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C0E" w:rsidRDefault="00A06C0E" w:rsidP="00396F4A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 xml:space="preserve">Please insert this text after the paragraph ending in </w:t>
      </w:r>
      <w:r w:rsidR="00396F4A">
        <w:rPr>
          <w:rFonts w:eastAsia="Microsoft YaHei"/>
        </w:rPr>
        <w:t>“</w:t>
      </w:r>
      <w:r>
        <w:rPr>
          <w:rFonts w:eastAsia="Microsoft YaHei" w:hint="eastAsia"/>
        </w:rPr>
        <w:t>ergonomic way to write it</w:t>
      </w:r>
      <w:r w:rsidR="00396F4A">
        <w:rPr>
          <w:rFonts w:eastAsia="Microsoft YaHei"/>
        </w:rPr>
        <w:t>”</w:t>
      </w:r>
      <w:r>
        <w:rPr>
          <w:rFonts w:eastAsia="Microsoft YaHei" w:hint="eastAsia"/>
        </w:rPr>
        <w:t xml:space="preserve"> on page 160.</w:t>
      </w:r>
    </w:p>
    <w:p w:rsidR="00A06C0E" w:rsidRDefault="00A06C0E" w:rsidP="00A06C0E">
      <w:pPr>
        <w:rPr>
          <w:sz w:val="24"/>
          <w:szCs w:val="24"/>
        </w:rPr>
      </w:pPr>
      <w:bookmarkStart w:id="0" w:name="_GoBack"/>
      <w:bookmarkEnd w:id="0"/>
    </w:p>
    <w:p w:rsidR="00A06C0E" w:rsidRDefault="00A06C0E" w:rsidP="00396F4A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Speaking of different ways to write this function, </w:t>
      </w:r>
      <w:ins w:id="1" w:author="AnneMarieW" w:date="2019-01-11T10:56:00Z">
        <w:r w:rsidR="001B01C2">
          <w:rPr>
            <w:rFonts w:eastAsia="Microsoft YaHei" w:hint="eastAsia"/>
          </w:rPr>
          <w:t>Listing 9-9</w:t>
        </w:r>
      </w:ins>
      <w:ins w:id="2" w:author="AnneMarieW" w:date="2019-01-11T10:57:00Z">
        <w:r w:rsidR="001B01C2">
          <w:rPr>
            <w:rFonts w:eastAsia="Microsoft YaHei"/>
          </w:rPr>
          <w:t xml:space="preserve"> shows that </w:t>
        </w:r>
      </w:ins>
      <w:r>
        <w:rPr>
          <w:rFonts w:eastAsia="Microsoft YaHei" w:hint="eastAsia"/>
        </w:rPr>
        <w:t>there</w:t>
      </w:r>
      <w:r w:rsidR="00396F4A">
        <w:rPr>
          <w:rFonts w:eastAsia="Microsoft YaHei"/>
        </w:rPr>
        <w:t>’</w:t>
      </w:r>
      <w:r>
        <w:rPr>
          <w:rFonts w:eastAsia="Microsoft YaHei" w:hint="eastAsia"/>
        </w:rPr>
        <w:t>s a way to make this</w:t>
      </w:r>
      <w:del w:id="3" w:author="AnneMarieW" w:date="2019-01-11T10:55:00Z">
        <w:r w:rsidDel="001B01C2">
          <w:rPr>
            <w:rFonts w:eastAsia="Microsoft YaHei" w:hint="eastAsia"/>
          </w:rPr>
          <w:br w:type="textWrapping" w:clear="all"/>
        </w:r>
      </w:del>
      <w:ins w:id="4" w:author="AnneMarieW" w:date="2019-01-11T10:55:00Z">
        <w:r w:rsidR="001B01C2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even shorter</w:t>
      </w:r>
      <w:del w:id="5" w:author="AnneMarieW" w:date="2019-01-11T10:57:00Z">
        <w:r w:rsidDel="001B01C2">
          <w:rPr>
            <w:rFonts w:eastAsia="Microsoft YaHei" w:hint="eastAsia"/>
          </w:rPr>
          <w:delText>, shown in</w:delText>
        </w:r>
      </w:del>
      <w:del w:id="6" w:author="AnneMarieW" w:date="2019-01-11T10:56:00Z">
        <w:r w:rsidDel="001B01C2">
          <w:rPr>
            <w:rFonts w:eastAsia="Microsoft YaHei" w:hint="eastAsia"/>
          </w:rPr>
          <w:delText xml:space="preserve"> Listing 9-9</w:delText>
        </w:r>
      </w:del>
      <w:del w:id="7" w:author="AnneMarieW" w:date="2019-01-11T10:57:00Z">
        <w:r w:rsidDel="001B01C2">
          <w:rPr>
            <w:rFonts w:eastAsia="Microsoft YaHei" w:hint="eastAsia"/>
          </w:rPr>
          <w:delText>.</w:delText>
        </w:r>
      </w:del>
      <w:ins w:id="8" w:author="AnneMarieW" w:date="2019-01-11T10:57:00Z">
        <w:r w:rsidR="001B01C2">
          <w:rPr>
            <w:rFonts w:eastAsia="Microsoft YaHei"/>
          </w:rPr>
          <w:t>:</w:t>
        </w:r>
      </w:ins>
    </w:p>
    <w:p w:rsidR="00A06C0E" w:rsidRDefault="00A06C0E" w:rsidP="00396F4A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:rsidR="00A06C0E" w:rsidRPr="00396F4A" w:rsidRDefault="00A06C0E" w:rsidP="00396F4A">
      <w:pPr>
        <w:pStyle w:val="CodeA"/>
      </w:pPr>
      <w:r w:rsidRPr="00396F4A">
        <w:t>use std::io;</w:t>
      </w:r>
    </w:p>
    <w:p w:rsidR="00A06C0E" w:rsidRPr="00396F4A" w:rsidRDefault="00A06C0E" w:rsidP="00396F4A">
      <w:pPr>
        <w:pStyle w:val="CodeB"/>
      </w:pPr>
      <w:r w:rsidRPr="00396F4A">
        <w:t>use std::fs;</w:t>
      </w:r>
    </w:p>
    <w:p w:rsidR="00A06C0E" w:rsidRPr="00396F4A" w:rsidRDefault="00A06C0E" w:rsidP="00396F4A">
      <w:pPr>
        <w:pStyle w:val="CodeB"/>
      </w:pPr>
    </w:p>
    <w:p w:rsidR="00A06C0E" w:rsidRPr="00396F4A" w:rsidRDefault="00A06C0E" w:rsidP="00396F4A">
      <w:pPr>
        <w:pStyle w:val="CodeB"/>
      </w:pPr>
      <w:r w:rsidRPr="00396F4A">
        <w:t>fn read_username_from_file() -&gt; Result&lt;String, io::Error&gt; {</w:t>
      </w:r>
    </w:p>
    <w:p w:rsidR="00A06C0E" w:rsidRPr="00396F4A" w:rsidRDefault="00A06C0E" w:rsidP="00396F4A">
      <w:pPr>
        <w:pStyle w:val="CodeB"/>
      </w:pPr>
      <w:r w:rsidRPr="00396F4A">
        <w:t xml:space="preserve">    fs::read_to_string("hello.txt")</w:t>
      </w:r>
    </w:p>
    <w:p w:rsidR="00A06C0E" w:rsidRPr="00396F4A" w:rsidRDefault="00A06C0E" w:rsidP="00396F4A">
      <w:pPr>
        <w:pStyle w:val="CodeC"/>
      </w:pPr>
      <w:r w:rsidRPr="00396F4A">
        <w:t>}</w:t>
      </w:r>
    </w:p>
    <w:p w:rsidR="00A06C0E" w:rsidRDefault="00A06C0E" w:rsidP="00396F4A">
      <w:pPr>
        <w:pStyle w:val="Listing"/>
        <w:rPr>
          <w:rFonts w:eastAsia="Microsoft YaHei"/>
        </w:rPr>
      </w:pPr>
      <w:r w:rsidRPr="00396F4A">
        <w:rPr>
          <w:rFonts w:eastAsia="Microsoft YaHei" w:hint="eastAsia"/>
        </w:rPr>
        <w:t>Listing 9-9: Using</w:t>
      </w:r>
      <w:del w:id="9" w:author="AnneMarieW" w:date="2019-01-11T10:56:00Z">
        <w:r w:rsidRPr="00396F4A" w:rsidDel="001B01C2">
          <w:rPr>
            <w:rFonts w:eastAsia="Microsoft YaHei" w:hint="eastAsia"/>
          </w:rPr>
          <w:delText> </w:delText>
        </w:r>
      </w:del>
      <w:ins w:id="10" w:author="AnneMarieW" w:date="2019-01-11T10:56:00Z">
        <w:r w:rsidR="001B01C2">
          <w:rPr>
            <w:rFonts w:eastAsia="Microsoft YaHei"/>
          </w:rPr>
          <w:t xml:space="preserve"> </w:t>
        </w:r>
      </w:ins>
      <w:r w:rsidRPr="00396F4A">
        <w:rPr>
          <w:rStyle w:val="Literal"/>
        </w:rPr>
        <w:t>fs::read_to_string</w:t>
      </w:r>
      <w:del w:id="11" w:author="AnneMarieW" w:date="2019-01-11T10:56:00Z">
        <w:r w:rsidDel="001B01C2">
          <w:rPr>
            <w:rFonts w:eastAsia="Microsoft YaHei" w:hint="eastAsia"/>
          </w:rPr>
          <w:delText> </w:delText>
        </w:r>
      </w:del>
      <w:ins w:id="12" w:author="AnneMarieW" w:date="2019-01-11T10:56:00Z">
        <w:r w:rsidR="001B01C2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instead of opening </w:t>
      </w:r>
      <w:ins w:id="13" w:author="AnneMarieW" w:date="2019-01-11T10:57:00Z">
        <w:r w:rsidR="001B01C2">
          <w:rPr>
            <w:rFonts w:eastAsia="Microsoft YaHei"/>
          </w:rPr>
          <w:t xml:space="preserve">and </w:t>
        </w:r>
      </w:ins>
      <w:r>
        <w:rPr>
          <w:rFonts w:eastAsia="Microsoft YaHei" w:hint="eastAsia"/>
        </w:rPr>
        <w:t>then reading the file</w:t>
      </w:r>
    </w:p>
    <w:p w:rsidR="00A06C0E" w:rsidRDefault="00A06C0E" w:rsidP="00396F4A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Reading a file into a string is a fairly common operation, so Rust provides </w:t>
      </w:r>
      <w:del w:id="14" w:author="AnneMarieW" w:date="2019-01-11T10:58:00Z">
        <w:r w:rsidDel="001B01C2">
          <w:rPr>
            <w:rFonts w:eastAsia="Microsoft YaHei" w:hint="eastAsia"/>
          </w:rPr>
          <w:delText>a</w:delText>
        </w:r>
      </w:del>
      <w:ins w:id="15" w:author="AnneMarieW" w:date="2019-01-11T10:58:00Z">
        <w:r w:rsidR="001B01C2">
          <w:rPr>
            <w:rFonts w:eastAsia="Microsoft YaHei"/>
          </w:rPr>
          <w:t>the</w:t>
        </w:r>
      </w:ins>
      <w:r w:rsidR="00396F4A"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convenient </w:t>
      </w:r>
      <w:ins w:id="16" w:author="AnneMarieW" w:date="2019-01-11T10:58:00Z">
        <w:r w:rsidR="001B01C2" w:rsidRPr="00396F4A">
          <w:rPr>
            <w:rStyle w:val="Literal"/>
          </w:rPr>
          <w:t>fs::read_to_string</w:t>
        </w:r>
        <w:r w:rsidR="001B01C2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 xml:space="preserve">function </w:t>
      </w:r>
      <w:del w:id="17" w:author="AnneMarieW" w:date="2019-01-11T10:58:00Z">
        <w:r w:rsidDel="001B01C2">
          <w:rPr>
            <w:rFonts w:eastAsia="Microsoft YaHei" w:hint="eastAsia"/>
          </w:rPr>
          <w:delText>called</w:delText>
        </w:r>
      </w:del>
      <w:del w:id="18" w:author="AnneMarieW" w:date="2019-01-11T10:56:00Z">
        <w:r w:rsidDel="001B01C2">
          <w:rPr>
            <w:rFonts w:eastAsia="Microsoft YaHei" w:hint="eastAsia"/>
          </w:rPr>
          <w:delText> </w:delText>
        </w:r>
      </w:del>
      <w:del w:id="19" w:author="AnneMarieW" w:date="2019-01-11T10:58:00Z">
        <w:r w:rsidRPr="00396F4A" w:rsidDel="001B01C2">
          <w:rPr>
            <w:rStyle w:val="Literal"/>
          </w:rPr>
          <w:delText>fs::read_to_string</w:delText>
        </w:r>
      </w:del>
      <w:del w:id="20" w:author="AnneMarieW" w:date="2019-01-11T10:56:00Z">
        <w:r w:rsidRPr="00396F4A" w:rsidDel="001B01C2">
          <w:rPr>
            <w:rFonts w:eastAsia="Microsoft YaHei" w:hint="eastAsia"/>
          </w:rPr>
          <w:delText> </w:delText>
        </w:r>
      </w:del>
      <w:r w:rsidRPr="00396F4A">
        <w:rPr>
          <w:rFonts w:eastAsia="Microsoft YaHei" w:hint="eastAsia"/>
        </w:rPr>
        <w:t xml:space="preserve">that </w:t>
      </w:r>
      <w:del w:id="21" w:author="AnneMarieW" w:date="2019-01-11T10:57:00Z">
        <w:r w:rsidRPr="00396F4A" w:rsidDel="001B01C2">
          <w:rPr>
            <w:rFonts w:eastAsia="Microsoft YaHei" w:hint="eastAsia"/>
          </w:rPr>
          <w:delText xml:space="preserve">will </w:delText>
        </w:r>
      </w:del>
      <w:r w:rsidRPr="00396F4A">
        <w:rPr>
          <w:rFonts w:eastAsia="Microsoft YaHei" w:hint="eastAsia"/>
        </w:rPr>
        <w:t>open</w:t>
      </w:r>
      <w:ins w:id="22" w:author="AnneMarieW" w:date="2019-01-11T10:57:00Z">
        <w:r w:rsidR="001B01C2">
          <w:rPr>
            <w:rFonts w:eastAsia="Microsoft YaHei"/>
          </w:rPr>
          <w:t>s</w:t>
        </w:r>
      </w:ins>
      <w:r w:rsidRPr="00396F4A">
        <w:rPr>
          <w:rFonts w:eastAsia="Microsoft YaHei" w:hint="eastAsia"/>
        </w:rPr>
        <w:t xml:space="preserve"> the file,</w:t>
      </w:r>
      <w:r w:rsidR="00396F4A">
        <w:rPr>
          <w:rFonts w:eastAsia="Microsoft YaHei"/>
        </w:rPr>
        <w:t xml:space="preserve"> </w:t>
      </w:r>
      <w:r w:rsidRPr="00396F4A">
        <w:rPr>
          <w:rFonts w:eastAsia="Microsoft YaHei" w:hint="eastAsia"/>
        </w:rPr>
        <w:t>create</w:t>
      </w:r>
      <w:ins w:id="23" w:author="AnneMarieW" w:date="2019-01-11T10:57:00Z">
        <w:r w:rsidR="001B01C2">
          <w:rPr>
            <w:rFonts w:eastAsia="Microsoft YaHei"/>
          </w:rPr>
          <w:t>s</w:t>
        </w:r>
      </w:ins>
      <w:r w:rsidRPr="00396F4A">
        <w:rPr>
          <w:rFonts w:eastAsia="Microsoft YaHei" w:hint="eastAsia"/>
        </w:rPr>
        <w:t xml:space="preserve"> a new</w:t>
      </w:r>
      <w:del w:id="24" w:author="AnneMarieW" w:date="2019-01-11T10:56:00Z">
        <w:r w:rsidRPr="00396F4A" w:rsidDel="001B01C2">
          <w:rPr>
            <w:rFonts w:eastAsia="Microsoft YaHei" w:hint="eastAsia"/>
          </w:rPr>
          <w:delText> </w:delText>
        </w:r>
      </w:del>
      <w:ins w:id="25" w:author="AnneMarieW" w:date="2019-01-11T10:56:00Z">
        <w:r w:rsidR="001B01C2">
          <w:rPr>
            <w:rFonts w:eastAsia="Microsoft YaHei"/>
          </w:rPr>
          <w:t xml:space="preserve"> </w:t>
        </w:r>
      </w:ins>
      <w:r w:rsidRPr="00396F4A">
        <w:rPr>
          <w:rStyle w:val="Literal"/>
        </w:rPr>
        <w:t>String</w:t>
      </w:r>
      <w:r w:rsidRPr="00396F4A">
        <w:rPr>
          <w:rFonts w:eastAsia="Microsoft YaHei" w:hint="eastAsia"/>
        </w:rPr>
        <w:t>, read</w:t>
      </w:r>
      <w:ins w:id="26" w:author="AnneMarieW" w:date="2019-01-11T10:57:00Z">
        <w:r w:rsidR="001B01C2">
          <w:rPr>
            <w:rFonts w:eastAsia="Microsoft YaHei"/>
          </w:rPr>
          <w:t>s</w:t>
        </w:r>
      </w:ins>
      <w:r w:rsidRPr="00396F4A">
        <w:rPr>
          <w:rFonts w:eastAsia="Microsoft YaHei" w:hint="eastAsia"/>
        </w:rPr>
        <w:t xml:space="preserve"> the contents of the file, put</w:t>
      </w:r>
      <w:ins w:id="27" w:author="AnneMarieW" w:date="2019-01-11T10:57:00Z">
        <w:r w:rsidR="001B01C2">
          <w:rPr>
            <w:rFonts w:eastAsia="Microsoft YaHei"/>
          </w:rPr>
          <w:t>s</w:t>
        </w:r>
      </w:ins>
      <w:r w:rsidRPr="00396F4A">
        <w:rPr>
          <w:rFonts w:eastAsia="Microsoft YaHei" w:hint="eastAsia"/>
        </w:rPr>
        <w:t xml:space="preserve"> the contents into</w:t>
      </w:r>
      <w:r w:rsidR="00396F4A">
        <w:rPr>
          <w:rFonts w:eastAsia="Microsoft YaHei"/>
        </w:rPr>
        <w:t xml:space="preserve"> </w:t>
      </w:r>
      <w:r w:rsidRPr="00396F4A">
        <w:rPr>
          <w:rFonts w:eastAsia="Microsoft YaHei" w:hint="eastAsia"/>
        </w:rPr>
        <w:t>that</w:t>
      </w:r>
      <w:del w:id="28" w:author="AnneMarieW" w:date="2019-01-11T10:56:00Z">
        <w:r w:rsidRPr="00396F4A" w:rsidDel="001B01C2">
          <w:rPr>
            <w:rFonts w:eastAsia="Microsoft YaHei" w:hint="eastAsia"/>
          </w:rPr>
          <w:delText> </w:delText>
        </w:r>
      </w:del>
      <w:ins w:id="29" w:author="AnneMarieW" w:date="2019-01-11T10:56:00Z">
        <w:r w:rsidR="001B01C2">
          <w:rPr>
            <w:rFonts w:eastAsia="Microsoft YaHei"/>
          </w:rPr>
          <w:t xml:space="preserve"> </w:t>
        </w:r>
      </w:ins>
      <w:r w:rsidRPr="00396F4A">
        <w:rPr>
          <w:rStyle w:val="Literal"/>
        </w:rPr>
        <w:t>String</w:t>
      </w:r>
      <w:r>
        <w:rPr>
          <w:rFonts w:eastAsia="Microsoft YaHei" w:hint="eastAsia"/>
        </w:rPr>
        <w:t>, and return</w:t>
      </w:r>
      <w:ins w:id="30" w:author="AnneMarieW" w:date="2019-01-11T10:58:00Z">
        <w:r w:rsidR="001B01C2">
          <w:rPr>
            <w:rFonts w:eastAsia="Microsoft YaHei"/>
          </w:rPr>
          <w:t>s</w:t>
        </w:r>
      </w:ins>
      <w:r>
        <w:rPr>
          <w:rFonts w:eastAsia="Microsoft YaHei" w:hint="eastAsia"/>
        </w:rPr>
        <w:t xml:space="preserve"> it. Of course, this quick method doesn</w:t>
      </w:r>
      <w:r w:rsidR="00396F4A">
        <w:rPr>
          <w:rFonts w:eastAsia="Microsoft YaHei"/>
        </w:rPr>
        <w:t>’</w:t>
      </w:r>
      <w:r>
        <w:rPr>
          <w:rFonts w:eastAsia="Microsoft YaHei" w:hint="eastAsia"/>
        </w:rPr>
        <w:t>t give us the opportunity</w:t>
      </w:r>
      <w:r w:rsidR="00396F4A">
        <w:rPr>
          <w:rFonts w:eastAsia="Microsoft YaHei"/>
        </w:rPr>
        <w:t xml:space="preserve"> </w:t>
      </w:r>
      <w:r>
        <w:rPr>
          <w:rFonts w:eastAsia="Microsoft YaHei" w:hint="eastAsia"/>
        </w:rPr>
        <w:t>to explain all the error handling, so we did it the longer way first.</w:t>
      </w:r>
    </w:p>
    <w:p w:rsidR="003E013B" w:rsidRPr="00A06C0E" w:rsidRDefault="003E013B" w:rsidP="00A06C0E">
      <w:pPr>
        <w:rPr>
          <w:rFonts w:eastAsia="Microsoft YaHei"/>
        </w:rPr>
      </w:pPr>
    </w:p>
    <w:sectPr w:rsidR="003E013B" w:rsidRPr="00A0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EDC" w:rsidRDefault="00D15EDC" w:rsidP="00BB49EE">
      <w:r>
        <w:separator/>
      </w:r>
    </w:p>
  </w:endnote>
  <w:endnote w:type="continuationSeparator" w:id="0">
    <w:p w:rsidR="00D15EDC" w:rsidRDefault="00D15EDC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EDC" w:rsidRDefault="00D15EDC" w:rsidP="00BB49EE">
      <w:r>
        <w:separator/>
      </w:r>
    </w:p>
  </w:footnote>
  <w:footnote w:type="continuationSeparator" w:id="0">
    <w:p w:rsidR="00D15EDC" w:rsidRDefault="00D15EDC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EE"/>
    <w:rsid w:val="00034D10"/>
    <w:rsid w:val="000426C2"/>
    <w:rsid w:val="001B01C2"/>
    <w:rsid w:val="00243881"/>
    <w:rsid w:val="002C4E8C"/>
    <w:rsid w:val="002E489A"/>
    <w:rsid w:val="003371DA"/>
    <w:rsid w:val="00396F4A"/>
    <w:rsid w:val="003A787A"/>
    <w:rsid w:val="003E013B"/>
    <w:rsid w:val="0042367C"/>
    <w:rsid w:val="004707E7"/>
    <w:rsid w:val="004827CD"/>
    <w:rsid w:val="0050448F"/>
    <w:rsid w:val="00525345"/>
    <w:rsid w:val="00585335"/>
    <w:rsid w:val="006F4EE5"/>
    <w:rsid w:val="00721E6C"/>
    <w:rsid w:val="009E17D9"/>
    <w:rsid w:val="009E635B"/>
    <w:rsid w:val="00A06C0E"/>
    <w:rsid w:val="00BB49EE"/>
    <w:rsid w:val="00C60357"/>
    <w:rsid w:val="00CC21C3"/>
    <w:rsid w:val="00CD0939"/>
    <w:rsid w:val="00D15EDC"/>
    <w:rsid w:val="00D17CBE"/>
    <w:rsid w:val="00E65CB2"/>
    <w:rsid w:val="00F91D40"/>
    <w:rsid w:val="00FA05E3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F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533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533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33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533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533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533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533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8533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8533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53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853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585335"/>
    <w:pPr>
      <w:numPr>
        <w:numId w:val="13"/>
      </w:numPr>
    </w:pPr>
  </w:style>
  <w:style w:type="numbering" w:styleId="1ai">
    <w:name w:val="Outline List 1"/>
    <w:basedOn w:val="NoList"/>
    <w:semiHidden/>
    <w:rsid w:val="00585335"/>
    <w:pPr>
      <w:numPr>
        <w:numId w:val="14"/>
      </w:numPr>
    </w:pPr>
  </w:style>
  <w:style w:type="numbering" w:styleId="ArticleSection">
    <w:name w:val="Outline List 3"/>
    <w:basedOn w:val="NoList"/>
    <w:semiHidden/>
    <w:rsid w:val="00585335"/>
    <w:pPr>
      <w:numPr>
        <w:numId w:val="15"/>
      </w:numPr>
    </w:pPr>
  </w:style>
  <w:style w:type="paragraph" w:styleId="BlockText">
    <w:name w:val="Block Text"/>
    <w:basedOn w:val="Normal"/>
    <w:semiHidden/>
    <w:rsid w:val="0058533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8533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8533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853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853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8533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8533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8533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8533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58533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58533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8533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585335"/>
    <w:rPr>
      <w:i/>
      <w:iCs/>
    </w:rPr>
  </w:style>
  <w:style w:type="paragraph" w:styleId="EnvelopeAddress">
    <w:name w:val="envelope address"/>
    <w:basedOn w:val="Normal"/>
    <w:semiHidden/>
    <w:rsid w:val="0058533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8533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58533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85335"/>
  </w:style>
  <w:style w:type="paragraph" w:styleId="HTMLAddress">
    <w:name w:val="HTML Address"/>
    <w:basedOn w:val="Normal"/>
    <w:link w:val="HTMLAddressChar"/>
    <w:semiHidden/>
    <w:rsid w:val="0058533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85335"/>
    <w:rPr>
      <w:i/>
      <w:iCs/>
    </w:rPr>
  </w:style>
  <w:style w:type="character" w:styleId="HTMLCode">
    <w:name w:val="HTML Code"/>
    <w:basedOn w:val="DefaultParagraphFont"/>
    <w:uiPriority w:val="99"/>
    <w:semiHidden/>
    <w:rsid w:val="0058533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85335"/>
    <w:rPr>
      <w:i/>
      <w:iCs/>
    </w:rPr>
  </w:style>
  <w:style w:type="character" w:styleId="HTMLKeyboard">
    <w:name w:val="HTML Keyboard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533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8533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85335"/>
    <w:rPr>
      <w:i/>
      <w:iCs/>
    </w:rPr>
  </w:style>
  <w:style w:type="character" w:styleId="Hyperlink">
    <w:name w:val="Hyperlink"/>
    <w:basedOn w:val="DefaultParagraphFont"/>
    <w:semiHidden/>
    <w:rsid w:val="00585335"/>
    <w:rPr>
      <w:color w:val="0000FF"/>
      <w:u w:val="single"/>
    </w:rPr>
  </w:style>
  <w:style w:type="character" w:styleId="LineNumber">
    <w:name w:val="line number"/>
    <w:basedOn w:val="DefaultParagraphFont"/>
    <w:semiHidden/>
    <w:rsid w:val="00585335"/>
  </w:style>
  <w:style w:type="paragraph" w:styleId="List">
    <w:name w:val="List"/>
    <w:basedOn w:val="Normal"/>
    <w:semiHidden/>
    <w:rsid w:val="00585335"/>
    <w:pPr>
      <w:ind w:left="360" w:hanging="360"/>
    </w:pPr>
  </w:style>
  <w:style w:type="paragraph" w:styleId="List2">
    <w:name w:val="List 2"/>
    <w:basedOn w:val="Normal"/>
    <w:semiHidden/>
    <w:rsid w:val="00585335"/>
    <w:pPr>
      <w:ind w:left="720" w:hanging="360"/>
    </w:pPr>
  </w:style>
  <w:style w:type="paragraph" w:styleId="List3">
    <w:name w:val="List 3"/>
    <w:basedOn w:val="Normal"/>
    <w:semiHidden/>
    <w:rsid w:val="00585335"/>
    <w:pPr>
      <w:ind w:left="1080" w:hanging="360"/>
    </w:pPr>
  </w:style>
  <w:style w:type="paragraph" w:styleId="List4">
    <w:name w:val="List 4"/>
    <w:basedOn w:val="Normal"/>
    <w:semiHidden/>
    <w:rsid w:val="00585335"/>
    <w:pPr>
      <w:ind w:left="1440" w:hanging="360"/>
    </w:pPr>
  </w:style>
  <w:style w:type="paragraph" w:styleId="List5">
    <w:name w:val="List 5"/>
    <w:basedOn w:val="Normal"/>
    <w:semiHidden/>
    <w:rsid w:val="00585335"/>
    <w:pPr>
      <w:ind w:left="1800" w:hanging="360"/>
    </w:pPr>
  </w:style>
  <w:style w:type="paragraph" w:styleId="ListBullet">
    <w:name w:val="List Bullet"/>
    <w:basedOn w:val="Normal"/>
    <w:autoRedefine/>
    <w:semiHidden/>
    <w:rsid w:val="0058533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58533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58533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58533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585335"/>
    <w:pPr>
      <w:numPr>
        <w:numId w:val="7"/>
      </w:numPr>
    </w:pPr>
  </w:style>
  <w:style w:type="paragraph" w:styleId="ListContinue">
    <w:name w:val="List Continue"/>
    <w:basedOn w:val="Normal"/>
    <w:semiHidden/>
    <w:rsid w:val="00585335"/>
    <w:pPr>
      <w:spacing w:after="120"/>
      <w:ind w:left="360"/>
    </w:pPr>
  </w:style>
  <w:style w:type="paragraph" w:styleId="ListContinue2">
    <w:name w:val="List Continue 2"/>
    <w:basedOn w:val="Normal"/>
    <w:semiHidden/>
    <w:rsid w:val="00585335"/>
    <w:pPr>
      <w:spacing w:after="120"/>
      <w:ind w:left="720"/>
    </w:pPr>
  </w:style>
  <w:style w:type="paragraph" w:styleId="ListContinue3">
    <w:name w:val="List Continue 3"/>
    <w:basedOn w:val="Normal"/>
    <w:semiHidden/>
    <w:rsid w:val="00585335"/>
    <w:pPr>
      <w:spacing w:after="120"/>
      <w:ind w:left="1080"/>
    </w:pPr>
  </w:style>
  <w:style w:type="paragraph" w:styleId="ListContinue4">
    <w:name w:val="List Continue 4"/>
    <w:basedOn w:val="Normal"/>
    <w:semiHidden/>
    <w:rsid w:val="00585335"/>
    <w:pPr>
      <w:spacing w:after="120"/>
      <w:ind w:left="1440"/>
    </w:pPr>
  </w:style>
  <w:style w:type="paragraph" w:styleId="ListContinue5">
    <w:name w:val="List Continue 5"/>
    <w:basedOn w:val="Normal"/>
    <w:semiHidden/>
    <w:rsid w:val="00585335"/>
    <w:pPr>
      <w:spacing w:after="120"/>
      <w:ind w:left="1800"/>
    </w:pPr>
  </w:style>
  <w:style w:type="paragraph" w:styleId="ListNumber">
    <w:name w:val="List Number"/>
    <w:basedOn w:val="Normal"/>
    <w:semiHidden/>
    <w:rsid w:val="00585335"/>
    <w:pPr>
      <w:numPr>
        <w:numId w:val="8"/>
      </w:numPr>
    </w:pPr>
  </w:style>
  <w:style w:type="paragraph" w:styleId="ListNumber2">
    <w:name w:val="List Number 2"/>
    <w:basedOn w:val="Normal"/>
    <w:semiHidden/>
    <w:rsid w:val="00585335"/>
    <w:pPr>
      <w:numPr>
        <w:numId w:val="9"/>
      </w:numPr>
    </w:pPr>
  </w:style>
  <w:style w:type="paragraph" w:styleId="ListNumber3">
    <w:name w:val="List Number 3"/>
    <w:basedOn w:val="Normal"/>
    <w:semiHidden/>
    <w:rsid w:val="00585335"/>
    <w:pPr>
      <w:numPr>
        <w:numId w:val="10"/>
      </w:numPr>
    </w:pPr>
  </w:style>
  <w:style w:type="paragraph" w:styleId="ListNumber4">
    <w:name w:val="List Number 4"/>
    <w:basedOn w:val="Normal"/>
    <w:semiHidden/>
    <w:rsid w:val="00585335"/>
    <w:pPr>
      <w:numPr>
        <w:numId w:val="11"/>
      </w:numPr>
    </w:pPr>
  </w:style>
  <w:style w:type="paragraph" w:styleId="ListNumber5">
    <w:name w:val="List Number 5"/>
    <w:basedOn w:val="Normal"/>
    <w:semiHidden/>
    <w:rsid w:val="0058533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5853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85335"/>
    <w:rPr>
      <w:sz w:val="24"/>
      <w:szCs w:val="24"/>
    </w:rPr>
  </w:style>
  <w:style w:type="paragraph" w:styleId="NormalIndent">
    <w:name w:val="Normal Indent"/>
    <w:basedOn w:val="Normal"/>
    <w:semiHidden/>
    <w:rsid w:val="0058533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58533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85335"/>
  </w:style>
  <w:style w:type="paragraph" w:styleId="PlainText">
    <w:name w:val="Plain Text"/>
    <w:basedOn w:val="Normal"/>
    <w:link w:val="PlainTextChar"/>
    <w:semiHidden/>
    <w:rsid w:val="0058533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8533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8533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85335"/>
    <w:rPr>
      <w:b/>
      <w:bCs/>
    </w:rPr>
  </w:style>
  <w:style w:type="paragraph" w:styleId="Subtitle">
    <w:name w:val="Subtitle"/>
    <w:basedOn w:val="Normal"/>
    <w:link w:val="SubtitleChar"/>
    <w:qFormat/>
    <w:rsid w:val="0058533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8533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58533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58533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58533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2E489A"/>
    <w:pPr>
      <w:pBdr>
        <w:top w:val="single" w:sz="4" w:space="2" w:color="auto"/>
      </w:pBdr>
      <w:spacing w:before="120" w:after="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B">
    <w:name w:val="CodeB"/>
    <w:autoRedefine/>
    <w:rsid w:val="002E489A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58533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58533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58533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58533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8533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8533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58533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58533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58533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58533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58533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585335"/>
    <w:rPr>
      <w:b/>
      <w:color w:val="0000FF"/>
    </w:rPr>
  </w:style>
  <w:style w:type="character" w:customStyle="1" w:styleId="EmphasisItalic">
    <w:name w:val="EmphasisItalic"/>
    <w:basedOn w:val="DefaultParagraphFont"/>
    <w:rsid w:val="00585335"/>
    <w:rPr>
      <w:i/>
      <w:color w:val="0000FF"/>
    </w:rPr>
  </w:style>
  <w:style w:type="character" w:customStyle="1" w:styleId="EmphasisBoldItal">
    <w:name w:val="EmphasisBoldItal"/>
    <w:basedOn w:val="DefaultParagraphFont"/>
    <w:rsid w:val="0058533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585335"/>
    <w:rPr>
      <w:color w:val="0000FF"/>
    </w:rPr>
  </w:style>
  <w:style w:type="character" w:customStyle="1" w:styleId="Keycap">
    <w:name w:val="Keycap"/>
    <w:basedOn w:val="DefaultParagraphFont"/>
    <w:rsid w:val="00585335"/>
    <w:rPr>
      <w:smallCaps/>
      <w:color w:val="0000FF"/>
    </w:rPr>
  </w:style>
  <w:style w:type="character" w:customStyle="1" w:styleId="Literal">
    <w:name w:val="Literal"/>
    <w:basedOn w:val="DefaultParagraphFont"/>
    <w:rsid w:val="0058533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58533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58533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58533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58533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58533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585335"/>
    <w:rPr>
      <w:i/>
      <w:color w:val="CC99FF"/>
    </w:rPr>
  </w:style>
  <w:style w:type="character" w:customStyle="1" w:styleId="Wingdings">
    <w:name w:val="Wingdings"/>
    <w:basedOn w:val="DefaultParagraphFont"/>
    <w:rsid w:val="0058533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58533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58533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585335"/>
    <w:rPr>
      <w:i/>
      <w:color w:val="CC99FF"/>
    </w:rPr>
  </w:style>
  <w:style w:type="character" w:customStyle="1" w:styleId="LiteralBox">
    <w:name w:val="LiteralBox"/>
    <w:basedOn w:val="Literal"/>
    <w:rsid w:val="0058533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58533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58533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58533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585335"/>
    <w:rPr>
      <w:color w:val="808080"/>
    </w:rPr>
  </w:style>
  <w:style w:type="paragraph" w:customStyle="1" w:styleId="BodyBox">
    <w:name w:val="BodyBox"/>
    <w:basedOn w:val="Body"/>
    <w:rsid w:val="00585335"/>
    <w:rPr>
      <w:color w:val="808080"/>
    </w:rPr>
  </w:style>
  <w:style w:type="paragraph" w:customStyle="1" w:styleId="ListHeadBox">
    <w:name w:val="ListHeadBox"/>
    <w:basedOn w:val="ListHead"/>
    <w:autoRedefine/>
    <w:rsid w:val="00585335"/>
    <w:rPr>
      <w:color w:val="808080"/>
    </w:rPr>
  </w:style>
  <w:style w:type="paragraph" w:customStyle="1" w:styleId="ListBodyBox">
    <w:name w:val="ListBodyBox"/>
    <w:basedOn w:val="ListBody"/>
    <w:autoRedefine/>
    <w:rsid w:val="00585335"/>
    <w:rPr>
      <w:color w:val="808080"/>
    </w:rPr>
  </w:style>
  <w:style w:type="paragraph" w:customStyle="1" w:styleId="NumListABox">
    <w:name w:val="NumListA Box"/>
    <w:basedOn w:val="NumListA"/>
    <w:autoRedefine/>
    <w:rsid w:val="00585335"/>
    <w:rPr>
      <w:color w:val="666699"/>
    </w:rPr>
  </w:style>
  <w:style w:type="paragraph" w:customStyle="1" w:styleId="NumListBBox">
    <w:name w:val="NumListB Box"/>
    <w:basedOn w:val="NumListB"/>
    <w:autoRedefine/>
    <w:rsid w:val="00585335"/>
    <w:rPr>
      <w:color w:val="666699"/>
    </w:rPr>
  </w:style>
  <w:style w:type="paragraph" w:customStyle="1" w:styleId="NumListCBox">
    <w:name w:val="NumListC Box"/>
    <w:basedOn w:val="NumListC"/>
    <w:autoRedefine/>
    <w:rsid w:val="00585335"/>
    <w:rPr>
      <w:color w:val="666699"/>
    </w:rPr>
  </w:style>
  <w:style w:type="paragraph" w:customStyle="1" w:styleId="FootnoteBox">
    <w:name w:val="FootnoteBox"/>
    <w:basedOn w:val="BodyFirstBox"/>
    <w:autoRedefine/>
    <w:rsid w:val="00585335"/>
    <w:rPr>
      <w:sz w:val="20"/>
    </w:rPr>
  </w:style>
  <w:style w:type="paragraph" w:customStyle="1" w:styleId="AnchorSidehead">
    <w:name w:val="Anchor Sidehead"/>
    <w:autoRedefine/>
    <w:rsid w:val="0058533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58533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585335"/>
    <w:rPr>
      <w:color w:val="999999"/>
    </w:rPr>
  </w:style>
  <w:style w:type="character" w:customStyle="1" w:styleId="WingdingsSmall">
    <w:name w:val="Wingdings Small"/>
    <w:basedOn w:val="Wingdings"/>
    <w:rsid w:val="0058533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58533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585335"/>
    <w:rPr>
      <w:color w:val="999999"/>
    </w:rPr>
  </w:style>
  <w:style w:type="paragraph" w:customStyle="1" w:styleId="CodeSingleWingding">
    <w:name w:val="CodeSingle Wingding"/>
    <w:basedOn w:val="CodeSingle"/>
    <w:autoRedefine/>
    <w:rsid w:val="00585335"/>
    <w:rPr>
      <w:color w:val="999999"/>
    </w:rPr>
  </w:style>
  <w:style w:type="character" w:customStyle="1" w:styleId="EmphasisItalicFoot">
    <w:name w:val="EmphasisItalicFoot"/>
    <w:basedOn w:val="EmphasisItalic"/>
    <w:rsid w:val="0058533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585335"/>
  </w:style>
  <w:style w:type="character" w:customStyle="1" w:styleId="Italic">
    <w:name w:val="Italic"/>
    <w:basedOn w:val="EmphasisItalic"/>
    <w:rsid w:val="0058533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585335"/>
    <w:rPr>
      <w:color w:val="CC99FF"/>
    </w:rPr>
  </w:style>
  <w:style w:type="paragraph" w:customStyle="1" w:styleId="ListPlainBBox">
    <w:name w:val="List Plain B Box"/>
    <w:basedOn w:val="ListPlainB"/>
    <w:autoRedefine/>
    <w:rsid w:val="00585335"/>
    <w:rPr>
      <w:color w:val="CC99FF"/>
    </w:rPr>
  </w:style>
  <w:style w:type="paragraph" w:customStyle="1" w:styleId="ListPlainCBox">
    <w:name w:val="List Plain C Box"/>
    <w:basedOn w:val="ListPlainC"/>
    <w:autoRedefine/>
    <w:rsid w:val="00585335"/>
    <w:rPr>
      <w:color w:val="CC99FF"/>
    </w:rPr>
  </w:style>
  <w:style w:type="paragraph" w:customStyle="1" w:styleId="BulletABox">
    <w:name w:val="BulletA Box"/>
    <w:basedOn w:val="BulletA"/>
    <w:autoRedefine/>
    <w:rsid w:val="00585335"/>
    <w:rPr>
      <w:color w:val="33CCCC"/>
    </w:rPr>
  </w:style>
  <w:style w:type="paragraph" w:customStyle="1" w:styleId="BulletBBox">
    <w:name w:val="BulletB Box"/>
    <w:basedOn w:val="BulletB"/>
    <w:autoRedefine/>
    <w:rsid w:val="00585335"/>
    <w:rPr>
      <w:color w:val="33CCCC"/>
    </w:rPr>
  </w:style>
  <w:style w:type="paragraph" w:customStyle="1" w:styleId="BulletCBox">
    <w:name w:val="BulletC Box"/>
    <w:basedOn w:val="BulletC"/>
    <w:autoRedefine/>
    <w:rsid w:val="00585335"/>
    <w:rPr>
      <w:color w:val="33CCCC"/>
    </w:rPr>
  </w:style>
  <w:style w:type="paragraph" w:customStyle="1" w:styleId="CaptionBox">
    <w:name w:val="CaptionBox"/>
    <w:basedOn w:val="Caption"/>
    <w:autoRedefine/>
    <w:rsid w:val="00585335"/>
    <w:rPr>
      <w:color w:val="808080"/>
    </w:rPr>
  </w:style>
  <w:style w:type="character" w:customStyle="1" w:styleId="EmphasisNote">
    <w:name w:val="EmphasisNote"/>
    <w:basedOn w:val="EmphasisRevItal"/>
    <w:rsid w:val="00585335"/>
    <w:rPr>
      <w:color w:val="3366FF"/>
    </w:rPr>
  </w:style>
  <w:style w:type="character" w:customStyle="1" w:styleId="EmphasisBoldBox">
    <w:name w:val="EmphasisBoldBox"/>
    <w:basedOn w:val="EmphasisBold"/>
    <w:rsid w:val="00585335"/>
    <w:rPr>
      <w:b/>
      <w:color w:val="3366FF"/>
    </w:rPr>
  </w:style>
  <w:style w:type="paragraph" w:customStyle="1" w:styleId="Epigraph">
    <w:name w:val="Epigraph"/>
    <w:basedOn w:val="BlockQuote"/>
    <w:autoRedefine/>
    <w:rsid w:val="0058533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F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533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533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33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533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533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533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533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8533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8533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53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853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585335"/>
    <w:pPr>
      <w:numPr>
        <w:numId w:val="13"/>
      </w:numPr>
    </w:pPr>
  </w:style>
  <w:style w:type="numbering" w:styleId="1ai">
    <w:name w:val="Outline List 1"/>
    <w:basedOn w:val="NoList"/>
    <w:semiHidden/>
    <w:rsid w:val="00585335"/>
    <w:pPr>
      <w:numPr>
        <w:numId w:val="14"/>
      </w:numPr>
    </w:pPr>
  </w:style>
  <w:style w:type="numbering" w:styleId="ArticleSection">
    <w:name w:val="Outline List 3"/>
    <w:basedOn w:val="NoList"/>
    <w:semiHidden/>
    <w:rsid w:val="00585335"/>
    <w:pPr>
      <w:numPr>
        <w:numId w:val="15"/>
      </w:numPr>
    </w:pPr>
  </w:style>
  <w:style w:type="paragraph" w:styleId="BlockText">
    <w:name w:val="Block Text"/>
    <w:basedOn w:val="Normal"/>
    <w:semiHidden/>
    <w:rsid w:val="0058533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8533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8533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853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853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8533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8533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8533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8533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58533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58533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8533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585335"/>
    <w:rPr>
      <w:i/>
      <w:iCs/>
    </w:rPr>
  </w:style>
  <w:style w:type="paragraph" w:styleId="EnvelopeAddress">
    <w:name w:val="envelope address"/>
    <w:basedOn w:val="Normal"/>
    <w:semiHidden/>
    <w:rsid w:val="0058533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8533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58533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85335"/>
  </w:style>
  <w:style w:type="paragraph" w:styleId="HTMLAddress">
    <w:name w:val="HTML Address"/>
    <w:basedOn w:val="Normal"/>
    <w:link w:val="HTMLAddressChar"/>
    <w:semiHidden/>
    <w:rsid w:val="0058533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85335"/>
    <w:rPr>
      <w:i/>
      <w:iCs/>
    </w:rPr>
  </w:style>
  <w:style w:type="character" w:styleId="HTMLCode">
    <w:name w:val="HTML Code"/>
    <w:basedOn w:val="DefaultParagraphFont"/>
    <w:uiPriority w:val="99"/>
    <w:semiHidden/>
    <w:rsid w:val="0058533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85335"/>
    <w:rPr>
      <w:i/>
      <w:iCs/>
    </w:rPr>
  </w:style>
  <w:style w:type="character" w:styleId="HTMLKeyboard">
    <w:name w:val="HTML Keyboard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533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8533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85335"/>
    <w:rPr>
      <w:i/>
      <w:iCs/>
    </w:rPr>
  </w:style>
  <w:style w:type="character" w:styleId="Hyperlink">
    <w:name w:val="Hyperlink"/>
    <w:basedOn w:val="DefaultParagraphFont"/>
    <w:semiHidden/>
    <w:rsid w:val="00585335"/>
    <w:rPr>
      <w:color w:val="0000FF"/>
      <w:u w:val="single"/>
    </w:rPr>
  </w:style>
  <w:style w:type="character" w:styleId="LineNumber">
    <w:name w:val="line number"/>
    <w:basedOn w:val="DefaultParagraphFont"/>
    <w:semiHidden/>
    <w:rsid w:val="00585335"/>
  </w:style>
  <w:style w:type="paragraph" w:styleId="List">
    <w:name w:val="List"/>
    <w:basedOn w:val="Normal"/>
    <w:semiHidden/>
    <w:rsid w:val="00585335"/>
    <w:pPr>
      <w:ind w:left="360" w:hanging="360"/>
    </w:pPr>
  </w:style>
  <w:style w:type="paragraph" w:styleId="List2">
    <w:name w:val="List 2"/>
    <w:basedOn w:val="Normal"/>
    <w:semiHidden/>
    <w:rsid w:val="00585335"/>
    <w:pPr>
      <w:ind w:left="720" w:hanging="360"/>
    </w:pPr>
  </w:style>
  <w:style w:type="paragraph" w:styleId="List3">
    <w:name w:val="List 3"/>
    <w:basedOn w:val="Normal"/>
    <w:semiHidden/>
    <w:rsid w:val="00585335"/>
    <w:pPr>
      <w:ind w:left="1080" w:hanging="360"/>
    </w:pPr>
  </w:style>
  <w:style w:type="paragraph" w:styleId="List4">
    <w:name w:val="List 4"/>
    <w:basedOn w:val="Normal"/>
    <w:semiHidden/>
    <w:rsid w:val="00585335"/>
    <w:pPr>
      <w:ind w:left="1440" w:hanging="360"/>
    </w:pPr>
  </w:style>
  <w:style w:type="paragraph" w:styleId="List5">
    <w:name w:val="List 5"/>
    <w:basedOn w:val="Normal"/>
    <w:semiHidden/>
    <w:rsid w:val="00585335"/>
    <w:pPr>
      <w:ind w:left="1800" w:hanging="360"/>
    </w:pPr>
  </w:style>
  <w:style w:type="paragraph" w:styleId="ListBullet">
    <w:name w:val="List Bullet"/>
    <w:basedOn w:val="Normal"/>
    <w:autoRedefine/>
    <w:semiHidden/>
    <w:rsid w:val="0058533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58533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58533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58533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585335"/>
    <w:pPr>
      <w:numPr>
        <w:numId w:val="7"/>
      </w:numPr>
    </w:pPr>
  </w:style>
  <w:style w:type="paragraph" w:styleId="ListContinue">
    <w:name w:val="List Continue"/>
    <w:basedOn w:val="Normal"/>
    <w:semiHidden/>
    <w:rsid w:val="00585335"/>
    <w:pPr>
      <w:spacing w:after="120"/>
      <w:ind w:left="360"/>
    </w:pPr>
  </w:style>
  <w:style w:type="paragraph" w:styleId="ListContinue2">
    <w:name w:val="List Continue 2"/>
    <w:basedOn w:val="Normal"/>
    <w:semiHidden/>
    <w:rsid w:val="00585335"/>
    <w:pPr>
      <w:spacing w:after="120"/>
      <w:ind w:left="720"/>
    </w:pPr>
  </w:style>
  <w:style w:type="paragraph" w:styleId="ListContinue3">
    <w:name w:val="List Continue 3"/>
    <w:basedOn w:val="Normal"/>
    <w:semiHidden/>
    <w:rsid w:val="00585335"/>
    <w:pPr>
      <w:spacing w:after="120"/>
      <w:ind w:left="1080"/>
    </w:pPr>
  </w:style>
  <w:style w:type="paragraph" w:styleId="ListContinue4">
    <w:name w:val="List Continue 4"/>
    <w:basedOn w:val="Normal"/>
    <w:semiHidden/>
    <w:rsid w:val="00585335"/>
    <w:pPr>
      <w:spacing w:after="120"/>
      <w:ind w:left="1440"/>
    </w:pPr>
  </w:style>
  <w:style w:type="paragraph" w:styleId="ListContinue5">
    <w:name w:val="List Continue 5"/>
    <w:basedOn w:val="Normal"/>
    <w:semiHidden/>
    <w:rsid w:val="00585335"/>
    <w:pPr>
      <w:spacing w:after="120"/>
      <w:ind w:left="1800"/>
    </w:pPr>
  </w:style>
  <w:style w:type="paragraph" w:styleId="ListNumber">
    <w:name w:val="List Number"/>
    <w:basedOn w:val="Normal"/>
    <w:semiHidden/>
    <w:rsid w:val="00585335"/>
    <w:pPr>
      <w:numPr>
        <w:numId w:val="8"/>
      </w:numPr>
    </w:pPr>
  </w:style>
  <w:style w:type="paragraph" w:styleId="ListNumber2">
    <w:name w:val="List Number 2"/>
    <w:basedOn w:val="Normal"/>
    <w:semiHidden/>
    <w:rsid w:val="00585335"/>
    <w:pPr>
      <w:numPr>
        <w:numId w:val="9"/>
      </w:numPr>
    </w:pPr>
  </w:style>
  <w:style w:type="paragraph" w:styleId="ListNumber3">
    <w:name w:val="List Number 3"/>
    <w:basedOn w:val="Normal"/>
    <w:semiHidden/>
    <w:rsid w:val="00585335"/>
    <w:pPr>
      <w:numPr>
        <w:numId w:val="10"/>
      </w:numPr>
    </w:pPr>
  </w:style>
  <w:style w:type="paragraph" w:styleId="ListNumber4">
    <w:name w:val="List Number 4"/>
    <w:basedOn w:val="Normal"/>
    <w:semiHidden/>
    <w:rsid w:val="00585335"/>
    <w:pPr>
      <w:numPr>
        <w:numId w:val="11"/>
      </w:numPr>
    </w:pPr>
  </w:style>
  <w:style w:type="paragraph" w:styleId="ListNumber5">
    <w:name w:val="List Number 5"/>
    <w:basedOn w:val="Normal"/>
    <w:semiHidden/>
    <w:rsid w:val="0058533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5853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85335"/>
    <w:rPr>
      <w:sz w:val="24"/>
      <w:szCs w:val="24"/>
    </w:rPr>
  </w:style>
  <w:style w:type="paragraph" w:styleId="NormalIndent">
    <w:name w:val="Normal Indent"/>
    <w:basedOn w:val="Normal"/>
    <w:semiHidden/>
    <w:rsid w:val="0058533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58533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85335"/>
  </w:style>
  <w:style w:type="paragraph" w:styleId="PlainText">
    <w:name w:val="Plain Text"/>
    <w:basedOn w:val="Normal"/>
    <w:link w:val="PlainTextChar"/>
    <w:semiHidden/>
    <w:rsid w:val="0058533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8533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8533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85335"/>
    <w:rPr>
      <w:b/>
      <w:bCs/>
    </w:rPr>
  </w:style>
  <w:style w:type="paragraph" w:styleId="Subtitle">
    <w:name w:val="Subtitle"/>
    <w:basedOn w:val="Normal"/>
    <w:link w:val="SubtitleChar"/>
    <w:qFormat/>
    <w:rsid w:val="0058533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8533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58533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58533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58533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2E489A"/>
    <w:pPr>
      <w:pBdr>
        <w:top w:val="single" w:sz="4" w:space="2" w:color="auto"/>
      </w:pBdr>
      <w:spacing w:before="120" w:after="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B">
    <w:name w:val="CodeB"/>
    <w:autoRedefine/>
    <w:rsid w:val="002E489A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58533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58533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58533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58533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8533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8533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58533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58533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58533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58533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58533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585335"/>
    <w:rPr>
      <w:b/>
      <w:color w:val="0000FF"/>
    </w:rPr>
  </w:style>
  <w:style w:type="character" w:customStyle="1" w:styleId="EmphasisItalic">
    <w:name w:val="EmphasisItalic"/>
    <w:basedOn w:val="DefaultParagraphFont"/>
    <w:rsid w:val="00585335"/>
    <w:rPr>
      <w:i/>
      <w:color w:val="0000FF"/>
    </w:rPr>
  </w:style>
  <w:style w:type="character" w:customStyle="1" w:styleId="EmphasisBoldItal">
    <w:name w:val="EmphasisBoldItal"/>
    <w:basedOn w:val="DefaultParagraphFont"/>
    <w:rsid w:val="0058533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585335"/>
    <w:rPr>
      <w:color w:val="0000FF"/>
    </w:rPr>
  </w:style>
  <w:style w:type="character" w:customStyle="1" w:styleId="Keycap">
    <w:name w:val="Keycap"/>
    <w:basedOn w:val="DefaultParagraphFont"/>
    <w:rsid w:val="00585335"/>
    <w:rPr>
      <w:smallCaps/>
      <w:color w:val="0000FF"/>
    </w:rPr>
  </w:style>
  <w:style w:type="character" w:customStyle="1" w:styleId="Literal">
    <w:name w:val="Literal"/>
    <w:basedOn w:val="DefaultParagraphFont"/>
    <w:rsid w:val="0058533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58533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58533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58533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58533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58533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585335"/>
    <w:rPr>
      <w:i/>
      <w:color w:val="CC99FF"/>
    </w:rPr>
  </w:style>
  <w:style w:type="character" w:customStyle="1" w:styleId="Wingdings">
    <w:name w:val="Wingdings"/>
    <w:basedOn w:val="DefaultParagraphFont"/>
    <w:rsid w:val="0058533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58533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58533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585335"/>
    <w:rPr>
      <w:i/>
      <w:color w:val="CC99FF"/>
    </w:rPr>
  </w:style>
  <w:style w:type="character" w:customStyle="1" w:styleId="LiteralBox">
    <w:name w:val="LiteralBox"/>
    <w:basedOn w:val="Literal"/>
    <w:rsid w:val="0058533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58533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58533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58533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585335"/>
    <w:rPr>
      <w:color w:val="808080"/>
    </w:rPr>
  </w:style>
  <w:style w:type="paragraph" w:customStyle="1" w:styleId="BodyBox">
    <w:name w:val="BodyBox"/>
    <w:basedOn w:val="Body"/>
    <w:rsid w:val="00585335"/>
    <w:rPr>
      <w:color w:val="808080"/>
    </w:rPr>
  </w:style>
  <w:style w:type="paragraph" w:customStyle="1" w:styleId="ListHeadBox">
    <w:name w:val="ListHeadBox"/>
    <w:basedOn w:val="ListHead"/>
    <w:autoRedefine/>
    <w:rsid w:val="00585335"/>
    <w:rPr>
      <w:color w:val="808080"/>
    </w:rPr>
  </w:style>
  <w:style w:type="paragraph" w:customStyle="1" w:styleId="ListBodyBox">
    <w:name w:val="ListBodyBox"/>
    <w:basedOn w:val="ListBody"/>
    <w:autoRedefine/>
    <w:rsid w:val="00585335"/>
    <w:rPr>
      <w:color w:val="808080"/>
    </w:rPr>
  </w:style>
  <w:style w:type="paragraph" w:customStyle="1" w:styleId="NumListABox">
    <w:name w:val="NumListA Box"/>
    <w:basedOn w:val="NumListA"/>
    <w:autoRedefine/>
    <w:rsid w:val="00585335"/>
    <w:rPr>
      <w:color w:val="666699"/>
    </w:rPr>
  </w:style>
  <w:style w:type="paragraph" w:customStyle="1" w:styleId="NumListBBox">
    <w:name w:val="NumListB Box"/>
    <w:basedOn w:val="NumListB"/>
    <w:autoRedefine/>
    <w:rsid w:val="00585335"/>
    <w:rPr>
      <w:color w:val="666699"/>
    </w:rPr>
  </w:style>
  <w:style w:type="paragraph" w:customStyle="1" w:styleId="NumListCBox">
    <w:name w:val="NumListC Box"/>
    <w:basedOn w:val="NumListC"/>
    <w:autoRedefine/>
    <w:rsid w:val="00585335"/>
    <w:rPr>
      <w:color w:val="666699"/>
    </w:rPr>
  </w:style>
  <w:style w:type="paragraph" w:customStyle="1" w:styleId="FootnoteBox">
    <w:name w:val="FootnoteBox"/>
    <w:basedOn w:val="BodyFirstBox"/>
    <w:autoRedefine/>
    <w:rsid w:val="00585335"/>
    <w:rPr>
      <w:sz w:val="20"/>
    </w:rPr>
  </w:style>
  <w:style w:type="paragraph" w:customStyle="1" w:styleId="AnchorSidehead">
    <w:name w:val="Anchor Sidehead"/>
    <w:autoRedefine/>
    <w:rsid w:val="0058533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58533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585335"/>
    <w:rPr>
      <w:color w:val="999999"/>
    </w:rPr>
  </w:style>
  <w:style w:type="character" w:customStyle="1" w:styleId="WingdingsSmall">
    <w:name w:val="Wingdings Small"/>
    <w:basedOn w:val="Wingdings"/>
    <w:rsid w:val="0058533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58533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585335"/>
    <w:rPr>
      <w:color w:val="999999"/>
    </w:rPr>
  </w:style>
  <w:style w:type="paragraph" w:customStyle="1" w:styleId="CodeSingleWingding">
    <w:name w:val="CodeSingle Wingding"/>
    <w:basedOn w:val="CodeSingle"/>
    <w:autoRedefine/>
    <w:rsid w:val="00585335"/>
    <w:rPr>
      <w:color w:val="999999"/>
    </w:rPr>
  </w:style>
  <w:style w:type="character" w:customStyle="1" w:styleId="EmphasisItalicFoot">
    <w:name w:val="EmphasisItalicFoot"/>
    <w:basedOn w:val="EmphasisItalic"/>
    <w:rsid w:val="0058533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585335"/>
  </w:style>
  <w:style w:type="character" w:customStyle="1" w:styleId="Italic">
    <w:name w:val="Italic"/>
    <w:basedOn w:val="EmphasisItalic"/>
    <w:rsid w:val="0058533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585335"/>
    <w:rPr>
      <w:color w:val="CC99FF"/>
    </w:rPr>
  </w:style>
  <w:style w:type="paragraph" w:customStyle="1" w:styleId="ListPlainBBox">
    <w:name w:val="List Plain B Box"/>
    <w:basedOn w:val="ListPlainB"/>
    <w:autoRedefine/>
    <w:rsid w:val="00585335"/>
    <w:rPr>
      <w:color w:val="CC99FF"/>
    </w:rPr>
  </w:style>
  <w:style w:type="paragraph" w:customStyle="1" w:styleId="ListPlainCBox">
    <w:name w:val="List Plain C Box"/>
    <w:basedOn w:val="ListPlainC"/>
    <w:autoRedefine/>
    <w:rsid w:val="00585335"/>
    <w:rPr>
      <w:color w:val="CC99FF"/>
    </w:rPr>
  </w:style>
  <w:style w:type="paragraph" w:customStyle="1" w:styleId="BulletABox">
    <w:name w:val="BulletA Box"/>
    <w:basedOn w:val="BulletA"/>
    <w:autoRedefine/>
    <w:rsid w:val="00585335"/>
    <w:rPr>
      <w:color w:val="33CCCC"/>
    </w:rPr>
  </w:style>
  <w:style w:type="paragraph" w:customStyle="1" w:styleId="BulletBBox">
    <w:name w:val="BulletB Box"/>
    <w:basedOn w:val="BulletB"/>
    <w:autoRedefine/>
    <w:rsid w:val="00585335"/>
    <w:rPr>
      <w:color w:val="33CCCC"/>
    </w:rPr>
  </w:style>
  <w:style w:type="paragraph" w:customStyle="1" w:styleId="BulletCBox">
    <w:name w:val="BulletC Box"/>
    <w:basedOn w:val="BulletC"/>
    <w:autoRedefine/>
    <w:rsid w:val="00585335"/>
    <w:rPr>
      <w:color w:val="33CCCC"/>
    </w:rPr>
  </w:style>
  <w:style w:type="paragraph" w:customStyle="1" w:styleId="CaptionBox">
    <w:name w:val="CaptionBox"/>
    <w:basedOn w:val="Caption"/>
    <w:autoRedefine/>
    <w:rsid w:val="00585335"/>
    <w:rPr>
      <w:color w:val="808080"/>
    </w:rPr>
  </w:style>
  <w:style w:type="character" w:customStyle="1" w:styleId="EmphasisNote">
    <w:name w:val="EmphasisNote"/>
    <w:basedOn w:val="EmphasisRevItal"/>
    <w:rsid w:val="00585335"/>
    <w:rPr>
      <w:color w:val="3366FF"/>
    </w:rPr>
  </w:style>
  <w:style w:type="character" w:customStyle="1" w:styleId="EmphasisBoldBox">
    <w:name w:val="EmphasisBoldBox"/>
    <w:basedOn w:val="EmphasisBold"/>
    <w:rsid w:val="00585335"/>
    <w:rPr>
      <w:b/>
      <w:color w:val="3366FF"/>
    </w:rPr>
  </w:style>
  <w:style w:type="paragraph" w:customStyle="1" w:styleId="Epigraph">
    <w:name w:val="Epigraph"/>
    <w:basedOn w:val="BlockQuote"/>
    <w:autoRedefine/>
    <w:rsid w:val="0058533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AnneMarieW</cp:lastModifiedBy>
  <cp:revision>3</cp:revision>
  <dcterms:created xsi:type="dcterms:W3CDTF">2019-01-11T18:55:00Z</dcterms:created>
  <dcterms:modified xsi:type="dcterms:W3CDTF">2019-01-11T18:59:00Z</dcterms:modified>
</cp:coreProperties>
</file>