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48F" w:rsidRDefault="0050448F" w:rsidP="0050448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>Please replace the</w:t>
      </w:r>
      <w:bookmarkStart w:id="0" w:name="_GoBack"/>
      <w:bookmarkEnd w:id="0"/>
      <w:r>
        <w:rPr>
          <w:rFonts w:eastAsia="Microsoft YaHei" w:hint="eastAsia"/>
        </w:rPr>
        <w:t xml:space="preserve"> paragraphs that start with </w:t>
      </w:r>
      <w:r>
        <w:rPr>
          <w:rFonts w:eastAsia="Microsoft YaHei"/>
        </w:rPr>
        <w:t>“</w:t>
      </w:r>
      <w:r>
        <w:rPr>
          <w:rFonts w:eastAsia="Microsoft YaHei" w:hint="eastAsia"/>
        </w:rPr>
        <w:t>The stack is fast</w:t>
      </w:r>
      <w:r>
        <w:rPr>
          <w:rFonts w:eastAsia="Microsoft YaHei"/>
        </w:rPr>
        <w:t>”</w:t>
      </w:r>
      <w:r>
        <w:rPr>
          <w:rFonts w:eastAsia="Microsoft YaHei" w:hint="eastAsia"/>
        </w:rPr>
        <w:t xml:space="preserve"> and </w:t>
      </w:r>
      <w:r>
        <w:rPr>
          <w:rFonts w:eastAsia="Microsoft YaHei"/>
        </w:rPr>
        <w:t>“</w:t>
      </w:r>
      <w:r>
        <w:rPr>
          <w:rFonts w:eastAsia="Microsoft YaHei" w:hint="eastAsia"/>
        </w:rPr>
        <w:t>Data with a size unknown</w:t>
      </w:r>
      <w:r>
        <w:rPr>
          <w:rFonts w:eastAsia="Microsoft YaHei"/>
        </w:rPr>
        <w:t>”</w:t>
      </w:r>
      <w:r>
        <w:rPr>
          <w:rFonts w:eastAsia="Microsoft YaHei" w:hint="eastAsia"/>
        </w:rPr>
        <w:t xml:space="preserve"> in the box on page 58 with this paragraph:</w:t>
      </w:r>
    </w:p>
    <w:p w:rsidR="0050448F" w:rsidRDefault="0050448F" w:rsidP="0050448F">
      <w:pPr>
        <w:rPr>
          <w:sz w:val="24"/>
          <w:szCs w:val="24"/>
        </w:rPr>
      </w:pPr>
    </w:p>
    <w:p w:rsidR="0050448F" w:rsidRDefault="0050448F" w:rsidP="0050448F">
      <w:pPr>
        <w:pStyle w:val="BodyBox"/>
        <w:rPr>
          <w:rFonts w:eastAsia="Microsoft YaHei"/>
        </w:rPr>
      </w:pPr>
      <w:r>
        <w:rPr>
          <w:rFonts w:eastAsia="Microsoft YaHei" w:hint="eastAsia"/>
        </w:rPr>
        <w:t>All data stored on the stack must have a known, fixed size. Data with a</w:t>
      </w:r>
      <w:ins w:id="1" w:author="AnneMarieW" w:date="2019-01-10T14:56:00Z">
        <w:r w:rsidR="00E922CC">
          <w:rPr>
            <w:rFonts w:eastAsia="Microsoft YaHei"/>
          </w:rPr>
          <w:t>n</w:t>
        </w:r>
      </w:ins>
      <w:r>
        <w:rPr>
          <w:rFonts w:eastAsia="Microsoft YaHei" w:hint="eastAsia"/>
        </w:rPr>
        <w:t xml:space="preserve"> </w:t>
      </w:r>
      <w:ins w:id="2" w:author="AnneMarieW" w:date="2019-01-10T14:56:00Z">
        <w:r w:rsidR="00E922CC">
          <w:rPr>
            <w:rFonts w:eastAsia="Microsoft YaHei" w:hint="eastAsia"/>
          </w:rPr>
          <w:t xml:space="preserve">unknown </w:t>
        </w:r>
      </w:ins>
      <w:r>
        <w:rPr>
          <w:rFonts w:eastAsia="Microsoft YaHei" w:hint="eastAsia"/>
        </w:rPr>
        <w:t>size</w:t>
      </w:r>
      <w:ins w:id="3" w:author="AnneMarieW" w:date="2019-01-11T10:18:00Z">
        <w:r w:rsidR="00720896">
          <w:rPr>
            <w:rFonts w:eastAsia="Microsoft YaHei"/>
          </w:rPr>
          <w:t xml:space="preserve"> </w:t>
        </w:r>
      </w:ins>
      <w:del w:id="4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del w:id="5" w:author="AnneMarieW" w:date="2019-01-10T14:56:00Z">
        <w:r w:rsidDel="00E922CC">
          <w:rPr>
            <w:rFonts w:eastAsia="Microsoft YaHei" w:hint="eastAsia"/>
          </w:rPr>
          <w:delText xml:space="preserve">that is unknown </w:delText>
        </w:r>
      </w:del>
      <w:r>
        <w:rPr>
          <w:rFonts w:eastAsia="Microsoft YaHei" w:hint="eastAsia"/>
        </w:rPr>
        <w:t>at compile time or a size that might change must be stored on</w:t>
      </w:r>
      <w:del w:id="6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ins w:id="7" w:author="AnneMarieW" w:date="2019-01-11T10:18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the heap instead. The heap is less organized: when you put data on the heap,</w:t>
      </w:r>
      <w:del w:id="8" w:author="AnneMarieW" w:date="2019-01-11T10:18:00Z">
        <w:r w:rsidDel="00720896">
          <w:rPr>
            <w:rFonts w:eastAsia="Microsoft YaHei" w:hint="eastAsia"/>
          </w:rPr>
          <w:br w:type="textWrapping" w:clear="all"/>
        </w:r>
      </w:del>
      <w:ins w:id="9" w:author="AnneMarieW" w:date="2019-01-11T10:18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you </w:t>
      </w:r>
      <w:ins w:id="10" w:author="AnneMarieW" w:date="2019-01-10T14:57:00Z">
        <w:r w:rsidR="00E922CC">
          <w:rPr>
            <w:rFonts w:eastAsia="Microsoft YaHei"/>
          </w:rPr>
          <w:t>request a certain</w:t>
        </w:r>
      </w:ins>
      <w:del w:id="11" w:author="AnneMarieW" w:date="2019-01-10T14:57:00Z">
        <w:r w:rsidDel="00E922CC">
          <w:rPr>
            <w:rFonts w:eastAsia="Microsoft YaHei" w:hint="eastAsia"/>
          </w:rPr>
          <w:delText>ask for some</w:delText>
        </w:r>
      </w:del>
      <w:r>
        <w:rPr>
          <w:rFonts w:eastAsia="Microsoft YaHei" w:hint="eastAsia"/>
        </w:rPr>
        <w:t xml:space="preserve"> amount of space. The operating system finds an empty spot</w:t>
      </w:r>
      <w:ins w:id="12" w:author="AnneMarieW" w:date="2019-01-11T10:19:00Z">
        <w:r w:rsidR="00720896">
          <w:rPr>
            <w:rFonts w:eastAsia="Microsoft YaHei"/>
          </w:rPr>
          <w:t xml:space="preserve"> </w:t>
        </w:r>
      </w:ins>
      <w:del w:id="13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del w:id="14" w:author="AnneMarieW" w:date="2019-01-10T14:57:00Z">
        <w:r w:rsidDel="00E922CC">
          <w:rPr>
            <w:rFonts w:eastAsia="Microsoft YaHei" w:hint="eastAsia"/>
          </w:rPr>
          <w:delText xml:space="preserve">somewhere </w:delText>
        </w:r>
      </w:del>
      <w:r>
        <w:rPr>
          <w:rFonts w:eastAsia="Microsoft YaHei" w:hint="eastAsia"/>
        </w:rPr>
        <w:t>in the heap that is big enough, marks it as being in use, and</w:t>
      </w:r>
      <w:del w:id="15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16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returns a</w:t>
      </w:r>
      <w:del w:id="17" w:author="AnneMarieW" w:date="2019-01-11T10:19:00Z">
        <w:r w:rsidDel="00720896">
          <w:rPr>
            <w:rFonts w:eastAsia="Microsoft YaHei" w:hint="eastAsia"/>
          </w:rPr>
          <w:delText> </w:delText>
        </w:r>
      </w:del>
      <w:ins w:id="18" w:author="AnneMarieW" w:date="2019-01-11T10:19:00Z">
        <w:r w:rsidR="00720896">
          <w:rPr>
            <w:rFonts w:eastAsia="Microsoft YaHei"/>
          </w:rPr>
          <w:t xml:space="preserve"> </w:t>
        </w:r>
      </w:ins>
      <w:r w:rsidRPr="00E922CC">
        <w:rPr>
          <w:rStyle w:val="EmphasisItalic"/>
          <w:rFonts w:eastAsia="Microsoft YaHei"/>
          <w:rPrChange w:id="19" w:author="AnneMarieW" w:date="2019-01-10T14:58:00Z">
            <w:rPr>
              <w:rStyle w:val="EmphasisBoldItal"/>
              <w:rFonts w:eastAsia="Microsoft YaHei"/>
            </w:rPr>
          </w:rPrChange>
        </w:rPr>
        <w:t>pointer</w:t>
      </w:r>
      <w:r>
        <w:rPr>
          <w:rFonts w:eastAsia="Microsoft YaHei" w:hint="eastAsia"/>
        </w:rPr>
        <w:t>, which is the address of that location. This process is</w:t>
      </w:r>
      <w:del w:id="20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21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called</w:t>
      </w:r>
      <w:del w:id="22" w:author="AnneMarieW" w:date="2019-01-11T10:19:00Z">
        <w:r w:rsidDel="00720896">
          <w:rPr>
            <w:rFonts w:eastAsia="Microsoft YaHei" w:hint="eastAsia"/>
          </w:rPr>
          <w:delText> </w:delText>
        </w:r>
      </w:del>
      <w:ins w:id="23" w:author="AnneMarieW" w:date="2019-01-11T10:19:00Z">
        <w:r w:rsidR="00720896">
          <w:rPr>
            <w:rFonts w:eastAsia="Microsoft YaHei"/>
          </w:rPr>
          <w:t xml:space="preserve"> </w:t>
        </w:r>
      </w:ins>
      <w:r w:rsidRPr="00E922CC">
        <w:rPr>
          <w:rStyle w:val="EmphasisItalic"/>
          <w:rFonts w:eastAsia="Microsoft YaHei"/>
          <w:rPrChange w:id="24" w:author="AnneMarieW" w:date="2019-01-10T14:58:00Z">
            <w:rPr>
              <w:rStyle w:val="EmphasisBoldItal"/>
              <w:rFonts w:eastAsia="Microsoft YaHei"/>
            </w:rPr>
          </w:rPrChange>
        </w:rPr>
        <w:t>allocating on the heap</w:t>
      </w:r>
      <w:del w:id="25" w:author="AnneMarieW" w:date="2019-01-10T15:01:00Z">
        <w:r w:rsidDel="00E922CC">
          <w:rPr>
            <w:rFonts w:eastAsia="Microsoft YaHei" w:hint="eastAsia"/>
          </w:rPr>
          <w:delText>,</w:delText>
        </w:r>
      </w:del>
      <w:r>
        <w:rPr>
          <w:rFonts w:eastAsia="Microsoft YaHei" w:hint="eastAsia"/>
        </w:rPr>
        <w:t xml:space="preserve"> </w:t>
      </w:r>
      <w:ins w:id="26" w:author="AnneMarieW" w:date="2019-01-10T14:58:00Z">
        <w:r w:rsidR="00E922CC">
          <w:rPr>
            <w:rFonts w:eastAsia="Microsoft YaHei"/>
          </w:rPr>
          <w:t xml:space="preserve">and </w:t>
        </w:r>
      </w:ins>
      <w:ins w:id="27" w:author="AnneMarieW" w:date="2019-01-10T15:01:00Z">
        <w:r w:rsidR="00E922CC">
          <w:rPr>
            <w:rFonts w:eastAsia="Microsoft YaHei"/>
          </w:rPr>
          <w:t xml:space="preserve">is </w:t>
        </w:r>
      </w:ins>
      <w:r>
        <w:rPr>
          <w:rFonts w:eastAsia="Microsoft YaHei" w:hint="eastAsia"/>
        </w:rPr>
        <w:t xml:space="preserve">sometimes abbreviated as just </w:t>
      </w:r>
      <w:del w:id="28" w:author="AnneMarieW" w:date="2019-01-10T14:58:00Z">
        <w:r w:rsidRPr="00E922CC" w:rsidDel="00E922CC">
          <w:rPr>
            <w:rStyle w:val="EmphasisItalic"/>
            <w:rFonts w:eastAsia="Microsoft YaHei"/>
            <w:rPrChange w:id="29" w:author="AnneMarieW" w:date="2019-01-10T14:58:00Z">
              <w:rPr>
                <w:rFonts w:eastAsia="Microsoft YaHei"/>
              </w:rPr>
            </w:rPrChange>
          </w:rPr>
          <w:delText>“</w:delText>
        </w:r>
      </w:del>
      <w:r w:rsidRPr="00E922CC">
        <w:rPr>
          <w:rStyle w:val="EmphasisItalic"/>
          <w:rFonts w:eastAsia="Microsoft YaHei"/>
          <w:rPrChange w:id="30" w:author="AnneMarieW" w:date="2019-01-10T14:58:00Z">
            <w:rPr>
              <w:rFonts w:eastAsia="Microsoft YaHei"/>
            </w:rPr>
          </w:rPrChange>
        </w:rPr>
        <w:t>allocating</w:t>
      </w:r>
      <w:r>
        <w:rPr>
          <w:rFonts w:eastAsia="Microsoft YaHei" w:hint="eastAsia"/>
        </w:rPr>
        <w:t>.</w:t>
      </w:r>
      <w:del w:id="31" w:author="AnneMarieW" w:date="2019-01-10T14:58:00Z">
        <w:r w:rsidDel="00E922CC">
          <w:rPr>
            <w:rFonts w:eastAsia="Microsoft YaHei"/>
          </w:rPr>
          <w:delText>”</w:delText>
        </w:r>
      </w:del>
      <w:del w:id="32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3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Pushing values onto the stack is not considered allocating. Because the</w:t>
      </w:r>
      <w:del w:id="34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5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pointer is a known, fixed size, you can store the pointer on the stack, but</w:t>
      </w:r>
      <w:del w:id="36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37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when you want the actual data, you </w:t>
      </w:r>
      <w:del w:id="38" w:author="AnneMarieW" w:date="2019-01-10T14:59:00Z">
        <w:r w:rsidDel="00E922CC">
          <w:rPr>
            <w:rFonts w:eastAsia="Microsoft YaHei" w:hint="eastAsia"/>
          </w:rPr>
          <w:delText xml:space="preserve">have to </w:delText>
        </w:r>
      </w:del>
      <w:ins w:id="39" w:author="AnneMarieW" w:date="2019-01-10T14:59:00Z">
        <w:r w:rsidR="00E922CC">
          <w:rPr>
            <w:rFonts w:eastAsia="Microsoft YaHei"/>
          </w:rPr>
          <w:t xml:space="preserve">must </w:t>
        </w:r>
      </w:ins>
      <w:r>
        <w:rPr>
          <w:rFonts w:eastAsia="Microsoft YaHei" w:hint="eastAsia"/>
        </w:rPr>
        <w:t>follow the pointer.</w:t>
      </w:r>
    </w:p>
    <w:p w:rsidR="0050448F" w:rsidRDefault="0050448F" w:rsidP="0050448F">
      <w:pPr>
        <w:rPr>
          <w:sz w:val="24"/>
          <w:szCs w:val="24"/>
        </w:rPr>
      </w:pPr>
    </w:p>
    <w:p w:rsidR="0050448F" w:rsidRDefault="0050448F" w:rsidP="0050448F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Then please add this paragraph between the paragraph that starts with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Think of being seated at a restaurant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and the paragraph that starts with </w:t>
      </w:r>
      <w:r>
        <w:rPr>
          <w:rFonts w:eastAsia="Microsoft YaHei" w:hint="eastAsia"/>
        </w:rPr>
        <w:t>“</w:t>
      </w:r>
      <w:r>
        <w:rPr>
          <w:rFonts w:eastAsia="Microsoft YaHei" w:hint="eastAsia"/>
        </w:rPr>
        <w:t>Accessing data in the heap</w:t>
      </w:r>
      <w:r>
        <w:rPr>
          <w:rFonts w:eastAsia="Microsoft YaHei" w:hint="eastAsia"/>
        </w:rPr>
        <w:t>”</w:t>
      </w:r>
      <w:r>
        <w:rPr>
          <w:rFonts w:eastAsia="Microsoft YaHei" w:hint="eastAsia"/>
        </w:rPr>
        <w:t xml:space="preserve"> on page 59:</w:t>
      </w:r>
    </w:p>
    <w:p w:rsidR="0050448F" w:rsidRDefault="0050448F" w:rsidP="0050448F">
      <w:pPr>
        <w:rPr>
          <w:sz w:val="24"/>
          <w:szCs w:val="24"/>
        </w:rPr>
      </w:pPr>
    </w:p>
    <w:p w:rsidR="0050448F" w:rsidRDefault="0050448F" w:rsidP="0050448F">
      <w:pPr>
        <w:pStyle w:val="BodyBox"/>
        <w:rPr>
          <w:rFonts w:eastAsia="Microsoft YaHei"/>
        </w:rPr>
      </w:pPr>
      <w:r>
        <w:rPr>
          <w:rFonts w:eastAsia="Microsoft YaHei" w:hint="eastAsia"/>
        </w:rPr>
        <w:t xml:space="preserve">Pushing to the stack is faster than allocating on the heap because </w:t>
      </w:r>
      <w:commentRangeStart w:id="40"/>
      <w:r>
        <w:rPr>
          <w:rFonts w:eastAsia="Microsoft YaHei" w:hint="eastAsia"/>
        </w:rPr>
        <w:t>it</w:t>
      </w:r>
      <w:commentRangeEnd w:id="40"/>
      <w:r w:rsidR="00E922CC">
        <w:rPr>
          <w:rStyle w:val="CommentReference"/>
          <w:color w:val="auto"/>
        </w:rPr>
        <w:commentReference w:id="40"/>
      </w:r>
      <w:r>
        <w:rPr>
          <w:rFonts w:eastAsia="Microsoft YaHei" w:hint="eastAsia"/>
        </w:rPr>
        <w:t xml:space="preserve"> never</w:t>
      </w:r>
      <w:del w:id="41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42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 xml:space="preserve">has to search for a place to </w:t>
      </w:r>
      <w:del w:id="43" w:author="AnneMarieW" w:date="2019-01-10T14:59:00Z">
        <w:r w:rsidDel="00E922CC">
          <w:rPr>
            <w:rFonts w:eastAsia="Microsoft YaHei" w:hint="eastAsia"/>
          </w:rPr>
          <w:delText>put</w:delText>
        </w:r>
      </w:del>
      <w:ins w:id="44" w:author="AnneMarieW" w:date="2019-01-10T14:59:00Z">
        <w:r w:rsidR="00E922CC">
          <w:rPr>
            <w:rFonts w:eastAsia="Microsoft YaHei"/>
          </w:rPr>
          <w:t>store</w:t>
        </w:r>
      </w:ins>
      <w:r>
        <w:rPr>
          <w:rFonts w:eastAsia="Microsoft YaHei" w:hint="eastAsia"/>
        </w:rPr>
        <w:t xml:space="preserve"> new data; that </w:t>
      </w:r>
      <w:del w:id="45" w:author="AnneMarieW" w:date="2019-01-10T14:59:00Z">
        <w:r w:rsidDel="00E922CC">
          <w:rPr>
            <w:rFonts w:eastAsia="Microsoft YaHei" w:hint="eastAsia"/>
          </w:rPr>
          <w:delText>place</w:delText>
        </w:r>
      </w:del>
      <w:ins w:id="46" w:author="AnneMarieW" w:date="2019-01-10T14:59:00Z">
        <w:r w:rsidR="00E922CC">
          <w:rPr>
            <w:rFonts w:eastAsia="Microsoft YaHei"/>
          </w:rPr>
          <w:t>location</w:t>
        </w:r>
      </w:ins>
      <w:r>
        <w:rPr>
          <w:rFonts w:eastAsia="Microsoft YaHei" w:hint="eastAsia"/>
        </w:rPr>
        <w:t xml:space="preserve"> is always at the top</w:t>
      </w:r>
      <w:del w:id="47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48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of the stack. Comparatively, allocating space on the heap requires more work</w:t>
      </w:r>
      <w:r>
        <w:rPr>
          <w:rFonts w:eastAsia="Microsoft YaHei"/>
        </w:rPr>
        <w:t xml:space="preserve">, </w:t>
      </w:r>
      <w:del w:id="49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 xml:space="preserve">because the operating system must first find a </w:t>
      </w:r>
      <w:del w:id="50" w:author="AnneMarieW" w:date="2019-01-10T15:00:00Z">
        <w:r w:rsidDel="00E922CC">
          <w:rPr>
            <w:rFonts w:eastAsia="Microsoft YaHei" w:hint="eastAsia"/>
          </w:rPr>
          <w:delText xml:space="preserve">space </w:delText>
        </w:r>
      </w:del>
      <w:r>
        <w:rPr>
          <w:rFonts w:eastAsia="Microsoft YaHei" w:hint="eastAsia"/>
        </w:rPr>
        <w:t>big enough</w:t>
      </w:r>
      <w:ins w:id="51" w:author="AnneMarieW" w:date="2019-01-10T15:00:00Z">
        <w:r w:rsidR="00E922CC" w:rsidRPr="00E922CC">
          <w:rPr>
            <w:rFonts w:eastAsia="Microsoft YaHei" w:hint="eastAsia"/>
          </w:rPr>
          <w:t xml:space="preserve"> </w:t>
        </w:r>
        <w:r w:rsidR="00E922CC">
          <w:rPr>
            <w:rFonts w:eastAsia="Microsoft YaHei" w:hint="eastAsia"/>
          </w:rPr>
          <w:t>space</w:t>
        </w:r>
      </w:ins>
      <w:r>
        <w:rPr>
          <w:rFonts w:eastAsia="Microsoft YaHei" w:hint="eastAsia"/>
        </w:rPr>
        <w:t xml:space="preserve"> to hold the</w:t>
      </w:r>
      <w:del w:id="52" w:author="AnneMarieW" w:date="2019-01-11T10:19:00Z">
        <w:r w:rsidDel="00720896">
          <w:rPr>
            <w:rFonts w:eastAsia="Microsoft YaHei" w:hint="eastAsia"/>
          </w:rPr>
          <w:br w:type="textWrapping" w:clear="all"/>
        </w:r>
      </w:del>
      <w:ins w:id="53" w:author="AnneMarieW" w:date="2019-01-11T10:19:00Z">
        <w:r w:rsidR="00720896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data and then perform bookkeeping to prepare for the next allocation.</w:t>
      </w:r>
    </w:p>
    <w:p w:rsidR="0050448F" w:rsidRDefault="0050448F" w:rsidP="0050448F">
      <w:pPr>
        <w:rPr>
          <w:sz w:val="24"/>
          <w:szCs w:val="24"/>
        </w:rPr>
      </w:pPr>
    </w:p>
    <w:p w:rsidR="00FA05E3" w:rsidRPr="0050448F" w:rsidRDefault="00FA05E3" w:rsidP="0050448F">
      <w:pPr>
        <w:rPr>
          <w:rFonts w:eastAsia="Microsoft YaHei"/>
        </w:rPr>
      </w:pPr>
    </w:p>
    <w:sectPr w:rsidR="00FA05E3" w:rsidRPr="00504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0" w:author="AnneMarieW" w:date="2019-01-10T15:00:00Z" w:initials="AM">
    <w:p w:rsidR="00E922CC" w:rsidRDefault="00E922CC">
      <w:pPr>
        <w:pStyle w:val="CommentText"/>
      </w:pPr>
      <w:r>
        <w:rPr>
          <w:rStyle w:val="CommentReference"/>
        </w:rPr>
        <w:annotationRef/>
      </w:r>
      <w:r>
        <w:t>Au: What does “it” refer to? the operating system?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2E" w:rsidRDefault="0073542E" w:rsidP="00BB49EE">
      <w:r>
        <w:separator/>
      </w:r>
    </w:p>
  </w:endnote>
  <w:endnote w:type="continuationSeparator" w:id="0">
    <w:p w:rsidR="0073542E" w:rsidRDefault="0073542E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2E" w:rsidRDefault="0073542E" w:rsidP="00BB49EE">
      <w:r>
        <w:separator/>
      </w:r>
    </w:p>
  </w:footnote>
  <w:footnote w:type="continuationSeparator" w:id="0">
    <w:p w:rsidR="0073542E" w:rsidRDefault="0073542E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047378"/>
    <w:rsid w:val="00243881"/>
    <w:rsid w:val="002C4E8C"/>
    <w:rsid w:val="003371DA"/>
    <w:rsid w:val="003A787A"/>
    <w:rsid w:val="0042367C"/>
    <w:rsid w:val="004707E7"/>
    <w:rsid w:val="004827CD"/>
    <w:rsid w:val="0050448F"/>
    <w:rsid w:val="006F4EE5"/>
    <w:rsid w:val="00720896"/>
    <w:rsid w:val="0073542E"/>
    <w:rsid w:val="00752835"/>
    <w:rsid w:val="007C3E21"/>
    <w:rsid w:val="009E17D9"/>
    <w:rsid w:val="009E635B"/>
    <w:rsid w:val="00BB49EE"/>
    <w:rsid w:val="00C60357"/>
    <w:rsid w:val="00CD0939"/>
    <w:rsid w:val="00E4434E"/>
    <w:rsid w:val="00E65CB2"/>
    <w:rsid w:val="00E922CC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737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737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737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737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737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737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737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737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737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7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7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7378"/>
    <w:pPr>
      <w:numPr>
        <w:numId w:val="13"/>
      </w:numPr>
    </w:pPr>
  </w:style>
  <w:style w:type="numbering" w:styleId="1ai">
    <w:name w:val="Outline List 1"/>
    <w:basedOn w:val="NoList"/>
    <w:semiHidden/>
    <w:rsid w:val="00047378"/>
    <w:pPr>
      <w:numPr>
        <w:numId w:val="14"/>
      </w:numPr>
    </w:pPr>
  </w:style>
  <w:style w:type="numbering" w:styleId="ArticleSection">
    <w:name w:val="Outline List 3"/>
    <w:basedOn w:val="NoList"/>
    <w:semiHidden/>
    <w:rsid w:val="00047378"/>
    <w:pPr>
      <w:numPr>
        <w:numId w:val="15"/>
      </w:numPr>
    </w:pPr>
  </w:style>
  <w:style w:type="paragraph" w:styleId="BlockText">
    <w:name w:val="Block Text"/>
    <w:basedOn w:val="Normal"/>
    <w:semiHidden/>
    <w:rsid w:val="0004737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737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73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73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73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73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73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73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73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737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7378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7378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7378"/>
    <w:rPr>
      <w:i/>
      <w:iCs/>
    </w:rPr>
  </w:style>
  <w:style w:type="paragraph" w:styleId="EnvelopeAddress">
    <w:name w:val="envelope address"/>
    <w:basedOn w:val="Normal"/>
    <w:semiHidden/>
    <w:rsid w:val="0004737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7378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737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7378"/>
  </w:style>
  <w:style w:type="paragraph" w:styleId="HTMLAddress">
    <w:name w:val="HTML Address"/>
    <w:basedOn w:val="Normal"/>
    <w:link w:val="HTMLAddressChar"/>
    <w:semiHidden/>
    <w:rsid w:val="0004737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7378"/>
    <w:rPr>
      <w:i/>
      <w:iCs/>
    </w:rPr>
  </w:style>
  <w:style w:type="character" w:styleId="HTMLCode">
    <w:name w:val="HTML Code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7378"/>
    <w:rPr>
      <w:i/>
      <w:iCs/>
    </w:rPr>
  </w:style>
  <w:style w:type="character" w:styleId="HTMLKeyboard">
    <w:name w:val="HTML Keyboard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4737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737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7378"/>
    <w:rPr>
      <w:i/>
      <w:iCs/>
    </w:rPr>
  </w:style>
  <w:style w:type="character" w:styleId="Hyperlink">
    <w:name w:val="Hyperlink"/>
    <w:basedOn w:val="DefaultParagraphFont"/>
    <w:semiHidden/>
    <w:rsid w:val="00047378"/>
    <w:rPr>
      <w:color w:val="0000FF"/>
      <w:u w:val="single"/>
    </w:rPr>
  </w:style>
  <w:style w:type="character" w:styleId="LineNumber">
    <w:name w:val="line number"/>
    <w:basedOn w:val="DefaultParagraphFont"/>
    <w:semiHidden/>
    <w:rsid w:val="00047378"/>
  </w:style>
  <w:style w:type="paragraph" w:styleId="List">
    <w:name w:val="List"/>
    <w:basedOn w:val="Normal"/>
    <w:semiHidden/>
    <w:rsid w:val="00047378"/>
    <w:pPr>
      <w:ind w:left="360" w:hanging="360"/>
    </w:pPr>
  </w:style>
  <w:style w:type="paragraph" w:styleId="List2">
    <w:name w:val="List 2"/>
    <w:basedOn w:val="Normal"/>
    <w:semiHidden/>
    <w:rsid w:val="00047378"/>
    <w:pPr>
      <w:ind w:left="720" w:hanging="360"/>
    </w:pPr>
  </w:style>
  <w:style w:type="paragraph" w:styleId="List3">
    <w:name w:val="List 3"/>
    <w:basedOn w:val="Normal"/>
    <w:semiHidden/>
    <w:rsid w:val="00047378"/>
    <w:pPr>
      <w:ind w:left="1080" w:hanging="360"/>
    </w:pPr>
  </w:style>
  <w:style w:type="paragraph" w:styleId="List4">
    <w:name w:val="List 4"/>
    <w:basedOn w:val="Normal"/>
    <w:semiHidden/>
    <w:rsid w:val="00047378"/>
    <w:pPr>
      <w:ind w:left="1440" w:hanging="360"/>
    </w:pPr>
  </w:style>
  <w:style w:type="paragraph" w:styleId="List5">
    <w:name w:val="List 5"/>
    <w:basedOn w:val="Normal"/>
    <w:semiHidden/>
    <w:rsid w:val="00047378"/>
    <w:pPr>
      <w:ind w:left="1800" w:hanging="360"/>
    </w:pPr>
  </w:style>
  <w:style w:type="paragraph" w:styleId="ListBullet">
    <w:name w:val="List Bullet"/>
    <w:basedOn w:val="Normal"/>
    <w:autoRedefine/>
    <w:semiHidden/>
    <w:rsid w:val="0004737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737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737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737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7378"/>
    <w:pPr>
      <w:numPr>
        <w:numId w:val="7"/>
      </w:numPr>
    </w:pPr>
  </w:style>
  <w:style w:type="paragraph" w:styleId="ListContinue">
    <w:name w:val="List Continue"/>
    <w:basedOn w:val="Normal"/>
    <w:semiHidden/>
    <w:rsid w:val="00047378"/>
    <w:pPr>
      <w:spacing w:after="120"/>
      <w:ind w:left="360"/>
    </w:pPr>
  </w:style>
  <w:style w:type="paragraph" w:styleId="ListContinue2">
    <w:name w:val="List Continue 2"/>
    <w:basedOn w:val="Normal"/>
    <w:semiHidden/>
    <w:rsid w:val="00047378"/>
    <w:pPr>
      <w:spacing w:after="120"/>
      <w:ind w:left="720"/>
    </w:pPr>
  </w:style>
  <w:style w:type="paragraph" w:styleId="ListContinue3">
    <w:name w:val="List Continue 3"/>
    <w:basedOn w:val="Normal"/>
    <w:semiHidden/>
    <w:rsid w:val="00047378"/>
    <w:pPr>
      <w:spacing w:after="120"/>
      <w:ind w:left="1080"/>
    </w:pPr>
  </w:style>
  <w:style w:type="paragraph" w:styleId="ListContinue4">
    <w:name w:val="List Continue 4"/>
    <w:basedOn w:val="Normal"/>
    <w:semiHidden/>
    <w:rsid w:val="00047378"/>
    <w:pPr>
      <w:spacing w:after="120"/>
      <w:ind w:left="1440"/>
    </w:pPr>
  </w:style>
  <w:style w:type="paragraph" w:styleId="ListContinue5">
    <w:name w:val="List Continue 5"/>
    <w:basedOn w:val="Normal"/>
    <w:semiHidden/>
    <w:rsid w:val="00047378"/>
    <w:pPr>
      <w:spacing w:after="120"/>
      <w:ind w:left="1800"/>
    </w:pPr>
  </w:style>
  <w:style w:type="paragraph" w:styleId="ListNumber">
    <w:name w:val="List Number"/>
    <w:basedOn w:val="Normal"/>
    <w:semiHidden/>
    <w:rsid w:val="00047378"/>
    <w:pPr>
      <w:numPr>
        <w:numId w:val="8"/>
      </w:numPr>
    </w:pPr>
  </w:style>
  <w:style w:type="paragraph" w:styleId="ListNumber2">
    <w:name w:val="List Number 2"/>
    <w:basedOn w:val="Normal"/>
    <w:semiHidden/>
    <w:rsid w:val="00047378"/>
    <w:pPr>
      <w:numPr>
        <w:numId w:val="9"/>
      </w:numPr>
    </w:pPr>
  </w:style>
  <w:style w:type="paragraph" w:styleId="ListNumber3">
    <w:name w:val="List Number 3"/>
    <w:basedOn w:val="Normal"/>
    <w:semiHidden/>
    <w:rsid w:val="00047378"/>
    <w:pPr>
      <w:numPr>
        <w:numId w:val="10"/>
      </w:numPr>
    </w:pPr>
  </w:style>
  <w:style w:type="paragraph" w:styleId="ListNumber4">
    <w:name w:val="List Number 4"/>
    <w:basedOn w:val="Normal"/>
    <w:semiHidden/>
    <w:rsid w:val="00047378"/>
    <w:pPr>
      <w:numPr>
        <w:numId w:val="11"/>
      </w:numPr>
    </w:pPr>
  </w:style>
  <w:style w:type="paragraph" w:styleId="ListNumber5">
    <w:name w:val="List Number 5"/>
    <w:basedOn w:val="Normal"/>
    <w:semiHidden/>
    <w:rsid w:val="0004737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73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047378"/>
    <w:rPr>
      <w:sz w:val="24"/>
      <w:szCs w:val="24"/>
    </w:rPr>
  </w:style>
  <w:style w:type="paragraph" w:styleId="NormalIndent">
    <w:name w:val="Normal Indent"/>
    <w:basedOn w:val="Normal"/>
    <w:semiHidden/>
    <w:rsid w:val="0004737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7378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7378"/>
  </w:style>
  <w:style w:type="paragraph" w:styleId="PlainText">
    <w:name w:val="Plain Text"/>
    <w:basedOn w:val="Normal"/>
    <w:link w:val="PlainTextChar"/>
    <w:semiHidden/>
    <w:rsid w:val="0004737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7378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737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7378"/>
    <w:rPr>
      <w:b/>
      <w:bCs/>
    </w:rPr>
  </w:style>
  <w:style w:type="paragraph" w:styleId="Subtitle">
    <w:name w:val="Subtitle"/>
    <w:basedOn w:val="Normal"/>
    <w:link w:val="SubtitleChar"/>
    <w:qFormat/>
    <w:rsid w:val="0004737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737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737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737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7378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737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737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737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737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737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737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737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737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737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737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737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737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047378"/>
    <w:rPr>
      <w:i/>
      <w:color w:val="0000FF"/>
    </w:rPr>
  </w:style>
  <w:style w:type="character" w:customStyle="1" w:styleId="EmphasisBoldItal">
    <w:name w:val="EmphasisBoldItal"/>
    <w:basedOn w:val="DefaultParagraphFont"/>
    <w:rsid w:val="0004737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7378"/>
    <w:rPr>
      <w:color w:val="0000FF"/>
    </w:rPr>
  </w:style>
  <w:style w:type="character" w:customStyle="1" w:styleId="Keycap">
    <w:name w:val="Keycap"/>
    <w:basedOn w:val="DefaultParagraphFont"/>
    <w:rsid w:val="00047378"/>
    <w:rPr>
      <w:smallCaps/>
      <w:color w:val="0000FF"/>
    </w:rPr>
  </w:style>
  <w:style w:type="character" w:customStyle="1" w:styleId="Literal">
    <w:name w:val="Literal"/>
    <w:basedOn w:val="DefaultParagraphFont"/>
    <w:rsid w:val="0004737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737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737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737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737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737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7378"/>
    <w:rPr>
      <w:i/>
      <w:color w:val="CC99FF"/>
    </w:rPr>
  </w:style>
  <w:style w:type="character" w:customStyle="1" w:styleId="Wingdings">
    <w:name w:val="Wingdings"/>
    <w:basedOn w:val="DefaultParagraphFont"/>
    <w:rsid w:val="0004737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737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737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7378"/>
    <w:rPr>
      <w:i/>
      <w:color w:val="CC99FF"/>
    </w:rPr>
  </w:style>
  <w:style w:type="character" w:customStyle="1" w:styleId="LiteralBox">
    <w:name w:val="LiteralBox"/>
    <w:basedOn w:val="Literal"/>
    <w:rsid w:val="0004737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737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737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737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7378"/>
    <w:rPr>
      <w:color w:val="808080"/>
    </w:rPr>
  </w:style>
  <w:style w:type="paragraph" w:customStyle="1" w:styleId="BodyBox">
    <w:name w:val="BodyBox"/>
    <w:basedOn w:val="Body"/>
    <w:rsid w:val="00047378"/>
    <w:rPr>
      <w:color w:val="808080"/>
    </w:rPr>
  </w:style>
  <w:style w:type="paragraph" w:customStyle="1" w:styleId="ListHeadBox">
    <w:name w:val="ListHeadBox"/>
    <w:basedOn w:val="ListHead"/>
    <w:autoRedefine/>
    <w:rsid w:val="00047378"/>
    <w:rPr>
      <w:color w:val="808080"/>
    </w:rPr>
  </w:style>
  <w:style w:type="paragraph" w:customStyle="1" w:styleId="ListBodyBox">
    <w:name w:val="ListBodyBox"/>
    <w:basedOn w:val="ListBody"/>
    <w:autoRedefine/>
    <w:rsid w:val="00047378"/>
    <w:rPr>
      <w:color w:val="808080"/>
    </w:rPr>
  </w:style>
  <w:style w:type="paragraph" w:customStyle="1" w:styleId="NumListABox">
    <w:name w:val="NumListA Box"/>
    <w:basedOn w:val="NumListA"/>
    <w:autoRedefine/>
    <w:rsid w:val="00047378"/>
    <w:rPr>
      <w:color w:val="666699"/>
    </w:rPr>
  </w:style>
  <w:style w:type="paragraph" w:customStyle="1" w:styleId="NumListBBox">
    <w:name w:val="NumListB Box"/>
    <w:basedOn w:val="NumListB"/>
    <w:autoRedefine/>
    <w:rsid w:val="00047378"/>
    <w:rPr>
      <w:color w:val="666699"/>
    </w:rPr>
  </w:style>
  <w:style w:type="paragraph" w:customStyle="1" w:styleId="NumListCBox">
    <w:name w:val="NumListC Box"/>
    <w:basedOn w:val="NumListC"/>
    <w:autoRedefine/>
    <w:rsid w:val="00047378"/>
    <w:rPr>
      <w:color w:val="666699"/>
    </w:rPr>
  </w:style>
  <w:style w:type="paragraph" w:customStyle="1" w:styleId="FootnoteBox">
    <w:name w:val="FootnoteBox"/>
    <w:basedOn w:val="BodyFirstBox"/>
    <w:autoRedefine/>
    <w:rsid w:val="00047378"/>
    <w:rPr>
      <w:sz w:val="20"/>
    </w:rPr>
  </w:style>
  <w:style w:type="paragraph" w:customStyle="1" w:styleId="AnchorSidehead">
    <w:name w:val="Anchor Sidehead"/>
    <w:autoRedefine/>
    <w:rsid w:val="0004737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737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7378"/>
    <w:rPr>
      <w:color w:val="999999"/>
    </w:rPr>
  </w:style>
  <w:style w:type="character" w:customStyle="1" w:styleId="WingdingsSmall">
    <w:name w:val="Wingdings Small"/>
    <w:basedOn w:val="Wingdings"/>
    <w:rsid w:val="0004737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737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7378"/>
    <w:rPr>
      <w:color w:val="999999"/>
    </w:rPr>
  </w:style>
  <w:style w:type="paragraph" w:customStyle="1" w:styleId="CodeSingleWingding">
    <w:name w:val="CodeSingle Wingding"/>
    <w:basedOn w:val="CodeSingle"/>
    <w:autoRedefine/>
    <w:rsid w:val="00047378"/>
    <w:rPr>
      <w:color w:val="999999"/>
    </w:rPr>
  </w:style>
  <w:style w:type="character" w:customStyle="1" w:styleId="EmphasisItalicFoot">
    <w:name w:val="EmphasisItalicFoot"/>
    <w:basedOn w:val="EmphasisItalic"/>
    <w:rsid w:val="0004737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7378"/>
  </w:style>
  <w:style w:type="character" w:customStyle="1" w:styleId="Italic">
    <w:name w:val="Italic"/>
    <w:basedOn w:val="EmphasisItalic"/>
    <w:rsid w:val="0004737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7378"/>
    <w:rPr>
      <w:color w:val="CC99FF"/>
    </w:rPr>
  </w:style>
  <w:style w:type="paragraph" w:customStyle="1" w:styleId="ListPlainBBox">
    <w:name w:val="List Plain B Box"/>
    <w:basedOn w:val="ListPlainB"/>
    <w:autoRedefine/>
    <w:rsid w:val="00047378"/>
    <w:rPr>
      <w:color w:val="CC99FF"/>
    </w:rPr>
  </w:style>
  <w:style w:type="paragraph" w:customStyle="1" w:styleId="ListPlainCBox">
    <w:name w:val="List Plain C Box"/>
    <w:basedOn w:val="ListPlainC"/>
    <w:autoRedefine/>
    <w:rsid w:val="00047378"/>
    <w:rPr>
      <w:color w:val="CC99FF"/>
    </w:rPr>
  </w:style>
  <w:style w:type="paragraph" w:customStyle="1" w:styleId="BulletABox">
    <w:name w:val="BulletA Box"/>
    <w:basedOn w:val="BulletA"/>
    <w:autoRedefine/>
    <w:rsid w:val="00047378"/>
    <w:rPr>
      <w:color w:val="33CCCC"/>
    </w:rPr>
  </w:style>
  <w:style w:type="paragraph" w:customStyle="1" w:styleId="BulletBBox">
    <w:name w:val="BulletB Box"/>
    <w:basedOn w:val="BulletB"/>
    <w:autoRedefine/>
    <w:rsid w:val="00047378"/>
    <w:rPr>
      <w:color w:val="33CCCC"/>
    </w:rPr>
  </w:style>
  <w:style w:type="paragraph" w:customStyle="1" w:styleId="BulletCBox">
    <w:name w:val="BulletC Box"/>
    <w:basedOn w:val="BulletC"/>
    <w:autoRedefine/>
    <w:rsid w:val="00047378"/>
    <w:rPr>
      <w:color w:val="33CCCC"/>
    </w:rPr>
  </w:style>
  <w:style w:type="paragraph" w:customStyle="1" w:styleId="CaptionBox">
    <w:name w:val="CaptionBox"/>
    <w:basedOn w:val="Caption"/>
    <w:autoRedefine/>
    <w:rsid w:val="00047378"/>
    <w:rPr>
      <w:color w:val="808080"/>
    </w:rPr>
  </w:style>
  <w:style w:type="character" w:customStyle="1" w:styleId="EmphasisNote">
    <w:name w:val="EmphasisNote"/>
    <w:basedOn w:val="EmphasisRevItal"/>
    <w:rsid w:val="00047378"/>
    <w:rPr>
      <w:color w:val="3366FF"/>
    </w:rPr>
  </w:style>
  <w:style w:type="character" w:customStyle="1" w:styleId="EmphasisBoldBox">
    <w:name w:val="EmphasisBoldBox"/>
    <w:basedOn w:val="EmphasisBold"/>
    <w:rsid w:val="00047378"/>
    <w:rPr>
      <w:b/>
      <w:color w:val="3366FF"/>
    </w:rPr>
  </w:style>
  <w:style w:type="paragraph" w:customStyle="1" w:styleId="Epigraph">
    <w:name w:val="Epigraph"/>
    <w:basedOn w:val="BlockQuote"/>
    <w:autoRedefine/>
    <w:rsid w:val="00047378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E92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2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2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2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2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47378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47378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47378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47378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47378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47378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47378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47378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47378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47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047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047378"/>
    <w:pPr>
      <w:numPr>
        <w:numId w:val="13"/>
      </w:numPr>
    </w:pPr>
  </w:style>
  <w:style w:type="numbering" w:styleId="1ai">
    <w:name w:val="Outline List 1"/>
    <w:basedOn w:val="NoList"/>
    <w:semiHidden/>
    <w:rsid w:val="00047378"/>
    <w:pPr>
      <w:numPr>
        <w:numId w:val="14"/>
      </w:numPr>
    </w:pPr>
  </w:style>
  <w:style w:type="numbering" w:styleId="ArticleSection">
    <w:name w:val="Outline List 3"/>
    <w:basedOn w:val="NoList"/>
    <w:semiHidden/>
    <w:rsid w:val="00047378"/>
    <w:pPr>
      <w:numPr>
        <w:numId w:val="15"/>
      </w:numPr>
    </w:pPr>
  </w:style>
  <w:style w:type="paragraph" w:styleId="BlockText">
    <w:name w:val="Block Text"/>
    <w:basedOn w:val="Normal"/>
    <w:semiHidden/>
    <w:rsid w:val="00047378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047378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0473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04737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047378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0473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047378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0473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0473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047378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047378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047378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047378"/>
    <w:rPr>
      <w:i/>
      <w:iCs/>
    </w:rPr>
  </w:style>
  <w:style w:type="paragraph" w:styleId="EnvelopeAddress">
    <w:name w:val="envelope address"/>
    <w:basedOn w:val="Normal"/>
    <w:semiHidden/>
    <w:rsid w:val="0004737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047378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047378"/>
    <w:rPr>
      <w:color w:val="800080"/>
      <w:u w:val="single"/>
    </w:rPr>
  </w:style>
  <w:style w:type="character" w:styleId="HTMLAcronym">
    <w:name w:val="HTML Acronym"/>
    <w:basedOn w:val="DefaultParagraphFont"/>
    <w:semiHidden/>
    <w:rsid w:val="00047378"/>
  </w:style>
  <w:style w:type="paragraph" w:styleId="HTMLAddress">
    <w:name w:val="HTML Address"/>
    <w:basedOn w:val="Normal"/>
    <w:link w:val="HTMLAddressChar"/>
    <w:semiHidden/>
    <w:rsid w:val="00047378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047378"/>
    <w:rPr>
      <w:i/>
      <w:iCs/>
    </w:rPr>
  </w:style>
  <w:style w:type="character" w:styleId="HTMLCode">
    <w:name w:val="HTML Code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047378"/>
    <w:rPr>
      <w:i/>
      <w:iCs/>
    </w:rPr>
  </w:style>
  <w:style w:type="character" w:styleId="HTMLKeyboard">
    <w:name w:val="HTML Keyboard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47378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04737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04737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047378"/>
    <w:rPr>
      <w:i/>
      <w:iCs/>
    </w:rPr>
  </w:style>
  <w:style w:type="character" w:styleId="Hyperlink">
    <w:name w:val="Hyperlink"/>
    <w:basedOn w:val="DefaultParagraphFont"/>
    <w:semiHidden/>
    <w:rsid w:val="00047378"/>
    <w:rPr>
      <w:color w:val="0000FF"/>
      <w:u w:val="single"/>
    </w:rPr>
  </w:style>
  <w:style w:type="character" w:styleId="LineNumber">
    <w:name w:val="line number"/>
    <w:basedOn w:val="DefaultParagraphFont"/>
    <w:semiHidden/>
    <w:rsid w:val="00047378"/>
  </w:style>
  <w:style w:type="paragraph" w:styleId="List">
    <w:name w:val="List"/>
    <w:basedOn w:val="Normal"/>
    <w:semiHidden/>
    <w:rsid w:val="00047378"/>
    <w:pPr>
      <w:ind w:left="360" w:hanging="360"/>
    </w:pPr>
  </w:style>
  <w:style w:type="paragraph" w:styleId="List2">
    <w:name w:val="List 2"/>
    <w:basedOn w:val="Normal"/>
    <w:semiHidden/>
    <w:rsid w:val="00047378"/>
    <w:pPr>
      <w:ind w:left="720" w:hanging="360"/>
    </w:pPr>
  </w:style>
  <w:style w:type="paragraph" w:styleId="List3">
    <w:name w:val="List 3"/>
    <w:basedOn w:val="Normal"/>
    <w:semiHidden/>
    <w:rsid w:val="00047378"/>
    <w:pPr>
      <w:ind w:left="1080" w:hanging="360"/>
    </w:pPr>
  </w:style>
  <w:style w:type="paragraph" w:styleId="List4">
    <w:name w:val="List 4"/>
    <w:basedOn w:val="Normal"/>
    <w:semiHidden/>
    <w:rsid w:val="00047378"/>
    <w:pPr>
      <w:ind w:left="1440" w:hanging="360"/>
    </w:pPr>
  </w:style>
  <w:style w:type="paragraph" w:styleId="List5">
    <w:name w:val="List 5"/>
    <w:basedOn w:val="Normal"/>
    <w:semiHidden/>
    <w:rsid w:val="00047378"/>
    <w:pPr>
      <w:ind w:left="1800" w:hanging="360"/>
    </w:pPr>
  </w:style>
  <w:style w:type="paragraph" w:styleId="ListBullet">
    <w:name w:val="List Bullet"/>
    <w:basedOn w:val="Normal"/>
    <w:autoRedefine/>
    <w:semiHidden/>
    <w:rsid w:val="00047378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047378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047378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047378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047378"/>
    <w:pPr>
      <w:numPr>
        <w:numId w:val="7"/>
      </w:numPr>
    </w:pPr>
  </w:style>
  <w:style w:type="paragraph" w:styleId="ListContinue">
    <w:name w:val="List Continue"/>
    <w:basedOn w:val="Normal"/>
    <w:semiHidden/>
    <w:rsid w:val="00047378"/>
    <w:pPr>
      <w:spacing w:after="120"/>
      <w:ind w:left="360"/>
    </w:pPr>
  </w:style>
  <w:style w:type="paragraph" w:styleId="ListContinue2">
    <w:name w:val="List Continue 2"/>
    <w:basedOn w:val="Normal"/>
    <w:semiHidden/>
    <w:rsid w:val="00047378"/>
    <w:pPr>
      <w:spacing w:after="120"/>
      <w:ind w:left="720"/>
    </w:pPr>
  </w:style>
  <w:style w:type="paragraph" w:styleId="ListContinue3">
    <w:name w:val="List Continue 3"/>
    <w:basedOn w:val="Normal"/>
    <w:semiHidden/>
    <w:rsid w:val="00047378"/>
    <w:pPr>
      <w:spacing w:after="120"/>
      <w:ind w:left="1080"/>
    </w:pPr>
  </w:style>
  <w:style w:type="paragraph" w:styleId="ListContinue4">
    <w:name w:val="List Continue 4"/>
    <w:basedOn w:val="Normal"/>
    <w:semiHidden/>
    <w:rsid w:val="00047378"/>
    <w:pPr>
      <w:spacing w:after="120"/>
      <w:ind w:left="1440"/>
    </w:pPr>
  </w:style>
  <w:style w:type="paragraph" w:styleId="ListContinue5">
    <w:name w:val="List Continue 5"/>
    <w:basedOn w:val="Normal"/>
    <w:semiHidden/>
    <w:rsid w:val="00047378"/>
    <w:pPr>
      <w:spacing w:after="120"/>
      <w:ind w:left="1800"/>
    </w:pPr>
  </w:style>
  <w:style w:type="paragraph" w:styleId="ListNumber">
    <w:name w:val="List Number"/>
    <w:basedOn w:val="Normal"/>
    <w:semiHidden/>
    <w:rsid w:val="00047378"/>
    <w:pPr>
      <w:numPr>
        <w:numId w:val="8"/>
      </w:numPr>
    </w:pPr>
  </w:style>
  <w:style w:type="paragraph" w:styleId="ListNumber2">
    <w:name w:val="List Number 2"/>
    <w:basedOn w:val="Normal"/>
    <w:semiHidden/>
    <w:rsid w:val="00047378"/>
    <w:pPr>
      <w:numPr>
        <w:numId w:val="9"/>
      </w:numPr>
    </w:pPr>
  </w:style>
  <w:style w:type="paragraph" w:styleId="ListNumber3">
    <w:name w:val="List Number 3"/>
    <w:basedOn w:val="Normal"/>
    <w:semiHidden/>
    <w:rsid w:val="00047378"/>
    <w:pPr>
      <w:numPr>
        <w:numId w:val="10"/>
      </w:numPr>
    </w:pPr>
  </w:style>
  <w:style w:type="paragraph" w:styleId="ListNumber4">
    <w:name w:val="List Number 4"/>
    <w:basedOn w:val="Normal"/>
    <w:semiHidden/>
    <w:rsid w:val="00047378"/>
    <w:pPr>
      <w:numPr>
        <w:numId w:val="11"/>
      </w:numPr>
    </w:pPr>
  </w:style>
  <w:style w:type="paragraph" w:styleId="ListNumber5">
    <w:name w:val="List Number 5"/>
    <w:basedOn w:val="Normal"/>
    <w:semiHidden/>
    <w:rsid w:val="00047378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0473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047378"/>
    <w:rPr>
      <w:sz w:val="24"/>
      <w:szCs w:val="24"/>
    </w:rPr>
  </w:style>
  <w:style w:type="paragraph" w:styleId="NormalIndent">
    <w:name w:val="Normal Indent"/>
    <w:basedOn w:val="Normal"/>
    <w:semiHidden/>
    <w:rsid w:val="00047378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047378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047378"/>
  </w:style>
  <w:style w:type="paragraph" w:styleId="PlainText">
    <w:name w:val="Plain Text"/>
    <w:basedOn w:val="Normal"/>
    <w:link w:val="PlainTextChar"/>
    <w:semiHidden/>
    <w:rsid w:val="0004737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047378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047378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047378"/>
    <w:rPr>
      <w:b/>
      <w:bCs/>
    </w:rPr>
  </w:style>
  <w:style w:type="paragraph" w:styleId="Subtitle">
    <w:name w:val="Subtitle"/>
    <w:basedOn w:val="Normal"/>
    <w:link w:val="SubtitleChar"/>
    <w:qFormat/>
    <w:rsid w:val="00047378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473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04737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04737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047378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047378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047378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047378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047378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047378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047378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047378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047378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047378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047378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047378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047378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047378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047378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047378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047378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047378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047378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047378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047378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047378"/>
    <w:rPr>
      <w:b/>
      <w:color w:val="0000FF"/>
    </w:rPr>
  </w:style>
  <w:style w:type="character" w:customStyle="1" w:styleId="EmphasisItalic">
    <w:name w:val="EmphasisItalic"/>
    <w:basedOn w:val="DefaultParagraphFont"/>
    <w:qFormat/>
    <w:rsid w:val="00047378"/>
    <w:rPr>
      <w:i/>
      <w:color w:val="0000FF"/>
    </w:rPr>
  </w:style>
  <w:style w:type="character" w:customStyle="1" w:styleId="EmphasisBoldItal">
    <w:name w:val="EmphasisBoldItal"/>
    <w:basedOn w:val="DefaultParagraphFont"/>
    <w:rsid w:val="00047378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047378"/>
    <w:rPr>
      <w:color w:val="0000FF"/>
    </w:rPr>
  </w:style>
  <w:style w:type="character" w:customStyle="1" w:styleId="Keycap">
    <w:name w:val="Keycap"/>
    <w:basedOn w:val="DefaultParagraphFont"/>
    <w:rsid w:val="00047378"/>
    <w:rPr>
      <w:smallCaps/>
      <w:color w:val="0000FF"/>
    </w:rPr>
  </w:style>
  <w:style w:type="character" w:customStyle="1" w:styleId="Literal">
    <w:name w:val="Literal"/>
    <w:basedOn w:val="DefaultParagraphFont"/>
    <w:rsid w:val="00047378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047378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047378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047378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047378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047378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047378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047378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047378"/>
    <w:rPr>
      <w:i/>
      <w:color w:val="CC99FF"/>
    </w:rPr>
  </w:style>
  <w:style w:type="character" w:customStyle="1" w:styleId="Wingdings">
    <w:name w:val="Wingdings"/>
    <w:basedOn w:val="DefaultParagraphFont"/>
    <w:rsid w:val="00047378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047378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047378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047378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047378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047378"/>
    <w:rPr>
      <w:i/>
      <w:color w:val="CC99FF"/>
    </w:rPr>
  </w:style>
  <w:style w:type="character" w:customStyle="1" w:styleId="LiteralBox">
    <w:name w:val="LiteralBox"/>
    <w:basedOn w:val="Literal"/>
    <w:rsid w:val="00047378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047378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047378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047378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047378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047378"/>
    <w:rPr>
      <w:color w:val="808080"/>
    </w:rPr>
  </w:style>
  <w:style w:type="paragraph" w:customStyle="1" w:styleId="BodyBox">
    <w:name w:val="BodyBox"/>
    <w:basedOn w:val="Body"/>
    <w:rsid w:val="00047378"/>
    <w:rPr>
      <w:color w:val="808080"/>
    </w:rPr>
  </w:style>
  <w:style w:type="paragraph" w:customStyle="1" w:styleId="ListHeadBox">
    <w:name w:val="ListHeadBox"/>
    <w:basedOn w:val="ListHead"/>
    <w:autoRedefine/>
    <w:rsid w:val="00047378"/>
    <w:rPr>
      <w:color w:val="808080"/>
    </w:rPr>
  </w:style>
  <w:style w:type="paragraph" w:customStyle="1" w:styleId="ListBodyBox">
    <w:name w:val="ListBodyBox"/>
    <w:basedOn w:val="ListBody"/>
    <w:autoRedefine/>
    <w:rsid w:val="00047378"/>
    <w:rPr>
      <w:color w:val="808080"/>
    </w:rPr>
  </w:style>
  <w:style w:type="paragraph" w:customStyle="1" w:styleId="NumListABox">
    <w:name w:val="NumListA Box"/>
    <w:basedOn w:val="NumListA"/>
    <w:autoRedefine/>
    <w:rsid w:val="00047378"/>
    <w:rPr>
      <w:color w:val="666699"/>
    </w:rPr>
  </w:style>
  <w:style w:type="paragraph" w:customStyle="1" w:styleId="NumListBBox">
    <w:name w:val="NumListB Box"/>
    <w:basedOn w:val="NumListB"/>
    <w:autoRedefine/>
    <w:rsid w:val="00047378"/>
    <w:rPr>
      <w:color w:val="666699"/>
    </w:rPr>
  </w:style>
  <w:style w:type="paragraph" w:customStyle="1" w:styleId="NumListCBox">
    <w:name w:val="NumListC Box"/>
    <w:basedOn w:val="NumListC"/>
    <w:autoRedefine/>
    <w:rsid w:val="00047378"/>
    <w:rPr>
      <w:color w:val="666699"/>
    </w:rPr>
  </w:style>
  <w:style w:type="paragraph" w:customStyle="1" w:styleId="FootnoteBox">
    <w:name w:val="FootnoteBox"/>
    <w:basedOn w:val="BodyFirstBox"/>
    <w:autoRedefine/>
    <w:rsid w:val="00047378"/>
    <w:rPr>
      <w:sz w:val="20"/>
    </w:rPr>
  </w:style>
  <w:style w:type="paragraph" w:customStyle="1" w:styleId="AnchorSidehead">
    <w:name w:val="Anchor Sidehead"/>
    <w:autoRedefine/>
    <w:rsid w:val="00047378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047378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047378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047378"/>
    <w:rPr>
      <w:color w:val="999999"/>
    </w:rPr>
  </w:style>
  <w:style w:type="character" w:customStyle="1" w:styleId="WingdingsSmall">
    <w:name w:val="Wingdings Small"/>
    <w:basedOn w:val="Wingdings"/>
    <w:rsid w:val="00047378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047378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047378"/>
    <w:rPr>
      <w:color w:val="999999"/>
    </w:rPr>
  </w:style>
  <w:style w:type="paragraph" w:customStyle="1" w:styleId="CodeSingleWingding">
    <w:name w:val="CodeSingle Wingding"/>
    <w:basedOn w:val="CodeSingle"/>
    <w:autoRedefine/>
    <w:rsid w:val="00047378"/>
    <w:rPr>
      <w:color w:val="999999"/>
    </w:rPr>
  </w:style>
  <w:style w:type="character" w:customStyle="1" w:styleId="EmphasisItalicFoot">
    <w:name w:val="EmphasisItalicFoot"/>
    <w:basedOn w:val="EmphasisItalic"/>
    <w:rsid w:val="00047378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047378"/>
  </w:style>
  <w:style w:type="character" w:customStyle="1" w:styleId="Italic">
    <w:name w:val="Italic"/>
    <w:basedOn w:val="EmphasisItalic"/>
    <w:rsid w:val="00047378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047378"/>
    <w:rPr>
      <w:color w:val="CC99FF"/>
    </w:rPr>
  </w:style>
  <w:style w:type="paragraph" w:customStyle="1" w:styleId="ListPlainBBox">
    <w:name w:val="List Plain B Box"/>
    <w:basedOn w:val="ListPlainB"/>
    <w:autoRedefine/>
    <w:rsid w:val="00047378"/>
    <w:rPr>
      <w:color w:val="CC99FF"/>
    </w:rPr>
  </w:style>
  <w:style w:type="paragraph" w:customStyle="1" w:styleId="ListPlainCBox">
    <w:name w:val="List Plain C Box"/>
    <w:basedOn w:val="ListPlainC"/>
    <w:autoRedefine/>
    <w:rsid w:val="00047378"/>
    <w:rPr>
      <w:color w:val="CC99FF"/>
    </w:rPr>
  </w:style>
  <w:style w:type="paragraph" w:customStyle="1" w:styleId="BulletABox">
    <w:name w:val="BulletA Box"/>
    <w:basedOn w:val="BulletA"/>
    <w:autoRedefine/>
    <w:rsid w:val="00047378"/>
    <w:rPr>
      <w:color w:val="33CCCC"/>
    </w:rPr>
  </w:style>
  <w:style w:type="paragraph" w:customStyle="1" w:styleId="BulletBBox">
    <w:name w:val="BulletB Box"/>
    <w:basedOn w:val="BulletB"/>
    <w:autoRedefine/>
    <w:rsid w:val="00047378"/>
    <w:rPr>
      <w:color w:val="33CCCC"/>
    </w:rPr>
  </w:style>
  <w:style w:type="paragraph" w:customStyle="1" w:styleId="BulletCBox">
    <w:name w:val="BulletC Box"/>
    <w:basedOn w:val="BulletC"/>
    <w:autoRedefine/>
    <w:rsid w:val="00047378"/>
    <w:rPr>
      <w:color w:val="33CCCC"/>
    </w:rPr>
  </w:style>
  <w:style w:type="paragraph" w:customStyle="1" w:styleId="CaptionBox">
    <w:name w:val="CaptionBox"/>
    <w:basedOn w:val="Caption"/>
    <w:autoRedefine/>
    <w:rsid w:val="00047378"/>
    <w:rPr>
      <w:color w:val="808080"/>
    </w:rPr>
  </w:style>
  <w:style w:type="character" w:customStyle="1" w:styleId="EmphasisNote">
    <w:name w:val="EmphasisNote"/>
    <w:basedOn w:val="EmphasisRevItal"/>
    <w:rsid w:val="00047378"/>
    <w:rPr>
      <w:color w:val="3366FF"/>
    </w:rPr>
  </w:style>
  <w:style w:type="character" w:customStyle="1" w:styleId="EmphasisBoldBox">
    <w:name w:val="EmphasisBoldBox"/>
    <w:basedOn w:val="EmphasisBold"/>
    <w:rsid w:val="00047378"/>
    <w:rPr>
      <w:b/>
      <w:color w:val="3366FF"/>
    </w:rPr>
  </w:style>
  <w:style w:type="paragraph" w:customStyle="1" w:styleId="Epigraph">
    <w:name w:val="Epigraph"/>
    <w:basedOn w:val="BlockQuote"/>
    <w:autoRedefine/>
    <w:rsid w:val="00047378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character" w:customStyle="1" w:styleId="hljs-function">
    <w:name w:val="hljs-function"/>
    <w:basedOn w:val="DefaultParagraphFont"/>
    <w:rsid w:val="006F4EE5"/>
  </w:style>
  <w:style w:type="character" w:customStyle="1" w:styleId="hljs-title">
    <w:name w:val="hljs-title"/>
    <w:basedOn w:val="DefaultParagraphFont"/>
    <w:rsid w:val="006F4EE5"/>
  </w:style>
  <w:style w:type="character" w:customStyle="1" w:styleId="hljs-builtin">
    <w:name w:val="hljs-built_in"/>
    <w:basedOn w:val="DefaultParagraphFont"/>
    <w:rsid w:val="006F4EE5"/>
  </w:style>
  <w:style w:type="character" w:customStyle="1" w:styleId="hljs-string">
    <w:name w:val="hljs-string"/>
    <w:basedOn w:val="DefaultParagraphFont"/>
    <w:rsid w:val="006F4EE5"/>
  </w:style>
  <w:style w:type="paragraph" w:styleId="BalloonText">
    <w:name w:val="Balloon Text"/>
    <w:basedOn w:val="Normal"/>
    <w:link w:val="BalloonTextChar"/>
    <w:uiPriority w:val="99"/>
    <w:semiHidden/>
    <w:unhideWhenUsed/>
    <w:rsid w:val="00E922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CC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922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22C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22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2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2C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688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117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9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4</cp:revision>
  <dcterms:created xsi:type="dcterms:W3CDTF">2019-01-10T22:56:00Z</dcterms:created>
  <dcterms:modified xsi:type="dcterms:W3CDTF">2019-01-11T18:20:00Z</dcterms:modified>
</cp:coreProperties>
</file>