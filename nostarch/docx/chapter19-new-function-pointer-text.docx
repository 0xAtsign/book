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AE" w:rsidRDefault="002540AE" w:rsidP="002540AE">
      <w:pPr>
        <w:pStyle w:val="ProductionDirective"/>
      </w:pPr>
      <w:r>
        <w:t>Ple</w:t>
      </w:r>
      <w:bookmarkStart w:id="0" w:name="_GoBack"/>
      <w:bookmarkEnd w:id="0"/>
      <w:r>
        <w:t>ase add this text at the end of the Function Pointers section, just before the Returning Closures section starts, so at the end of page 447 and before page 448.</w:t>
      </w:r>
    </w:p>
    <w:p w:rsidR="002540AE" w:rsidRDefault="002540AE" w:rsidP="002540AE">
      <w:pPr>
        <w:rPr>
          <w:sz w:val="24"/>
          <w:szCs w:val="24"/>
        </w:rPr>
      </w:pPr>
    </w:p>
    <w:p w:rsidR="002540AE" w:rsidRDefault="005F1DB5" w:rsidP="002540AE">
      <w:pPr>
        <w:pStyle w:val="Body"/>
      </w:pPr>
      <w:ins w:id="1" w:author="Liz" w:date="2019-02-21T12:09:00Z">
        <w:r>
          <w:t xml:space="preserve">We have </w:t>
        </w:r>
      </w:ins>
      <w:del w:id="2" w:author="Liz" w:date="2019-02-21T12:09:00Z">
        <w:r w:rsidR="002540AE" w:rsidDel="005F1DB5">
          <w:delText>A</w:delText>
        </w:r>
      </w:del>
      <w:ins w:id="3" w:author="Liz" w:date="2019-02-21T12:09:00Z">
        <w:r>
          <w:t>a</w:t>
        </w:r>
      </w:ins>
      <w:r w:rsidR="002540AE">
        <w:t xml:space="preserve">nother useful pattern </w:t>
      </w:r>
      <w:ins w:id="4" w:author="Liz" w:date="2019-02-21T12:09:00Z">
        <w:r>
          <w:t xml:space="preserve">that </w:t>
        </w:r>
      </w:ins>
      <w:r w:rsidR="002540AE">
        <w:t xml:space="preserve">exploits an implementation detail of tuple structs and tuple-struct enum variants. These </w:t>
      </w:r>
      <w:ins w:id="5" w:author="Liz" w:date="2019-02-21T12:09:00Z">
        <w:r>
          <w:t xml:space="preserve">types </w:t>
        </w:r>
      </w:ins>
      <w:del w:id="6" w:author="Liz" w:date="2019-02-21T12:09:00Z">
        <w:r w:rsidR="002540AE" w:rsidDel="005F1DB5">
          <w:delText xml:space="preserve">items </w:delText>
        </w:r>
      </w:del>
      <w:r w:rsidR="002540AE">
        <w:t>use </w:t>
      </w:r>
      <w:r w:rsidR="002540AE" w:rsidRPr="002540AE">
        <w:rPr>
          <w:rStyle w:val="Literal"/>
        </w:rPr>
        <w:t>()</w:t>
      </w:r>
      <w:r w:rsidR="002540AE">
        <w:t xml:space="preserve"> as initializer syntax, which looks like a function call. The initializers are actually implemented as functions returning an instance </w:t>
      </w:r>
      <w:ins w:id="7" w:author="Liz" w:date="2019-02-21T12:10:00Z">
        <w:r>
          <w:t>that</w:t>
        </w:r>
      </w:ins>
      <w:ins w:id="8" w:author="annemarie" w:date="2019-02-21T13:49:00Z">
        <w:r w:rsidR="00D964C1">
          <w:t>’</w:t>
        </w:r>
      </w:ins>
      <w:ins w:id="9" w:author="Liz" w:date="2019-02-21T12:10:00Z">
        <w:del w:id="10" w:author="annemarie" w:date="2019-02-21T13:49:00Z">
          <w:r w:rsidDel="00D964C1">
            <w:delText>'</w:delText>
          </w:r>
        </w:del>
        <w:r>
          <w:t xml:space="preserve">s </w:t>
        </w:r>
      </w:ins>
      <w:r w:rsidR="002540AE">
        <w:t xml:space="preserve">constructed from their arguments. </w:t>
      </w:r>
      <w:ins w:id="11" w:author="Liz" w:date="2019-02-21T12:10:00Z">
        <w:r>
          <w:t xml:space="preserve">We can use </w:t>
        </w:r>
      </w:ins>
      <w:del w:id="12" w:author="Liz" w:date="2019-02-21T12:10:00Z">
        <w:r w:rsidR="002540AE" w:rsidDel="005F1DB5">
          <w:delText>T</w:delText>
        </w:r>
      </w:del>
      <w:ins w:id="13" w:author="Liz" w:date="2019-02-21T12:10:00Z">
        <w:r>
          <w:t>t</w:t>
        </w:r>
      </w:ins>
      <w:r w:rsidR="002540AE">
        <w:t xml:space="preserve">hese initializer functions </w:t>
      </w:r>
      <w:del w:id="14" w:author="Liz" w:date="2019-02-21T12:10:00Z">
        <w:r w:rsidR="002540AE" w:rsidDel="005F1DB5">
          <w:delText xml:space="preserve">can also be used </w:delText>
        </w:r>
      </w:del>
      <w:r w:rsidR="002540AE">
        <w:t xml:space="preserve">as a function pointer that implements the closure traits, </w:t>
      </w:r>
      <w:del w:id="15" w:author="Liz" w:date="2019-02-21T12:10:00Z">
        <w:r w:rsidR="002540AE" w:rsidDel="005F1DB5">
          <w:delText xml:space="preserve">so </w:delText>
        </w:r>
      </w:del>
      <w:ins w:id="16" w:author="Liz" w:date="2019-02-21T12:10:00Z">
        <w:r>
          <w:t xml:space="preserve">which means </w:t>
        </w:r>
      </w:ins>
      <w:del w:id="17" w:author="annemarie" w:date="2019-02-21T13:51:00Z">
        <w:r w:rsidR="002540AE" w:rsidDel="001E77A0">
          <w:delText>they</w:delText>
        </w:r>
      </w:del>
      <w:ins w:id="18" w:author="annemarie" w:date="2019-02-21T13:51:00Z">
        <w:r w:rsidR="001E77A0">
          <w:t>we</w:t>
        </w:r>
      </w:ins>
      <w:r w:rsidR="002540AE">
        <w:t xml:space="preserve"> can also </w:t>
      </w:r>
      <w:del w:id="19" w:author="annemarie" w:date="2019-02-21T13:51:00Z">
        <w:r w:rsidR="002540AE" w:rsidDel="001E77A0">
          <w:delText xml:space="preserve">be </w:delText>
        </w:r>
      </w:del>
      <w:r w:rsidR="002540AE">
        <w:t>specif</w:t>
      </w:r>
      <w:del w:id="20" w:author="annemarie" w:date="2019-02-21T13:51:00Z">
        <w:r w:rsidR="002540AE" w:rsidDel="001E77A0">
          <w:delText>ied</w:delText>
        </w:r>
      </w:del>
      <w:ins w:id="21" w:author="annemarie" w:date="2019-02-21T13:51:00Z">
        <w:r w:rsidR="001E77A0">
          <w:t>y them</w:t>
        </w:r>
      </w:ins>
      <w:r w:rsidR="002540AE">
        <w:t xml:space="preserve"> as arguments for methods that take closures</w:t>
      </w:r>
      <w:ins w:id="22" w:author="Liz" w:date="2019-02-21T12:10:00Z">
        <w:r>
          <w:t>, like so</w:t>
        </w:r>
      </w:ins>
      <w:r w:rsidR="002540AE">
        <w:t>:</w:t>
      </w:r>
    </w:p>
    <w:p w:rsidR="002540AE" w:rsidRPr="002540AE" w:rsidRDefault="002540AE" w:rsidP="002540AE">
      <w:pPr>
        <w:pStyle w:val="CodeA"/>
      </w:pPr>
      <w:r w:rsidRPr="002540AE">
        <w:t>enum Status {</w:t>
      </w:r>
    </w:p>
    <w:p w:rsidR="002540AE" w:rsidRPr="002540AE" w:rsidRDefault="002540AE" w:rsidP="002540AE">
      <w:pPr>
        <w:pStyle w:val="CodeB"/>
      </w:pPr>
      <w:r w:rsidRPr="002540AE">
        <w:t xml:space="preserve">    Value(u32),</w:t>
      </w:r>
    </w:p>
    <w:p w:rsidR="002540AE" w:rsidRPr="002540AE" w:rsidRDefault="002540AE" w:rsidP="002540AE">
      <w:pPr>
        <w:pStyle w:val="CodeB"/>
      </w:pPr>
      <w:r w:rsidRPr="002540AE">
        <w:t xml:space="preserve">    Stop,</w:t>
      </w:r>
    </w:p>
    <w:p w:rsidR="002540AE" w:rsidRPr="002540AE" w:rsidRDefault="002540AE" w:rsidP="002540AE">
      <w:pPr>
        <w:pStyle w:val="CodeB"/>
      </w:pPr>
      <w:r w:rsidRPr="002540AE">
        <w:t>}</w:t>
      </w:r>
    </w:p>
    <w:p w:rsidR="002540AE" w:rsidRPr="002540AE" w:rsidRDefault="002540AE" w:rsidP="002540AE">
      <w:pPr>
        <w:pStyle w:val="CodeB"/>
      </w:pPr>
    </w:p>
    <w:p w:rsidR="002540AE" w:rsidRPr="002540AE" w:rsidRDefault="002540AE" w:rsidP="002540AE">
      <w:pPr>
        <w:pStyle w:val="CodeB"/>
      </w:pPr>
      <w:r w:rsidRPr="002540AE">
        <w:t>let list_of_statuses: Vec&lt;Status&gt; =</w:t>
      </w:r>
    </w:p>
    <w:p w:rsidR="002540AE" w:rsidRPr="002540AE" w:rsidRDefault="002540AE" w:rsidP="002540AE">
      <w:pPr>
        <w:pStyle w:val="CodeB"/>
      </w:pPr>
      <w:r w:rsidRPr="002540AE">
        <w:t xml:space="preserve">    (0u32..20)</w:t>
      </w:r>
    </w:p>
    <w:p w:rsidR="002540AE" w:rsidRPr="002540AE" w:rsidRDefault="002540AE" w:rsidP="002540AE">
      <w:pPr>
        <w:pStyle w:val="CodeB"/>
      </w:pPr>
      <w:r w:rsidRPr="002540AE">
        <w:t xml:space="preserve">    .map(Status::Value)</w:t>
      </w:r>
    </w:p>
    <w:p w:rsidR="002540AE" w:rsidRPr="002540AE" w:rsidRDefault="002540AE" w:rsidP="002540AE">
      <w:pPr>
        <w:pStyle w:val="CodeC"/>
      </w:pPr>
      <w:r w:rsidRPr="002540AE">
        <w:t xml:space="preserve">    .collect();</w:t>
      </w:r>
    </w:p>
    <w:p w:rsidR="002540AE" w:rsidRDefault="00EF2B31" w:rsidP="002540AE">
      <w:pPr>
        <w:pStyle w:val="Body"/>
      </w:pPr>
      <w:ins w:id="23" w:author="Liz" w:date="2019-02-21T12:11:00Z">
        <w:r>
          <w:t xml:space="preserve">Here we </w:t>
        </w:r>
      </w:ins>
      <w:del w:id="24" w:author="Liz" w:date="2019-02-21T12:11:00Z">
        <w:r w:rsidR="002540AE" w:rsidDel="00EF2B31">
          <w:delText xml:space="preserve">This code </w:delText>
        </w:r>
      </w:del>
      <w:r w:rsidR="002540AE">
        <w:t>create</w:t>
      </w:r>
      <w:del w:id="25" w:author="Liz" w:date="2019-02-21T12:11:00Z">
        <w:r w:rsidR="002540AE" w:rsidDel="00EF2B31">
          <w:delText>s</w:delText>
        </w:r>
      </w:del>
      <w:r w:rsidR="002540AE">
        <w:t> </w:t>
      </w:r>
      <w:r w:rsidR="002540AE" w:rsidRPr="002540AE">
        <w:rPr>
          <w:rStyle w:val="Literal"/>
        </w:rPr>
        <w:t>Status::Value</w:t>
      </w:r>
      <w:r w:rsidR="002540AE">
        <w:t> instances using each </w:t>
      </w:r>
      <w:r w:rsidR="002540AE" w:rsidRPr="002540AE">
        <w:rPr>
          <w:rStyle w:val="Literal"/>
        </w:rPr>
        <w:t>u32</w:t>
      </w:r>
      <w:r w:rsidR="002540AE">
        <w:t> value in the range that </w:t>
      </w:r>
      <w:r w:rsidR="002540AE" w:rsidRPr="002540AE">
        <w:rPr>
          <w:rStyle w:val="Literal"/>
        </w:rPr>
        <w:t>map</w:t>
      </w:r>
      <w:r w:rsidR="002540AE">
        <w:t> is called on by using the initializer function of </w:t>
      </w:r>
      <w:r w:rsidR="002540AE" w:rsidRPr="002540AE">
        <w:rPr>
          <w:rStyle w:val="Literal"/>
        </w:rPr>
        <w:t>Status::Value</w:t>
      </w:r>
      <w:r w:rsidR="002540AE">
        <w:t xml:space="preserve">. Some people prefer this style, and some people prefer to use closures. They </w:t>
      </w:r>
      <w:del w:id="26" w:author="annemarie" w:date="2019-02-21T13:52:00Z">
        <w:r w:rsidR="002540AE" w:rsidDel="009C4026">
          <w:delText xml:space="preserve">end up </w:delText>
        </w:r>
      </w:del>
      <w:r w:rsidR="002540AE">
        <w:t>compil</w:t>
      </w:r>
      <w:ins w:id="27" w:author="annemarie" w:date="2019-02-21T13:52:00Z">
        <w:r w:rsidR="009C4026">
          <w:t>e</w:t>
        </w:r>
      </w:ins>
      <w:del w:id="28" w:author="annemarie" w:date="2019-02-21T13:52:00Z">
        <w:r w:rsidR="002540AE" w:rsidDel="009C4026">
          <w:delText>ing</w:delText>
        </w:r>
      </w:del>
      <w:r w:rsidR="002540AE">
        <w:t xml:space="preserve"> to the same code, so use whichever style is clearer to you.</w:t>
      </w:r>
    </w:p>
    <w:sectPr w:rsidR="0025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61"/>
    <w:rsid w:val="000C33A6"/>
    <w:rsid w:val="00135FFF"/>
    <w:rsid w:val="001E77A0"/>
    <w:rsid w:val="002111CD"/>
    <w:rsid w:val="00224771"/>
    <w:rsid w:val="0023252F"/>
    <w:rsid w:val="002448B9"/>
    <w:rsid w:val="002540AE"/>
    <w:rsid w:val="00271DF1"/>
    <w:rsid w:val="0029745D"/>
    <w:rsid w:val="002B7BAC"/>
    <w:rsid w:val="002E6DE5"/>
    <w:rsid w:val="00306681"/>
    <w:rsid w:val="003257B8"/>
    <w:rsid w:val="00366D5A"/>
    <w:rsid w:val="003E21B6"/>
    <w:rsid w:val="003F3465"/>
    <w:rsid w:val="003F5712"/>
    <w:rsid w:val="004A178A"/>
    <w:rsid w:val="004B7A6D"/>
    <w:rsid w:val="004C638B"/>
    <w:rsid w:val="004F2399"/>
    <w:rsid w:val="005370D0"/>
    <w:rsid w:val="005471E2"/>
    <w:rsid w:val="005D5F50"/>
    <w:rsid w:val="005F1DB5"/>
    <w:rsid w:val="00634012"/>
    <w:rsid w:val="00697795"/>
    <w:rsid w:val="006A048B"/>
    <w:rsid w:val="007225F3"/>
    <w:rsid w:val="00755DBF"/>
    <w:rsid w:val="0079381C"/>
    <w:rsid w:val="008135A3"/>
    <w:rsid w:val="0087394F"/>
    <w:rsid w:val="008D5B92"/>
    <w:rsid w:val="00900E66"/>
    <w:rsid w:val="009A7C5F"/>
    <w:rsid w:val="009C4026"/>
    <w:rsid w:val="009F4188"/>
    <w:rsid w:val="00A05A8A"/>
    <w:rsid w:val="00AC6D3F"/>
    <w:rsid w:val="00AD780D"/>
    <w:rsid w:val="00AF62B7"/>
    <w:rsid w:val="00B00C55"/>
    <w:rsid w:val="00B51F01"/>
    <w:rsid w:val="00BA1CA0"/>
    <w:rsid w:val="00BC3EEE"/>
    <w:rsid w:val="00BC4CFD"/>
    <w:rsid w:val="00BE5950"/>
    <w:rsid w:val="00C101E7"/>
    <w:rsid w:val="00C6222F"/>
    <w:rsid w:val="00CB57DE"/>
    <w:rsid w:val="00CC3E59"/>
    <w:rsid w:val="00CC6B9B"/>
    <w:rsid w:val="00CC7567"/>
    <w:rsid w:val="00CE4289"/>
    <w:rsid w:val="00D15FEF"/>
    <w:rsid w:val="00D27FAE"/>
    <w:rsid w:val="00D37BF3"/>
    <w:rsid w:val="00D61DC7"/>
    <w:rsid w:val="00D964C1"/>
    <w:rsid w:val="00DA013E"/>
    <w:rsid w:val="00DB1DDD"/>
    <w:rsid w:val="00DC2874"/>
    <w:rsid w:val="00DD016D"/>
    <w:rsid w:val="00E14B61"/>
    <w:rsid w:val="00E16851"/>
    <w:rsid w:val="00EA4006"/>
    <w:rsid w:val="00EA49A1"/>
    <w:rsid w:val="00EF2B31"/>
    <w:rsid w:val="00F1209B"/>
    <w:rsid w:val="00F8057F"/>
    <w:rsid w:val="00F930E6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540A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40A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540A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540A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540A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540A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540A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540A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540A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B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4B6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4B6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4B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4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4B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14B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4B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4B61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2540AE"/>
    <w:pPr>
      <w:numPr>
        <w:numId w:val="13"/>
      </w:numPr>
    </w:pPr>
  </w:style>
  <w:style w:type="numbering" w:styleId="1ai">
    <w:name w:val="Outline List 1"/>
    <w:basedOn w:val="NoList"/>
    <w:semiHidden/>
    <w:rsid w:val="002540AE"/>
    <w:pPr>
      <w:numPr>
        <w:numId w:val="14"/>
      </w:numPr>
    </w:pPr>
  </w:style>
  <w:style w:type="numbering" w:styleId="ArticleSection">
    <w:name w:val="Outline List 3"/>
    <w:basedOn w:val="NoList"/>
    <w:semiHidden/>
    <w:rsid w:val="002540AE"/>
    <w:pPr>
      <w:numPr>
        <w:numId w:val="15"/>
      </w:numPr>
    </w:pPr>
  </w:style>
  <w:style w:type="paragraph" w:styleId="BlockText">
    <w:name w:val="Block Text"/>
    <w:basedOn w:val="Normal"/>
    <w:semiHidden/>
    <w:rsid w:val="002540A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2540A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2540A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2540A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2540A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2540A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540A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2540A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2540A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2540A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2540AE"/>
  </w:style>
  <w:style w:type="character" w:customStyle="1" w:styleId="DateChar">
    <w:name w:val="Date Char"/>
    <w:basedOn w:val="DefaultParagraphFont"/>
    <w:link w:val="Dat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2540AE"/>
  </w:style>
  <w:style w:type="character" w:customStyle="1" w:styleId="E-mailSignatureChar">
    <w:name w:val="E-mail Signature Char"/>
    <w:basedOn w:val="DefaultParagraphFont"/>
    <w:link w:val="E-mail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2540AE"/>
    <w:rPr>
      <w:i/>
      <w:iCs/>
    </w:rPr>
  </w:style>
  <w:style w:type="paragraph" w:styleId="EnvelopeAddress">
    <w:name w:val="envelope address"/>
    <w:basedOn w:val="Normal"/>
    <w:semiHidden/>
    <w:rsid w:val="002540A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2540AE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2540A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2540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2540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2540AE"/>
  </w:style>
  <w:style w:type="paragraph" w:styleId="HTMLAddress">
    <w:name w:val="HTML Address"/>
    <w:basedOn w:val="Normal"/>
    <w:link w:val="HTMLAddressChar"/>
    <w:semiHidden/>
    <w:rsid w:val="002540A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B6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2540AE"/>
    <w:rPr>
      <w:i/>
      <w:iCs/>
    </w:rPr>
  </w:style>
  <w:style w:type="character" w:styleId="HTMLCode">
    <w:name w:val="HTML Code"/>
    <w:basedOn w:val="DefaultParagraphFont"/>
    <w:uiPriority w:val="99"/>
    <w:semiHidden/>
    <w:rsid w:val="002540A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540AE"/>
    <w:rPr>
      <w:i/>
      <w:iCs/>
    </w:rPr>
  </w:style>
  <w:style w:type="character" w:styleId="HTMLKeyboard">
    <w:name w:val="HTML Keyboard"/>
    <w:basedOn w:val="DefaultParagraphFont"/>
    <w:semiHidden/>
    <w:rsid w:val="002540A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540A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6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2540A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540A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540AE"/>
    <w:rPr>
      <w:i/>
      <w:iCs/>
    </w:rPr>
  </w:style>
  <w:style w:type="character" w:styleId="Hyperlink">
    <w:name w:val="Hyperlink"/>
    <w:basedOn w:val="DefaultParagraphFont"/>
    <w:semiHidden/>
    <w:rsid w:val="002540AE"/>
    <w:rPr>
      <w:color w:val="0000FF"/>
      <w:u w:val="single"/>
    </w:rPr>
  </w:style>
  <w:style w:type="character" w:styleId="LineNumber">
    <w:name w:val="line number"/>
    <w:basedOn w:val="DefaultParagraphFont"/>
    <w:semiHidden/>
    <w:rsid w:val="002540AE"/>
  </w:style>
  <w:style w:type="paragraph" w:styleId="List">
    <w:name w:val="List"/>
    <w:basedOn w:val="Normal"/>
    <w:semiHidden/>
    <w:rsid w:val="002540AE"/>
    <w:pPr>
      <w:ind w:left="360" w:hanging="360"/>
    </w:pPr>
  </w:style>
  <w:style w:type="paragraph" w:styleId="List2">
    <w:name w:val="List 2"/>
    <w:basedOn w:val="Normal"/>
    <w:semiHidden/>
    <w:rsid w:val="002540AE"/>
    <w:pPr>
      <w:ind w:left="720" w:hanging="360"/>
    </w:pPr>
  </w:style>
  <w:style w:type="paragraph" w:styleId="List3">
    <w:name w:val="List 3"/>
    <w:basedOn w:val="Normal"/>
    <w:semiHidden/>
    <w:rsid w:val="002540AE"/>
    <w:pPr>
      <w:ind w:left="1080" w:hanging="360"/>
    </w:pPr>
  </w:style>
  <w:style w:type="paragraph" w:styleId="List4">
    <w:name w:val="List 4"/>
    <w:basedOn w:val="Normal"/>
    <w:semiHidden/>
    <w:rsid w:val="002540AE"/>
    <w:pPr>
      <w:ind w:left="1440" w:hanging="360"/>
    </w:pPr>
  </w:style>
  <w:style w:type="paragraph" w:styleId="List5">
    <w:name w:val="List 5"/>
    <w:basedOn w:val="Normal"/>
    <w:semiHidden/>
    <w:rsid w:val="002540AE"/>
    <w:pPr>
      <w:ind w:left="1800" w:hanging="360"/>
    </w:pPr>
  </w:style>
  <w:style w:type="paragraph" w:styleId="ListBullet">
    <w:name w:val="List Bullet"/>
    <w:basedOn w:val="Normal"/>
    <w:autoRedefine/>
    <w:semiHidden/>
    <w:rsid w:val="002540AE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2540AE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2540AE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2540AE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2540AE"/>
    <w:pPr>
      <w:numPr>
        <w:numId w:val="7"/>
      </w:numPr>
    </w:pPr>
  </w:style>
  <w:style w:type="paragraph" w:styleId="ListContinue">
    <w:name w:val="List Continue"/>
    <w:basedOn w:val="Normal"/>
    <w:semiHidden/>
    <w:rsid w:val="002540AE"/>
    <w:pPr>
      <w:spacing w:after="120"/>
      <w:ind w:left="360"/>
    </w:pPr>
  </w:style>
  <w:style w:type="paragraph" w:styleId="ListContinue2">
    <w:name w:val="List Continue 2"/>
    <w:basedOn w:val="Normal"/>
    <w:semiHidden/>
    <w:rsid w:val="002540AE"/>
    <w:pPr>
      <w:spacing w:after="120"/>
      <w:ind w:left="720"/>
    </w:pPr>
  </w:style>
  <w:style w:type="paragraph" w:styleId="ListContinue3">
    <w:name w:val="List Continue 3"/>
    <w:basedOn w:val="Normal"/>
    <w:semiHidden/>
    <w:rsid w:val="002540AE"/>
    <w:pPr>
      <w:spacing w:after="120"/>
      <w:ind w:left="1080"/>
    </w:pPr>
  </w:style>
  <w:style w:type="paragraph" w:styleId="ListContinue4">
    <w:name w:val="List Continue 4"/>
    <w:basedOn w:val="Normal"/>
    <w:semiHidden/>
    <w:rsid w:val="002540AE"/>
    <w:pPr>
      <w:spacing w:after="120"/>
      <w:ind w:left="1440"/>
    </w:pPr>
  </w:style>
  <w:style w:type="paragraph" w:styleId="ListContinue5">
    <w:name w:val="List Continue 5"/>
    <w:basedOn w:val="Normal"/>
    <w:semiHidden/>
    <w:rsid w:val="002540AE"/>
    <w:pPr>
      <w:spacing w:after="120"/>
      <w:ind w:left="1800"/>
    </w:pPr>
  </w:style>
  <w:style w:type="paragraph" w:styleId="ListNumber">
    <w:name w:val="List Number"/>
    <w:basedOn w:val="Normal"/>
    <w:semiHidden/>
    <w:rsid w:val="002540AE"/>
    <w:pPr>
      <w:numPr>
        <w:numId w:val="8"/>
      </w:numPr>
    </w:pPr>
  </w:style>
  <w:style w:type="paragraph" w:styleId="ListNumber2">
    <w:name w:val="List Number 2"/>
    <w:basedOn w:val="Normal"/>
    <w:semiHidden/>
    <w:rsid w:val="002540AE"/>
    <w:pPr>
      <w:numPr>
        <w:numId w:val="9"/>
      </w:numPr>
    </w:pPr>
  </w:style>
  <w:style w:type="paragraph" w:styleId="ListNumber3">
    <w:name w:val="List Number 3"/>
    <w:basedOn w:val="Normal"/>
    <w:semiHidden/>
    <w:rsid w:val="002540AE"/>
    <w:pPr>
      <w:numPr>
        <w:numId w:val="10"/>
      </w:numPr>
    </w:pPr>
  </w:style>
  <w:style w:type="paragraph" w:styleId="ListNumber4">
    <w:name w:val="List Number 4"/>
    <w:basedOn w:val="Normal"/>
    <w:semiHidden/>
    <w:rsid w:val="002540AE"/>
    <w:pPr>
      <w:numPr>
        <w:numId w:val="11"/>
      </w:numPr>
    </w:pPr>
  </w:style>
  <w:style w:type="paragraph" w:styleId="ListNumber5">
    <w:name w:val="List Number 5"/>
    <w:basedOn w:val="Normal"/>
    <w:semiHidden/>
    <w:rsid w:val="002540A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2540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B6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2540AE"/>
    <w:rPr>
      <w:sz w:val="24"/>
      <w:szCs w:val="24"/>
    </w:rPr>
  </w:style>
  <w:style w:type="paragraph" w:styleId="NormalIndent">
    <w:name w:val="Normal Indent"/>
    <w:basedOn w:val="Normal"/>
    <w:semiHidden/>
    <w:rsid w:val="002540A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2540AE"/>
  </w:style>
  <w:style w:type="character" w:customStyle="1" w:styleId="NoteHeadingChar">
    <w:name w:val="Note Heading Char"/>
    <w:basedOn w:val="DefaultParagraphFont"/>
    <w:link w:val="NoteHead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540AE"/>
  </w:style>
  <w:style w:type="paragraph" w:styleId="PlainText">
    <w:name w:val="Plain Text"/>
    <w:basedOn w:val="Normal"/>
    <w:link w:val="PlainTextChar"/>
    <w:semiHidden/>
    <w:rsid w:val="002540A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14B61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2540AE"/>
  </w:style>
  <w:style w:type="character" w:customStyle="1" w:styleId="SalutationChar">
    <w:name w:val="Salutation Char"/>
    <w:basedOn w:val="DefaultParagraphFont"/>
    <w:link w:val="Salutation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2540A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2540AE"/>
    <w:rPr>
      <w:b/>
      <w:bCs/>
    </w:rPr>
  </w:style>
  <w:style w:type="paragraph" w:styleId="Subtitle">
    <w:name w:val="Subtitle"/>
    <w:basedOn w:val="Normal"/>
    <w:link w:val="SubtitleChar"/>
    <w:qFormat/>
    <w:rsid w:val="002540A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4B6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2540A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4B6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2540A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2540AE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2540AE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2540A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2540AE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2540A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2540AE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2540A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2540A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2540A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2540AE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2540A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2540A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2540AE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2540AE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2540AE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2540AE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2540A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2540A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2540A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2540AE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2540AE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2540AE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2540A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2540A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2540A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2540A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2540A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2540AE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2540A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2540A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2540AE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2540A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2540A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2540AE"/>
    <w:rPr>
      <w:b/>
      <w:color w:val="0000FF"/>
    </w:rPr>
  </w:style>
  <w:style w:type="character" w:customStyle="1" w:styleId="EmphasisItalic">
    <w:name w:val="EmphasisItalic"/>
    <w:basedOn w:val="DefaultParagraphFont"/>
    <w:rsid w:val="002540AE"/>
    <w:rPr>
      <w:i/>
      <w:color w:val="0000FF"/>
    </w:rPr>
  </w:style>
  <w:style w:type="character" w:customStyle="1" w:styleId="EmphasisBoldItal">
    <w:name w:val="EmphasisBoldItal"/>
    <w:basedOn w:val="DefaultParagraphFont"/>
    <w:rsid w:val="002540AE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2540AE"/>
    <w:rPr>
      <w:color w:val="0000FF"/>
    </w:rPr>
  </w:style>
  <w:style w:type="character" w:customStyle="1" w:styleId="Keycap">
    <w:name w:val="Keycap"/>
    <w:basedOn w:val="DefaultParagraphFont"/>
    <w:rsid w:val="002540AE"/>
    <w:rPr>
      <w:smallCaps/>
      <w:color w:val="0000FF"/>
    </w:rPr>
  </w:style>
  <w:style w:type="character" w:customStyle="1" w:styleId="Literal">
    <w:name w:val="Literal"/>
    <w:basedOn w:val="DefaultParagraphFont"/>
    <w:rsid w:val="002540AE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2540AE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2540AE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2540AE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2540AE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2540A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2540A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2540A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2540A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2540AE"/>
    <w:rPr>
      <w:i/>
      <w:color w:val="CC99FF"/>
    </w:rPr>
  </w:style>
  <w:style w:type="character" w:customStyle="1" w:styleId="Wingdings">
    <w:name w:val="Wingdings"/>
    <w:basedOn w:val="DefaultParagraphFont"/>
    <w:rsid w:val="002540AE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2540AE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2540A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2540AE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2540A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2540AE"/>
    <w:rPr>
      <w:i/>
      <w:color w:val="CC99FF"/>
    </w:rPr>
  </w:style>
  <w:style w:type="character" w:customStyle="1" w:styleId="LiteralBox">
    <w:name w:val="LiteralBox"/>
    <w:basedOn w:val="Literal"/>
    <w:rsid w:val="002540AE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2540A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2540AE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2540AE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2540A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2540A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2540AE"/>
    <w:rPr>
      <w:color w:val="808080"/>
    </w:rPr>
  </w:style>
  <w:style w:type="paragraph" w:customStyle="1" w:styleId="BodyBox">
    <w:name w:val="BodyBox"/>
    <w:basedOn w:val="Body"/>
    <w:rsid w:val="002540AE"/>
    <w:rPr>
      <w:color w:val="808080"/>
    </w:rPr>
  </w:style>
  <w:style w:type="paragraph" w:customStyle="1" w:styleId="ListHeadBox">
    <w:name w:val="ListHeadBox"/>
    <w:basedOn w:val="ListHead"/>
    <w:autoRedefine/>
    <w:rsid w:val="002540AE"/>
    <w:rPr>
      <w:color w:val="808080"/>
    </w:rPr>
  </w:style>
  <w:style w:type="paragraph" w:customStyle="1" w:styleId="ListBodyBox">
    <w:name w:val="ListBodyBox"/>
    <w:basedOn w:val="ListBody"/>
    <w:autoRedefine/>
    <w:rsid w:val="002540AE"/>
    <w:rPr>
      <w:color w:val="808080"/>
    </w:rPr>
  </w:style>
  <w:style w:type="paragraph" w:customStyle="1" w:styleId="NumListABox">
    <w:name w:val="NumListA Box"/>
    <w:basedOn w:val="NumListA"/>
    <w:autoRedefine/>
    <w:rsid w:val="002540AE"/>
    <w:rPr>
      <w:color w:val="666699"/>
    </w:rPr>
  </w:style>
  <w:style w:type="paragraph" w:customStyle="1" w:styleId="NumListBBox">
    <w:name w:val="NumListB Box"/>
    <w:basedOn w:val="NumListB"/>
    <w:autoRedefine/>
    <w:rsid w:val="002540AE"/>
    <w:rPr>
      <w:color w:val="666699"/>
    </w:rPr>
  </w:style>
  <w:style w:type="paragraph" w:customStyle="1" w:styleId="NumListCBox">
    <w:name w:val="NumListC Box"/>
    <w:basedOn w:val="NumListC"/>
    <w:autoRedefine/>
    <w:rsid w:val="002540AE"/>
    <w:rPr>
      <w:color w:val="666699"/>
    </w:rPr>
  </w:style>
  <w:style w:type="paragraph" w:customStyle="1" w:styleId="FootnoteBox">
    <w:name w:val="FootnoteBox"/>
    <w:basedOn w:val="BodyFirstBox"/>
    <w:autoRedefine/>
    <w:rsid w:val="002540AE"/>
    <w:rPr>
      <w:sz w:val="20"/>
    </w:rPr>
  </w:style>
  <w:style w:type="paragraph" w:customStyle="1" w:styleId="AnchorSidehead">
    <w:name w:val="Anchor Sidehead"/>
    <w:autoRedefine/>
    <w:rsid w:val="002540A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2540AE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2540A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2540AE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2540AE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2540AE"/>
    <w:rPr>
      <w:color w:val="999999"/>
    </w:rPr>
  </w:style>
  <w:style w:type="character" w:customStyle="1" w:styleId="WingdingsSmall">
    <w:name w:val="Wingdings Small"/>
    <w:basedOn w:val="Wingdings"/>
    <w:rsid w:val="002540AE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2540AE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2540AE"/>
    <w:rPr>
      <w:color w:val="999999"/>
    </w:rPr>
  </w:style>
  <w:style w:type="paragraph" w:customStyle="1" w:styleId="CodeSingleWingding">
    <w:name w:val="CodeSingle Wingding"/>
    <w:basedOn w:val="CodeSingle"/>
    <w:autoRedefine/>
    <w:rsid w:val="002540AE"/>
    <w:rPr>
      <w:color w:val="999999"/>
    </w:rPr>
  </w:style>
  <w:style w:type="character" w:customStyle="1" w:styleId="EmphasisItalicFoot">
    <w:name w:val="EmphasisItalicFoot"/>
    <w:basedOn w:val="EmphasisItalic"/>
    <w:rsid w:val="002540AE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2540AE"/>
  </w:style>
  <w:style w:type="character" w:customStyle="1" w:styleId="Italic">
    <w:name w:val="Italic"/>
    <w:basedOn w:val="EmphasisItalic"/>
    <w:rsid w:val="002540AE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2540AE"/>
    <w:rPr>
      <w:color w:val="CC99FF"/>
    </w:rPr>
  </w:style>
  <w:style w:type="paragraph" w:customStyle="1" w:styleId="ListPlainBBox">
    <w:name w:val="List Plain B Box"/>
    <w:basedOn w:val="ListPlainB"/>
    <w:autoRedefine/>
    <w:rsid w:val="002540AE"/>
    <w:rPr>
      <w:color w:val="CC99FF"/>
    </w:rPr>
  </w:style>
  <w:style w:type="paragraph" w:customStyle="1" w:styleId="ListPlainCBox">
    <w:name w:val="List Plain C Box"/>
    <w:basedOn w:val="ListPlainC"/>
    <w:autoRedefine/>
    <w:rsid w:val="002540AE"/>
    <w:rPr>
      <w:color w:val="CC99FF"/>
    </w:rPr>
  </w:style>
  <w:style w:type="paragraph" w:customStyle="1" w:styleId="BulletABox">
    <w:name w:val="BulletA Box"/>
    <w:basedOn w:val="BulletA"/>
    <w:autoRedefine/>
    <w:rsid w:val="002540AE"/>
    <w:rPr>
      <w:color w:val="33CCCC"/>
    </w:rPr>
  </w:style>
  <w:style w:type="paragraph" w:customStyle="1" w:styleId="BulletBBox">
    <w:name w:val="BulletB Box"/>
    <w:basedOn w:val="BulletB"/>
    <w:autoRedefine/>
    <w:rsid w:val="002540AE"/>
    <w:rPr>
      <w:color w:val="33CCCC"/>
    </w:rPr>
  </w:style>
  <w:style w:type="paragraph" w:customStyle="1" w:styleId="BulletCBox">
    <w:name w:val="BulletC Box"/>
    <w:basedOn w:val="BulletC"/>
    <w:autoRedefine/>
    <w:rsid w:val="002540AE"/>
    <w:rPr>
      <w:color w:val="33CCCC"/>
    </w:rPr>
  </w:style>
  <w:style w:type="paragraph" w:customStyle="1" w:styleId="CaptionBox">
    <w:name w:val="CaptionBox"/>
    <w:basedOn w:val="Caption"/>
    <w:autoRedefine/>
    <w:rsid w:val="002540AE"/>
    <w:rPr>
      <w:color w:val="808080"/>
    </w:rPr>
  </w:style>
  <w:style w:type="character" w:customStyle="1" w:styleId="EmphasisNote">
    <w:name w:val="EmphasisNote"/>
    <w:basedOn w:val="EmphasisRevItal"/>
    <w:rsid w:val="002540AE"/>
    <w:rPr>
      <w:color w:val="3366FF"/>
    </w:rPr>
  </w:style>
  <w:style w:type="character" w:customStyle="1" w:styleId="EmphasisBoldBox">
    <w:name w:val="EmphasisBoldBox"/>
    <w:basedOn w:val="EmphasisBold"/>
    <w:rsid w:val="002540AE"/>
    <w:rPr>
      <w:b/>
      <w:color w:val="3366FF"/>
    </w:rPr>
  </w:style>
  <w:style w:type="paragraph" w:customStyle="1" w:styleId="Epigraph">
    <w:name w:val="Epigraph"/>
    <w:basedOn w:val="BlockQuote"/>
    <w:autoRedefine/>
    <w:rsid w:val="002540AE"/>
    <w:pPr>
      <w:ind w:left="1080" w:right="1080"/>
    </w:pPr>
    <w:rPr>
      <w:i/>
    </w:rPr>
  </w:style>
  <w:style w:type="character" w:customStyle="1" w:styleId="hljs-preprocessor">
    <w:name w:val="hljs-preprocessor"/>
    <w:basedOn w:val="DefaultParagraphFont"/>
    <w:rsid w:val="00E14B61"/>
  </w:style>
  <w:style w:type="character" w:customStyle="1" w:styleId="hljs-keyword">
    <w:name w:val="hljs-keyword"/>
    <w:basedOn w:val="DefaultParagraphFont"/>
    <w:rsid w:val="00E14B61"/>
  </w:style>
  <w:style w:type="character" w:customStyle="1" w:styleId="hljs-function">
    <w:name w:val="hljs-function"/>
    <w:basedOn w:val="DefaultParagraphFont"/>
    <w:rsid w:val="00E14B61"/>
  </w:style>
  <w:style w:type="character" w:customStyle="1" w:styleId="hljs-title">
    <w:name w:val="hljs-title"/>
    <w:basedOn w:val="DefaultParagraphFont"/>
    <w:rsid w:val="00E14B61"/>
  </w:style>
  <w:style w:type="character" w:customStyle="1" w:styleId="hljs-number">
    <w:name w:val="hljs-number"/>
    <w:basedOn w:val="DefaultParagraphFont"/>
    <w:rsid w:val="00E14B61"/>
  </w:style>
  <w:style w:type="character" w:customStyle="1" w:styleId="hljs-string">
    <w:name w:val="hljs-string"/>
    <w:basedOn w:val="DefaultParagraphFont"/>
    <w:rsid w:val="00E14B61"/>
  </w:style>
  <w:style w:type="paragraph" w:styleId="BalloonText">
    <w:name w:val="Balloon Text"/>
    <w:basedOn w:val="Normal"/>
    <w:link w:val="BalloonTextChar"/>
    <w:uiPriority w:val="99"/>
    <w:semiHidden/>
    <w:unhideWhenUsed/>
    <w:rsid w:val="003F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6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ljs-builtin">
    <w:name w:val="hljs-built_in"/>
    <w:basedOn w:val="DefaultParagraphFont"/>
    <w:rsid w:val="00DA013E"/>
  </w:style>
  <w:style w:type="character" w:customStyle="1" w:styleId="Caption1">
    <w:name w:val="Caption1"/>
    <w:basedOn w:val="DefaultParagraphFont"/>
    <w:rsid w:val="00DA0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540A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40A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540A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540A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540A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540A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540A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540A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540A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B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4B6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4B6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4B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4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4B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14B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4B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4B61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2540AE"/>
    <w:pPr>
      <w:numPr>
        <w:numId w:val="13"/>
      </w:numPr>
    </w:pPr>
  </w:style>
  <w:style w:type="numbering" w:styleId="1ai">
    <w:name w:val="Outline List 1"/>
    <w:basedOn w:val="NoList"/>
    <w:semiHidden/>
    <w:rsid w:val="002540AE"/>
    <w:pPr>
      <w:numPr>
        <w:numId w:val="14"/>
      </w:numPr>
    </w:pPr>
  </w:style>
  <w:style w:type="numbering" w:styleId="ArticleSection">
    <w:name w:val="Outline List 3"/>
    <w:basedOn w:val="NoList"/>
    <w:semiHidden/>
    <w:rsid w:val="002540AE"/>
    <w:pPr>
      <w:numPr>
        <w:numId w:val="15"/>
      </w:numPr>
    </w:pPr>
  </w:style>
  <w:style w:type="paragraph" w:styleId="BlockText">
    <w:name w:val="Block Text"/>
    <w:basedOn w:val="Normal"/>
    <w:semiHidden/>
    <w:rsid w:val="002540A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2540A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2540A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2540A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2540A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2540A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540A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2540A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2540A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2540A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2540AE"/>
  </w:style>
  <w:style w:type="character" w:customStyle="1" w:styleId="DateChar">
    <w:name w:val="Date Char"/>
    <w:basedOn w:val="DefaultParagraphFont"/>
    <w:link w:val="Dat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2540AE"/>
  </w:style>
  <w:style w:type="character" w:customStyle="1" w:styleId="E-mailSignatureChar">
    <w:name w:val="E-mail Signature Char"/>
    <w:basedOn w:val="DefaultParagraphFont"/>
    <w:link w:val="E-mail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2540AE"/>
    <w:rPr>
      <w:i/>
      <w:iCs/>
    </w:rPr>
  </w:style>
  <w:style w:type="paragraph" w:styleId="EnvelopeAddress">
    <w:name w:val="envelope address"/>
    <w:basedOn w:val="Normal"/>
    <w:semiHidden/>
    <w:rsid w:val="002540A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2540AE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2540A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2540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2540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2540AE"/>
  </w:style>
  <w:style w:type="paragraph" w:styleId="HTMLAddress">
    <w:name w:val="HTML Address"/>
    <w:basedOn w:val="Normal"/>
    <w:link w:val="HTMLAddressChar"/>
    <w:semiHidden/>
    <w:rsid w:val="002540A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B6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2540AE"/>
    <w:rPr>
      <w:i/>
      <w:iCs/>
    </w:rPr>
  </w:style>
  <w:style w:type="character" w:styleId="HTMLCode">
    <w:name w:val="HTML Code"/>
    <w:basedOn w:val="DefaultParagraphFont"/>
    <w:uiPriority w:val="99"/>
    <w:semiHidden/>
    <w:rsid w:val="002540A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540AE"/>
    <w:rPr>
      <w:i/>
      <w:iCs/>
    </w:rPr>
  </w:style>
  <w:style w:type="character" w:styleId="HTMLKeyboard">
    <w:name w:val="HTML Keyboard"/>
    <w:basedOn w:val="DefaultParagraphFont"/>
    <w:semiHidden/>
    <w:rsid w:val="002540A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540A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6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2540A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540A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540AE"/>
    <w:rPr>
      <w:i/>
      <w:iCs/>
    </w:rPr>
  </w:style>
  <w:style w:type="character" w:styleId="Hyperlink">
    <w:name w:val="Hyperlink"/>
    <w:basedOn w:val="DefaultParagraphFont"/>
    <w:semiHidden/>
    <w:rsid w:val="002540AE"/>
    <w:rPr>
      <w:color w:val="0000FF"/>
      <w:u w:val="single"/>
    </w:rPr>
  </w:style>
  <w:style w:type="character" w:styleId="LineNumber">
    <w:name w:val="line number"/>
    <w:basedOn w:val="DefaultParagraphFont"/>
    <w:semiHidden/>
    <w:rsid w:val="002540AE"/>
  </w:style>
  <w:style w:type="paragraph" w:styleId="List">
    <w:name w:val="List"/>
    <w:basedOn w:val="Normal"/>
    <w:semiHidden/>
    <w:rsid w:val="002540AE"/>
    <w:pPr>
      <w:ind w:left="360" w:hanging="360"/>
    </w:pPr>
  </w:style>
  <w:style w:type="paragraph" w:styleId="List2">
    <w:name w:val="List 2"/>
    <w:basedOn w:val="Normal"/>
    <w:semiHidden/>
    <w:rsid w:val="002540AE"/>
    <w:pPr>
      <w:ind w:left="720" w:hanging="360"/>
    </w:pPr>
  </w:style>
  <w:style w:type="paragraph" w:styleId="List3">
    <w:name w:val="List 3"/>
    <w:basedOn w:val="Normal"/>
    <w:semiHidden/>
    <w:rsid w:val="002540AE"/>
    <w:pPr>
      <w:ind w:left="1080" w:hanging="360"/>
    </w:pPr>
  </w:style>
  <w:style w:type="paragraph" w:styleId="List4">
    <w:name w:val="List 4"/>
    <w:basedOn w:val="Normal"/>
    <w:semiHidden/>
    <w:rsid w:val="002540AE"/>
    <w:pPr>
      <w:ind w:left="1440" w:hanging="360"/>
    </w:pPr>
  </w:style>
  <w:style w:type="paragraph" w:styleId="List5">
    <w:name w:val="List 5"/>
    <w:basedOn w:val="Normal"/>
    <w:semiHidden/>
    <w:rsid w:val="002540AE"/>
    <w:pPr>
      <w:ind w:left="1800" w:hanging="360"/>
    </w:pPr>
  </w:style>
  <w:style w:type="paragraph" w:styleId="ListBullet">
    <w:name w:val="List Bullet"/>
    <w:basedOn w:val="Normal"/>
    <w:autoRedefine/>
    <w:semiHidden/>
    <w:rsid w:val="002540AE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2540AE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2540AE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2540AE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2540AE"/>
    <w:pPr>
      <w:numPr>
        <w:numId w:val="7"/>
      </w:numPr>
    </w:pPr>
  </w:style>
  <w:style w:type="paragraph" w:styleId="ListContinue">
    <w:name w:val="List Continue"/>
    <w:basedOn w:val="Normal"/>
    <w:semiHidden/>
    <w:rsid w:val="002540AE"/>
    <w:pPr>
      <w:spacing w:after="120"/>
      <w:ind w:left="360"/>
    </w:pPr>
  </w:style>
  <w:style w:type="paragraph" w:styleId="ListContinue2">
    <w:name w:val="List Continue 2"/>
    <w:basedOn w:val="Normal"/>
    <w:semiHidden/>
    <w:rsid w:val="002540AE"/>
    <w:pPr>
      <w:spacing w:after="120"/>
      <w:ind w:left="720"/>
    </w:pPr>
  </w:style>
  <w:style w:type="paragraph" w:styleId="ListContinue3">
    <w:name w:val="List Continue 3"/>
    <w:basedOn w:val="Normal"/>
    <w:semiHidden/>
    <w:rsid w:val="002540AE"/>
    <w:pPr>
      <w:spacing w:after="120"/>
      <w:ind w:left="1080"/>
    </w:pPr>
  </w:style>
  <w:style w:type="paragraph" w:styleId="ListContinue4">
    <w:name w:val="List Continue 4"/>
    <w:basedOn w:val="Normal"/>
    <w:semiHidden/>
    <w:rsid w:val="002540AE"/>
    <w:pPr>
      <w:spacing w:after="120"/>
      <w:ind w:left="1440"/>
    </w:pPr>
  </w:style>
  <w:style w:type="paragraph" w:styleId="ListContinue5">
    <w:name w:val="List Continue 5"/>
    <w:basedOn w:val="Normal"/>
    <w:semiHidden/>
    <w:rsid w:val="002540AE"/>
    <w:pPr>
      <w:spacing w:after="120"/>
      <w:ind w:left="1800"/>
    </w:pPr>
  </w:style>
  <w:style w:type="paragraph" w:styleId="ListNumber">
    <w:name w:val="List Number"/>
    <w:basedOn w:val="Normal"/>
    <w:semiHidden/>
    <w:rsid w:val="002540AE"/>
    <w:pPr>
      <w:numPr>
        <w:numId w:val="8"/>
      </w:numPr>
    </w:pPr>
  </w:style>
  <w:style w:type="paragraph" w:styleId="ListNumber2">
    <w:name w:val="List Number 2"/>
    <w:basedOn w:val="Normal"/>
    <w:semiHidden/>
    <w:rsid w:val="002540AE"/>
    <w:pPr>
      <w:numPr>
        <w:numId w:val="9"/>
      </w:numPr>
    </w:pPr>
  </w:style>
  <w:style w:type="paragraph" w:styleId="ListNumber3">
    <w:name w:val="List Number 3"/>
    <w:basedOn w:val="Normal"/>
    <w:semiHidden/>
    <w:rsid w:val="002540AE"/>
    <w:pPr>
      <w:numPr>
        <w:numId w:val="10"/>
      </w:numPr>
    </w:pPr>
  </w:style>
  <w:style w:type="paragraph" w:styleId="ListNumber4">
    <w:name w:val="List Number 4"/>
    <w:basedOn w:val="Normal"/>
    <w:semiHidden/>
    <w:rsid w:val="002540AE"/>
    <w:pPr>
      <w:numPr>
        <w:numId w:val="11"/>
      </w:numPr>
    </w:pPr>
  </w:style>
  <w:style w:type="paragraph" w:styleId="ListNumber5">
    <w:name w:val="List Number 5"/>
    <w:basedOn w:val="Normal"/>
    <w:semiHidden/>
    <w:rsid w:val="002540A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2540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B6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2540AE"/>
    <w:rPr>
      <w:sz w:val="24"/>
      <w:szCs w:val="24"/>
    </w:rPr>
  </w:style>
  <w:style w:type="paragraph" w:styleId="NormalIndent">
    <w:name w:val="Normal Indent"/>
    <w:basedOn w:val="Normal"/>
    <w:semiHidden/>
    <w:rsid w:val="002540A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2540AE"/>
  </w:style>
  <w:style w:type="character" w:customStyle="1" w:styleId="NoteHeadingChar">
    <w:name w:val="Note Heading Char"/>
    <w:basedOn w:val="DefaultParagraphFont"/>
    <w:link w:val="NoteHead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540AE"/>
  </w:style>
  <w:style w:type="paragraph" w:styleId="PlainText">
    <w:name w:val="Plain Text"/>
    <w:basedOn w:val="Normal"/>
    <w:link w:val="PlainTextChar"/>
    <w:semiHidden/>
    <w:rsid w:val="002540A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14B61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2540AE"/>
  </w:style>
  <w:style w:type="character" w:customStyle="1" w:styleId="SalutationChar">
    <w:name w:val="Salutation Char"/>
    <w:basedOn w:val="DefaultParagraphFont"/>
    <w:link w:val="Salutation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2540A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2540AE"/>
    <w:rPr>
      <w:b/>
      <w:bCs/>
    </w:rPr>
  </w:style>
  <w:style w:type="paragraph" w:styleId="Subtitle">
    <w:name w:val="Subtitle"/>
    <w:basedOn w:val="Normal"/>
    <w:link w:val="SubtitleChar"/>
    <w:qFormat/>
    <w:rsid w:val="002540A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4B6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2540A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4B6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2540A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2540AE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2540AE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2540A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2540AE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2540A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2540AE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2540A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2540A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2540A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2540AE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2540A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2540A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2540AE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2540AE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2540AE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2540AE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2540A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2540A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2540A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2540AE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2540AE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2540AE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2540A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2540A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2540A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2540A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2540A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2540AE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2540A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2540A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2540AE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2540A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2540A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2540AE"/>
    <w:rPr>
      <w:b/>
      <w:color w:val="0000FF"/>
    </w:rPr>
  </w:style>
  <w:style w:type="character" w:customStyle="1" w:styleId="EmphasisItalic">
    <w:name w:val="EmphasisItalic"/>
    <w:basedOn w:val="DefaultParagraphFont"/>
    <w:rsid w:val="002540AE"/>
    <w:rPr>
      <w:i/>
      <w:color w:val="0000FF"/>
    </w:rPr>
  </w:style>
  <w:style w:type="character" w:customStyle="1" w:styleId="EmphasisBoldItal">
    <w:name w:val="EmphasisBoldItal"/>
    <w:basedOn w:val="DefaultParagraphFont"/>
    <w:rsid w:val="002540AE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2540AE"/>
    <w:rPr>
      <w:color w:val="0000FF"/>
    </w:rPr>
  </w:style>
  <w:style w:type="character" w:customStyle="1" w:styleId="Keycap">
    <w:name w:val="Keycap"/>
    <w:basedOn w:val="DefaultParagraphFont"/>
    <w:rsid w:val="002540AE"/>
    <w:rPr>
      <w:smallCaps/>
      <w:color w:val="0000FF"/>
    </w:rPr>
  </w:style>
  <w:style w:type="character" w:customStyle="1" w:styleId="Literal">
    <w:name w:val="Literal"/>
    <w:basedOn w:val="DefaultParagraphFont"/>
    <w:rsid w:val="002540AE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2540AE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2540AE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2540AE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2540AE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2540A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2540A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2540A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2540A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2540AE"/>
    <w:rPr>
      <w:i/>
      <w:color w:val="CC99FF"/>
    </w:rPr>
  </w:style>
  <w:style w:type="character" w:customStyle="1" w:styleId="Wingdings">
    <w:name w:val="Wingdings"/>
    <w:basedOn w:val="DefaultParagraphFont"/>
    <w:rsid w:val="002540AE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2540AE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2540A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2540AE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2540A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2540AE"/>
    <w:rPr>
      <w:i/>
      <w:color w:val="CC99FF"/>
    </w:rPr>
  </w:style>
  <w:style w:type="character" w:customStyle="1" w:styleId="LiteralBox">
    <w:name w:val="LiteralBox"/>
    <w:basedOn w:val="Literal"/>
    <w:rsid w:val="002540AE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2540A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2540AE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2540AE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2540A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2540A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2540AE"/>
    <w:rPr>
      <w:color w:val="808080"/>
    </w:rPr>
  </w:style>
  <w:style w:type="paragraph" w:customStyle="1" w:styleId="BodyBox">
    <w:name w:val="BodyBox"/>
    <w:basedOn w:val="Body"/>
    <w:rsid w:val="002540AE"/>
    <w:rPr>
      <w:color w:val="808080"/>
    </w:rPr>
  </w:style>
  <w:style w:type="paragraph" w:customStyle="1" w:styleId="ListHeadBox">
    <w:name w:val="ListHeadBox"/>
    <w:basedOn w:val="ListHead"/>
    <w:autoRedefine/>
    <w:rsid w:val="002540AE"/>
    <w:rPr>
      <w:color w:val="808080"/>
    </w:rPr>
  </w:style>
  <w:style w:type="paragraph" w:customStyle="1" w:styleId="ListBodyBox">
    <w:name w:val="ListBodyBox"/>
    <w:basedOn w:val="ListBody"/>
    <w:autoRedefine/>
    <w:rsid w:val="002540AE"/>
    <w:rPr>
      <w:color w:val="808080"/>
    </w:rPr>
  </w:style>
  <w:style w:type="paragraph" w:customStyle="1" w:styleId="NumListABox">
    <w:name w:val="NumListA Box"/>
    <w:basedOn w:val="NumListA"/>
    <w:autoRedefine/>
    <w:rsid w:val="002540AE"/>
    <w:rPr>
      <w:color w:val="666699"/>
    </w:rPr>
  </w:style>
  <w:style w:type="paragraph" w:customStyle="1" w:styleId="NumListBBox">
    <w:name w:val="NumListB Box"/>
    <w:basedOn w:val="NumListB"/>
    <w:autoRedefine/>
    <w:rsid w:val="002540AE"/>
    <w:rPr>
      <w:color w:val="666699"/>
    </w:rPr>
  </w:style>
  <w:style w:type="paragraph" w:customStyle="1" w:styleId="NumListCBox">
    <w:name w:val="NumListC Box"/>
    <w:basedOn w:val="NumListC"/>
    <w:autoRedefine/>
    <w:rsid w:val="002540AE"/>
    <w:rPr>
      <w:color w:val="666699"/>
    </w:rPr>
  </w:style>
  <w:style w:type="paragraph" w:customStyle="1" w:styleId="FootnoteBox">
    <w:name w:val="FootnoteBox"/>
    <w:basedOn w:val="BodyFirstBox"/>
    <w:autoRedefine/>
    <w:rsid w:val="002540AE"/>
    <w:rPr>
      <w:sz w:val="20"/>
    </w:rPr>
  </w:style>
  <w:style w:type="paragraph" w:customStyle="1" w:styleId="AnchorSidehead">
    <w:name w:val="Anchor Sidehead"/>
    <w:autoRedefine/>
    <w:rsid w:val="002540A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2540AE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2540A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2540AE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2540AE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2540AE"/>
    <w:rPr>
      <w:color w:val="999999"/>
    </w:rPr>
  </w:style>
  <w:style w:type="character" w:customStyle="1" w:styleId="WingdingsSmall">
    <w:name w:val="Wingdings Small"/>
    <w:basedOn w:val="Wingdings"/>
    <w:rsid w:val="002540AE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2540AE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2540AE"/>
    <w:rPr>
      <w:color w:val="999999"/>
    </w:rPr>
  </w:style>
  <w:style w:type="paragraph" w:customStyle="1" w:styleId="CodeSingleWingding">
    <w:name w:val="CodeSingle Wingding"/>
    <w:basedOn w:val="CodeSingle"/>
    <w:autoRedefine/>
    <w:rsid w:val="002540AE"/>
    <w:rPr>
      <w:color w:val="999999"/>
    </w:rPr>
  </w:style>
  <w:style w:type="character" w:customStyle="1" w:styleId="EmphasisItalicFoot">
    <w:name w:val="EmphasisItalicFoot"/>
    <w:basedOn w:val="EmphasisItalic"/>
    <w:rsid w:val="002540AE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2540AE"/>
  </w:style>
  <w:style w:type="character" w:customStyle="1" w:styleId="Italic">
    <w:name w:val="Italic"/>
    <w:basedOn w:val="EmphasisItalic"/>
    <w:rsid w:val="002540AE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2540AE"/>
    <w:rPr>
      <w:color w:val="CC99FF"/>
    </w:rPr>
  </w:style>
  <w:style w:type="paragraph" w:customStyle="1" w:styleId="ListPlainBBox">
    <w:name w:val="List Plain B Box"/>
    <w:basedOn w:val="ListPlainB"/>
    <w:autoRedefine/>
    <w:rsid w:val="002540AE"/>
    <w:rPr>
      <w:color w:val="CC99FF"/>
    </w:rPr>
  </w:style>
  <w:style w:type="paragraph" w:customStyle="1" w:styleId="ListPlainCBox">
    <w:name w:val="List Plain C Box"/>
    <w:basedOn w:val="ListPlainC"/>
    <w:autoRedefine/>
    <w:rsid w:val="002540AE"/>
    <w:rPr>
      <w:color w:val="CC99FF"/>
    </w:rPr>
  </w:style>
  <w:style w:type="paragraph" w:customStyle="1" w:styleId="BulletABox">
    <w:name w:val="BulletA Box"/>
    <w:basedOn w:val="BulletA"/>
    <w:autoRedefine/>
    <w:rsid w:val="002540AE"/>
    <w:rPr>
      <w:color w:val="33CCCC"/>
    </w:rPr>
  </w:style>
  <w:style w:type="paragraph" w:customStyle="1" w:styleId="BulletBBox">
    <w:name w:val="BulletB Box"/>
    <w:basedOn w:val="BulletB"/>
    <w:autoRedefine/>
    <w:rsid w:val="002540AE"/>
    <w:rPr>
      <w:color w:val="33CCCC"/>
    </w:rPr>
  </w:style>
  <w:style w:type="paragraph" w:customStyle="1" w:styleId="BulletCBox">
    <w:name w:val="BulletC Box"/>
    <w:basedOn w:val="BulletC"/>
    <w:autoRedefine/>
    <w:rsid w:val="002540AE"/>
    <w:rPr>
      <w:color w:val="33CCCC"/>
    </w:rPr>
  </w:style>
  <w:style w:type="paragraph" w:customStyle="1" w:styleId="CaptionBox">
    <w:name w:val="CaptionBox"/>
    <w:basedOn w:val="Caption"/>
    <w:autoRedefine/>
    <w:rsid w:val="002540AE"/>
    <w:rPr>
      <w:color w:val="808080"/>
    </w:rPr>
  </w:style>
  <w:style w:type="character" w:customStyle="1" w:styleId="EmphasisNote">
    <w:name w:val="EmphasisNote"/>
    <w:basedOn w:val="EmphasisRevItal"/>
    <w:rsid w:val="002540AE"/>
    <w:rPr>
      <w:color w:val="3366FF"/>
    </w:rPr>
  </w:style>
  <w:style w:type="character" w:customStyle="1" w:styleId="EmphasisBoldBox">
    <w:name w:val="EmphasisBoldBox"/>
    <w:basedOn w:val="EmphasisBold"/>
    <w:rsid w:val="002540AE"/>
    <w:rPr>
      <w:b/>
      <w:color w:val="3366FF"/>
    </w:rPr>
  </w:style>
  <w:style w:type="paragraph" w:customStyle="1" w:styleId="Epigraph">
    <w:name w:val="Epigraph"/>
    <w:basedOn w:val="BlockQuote"/>
    <w:autoRedefine/>
    <w:rsid w:val="002540AE"/>
    <w:pPr>
      <w:ind w:left="1080" w:right="1080"/>
    </w:pPr>
    <w:rPr>
      <w:i/>
    </w:rPr>
  </w:style>
  <w:style w:type="character" w:customStyle="1" w:styleId="hljs-preprocessor">
    <w:name w:val="hljs-preprocessor"/>
    <w:basedOn w:val="DefaultParagraphFont"/>
    <w:rsid w:val="00E14B61"/>
  </w:style>
  <w:style w:type="character" w:customStyle="1" w:styleId="hljs-keyword">
    <w:name w:val="hljs-keyword"/>
    <w:basedOn w:val="DefaultParagraphFont"/>
    <w:rsid w:val="00E14B61"/>
  </w:style>
  <w:style w:type="character" w:customStyle="1" w:styleId="hljs-function">
    <w:name w:val="hljs-function"/>
    <w:basedOn w:val="DefaultParagraphFont"/>
    <w:rsid w:val="00E14B61"/>
  </w:style>
  <w:style w:type="character" w:customStyle="1" w:styleId="hljs-title">
    <w:name w:val="hljs-title"/>
    <w:basedOn w:val="DefaultParagraphFont"/>
    <w:rsid w:val="00E14B61"/>
  </w:style>
  <w:style w:type="character" w:customStyle="1" w:styleId="hljs-number">
    <w:name w:val="hljs-number"/>
    <w:basedOn w:val="DefaultParagraphFont"/>
    <w:rsid w:val="00E14B61"/>
  </w:style>
  <w:style w:type="character" w:customStyle="1" w:styleId="hljs-string">
    <w:name w:val="hljs-string"/>
    <w:basedOn w:val="DefaultParagraphFont"/>
    <w:rsid w:val="00E14B61"/>
  </w:style>
  <w:style w:type="paragraph" w:styleId="BalloonText">
    <w:name w:val="Balloon Text"/>
    <w:basedOn w:val="Normal"/>
    <w:link w:val="BalloonTextChar"/>
    <w:uiPriority w:val="99"/>
    <w:semiHidden/>
    <w:unhideWhenUsed/>
    <w:rsid w:val="003F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6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ljs-builtin">
    <w:name w:val="hljs-built_in"/>
    <w:basedOn w:val="DefaultParagraphFont"/>
    <w:rsid w:val="00DA013E"/>
  </w:style>
  <w:style w:type="character" w:customStyle="1" w:styleId="Caption1">
    <w:name w:val="Caption1"/>
    <w:basedOn w:val="DefaultParagraphFont"/>
    <w:rsid w:val="00DA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annemarie</cp:lastModifiedBy>
  <cp:revision>7</cp:revision>
  <dcterms:created xsi:type="dcterms:W3CDTF">2019-02-21T21:48:00Z</dcterms:created>
  <dcterms:modified xsi:type="dcterms:W3CDTF">2019-02-21T21:53:00Z</dcterms:modified>
</cp:coreProperties>
</file>