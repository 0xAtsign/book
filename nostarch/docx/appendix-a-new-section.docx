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8A" w:rsidRDefault="00155B8A" w:rsidP="00C02BD5">
      <w:pPr>
        <w:pStyle w:val="ProductionDirective"/>
      </w:pPr>
      <w:r>
        <w:t>This is a new section to appear at the end of Appendix A, after the “Keywords Reserved for Future Use” section.</w:t>
      </w:r>
    </w:p>
    <w:p w:rsidR="00155B8A" w:rsidRDefault="00155B8A">
      <w:pPr>
        <w:pStyle w:val="HeadA"/>
        <w:pPrChange w:id="0" w:author="Liz" w:date="2019-02-21T11:25:00Z">
          <w:pPr>
            <w:pStyle w:val="HeadB"/>
          </w:pPr>
        </w:pPrChange>
      </w:pPr>
      <w:bookmarkStart w:id="1" w:name="raw-identifiers"/>
      <w:bookmarkEnd w:id="1"/>
      <w:r>
        <w:t>Raw Identifiers</w:t>
      </w:r>
      <w:bookmarkStart w:id="2" w:name="_GoBack"/>
      <w:bookmarkEnd w:id="2"/>
    </w:p>
    <w:p w:rsidR="00155B8A" w:rsidRDefault="00155B8A" w:rsidP="00C02BD5">
      <w:pPr>
        <w:pStyle w:val="BodyFirst"/>
      </w:pPr>
      <w:r w:rsidRPr="00C02BD5">
        <w:rPr>
          <w:rStyle w:val="EmphasisItalic"/>
        </w:rPr>
        <w:t>Raw identifiers</w:t>
      </w:r>
      <w:r w:rsidRPr="00C02BD5">
        <w:t> </w:t>
      </w:r>
      <w:ins w:id="3" w:author="Liz" w:date="2019-02-21T11:25:00Z">
        <w:r w:rsidR="00B0652F">
          <w:t xml:space="preserve">are </w:t>
        </w:r>
        <w:commentRangeStart w:id="4"/>
        <w:r w:rsidR="00B0652F">
          <w:t xml:space="preserve">XXX </w:t>
        </w:r>
        <w:commentRangeEnd w:id="4"/>
        <w:r w:rsidR="00B0652F">
          <w:rPr>
            <w:rStyle w:val="CommentReference"/>
          </w:rPr>
          <w:commentReference w:id="4"/>
        </w:r>
        <w:r w:rsidR="00B0652F">
          <w:t xml:space="preserve">that </w:t>
        </w:r>
      </w:ins>
      <w:r w:rsidRPr="00C02BD5">
        <w:t>let you use keywords where they would</w:t>
      </w:r>
      <w:del w:id="5" w:author="annemarie" w:date="2019-02-21T13:57:00Z">
        <w:r w:rsidRPr="00C02BD5" w:rsidDel="00ED6D64">
          <w:delText xml:space="preserve"> </w:delText>
        </w:r>
      </w:del>
      <w:r w:rsidRPr="00C02BD5">
        <w:t>n</w:t>
      </w:r>
      <w:del w:id="6" w:author="annemarie" w:date="2019-02-21T13:57:00Z">
        <w:r w:rsidRPr="00C02BD5" w:rsidDel="00ED6D64">
          <w:delText>o</w:delText>
        </w:r>
      </w:del>
      <w:ins w:id="7" w:author="annemarie" w:date="2019-02-21T13:57:00Z">
        <w:r w:rsidR="00ED6D64">
          <w:t>’</w:t>
        </w:r>
      </w:ins>
      <w:r w:rsidRPr="00C02BD5">
        <w:t>t normally be allowed</w:t>
      </w:r>
      <w:ins w:id="8" w:author="Liz" w:date="2019-02-21T11:25:00Z">
        <w:r w:rsidR="00B0652F">
          <w:t>. You use a raw identifier</w:t>
        </w:r>
      </w:ins>
      <w:r w:rsidR="00C02BD5">
        <w:t xml:space="preserve"> </w:t>
      </w:r>
      <w:r w:rsidRPr="00C02BD5">
        <w:t xml:space="preserve">by prefixing </w:t>
      </w:r>
      <w:del w:id="9" w:author="Liz" w:date="2019-02-21T11:25:00Z">
        <w:r w:rsidRPr="00C02BD5" w:rsidDel="00B0652F">
          <w:delText xml:space="preserve">them </w:delText>
        </w:r>
      </w:del>
      <w:ins w:id="10" w:author="Liz" w:date="2019-02-21T11:25:00Z">
        <w:r w:rsidR="00B0652F">
          <w:t xml:space="preserve">a keyword </w:t>
        </w:r>
      </w:ins>
      <w:r w:rsidRPr="00C02BD5">
        <w:t>with </w:t>
      </w:r>
      <w:r w:rsidRPr="00C02BD5">
        <w:rPr>
          <w:rStyle w:val="Literal"/>
        </w:rPr>
        <w:t>r#</w:t>
      </w:r>
      <w:r>
        <w:t>.</w:t>
      </w:r>
    </w:p>
    <w:p w:rsidR="00155B8A" w:rsidRDefault="00155B8A" w:rsidP="00C02BD5">
      <w:pPr>
        <w:pStyle w:val="Body"/>
      </w:pPr>
      <w:r>
        <w:t>For example, </w:t>
      </w:r>
      <w:r w:rsidRPr="00C02BD5">
        <w:rPr>
          <w:rStyle w:val="Literal"/>
        </w:rPr>
        <w:t>match</w:t>
      </w:r>
      <w:r w:rsidRPr="00C02BD5">
        <w:t> is a keyword. If you try to compile th</w:t>
      </w:r>
      <w:del w:id="11" w:author="annemarie" w:date="2019-02-21T14:02:00Z">
        <w:r w:rsidRPr="00C02BD5" w:rsidDel="0003036D">
          <w:delText>is</w:delText>
        </w:r>
      </w:del>
      <w:ins w:id="12" w:author="annemarie" w:date="2019-02-21T14:02:00Z">
        <w:r w:rsidR="0003036D">
          <w:t>e following</w:t>
        </w:r>
      </w:ins>
      <w:r w:rsidRPr="00C02BD5">
        <w:t xml:space="preserve"> function that</w:t>
      </w:r>
      <w:r w:rsidR="00C02BD5">
        <w:t xml:space="preserve"> </w:t>
      </w:r>
      <w:r w:rsidRPr="00C02BD5">
        <w:t>uses </w:t>
      </w:r>
      <w:r w:rsidRPr="00C02BD5">
        <w:rPr>
          <w:rStyle w:val="Literal"/>
        </w:rPr>
        <w:t>match</w:t>
      </w:r>
      <w:r>
        <w:t> as its name:</w:t>
      </w:r>
    </w:p>
    <w:p w:rsidR="00155B8A" w:rsidRDefault="00155B8A" w:rsidP="00C02BD5">
      <w:pPr>
        <w:pStyle w:val="ProductionDirective"/>
      </w:pPr>
      <w:r>
        <w:t>Filename: src/main.rs</w:t>
      </w:r>
    </w:p>
    <w:p w:rsidR="00155B8A" w:rsidRPr="00C02BD5" w:rsidRDefault="00155B8A" w:rsidP="00C02BD5">
      <w:pPr>
        <w:pStyle w:val="CodeA"/>
      </w:pPr>
      <w:r w:rsidRPr="00C02BD5">
        <w:t>fn match(needle: &amp;str, haystack: &amp;str) -&gt; bool {</w:t>
      </w:r>
    </w:p>
    <w:p w:rsidR="00155B8A" w:rsidRPr="00C02BD5" w:rsidRDefault="00155B8A" w:rsidP="00C02BD5">
      <w:pPr>
        <w:pStyle w:val="CodeB"/>
      </w:pPr>
      <w:r w:rsidRPr="00C02BD5">
        <w:t xml:space="preserve">    haystack.contains(needle)</w:t>
      </w:r>
    </w:p>
    <w:p w:rsidR="00155B8A" w:rsidRPr="00C02BD5" w:rsidRDefault="00155B8A" w:rsidP="00C02BD5">
      <w:pPr>
        <w:pStyle w:val="CodeC"/>
      </w:pPr>
      <w:r w:rsidRPr="00C02BD5">
        <w:t>}</w:t>
      </w:r>
    </w:p>
    <w:p w:rsidR="00155B8A" w:rsidRDefault="00155B8A" w:rsidP="00C02BD5">
      <w:pPr>
        <w:pStyle w:val="Body"/>
      </w:pPr>
      <w:r>
        <w:t>you’ll get this error:</w:t>
      </w:r>
    </w:p>
    <w:p w:rsidR="00155B8A" w:rsidRPr="00C02BD5" w:rsidRDefault="00155B8A" w:rsidP="00C02BD5">
      <w:pPr>
        <w:pStyle w:val="CodeA"/>
      </w:pPr>
      <w:r w:rsidRPr="00C02BD5">
        <w:t>error: expected identifier, found keyword `match`</w:t>
      </w:r>
    </w:p>
    <w:p w:rsidR="00155B8A" w:rsidRPr="00C02BD5" w:rsidRDefault="00155B8A" w:rsidP="00C02BD5">
      <w:pPr>
        <w:pStyle w:val="CodeB"/>
      </w:pPr>
      <w:r w:rsidRPr="00C02BD5">
        <w:t xml:space="preserve"> --&gt; src/main.rs:4:4</w:t>
      </w:r>
    </w:p>
    <w:p w:rsidR="00155B8A" w:rsidRPr="00C02BD5" w:rsidRDefault="00155B8A" w:rsidP="00C02BD5">
      <w:pPr>
        <w:pStyle w:val="CodeB"/>
      </w:pPr>
      <w:r w:rsidRPr="00C02BD5">
        <w:t xml:space="preserve">  |</w:t>
      </w:r>
    </w:p>
    <w:p w:rsidR="00155B8A" w:rsidRPr="00C02BD5" w:rsidRDefault="00155B8A" w:rsidP="00C02BD5">
      <w:pPr>
        <w:pStyle w:val="CodeB"/>
      </w:pPr>
      <w:r w:rsidRPr="00C02BD5">
        <w:t>4 | fn match(needle: &amp;str, haystack: &amp;str) -&gt; bool {</w:t>
      </w:r>
    </w:p>
    <w:p w:rsidR="00155B8A" w:rsidRPr="00C02BD5" w:rsidRDefault="00155B8A" w:rsidP="00C02BD5">
      <w:pPr>
        <w:pStyle w:val="CodeC"/>
      </w:pPr>
      <w:r w:rsidRPr="00C02BD5">
        <w:t xml:space="preserve">  |    ^^^^^ expected identifier, found keyword</w:t>
      </w:r>
    </w:p>
    <w:p w:rsidR="00155B8A" w:rsidRDefault="00155B8A" w:rsidP="00C02BD5">
      <w:pPr>
        <w:pStyle w:val="Body"/>
      </w:pPr>
      <w:r w:rsidRPr="00C02BD5">
        <w:t>The error s</w:t>
      </w:r>
      <w:del w:id="13" w:author="annemarie" w:date="2019-02-21T14:02:00Z">
        <w:r w:rsidRPr="00C02BD5" w:rsidDel="00461875">
          <w:delText>ays</w:delText>
        </w:r>
      </w:del>
      <w:ins w:id="14" w:author="annemarie" w:date="2019-02-21T14:02:00Z">
        <w:r w:rsidR="00461875">
          <w:t>hows</w:t>
        </w:r>
      </w:ins>
      <w:r w:rsidRPr="00C02BD5">
        <w:t xml:space="preserve"> that you can’t use the keyword </w:t>
      </w:r>
      <w:r w:rsidRPr="00C02BD5">
        <w:rPr>
          <w:rStyle w:val="Literal"/>
        </w:rPr>
        <w:t>match</w:t>
      </w:r>
      <w:r w:rsidRPr="00C02BD5">
        <w:t> as the function</w:t>
      </w:r>
      <w:r w:rsidR="00C02BD5">
        <w:t xml:space="preserve"> </w:t>
      </w:r>
      <w:r w:rsidRPr="00C02BD5">
        <w:t xml:space="preserve">identifier. </w:t>
      </w:r>
      <w:ins w:id="15" w:author="Liz" w:date="2019-02-21T11:26:00Z">
        <w:r w:rsidR="00B0652F">
          <w:t xml:space="preserve">To </w:t>
        </w:r>
      </w:ins>
      <w:del w:id="16" w:author="Liz" w:date="2019-02-21T11:26:00Z">
        <w:r w:rsidRPr="00C02BD5" w:rsidDel="00B0652F">
          <w:delText xml:space="preserve">You can </w:delText>
        </w:r>
      </w:del>
      <w:r w:rsidRPr="00C02BD5">
        <w:t>use </w:t>
      </w:r>
      <w:r w:rsidRPr="00C02BD5">
        <w:rPr>
          <w:rStyle w:val="Literal"/>
        </w:rPr>
        <w:t>match</w:t>
      </w:r>
      <w:r>
        <w:t> as a function name</w:t>
      </w:r>
      <w:ins w:id="17" w:author="Liz" w:date="2019-02-21T11:26:00Z">
        <w:r w:rsidR="00B0652F">
          <w:t xml:space="preserve">, you need to add </w:t>
        </w:r>
      </w:ins>
      <w:del w:id="18" w:author="Liz" w:date="2019-02-21T11:26:00Z">
        <w:r w:rsidDel="00B0652F">
          <w:delText xml:space="preserve"> by using </w:delText>
        </w:r>
      </w:del>
      <w:r>
        <w:t>a raw identifier</w:t>
      </w:r>
      <w:ins w:id="19" w:author="annemarie" w:date="2019-02-21T14:03:00Z">
        <w:r w:rsidR="00461875">
          <w:t>, like this</w:t>
        </w:r>
      </w:ins>
      <w:r>
        <w:t>:</w:t>
      </w:r>
    </w:p>
    <w:p w:rsidR="00155B8A" w:rsidRDefault="00155B8A" w:rsidP="00C02BD5">
      <w:pPr>
        <w:pStyle w:val="ProductionDirective"/>
      </w:pPr>
      <w:r>
        <w:t>Filename: src/main.rs</w:t>
      </w:r>
    </w:p>
    <w:p w:rsidR="00155B8A" w:rsidRPr="00C02BD5" w:rsidRDefault="00155B8A" w:rsidP="00C02BD5">
      <w:pPr>
        <w:pStyle w:val="CodeA"/>
      </w:pPr>
      <w:r w:rsidRPr="00C02BD5">
        <w:t>fn r#match(needle: &amp;str, haystack: &amp;str) -&gt; bool {</w:t>
      </w:r>
    </w:p>
    <w:p w:rsidR="00155B8A" w:rsidRPr="00C02BD5" w:rsidRDefault="00155B8A" w:rsidP="00C02BD5">
      <w:pPr>
        <w:pStyle w:val="CodeB"/>
      </w:pPr>
      <w:r w:rsidRPr="00C02BD5">
        <w:t xml:space="preserve">    haystack.contains(needle)</w:t>
      </w:r>
    </w:p>
    <w:p w:rsidR="00155B8A" w:rsidRPr="00C02BD5" w:rsidRDefault="00155B8A" w:rsidP="00C02BD5">
      <w:pPr>
        <w:pStyle w:val="CodeB"/>
      </w:pPr>
      <w:r w:rsidRPr="00C02BD5">
        <w:t>}</w:t>
      </w:r>
    </w:p>
    <w:p w:rsidR="00155B8A" w:rsidRPr="00C02BD5" w:rsidRDefault="00155B8A" w:rsidP="00C02BD5">
      <w:pPr>
        <w:pStyle w:val="CodeB"/>
      </w:pPr>
    </w:p>
    <w:p w:rsidR="00155B8A" w:rsidRPr="00C02BD5" w:rsidRDefault="00155B8A" w:rsidP="00C02BD5">
      <w:pPr>
        <w:pStyle w:val="CodeB"/>
      </w:pPr>
      <w:r w:rsidRPr="00C02BD5">
        <w:t>fn main() {</w:t>
      </w:r>
    </w:p>
    <w:p w:rsidR="00155B8A" w:rsidRPr="00C02BD5" w:rsidRDefault="00155B8A" w:rsidP="00C02BD5">
      <w:pPr>
        <w:pStyle w:val="CodeB"/>
      </w:pPr>
      <w:r w:rsidRPr="00C02BD5">
        <w:t xml:space="preserve">    assert!(r#match("foo", "foobar"));</w:t>
      </w:r>
    </w:p>
    <w:p w:rsidR="00155B8A" w:rsidRPr="00C02BD5" w:rsidRDefault="00155B8A" w:rsidP="00C02BD5">
      <w:pPr>
        <w:pStyle w:val="CodeC"/>
      </w:pPr>
      <w:r w:rsidRPr="00C02BD5">
        <w:t>}</w:t>
      </w:r>
    </w:p>
    <w:p w:rsidR="00155B8A" w:rsidRDefault="00155B8A" w:rsidP="00C02BD5">
      <w:pPr>
        <w:pStyle w:val="Body"/>
      </w:pPr>
      <w:r w:rsidRPr="00C02BD5">
        <w:t>This code will compile without any errors. Note the </w:t>
      </w:r>
      <w:r w:rsidRPr="00C02BD5">
        <w:rPr>
          <w:rStyle w:val="Literal"/>
        </w:rPr>
        <w:t>r#</w:t>
      </w:r>
      <w:r w:rsidRPr="00C02BD5">
        <w:t xml:space="preserve"> prefix on </w:t>
      </w:r>
      <w:del w:id="20" w:author="annemarie" w:date="2019-02-21T13:58:00Z">
        <w:r w:rsidRPr="00C02BD5" w:rsidDel="00ED6D64">
          <w:delText xml:space="preserve">both </w:delText>
        </w:r>
      </w:del>
      <w:r w:rsidRPr="00C02BD5">
        <w:t>the</w:t>
      </w:r>
      <w:r w:rsidR="00C02BD5">
        <w:t xml:space="preserve"> </w:t>
      </w:r>
      <w:r w:rsidRPr="00C02BD5">
        <w:t>function name in its definition as well as where the function is called in</w:t>
      </w:r>
      <w:r w:rsidR="00C02BD5">
        <w:t xml:space="preserve"> </w:t>
      </w:r>
      <w:r w:rsidRPr="00C02BD5">
        <w:rPr>
          <w:rStyle w:val="Literal"/>
        </w:rPr>
        <w:t>main</w:t>
      </w:r>
      <w:r>
        <w:t>.</w:t>
      </w:r>
    </w:p>
    <w:p w:rsidR="00155B8A" w:rsidRDefault="00155B8A" w:rsidP="00C02BD5">
      <w:pPr>
        <w:pStyle w:val="Body"/>
      </w:pPr>
      <w:r>
        <w:lastRenderedPageBreak/>
        <w:t xml:space="preserve">Raw identifiers allow you to use any </w:t>
      </w:r>
      <w:commentRangeStart w:id="21"/>
      <w:r>
        <w:t>word you choose as an identifier, even if</w:t>
      </w:r>
      <w:r>
        <w:br w:type="textWrapping" w:clear="all"/>
        <w:t xml:space="preserve">that word happens to be a reserved keyword. </w:t>
      </w:r>
      <w:commentRangeEnd w:id="21"/>
      <w:r w:rsidR="00B0652F">
        <w:rPr>
          <w:rStyle w:val="CommentReference"/>
        </w:rPr>
        <w:commentReference w:id="21"/>
      </w:r>
      <w:r>
        <w:t>In addition, raw identifiers allow</w:t>
      </w:r>
      <w:r>
        <w:br w:type="textWrapping" w:clear="all"/>
        <w:t xml:space="preserve">you to use libraries written in a different Rust </w:t>
      </w:r>
      <w:commentRangeStart w:id="22"/>
      <w:r>
        <w:t xml:space="preserve">edition </w:t>
      </w:r>
      <w:commentRangeEnd w:id="22"/>
      <w:r w:rsidR="00B0652F">
        <w:rPr>
          <w:rStyle w:val="CommentReference"/>
        </w:rPr>
        <w:commentReference w:id="22"/>
      </w:r>
      <w:r>
        <w:t>than your crate uses.</w:t>
      </w:r>
      <w:r>
        <w:br w:type="textWrapping" w:clear="all"/>
        <w:t>For example, </w:t>
      </w:r>
      <w:r w:rsidRPr="00C02BD5">
        <w:rPr>
          <w:rStyle w:val="Literal"/>
        </w:rPr>
        <w:t>try</w:t>
      </w:r>
      <w:r w:rsidRPr="00C02BD5">
        <w:t> is</w:t>
      </w:r>
      <w:del w:id="23" w:author="annemarie" w:date="2019-02-21T13:59:00Z">
        <w:r w:rsidRPr="00C02BD5" w:rsidDel="00DD161F">
          <w:delText xml:space="preserve"> </w:delText>
        </w:r>
      </w:del>
      <w:r w:rsidRPr="00C02BD5">
        <w:t>n</w:t>
      </w:r>
      <w:del w:id="24" w:author="annemarie" w:date="2019-02-21T13:59:00Z">
        <w:r w:rsidRPr="00C02BD5" w:rsidDel="00DD161F">
          <w:delText>o</w:delText>
        </w:r>
      </w:del>
      <w:ins w:id="25" w:author="annemarie" w:date="2019-02-21T13:59:00Z">
        <w:r w:rsidR="00DD161F">
          <w:t>’</w:t>
        </w:r>
      </w:ins>
      <w:r w:rsidRPr="00C02BD5">
        <w:t>t a keyword in the 2015 edition but is in the 2018</w:t>
      </w:r>
      <w:r w:rsidRPr="00C02BD5">
        <w:br/>
        <w:t>edition. If you depend on a library that</w:t>
      </w:r>
      <w:del w:id="26" w:author="Liz" w:date="2019-02-21T11:28:00Z">
        <w:r w:rsidRPr="00C02BD5" w:rsidDel="00B0652F">
          <w:delText xml:space="preserve"> i</w:delText>
        </w:r>
      </w:del>
      <w:ins w:id="27" w:author="annemarie" w:date="2019-02-21T14:03:00Z">
        <w:r w:rsidR="00461875">
          <w:t>’</w:t>
        </w:r>
      </w:ins>
      <w:ins w:id="28" w:author="Liz" w:date="2019-02-21T11:28:00Z">
        <w:del w:id="29" w:author="annemarie" w:date="2019-02-21T14:03:00Z">
          <w:r w:rsidR="00B0652F" w:rsidDel="00461875">
            <w:delText>'</w:delText>
          </w:r>
        </w:del>
      </w:ins>
      <w:r w:rsidRPr="00C02BD5">
        <w:t>s written using the 2015 edition and</w:t>
      </w:r>
      <w:r w:rsidRPr="00C02BD5">
        <w:br/>
        <w:t>has a </w:t>
      </w:r>
      <w:r w:rsidRPr="00C02BD5">
        <w:rPr>
          <w:rStyle w:val="Literal"/>
        </w:rPr>
        <w:t>try</w:t>
      </w:r>
      <w:r w:rsidRPr="00C02BD5">
        <w:t xml:space="preserve"> function, </w:t>
      </w:r>
      <w:del w:id="30" w:author="annemarie" w:date="2019-02-21T14:00:00Z">
        <w:r w:rsidRPr="00C02BD5" w:rsidDel="00DD161F">
          <w:delText>to call that function from your 2018 edition code</w:delText>
        </w:r>
      </w:del>
      <w:r w:rsidRPr="00C02BD5">
        <w:t>, you’ll</w:t>
      </w:r>
      <w:ins w:id="31" w:author="annemarie" w:date="2019-02-21T14:03:00Z">
        <w:r w:rsidR="00461875">
          <w:t xml:space="preserve"> </w:t>
        </w:r>
      </w:ins>
      <w:del w:id="32" w:author="annemarie" w:date="2019-02-21T14:03:00Z">
        <w:r w:rsidRPr="00C02BD5" w:rsidDel="00461875">
          <w:br/>
        </w:r>
      </w:del>
      <w:r w:rsidRPr="00C02BD5">
        <w:t>need to use the raw identifier syntax, </w:t>
      </w:r>
      <w:r w:rsidRPr="00C02BD5">
        <w:rPr>
          <w:rStyle w:val="Literal"/>
        </w:rPr>
        <w:t>r#try</w:t>
      </w:r>
      <w:r>
        <w:t> in this case</w:t>
      </w:r>
      <w:ins w:id="33" w:author="annemarie" w:date="2019-02-21T14:00:00Z">
        <w:r w:rsidR="00DD161F">
          <w:t>,</w:t>
        </w:r>
        <w:r w:rsidR="00DD161F" w:rsidRPr="00DD161F">
          <w:t xml:space="preserve"> </w:t>
        </w:r>
        <w:r w:rsidR="00DD161F" w:rsidRPr="00C02BD5">
          <w:t>to call that function from your 2018 edition code</w:t>
        </w:r>
      </w:ins>
      <w:r>
        <w:t>. See Appendix</w:t>
      </w:r>
      <w:ins w:id="34" w:author="annemarie" w:date="2019-02-21T14:04:00Z">
        <w:r w:rsidR="00461875">
          <w:t xml:space="preserve"> </w:t>
        </w:r>
      </w:ins>
      <w:del w:id="35" w:author="annemarie" w:date="2019-02-21T14:04:00Z">
        <w:r w:rsidDel="00461875">
          <w:br w:type="textWrapping" w:clear="all"/>
        </w:r>
      </w:del>
      <w:r>
        <w:t>E for more information on editions.</w:t>
      </w:r>
    </w:p>
    <w:sectPr w:rsidR="0015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Liz" w:date="2019-02-21T11:29:00Z" w:initials="LC">
    <w:p w:rsidR="00B0652F" w:rsidRDefault="00B0652F">
      <w:pPr>
        <w:pStyle w:val="CommentText"/>
      </w:pPr>
      <w:r>
        <w:rPr>
          <w:rStyle w:val="CommentReference"/>
        </w:rPr>
        <w:annotationRef/>
      </w:r>
      <w:r>
        <w:t>Functions?</w:t>
      </w:r>
    </w:p>
  </w:comment>
  <w:comment w:id="21" w:author="Liz" w:date="2019-02-21T11:29:00Z" w:initials="LC">
    <w:p w:rsidR="00B0652F" w:rsidRDefault="00B0652F">
      <w:pPr>
        <w:pStyle w:val="CommentText"/>
      </w:pPr>
      <w:r>
        <w:rPr>
          <w:rStyle w:val="CommentReference"/>
        </w:rPr>
        <w:annotationRef/>
      </w:r>
      <w:r>
        <w:t>Doesn’t that risk conflicts? Is this a case where the programmer assumes responsibility over the safety of the program?</w:t>
      </w:r>
    </w:p>
  </w:comment>
  <w:comment w:id="22" w:author="Liz" w:date="2019-02-21T11:29:00Z" w:initials="LC">
    <w:p w:rsidR="00B0652F" w:rsidRDefault="00B0652F">
      <w:pPr>
        <w:pStyle w:val="CommentText"/>
      </w:pPr>
      <w:r>
        <w:rPr>
          <w:rStyle w:val="CommentReference"/>
        </w:rPr>
        <w:annotationRef/>
      </w:r>
      <w:r>
        <w:t>Is edition the word used for Rust, or would "version" work?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BC5" w:rsidRDefault="008C2BC5" w:rsidP="00BB49EE">
      <w:r>
        <w:separator/>
      </w:r>
    </w:p>
  </w:endnote>
  <w:endnote w:type="continuationSeparator" w:id="0">
    <w:p w:rsidR="008C2BC5" w:rsidRDefault="008C2BC5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BC5" w:rsidRDefault="008C2BC5" w:rsidP="00BB49EE">
      <w:r>
        <w:separator/>
      </w:r>
    </w:p>
  </w:footnote>
  <w:footnote w:type="continuationSeparator" w:id="0">
    <w:p w:rsidR="008C2BC5" w:rsidRDefault="008C2BC5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EE"/>
    <w:rsid w:val="0003036D"/>
    <w:rsid w:val="00034D10"/>
    <w:rsid w:val="000426C2"/>
    <w:rsid w:val="00155B8A"/>
    <w:rsid w:val="001B3123"/>
    <w:rsid w:val="00243881"/>
    <w:rsid w:val="002C4E8C"/>
    <w:rsid w:val="003371DA"/>
    <w:rsid w:val="00370C10"/>
    <w:rsid w:val="003A787A"/>
    <w:rsid w:val="00461875"/>
    <w:rsid w:val="004707E7"/>
    <w:rsid w:val="004827CD"/>
    <w:rsid w:val="006538F3"/>
    <w:rsid w:val="006A6A65"/>
    <w:rsid w:val="006F4EE5"/>
    <w:rsid w:val="008730A0"/>
    <w:rsid w:val="008C2BC5"/>
    <w:rsid w:val="009E17D9"/>
    <w:rsid w:val="009E635B"/>
    <w:rsid w:val="00B0652F"/>
    <w:rsid w:val="00BB49EE"/>
    <w:rsid w:val="00C02BD5"/>
    <w:rsid w:val="00C60357"/>
    <w:rsid w:val="00DD161F"/>
    <w:rsid w:val="00E65CB2"/>
    <w:rsid w:val="00ED6D64"/>
    <w:rsid w:val="00F91D40"/>
    <w:rsid w:val="00FA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B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F4EE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4EE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F4EE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4EE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4EE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F4EE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F4EE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4EE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4EE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F4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6F4EE5"/>
    <w:pPr>
      <w:numPr>
        <w:numId w:val="13"/>
      </w:numPr>
    </w:pPr>
  </w:style>
  <w:style w:type="numbering" w:styleId="1ai">
    <w:name w:val="Outline List 1"/>
    <w:basedOn w:val="NoList"/>
    <w:semiHidden/>
    <w:rsid w:val="006F4EE5"/>
    <w:pPr>
      <w:numPr>
        <w:numId w:val="14"/>
      </w:numPr>
    </w:pPr>
  </w:style>
  <w:style w:type="numbering" w:styleId="ArticleSection">
    <w:name w:val="Outline List 3"/>
    <w:basedOn w:val="NoList"/>
    <w:semiHidden/>
    <w:rsid w:val="006F4EE5"/>
    <w:pPr>
      <w:numPr>
        <w:numId w:val="15"/>
      </w:numPr>
    </w:pPr>
  </w:style>
  <w:style w:type="paragraph" w:styleId="BlockText">
    <w:name w:val="Block Text"/>
    <w:basedOn w:val="Normal"/>
    <w:semiHidden/>
    <w:rsid w:val="006F4EE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6F4EE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6F4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6F4E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6F4E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F4E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6F4EE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6F4EE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6F4EE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6F4EE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6F4EE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6F4EE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EE5"/>
    <w:rPr>
      <w:i/>
      <w:iCs/>
    </w:rPr>
  </w:style>
  <w:style w:type="paragraph" w:styleId="EnvelopeAddress">
    <w:name w:val="envelope address"/>
    <w:basedOn w:val="Normal"/>
    <w:semiHidden/>
    <w:rsid w:val="006F4EE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6F4EE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6F4EE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F4EE5"/>
  </w:style>
  <w:style w:type="paragraph" w:styleId="HTMLAddress">
    <w:name w:val="HTML Address"/>
    <w:basedOn w:val="Normal"/>
    <w:link w:val="HTMLAddressChar"/>
    <w:semiHidden/>
    <w:rsid w:val="006F4EE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6F4EE5"/>
    <w:rPr>
      <w:i/>
      <w:iCs/>
    </w:rPr>
  </w:style>
  <w:style w:type="character" w:styleId="HTMLCode">
    <w:name w:val="HTML Code"/>
    <w:basedOn w:val="DefaultParagraphFont"/>
    <w:uiPriority w:val="99"/>
    <w:semiHidden/>
    <w:rsid w:val="006F4EE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F4EE5"/>
    <w:rPr>
      <w:i/>
      <w:iCs/>
    </w:rPr>
  </w:style>
  <w:style w:type="character" w:styleId="HTMLKeyboard">
    <w:name w:val="HTML Keyboard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F4EE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6F4EE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F4EE5"/>
    <w:rPr>
      <w:i/>
      <w:iCs/>
    </w:rPr>
  </w:style>
  <w:style w:type="character" w:styleId="Hyperlink">
    <w:name w:val="Hyperlink"/>
    <w:basedOn w:val="DefaultParagraphFont"/>
    <w:semiHidden/>
    <w:rsid w:val="006F4EE5"/>
    <w:rPr>
      <w:color w:val="0000FF"/>
      <w:u w:val="single"/>
    </w:rPr>
  </w:style>
  <w:style w:type="character" w:styleId="LineNumber">
    <w:name w:val="line number"/>
    <w:basedOn w:val="DefaultParagraphFont"/>
    <w:semiHidden/>
    <w:rsid w:val="006F4EE5"/>
  </w:style>
  <w:style w:type="paragraph" w:styleId="List">
    <w:name w:val="List"/>
    <w:basedOn w:val="Normal"/>
    <w:semiHidden/>
    <w:rsid w:val="006F4EE5"/>
    <w:pPr>
      <w:ind w:left="360" w:hanging="360"/>
    </w:pPr>
  </w:style>
  <w:style w:type="paragraph" w:styleId="List2">
    <w:name w:val="List 2"/>
    <w:basedOn w:val="Normal"/>
    <w:semiHidden/>
    <w:rsid w:val="006F4EE5"/>
    <w:pPr>
      <w:ind w:left="720" w:hanging="360"/>
    </w:pPr>
  </w:style>
  <w:style w:type="paragraph" w:styleId="List3">
    <w:name w:val="List 3"/>
    <w:basedOn w:val="Normal"/>
    <w:semiHidden/>
    <w:rsid w:val="006F4EE5"/>
    <w:pPr>
      <w:ind w:left="1080" w:hanging="360"/>
    </w:pPr>
  </w:style>
  <w:style w:type="paragraph" w:styleId="List4">
    <w:name w:val="List 4"/>
    <w:basedOn w:val="Normal"/>
    <w:semiHidden/>
    <w:rsid w:val="006F4EE5"/>
    <w:pPr>
      <w:ind w:left="1440" w:hanging="360"/>
    </w:pPr>
  </w:style>
  <w:style w:type="paragraph" w:styleId="List5">
    <w:name w:val="List 5"/>
    <w:basedOn w:val="Normal"/>
    <w:semiHidden/>
    <w:rsid w:val="006F4EE5"/>
    <w:pPr>
      <w:ind w:left="1800" w:hanging="360"/>
    </w:pPr>
  </w:style>
  <w:style w:type="paragraph" w:styleId="ListBullet">
    <w:name w:val="List Bullet"/>
    <w:basedOn w:val="Normal"/>
    <w:autoRedefine/>
    <w:semiHidden/>
    <w:rsid w:val="006F4EE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6F4EE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6F4EE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6F4EE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6F4EE5"/>
    <w:pPr>
      <w:numPr>
        <w:numId w:val="7"/>
      </w:numPr>
    </w:pPr>
  </w:style>
  <w:style w:type="paragraph" w:styleId="ListContinue">
    <w:name w:val="List Continue"/>
    <w:basedOn w:val="Normal"/>
    <w:semiHidden/>
    <w:rsid w:val="006F4EE5"/>
    <w:pPr>
      <w:spacing w:after="120"/>
      <w:ind w:left="360"/>
    </w:pPr>
  </w:style>
  <w:style w:type="paragraph" w:styleId="ListContinue2">
    <w:name w:val="List Continue 2"/>
    <w:basedOn w:val="Normal"/>
    <w:semiHidden/>
    <w:rsid w:val="006F4EE5"/>
    <w:pPr>
      <w:spacing w:after="120"/>
      <w:ind w:left="720"/>
    </w:pPr>
  </w:style>
  <w:style w:type="paragraph" w:styleId="ListContinue3">
    <w:name w:val="List Continue 3"/>
    <w:basedOn w:val="Normal"/>
    <w:semiHidden/>
    <w:rsid w:val="006F4EE5"/>
    <w:pPr>
      <w:spacing w:after="120"/>
      <w:ind w:left="1080"/>
    </w:pPr>
  </w:style>
  <w:style w:type="paragraph" w:styleId="ListContinue4">
    <w:name w:val="List Continue 4"/>
    <w:basedOn w:val="Normal"/>
    <w:semiHidden/>
    <w:rsid w:val="006F4EE5"/>
    <w:pPr>
      <w:spacing w:after="120"/>
      <w:ind w:left="1440"/>
    </w:pPr>
  </w:style>
  <w:style w:type="paragraph" w:styleId="ListContinue5">
    <w:name w:val="List Continue 5"/>
    <w:basedOn w:val="Normal"/>
    <w:semiHidden/>
    <w:rsid w:val="006F4EE5"/>
    <w:pPr>
      <w:spacing w:after="120"/>
      <w:ind w:left="1800"/>
    </w:pPr>
  </w:style>
  <w:style w:type="paragraph" w:styleId="ListNumber">
    <w:name w:val="List Number"/>
    <w:basedOn w:val="Normal"/>
    <w:semiHidden/>
    <w:rsid w:val="006F4EE5"/>
    <w:pPr>
      <w:numPr>
        <w:numId w:val="8"/>
      </w:numPr>
    </w:pPr>
  </w:style>
  <w:style w:type="paragraph" w:styleId="ListNumber2">
    <w:name w:val="List Number 2"/>
    <w:basedOn w:val="Normal"/>
    <w:semiHidden/>
    <w:rsid w:val="006F4EE5"/>
    <w:pPr>
      <w:numPr>
        <w:numId w:val="9"/>
      </w:numPr>
    </w:pPr>
  </w:style>
  <w:style w:type="paragraph" w:styleId="ListNumber3">
    <w:name w:val="List Number 3"/>
    <w:basedOn w:val="Normal"/>
    <w:semiHidden/>
    <w:rsid w:val="006F4EE5"/>
    <w:pPr>
      <w:numPr>
        <w:numId w:val="10"/>
      </w:numPr>
    </w:pPr>
  </w:style>
  <w:style w:type="paragraph" w:styleId="ListNumber4">
    <w:name w:val="List Number 4"/>
    <w:basedOn w:val="Normal"/>
    <w:semiHidden/>
    <w:rsid w:val="006F4EE5"/>
    <w:pPr>
      <w:numPr>
        <w:numId w:val="11"/>
      </w:numPr>
    </w:pPr>
  </w:style>
  <w:style w:type="paragraph" w:styleId="ListNumber5">
    <w:name w:val="List Number 5"/>
    <w:basedOn w:val="Normal"/>
    <w:semiHidden/>
    <w:rsid w:val="006F4EE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6F4E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F4EE5"/>
    <w:rPr>
      <w:sz w:val="24"/>
      <w:szCs w:val="24"/>
    </w:rPr>
  </w:style>
  <w:style w:type="paragraph" w:styleId="NormalIndent">
    <w:name w:val="Normal Indent"/>
    <w:basedOn w:val="Normal"/>
    <w:semiHidden/>
    <w:rsid w:val="006F4EE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6F4EE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F4EE5"/>
  </w:style>
  <w:style w:type="paragraph" w:styleId="PlainText">
    <w:name w:val="Plain Text"/>
    <w:basedOn w:val="Normal"/>
    <w:link w:val="PlainTextChar"/>
    <w:semiHidden/>
    <w:rsid w:val="006F4EE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6F4EE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6F4EE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6F4EE5"/>
    <w:rPr>
      <w:b/>
      <w:bCs/>
    </w:rPr>
  </w:style>
  <w:style w:type="paragraph" w:styleId="Subtitle">
    <w:name w:val="Subtitle"/>
    <w:basedOn w:val="Normal"/>
    <w:link w:val="SubtitleChar"/>
    <w:qFormat/>
    <w:rsid w:val="006F4EE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6F4EE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6F4EE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6F4EE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6F4EE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6F4EE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6F4EE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6F4EE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6F4EE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6F4EE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6F4EE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6F4EE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6F4EE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6F4EE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6F4EE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6F4EE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6F4EE5"/>
    <w:rPr>
      <w:b/>
      <w:color w:val="0000FF"/>
    </w:rPr>
  </w:style>
  <w:style w:type="character" w:customStyle="1" w:styleId="EmphasisItalic">
    <w:name w:val="EmphasisItalic"/>
    <w:basedOn w:val="DefaultParagraphFont"/>
    <w:rsid w:val="006F4EE5"/>
    <w:rPr>
      <w:i/>
      <w:color w:val="0000FF"/>
    </w:rPr>
  </w:style>
  <w:style w:type="character" w:customStyle="1" w:styleId="EmphasisBoldItal">
    <w:name w:val="EmphasisBoldItal"/>
    <w:basedOn w:val="DefaultParagraphFont"/>
    <w:rsid w:val="006F4EE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6F4EE5"/>
    <w:rPr>
      <w:color w:val="0000FF"/>
    </w:rPr>
  </w:style>
  <w:style w:type="character" w:customStyle="1" w:styleId="Keycap">
    <w:name w:val="Keycap"/>
    <w:basedOn w:val="DefaultParagraphFont"/>
    <w:rsid w:val="006F4EE5"/>
    <w:rPr>
      <w:smallCaps/>
      <w:color w:val="0000FF"/>
    </w:rPr>
  </w:style>
  <w:style w:type="character" w:customStyle="1" w:styleId="Literal">
    <w:name w:val="Literal"/>
    <w:basedOn w:val="DefaultParagraphFont"/>
    <w:rsid w:val="006F4EE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6F4EE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6F4EE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6F4EE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6F4EE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6F4EE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6F4EE5"/>
    <w:rPr>
      <w:i/>
      <w:color w:val="CC99FF"/>
    </w:rPr>
  </w:style>
  <w:style w:type="character" w:customStyle="1" w:styleId="Wingdings">
    <w:name w:val="Wingdings"/>
    <w:basedOn w:val="DefaultParagraphFont"/>
    <w:rsid w:val="006F4EE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6F4EE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6F4EE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6F4EE5"/>
    <w:rPr>
      <w:i/>
      <w:color w:val="CC99FF"/>
    </w:rPr>
  </w:style>
  <w:style w:type="character" w:customStyle="1" w:styleId="LiteralBox">
    <w:name w:val="LiteralBox"/>
    <w:basedOn w:val="Literal"/>
    <w:rsid w:val="006F4EE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6F4EE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6F4EE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6F4EE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6F4EE5"/>
    <w:rPr>
      <w:color w:val="808080"/>
    </w:rPr>
  </w:style>
  <w:style w:type="paragraph" w:customStyle="1" w:styleId="BodyBox">
    <w:name w:val="BodyBox"/>
    <w:basedOn w:val="Body"/>
    <w:rsid w:val="006F4EE5"/>
    <w:rPr>
      <w:color w:val="808080"/>
    </w:rPr>
  </w:style>
  <w:style w:type="paragraph" w:customStyle="1" w:styleId="ListHeadBox">
    <w:name w:val="ListHeadBox"/>
    <w:basedOn w:val="ListHead"/>
    <w:autoRedefine/>
    <w:rsid w:val="006F4EE5"/>
    <w:rPr>
      <w:color w:val="808080"/>
    </w:rPr>
  </w:style>
  <w:style w:type="paragraph" w:customStyle="1" w:styleId="ListBodyBox">
    <w:name w:val="ListBodyBox"/>
    <w:basedOn w:val="ListBody"/>
    <w:autoRedefine/>
    <w:rsid w:val="006F4EE5"/>
    <w:rPr>
      <w:color w:val="808080"/>
    </w:rPr>
  </w:style>
  <w:style w:type="paragraph" w:customStyle="1" w:styleId="NumListABox">
    <w:name w:val="NumListA Box"/>
    <w:basedOn w:val="NumListA"/>
    <w:autoRedefine/>
    <w:rsid w:val="006F4EE5"/>
    <w:rPr>
      <w:color w:val="666699"/>
    </w:rPr>
  </w:style>
  <w:style w:type="paragraph" w:customStyle="1" w:styleId="NumListBBox">
    <w:name w:val="NumListB Box"/>
    <w:basedOn w:val="NumListB"/>
    <w:autoRedefine/>
    <w:rsid w:val="006F4EE5"/>
    <w:rPr>
      <w:color w:val="666699"/>
    </w:rPr>
  </w:style>
  <w:style w:type="paragraph" w:customStyle="1" w:styleId="NumListCBox">
    <w:name w:val="NumListC Box"/>
    <w:basedOn w:val="NumListC"/>
    <w:autoRedefine/>
    <w:rsid w:val="006F4EE5"/>
    <w:rPr>
      <w:color w:val="666699"/>
    </w:rPr>
  </w:style>
  <w:style w:type="paragraph" w:customStyle="1" w:styleId="FootnoteBox">
    <w:name w:val="FootnoteBox"/>
    <w:basedOn w:val="BodyFirstBox"/>
    <w:autoRedefine/>
    <w:rsid w:val="006F4EE5"/>
    <w:rPr>
      <w:sz w:val="20"/>
    </w:rPr>
  </w:style>
  <w:style w:type="paragraph" w:customStyle="1" w:styleId="AnchorSidehead">
    <w:name w:val="Anchor Sidehead"/>
    <w:autoRedefine/>
    <w:rsid w:val="006F4EE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6F4EE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6F4EE5"/>
    <w:rPr>
      <w:color w:val="999999"/>
    </w:rPr>
  </w:style>
  <w:style w:type="character" w:customStyle="1" w:styleId="WingdingsSmall">
    <w:name w:val="Wingdings Small"/>
    <w:basedOn w:val="Wingdings"/>
    <w:rsid w:val="006F4EE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6F4EE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6F4EE5"/>
    <w:rPr>
      <w:color w:val="999999"/>
    </w:rPr>
  </w:style>
  <w:style w:type="paragraph" w:customStyle="1" w:styleId="CodeSingleWingding">
    <w:name w:val="CodeSingle Wingding"/>
    <w:basedOn w:val="CodeSingle"/>
    <w:autoRedefine/>
    <w:rsid w:val="006F4EE5"/>
    <w:rPr>
      <w:color w:val="999999"/>
    </w:rPr>
  </w:style>
  <w:style w:type="character" w:customStyle="1" w:styleId="EmphasisItalicFoot">
    <w:name w:val="EmphasisItalicFoot"/>
    <w:basedOn w:val="EmphasisItalic"/>
    <w:rsid w:val="006F4EE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6F4EE5"/>
  </w:style>
  <w:style w:type="character" w:customStyle="1" w:styleId="Italic">
    <w:name w:val="Italic"/>
    <w:basedOn w:val="EmphasisItalic"/>
    <w:rsid w:val="006F4EE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6F4EE5"/>
    <w:rPr>
      <w:color w:val="CC99FF"/>
    </w:rPr>
  </w:style>
  <w:style w:type="paragraph" w:customStyle="1" w:styleId="ListPlainBBox">
    <w:name w:val="List Plain B Box"/>
    <w:basedOn w:val="ListPlainB"/>
    <w:autoRedefine/>
    <w:rsid w:val="006F4EE5"/>
    <w:rPr>
      <w:color w:val="CC99FF"/>
    </w:rPr>
  </w:style>
  <w:style w:type="paragraph" w:customStyle="1" w:styleId="ListPlainCBox">
    <w:name w:val="List Plain C Box"/>
    <w:basedOn w:val="ListPlainC"/>
    <w:autoRedefine/>
    <w:rsid w:val="006F4EE5"/>
    <w:rPr>
      <w:color w:val="CC99FF"/>
    </w:rPr>
  </w:style>
  <w:style w:type="paragraph" w:customStyle="1" w:styleId="BulletABox">
    <w:name w:val="BulletA Box"/>
    <w:basedOn w:val="BulletA"/>
    <w:autoRedefine/>
    <w:rsid w:val="006F4EE5"/>
    <w:rPr>
      <w:color w:val="33CCCC"/>
    </w:rPr>
  </w:style>
  <w:style w:type="paragraph" w:customStyle="1" w:styleId="BulletBBox">
    <w:name w:val="BulletB Box"/>
    <w:basedOn w:val="BulletB"/>
    <w:autoRedefine/>
    <w:rsid w:val="006F4EE5"/>
    <w:rPr>
      <w:color w:val="33CCCC"/>
    </w:rPr>
  </w:style>
  <w:style w:type="paragraph" w:customStyle="1" w:styleId="BulletCBox">
    <w:name w:val="BulletC Box"/>
    <w:basedOn w:val="BulletC"/>
    <w:autoRedefine/>
    <w:rsid w:val="006F4EE5"/>
    <w:rPr>
      <w:color w:val="33CCCC"/>
    </w:rPr>
  </w:style>
  <w:style w:type="paragraph" w:customStyle="1" w:styleId="CaptionBox">
    <w:name w:val="CaptionBox"/>
    <w:basedOn w:val="Caption"/>
    <w:autoRedefine/>
    <w:rsid w:val="006F4EE5"/>
    <w:rPr>
      <w:color w:val="808080"/>
    </w:rPr>
  </w:style>
  <w:style w:type="character" w:customStyle="1" w:styleId="EmphasisNote">
    <w:name w:val="EmphasisNote"/>
    <w:basedOn w:val="EmphasisRevItal"/>
    <w:rsid w:val="006F4EE5"/>
    <w:rPr>
      <w:color w:val="3366FF"/>
    </w:rPr>
  </w:style>
  <w:style w:type="character" w:customStyle="1" w:styleId="EmphasisBoldBox">
    <w:name w:val="EmphasisBoldBox"/>
    <w:basedOn w:val="EmphasisBold"/>
    <w:rsid w:val="006F4EE5"/>
    <w:rPr>
      <w:b/>
      <w:color w:val="3366FF"/>
    </w:rPr>
  </w:style>
  <w:style w:type="paragraph" w:customStyle="1" w:styleId="Epigraph">
    <w:name w:val="Epigraph"/>
    <w:basedOn w:val="BlockQuote"/>
    <w:autoRedefine/>
    <w:rsid w:val="006F4EE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B06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52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6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5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52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52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B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F4EE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4EE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F4EE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4EE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4EE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F4EE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F4EE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4EE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4EE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F4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6F4EE5"/>
    <w:pPr>
      <w:numPr>
        <w:numId w:val="13"/>
      </w:numPr>
    </w:pPr>
  </w:style>
  <w:style w:type="numbering" w:styleId="1ai">
    <w:name w:val="Outline List 1"/>
    <w:basedOn w:val="NoList"/>
    <w:semiHidden/>
    <w:rsid w:val="006F4EE5"/>
    <w:pPr>
      <w:numPr>
        <w:numId w:val="14"/>
      </w:numPr>
    </w:pPr>
  </w:style>
  <w:style w:type="numbering" w:styleId="ArticleSection">
    <w:name w:val="Outline List 3"/>
    <w:basedOn w:val="NoList"/>
    <w:semiHidden/>
    <w:rsid w:val="006F4EE5"/>
    <w:pPr>
      <w:numPr>
        <w:numId w:val="15"/>
      </w:numPr>
    </w:pPr>
  </w:style>
  <w:style w:type="paragraph" w:styleId="BlockText">
    <w:name w:val="Block Text"/>
    <w:basedOn w:val="Normal"/>
    <w:semiHidden/>
    <w:rsid w:val="006F4EE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6F4EE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6F4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6F4E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6F4E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F4E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6F4EE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6F4EE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6F4EE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6F4EE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6F4EE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6F4EE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EE5"/>
    <w:rPr>
      <w:i/>
      <w:iCs/>
    </w:rPr>
  </w:style>
  <w:style w:type="paragraph" w:styleId="EnvelopeAddress">
    <w:name w:val="envelope address"/>
    <w:basedOn w:val="Normal"/>
    <w:semiHidden/>
    <w:rsid w:val="006F4EE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6F4EE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6F4EE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F4EE5"/>
  </w:style>
  <w:style w:type="paragraph" w:styleId="HTMLAddress">
    <w:name w:val="HTML Address"/>
    <w:basedOn w:val="Normal"/>
    <w:link w:val="HTMLAddressChar"/>
    <w:semiHidden/>
    <w:rsid w:val="006F4EE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6F4EE5"/>
    <w:rPr>
      <w:i/>
      <w:iCs/>
    </w:rPr>
  </w:style>
  <w:style w:type="character" w:styleId="HTMLCode">
    <w:name w:val="HTML Code"/>
    <w:basedOn w:val="DefaultParagraphFont"/>
    <w:uiPriority w:val="99"/>
    <w:semiHidden/>
    <w:rsid w:val="006F4EE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F4EE5"/>
    <w:rPr>
      <w:i/>
      <w:iCs/>
    </w:rPr>
  </w:style>
  <w:style w:type="character" w:styleId="HTMLKeyboard">
    <w:name w:val="HTML Keyboard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F4EE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6F4EE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F4EE5"/>
    <w:rPr>
      <w:i/>
      <w:iCs/>
    </w:rPr>
  </w:style>
  <w:style w:type="character" w:styleId="Hyperlink">
    <w:name w:val="Hyperlink"/>
    <w:basedOn w:val="DefaultParagraphFont"/>
    <w:semiHidden/>
    <w:rsid w:val="006F4EE5"/>
    <w:rPr>
      <w:color w:val="0000FF"/>
      <w:u w:val="single"/>
    </w:rPr>
  </w:style>
  <w:style w:type="character" w:styleId="LineNumber">
    <w:name w:val="line number"/>
    <w:basedOn w:val="DefaultParagraphFont"/>
    <w:semiHidden/>
    <w:rsid w:val="006F4EE5"/>
  </w:style>
  <w:style w:type="paragraph" w:styleId="List">
    <w:name w:val="List"/>
    <w:basedOn w:val="Normal"/>
    <w:semiHidden/>
    <w:rsid w:val="006F4EE5"/>
    <w:pPr>
      <w:ind w:left="360" w:hanging="360"/>
    </w:pPr>
  </w:style>
  <w:style w:type="paragraph" w:styleId="List2">
    <w:name w:val="List 2"/>
    <w:basedOn w:val="Normal"/>
    <w:semiHidden/>
    <w:rsid w:val="006F4EE5"/>
    <w:pPr>
      <w:ind w:left="720" w:hanging="360"/>
    </w:pPr>
  </w:style>
  <w:style w:type="paragraph" w:styleId="List3">
    <w:name w:val="List 3"/>
    <w:basedOn w:val="Normal"/>
    <w:semiHidden/>
    <w:rsid w:val="006F4EE5"/>
    <w:pPr>
      <w:ind w:left="1080" w:hanging="360"/>
    </w:pPr>
  </w:style>
  <w:style w:type="paragraph" w:styleId="List4">
    <w:name w:val="List 4"/>
    <w:basedOn w:val="Normal"/>
    <w:semiHidden/>
    <w:rsid w:val="006F4EE5"/>
    <w:pPr>
      <w:ind w:left="1440" w:hanging="360"/>
    </w:pPr>
  </w:style>
  <w:style w:type="paragraph" w:styleId="List5">
    <w:name w:val="List 5"/>
    <w:basedOn w:val="Normal"/>
    <w:semiHidden/>
    <w:rsid w:val="006F4EE5"/>
    <w:pPr>
      <w:ind w:left="1800" w:hanging="360"/>
    </w:pPr>
  </w:style>
  <w:style w:type="paragraph" w:styleId="ListBullet">
    <w:name w:val="List Bullet"/>
    <w:basedOn w:val="Normal"/>
    <w:autoRedefine/>
    <w:semiHidden/>
    <w:rsid w:val="006F4EE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6F4EE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6F4EE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6F4EE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6F4EE5"/>
    <w:pPr>
      <w:numPr>
        <w:numId w:val="7"/>
      </w:numPr>
    </w:pPr>
  </w:style>
  <w:style w:type="paragraph" w:styleId="ListContinue">
    <w:name w:val="List Continue"/>
    <w:basedOn w:val="Normal"/>
    <w:semiHidden/>
    <w:rsid w:val="006F4EE5"/>
    <w:pPr>
      <w:spacing w:after="120"/>
      <w:ind w:left="360"/>
    </w:pPr>
  </w:style>
  <w:style w:type="paragraph" w:styleId="ListContinue2">
    <w:name w:val="List Continue 2"/>
    <w:basedOn w:val="Normal"/>
    <w:semiHidden/>
    <w:rsid w:val="006F4EE5"/>
    <w:pPr>
      <w:spacing w:after="120"/>
      <w:ind w:left="720"/>
    </w:pPr>
  </w:style>
  <w:style w:type="paragraph" w:styleId="ListContinue3">
    <w:name w:val="List Continue 3"/>
    <w:basedOn w:val="Normal"/>
    <w:semiHidden/>
    <w:rsid w:val="006F4EE5"/>
    <w:pPr>
      <w:spacing w:after="120"/>
      <w:ind w:left="1080"/>
    </w:pPr>
  </w:style>
  <w:style w:type="paragraph" w:styleId="ListContinue4">
    <w:name w:val="List Continue 4"/>
    <w:basedOn w:val="Normal"/>
    <w:semiHidden/>
    <w:rsid w:val="006F4EE5"/>
    <w:pPr>
      <w:spacing w:after="120"/>
      <w:ind w:left="1440"/>
    </w:pPr>
  </w:style>
  <w:style w:type="paragraph" w:styleId="ListContinue5">
    <w:name w:val="List Continue 5"/>
    <w:basedOn w:val="Normal"/>
    <w:semiHidden/>
    <w:rsid w:val="006F4EE5"/>
    <w:pPr>
      <w:spacing w:after="120"/>
      <w:ind w:left="1800"/>
    </w:pPr>
  </w:style>
  <w:style w:type="paragraph" w:styleId="ListNumber">
    <w:name w:val="List Number"/>
    <w:basedOn w:val="Normal"/>
    <w:semiHidden/>
    <w:rsid w:val="006F4EE5"/>
    <w:pPr>
      <w:numPr>
        <w:numId w:val="8"/>
      </w:numPr>
    </w:pPr>
  </w:style>
  <w:style w:type="paragraph" w:styleId="ListNumber2">
    <w:name w:val="List Number 2"/>
    <w:basedOn w:val="Normal"/>
    <w:semiHidden/>
    <w:rsid w:val="006F4EE5"/>
    <w:pPr>
      <w:numPr>
        <w:numId w:val="9"/>
      </w:numPr>
    </w:pPr>
  </w:style>
  <w:style w:type="paragraph" w:styleId="ListNumber3">
    <w:name w:val="List Number 3"/>
    <w:basedOn w:val="Normal"/>
    <w:semiHidden/>
    <w:rsid w:val="006F4EE5"/>
    <w:pPr>
      <w:numPr>
        <w:numId w:val="10"/>
      </w:numPr>
    </w:pPr>
  </w:style>
  <w:style w:type="paragraph" w:styleId="ListNumber4">
    <w:name w:val="List Number 4"/>
    <w:basedOn w:val="Normal"/>
    <w:semiHidden/>
    <w:rsid w:val="006F4EE5"/>
    <w:pPr>
      <w:numPr>
        <w:numId w:val="11"/>
      </w:numPr>
    </w:pPr>
  </w:style>
  <w:style w:type="paragraph" w:styleId="ListNumber5">
    <w:name w:val="List Number 5"/>
    <w:basedOn w:val="Normal"/>
    <w:semiHidden/>
    <w:rsid w:val="006F4EE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6F4E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F4EE5"/>
    <w:rPr>
      <w:sz w:val="24"/>
      <w:szCs w:val="24"/>
    </w:rPr>
  </w:style>
  <w:style w:type="paragraph" w:styleId="NormalIndent">
    <w:name w:val="Normal Indent"/>
    <w:basedOn w:val="Normal"/>
    <w:semiHidden/>
    <w:rsid w:val="006F4EE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6F4EE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F4EE5"/>
  </w:style>
  <w:style w:type="paragraph" w:styleId="PlainText">
    <w:name w:val="Plain Text"/>
    <w:basedOn w:val="Normal"/>
    <w:link w:val="PlainTextChar"/>
    <w:semiHidden/>
    <w:rsid w:val="006F4EE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6F4EE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6F4EE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6F4EE5"/>
    <w:rPr>
      <w:b/>
      <w:bCs/>
    </w:rPr>
  </w:style>
  <w:style w:type="paragraph" w:styleId="Subtitle">
    <w:name w:val="Subtitle"/>
    <w:basedOn w:val="Normal"/>
    <w:link w:val="SubtitleChar"/>
    <w:qFormat/>
    <w:rsid w:val="006F4EE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6F4EE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6F4EE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6F4EE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6F4EE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6F4EE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6F4EE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6F4EE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6F4EE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6F4EE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6F4EE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6F4EE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6F4EE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6F4EE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6F4EE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6F4EE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6F4EE5"/>
    <w:rPr>
      <w:b/>
      <w:color w:val="0000FF"/>
    </w:rPr>
  </w:style>
  <w:style w:type="character" w:customStyle="1" w:styleId="EmphasisItalic">
    <w:name w:val="EmphasisItalic"/>
    <w:basedOn w:val="DefaultParagraphFont"/>
    <w:rsid w:val="006F4EE5"/>
    <w:rPr>
      <w:i/>
      <w:color w:val="0000FF"/>
    </w:rPr>
  </w:style>
  <w:style w:type="character" w:customStyle="1" w:styleId="EmphasisBoldItal">
    <w:name w:val="EmphasisBoldItal"/>
    <w:basedOn w:val="DefaultParagraphFont"/>
    <w:rsid w:val="006F4EE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6F4EE5"/>
    <w:rPr>
      <w:color w:val="0000FF"/>
    </w:rPr>
  </w:style>
  <w:style w:type="character" w:customStyle="1" w:styleId="Keycap">
    <w:name w:val="Keycap"/>
    <w:basedOn w:val="DefaultParagraphFont"/>
    <w:rsid w:val="006F4EE5"/>
    <w:rPr>
      <w:smallCaps/>
      <w:color w:val="0000FF"/>
    </w:rPr>
  </w:style>
  <w:style w:type="character" w:customStyle="1" w:styleId="Literal">
    <w:name w:val="Literal"/>
    <w:basedOn w:val="DefaultParagraphFont"/>
    <w:rsid w:val="006F4EE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6F4EE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6F4EE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6F4EE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6F4EE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6F4EE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6F4EE5"/>
    <w:rPr>
      <w:i/>
      <w:color w:val="CC99FF"/>
    </w:rPr>
  </w:style>
  <w:style w:type="character" w:customStyle="1" w:styleId="Wingdings">
    <w:name w:val="Wingdings"/>
    <w:basedOn w:val="DefaultParagraphFont"/>
    <w:rsid w:val="006F4EE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6F4EE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6F4EE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6F4EE5"/>
    <w:rPr>
      <w:i/>
      <w:color w:val="CC99FF"/>
    </w:rPr>
  </w:style>
  <w:style w:type="character" w:customStyle="1" w:styleId="LiteralBox">
    <w:name w:val="LiteralBox"/>
    <w:basedOn w:val="Literal"/>
    <w:rsid w:val="006F4EE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6F4EE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6F4EE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6F4EE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6F4EE5"/>
    <w:rPr>
      <w:color w:val="808080"/>
    </w:rPr>
  </w:style>
  <w:style w:type="paragraph" w:customStyle="1" w:styleId="BodyBox">
    <w:name w:val="BodyBox"/>
    <w:basedOn w:val="Body"/>
    <w:rsid w:val="006F4EE5"/>
    <w:rPr>
      <w:color w:val="808080"/>
    </w:rPr>
  </w:style>
  <w:style w:type="paragraph" w:customStyle="1" w:styleId="ListHeadBox">
    <w:name w:val="ListHeadBox"/>
    <w:basedOn w:val="ListHead"/>
    <w:autoRedefine/>
    <w:rsid w:val="006F4EE5"/>
    <w:rPr>
      <w:color w:val="808080"/>
    </w:rPr>
  </w:style>
  <w:style w:type="paragraph" w:customStyle="1" w:styleId="ListBodyBox">
    <w:name w:val="ListBodyBox"/>
    <w:basedOn w:val="ListBody"/>
    <w:autoRedefine/>
    <w:rsid w:val="006F4EE5"/>
    <w:rPr>
      <w:color w:val="808080"/>
    </w:rPr>
  </w:style>
  <w:style w:type="paragraph" w:customStyle="1" w:styleId="NumListABox">
    <w:name w:val="NumListA Box"/>
    <w:basedOn w:val="NumListA"/>
    <w:autoRedefine/>
    <w:rsid w:val="006F4EE5"/>
    <w:rPr>
      <w:color w:val="666699"/>
    </w:rPr>
  </w:style>
  <w:style w:type="paragraph" w:customStyle="1" w:styleId="NumListBBox">
    <w:name w:val="NumListB Box"/>
    <w:basedOn w:val="NumListB"/>
    <w:autoRedefine/>
    <w:rsid w:val="006F4EE5"/>
    <w:rPr>
      <w:color w:val="666699"/>
    </w:rPr>
  </w:style>
  <w:style w:type="paragraph" w:customStyle="1" w:styleId="NumListCBox">
    <w:name w:val="NumListC Box"/>
    <w:basedOn w:val="NumListC"/>
    <w:autoRedefine/>
    <w:rsid w:val="006F4EE5"/>
    <w:rPr>
      <w:color w:val="666699"/>
    </w:rPr>
  </w:style>
  <w:style w:type="paragraph" w:customStyle="1" w:styleId="FootnoteBox">
    <w:name w:val="FootnoteBox"/>
    <w:basedOn w:val="BodyFirstBox"/>
    <w:autoRedefine/>
    <w:rsid w:val="006F4EE5"/>
    <w:rPr>
      <w:sz w:val="20"/>
    </w:rPr>
  </w:style>
  <w:style w:type="paragraph" w:customStyle="1" w:styleId="AnchorSidehead">
    <w:name w:val="Anchor Sidehead"/>
    <w:autoRedefine/>
    <w:rsid w:val="006F4EE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6F4EE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6F4EE5"/>
    <w:rPr>
      <w:color w:val="999999"/>
    </w:rPr>
  </w:style>
  <w:style w:type="character" w:customStyle="1" w:styleId="WingdingsSmall">
    <w:name w:val="Wingdings Small"/>
    <w:basedOn w:val="Wingdings"/>
    <w:rsid w:val="006F4EE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6F4EE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6F4EE5"/>
    <w:rPr>
      <w:color w:val="999999"/>
    </w:rPr>
  </w:style>
  <w:style w:type="paragraph" w:customStyle="1" w:styleId="CodeSingleWingding">
    <w:name w:val="CodeSingle Wingding"/>
    <w:basedOn w:val="CodeSingle"/>
    <w:autoRedefine/>
    <w:rsid w:val="006F4EE5"/>
    <w:rPr>
      <w:color w:val="999999"/>
    </w:rPr>
  </w:style>
  <w:style w:type="character" w:customStyle="1" w:styleId="EmphasisItalicFoot">
    <w:name w:val="EmphasisItalicFoot"/>
    <w:basedOn w:val="EmphasisItalic"/>
    <w:rsid w:val="006F4EE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6F4EE5"/>
  </w:style>
  <w:style w:type="character" w:customStyle="1" w:styleId="Italic">
    <w:name w:val="Italic"/>
    <w:basedOn w:val="EmphasisItalic"/>
    <w:rsid w:val="006F4EE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6F4EE5"/>
    <w:rPr>
      <w:color w:val="CC99FF"/>
    </w:rPr>
  </w:style>
  <w:style w:type="paragraph" w:customStyle="1" w:styleId="ListPlainBBox">
    <w:name w:val="List Plain B Box"/>
    <w:basedOn w:val="ListPlainB"/>
    <w:autoRedefine/>
    <w:rsid w:val="006F4EE5"/>
    <w:rPr>
      <w:color w:val="CC99FF"/>
    </w:rPr>
  </w:style>
  <w:style w:type="paragraph" w:customStyle="1" w:styleId="ListPlainCBox">
    <w:name w:val="List Plain C Box"/>
    <w:basedOn w:val="ListPlainC"/>
    <w:autoRedefine/>
    <w:rsid w:val="006F4EE5"/>
    <w:rPr>
      <w:color w:val="CC99FF"/>
    </w:rPr>
  </w:style>
  <w:style w:type="paragraph" w:customStyle="1" w:styleId="BulletABox">
    <w:name w:val="BulletA Box"/>
    <w:basedOn w:val="BulletA"/>
    <w:autoRedefine/>
    <w:rsid w:val="006F4EE5"/>
    <w:rPr>
      <w:color w:val="33CCCC"/>
    </w:rPr>
  </w:style>
  <w:style w:type="paragraph" w:customStyle="1" w:styleId="BulletBBox">
    <w:name w:val="BulletB Box"/>
    <w:basedOn w:val="BulletB"/>
    <w:autoRedefine/>
    <w:rsid w:val="006F4EE5"/>
    <w:rPr>
      <w:color w:val="33CCCC"/>
    </w:rPr>
  </w:style>
  <w:style w:type="paragraph" w:customStyle="1" w:styleId="BulletCBox">
    <w:name w:val="BulletC Box"/>
    <w:basedOn w:val="BulletC"/>
    <w:autoRedefine/>
    <w:rsid w:val="006F4EE5"/>
    <w:rPr>
      <w:color w:val="33CCCC"/>
    </w:rPr>
  </w:style>
  <w:style w:type="paragraph" w:customStyle="1" w:styleId="CaptionBox">
    <w:name w:val="CaptionBox"/>
    <w:basedOn w:val="Caption"/>
    <w:autoRedefine/>
    <w:rsid w:val="006F4EE5"/>
    <w:rPr>
      <w:color w:val="808080"/>
    </w:rPr>
  </w:style>
  <w:style w:type="character" w:customStyle="1" w:styleId="EmphasisNote">
    <w:name w:val="EmphasisNote"/>
    <w:basedOn w:val="EmphasisRevItal"/>
    <w:rsid w:val="006F4EE5"/>
    <w:rPr>
      <w:color w:val="3366FF"/>
    </w:rPr>
  </w:style>
  <w:style w:type="character" w:customStyle="1" w:styleId="EmphasisBoldBox">
    <w:name w:val="EmphasisBoldBox"/>
    <w:basedOn w:val="EmphasisBold"/>
    <w:rsid w:val="006F4EE5"/>
    <w:rPr>
      <w:b/>
      <w:color w:val="3366FF"/>
    </w:rPr>
  </w:style>
  <w:style w:type="paragraph" w:customStyle="1" w:styleId="Epigraph">
    <w:name w:val="Epigraph"/>
    <w:basedOn w:val="BlockQuote"/>
    <w:autoRedefine/>
    <w:rsid w:val="006F4EE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B06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52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6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5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52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52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936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8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annemarie</cp:lastModifiedBy>
  <cp:revision>7</cp:revision>
  <dcterms:created xsi:type="dcterms:W3CDTF">2019-02-21T21:56:00Z</dcterms:created>
  <dcterms:modified xsi:type="dcterms:W3CDTF">2019-02-21T22:05:00Z</dcterms:modified>
</cp:coreProperties>
</file>