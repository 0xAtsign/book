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13B" w:rsidRDefault="003E013B" w:rsidP="003E013B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Please use the following message instead of the error message on page 161.</w:t>
      </w:r>
    </w:p>
    <w:p w:rsidR="003E013B" w:rsidRPr="003E013B" w:rsidRDefault="003E013B" w:rsidP="003E013B">
      <w:pPr>
        <w:pStyle w:val="CodeA"/>
      </w:pPr>
      <w:r w:rsidRPr="003E013B">
        <w:t>error[E0277]: the `?` operator can only be used in a function that returns</w:t>
      </w:r>
    </w:p>
    <w:p w:rsidR="003E013B" w:rsidRPr="003E013B" w:rsidRDefault="003E013B" w:rsidP="003E013B">
      <w:pPr>
        <w:pStyle w:val="CodeB"/>
      </w:pPr>
      <w:r w:rsidRPr="003E013B">
        <w:t>`Result` or `Option` (or another type that implements `std::ops::Try`)</w:t>
      </w:r>
    </w:p>
    <w:p w:rsidR="003E013B" w:rsidRPr="003E013B" w:rsidRDefault="003E013B" w:rsidP="003E013B">
      <w:pPr>
        <w:pStyle w:val="CodeB"/>
      </w:pPr>
      <w:r w:rsidRPr="003E013B">
        <w:t xml:space="preserve"> --&gt; src/main.rs:4:13</w:t>
      </w:r>
    </w:p>
    <w:p w:rsidR="003E013B" w:rsidRPr="003E013B" w:rsidRDefault="003E013B" w:rsidP="003E013B">
      <w:pPr>
        <w:pStyle w:val="CodeB"/>
      </w:pPr>
      <w:r w:rsidRPr="003E013B">
        <w:t xml:space="preserve">  |</w:t>
      </w:r>
    </w:p>
    <w:p w:rsidR="003E013B" w:rsidRPr="003E013B" w:rsidRDefault="003E013B" w:rsidP="003E013B">
      <w:pPr>
        <w:pStyle w:val="CodeB"/>
      </w:pPr>
      <w:r w:rsidRPr="003E013B">
        <w:t>4 |     let f = File::open("hello.txt")?;</w:t>
      </w:r>
    </w:p>
    <w:p w:rsidR="003E013B" w:rsidRPr="003E013B" w:rsidRDefault="003E013B" w:rsidP="003E013B">
      <w:pPr>
        <w:pStyle w:val="CodeB"/>
      </w:pPr>
      <w:r w:rsidRPr="003E013B">
        <w:t xml:space="preserve">  |             ^^^^^^^^^^^^^^^^^^^^^^^^ cannot use the `?` operator in a</w:t>
      </w:r>
    </w:p>
    <w:p w:rsidR="003E013B" w:rsidRPr="003E013B" w:rsidRDefault="003E013B" w:rsidP="003E013B">
      <w:pPr>
        <w:pStyle w:val="CodeB"/>
      </w:pPr>
      <w:r w:rsidRPr="003E013B">
        <w:t xml:space="preserve">  function that returns `()`</w:t>
      </w:r>
    </w:p>
    <w:p w:rsidR="003E013B" w:rsidRPr="003E013B" w:rsidRDefault="003E013B" w:rsidP="003E013B">
      <w:pPr>
        <w:pStyle w:val="CodeB"/>
      </w:pPr>
      <w:r w:rsidRPr="003E013B">
        <w:t xml:space="preserve">  |</w:t>
      </w:r>
    </w:p>
    <w:p w:rsidR="003E013B" w:rsidRPr="003E013B" w:rsidRDefault="003E013B" w:rsidP="003E013B">
      <w:pPr>
        <w:pStyle w:val="CodeB"/>
      </w:pPr>
      <w:r w:rsidRPr="003E013B">
        <w:t xml:space="preserve">  = help: the trait `std::ops::Try` is not implemented for `()`</w:t>
      </w:r>
    </w:p>
    <w:p w:rsidR="003E013B" w:rsidRPr="003E013B" w:rsidRDefault="003E013B" w:rsidP="003E013B">
      <w:pPr>
        <w:pStyle w:val="CodeC"/>
      </w:pPr>
      <w:r w:rsidRPr="003E013B">
        <w:t xml:space="preserve">  = note: required by `std::ops::Try::from_error`</w:t>
      </w:r>
    </w:p>
    <w:p w:rsidR="003E013B" w:rsidRDefault="003E013B" w:rsidP="00FE5D36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Then, please replace the highlighted paragraph on page 161 with this text</w:t>
      </w:r>
    </w:p>
    <w:p w:rsidR="003E013B" w:rsidRDefault="003E013B" w:rsidP="00FE5D36">
      <w:pPr>
        <w:pStyle w:val="Body"/>
        <w:rPr>
          <w:rFonts w:eastAsia="Microsoft YaHei"/>
        </w:rPr>
      </w:pPr>
      <w:r w:rsidRPr="00FE5D36">
        <w:rPr>
          <w:rFonts w:eastAsia="Microsoft YaHei" w:hint="eastAsia"/>
        </w:rPr>
        <w:t>This error points out that we</w:t>
      </w:r>
      <w:r w:rsidR="00FE5D36">
        <w:rPr>
          <w:rFonts w:eastAsia="Microsoft YaHei"/>
        </w:rPr>
        <w:t>’</w:t>
      </w:r>
      <w:r w:rsidRPr="00FE5D36">
        <w:rPr>
          <w:rFonts w:eastAsia="Microsoft YaHei" w:hint="eastAsia"/>
        </w:rPr>
        <w:t>re only allowed to use the</w:t>
      </w:r>
      <w:del w:id="0" w:author="AnneMarieW" w:date="2019-01-11T10:02:00Z">
        <w:r w:rsidRPr="00FE5D36" w:rsidDel="005921FA">
          <w:rPr>
            <w:rFonts w:eastAsia="Microsoft YaHei" w:hint="eastAsia"/>
          </w:rPr>
          <w:delText> </w:delText>
        </w:r>
      </w:del>
      <w:ins w:id="1" w:author="AnneMarieW" w:date="2019-01-11T10:02:00Z">
        <w:r w:rsidR="005921FA">
          <w:rPr>
            <w:rFonts w:eastAsia="Microsoft YaHei"/>
          </w:rPr>
          <w:t xml:space="preserve"> </w:t>
        </w:r>
      </w:ins>
      <w:r w:rsidRPr="00FE5D36">
        <w:rPr>
          <w:rStyle w:val="Literal"/>
        </w:rPr>
        <w:t>?</w:t>
      </w:r>
      <w:ins w:id="2" w:author="AnneMarieW" w:date="2019-01-11T10:03:00Z">
        <w:r w:rsidR="005921FA">
          <w:rPr>
            <w:rFonts w:eastAsia="Microsoft YaHei"/>
          </w:rPr>
          <w:t xml:space="preserve"> </w:t>
        </w:r>
      </w:ins>
      <w:del w:id="3" w:author="AnneMarieW" w:date="2019-01-11T10:03:00Z">
        <w:r w:rsidRPr="00FE5D36" w:rsidDel="005921FA">
          <w:rPr>
            <w:rFonts w:eastAsia="Microsoft YaHei" w:hint="eastAsia"/>
          </w:rPr>
          <w:delText> </w:delText>
        </w:r>
      </w:del>
      <w:r w:rsidRPr="00FE5D36">
        <w:rPr>
          <w:rFonts w:eastAsia="Microsoft YaHei" w:hint="eastAsia"/>
        </w:rPr>
        <w:t>operator in a</w:t>
      </w:r>
      <w:del w:id="4" w:author="AnneMarieW" w:date="2019-01-11T09:56:00Z">
        <w:r w:rsidRPr="00FE5D36" w:rsidDel="009C7C18">
          <w:rPr>
            <w:rFonts w:eastAsia="Microsoft YaHei" w:hint="eastAsia"/>
          </w:rPr>
          <w:br/>
        </w:r>
      </w:del>
      <w:ins w:id="5" w:author="AnneMarieW" w:date="2019-01-11T09:56:00Z">
        <w:r w:rsidR="009C7C18">
          <w:rPr>
            <w:rFonts w:eastAsia="Microsoft YaHei"/>
          </w:rPr>
          <w:t xml:space="preserve"> </w:t>
        </w:r>
      </w:ins>
      <w:r w:rsidRPr="00FE5D36">
        <w:rPr>
          <w:rFonts w:eastAsia="Microsoft YaHei" w:hint="eastAsia"/>
        </w:rPr>
        <w:t>function that returns</w:t>
      </w:r>
      <w:del w:id="6" w:author="AnneMarieW" w:date="2019-01-11T10:02:00Z">
        <w:r w:rsidRPr="00FE5D36" w:rsidDel="005921FA">
          <w:rPr>
            <w:rFonts w:eastAsia="Microsoft YaHei" w:hint="eastAsia"/>
          </w:rPr>
          <w:delText> </w:delText>
        </w:r>
      </w:del>
      <w:ins w:id="7" w:author="AnneMarieW" w:date="2019-01-11T10:02:00Z">
        <w:r w:rsidR="005921FA">
          <w:rPr>
            <w:rFonts w:eastAsia="Microsoft YaHei"/>
          </w:rPr>
          <w:t xml:space="preserve"> </w:t>
        </w:r>
      </w:ins>
      <w:r w:rsidRPr="00FE5D36">
        <w:rPr>
          <w:rStyle w:val="Literal"/>
        </w:rPr>
        <w:t>Result&lt;T, E&gt;</w:t>
      </w:r>
      <w:r w:rsidRPr="00FE5D36">
        <w:rPr>
          <w:rFonts w:eastAsia="Microsoft YaHei" w:hint="eastAsia"/>
        </w:rPr>
        <w:t xml:space="preserve">. When </w:t>
      </w:r>
      <w:ins w:id="8" w:author="AnneMarieW" w:date="2019-01-11T09:57:00Z">
        <w:r w:rsidR="009C7C18">
          <w:rPr>
            <w:rFonts w:eastAsia="Microsoft YaHei"/>
          </w:rPr>
          <w:t xml:space="preserve">you’re </w:t>
        </w:r>
      </w:ins>
      <w:r w:rsidRPr="00FE5D36">
        <w:rPr>
          <w:rFonts w:eastAsia="Microsoft YaHei" w:hint="eastAsia"/>
        </w:rPr>
        <w:t>using functions that don</w:t>
      </w:r>
      <w:r w:rsidR="00FE5D36">
        <w:rPr>
          <w:rFonts w:eastAsia="Microsoft YaHei"/>
        </w:rPr>
        <w:t>’</w:t>
      </w:r>
      <w:r w:rsidRPr="00FE5D36">
        <w:rPr>
          <w:rFonts w:eastAsia="Microsoft YaHei" w:hint="eastAsia"/>
        </w:rPr>
        <w:t>t return</w:t>
      </w:r>
      <w:ins w:id="9" w:author="AnneMarieW" w:date="2019-01-11T10:03:00Z">
        <w:r w:rsidR="005921FA">
          <w:rPr>
            <w:rFonts w:eastAsia="Microsoft YaHei"/>
          </w:rPr>
          <w:t xml:space="preserve"> </w:t>
        </w:r>
      </w:ins>
      <w:del w:id="10" w:author="AnneMarieW" w:date="2019-01-11T10:03:00Z">
        <w:r w:rsidRPr="00FE5D36" w:rsidDel="005921FA">
          <w:rPr>
            <w:rFonts w:eastAsia="Microsoft YaHei" w:hint="eastAsia"/>
          </w:rPr>
          <w:delText> </w:delText>
        </w:r>
      </w:del>
      <w:r w:rsidRPr="00FE5D36">
        <w:rPr>
          <w:rStyle w:val="Literal"/>
        </w:rPr>
        <w:t>Result&lt;T, E&gt;</w:t>
      </w:r>
      <w:r w:rsidRPr="00FE5D36">
        <w:rPr>
          <w:rFonts w:eastAsia="Microsoft YaHei" w:hint="eastAsia"/>
        </w:rPr>
        <w:t>, rather than us</w:t>
      </w:r>
      <w:del w:id="11" w:author="AnneMarieW" w:date="2019-01-11T09:55:00Z">
        <w:r w:rsidRPr="00FE5D36" w:rsidDel="009C7C18">
          <w:rPr>
            <w:rFonts w:eastAsia="Microsoft YaHei" w:hint="eastAsia"/>
          </w:rPr>
          <w:delText>e</w:delText>
        </w:r>
      </w:del>
      <w:ins w:id="12" w:author="AnneMarieW" w:date="2019-01-11T09:55:00Z">
        <w:r w:rsidR="009C7C18">
          <w:rPr>
            <w:rFonts w:eastAsia="Microsoft YaHei"/>
          </w:rPr>
          <w:t>ing</w:t>
        </w:r>
      </w:ins>
      <w:del w:id="13" w:author="AnneMarieW" w:date="2019-01-11T10:02:00Z">
        <w:r w:rsidRPr="00FE5D36" w:rsidDel="005921FA">
          <w:rPr>
            <w:rFonts w:eastAsia="Microsoft YaHei" w:hint="eastAsia"/>
          </w:rPr>
          <w:delText> </w:delText>
        </w:r>
      </w:del>
      <w:ins w:id="14" w:author="AnneMarieW" w:date="2019-01-11T10:02:00Z">
        <w:r w:rsidR="005921FA">
          <w:rPr>
            <w:rFonts w:eastAsia="Microsoft YaHei"/>
          </w:rPr>
          <w:t xml:space="preserve"> </w:t>
        </w:r>
      </w:ins>
      <w:r w:rsidRPr="00FE5D36">
        <w:rPr>
          <w:rStyle w:val="Literal"/>
        </w:rPr>
        <w:t>?</w:t>
      </w:r>
      <w:ins w:id="15" w:author="AnneMarieW" w:date="2019-01-11T10:03:00Z">
        <w:r w:rsidR="005921FA">
          <w:rPr>
            <w:rFonts w:eastAsia="Microsoft YaHei"/>
          </w:rPr>
          <w:t xml:space="preserve"> </w:t>
        </w:r>
      </w:ins>
      <w:del w:id="16" w:author="AnneMarieW" w:date="2019-01-11T10:03:00Z">
        <w:r w:rsidRPr="00FE5D36" w:rsidDel="005921FA">
          <w:rPr>
            <w:rFonts w:eastAsia="Microsoft YaHei" w:hint="eastAsia"/>
          </w:rPr>
          <w:delText> </w:delText>
        </w:r>
      </w:del>
      <w:r w:rsidRPr="00FE5D36">
        <w:rPr>
          <w:rFonts w:eastAsia="Microsoft YaHei" w:hint="eastAsia"/>
        </w:rPr>
        <w:t>when you call other functions that return</w:t>
      </w:r>
      <w:del w:id="17" w:author="AnneMarieW" w:date="2019-01-11T10:02:00Z">
        <w:r w:rsidRPr="00FE5D36" w:rsidDel="005921FA">
          <w:rPr>
            <w:rFonts w:eastAsia="Microsoft YaHei" w:hint="eastAsia"/>
          </w:rPr>
          <w:delText> </w:delText>
        </w:r>
      </w:del>
      <w:ins w:id="18" w:author="AnneMarieW" w:date="2019-01-11T10:02:00Z">
        <w:r w:rsidR="005921FA">
          <w:rPr>
            <w:rFonts w:eastAsia="Microsoft YaHei"/>
          </w:rPr>
          <w:t xml:space="preserve"> </w:t>
        </w:r>
      </w:ins>
      <w:r w:rsidRPr="00FE5D36">
        <w:rPr>
          <w:rStyle w:val="Literal"/>
        </w:rPr>
        <w:t>Result&lt;T, E&gt;</w:t>
      </w:r>
      <w:r w:rsidRPr="00FE5D36">
        <w:rPr>
          <w:rFonts w:eastAsia="Microsoft YaHei" w:hint="eastAsia"/>
        </w:rPr>
        <w:t>, you</w:t>
      </w:r>
      <w:ins w:id="19" w:author="AnneMarieW" w:date="2019-01-11T09:58:00Z">
        <w:r w:rsidR="009C7C18">
          <w:rPr>
            <w:rFonts w:eastAsia="Microsoft YaHei"/>
          </w:rPr>
          <w:t xml:space="preserve"> must</w:t>
        </w:r>
      </w:ins>
      <w:del w:id="20" w:author="AnneMarieW" w:date="2019-01-11T09:58:00Z">
        <w:r w:rsidR="00FE5D36" w:rsidDel="009C7C18">
          <w:rPr>
            <w:rFonts w:eastAsia="Microsoft YaHei"/>
          </w:rPr>
          <w:delText>’</w:delText>
        </w:r>
        <w:r w:rsidRPr="00FE5D36" w:rsidDel="009C7C18">
          <w:rPr>
            <w:rFonts w:eastAsia="Microsoft YaHei" w:hint="eastAsia"/>
          </w:rPr>
          <w:delText>ll need to</w:delText>
        </w:r>
      </w:del>
      <w:del w:id="21" w:author="AnneMarieW" w:date="2019-01-11T09:56:00Z">
        <w:r w:rsidRPr="00FE5D36" w:rsidDel="009C7C18">
          <w:rPr>
            <w:rFonts w:eastAsia="Microsoft YaHei" w:hint="eastAsia"/>
          </w:rPr>
          <w:br/>
        </w:r>
      </w:del>
      <w:ins w:id="22" w:author="AnneMarieW" w:date="2019-01-11T09:56:00Z">
        <w:r w:rsidR="009C7C18">
          <w:rPr>
            <w:rFonts w:eastAsia="Microsoft YaHei"/>
          </w:rPr>
          <w:t xml:space="preserve"> </w:t>
        </w:r>
      </w:ins>
      <w:r w:rsidRPr="00FE5D36">
        <w:rPr>
          <w:rFonts w:eastAsia="Microsoft YaHei" w:hint="eastAsia"/>
        </w:rPr>
        <w:t>use a</w:t>
      </w:r>
      <w:ins w:id="23" w:author="AnneMarieW" w:date="2019-01-11T10:03:00Z">
        <w:r w:rsidR="005921FA">
          <w:rPr>
            <w:rFonts w:eastAsia="Microsoft YaHei"/>
          </w:rPr>
          <w:t xml:space="preserve"> </w:t>
        </w:r>
      </w:ins>
      <w:del w:id="24" w:author="AnneMarieW" w:date="2019-01-11T10:03:00Z">
        <w:r w:rsidRPr="00FE5D36" w:rsidDel="005921FA">
          <w:rPr>
            <w:rFonts w:eastAsia="Microsoft YaHei" w:hint="eastAsia"/>
          </w:rPr>
          <w:delText> </w:delText>
        </w:r>
      </w:del>
      <w:r w:rsidRPr="00FE5D36">
        <w:rPr>
          <w:rStyle w:val="Literal"/>
        </w:rPr>
        <w:t>match</w:t>
      </w:r>
      <w:ins w:id="25" w:author="AnneMarieW" w:date="2019-01-11T10:03:00Z">
        <w:r w:rsidR="005921FA">
          <w:rPr>
            <w:rFonts w:eastAsia="Microsoft YaHei"/>
          </w:rPr>
          <w:t xml:space="preserve"> </w:t>
        </w:r>
      </w:ins>
      <w:del w:id="26" w:author="AnneMarieW" w:date="2019-01-11T10:03:00Z">
        <w:r w:rsidRPr="00FE5D36" w:rsidDel="005921FA">
          <w:rPr>
            <w:rFonts w:eastAsia="Microsoft YaHei" w:hint="eastAsia"/>
          </w:rPr>
          <w:delText> </w:delText>
        </w:r>
      </w:del>
      <w:r w:rsidRPr="00FE5D36">
        <w:rPr>
          <w:rFonts w:eastAsia="Microsoft YaHei" w:hint="eastAsia"/>
        </w:rPr>
        <w:t>or one of the</w:t>
      </w:r>
      <w:del w:id="27" w:author="AnneMarieW" w:date="2019-01-11T10:02:00Z">
        <w:r w:rsidRPr="00FE5D36" w:rsidDel="005921FA">
          <w:rPr>
            <w:rFonts w:eastAsia="Microsoft YaHei" w:hint="eastAsia"/>
          </w:rPr>
          <w:delText> </w:delText>
        </w:r>
      </w:del>
      <w:ins w:id="28" w:author="AnneMarieW" w:date="2019-01-11T10:02:00Z">
        <w:r w:rsidR="005921FA">
          <w:rPr>
            <w:rFonts w:eastAsia="Microsoft YaHei"/>
          </w:rPr>
          <w:t xml:space="preserve"> </w:t>
        </w:r>
      </w:ins>
      <w:r w:rsidRPr="00FE5D36">
        <w:rPr>
          <w:rStyle w:val="Literal"/>
        </w:rPr>
        <w:t>Result&lt;T, E&gt;</w:t>
      </w:r>
      <w:ins w:id="29" w:author="AnneMarieW" w:date="2019-01-11T10:03:00Z">
        <w:r w:rsidR="005921FA">
          <w:rPr>
            <w:rFonts w:eastAsia="Microsoft YaHei"/>
          </w:rPr>
          <w:t xml:space="preserve"> </w:t>
        </w:r>
      </w:ins>
      <w:del w:id="30" w:author="AnneMarieW" w:date="2019-01-11T10:03:00Z">
        <w:r w:rsidRPr="00FE5D36" w:rsidDel="005921FA">
          <w:rPr>
            <w:rFonts w:eastAsia="Microsoft YaHei" w:hint="eastAsia"/>
          </w:rPr>
          <w:delText> </w:delText>
        </w:r>
      </w:del>
      <w:r w:rsidRPr="00FE5D36">
        <w:rPr>
          <w:rFonts w:eastAsia="Microsoft YaHei" w:hint="eastAsia"/>
        </w:rPr>
        <w:t>methods to handle the</w:t>
      </w:r>
      <w:del w:id="31" w:author="AnneMarieW" w:date="2019-01-11T10:02:00Z">
        <w:r w:rsidRPr="00FE5D36" w:rsidDel="005921FA">
          <w:rPr>
            <w:rFonts w:eastAsia="Microsoft YaHei" w:hint="eastAsia"/>
          </w:rPr>
          <w:delText> </w:delText>
        </w:r>
      </w:del>
      <w:ins w:id="32" w:author="AnneMarieW" w:date="2019-01-11T10:02:00Z">
        <w:r w:rsidR="005921FA">
          <w:rPr>
            <w:rFonts w:eastAsia="Microsoft YaHei"/>
          </w:rPr>
          <w:t xml:space="preserve"> </w:t>
        </w:r>
      </w:ins>
      <w:r w:rsidRPr="00FE5D36">
        <w:rPr>
          <w:rStyle w:val="Literal"/>
        </w:rPr>
        <w:t>Result&lt;T, E&gt;</w:t>
      </w:r>
      <w:del w:id="33" w:author="AnneMarieW" w:date="2019-01-11T09:56:00Z">
        <w:r w:rsidDel="009C7C18">
          <w:rPr>
            <w:rFonts w:eastAsia="Microsoft YaHei" w:hint="eastAsia"/>
          </w:rPr>
          <w:delText>,</w:delText>
        </w:r>
        <w:r w:rsidDel="009C7C18">
          <w:rPr>
            <w:rFonts w:eastAsia="Microsoft YaHei" w:hint="eastAsia"/>
          </w:rPr>
          <w:br w:type="textWrapping" w:clear="all"/>
        </w:r>
      </w:del>
      <w:ins w:id="34" w:author="AnneMarieW" w:date="2019-01-11T09:56:00Z">
        <w:r w:rsidR="009C7C18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to potentially propagate the error to the</w:t>
      </w:r>
      <w:ins w:id="35" w:author="AnneMarieW" w:date="2019-01-11T09:55:00Z">
        <w:r w:rsidR="009C7C18">
          <w:rPr>
            <w:rFonts w:eastAsia="Microsoft YaHei"/>
          </w:rPr>
          <w:t xml:space="preserve"> </w:t>
        </w:r>
      </w:ins>
      <w:del w:id="36" w:author="AnneMarieW" w:date="2019-01-11T09:55:00Z">
        <w:r w:rsidDel="009C7C18">
          <w:rPr>
            <w:rFonts w:eastAsia="Microsoft YaHei" w:hint="eastAsia"/>
          </w:rPr>
          <w:br w:type="textWrapping" w:clear="all"/>
        </w:r>
      </w:del>
      <w:r>
        <w:rPr>
          <w:rFonts w:eastAsia="Microsoft YaHei" w:hint="eastAsia"/>
        </w:rPr>
        <w:t>calling code.</w:t>
      </w:r>
    </w:p>
    <w:p w:rsidR="003E013B" w:rsidRDefault="003E013B" w:rsidP="00FE5D36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However, we </w:t>
      </w:r>
      <w:del w:id="37" w:author="AnneMarieW" w:date="2019-01-11T10:00:00Z">
        <w:r w:rsidDel="005921FA">
          <w:rPr>
            <w:rFonts w:eastAsia="Microsoft YaHei" w:hint="eastAsia"/>
          </w:rPr>
          <w:delText xml:space="preserve">also </w:delText>
        </w:r>
      </w:del>
      <w:r>
        <w:rPr>
          <w:rFonts w:eastAsia="Microsoft YaHei" w:hint="eastAsia"/>
        </w:rPr>
        <w:t>can</w:t>
      </w:r>
      <w:ins w:id="38" w:author="AnneMarieW" w:date="2019-01-11T10:00:00Z">
        <w:r w:rsidR="005921FA" w:rsidRPr="005921FA">
          <w:rPr>
            <w:rFonts w:eastAsia="Microsoft YaHei" w:hint="eastAsia"/>
          </w:rPr>
          <w:t xml:space="preserve"> </w:t>
        </w:r>
        <w:r w:rsidR="005921FA">
          <w:rPr>
            <w:rFonts w:eastAsia="Microsoft YaHei" w:hint="eastAsia"/>
          </w:rPr>
          <w:t>also</w:t>
        </w:r>
      </w:ins>
      <w:r>
        <w:rPr>
          <w:rFonts w:eastAsia="Microsoft YaHei" w:hint="eastAsia"/>
        </w:rPr>
        <w:t xml:space="preserve"> change how we write the</w:t>
      </w:r>
      <w:ins w:id="39" w:author="AnneMarieW" w:date="2019-01-11T10:03:00Z">
        <w:r w:rsidR="005921FA">
          <w:rPr>
            <w:rFonts w:eastAsia="Microsoft YaHei"/>
          </w:rPr>
          <w:t xml:space="preserve"> </w:t>
        </w:r>
      </w:ins>
      <w:del w:id="40" w:author="AnneMarieW" w:date="2019-01-11T10:03:00Z">
        <w:r w:rsidDel="005921FA">
          <w:rPr>
            <w:rFonts w:eastAsia="Microsoft YaHei" w:hint="eastAsia"/>
          </w:rPr>
          <w:delText> </w:delText>
        </w:r>
      </w:del>
      <w:r w:rsidRPr="00FE5D36">
        <w:rPr>
          <w:rStyle w:val="Literal"/>
        </w:rPr>
        <w:t>main</w:t>
      </w:r>
      <w:ins w:id="41" w:author="AnneMarieW" w:date="2019-01-11T10:03:00Z">
        <w:r w:rsidR="005921FA">
          <w:rPr>
            <w:rFonts w:eastAsia="Microsoft YaHei"/>
          </w:rPr>
          <w:t xml:space="preserve"> </w:t>
        </w:r>
      </w:ins>
      <w:del w:id="42" w:author="AnneMarieW" w:date="2019-01-11T10:03:00Z">
        <w:r w:rsidRPr="00FE5D36" w:rsidDel="005921FA">
          <w:rPr>
            <w:rFonts w:eastAsia="Microsoft YaHei" w:hint="eastAsia"/>
          </w:rPr>
          <w:delText> </w:delText>
        </w:r>
      </w:del>
      <w:r w:rsidRPr="00FE5D36">
        <w:rPr>
          <w:rFonts w:eastAsia="Microsoft YaHei" w:hint="eastAsia"/>
        </w:rPr>
        <w:t xml:space="preserve">function so </w:t>
      </w:r>
      <w:del w:id="43" w:author="AnneMarieW" w:date="2019-01-11T09:58:00Z">
        <w:r w:rsidRPr="00FE5D36" w:rsidDel="009C7C18">
          <w:rPr>
            <w:rFonts w:eastAsia="Microsoft YaHei" w:hint="eastAsia"/>
          </w:rPr>
          <w:delText xml:space="preserve">that </w:delText>
        </w:r>
      </w:del>
      <w:r w:rsidRPr="00FE5D36">
        <w:rPr>
          <w:rFonts w:eastAsia="Microsoft YaHei" w:hint="eastAsia"/>
        </w:rPr>
        <w:t>it does return</w:t>
      </w:r>
      <w:del w:id="44" w:author="AnneMarieW" w:date="2019-01-11T09:57:00Z">
        <w:r w:rsidRPr="00FE5D36" w:rsidDel="009C7C18">
          <w:rPr>
            <w:rFonts w:eastAsia="Microsoft YaHei" w:hint="eastAsia"/>
          </w:rPr>
          <w:br/>
        </w:r>
      </w:del>
      <w:ins w:id="45" w:author="AnneMarieW" w:date="2019-01-11T09:57:00Z">
        <w:r w:rsidR="009C7C18">
          <w:rPr>
            <w:rFonts w:eastAsia="Microsoft YaHei"/>
          </w:rPr>
          <w:t xml:space="preserve"> </w:t>
        </w:r>
      </w:ins>
      <w:r w:rsidRPr="00FE5D36">
        <w:rPr>
          <w:rFonts w:eastAsia="Microsoft YaHei" w:hint="eastAsia"/>
        </w:rPr>
        <w:t>a</w:t>
      </w:r>
      <w:ins w:id="46" w:author="AnneMarieW" w:date="2019-01-11T10:03:00Z">
        <w:r w:rsidR="005921FA">
          <w:rPr>
            <w:rFonts w:eastAsia="Microsoft YaHei"/>
          </w:rPr>
          <w:t xml:space="preserve"> </w:t>
        </w:r>
      </w:ins>
      <w:del w:id="47" w:author="AnneMarieW" w:date="2019-01-11T10:03:00Z">
        <w:r w:rsidRPr="00FE5D36" w:rsidDel="005921FA">
          <w:rPr>
            <w:rFonts w:eastAsia="Microsoft YaHei" w:hint="eastAsia"/>
          </w:rPr>
          <w:delText> </w:delText>
        </w:r>
      </w:del>
      <w:r w:rsidRPr="00FE5D36">
        <w:rPr>
          <w:rStyle w:val="Literal"/>
        </w:rPr>
        <w:t>Result&lt;T, E&gt;</w:t>
      </w:r>
      <w:del w:id="48" w:author="AnneMarieW" w:date="2019-01-11T09:58:00Z">
        <w:r w:rsidDel="009C7C18">
          <w:rPr>
            <w:rFonts w:eastAsia="Microsoft YaHei" w:hint="eastAsia"/>
          </w:rPr>
          <w:delText>:</w:delText>
        </w:r>
      </w:del>
      <w:ins w:id="49" w:author="AnneMarieW" w:date="2019-01-11T09:58:00Z">
        <w:r w:rsidR="009C7C18">
          <w:rPr>
            <w:rFonts w:eastAsia="Microsoft YaHei"/>
          </w:rPr>
          <w:t>, as shown here:</w:t>
        </w:r>
      </w:ins>
    </w:p>
    <w:p w:rsidR="003E013B" w:rsidRPr="00FE5D36" w:rsidRDefault="003E013B" w:rsidP="00FE5D36">
      <w:pPr>
        <w:pStyle w:val="CodeA"/>
      </w:pPr>
      <w:r w:rsidRPr="00FE5D36">
        <w:t>use std::error::Error;</w:t>
      </w:r>
    </w:p>
    <w:p w:rsidR="003E013B" w:rsidRPr="00FE5D36" w:rsidRDefault="003E013B" w:rsidP="00FE5D36">
      <w:pPr>
        <w:pStyle w:val="CodeB"/>
      </w:pPr>
      <w:r w:rsidRPr="00FE5D36">
        <w:t>use std::fs::File;</w:t>
      </w:r>
    </w:p>
    <w:p w:rsidR="003E013B" w:rsidRPr="00FE5D36" w:rsidRDefault="003E013B" w:rsidP="00FE5D36">
      <w:pPr>
        <w:pStyle w:val="CodeB"/>
      </w:pPr>
    </w:p>
    <w:p w:rsidR="003E013B" w:rsidRPr="00FE5D36" w:rsidRDefault="003E013B" w:rsidP="00FE5D36">
      <w:pPr>
        <w:pStyle w:val="CodeB"/>
      </w:pPr>
      <w:r w:rsidRPr="00FE5D36">
        <w:t>fn main() -&gt; Result&lt;(), Box&lt;dyn Error&gt;&gt; {</w:t>
      </w:r>
    </w:p>
    <w:p w:rsidR="003E013B" w:rsidRPr="00FE5D36" w:rsidRDefault="003E013B" w:rsidP="00FE5D36">
      <w:pPr>
        <w:pStyle w:val="CodeB"/>
      </w:pPr>
      <w:r w:rsidRPr="00FE5D36">
        <w:t xml:space="preserve">    let f = File::open("hello.txt")?;</w:t>
      </w:r>
    </w:p>
    <w:p w:rsidR="003E013B" w:rsidRPr="00FE5D36" w:rsidRDefault="003E013B" w:rsidP="00FE5D36">
      <w:pPr>
        <w:pStyle w:val="CodeB"/>
      </w:pPr>
    </w:p>
    <w:p w:rsidR="003E013B" w:rsidRPr="00FE5D36" w:rsidRDefault="003E013B" w:rsidP="00FE5D36">
      <w:pPr>
        <w:pStyle w:val="CodeB"/>
      </w:pPr>
      <w:r w:rsidRPr="00FE5D36">
        <w:t xml:space="preserve">    Ok(())</w:t>
      </w:r>
    </w:p>
    <w:p w:rsidR="003E013B" w:rsidRPr="00FE5D36" w:rsidRDefault="003E013B" w:rsidP="00FE5D36">
      <w:pPr>
        <w:pStyle w:val="CodeC"/>
      </w:pPr>
      <w:r w:rsidRPr="00FE5D36">
        <w:t>}</w:t>
      </w:r>
      <w:bookmarkStart w:id="50" w:name="_GoBack"/>
      <w:bookmarkEnd w:id="50"/>
    </w:p>
    <w:p w:rsidR="003E013B" w:rsidRDefault="003E013B" w:rsidP="00FE5D36">
      <w:pPr>
        <w:pStyle w:val="Body"/>
        <w:rPr>
          <w:ins w:id="51" w:author="AnneMarieW" w:date="2019-01-11T10:00:00Z"/>
          <w:rFonts w:eastAsia="Microsoft YaHei"/>
        </w:rPr>
      </w:pPr>
      <w:r w:rsidRPr="00FE5D36">
        <w:rPr>
          <w:rFonts w:eastAsia="Microsoft YaHei" w:hint="eastAsia"/>
        </w:rPr>
        <w:t>The</w:t>
      </w:r>
      <w:ins w:id="52" w:author="AnneMarieW" w:date="2019-01-11T10:03:00Z">
        <w:r w:rsidR="005921FA">
          <w:rPr>
            <w:rFonts w:eastAsia="Microsoft YaHei"/>
          </w:rPr>
          <w:t xml:space="preserve"> </w:t>
        </w:r>
      </w:ins>
      <w:del w:id="53" w:author="AnneMarieW" w:date="2019-01-11T10:03:00Z">
        <w:r w:rsidRPr="00FE5D36" w:rsidDel="005921FA">
          <w:rPr>
            <w:rFonts w:eastAsia="Microsoft YaHei" w:hint="eastAsia"/>
          </w:rPr>
          <w:delText> </w:delText>
        </w:r>
      </w:del>
      <w:r w:rsidRPr="00FE5D36">
        <w:rPr>
          <w:rStyle w:val="Literal"/>
        </w:rPr>
        <w:t>Box&lt;dyn Error&gt;</w:t>
      </w:r>
      <w:ins w:id="54" w:author="AnneMarieW" w:date="2019-01-11T10:03:00Z">
        <w:r w:rsidR="005921FA">
          <w:rPr>
            <w:rFonts w:eastAsia="Microsoft YaHei"/>
          </w:rPr>
          <w:t xml:space="preserve"> </w:t>
        </w:r>
      </w:ins>
      <w:del w:id="55" w:author="AnneMarieW" w:date="2019-01-11T10:03:00Z">
        <w:r w:rsidRPr="00FE5D36" w:rsidDel="005921FA">
          <w:rPr>
            <w:rFonts w:eastAsia="Microsoft YaHei" w:hint="eastAsia"/>
          </w:rPr>
          <w:delText> </w:delText>
        </w:r>
      </w:del>
      <w:r w:rsidRPr="00FE5D36">
        <w:rPr>
          <w:rFonts w:eastAsia="Microsoft YaHei" w:hint="eastAsia"/>
        </w:rPr>
        <w:t>type is called a</w:t>
      </w:r>
      <w:r w:rsidRPr="009C7C18">
        <w:rPr>
          <w:rStyle w:val="EmphasisItalic"/>
          <w:rFonts w:eastAsia="Microsoft YaHei" w:hint="eastAsia"/>
          <w:rPrChange w:id="56" w:author="AnneMarieW" w:date="2019-01-11T09:59:00Z">
            <w:rPr>
              <w:rFonts w:eastAsia="Microsoft YaHei" w:hint="eastAsia"/>
            </w:rPr>
          </w:rPrChange>
        </w:rPr>
        <w:t xml:space="preserve"> </w:t>
      </w:r>
      <w:del w:id="57" w:author="AnneMarieW" w:date="2019-01-11T09:59:00Z">
        <w:r w:rsidR="00FE5D36" w:rsidRPr="009C7C18" w:rsidDel="009C7C18">
          <w:rPr>
            <w:rStyle w:val="EmphasisItalic"/>
            <w:rFonts w:eastAsia="Microsoft YaHei"/>
            <w:rPrChange w:id="58" w:author="AnneMarieW" w:date="2019-01-11T09:59:00Z">
              <w:rPr>
                <w:rFonts w:eastAsia="Microsoft YaHei"/>
              </w:rPr>
            </w:rPrChange>
          </w:rPr>
          <w:delText>“</w:delText>
        </w:r>
      </w:del>
      <w:r w:rsidRPr="009C7C18">
        <w:rPr>
          <w:rStyle w:val="EmphasisItalic"/>
          <w:rFonts w:eastAsia="Microsoft YaHei" w:hint="eastAsia"/>
          <w:rPrChange w:id="59" w:author="AnneMarieW" w:date="2019-01-11T09:59:00Z">
            <w:rPr>
              <w:rFonts w:eastAsia="Microsoft YaHei" w:hint="eastAsia"/>
            </w:rPr>
          </w:rPrChange>
        </w:rPr>
        <w:t>trait object</w:t>
      </w:r>
      <w:r w:rsidRPr="00FE5D36">
        <w:rPr>
          <w:rFonts w:eastAsia="Microsoft YaHei" w:hint="eastAsia"/>
        </w:rPr>
        <w:t>,</w:t>
      </w:r>
      <w:del w:id="60" w:author="AnneMarieW" w:date="2019-01-11T09:59:00Z">
        <w:r w:rsidR="00FE5D36" w:rsidDel="009C7C18">
          <w:rPr>
            <w:rFonts w:eastAsia="Microsoft YaHei"/>
          </w:rPr>
          <w:delText>”</w:delText>
        </w:r>
      </w:del>
      <w:r w:rsidRPr="00FE5D36">
        <w:rPr>
          <w:rFonts w:eastAsia="Microsoft YaHei" w:hint="eastAsia"/>
        </w:rPr>
        <w:t xml:space="preserve"> which we</w:t>
      </w:r>
      <w:r w:rsidR="00FE5D36">
        <w:rPr>
          <w:rFonts w:eastAsia="Microsoft YaHei"/>
        </w:rPr>
        <w:t>’</w:t>
      </w:r>
      <w:r w:rsidRPr="00FE5D36">
        <w:rPr>
          <w:rFonts w:eastAsia="Microsoft YaHei" w:hint="eastAsia"/>
        </w:rPr>
        <w:t>ll talk about in</w:t>
      </w:r>
      <w:del w:id="61" w:author="AnneMarieW" w:date="2019-01-11T09:57:00Z">
        <w:r w:rsidRPr="00FE5D36" w:rsidDel="009C7C18">
          <w:rPr>
            <w:rFonts w:eastAsia="Microsoft YaHei" w:hint="eastAsia"/>
          </w:rPr>
          <w:br/>
        </w:r>
      </w:del>
      <w:ins w:id="62" w:author="AnneMarieW" w:date="2019-01-11T09:57:00Z">
        <w:r w:rsidR="009C7C18">
          <w:rPr>
            <w:rFonts w:eastAsia="Microsoft YaHei"/>
          </w:rPr>
          <w:t xml:space="preserve"> </w:t>
        </w:r>
      </w:ins>
      <w:r w:rsidRPr="00FE5D36">
        <w:rPr>
          <w:rFonts w:eastAsia="Microsoft YaHei" w:hint="eastAsia"/>
        </w:rPr>
        <w:t>the</w:t>
      </w:r>
      <w:ins w:id="63" w:author="AnneMarieW" w:date="2019-01-11T09:59:00Z">
        <w:r w:rsidR="009C7C18" w:rsidRPr="009C7C18">
          <w:rPr>
            <w:rFonts w:eastAsia="Microsoft YaHei" w:hint="eastAsia"/>
          </w:rPr>
          <w:t xml:space="preserve"> </w:t>
        </w:r>
        <w:r w:rsidR="009C7C18" w:rsidRPr="00FE5D36">
          <w:rPr>
            <w:rFonts w:eastAsia="Microsoft YaHei" w:hint="eastAsia"/>
          </w:rPr>
          <w:t>section</w:t>
        </w:r>
      </w:ins>
      <w:r w:rsidRPr="00FE5D36">
        <w:rPr>
          <w:rFonts w:eastAsia="Microsoft YaHei" w:hint="eastAsia"/>
        </w:rPr>
        <w:t xml:space="preserve"> </w:t>
      </w:r>
      <w:r w:rsidR="00FE5D36">
        <w:rPr>
          <w:rFonts w:eastAsia="Microsoft YaHei"/>
        </w:rPr>
        <w:t>“</w:t>
      </w:r>
      <w:r w:rsidRPr="009C7C18">
        <w:rPr>
          <w:rFonts w:eastAsia="Microsoft YaHei" w:hint="eastAsia"/>
          <w:highlight w:val="yellow"/>
          <w:rPrChange w:id="64" w:author="AnneMarieW" w:date="2019-01-11T10:00:00Z">
            <w:rPr>
              <w:rFonts w:eastAsia="Microsoft YaHei" w:hint="eastAsia"/>
            </w:rPr>
          </w:rPrChange>
        </w:rPr>
        <w:t>Using Trait Objects that Allow for Values of Different Types</w:t>
      </w:r>
      <w:r w:rsidR="00FE5D36" w:rsidRPr="009C7C18">
        <w:rPr>
          <w:rFonts w:eastAsia="Microsoft YaHei"/>
          <w:highlight w:val="yellow"/>
          <w:rPrChange w:id="65" w:author="AnneMarieW" w:date="2019-01-11T10:00:00Z">
            <w:rPr>
              <w:rFonts w:eastAsia="Microsoft YaHei"/>
            </w:rPr>
          </w:rPrChange>
        </w:rPr>
        <w:t>”</w:t>
      </w:r>
      <w:r w:rsidRPr="009C7C18">
        <w:rPr>
          <w:rFonts w:eastAsia="Microsoft YaHei" w:hint="eastAsia"/>
          <w:highlight w:val="yellow"/>
          <w:rPrChange w:id="66" w:author="AnneMarieW" w:date="2019-01-11T10:00:00Z">
            <w:rPr>
              <w:rFonts w:eastAsia="Microsoft YaHei" w:hint="eastAsia"/>
            </w:rPr>
          </w:rPrChange>
        </w:rPr>
        <w:t xml:space="preserve"> </w:t>
      </w:r>
      <w:del w:id="67" w:author="AnneMarieW" w:date="2019-01-11T09:59:00Z">
        <w:r w:rsidRPr="009C7C18" w:rsidDel="009C7C18">
          <w:rPr>
            <w:rFonts w:eastAsia="Microsoft YaHei" w:hint="eastAsia"/>
            <w:highlight w:val="yellow"/>
            <w:rPrChange w:id="68" w:author="AnneMarieW" w:date="2019-01-11T10:00:00Z">
              <w:rPr>
                <w:rFonts w:eastAsia="Microsoft YaHei" w:hint="eastAsia"/>
              </w:rPr>
            </w:rPrChange>
          </w:rPr>
          <w:delText xml:space="preserve">section </w:delText>
        </w:r>
      </w:del>
      <w:ins w:id="69" w:author="AnneMarieW" w:date="2019-01-11T09:59:00Z">
        <w:r w:rsidR="009C7C18" w:rsidRPr="009C7C18">
          <w:rPr>
            <w:rFonts w:eastAsia="Microsoft YaHei"/>
            <w:highlight w:val="yellow"/>
            <w:rPrChange w:id="70" w:author="AnneMarieW" w:date="2019-01-11T10:00:00Z">
              <w:rPr>
                <w:rFonts w:eastAsia="Microsoft YaHei"/>
              </w:rPr>
            </w:rPrChange>
          </w:rPr>
          <w:t>in</w:t>
        </w:r>
      </w:ins>
      <w:del w:id="71" w:author="AnneMarieW" w:date="2019-01-11T09:59:00Z">
        <w:r w:rsidRPr="009C7C18" w:rsidDel="009C7C18">
          <w:rPr>
            <w:rFonts w:eastAsia="Microsoft YaHei" w:hint="eastAsia"/>
            <w:highlight w:val="yellow"/>
            <w:rPrChange w:id="72" w:author="AnneMarieW" w:date="2019-01-11T10:00:00Z">
              <w:rPr>
                <w:rFonts w:eastAsia="Microsoft YaHei" w:hint="eastAsia"/>
              </w:rPr>
            </w:rPrChange>
          </w:rPr>
          <w:delText>of</w:delText>
        </w:r>
      </w:del>
      <w:del w:id="73" w:author="AnneMarieW" w:date="2019-01-11T09:57:00Z">
        <w:r w:rsidRPr="009C7C18" w:rsidDel="009C7C18">
          <w:rPr>
            <w:rFonts w:eastAsia="Microsoft YaHei" w:hint="eastAsia"/>
            <w:highlight w:val="yellow"/>
            <w:rPrChange w:id="74" w:author="AnneMarieW" w:date="2019-01-11T10:00:00Z">
              <w:rPr>
                <w:rFonts w:eastAsia="Microsoft YaHei" w:hint="eastAsia"/>
              </w:rPr>
            </w:rPrChange>
          </w:rPr>
          <w:br/>
        </w:r>
      </w:del>
      <w:ins w:id="75" w:author="AnneMarieW" w:date="2019-01-11T09:57:00Z">
        <w:r w:rsidR="009C7C18" w:rsidRPr="009C7C18">
          <w:rPr>
            <w:rFonts w:eastAsia="Microsoft YaHei"/>
            <w:highlight w:val="yellow"/>
            <w:rPrChange w:id="76" w:author="AnneMarieW" w:date="2019-01-11T10:00:00Z">
              <w:rPr>
                <w:rFonts w:eastAsia="Microsoft YaHei"/>
              </w:rPr>
            </w:rPrChange>
          </w:rPr>
          <w:t xml:space="preserve"> </w:t>
        </w:r>
      </w:ins>
      <w:r w:rsidRPr="009C7C18">
        <w:rPr>
          <w:rFonts w:eastAsia="Microsoft YaHei" w:hint="eastAsia"/>
          <w:highlight w:val="yellow"/>
          <w:rPrChange w:id="77" w:author="AnneMarieW" w:date="2019-01-11T10:00:00Z">
            <w:rPr>
              <w:rFonts w:eastAsia="Microsoft YaHei" w:hint="eastAsia"/>
            </w:rPr>
          </w:rPrChange>
        </w:rPr>
        <w:t>Chapter 17</w:t>
      </w:r>
      <w:r w:rsidRPr="00FE5D36">
        <w:rPr>
          <w:rFonts w:eastAsia="Microsoft YaHei" w:hint="eastAsia"/>
        </w:rPr>
        <w:t>. For now, you can read</w:t>
      </w:r>
      <w:ins w:id="78" w:author="AnneMarieW" w:date="2019-01-11T10:04:00Z">
        <w:r w:rsidR="005921FA">
          <w:rPr>
            <w:rFonts w:eastAsia="Microsoft YaHei"/>
          </w:rPr>
          <w:t xml:space="preserve"> </w:t>
        </w:r>
      </w:ins>
      <w:del w:id="79" w:author="AnneMarieW" w:date="2019-01-11T10:04:00Z">
        <w:r w:rsidRPr="00FE5D36" w:rsidDel="005921FA">
          <w:rPr>
            <w:rFonts w:eastAsia="Microsoft YaHei" w:hint="eastAsia"/>
          </w:rPr>
          <w:delText> </w:delText>
        </w:r>
      </w:del>
      <w:r w:rsidRPr="00FE5D36">
        <w:rPr>
          <w:rStyle w:val="Literal"/>
        </w:rPr>
        <w:t>Box&lt;dyn Error&gt;</w:t>
      </w:r>
      <w:ins w:id="80" w:author="AnneMarieW" w:date="2019-01-11T10:04:00Z">
        <w:r w:rsidR="005921FA">
          <w:rPr>
            <w:rFonts w:eastAsia="Microsoft YaHei"/>
          </w:rPr>
          <w:t xml:space="preserve"> </w:t>
        </w:r>
      </w:ins>
      <w:del w:id="81" w:author="AnneMarieW" w:date="2019-01-11T10:04:00Z">
        <w:r w:rsidDel="005921FA">
          <w:rPr>
            <w:rFonts w:eastAsia="Microsoft YaHei" w:hint="eastAsia"/>
          </w:rPr>
          <w:delText> </w:delText>
        </w:r>
      </w:del>
      <w:r>
        <w:rPr>
          <w:rFonts w:eastAsia="Microsoft YaHei" w:hint="eastAsia"/>
        </w:rPr>
        <w:t xml:space="preserve">to mean </w:t>
      </w:r>
      <w:r w:rsidR="00FE5D36">
        <w:rPr>
          <w:rFonts w:eastAsia="Microsoft YaHei"/>
        </w:rPr>
        <w:t>“</w:t>
      </w:r>
      <w:r>
        <w:rPr>
          <w:rFonts w:eastAsia="Microsoft YaHei" w:hint="eastAsia"/>
        </w:rPr>
        <w:t>any kind of error.</w:t>
      </w:r>
      <w:r w:rsidR="00FE5D36">
        <w:rPr>
          <w:rFonts w:eastAsia="Microsoft YaHei"/>
        </w:rPr>
        <w:t>”</w:t>
      </w:r>
    </w:p>
    <w:p w:rsidR="009C7C18" w:rsidRPr="009C7C18" w:rsidRDefault="009C7C18" w:rsidP="009C7C18">
      <w:pPr>
        <w:pStyle w:val="ProductionDirective"/>
        <w:rPr>
          <w:rPrChange w:id="82" w:author="AnneMarieW" w:date="2019-01-11T10:00:00Z">
            <w:rPr>
              <w:rFonts w:eastAsia="Microsoft YaHei"/>
            </w:rPr>
          </w:rPrChange>
        </w:rPr>
        <w:pPrChange w:id="83" w:author="AnneMarieW" w:date="2019-01-11T10:00:00Z">
          <w:pPr>
            <w:pStyle w:val="Body"/>
          </w:pPr>
        </w:pPrChange>
      </w:pPr>
      <w:ins w:id="84" w:author="AnneMarieW" w:date="2019-01-11T10:00:00Z">
        <w:r>
          <w:t>prod: check xref</w:t>
        </w:r>
      </w:ins>
    </w:p>
    <w:sectPr w:rsidR="009C7C18" w:rsidRPr="009C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5AC" w:rsidRDefault="005555AC" w:rsidP="00BB49EE">
      <w:r>
        <w:separator/>
      </w:r>
    </w:p>
  </w:endnote>
  <w:endnote w:type="continuationSeparator" w:id="0">
    <w:p w:rsidR="005555AC" w:rsidRDefault="005555AC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-Book">
    <w:altName w:val="Times New Roman"/>
    <w:charset w:val="01"/>
    <w:family w:val="roman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gma">
    <w:altName w:val="Times New Roman"/>
    <w:charset w:val="01"/>
    <w:family w:val="roman"/>
    <w:pitch w:val="variable"/>
  </w:font>
  <w:font w:name="NewBaskerville">
    <w:altName w:val="Times New Roman"/>
    <w:charset w:val="01"/>
    <w:family w:val="roman"/>
    <w:pitch w:val="variable"/>
  </w:font>
  <w:font w:name="Futura-Heavy">
    <w:altName w:val="Times New Roman"/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5AC" w:rsidRDefault="005555AC" w:rsidP="00BB49EE">
      <w:r>
        <w:separator/>
      </w:r>
    </w:p>
  </w:footnote>
  <w:footnote w:type="continuationSeparator" w:id="0">
    <w:p w:rsidR="005555AC" w:rsidRDefault="005555AC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linkStyles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EE"/>
    <w:rsid w:val="00034D10"/>
    <w:rsid w:val="000426C2"/>
    <w:rsid w:val="00243881"/>
    <w:rsid w:val="002C4E8C"/>
    <w:rsid w:val="003371DA"/>
    <w:rsid w:val="003A787A"/>
    <w:rsid w:val="003B2258"/>
    <w:rsid w:val="003E013B"/>
    <w:rsid w:val="0042367C"/>
    <w:rsid w:val="004707E7"/>
    <w:rsid w:val="004827CD"/>
    <w:rsid w:val="0050448F"/>
    <w:rsid w:val="00525345"/>
    <w:rsid w:val="005555AC"/>
    <w:rsid w:val="00585335"/>
    <w:rsid w:val="005921FA"/>
    <w:rsid w:val="006F4EE5"/>
    <w:rsid w:val="007D30A7"/>
    <w:rsid w:val="009C7C18"/>
    <w:rsid w:val="009E17D9"/>
    <w:rsid w:val="009E635B"/>
    <w:rsid w:val="00B063CA"/>
    <w:rsid w:val="00BB49EE"/>
    <w:rsid w:val="00C05423"/>
    <w:rsid w:val="00C60357"/>
    <w:rsid w:val="00CD0939"/>
    <w:rsid w:val="00E65CB2"/>
    <w:rsid w:val="00F91D40"/>
    <w:rsid w:val="00FA05E3"/>
    <w:rsid w:val="00FE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C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8533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8533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533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8533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8533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8533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8533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8533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8533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53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853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585335"/>
    <w:pPr>
      <w:numPr>
        <w:numId w:val="13"/>
      </w:numPr>
    </w:pPr>
  </w:style>
  <w:style w:type="numbering" w:styleId="1ai">
    <w:name w:val="Outline List 1"/>
    <w:basedOn w:val="NoList"/>
    <w:semiHidden/>
    <w:rsid w:val="00585335"/>
    <w:pPr>
      <w:numPr>
        <w:numId w:val="14"/>
      </w:numPr>
    </w:pPr>
  </w:style>
  <w:style w:type="numbering" w:styleId="ArticleSection">
    <w:name w:val="Outline List 3"/>
    <w:basedOn w:val="NoList"/>
    <w:semiHidden/>
    <w:rsid w:val="00585335"/>
    <w:pPr>
      <w:numPr>
        <w:numId w:val="15"/>
      </w:numPr>
    </w:pPr>
  </w:style>
  <w:style w:type="paragraph" w:styleId="BlockText">
    <w:name w:val="Block Text"/>
    <w:basedOn w:val="Normal"/>
    <w:semiHidden/>
    <w:rsid w:val="0058533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58533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58533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58533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8533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58533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58533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58533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58533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58533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58533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58533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585335"/>
    <w:rPr>
      <w:i/>
      <w:iCs/>
    </w:rPr>
  </w:style>
  <w:style w:type="paragraph" w:styleId="EnvelopeAddress">
    <w:name w:val="envelope address"/>
    <w:basedOn w:val="Normal"/>
    <w:semiHidden/>
    <w:rsid w:val="0058533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585335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58533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85335"/>
  </w:style>
  <w:style w:type="paragraph" w:styleId="HTMLAddress">
    <w:name w:val="HTML Address"/>
    <w:basedOn w:val="Normal"/>
    <w:link w:val="HTMLAddressChar"/>
    <w:semiHidden/>
    <w:rsid w:val="0058533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585335"/>
    <w:rPr>
      <w:i/>
      <w:iCs/>
    </w:rPr>
  </w:style>
  <w:style w:type="character" w:styleId="HTMLCode">
    <w:name w:val="HTML Code"/>
    <w:basedOn w:val="DefaultParagraphFont"/>
    <w:uiPriority w:val="99"/>
    <w:semiHidden/>
    <w:rsid w:val="0058533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85335"/>
    <w:rPr>
      <w:i/>
      <w:iCs/>
    </w:rPr>
  </w:style>
  <w:style w:type="character" w:styleId="HTMLKeyboard">
    <w:name w:val="HTML Keyboard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533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8533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85335"/>
    <w:rPr>
      <w:i/>
      <w:iCs/>
    </w:rPr>
  </w:style>
  <w:style w:type="character" w:styleId="Hyperlink">
    <w:name w:val="Hyperlink"/>
    <w:basedOn w:val="DefaultParagraphFont"/>
    <w:semiHidden/>
    <w:rsid w:val="00585335"/>
    <w:rPr>
      <w:color w:val="0000FF"/>
      <w:u w:val="single"/>
    </w:rPr>
  </w:style>
  <w:style w:type="character" w:styleId="LineNumber">
    <w:name w:val="line number"/>
    <w:basedOn w:val="DefaultParagraphFont"/>
    <w:semiHidden/>
    <w:rsid w:val="00585335"/>
  </w:style>
  <w:style w:type="paragraph" w:styleId="List">
    <w:name w:val="List"/>
    <w:basedOn w:val="Normal"/>
    <w:semiHidden/>
    <w:rsid w:val="00585335"/>
    <w:pPr>
      <w:ind w:left="360" w:hanging="360"/>
    </w:pPr>
  </w:style>
  <w:style w:type="paragraph" w:styleId="List2">
    <w:name w:val="List 2"/>
    <w:basedOn w:val="Normal"/>
    <w:semiHidden/>
    <w:rsid w:val="00585335"/>
    <w:pPr>
      <w:ind w:left="720" w:hanging="360"/>
    </w:pPr>
  </w:style>
  <w:style w:type="paragraph" w:styleId="List3">
    <w:name w:val="List 3"/>
    <w:basedOn w:val="Normal"/>
    <w:semiHidden/>
    <w:rsid w:val="00585335"/>
    <w:pPr>
      <w:ind w:left="1080" w:hanging="360"/>
    </w:pPr>
  </w:style>
  <w:style w:type="paragraph" w:styleId="List4">
    <w:name w:val="List 4"/>
    <w:basedOn w:val="Normal"/>
    <w:semiHidden/>
    <w:rsid w:val="00585335"/>
    <w:pPr>
      <w:ind w:left="1440" w:hanging="360"/>
    </w:pPr>
  </w:style>
  <w:style w:type="paragraph" w:styleId="List5">
    <w:name w:val="List 5"/>
    <w:basedOn w:val="Normal"/>
    <w:semiHidden/>
    <w:rsid w:val="00585335"/>
    <w:pPr>
      <w:ind w:left="1800" w:hanging="360"/>
    </w:pPr>
  </w:style>
  <w:style w:type="paragraph" w:styleId="ListBullet">
    <w:name w:val="List Bullet"/>
    <w:basedOn w:val="Normal"/>
    <w:autoRedefine/>
    <w:semiHidden/>
    <w:rsid w:val="0058533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58533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58533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58533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585335"/>
    <w:pPr>
      <w:numPr>
        <w:numId w:val="7"/>
      </w:numPr>
    </w:pPr>
  </w:style>
  <w:style w:type="paragraph" w:styleId="ListContinue">
    <w:name w:val="List Continue"/>
    <w:basedOn w:val="Normal"/>
    <w:semiHidden/>
    <w:rsid w:val="00585335"/>
    <w:pPr>
      <w:spacing w:after="120"/>
      <w:ind w:left="360"/>
    </w:pPr>
  </w:style>
  <w:style w:type="paragraph" w:styleId="ListContinue2">
    <w:name w:val="List Continue 2"/>
    <w:basedOn w:val="Normal"/>
    <w:semiHidden/>
    <w:rsid w:val="00585335"/>
    <w:pPr>
      <w:spacing w:after="120"/>
      <w:ind w:left="720"/>
    </w:pPr>
  </w:style>
  <w:style w:type="paragraph" w:styleId="ListContinue3">
    <w:name w:val="List Continue 3"/>
    <w:basedOn w:val="Normal"/>
    <w:semiHidden/>
    <w:rsid w:val="00585335"/>
    <w:pPr>
      <w:spacing w:after="120"/>
      <w:ind w:left="1080"/>
    </w:pPr>
  </w:style>
  <w:style w:type="paragraph" w:styleId="ListContinue4">
    <w:name w:val="List Continue 4"/>
    <w:basedOn w:val="Normal"/>
    <w:semiHidden/>
    <w:rsid w:val="00585335"/>
    <w:pPr>
      <w:spacing w:after="120"/>
      <w:ind w:left="1440"/>
    </w:pPr>
  </w:style>
  <w:style w:type="paragraph" w:styleId="ListContinue5">
    <w:name w:val="List Continue 5"/>
    <w:basedOn w:val="Normal"/>
    <w:semiHidden/>
    <w:rsid w:val="00585335"/>
    <w:pPr>
      <w:spacing w:after="120"/>
      <w:ind w:left="1800"/>
    </w:pPr>
  </w:style>
  <w:style w:type="paragraph" w:styleId="ListNumber">
    <w:name w:val="List Number"/>
    <w:basedOn w:val="Normal"/>
    <w:semiHidden/>
    <w:rsid w:val="00585335"/>
    <w:pPr>
      <w:numPr>
        <w:numId w:val="8"/>
      </w:numPr>
    </w:pPr>
  </w:style>
  <w:style w:type="paragraph" w:styleId="ListNumber2">
    <w:name w:val="List Number 2"/>
    <w:basedOn w:val="Normal"/>
    <w:semiHidden/>
    <w:rsid w:val="00585335"/>
    <w:pPr>
      <w:numPr>
        <w:numId w:val="9"/>
      </w:numPr>
    </w:pPr>
  </w:style>
  <w:style w:type="paragraph" w:styleId="ListNumber3">
    <w:name w:val="List Number 3"/>
    <w:basedOn w:val="Normal"/>
    <w:semiHidden/>
    <w:rsid w:val="00585335"/>
    <w:pPr>
      <w:numPr>
        <w:numId w:val="10"/>
      </w:numPr>
    </w:pPr>
  </w:style>
  <w:style w:type="paragraph" w:styleId="ListNumber4">
    <w:name w:val="List Number 4"/>
    <w:basedOn w:val="Normal"/>
    <w:semiHidden/>
    <w:rsid w:val="00585335"/>
    <w:pPr>
      <w:numPr>
        <w:numId w:val="11"/>
      </w:numPr>
    </w:pPr>
  </w:style>
  <w:style w:type="paragraph" w:styleId="ListNumber5">
    <w:name w:val="List Number 5"/>
    <w:basedOn w:val="Normal"/>
    <w:semiHidden/>
    <w:rsid w:val="0058533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5853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585335"/>
    <w:rPr>
      <w:sz w:val="24"/>
      <w:szCs w:val="24"/>
    </w:rPr>
  </w:style>
  <w:style w:type="paragraph" w:styleId="NormalIndent">
    <w:name w:val="Normal Indent"/>
    <w:basedOn w:val="Normal"/>
    <w:semiHidden/>
    <w:rsid w:val="0058533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58533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585335"/>
  </w:style>
  <w:style w:type="paragraph" w:styleId="PlainText">
    <w:name w:val="Plain Text"/>
    <w:basedOn w:val="Normal"/>
    <w:link w:val="PlainTextChar"/>
    <w:semiHidden/>
    <w:rsid w:val="0058533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8533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58533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585335"/>
    <w:rPr>
      <w:b/>
      <w:bCs/>
    </w:rPr>
  </w:style>
  <w:style w:type="paragraph" w:styleId="Subtitle">
    <w:name w:val="Subtitle"/>
    <w:basedOn w:val="Normal"/>
    <w:link w:val="SubtitleChar"/>
    <w:qFormat/>
    <w:rsid w:val="0058533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58533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58533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58533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58533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58533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585335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58533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58533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58533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58533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58533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58533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58533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58533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58533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58533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58533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58533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58533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qFormat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585335"/>
    <w:rPr>
      <w:b/>
      <w:color w:val="0000FF"/>
    </w:rPr>
  </w:style>
  <w:style w:type="character" w:customStyle="1" w:styleId="EmphasisItalic">
    <w:name w:val="EmphasisItalic"/>
    <w:basedOn w:val="DefaultParagraphFont"/>
    <w:rsid w:val="00585335"/>
    <w:rPr>
      <w:i/>
      <w:color w:val="0000FF"/>
    </w:rPr>
  </w:style>
  <w:style w:type="character" w:customStyle="1" w:styleId="EmphasisBoldItal">
    <w:name w:val="EmphasisBoldItal"/>
    <w:basedOn w:val="DefaultParagraphFont"/>
    <w:rsid w:val="0058533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585335"/>
    <w:rPr>
      <w:color w:val="0000FF"/>
    </w:rPr>
  </w:style>
  <w:style w:type="character" w:customStyle="1" w:styleId="Keycap">
    <w:name w:val="Keycap"/>
    <w:basedOn w:val="DefaultParagraphFont"/>
    <w:rsid w:val="00585335"/>
    <w:rPr>
      <w:smallCaps/>
      <w:color w:val="0000FF"/>
    </w:rPr>
  </w:style>
  <w:style w:type="character" w:customStyle="1" w:styleId="Literal">
    <w:name w:val="Literal"/>
    <w:basedOn w:val="DefaultParagraphFont"/>
    <w:rsid w:val="0058533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58533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58533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58533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58533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58533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585335"/>
    <w:rPr>
      <w:i/>
      <w:color w:val="CC99FF"/>
    </w:rPr>
  </w:style>
  <w:style w:type="character" w:customStyle="1" w:styleId="Wingdings">
    <w:name w:val="Wingdings"/>
    <w:basedOn w:val="DefaultParagraphFont"/>
    <w:rsid w:val="0058533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58533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58533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585335"/>
    <w:rPr>
      <w:i/>
      <w:color w:val="CC99FF"/>
    </w:rPr>
  </w:style>
  <w:style w:type="character" w:customStyle="1" w:styleId="LiteralBox">
    <w:name w:val="LiteralBox"/>
    <w:basedOn w:val="Literal"/>
    <w:rsid w:val="0058533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58533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58533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58533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585335"/>
    <w:rPr>
      <w:color w:val="808080"/>
    </w:rPr>
  </w:style>
  <w:style w:type="paragraph" w:customStyle="1" w:styleId="BodyBox">
    <w:name w:val="BodyBox"/>
    <w:basedOn w:val="Body"/>
    <w:rsid w:val="00585335"/>
    <w:rPr>
      <w:color w:val="808080"/>
    </w:rPr>
  </w:style>
  <w:style w:type="paragraph" w:customStyle="1" w:styleId="ListHeadBox">
    <w:name w:val="ListHeadBox"/>
    <w:basedOn w:val="ListHead"/>
    <w:autoRedefine/>
    <w:rsid w:val="00585335"/>
    <w:rPr>
      <w:color w:val="808080"/>
    </w:rPr>
  </w:style>
  <w:style w:type="paragraph" w:customStyle="1" w:styleId="ListBodyBox">
    <w:name w:val="ListBodyBox"/>
    <w:basedOn w:val="ListBody"/>
    <w:autoRedefine/>
    <w:rsid w:val="00585335"/>
    <w:rPr>
      <w:color w:val="808080"/>
    </w:rPr>
  </w:style>
  <w:style w:type="paragraph" w:customStyle="1" w:styleId="NumListABox">
    <w:name w:val="NumListA Box"/>
    <w:basedOn w:val="NumListA"/>
    <w:autoRedefine/>
    <w:rsid w:val="00585335"/>
    <w:rPr>
      <w:color w:val="666699"/>
    </w:rPr>
  </w:style>
  <w:style w:type="paragraph" w:customStyle="1" w:styleId="NumListBBox">
    <w:name w:val="NumListB Box"/>
    <w:basedOn w:val="NumListB"/>
    <w:autoRedefine/>
    <w:rsid w:val="00585335"/>
    <w:rPr>
      <w:color w:val="666699"/>
    </w:rPr>
  </w:style>
  <w:style w:type="paragraph" w:customStyle="1" w:styleId="NumListCBox">
    <w:name w:val="NumListC Box"/>
    <w:basedOn w:val="NumListC"/>
    <w:autoRedefine/>
    <w:rsid w:val="00585335"/>
    <w:rPr>
      <w:color w:val="666699"/>
    </w:rPr>
  </w:style>
  <w:style w:type="paragraph" w:customStyle="1" w:styleId="FootnoteBox">
    <w:name w:val="FootnoteBox"/>
    <w:basedOn w:val="BodyFirstBox"/>
    <w:autoRedefine/>
    <w:rsid w:val="00585335"/>
    <w:rPr>
      <w:sz w:val="20"/>
    </w:rPr>
  </w:style>
  <w:style w:type="paragraph" w:customStyle="1" w:styleId="AnchorSidehead">
    <w:name w:val="Anchor Sidehead"/>
    <w:autoRedefine/>
    <w:rsid w:val="0058533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58533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585335"/>
    <w:rPr>
      <w:color w:val="999999"/>
    </w:rPr>
  </w:style>
  <w:style w:type="character" w:customStyle="1" w:styleId="WingdingsSmall">
    <w:name w:val="Wingdings Small"/>
    <w:basedOn w:val="Wingdings"/>
    <w:rsid w:val="0058533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58533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585335"/>
    <w:rPr>
      <w:color w:val="999999"/>
    </w:rPr>
  </w:style>
  <w:style w:type="paragraph" w:customStyle="1" w:styleId="CodeSingleWingding">
    <w:name w:val="CodeSingle Wingding"/>
    <w:basedOn w:val="CodeSingle"/>
    <w:autoRedefine/>
    <w:rsid w:val="00585335"/>
    <w:rPr>
      <w:color w:val="999999"/>
    </w:rPr>
  </w:style>
  <w:style w:type="character" w:customStyle="1" w:styleId="EmphasisItalicFoot">
    <w:name w:val="EmphasisItalicFoot"/>
    <w:basedOn w:val="EmphasisItalic"/>
    <w:rsid w:val="0058533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585335"/>
  </w:style>
  <w:style w:type="character" w:customStyle="1" w:styleId="Italic">
    <w:name w:val="Italic"/>
    <w:basedOn w:val="EmphasisItalic"/>
    <w:rsid w:val="0058533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585335"/>
    <w:rPr>
      <w:color w:val="CC99FF"/>
    </w:rPr>
  </w:style>
  <w:style w:type="paragraph" w:customStyle="1" w:styleId="ListPlainBBox">
    <w:name w:val="List Plain B Box"/>
    <w:basedOn w:val="ListPlainB"/>
    <w:autoRedefine/>
    <w:rsid w:val="00585335"/>
    <w:rPr>
      <w:color w:val="CC99FF"/>
    </w:rPr>
  </w:style>
  <w:style w:type="paragraph" w:customStyle="1" w:styleId="ListPlainCBox">
    <w:name w:val="List Plain C Box"/>
    <w:basedOn w:val="ListPlainC"/>
    <w:autoRedefine/>
    <w:rsid w:val="00585335"/>
    <w:rPr>
      <w:color w:val="CC99FF"/>
    </w:rPr>
  </w:style>
  <w:style w:type="paragraph" w:customStyle="1" w:styleId="BulletABox">
    <w:name w:val="BulletA Box"/>
    <w:basedOn w:val="BulletA"/>
    <w:autoRedefine/>
    <w:rsid w:val="00585335"/>
    <w:rPr>
      <w:color w:val="33CCCC"/>
    </w:rPr>
  </w:style>
  <w:style w:type="paragraph" w:customStyle="1" w:styleId="BulletBBox">
    <w:name w:val="BulletB Box"/>
    <w:basedOn w:val="BulletB"/>
    <w:autoRedefine/>
    <w:rsid w:val="00585335"/>
    <w:rPr>
      <w:color w:val="33CCCC"/>
    </w:rPr>
  </w:style>
  <w:style w:type="paragraph" w:customStyle="1" w:styleId="BulletCBox">
    <w:name w:val="BulletC Box"/>
    <w:basedOn w:val="BulletC"/>
    <w:autoRedefine/>
    <w:rsid w:val="00585335"/>
    <w:rPr>
      <w:color w:val="33CCCC"/>
    </w:rPr>
  </w:style>
  <w:style w:type="paragraph" w:customStyle="1" w:styleId="CaptionBox">
    <w:name w:val="CaptionBox"/>
    <w:basedOn w:val="Caption"/>
    <w:autoRedefine/>
    <w:rsid w:val="00585335"/>
    <w:rPr>
      <w:color w:val="808080"/>
    </w:rPr>
  </w:style>
  <w:style w:type="character" w:customStyle="1" w:styleId="EmphasisNote">
    <w:name w:val="EmphasisNote"/>
    <w:basedOn w:val="EmphasisRevItal"/>
    <w:rsid w:val="00585335"/>
    <w:rPr>
      <w:color w:val="3366FF"/>
    </w:rPr>
  </w:style>
  <w:style w:type="character" w:customStyle="1" w:styleId="EmphasisBoldBox">
    <w:name w:val="EmphasisBoldBox"/>
    <w:basedOn w:val="EmphasisBold"/>
    <w:rsid w:val="00585335"/>
    <w:rPr>
      <w:b/>
      <w:color w:val="3366FF"/>
    </w:rPr>
  </w:style>
  <w:style w:type="paragraph" w:customStyle="1" w:styleId="Epigraph">
    <w:name w:val="Epigraph"/>
    <w:basedOn w:val="BlockQuote"/>
    <w:autoRedefine/>
    <w:rsid w:val="0058533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9C7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1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C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8533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8533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533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8533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8533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8533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8533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8533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8533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53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853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585335"/>
    <w:pPr>
      <w:numPr>
        <w:numId w:val="13"/>
      </w:numPr>
    </w:pPr>
  </w:style>
  <w:style w:type="numbering" w:styleId="1ai">
    <w:name w:val="Outline List 1"/>
    <w:basedOn w:val="NoList"/>
    <w:semiHidden/>
    <w:rsid w:val="00585335"/>
    <w:pPr>
      <w:numPr>
        <w:numId w:val="14"/>
      </w:numPr>
    </w:pPr>
  </w:style>
  <w:style w:type="numbering" w:styleId="ArticleSection">
    <w:name w:val="Outline List 3"/>
    <w:basedOn w:val="NoList"/>
    <w:semiHidden/>
    <w:rsid w:val="00585335"/>
    <w:pPr>
      <w:numPr>
        <w:numId w:val="15"/>
      </w:numPr>
    </w:pPr>
  </w:style>
  <w:style w:type="paragraph" w:styleId="BlockText">
    <w:name w:val="Block Text"/>
    <w:basedOn w:val="Normal"/>
    <w:semiHidden/>
    <w:rsid w:val="0058533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58533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58533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58533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8533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58533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58533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58533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58533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58533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58533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58533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585335"/>
    <w:rPr>
      <w:i/>
      <w:iCs/>
    </w:rPr>
  </w:style>
  <w:style w:type="paragraph" w:styleId="EnvelopeAddress">
    <w:name w:val="envelope address"/>
    <w:basedOn w:val="Normal"/>
    <w:semiHidden/>
    <w:rsid w:val="0058533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585335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58533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85335"/>
  </w:style>
  <w:style w:type="paragraph" w:styleId="HTMLAddress">
    <w:name w:val="HTML Address"/>
    <w:basedOn w:val="Normal"/>
    <w:link w:val="HTMLAddressChar"/>
    <w:semiHidden/>
    <w:rsid w:val="0058533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585335"/>
    <w:rPr>
      <w:i/>
      <w:iCs/>
    </w:rPr>
  </w:style>
  <w:style w:type="character" w:styleId="HTMLCode">
    <w:name w:val="HTML Code"/>
    <w:basedOn w:val="DefaultParagraphFont"/>
    <w:uiPriority w:val="99"/>
    <w:semiHidden/>
    <w:rsid w:val="0058533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85335"/>
    <w:rPr>
      <w:i/>
      <w:iCs/>
    </w:rPr>
  </w:style>
  <w:style w:type="character" w:styleId="HTMLKeyboard">
    <w:name w:val="HTML Keyboard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533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8533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85335"/>
    <w:rPr>
      <w:i/>
      <w:iCs/>
    </w:rPr>
  </w:style>
  <w:style w:type="character" w:styleId="Hyperlink">
    <w:name w:val="Hyperlink"/>
    <w:basedOn w:val="DefaultParagraphFont"/>
    <w:semiHidden/>
    <w:rsid w:val="00585335"/>
    <w:rPr>
      <w:color w:val="0000FF"/>
      <w:u w:val="single"/>
    </w:rPr>
  </w:style>
  <w:style w:type="character" w:styleId="LineNumber">
    <w:name w:val="line number"/>
    <w:basedOn w:val="DefaultParagraphFont"/>
    <w:semiHidden/>
    <w:rsid w:val="00585335"/>
  </w:style>
  <w:style w:type="paragraph" w:styleId="List">
    <w:name w:val="List"/>
    <w:basedOn w:val="Normal"/>
    <w:semiHidden/>
    <w:rsid w:val="00585335"/>
    <w:pPr>
      <w:ind w:left="360" w:hanging="360"/>
    </w:pPr>
  </w:style>
  <w:style w:type="paragraph" w:styleId="List2">
    <w:name w:val="List 2"/>
    <w:basedOn w:val="Normal"/>
    <w:semiHidden/>
    <w:rsid w:val="00585335"/>
    <w:pPr>
      <w:ind w:left="720" w:hanging="360"/>
    </w:pPr>
  </w:style>
  <w:style w:type="paragraph" w:styleId="List3">
    <w:name w:val="List 3"/>
    <w:basedOn w:val="Normal"/>
    <w:semiHidden/>
    <w:rsid w:val="00585335"/>
    <w:pPr>
      <w:ind w:left="1080" w:hanging="360"/>
    </w:pPr>
  </w:style>
  <w:style w:type="paragraph" w:styleId="List4">
    <w:name w:val="List 4"/>
    <w:basedOn w:val="Normal"/>
    <w:semiHidden/>
    <w:rsid w:val="00585335"/>
    <w:pPr>
      <w:ind w:left="1440" w:hanging="360"/>
    </w:pPr>
  </w:style>
  <w:style w:type="paragraph" w:styleId="List5">
    <w:name w:val="List 5"/>
    <w:basedOn w:val="Normal"/>
    <w:semiHidden/>
    <w:rsid w:val="00585335"/>
    <w:pPr>
      <w:ind w:left="1800" w:hanging="360"/>
    </w:pPr>
  </w:style>
  <w:style w:type="paragraph" w:styleId="ListBullet">
    <w:name w:val="List Bullet"/>
    <w:basedOn w:val="Normal"/>
    <w:autoRedefine/>
    <w:semiHidden/>
    <w:rsid w:val="0058533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58533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58533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58533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585335"/>
    <w:pPr>
      <w:numPr>
        <w:numId w:val="7"/>
      </w:numPr>
    </w:pPr>
  </w:style>
  <w:style w:type="paragraph" w:styleId="ListContinue">
    <w:name w:val="List Continue"/>
    <w:basedOn w:val="Normal"/>
    <w:semiHidden/>
    <w:rsid w:val="00585335"/>
    <w:pPr>
      <w:spacing w:after="120"/>
      <w:ind w:left="360"/>
    </w:pPr>
  </w:style>
  <w:style w:type="paragraph" w:styleId="ListContinue2">
    <w:name w:val="List Continue 2"/>
    <w:basedOn w:val="Normal"/>
    <w:semiHidden/>
    <w:rsid w:val="00585335"/>
    <w:pPr>
      <w:spacing w:after="120"/>
      <w:ind w:left="720"/>
    </w:pPr>
  </w:style>
  <w:style w:type="paragraph" w:styleId="ListContinue3">
    <w:name w:val="List Continue 3"/>
    <w:basedOn w:val="Normal"/>
    <w:semiHidden/>
    <w:rsid w:val="00585335"/>
    <w:pPr>
      <w:spacing w:after="120"/>
      <w:ind w:left="1080"/>
    </w:pPr>
  </w:style>
  <w:style w:type="paragraph" w:styleId="ListContinue4">
    <w:name w:val="List Continue 4"/>
    <w:basedOn w:val="Normal"/>
    <w:semiHidden/>
    <w:rsid w:val="00585335"/>
    <w:pPr>
      <w:spacing w:after="120"/>
      <w:ind w:left="1440"/>
    </w:pPr>
  </w:style>
  <w:style w:type="paragraph" w:styleId="ListContinue5">
    <w:name w:val="List Continue 5"/>
    <w:basedOn w:val="Normal"/>
    <w:semiHidden/>
    <w:rsid w:val="00585335"/>
    <w:pPr>
      <w:spacing w:after="120"/>
      <w:ind w:left="1800"/>
    </w:pPr>
  </w:style>
  <w:style w:type="paragraph" w:styleId="ListNumber">
    <w:name w:val="List Number"/>
    <w:basedOn w:val="Normal"/>
    <w:semiHidden/>
    <w:rsid w:val="00585335"/>
    <w:pPr>
      <w:numPr>
        <w:numId w:val="8"/>
      </w:numPr>
    </w:pPr>
  </w:style>
  <w:style w:type="paragraph" w:styleId="ListNumber2">
    <w:name w:val="List Number 2"/>
    <w:basedOn w:val="Normal"/>
    <w:semiHidden/>
    <w:rsid w:val="00585335"/>
    <w:pPr>
      <w:numPr>
        <w:numId w:val="9"/>
      </w:numPr>
    </w:pPr>
  </w:style>
  <w:style w:type="paragraph" w:styleId="ListNumber3">
    <w:name w:val="List Number 3"/>
    <w:basedOn w:val="Normal"/>
    <w:semiHidden/>
    <w:rsid w:val="00585335"/>
    <w:pPr>
      <w:numPr>
        <w:numId w:val="10"/>
      </w:numPr>
    </w:pPr>
  </w:style>
  <w:style w:type="paragraph" w:styleId="ListNumber4">
    <w:name w:val="List Number 4"/>
    <w:basedOn w:val="Normal"/>
    <w:semiHidden/>
    <w:rsid w:val="00585335"/>
    <w:pPr>
      <w:numPr>
        <w:numId w:val="11"/>
      </w:numPr>
    </w:pPr>
  </w:style>
  <w:style w:type="paragraph" w:styleId="ListNumber5">
    <w:name w:val="List Number 5"/>
    <w:basedOn w:val="Normal"/>
    <w:semiHidden/>
    <w:rsid w:val="0058533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5853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585335"/>
    <w:rPr>
      <w:sz w:val="24"/>
      <w:szCs w:val="24"/>
    </w:rPr>
  </w:style>
  <w:style w:type="paragraph" w:styleId="NormalIndent">
    <w:name w:val="Normal Indent"/>
    <w:basedOn w:val="Normal"/>
    <w:semiHidden/>
    <w:rsid w:val="0058533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58533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585335"/>
  </w:style>
  <w:style w:type="paragraph" w:styleId="PlainText">
    <w:name w:val="Plain Text"/>
    <w:basedOn w:val="Normal"/>
    <w:link w:val="PlainTextChar"/>
    <w:semiHidden/>
    <w:rsid w:val="0058533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8533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58533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585335"/>
    <w:rPr>
      <w:b/>
      <w:bCs/>
    </w:rPr>
  </w:style>
  <w:style w:type="paragraph" w:styleId="Subtitle">
    <w:name w:val="Subtitle"/>
    <w:basedOn w:val="Normal"/>
    <w:link w:val="SubtitleChar"/>
    <w:qFormat/>
    <w:rsid w:val="0058533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58533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58533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58533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58533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58533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585335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58533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58533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58533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58533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58533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58533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58533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58533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58533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58533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58533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58533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58533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qFormat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585335"/>
    <w:rPr>
      <w:b/>
      <w:color w:val="0000FF"/>
    </w:rPr>
  </w:style>
  <w:style w:type="character" w:customStyle="1" w:styleId="EmphasisItalic">
    <w:name w:val="EmphasisItalic"/>
    <w:basedOn w:val="DefaultParagraphFont"/>
    <w:rsid w:val="00585335"/>
    <w:rPr>
      <w:i/>
      <w:color w:val="0000FF"/>
    </w:rPr>
  </w:style>
  <w:style w:type="character" w:customStyle="1" w:styleId="EmphasisBoldItal">
    <w:name w:val="EmphasisBoldItal"/>
    <w:basedOn w:val="DefaultParagraphFont"/>
    <w:rsid w:val="0058533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585335"/>
    <w:rPr>
      <w:color w:val="0000FF"/>
    </w:rPr>
  </w:style>
  <w:style w:type="character" w:customStyle="1" w:styleId="Keycap">
    <w:name w:val="Keycap"/>
    <w:basedOn w:val="DefaultParagraphFont"/>
    <w:rsid w:val="00585335"/>
    <w:rPr>
      <w:smallCaps/>
      <w:color w:val="0000FF"/>
    </w:rPr>
  </w:style>
  <w:style w:type="character" w:customStyle="1" w:styleId="Literal">
    <w:name w:val="Literal"/>
    <w:basedOn w:val="DefaultParagraphFont"/>
    <w:rsid w:val="0058533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58533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58533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58533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58533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58533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585335"/>
    <w:rPr>
      <w:i/>
      <w:color w:val="CC99FF"/>
    </w:rPr>
  </w:style>
  <w:style w:type="character" w:customStyle="1" w:styleId="Wingdings">
    <w:name w:val="Wingdings"/>
    <w:basedOn w:val="DefaultParagraphFont"/>
    <w:rsid w:val="0058533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58533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58533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585335"/>
    <w:rPr>
      <w:i/>
      <w:color w:val="CC99FF"/>
    </w:rPr>
  </w:style>
  <w:style w:type="character" w:customStyle="1" w:styleId="LiteralBox">
    <w:name w:val="LiteralBox"/>
    <w:basedOn w:val="Literal"/>
    <w:rsid w:val="0058533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58533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58533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58533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585335"/>
    <w:rPr>
      <w:color w:val="808080"/>
    </w:rPr>
  </w:style>
  <w:style w:type="paragraph" w:customStyle="1" w:styleId="BodyBox">
    <w:name w:val="BodyBox"/>
    <w:basedOn w:val="Body"/>
    <w:rsid w:val="00585335"/>
    <w:rPr>
      <w:color w:val="808080"/>
    </w:rPr>
  </w:style>
  <w:style w:type="paragraph" w:customStyle="1" w:styleId="ListHeadBox">
    <w:name w:val="ListHeadBox"/>
    <w:basedOn w:val="ListHead"/>
    <w:autoRedefine/>
    <w:rsid w:val="00585335"/>
    <w:rPr>
      <w:color w:val="808080"/>
    </w:rPr>
  </w:style>
  <w:style w:type="paragraph" w:customStyle="1" w:styleId="ListBodyBox">
    <w:name w:val="ListBodyBox"/>
    <w:basedOn w:val="ListBody"/>
    <w:autoRedefine/>
    <w:rsid w:val="00585335"/>
    <w:rPr>
      <w:color w:val="808080"/>
    </w:rPr>
  </w:style>
  <w:style w:type="paragraph" w:customStyle="1" w:styleId="NumListABox">
    <w:name w:val="NumListA Box"/>
    <w:basedOn w:val="NumListA"/>
    <w:autoRedefine/>
    <w:rsid w:val="00585335"/>
    <w:rPr>
      <w:color w:val="666699"/>
    </w:rPr>
  </w:style>
  <w:style w:type="paragraph" w:customStyle="1" w:styleId="NumListBBox">
    <w:name w:val="NumListB Box"/>
    <w:basedOn w:val="NumListB"/>
    <w:autoRedefine/>
    <w:rsid w:val="00585335"/>
    <w:rPr>
      <w:color w:val="666699"/>
    </w:rPr>
  </w:style>
  <w:style w:type="paragraph" w:customStyle="1" w:styleId="NumListCBox">
    <w:name w:val="NumListC Box"/>
    <w:basedOn w:val="NumListC"/>
    <w:autoRedefine/>
    <w:rsid w:val="00585335"/>
    <w:rPr>
      <w:color w:val="666699"/>
    </w:rPr>
  </w:style>
  <w:style w:type="paragraph" w:customStyle="1" w:styleId="FootnoteBox">
    <w:name w:val="FootnoteBox"/>
    <w:basedOn w:val="BodyFirstBox"/>
    <w:autoRedefine/>
    <w:rsid w:val="00585335"/>
    <w:rPr>
      <w:sz w:val="20"/>
    </w:rPr>
  </w:style>
  <w:style w:type="paragraph" w:customStyle="1" w:styleId="AnchorSidehead">
    <w:name w:val="Anchor Sidehead"/>
    <w:autoRedefine/>
    <w:rsid w:val="0058533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58533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585335"/>
    <w:rPr>
      <w:color w:val="999999"/>
    </w:rPr>
  </w:style>
  <w:style w:type="character" w:customStyle="1" w:styleId="WingdingsSmall">
    <w:name w:val="Wingdings Small"/>
    <w:basedOn w:val="Wingdings"/>
    <w:rsid w:val="0058533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58533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585335"/>
    <w:rPr>
      <w:color w:val="999999"/>
    </w:rPr>
  </w:style>
  <w:style w:type="paragraph" w:customStyle="1" w:styleId="CodeSingleWingding">
    <w:name w:val="CodeSingle Wingding"/>
    <w:basedOn w:val="CodeSingle"/>
    <w:autoRedefine/>
    <w:rsid w:val="00585335"/>
    <w:rPr>
      <w:color w:val="999999"/>
    </w:rPr>
  </w:style>
  <w:style w:type="character" w:customStyle="1" w:styleId="EmphasisItalicFoot">
    <w:name w:val="EmphasisItalicFoot"/>
    <w:basedOn w:val="EmphasisItalic"/>
    <w:rsid w:val="0058533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585335"/>
  </w:style>
  <w:style w:type="character" w:customStyle="1" w:styleId="Italic">
    <w:name w:val="Italic"/>
    <w:basedOn w:val="EmphasisItalic"/>
    <w:rsid w:val="0058533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585335"/>
    <w:rPr>
      <w:color w:val="CC99FF"/>
    </w:rPr>
  </w:style>
  <w:style w:type="paragraph" w:customStyle="1" w:styleId="ListPlainBBox">
    <w:name w:val="List Plain B Box"/>
    <w:basedOn w:val="ListPlainB"/>
    <w:autoRedefine/>
    <w:rsid w:val="00585335"/>
    <w:rPr>
      <w:color w:val="CC99FF"/>
    </w:rPr>
  </w:style>
  <w:style w:type="paragraph" w:customStyle="1" w:styleId="ListPlainCBox">
    <w:name w:val="List Plain C Box"/>
    <w:basedOn w:val="ListPlainC"/>
    <w:autoRedefine/>
    <w:rsid w:val="00585335"/>
    <w:rPr>
      <w:color w:val="CC99FF"/>
    </w:rPr>
  </w:style>
  <w:style w:type="paragraph" w:customStyle="1" w:styleId="BulletABox">
    <w:name w:val="BulletA Box"/>
    <w:basedOn w:val="BulletA"/>
    <w:autoRedefine/>
    <w:rsid w:val="00585335"/>
    <w:rPr>
      <w:color w:val="33CCCC"/>
    </w:rPr>
  </w:style>
  <w:style w:type="paragraph" w:customStyle="1" w:styleId="BulletBBox">
    <w:name w:val="BulletB Box"/>
    <w:basedOn w:val="BulletB"/>
    <w:autoRedefine/>
    <w:rsid w:val="00585335"/>
    <w:rPr>
      <w:color w:val="33CCCC"/>
    </w:rPr>
  </w:style>
  <w:style w:type="paragraph" w:customStyle="1" w:styleId="BulletCBox">
    <w:name w:val="BulletC Box"/>
    <w:basedOn w:val="BulletC"/>
    <w:autoRedefine/>
    <w:rsid w:val="00585335"/>
    <w:rPr>
      <w:color w:val="33CCCC"/>
    </w:rPr>
  </w:style>
  <w:style w:type="paragraph" w:customStyle="1" w:styleId="CaptionBox">
    <w:name w:val="CaptionBox"/>
    <w:basedOn w:val="Caption"/>
    <w:autoRedefine/>
    <w:rsid w:val="00585335"/>
    <w:rPr>
      <w:color w:val="808080"/>
    </w:rPr>
  </w:style>
  <w:style w:type="character" w:customStyle="1" w:styleId="EmphasisNote">
    <w:name w:val="EmphasisNote"/>
    <w:basedOn w:val="EmphasisRevItal"/>
    <w:rsid w:val="00585335"/>
    <w:rPr>
      <w:color w:val="3366FF"/>
    </w:rPr>
  </w:style>
  <w:style w:type="character" w:customStyle="1" w:styleId="EmphasisBoldBox">
    <w:name w:val="EmphasisBoldBox"/>
    <w:basedOn w:val="EmphasisBold"/>
    <w:rsid w:val="00585335"/>
    <w:rPr>
      <w:b/>
      <w:color w:val="3366FF"/>
    </w:rPr>
  </w:style>
  <w:style w:type="paragraph" w:customStyle="1" w:styleId="Epigraph">
    <w:name w:val="Epigraph"/>
    <w:basedOn w:val="BlockQuote"/>
    <w:autoRedefine/>
    <w:rsid w:val="0058533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9C7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1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88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7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</Template>
  <TotalTime>11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AnneMarieW</cp:lastModifiedBy>
  <cp:revision>6</cp:revision>
  <dcterms:created xsi:type="dcterms:W3CDTF">2019-01-11T17:54:00Z</dcterms:created>
  <dcterms:modified xsi:type="dcterms:W3CDTF">2019-01-11T18:05:00Z</dcterms:modified>
</cp:coreProperties>
</file>