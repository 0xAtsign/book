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E5" w:rsidRDefault="006F4EE5" w:rsidP="003A787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insert this new section after the </w:t>
      </w:r>
      <w:r w:rsidR="003A787A">
        <w:rPr>
          <w:rFonts w:eastAsia="Microsoft YaHei"/>
        </w:rPr>
        <w:t>“</w:t>
      </w:r>
      <w:r>
        <w:rPr>
          <w:rFonts w:eastAsia="Microsoft YaHei" w:hint="eastAsia"/>
        </w:rPr>
        <w:t>Repeating Code with loop</w:t>
      </w:r>
      <w:r w:rsidR="003A787A">
        <w:rPr>
          <w:rFonts w:eastAsia="Microsoft YaHei"/>
        </w:rPr>
        <w:t>”</w:t>
      </w:r>
      <w:r>
        <w:rPr>
          <w:rFonts w:eastAsia="Microsoft YaHei" w:hint="eastAsia"/>
        </w:rPr>
        <w:t xml:space="preserve"> section ends and before the</w:t>
      </w:r>
      <w:r w:rsidR="003A787A">
        <w:rPr>
          <w:rFonts w:eastAsia="Microsoft YaHei"/>
        </w:rPr>
        <w:t xml:space="preserve"> “</w:t>
      </w:r>
      <w:r>
        <w:rPr>
          <w:rFonts w:eastAsia="Microsoft YaHei" w:hint="eastAsia"/>
        </w:rPr>
        <w:t>Conditional Loops with while</w:t>
      </w:r>
      <w:r w:rsidR="003A787A">
        <w:rPr>
          <w:rFonts w:eastAsia="Microsoft YaHei"/>
        </w:rPr>
        <w:t>”</w:t>
      </w:r>
      <w:r>
        <w:rPr>
          <w:rFonts w:eastAsia="Microsoft YaHei" w:hint="eastAsia"/>
        </w:rPr>
        <w:t xml:space="preserve"> section starts, on page 53.</w:t>
      </w:r>
    </w:p>
    <w:p w:rsidR="006F4EE5" w:rsidRDefault="006F4EE5" w:rsidP="003A787A">
      <w:pPr>
        <w:pStyle w:val="HeadC"/>
        <w:rPr>
          <w:rFonts w:eastAsia="Microsoft YaHei"/>
        </w:rPr>
      </w:pPr>
      <w:bookmarkStart w:id="0" w:name="returning-values-from-loops"/>
      <w:bookmarkEnd w:id="0"/>
      <w:r>
        <w:rPr>
          <w:rFonts w:eastAsia="Microsoft YaHei" w:hint="eastAsia"/>
        </w:rPr>
        <w:t xml:space="preserve">Returning Values </w:t>
      </w:r>
      <w:ins w:id="1" w:author="AnneMarieW" w:date="2019-01-10T13:57:00Z">
        <w:r w:rsidR="009004E9">
          <w:rPr>
            <w:rFonts w:eastAsia="Microsoft YaHei"/>
          </w:rPr>
          <w:t>f</w:t>
        </w:r>
      </w:ins>
      <w:del w:id="2" w:author="AnneMarieW" w:date="2019-01-10T13:57:00Z">
        <w:r w:rsidDel="009004E9">
          <w:rPr>
            <w:rFonts w:eastAsia="Microsoft YaHei" w:hint="eastAsia"/>
          </w:rPr>
          <w:delText>F</w:delText>
        </w:r>
      </w:del>
      <w:r>
        <w:rPr>
          <w:rFonts w:eastAsia="Microsoft YaHei" w:hint="eastAsia"/>
        </w:rPr>
        <w:t>rom Loops</w:t>
      </w:r>
    </w:p>
    <w:p w:rsidR="006F4EE5" w:rsidRDefault="006F4EE5" w:rsidP="003A787A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One of the uses of a</w:t>
      </w:r>
      <w:ins w:id="3" w:author="AnneMarieW" w:date="2019-01-11T10:16:00Z">
        <w:r w:rsidR="00AE47CA">
          <w:rPr>
            <w:rFonts w:eastAsia="Microsoft YaHei"/>
          </w:rPr>
          <w:t xml:space="preserve"> </w:t>
        </w:r>
      </w:ins>
      <w:del w:id="4" w:author="AnneMarieW" w:date="2019-01-11T10:16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loop</w:t>
      </w:r>
      <w:del w:id="5" w:author="AnneMarieW" w:date="2019-01-11T10:16:00Z">
        <w:r w:rsidDel="00AE47CA">
          <w:rPr>
            <w:rFonts w:eastAsia="Microsoft YaHei" w:hint="eastAsia"/>
          </w:rPr>
          <w:delText> </w:delText>
        </w:r>
      </w:del>
      <w:ins w:id="6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is to retry an operation you know might fail, such as</w:t>
      </w:r>
      <w:del w:id="7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8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checking </w:t>
      </w:r>
      <w:del w:id="9" w:author="AnneMarieW" w:date="2019-01-10T13:57:00Z">
        <w:r w:rsidDel="009004E9">
          <w:rPr>
            <w:rFonts w:eastAsia="Microsoft YaHei" w:hint="eastAsia"/>
          </w:rPr>
          <w:delText>if</w:delText>
        </w:r>
      </w:del>
      <w:ins w:id="10" w:author="AnneMarieW" w:date="2019-01-10T13:57:00Z">
        <w:r w:rsidR="009004E9">
          <w:rPr>
            <w:rFonts w:eastAsia="Microsoft YaHei"/>
          </w:rPr>
          <w:t>whether</w:t>
        </w:r>
      </w:ins>
      <w:r>
        <w:rPr>
          <w:rFonts w:eastAsia="Microsoft YaHei" w:hint="eastAsia"/>
        </w:rPr>
        <w:t xml:space="preserve"> a thread </w:t>
      </w:r>
      <w:ins w:id="11" w:author="AnneMarieW" w:date="2019-01-10T13:58:00Z">
        <w:r w:rsidR="009004E9">
          <w:rPr>
            <w:rFonts w:eastAsia="Microsoft YaHei"/>
          </w:rPr>
          <w:t xml:space="preserve">has </w:t>
        </w:r>
      </w:ins>
      <w:r>
        <w:rPr>
          <w:rFonts w:eastAsia="Microsoft YaHei" w:hint="eastAsia"/>
        </w:rPr>
        <w:t>completed its job. However, you might need to pass the</w:t>
      </w:r>
      <w:del w:id="12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13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result of that operation to the rest of your code. To do this</w:t>
      </w:r>
      <w:ins w:id="14" w:author="AnneMarieW" w:date="2019-01-10T13:58:00Z">
        <w:r w:rsidR="009004E9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you can add the value you</w:t>
      </w:r>
      <w:del w:id="15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16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want returned after the</w:t>
      </w:r>
      <w:ins w:id="17" w:author="AnneMarieW" w:date="2019-01-11T10:16:00Z">
        <w:r w:rsidR="00AE47CA">
          <w:rPr>
            <w:rFonts w:eastAsia="Microsoft YaHei"/>
          </w:rPr>
          <w:t xml:space="preserve"> </w:t>
        </w:r>
      </w:ins>
      <w:del w:id="18" w:author="AnneMarieW" w:date="2019-01-11T10:16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break</w:t>
      </w:r>
      <w:ins w:id="19" w:author="AnneMarieW" w:date="2019-01-11T10:16:00Z">
        <w:r w:rsidR="00AE47CA">
          <w:rPr>
            <w:rFonts w:eastAsia="Microsoft YaHei"/>
          </w:rPr>
          <w:t xml:space="preserve"> </w:t>
        </w:r>
      </w:ins>
      <w:del w:id="20" w:author="AnneMarieW" w:date="2019-01-11T10:16:00Z">
        <w:r w:rsidDel="00AE47C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expression you use to stop the loop</w:t>
      </w:r>
      <w:del w:id="21" w:author="AnneMarieW" w:date="2019-01-10T13:58:00Z">
        <w:r w:rsidDel="009004E9">
          <w:rPr>
            <w:rFonts w:eastAsia="Microsoft YaHei" w:hint="eastAsia"/>
          </w:rPr>
          <w:delText>,</w:delText>
        </w:r>
      </w:del>
      <w:ins w:id="22" w:author="AnneMarieW" w:date="2019-01-10T13:58:00Z">
        <w:r w:rsidR="009004E9">
          <w:rPr>
            <w:rFonts w:eastAsia="Microsoft YaHei"/>
          </w:rPr>
          <w:t>;</w:t>
        </w:r>
      </w:ins>
      <w:del w:id="23" w:author="AnneMarieW" w:date="2019-01-10T13:58:00Z">
        <w:r w:rsidDel="009004E9">
          <w:rPr>
            <w:rFonts w:eastAsia="Microsoft YaHei" w:hint="eastAsia"/>
          </w:rPr>
          <w:delText xml:space="preserve"> and</w:delText>
        </w:r>
      </w:del>
      <w:r>
        <w:rPr>
          <w:rFonts w:eastAsia="Microsoft YaHei" w:hint="eastAsia"/>
        </w:rPr>
        <w:t xml:space="preserve"> that value will</w:t>
      </w:r>
      <w:del w:id="24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25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be returned out of the loop so you can use it, as shown here:</w:t>
      </w:r>
    </w:p>
    <w:p w:rsidR="006F4EE5" w:rsidRPr="003A787A" w:rsidRDefault="006F4EE5" w:rsidP="003A787A">
      <w:pPr>
        <w:pStyle w:val="CodeA"/>
      </w:pPr>
      <w:r w:rsidRPr="003A787A">
        <w:t>fn main() {</w:t>
      </w:r>
    </w:p>
    <w:p w:rsidR="006F4EE5" w:rsidRPr="003A787A" w:rsidRDefault="006F4EE5" w:rsidP="003A787A">
      <w:pPr>
        <w:pStyle w:val="CodeB"/>
      </w:pPr>
      <w:r w:rsidRPr="003A787A">
        <w:t xml:space="preserve">    let mut counter = 0;</w:t>
      </w:r>
    </w:p>
    <w:p w:rsidR="006F4EE5" w:rsidRPr="003A787A" w:rsidRDefault="006F4EE5" w:rsidP="003A787A">
      <w:pPr>
        <w:pStyle w:val="CodeB"/>
      </w:pPr>
    </w:p>
    <w:p w:rsidR="006F4EE5" w:rsidRPr="003A787A" w:rsidRDefault="006F4EE5" w:rsidP="003A787A">
      <w:pPr>
        <w:pStyle w:val="CodeB"/>
      </w:pPr>
      <w:r w:rsidRPr="003A787A">
        <w:t xml:space="preserve">    let result = loop {</w:t>
      </w:r>
    </w:p>
    <w:p w:rsidR="006F4EE5" w:rsidRPr="003A787A" w:rsidRDefault="006F4EE5" w:rsidP="003A787A">
      <w:pPr>
        <w:pStyle w:val="CodeB"/>
      </w:pPr>
      <w:r w:rsidRPr="003A787A">
        <w:t xml:space="preserve">        counter += 1;</w:t>
      </w:r>
    </w:p>
    <w:p w:rsidR="006F4EE5" w:rsidRPr="003A787A" w:rsidRDefault="006F4EE5" w:rsidP="003A787A">
      <w:pPr>
        <w:pStyle w:val="CodeB"/>
      </w:pPr>
    </w:p>
    <w:p w:rsidR="006F4EE5" w:rsidRPr="003A787A" w:rsidRDefault="006F4EE5" w:rsidP="003A787A">
      <w:pPr>
        <w:pStyle w:val="CodeB"/>
      </w:pPr>
      <w:r w:rsidRPr="003A787A">
        <w:t xml:space="preserve">        if counter == 10 {</w:t>
      </w:r>
    </w:p>
    <w:p w:rsidR="006F4EE5" w:rsidRPr="003A787A" w:rsidRDefault="006F4EE5" w:rsidP="003A787A">
      <w:pPr>
        <w:pStyle w:val="CodeB"/>
      </w:pPr>
      <w:r w:rsidRPr="003A787A">
        <w:t xml:space="preserve">            break counter * 2;</w:t>
      </w:r>
    </w:p>
    <w:p w:rsidR="006F4EE5" w:rsidRPr="003A787A" w:rsidRDefault="006F4EE5" w:rsidP="003A787A">
      <w:pPr>
        <w:pStyle w:val="CodeB"/>
      </w:pPr>
      <w:r w:rsidRPr="003A787A">
        <w:t xml:space="preserve">        }</w:t>
      </w:r>
    </w:p>
    <w:p w:rsidR="006F4EE5" w:rsidRPr="003A787A" w:rsidRDefault="006F4EE5" w:rsidP="003A787A">
      <w:pPr>
        <w:pStyle w:val="CodeB"/>
      </w:pPr>
      <w:r w:rsidRPr="003A787A">
        <w:t xml:space="preserve">    };</w:t>
      </w:r>
    </w:p>
    <w:p w:rsidR="006F4EE5" w:rsidRPr="003A787A" w:rsidRDefault="006F4EE5" w:rsidP="003A787A">
      <w:pPr>
        <w:pStyle w:val="CodeB"/>
      </w:pPr>
    </w:p>
    <w:p w:rsidR="006F4EE5" w:rsidRPr="003A787A" w:rsidRDefault="006F4EE5" w:rsidP="003A787A">
      <w:pPr>
        <w:pStyle w:val="CodeB"/>
      </w:pPr>
      <w:r w:rsidRPr="003A787A">
        <w:t xml:space="preserve">    println!("The result is {}", result);</w:t>
      </w:r>
    </w:p>
    <w:p w:rsidR="006F4EE5" w:rsidRPr="003A787A" w:rsidRDefault="006F4EE5" w:rsidP="003A787A">
      <w:pPr>
        <w:pStyle w:val="CodeC"/>
      </w:pPr>
      <w:r w:rsidRPr="003A787A">
        <w:t>}</w:t>
      </w:r>
    </w:p>
    <w:p w:rsidR="006F4EE5" w:rsidRDefault="006F4EE5" w:rsidP="003A787A">
      <w:pPr>
        <w:pStyle w:val="Body"/>
        <w:rPr>
          <w:rFonts w:eastAsia="Microsoft YaHei"/>
        </w:rPr>
      </w:pPr>
      <w:r>
        <w:rPr>
          <w:rFonts w:eastAsia="Microsoft YaHei" w:hint="eastAsia"/>
        </w:rPr>
        <w:t>Before the loop, we declare a variable named</w:t>
      </w:r>
      <w:ins w:id="26" w:author="AnneMarieW" w:date="2019-01-11T10:17:00Z">
        <w:r w:rsidR="00AE47CA">
          <w:rPr>
            <w:rFonts w:eastAsia="Microsoft YaHei"/>
          </w:rPr>
          <w:t xml:space="preserve"> </w:t>
        </w:r>
      </w:ins>
      <w:del w:id="27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counter</w:t>
      </w:r>
      <w:ins w:id="28" w:author="AnneMarieW" w:date="2019-01-11T10:17:00Z">
        <w:r w:rsidR="00AE47CA">
          <w:rPr>
            <w:rFonts w:eastAsia="Microsoft YaHei"/>
          </w:rPr>
          <w:t xml:space="preserve"> </w:t>
        </w:r>
      </w:ins>
      <w:del w:id="29" w:author="AnneMarieW" w:date="2019-01-11T10:17:00Z">
        <w:r w:rsidDel="00AE47C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and initialize it to</w:t>
      </w:r>
      <w:ins w:id="30" w:author="AnneMarieW" w:date="2019-01-11T10:17:00Z">
        <w:r w:rsidR="00AE47CA">
          <w:rPr>
            <w:rFonts w:eastAsia="Microsoft YaHei"/>
          </w:rPr>
          <w:t xml:space="preserve"> </w:t>
        </w:r>
      </w:ins>
      <w:del w:id="31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del w:id="32" w:author="AnneMarieW" w:date="2019-01-10T14:02:00Z">
        <w:r w:rsidRPr="00C5403E" w:rsidDel="00C5403E">
          <w:rPr>
            <w:rStyle w:val="Literal"/>
            <w:rPrChange w:id="33" w:author="AnneMarieW" w:date="2019-01-10T14:02:00Z">
              <w:rPr>
                <w:rFonts w:eastAsia="Microsoft YaHei"/>
              </w:rPr>
            </w:rPrChange>
          </w:rPr>
          <w:delText>zero</w:delText>
        </w:r>
      </w:del>
      <w:ins w:id="34" w:author="AnneMarieW" w:date="2019-01-10T14:02:00Z">
        <w:r w:rsidR="00C5403E" w:rsidRPr="00C5403E">
          <w:rPr>
            <w:rStyle w:val="Literal"/>
            <w:rPrChange w:id="35" w:author="AnneMarieW" w:date="2019-01-10T14:02:00Z">
              <w:rPr>
                <w:rFonts w:eastAsia="Microsoft YaHei"/>
              </w:rPr>
            </w:rPrChange>
          </w:rPr>
          <w:t>0</w:t>
        </w:r>
      </w:ins>
      <w:r>
        <w:rPr>
          <w:rFonts w:eastAsia="Microsoft YaHei" w:hint="eastAsia"/>
        </w:rPr>
        <w:t>. Then we declare a variable named</w:t>
      </w:r>
      <w:ins w:id="36" w:author="AnneMarieW" w:date="2019-01-11T10:17:00Z">
        <w:r w:rsidR="00AE47CA">
          <w:rPr>
            <w:rFonts w:eastAsia="Microsoft YaHei"/>
          </w:rPr>
          <w:t xml:space="preserve"> </w:t>
        </w:r>
      </w:ins>
      <w:del w:id="37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result</w:t>
      </w:r>
      <w:ins w:id="38" w:author="AnneMarieW" w:date="2019-01-11T10:17:00Z">
        <w:r w:rsidR="00AE47CA">
          <w:rPr>
            <w:rFonts w:eastAsia="Microsoft YaHei"/>
          </w:rPr>
          <w:t xml:space="preserve"> </w:t>
        </w:r>
      </w:ins>
      <w:del w:id="39" w:author="AnneMarieW" w:date="2019-01-11T10:17:00Z">
        <w:r w:rsidDel="00AE47C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to hold the value returned from</w:t>
      </w:r>
      <w:del w:id="40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41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the loop. On every iteration of the loop, we add </w:t>
      </w:r>
      <w:del w:id="42" w:author="AnneMarieW" w:date="2019-01-10T14:02:00Z">
        <w:r w:rsidRPr="00C5403E" w:rsidDel="00C5403E">
          <w:rPr>
            <w:rStyle w:val="Literal"/>
            <w:rPrChange w:id="43" w:author="AnneMarieW" w:date="2019-01-10T14:02:00Z">
              <w:rPr>
                <w:rFonts w:eastAsia="Microsoft YaHei"/>
              </w:rPr>
            </w:rPrChange>
          </w:rPr>
          <w:delText>one</w:delText>
        </w:r>
      </w:del>
      <w:ins w:id="44" w:author="AnneMarieW" w:date="2019-01-10T14:02:00Z">
        <w:r w:rsidR="00C5403E" w:rsidRPr="00C5403E">
          <w:rPr>
            <w:rStyle w:val="Literal"/>
            <w:rPrChange w:id="45" w:author="AnneMarieW" w:date="2019-01-10T14:02:00Z">
              <w:rPr>
                <w:rFonts w:eastAsia="Microsoft YaHei"/>
              </w:rPr>
            </w:rPrChange>
          </w:rPr>
          <w:t>1</w:t>
        </w:r>
      </w:ins>
      <w:r>
        <w:rPr>
          <w:rFonts w:eastAsia="Microsoft YaHei" w:hint="eastAsia"/>
        </w:rPr>
        <w:t xml:space="preserve"> to the </w:t>
      </w:r>
      <w:r w:rsidRPr="00C5403E">
        <w:rPr>
          <w:rStyle w:val="Literal"/>
          <w:rPrChange w:id="46" w:author="AnneMarieW" w:date="2019-01-10T14:02:00Z">
            <w:rPr>
              <w:rFonts w:eastAsia="Microsoft YaHei"/>
            </w:rPr>
          </w:rPrChange>
        </w:rPr>
        <w:t>counter</w:t>
      </w:r>
      <w:r>
        <w:rPr>
          <w:rFonts w:eastAsia="Microsoft YaHei" w:hint="eastAsia"/>
        </w:rPr>
        <w:t xml:space="preserve"> variable,</w:t>
      </w:r>
      <w:del w:id="47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48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and then check </w:t>
      </w:r>
      <w:del w:id="49" w:author="AnneMarieW" w:date="2019-01-10T13:59:00Z">
        <w:r w:rsidDel="009004E9">
          <w:rPr>
            <w:rFonts w:eastAsia="Microsoft YaHei" w:hint="eastAsia"/>
          </w:rPr>
          <w:delText>if</w:delText>
        </w:r>
      </w:del>
      <w:ins w:id="50" w:author="AnneMarieW" w:date="2019-01-10T13:59:00Z">
        <w:r w:rsidR="009004E9">
          <w:rPr>
            <w:rFonts w:eastAsia="Microsoft YaHei"/>
          </w:rPr>
          <w:t>whether</w:t>
        </w:r>
      </w:ins>
      <w:r>
        <w:rPr>
          <w:rFonts w:eastAsia="Microsoft YaHei" w:hint="eastAsia"/>
        </w:rPr>
        <w:t xml:space="preserve"> the counter is equal to </w:t>
      </w:r>
      <w:del w:id="51" w:author="AnneMarieW" w:date="2019-01-10T13:59:00Z">
        <w:r w:rsidRPr="00C5403E" w:rsidDel="009004E9">
          <w:rPr>
            <w:rStyle w:val="Literal"/>
            <w:rPrChange w:id="52" w:author="AnneMarieW" w:date="2019-01-10T14:02:00Z">
              <w:rPr>
                <w:rFonts w:eastAsia="Microsoft YaHei"/>
              </w:rPr>
            </w:rPrChange>
          </w:rPr>
          <w:delText>ten</w:delText>
        </w:r>
      </w:del>
      <w:ins w:id="53" w:author="AnneMarieW" w:date="2019-01-10T13:59:00Z">
        <w:r w:rsidR="009004E9" w:rsidRPr="00C5403E">
          <w:rPr>
            <w:rStyle w:val="Literal"/>
            <w:rPrChange w:id="54" w:author="AnneMarieW" w:date="2019-01-10T14:02:00Z">
              <w:rPr>
                <w:rFonts w:eastAsia="Microsoft YaHei"/>
              </w:rPr>
            </w:rPrChange>
          </w:rPr>
          <w:t>10</w:t>
        </w:r>
      </w:ins>
      <w:r>
        <w:rPr>
          <w:rFonts w:eastAsia="Microsoft YaHei" w:hint="eastAsia"/>
        </w:rPr>
        <w:t>. When it is, we use the</w:t>
      </w:r>
      <w:ins w:id="55" w:author="AnneMarieW" w:date="2019-01-11T10:17:00Z">
        <w:r w:rsidR="00AE47CA">
          <w:rPr>
            <w:rFonts w:eastAsia="Microsoft YaHei"/>
          </w:rPr>
          <w:t xml:space="preserve"> </w:t>
        </w:r>
      </w:ins>
      <w:del w:id="56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break</w:t>
      </w:r>
      <w:del w:id="57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58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keyword with the value</w:t>
      </w:r>
      <w:ins w:id="59" w:author="AnneMarieW" w:date="2019-01-11T10:17:00Z">
        <w:r w:rsidR="00AE47CA">
          <w:rPr>
            <w:rFonts w:eastAsia="Microsoft YaHei"/>
          </w:rPr>
          <w:t xml:space="preserve"> </w:t>
        </w:r>
      </w:ins>
      <w:del w:id="60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counter * 2</w:t>
      </w:r>
      <w:r>
        <w:rPr>
          <w:rFonts w:eastAsia="Microsoft YaHei" w:hint="eastAsia"/>
        </w:rPr>
        <w:t xml:space="preserve">. After the loop, we </w:t>
      </w:r>
      <w:del w:id="61" w:author="AnneMarieW" w:date="2019-01-10T14:00:00Z">
        <w:r w:rsidDel="009004E9">
          <w:rPr>
            <w:rFonts w:eastAsia="Microsoft YaHei" w:hint="eastAsia"/>
          </w:rPr>
          <w:delText>place</w:delText>
        </w:r>
      </w:del>
      <w:ins w:id="62" w:author="AnneMarieW" w:date="2019-01-10T14:00:00Z">
        <w:r w:rsidR="009004E9">
          <w:rPr>
            <w:rFonts w:eastAsia="Microsoft YaHei"/>
          </w:rPr>
          <w:t>use</w:t>
        </w:r>
      </w:ins>
      <w:r>
        <w:rPr>
          <w:rFonts w:eastAsia="Microsoft YaHei" w:hint="eastAsia"/>
        </w:rPr>
        <w:t xml:space="preserve"> a semicolon to</w:t>
      </w:r>
      <w:del w:id="63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64" w:author="AnneMarieW" w:date="2019-01-11T10:17:00Z">
        <w:r w:rsidR="00AE47CA">
          <w:rPr>
            <w:rFonts w:eastAsia="Microsoft YaHei"/>
          </w:rPr>
          <w:t xml:space="preserve"> </w:t>
        </w:r>
      </w:ins>
      <w:commentRangeStart w:id="65"/>
      <w:r>
        <w:rPr>
          <w:rFonts w:eastAsia="Microsoft YaHei" w:hint="eastAsia"/>
        </w:rPr>
        <w:t>end the statement</w:t>
      </w:r>
      <w:ins w:id="66" w:author="AnneMarieW" w:date="2019-01-10T14:03:00Z">
        <w:r w:rsidR="00C5403E">
          <w:rPr>
            <w:rFonts w:eastAsia="Microsoft YaHei"/>
          </w:rPr>
          <w:t xml:space="preserve"> that</w:t>
        </w:r>
      </w:ins>
      <w:r>
        <w:rPr>
          <w:rFonts w:eastAsia="Microsoft YaHei" w:hint="eastAsia"/>
        </w:rPr>
        <w:t xml:space="preserve"> assign</w:t>
      </w:r>
      <w:ins w:id="67" w:author="AnneMarieW" w:date="2019-01-10T14:03:00Z">
        <w:r w:rsidR="00C5403E">
          <w:rPr>
            <w:rFonts w:eastAsia="Microsoft YaHei"/>
          </w:rPr>
          <w:t>s</w:t>
        </w:r>
      </w:ins>
      <w:del w:id="68" w:author="AnneMarieW" w:date="2019-01-10T14:03:00Z">
        <w:r w:rsidDel="00C5403E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the value</w:t>
      </w:r>
      <w:commentRangeEnd w:id="65"/>
      <w:r w:rsidR="00C5403E">
        <w:rPr>
          <w:rStyle w:val="CommentReference"/>
        </w:rPr>
        <w:commentReference w:id="65"/>
      </w:r>
      <w:r>
        <w:rPr>
          <w:rFonts w:eastAsia="Microsoft YaHei" w:hint="eastAsia"/>
        </w:rPr>
        <w:t xml:space="preserve"> to</w:t>
      </w:r>
      <w:ins w:id="69" w:author="AnneMarieW" w:date="2019-01-11T10:17:00Z">
        <w:r w:rsidR="00AE47CA">
          <w:rPr>
            <w:rFonts w:eastAsia="Microsoft YaHei"/>
          </w:rPr>
          <w:t xml:space="preserve"> </w:t>
        </w:r>
      </w:ins>
      <w:del w:id="70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result</w:t>
      </w:r>
      <w:r>
        <w:rPr>
          <w:rFonts w:eastAsia="Microsoft YaHei" w:hint="eastAsia"/>
        </w:rPr>
        <w:t xml:space="preserve">. Finally, we print </w:t>
      </w:r>
      <w:del w:id="71" w:author="AnneMarieW" w:date="2019-01-10T14:00:00Z">
        <w:r w:rsidDel="009004E9">
          <w:rPr>
            <w:rFonts w:eastAsia="Microsoft YaHei" w:hint="eastAsia"/>
          </w:rPr>
          <w:delText xml:space="preserve">out </w:delText>
        </w:r>
      </w:del>
      <w:r>
        <w:rPr>
          <w:rFonts w:eastAsia="Microsoft YaHei" w:hint="eastAsia"/>
        </w:rPr>
        <w:t>the</w:t>
      </w:r>
      <w:del w:id="72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73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value in</w:t>
      </w:r>
      <w:ins w:id="74" w:author="AnneMarieW" w:date="2019-01-11T10:18:00Z">
        <w:r w:rsidR="00AE47CA">
          <w:rPr>
            <w:rFonts w:eastAsia="Microsoft YaHei"/>
          </w:rPr>
          <w:t xml:space="preserve"> </w:t>
        </w:r>
      </w:ins>
      <w:bookmarkStart w:id="75" w:name="_GoBack"/>
      <w:bookmarkEnd w:id="75"/>
      <w:del w:id="76" w:author="AnneMarieW" w:date="2019-01-11T10:18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result</w:t>
      </w:r>
      <w:r>
        <w:rPr>
          <w:rFonts w:eastAsia="Microsoft YaHei" w:hint="eastAsia"/>
        </w:rPr>
        <w:t>, which in this case</w:t>
      </w:r>
      <w:del w:id="77" w:author="AnneMarieW" w:date="2019-01-10T14:00:00Z">
        <w:r w:rsidDel="009004E9">
          <w:rPr>
            <w:rFonts w:eastAsia="Microsoft YaHei" w:hint="eastAsia"/>
          </w:rPr>
          <w:delText xml:space="preserve"> will be twenty</w:delText>
        </w:r>
      </w:del>
      <w:ins w:id="78" w:author="AnneMarieW" w:date="2019-01-10T14:00:00Z">
        <w:r w:rsidR="009004E9">
          <w:rPr>
            <w:rFonts w:eastAsia="Microsoft YaHei"/>
          </w:rPr>
          <w:t xml:space="preserve"> is 20</w:t>
        </w:r>
      </w:ins>
      <w:r>
        <w:rPr>
          <w:rFonts w:eastAsia="Microsoft YaHei" w:hint="eastAsia"/>
        </w:rPr>
        <w:t>.</w:t>
      </w:r>
    </w:p>
    <w:p w:rsidR="00FA05E3" w:rsidRPr="006F4EE5" w:rsidRDefault="00FA05E3" w:rsidP="006F4EE5">
      <w:pPr>
        <w:rPr>
          <w:rFonts w:eastAsia="Microsoft YaHei"/>
        </w:rPr>
      </w:pPr>
    </w:p>
    <w:sectPr w:rsidR="00FA05E3" w:rsidRPr="006F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5" w:author="AnneMarieW" w:date="2019-01-10T14:06:00Z" w:initials="AM">
    <w:p w:rsidR="00C5403E" w:rsidRDefault="00C5403E">
      <w:pPr>
        <w:pStyle w:val="CommentText"/>
      </w:pPr>
      <w:r>
        <w:rPr>
          <w:rStyle w:val="CommentReference"/>
        </w:rPr>
        <w:annotationRef/>
      </w:r>
      <w:r>
        <w:t>Au: Is this what you meant?</w:t>
      </w:r>
      <w:r w:rsidR="005B25D3">
        <w:t xml:space="preserve"> Or did you mean, “</w:t>
      </w:r>
      <w:r w:rsidR="005B25D3">
        <w:rPr>
          <w:rFonts w:eastAsia="Microsoft YaHei" w:hint="eastAsia"/>
        </w:rPr>
        <w:t xml:space="preserve">we </w:t>
      </w:r>
      <w:r w:rsidR="005B25D3">
        <w:rPr>
          <w:rFonts w:eastAsia="Microsoft YaHei"/>
        </w:rPr>
        <w:t>use</w:t>
      </w:r>
      <w:r w:rsidR="005B25D3">
        <w:rPr>
          <w:rFonts w:eastAsia="Microsoft YaHei" w:hint="eastAsia"/>
        </w:rPr>
        <w:t xml:space="preserve"> a semicolon to</w:t>
      </w:r>
      <w:r w:rsidR="005B25D3">
        <w:rPr>
          <w:rFonts w:eastAsia="Microsoft YaHei" w:hint="eastAsia"/>
        </w:rPr>
        <w:br w:type="textWrapping" w:clear="all"/>
        <w:t>end the statement</w:t>
      </w:r>
      <w:r w:rsidR="005B25D3">
        <w:rPr>
          <w:rFonts w:eastAsia="Microsoft YaHei"/>
        </w:rPr>
        <w:t xml:space="preserve"> and </w:t>
      </w:r>
      <w:r w:rsidR="005B25D3">
        <w:rPr>
          <w:rFonts w:eastAsia="Microsoft YaHei" w:hint="eastAsia"/>
        </w:rPr>
        <w:t>assign the value</w:t>
      </w:r>
      <w:r w:rsidR="005B25D3">
        <w:rPr>
          <w:rStyle w:val="CommentReference"/>
        </w:rPr>
        <w:annotationRef/>
      </w:r>
      <w:r w:rsidR="005B25D3">
        <w:rPr>
          <w:rFonts w:eastAsia="Microsoft YaHei"/>
        </w:rPr>
        <w:t xml:space="preserve"> to </w:t>
      </w:r>
      <w:r w:rsidR="005B25D3" w:rsidRPr="003A787A">
        <w:rPr>
          <w:rStyle w:val="Literal"/>
        </w:rPr>
        <w:t>result</w:t>
      </w:r>
      <w:r w:rsidR="005B25D3">
        <w:rPr>
          <w:rFonts w:eastAsia="Microsoft YaHei"/>
        </w:rPr>
        <w:t xml:space="preserve">”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AC9" w:rsidRDefault="00F45AC9" w:rsidP="00BB49EE">
      <w:r>
        <w:separator/>
      </w:r>
    </w:p>
  </w:endnote>
  <w:endnote w:type="continuationSeparator" w:id="0">
    <w:p w:rsidR="00F45AC9" w:rsidRDefault="00F45AC9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AC9" w:rsidRDefault="00F45AC9" w:rsidP="00BB49EE">
      <w:r>
        <w:separator/>
      </w:r>
    </w:p>
  </w:footnote>
  <w:footnote w:type="continuationSeparator" w:id="0">
    <w:p w:rsidR="00F45AC9" w:rsidRDefault="00F45AC9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243881"/>
    <w:rsid w:val="002605C2"/>
    <w:rsid w:val="002C4E8C"/>
    <w:rsid w:val="003371DA"/>
    <w:rsid w:val="003A787A"/>
    <w:rsid w:val="004610DB"/>
    <w:rsid w:val="004707E7"/>
    <w:rsid w:val="004827CD"/>
    <w:rsid w:val="005B25D3"/>
    <w:rsid w:val="006F4EE5"/>
    <w:rsid w:val="009004E9"/>
    <w:rsid w:val="009E17D9"/>
    <w:rsid w:val="009E635B"/>
    <w:rsid w:val="00AE47CA"/>
    <w:rsid w:val="00BB49EE"/>
    <w:rsid w:val="00C5403E"/>
    <w:rsid w:val="00C60357"/>
    <w:rsid w:val="00E65CB2"/>
    <w:rsid w:val="00F45AC9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C54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3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4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0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0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03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C54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3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4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0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0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03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6</cp:revision>
  <dcterms:created xsi:type="dcterms:W3CDTF">2019-01-10T22:00:00Z</dcterms:created>
  <dcterms:modified xsi:type="dcterms:W3CDTF">2019-01-11T18:18:00Z</dcterms:modified>
</cp:coreProperties>
</file>