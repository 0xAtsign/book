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CBE" w:rsidRDefault="00D17CBE" w:rsidP="002E489A">
      <w:pPr>
        <w:pStyle w:val="ProductionDirective"/>
        <w:rPr>
          <w:rFonts w:eastAsia="Microsoft YaHei"/>
        </w:rPr>
      </w:pPr>
      <w:bookmarkStart w:id="0" w:name="_GoBack"/>
      <w:bookmarkEnd w:id="0"/>
      <w:r>
        <w:rPr>
          <w:rFonts w:eastAsia="Microsoft YaHei" w:hint="eastAsia"/>
        </w:rPr>
        <w:t xml:space="preserve">Please enter this text to replace the highlighted text that starts with </w:t>
      </w:r>
      <w:r w:rsidR="002E489A">
        <w:rPr>
          <w:rFonts w:eastAsia="Microsoft YaHei"/>
        </w:rPr>
        <w:t>“</w:t>
      </w:r>
      <w:r>
        <w:rPr>
          <w:rFonts w:eastAsia="Microsoft YaHei" w:hint="eastAsia"/>
        </w:rPr>
        <w:t>However,</w:t>
      </w:r>
      <w:r w:rsidR="002E489A">
        <w:rPr>
          <w:rFonts w:eastAsia="Microsoft YaHei"/>
        </w:rPr>
        <w:t>”</w:t>
      </w:r>
      <w:r>
        <w:rPr>
          <w:rFonts w:eastAsia="Microsoft YaHei" w:hint="eastAsia"/>
        </w:rPr>
        <w:t xml:space="preserve"> at the bottom of page 156 and top of page 157.</w:t>
      </w:r>
    </w:p>
    <w:p w:rsidR="00D17CBE" w:rsidRDefault="00D17CBE" w:rsidP="002E489A">
      <w:pPr>
        <w:pStyle w:val="Body"/>
      </w:pPr>
    </w:p>
    <w:p w:rsidR="00D17CBE" w:rsidRDefault="00D17CBE" w:rsidP="002E489A">
      <w:pPr>
        <w:pStyle w:val="Body"/>
        <w:rPr>
          <w:rFonts w:eastAsia="Microsoft YaHei"/>
        </w:rPr>
      </w:pPr>
      <w:r w:rsidRPr="002E489A">
        <w:rPr>
          <w:rFonts w:eastAsia="Microsoft YaHei" w:hint="eastAsia"/>
        </w:rPr>
        <w:t>However, because</w:t>
      </w:r>
      <w:ins w:id="1" w:author="AnneMarieW" w:date="2019-01-11T10:46:00Z">
        <w:r w:rsidR="004B2BAE">
          <w:rPr>
            <w:rFonts w:eastAsia="Microsoft YaHei"/>
          </w:rPr>
          <w:t xml:space="preserve"> </w:t>
        </w:r>
      </w:ins>
      <w:del w:id="2" w:author="AnneMarieW" w:date="2019-01-11T10:46:00Z">
        <w:r w:rsidRPr="002E489A" w:rsidDel="004B2BAE">
          <w:rPr>
            <w:rFonts w:eastAsia="Microsoft YaHei" w:hint="eastAsia"/>
          </w:rPr>
          <w:delText> </w:delText>
        </w:r>
      </w:del>
      <w:r w:rsidRPr="002E489A">
        <w:rPr>
          <w:rStyle w:val="Literal"/>
        </w:rPr>
        <w:t>File::create</w:t>
      </w:r>
      <w:ins w:id="3" w:author="AnneMarieW" w:date="2019-01-11T10:46:00Z">
        <w:r w:rsidR="004B2BAE">
          <w:rPr>
            <w:rFonts w:eastAsia="Microsoft YaHei"/>
          </w:rPr>
          <w:t xml:space="preserve"> </w:t>
        </w:r>
      </w:ins>
      <w:del w:id="4" w:author="AnneMarieW" w:date="2019-01-11T10:46:00Z">
        <w:r w:rsidRPr="002E489A" w:rsidDel="004B2BAE">
          <w:rPr>
            <w:rFonts w:eastAsia="Microsoft YaHei" w:hint="eastAsia"/>
          </w:rPr>
          <w:delText> </w:delText>
        </w:r>
      </w:del>
      <w:r w:rsidRPr="002E489A">
        <w:rPr>
          <w:rFonts w:eastAsia="Microsoft YaHei" w:hint="eastAsia"/>
        </w:rPr>
        <w:t>could also fail, we need a second arm in the</w:t>
      </w:r>
      <w:del w:id="5" w:author="AnneMarieW" w:date="2019-01-11T10:46:00Z">
        <w:r w:rsidRPr="002E489A" w:rsidDel="004B2BAE">
          <w:rPr>
            <w:rFonts w:eastAsia="Microsoft YaHei" w:hint="eastAsia"/>
          </w:rPr>
          <w:br/>
        </w:r>
      </w:del>
      <w:ins w:id="6" w:author="AnneMarieW" w:date="2019-01-11T10:46:00Z">
        <w:r w:rsidR="004B2BAE">
          <w:rPr>
            <w:rFonts w:eastAsia="Microsoft YaHei"/>
          </w:rPr>
          <w:t xml:space="preserve"> </w:t>
        </w:r>
      </w:ins>
      <w:r w:rsidRPr="002E489A">
        <w:rPr>
          <w:rFonts w:eastAsia="Microsoft YaHei" w:hint="eastAsia"/>
        </w:rPr>
        <w:t>inner</w:t>
      </w:r>
      <w:ins w:id="7" w:author="AnneMarieW" w:date="2019-01-11T10:46:00Z">
        <w:r w:rsidR="004B2BAE">
          <w:rPr>
            <w:rFonts w:eastAsia="Microsoft YaHei"/>
          </w:rPr>
          <w:t xml:space="preserve"> </w:t>
        </w:r>
      </w:ins>
      <w:del w:id="8" w:author="AnneMarieW" w:date="2019-01-11T10:46:00Z">
        <w:r w:rsidRPr="002E489A" w:rsidDel="004B2BAE">
          <w:rPr>
            <w:rFonts w:eastAsia="Microsoft YaHei" w:hint="eastAsia"/>
          </w:rPr>
          <w:delText> </w:delText>
        </w:r>
      </w:del>
      <w:r w:rsidRPr="002E489A">
        <w:rPr>
          <w:rStyle w:val="Literal"/>
        </w:rPr>
        <w:t>match</w:t>
      </w:r>
      <w:ins w:id="9" w:author="AnneMarieW" w:date="2019-01-11T10:46:00Z">
        <w:r w:rsidR="004B2BAE">
          <w:rPr>
            <w:rFonts w:eastAsia="Microsoft YaHei"/>
          </w:rPr>
          <w:t xml:space="preserve"> </w:t>
        </w:r>
      </w:ins>
      <w:del w:id="10" w:author="AnneMarieW" w:date="2019-01-11T10:46:00Z">
        <w:r w:rsidRPr="002E489A" w:rsidDel="004B2BAE">
          <w:rPr>
            <w:rFonts w:eastAsia="Microsoft YaHei" w:hint="eastAsia"/>
          </w:rPr>
          <w:delText> </w:delText>
        </w:r>
      </w:del>
      <w:r w:rsidRPr="002E489A">
        <w:rPr>
          <w:rFonts w:eastAsia="Microsoft YaHei" w:hint="eastAsia"/>
        </w:rPr>
        <w:t>expression. When the file can</w:t>
      </w:r>
      <w:r w:rsidR="002E489A">
        <w:rPr>
          <w:rFonts w:eastAsia="Microsoft YaHei"/>
        </w:rPr>
        <w:t>’</w:t>
      </w:r>
      <w:r w:rsidRPr="002E489A">
        <w:rPr>
          <w:rFonts w:eastAsia="Microsoft YaHei" w:hint="eastAsia"/>
        </w:rPr>
        <w:t>t be created, a different error</w:t>
      </w:r>
      <w:del w:id="11" w:author="AnneMarieW" w:date="2019-01-11T10:46:00Z">
        <w:r w:rsidRPr="002E489A" w:rsidDel="004B2BAE">
          <w:rPr>
            <w:rFonts w:eastAsia="Microsoft YaHei" w:hint="eastAsia"/>
          </w:rPr>
          <w:br/>
        </w:r>
      </w:del>
      <w:ins w:id="12" w:author="AnneMarieW" w:date="2019-01-11T10:46:00Z">
        <w:r w:rsidR="004B2BAE">
          <w:rPr>
            <w:rFonts w:eastAsia="Microsoft YaHei"/>
          </w:rPr>
          <w:t xml:space="preserve"> </w:t>
        </w:r>
      </w:ins>
      <w:r w:rsidRPr="002E489A">
        <w:rPr>
          <w:rFonts w:eastAsia="Microsoft YaHei" w:hint="eastAsia"/>
        </w:rPr>
        <w:t xml:space="preserve">message </w:t>
      </w:r>
      <w:del w:id="13" w:author="AnneMarieW" w:date="2019-01-11T10:48:00Z">
        <w:r w:rsidRPr="002E489A" w:rsidDel="004B2BAE">
          <w:rPr>
            <w:rFonts w:eastAsia="Microsoft YaHei" w:hint="eastAsia"/>
          </w:rPr>
          <w:delText xml:space="preserve">will be </w:delText>
        </w:r>
      </w:del>
      <w:ins w:id="14" w:author="AnneMarieW" w:date="2019-01-11T10:48:00Z">
        <w:r w:rsidR="004B2BAE">
          <w:rPr>
            <w:rFonts w:eastAsia="Microsoft YaHei"/>
          </w:rPr>
          <w:t xml:space="preserve">is </w:t>
        </w:r>
      </w:ins>
      <w:r w:rsidRPr="002E489A">
        <w:rPr>
          <w:rFonts w:eastAsia="Microsoft YaHei" w:hint="eastAsia"/>
        </w:rPr>
        <w:t>printed. The second arm of the outer</w:t>
      </w:r>
      <w:ins w:id="15" w:author="AnneMarieW" w:date="2019-01-11T10:46:00Z">
        <w:r w:rsidR="004B2BAE">
          <w:rPr>
            <w:rFonts w:eastAsia="Microsoft YaHei"/>
          </w:rPr>
          <w:t xml:space="preserve"> </w:t>
        </w:r>
      </w:ins>
      <w:del w:id="16" w:author="AnneMarieW" w:date="2019-01-11T10:46:00Z">
        <w:r w:rsidRPr="002E489A" w:rsidDel="004B2BAE">
          <w:rPr>
            <w:rFonts w:eastAsia="Microsoft YaHei" w:hint="eastAsia"/>
          </w:rPr>
          <w:delText> </w:delText>
        </w:r>
      </w:del>
      <w:r w:rsidRPr="002E489A">
        <w:rPr>
          <w:rStyle w:val="Literal"/>
        </w:rPr>
        <w:t>match</w:t>
      </w:r>
      <w:ins w:id="17" w:author="AnneMarieW" w:date="2019-01-11T10:46:00Z">
        <w:r w:rsidR="004B2BAE">
          <w:rPr>
            <w:rFonts w:eastAsia="Microsoft YaHei"/>
          </w:rPr>
          <w:t xml:space="preserve"> </w:t>
        </w:r>
      </w:ins>
      <w:del w:id="18" w:author="AnneMarieW" w:date="2019-01-11T10:46:00Z">
        <w:r w:rsidDel="004B2BAE">
          <w:rPr>
            <w:rFonts w:eastAsia="Microsoft YaHei" w:hint="eastAsia"/>
          </w:rPr>
          <w:delText> </w:delText>
        </w:r>
      </w:del>
      <w:r>
        <w:rPr>
          <w:rFonts w:eastAsia="Microsoft YaHei" w:hint="eastAsia"/>
        </w:rPr>
        <w:t>stays the same</w:t>
      </w:r>
      <w:ins w:id="19" w:author="AnneMarieW" w:date="2019-01-11T10:48:00Z">
        <w:r w:rsidR="004B2BAE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so</w:t>
      </w:r>
      <w:ins w:id="20" w:author="AnneMarieW" w:date="2019-01-11T10:48:00Z">
        <w:r w:rsidR="004B2BAE">
          <w:rPr>
            <w:rFonts w:eastAsia="Microsoft YaHei"/>
          </w:rPr>
          <w:t xml:space="preserve"> </w:t>
        </w:r>
      </w:ins>
      <w:del w:id="21" w:author="AnneMarieW" w:date="2019-01-11T10:46:00Z">
        <w:r w:rsidDel="004B2BAE">
          <w:rPr>
            <w:rFonts w:eastAsia="Microsoft YaHei" w:hint="eastAsia"/>
          </w:rPr>
          <w:br w:type="textWrapping" w:clear="all"/>
        </w:r>
      </w:del>
      <w:del w:id="22" w:author="AnneMarieW" w:date="2019-01-11T10:48:00Z">
        <w:r w:rsidDel="004B2BAE">
          <w:rPr>
            <w:rFonts w:eastAsia="Microsoft YaHei" w:hint="eastAsia"/>
          </w:rPr>
          <w:delText xml:space="preserve">that </w:delText>
        </w:r>
      </w:del>
      <w:r>
        <w:rPr>
          <w:rFonts w:eastAsia="Microsoft YaHei" w:hint="eastAsia"/>
        </w:rPr>
        <w:t>the program panics on any error besides the missing file error.</w:t>
      </w:r>
    </w:p>
    <w:p w:rsidR="00D17CBE" w:rsidRDefault="00D17CBE" w:rsidP="002E489A">
      <w:pPr>
        <w:pStyle w:val="Body"/>
        <w:rPr>
          <w:ins w:id="23" w:author="AnneMarieW" w:date="2019-01-11T10:52:00Z"/>
          <w:rFonts w:eastAsia="Microsoft YaHei"/>
        </w:rPr>
      </w:pPr>
      <w:r>
        <w:rPr>
          <w:rFonts w:eastAsia="Microsoft YaHei" w:hint="eastAsia"/>
        </w:rPr>
        <w:t>That</w:t>
      </w:r>
      <w:r w:rsidR="002E489A">
        <w:rPr>
          <w:rFonts w:eastAsia="Microsoft YaHei"/>
        </w:rPr>
        <w:t>’</w:t>
      </w:r>
      <w:r>
        <w:rPr>
          <w:rFonts w:eastAsia="Microsoft YaHei" w:hint="eastAsia"/>
        </w:rPr>
        <w:t>s a lot of</w:t>
      </w:r>
      <w:ins w:id="24" w:author="AnneMarieW" w:date="2019-01-11T10:47:00Z">
        <w:r w:rsidR="004B2BAE">
          <w:rPr>
            <w:rFonts w:eastAsia="Microsoft YaHei"/>
          </w:rPr>
          <w:t xml:space="preserve"> </w:t>
        </w:r>
      </w:ins>
      <w:del w:id="25" w:author="AnneMarieW" w:date="2019-01-11T10:47:00Z">
        <w:r w:rsidDel="004B2BAE">
          <w:rPr>
            <w:rFonts w:eastAsia="Microsoft YaHei" w:hint="eastAsia"/>
          </w:rPr>
          <w:delText> </w:delText>
        </w:r>
      </w:del>
      <w:r w:rsidRPr="002E489A">
        <w:rPr>
          <w:rStyle w:val="Literal"/>
        </w:rPr>
        <w:t>match</w:t>
      </w:r>
      <w:r w:rsidRPr="002E489A">
        <w:rPr>
          <w:rFonts w:eastAsia="Microsoft YaHei" w:hint="eastAsia"/>
        </w:rPr>
        <w:t>! The</w:t>
      </w:r>
      <w:ins w:id="26" w:author="AnneMarieW" w:date="2019-01-11T10:47:00Z">
        <w:r w:rsidR="004B2BAE">
          <w:rPr>
            <w:rFonts w:eastAsia="Microsoft YaHei"/>
          </w:rPr>
          <w:t xml:space="preserve"> </w:t>
        </w:r>
      </w:ins>
      <w:del w:id="27" w:author="AnneMarieW" w:date="2019-01-11T10:47:00Z">
        <w:r w:rsidRPr="002E489A" w:rsidDel="004B2BAE">
          <w:rPr>
            <w:rFonts w:eastAsia="Microsoft YaHei" w:hint="eastAsia"/>
          </w:rPr>
          <w:delText> </w:delText>
        </w:r>
      </w:del>
      <w:r w:rsidRPr="002E489A">
        <w:rPr>
          <w:rStyle w:val="Literal"/>
        </w:rPr>
        <w:t>match</w:t>
      </w:r>
      <w:ins w:id="28" w:author="AnneMarieW" w:date="2019-01-11T10:47:00Z">
        <w:r w:rsidR="004B2BAE">
          <w:rPr>
            <w:rFonts w:eastAsia="Microsoft YaHei"/>
          </w:rPr>
          <w:t xml:space="preserve"> </w:t>
        </w:r>
      </w:ins>
      <w:del w:id="29" w:author="AnneMarieW" w:date="2019-01-11T10:47:00Z">
        <w:r w:rsidRPr="002E489A" w:rsidDel="004B2BAE">
          <w:rPr>
            <w:rFonts w:eastAsia="Microsoft YaHei" w:hint="eastAsia"/>
          </w:rPr>
          <w:delText> </w:delText>
        </w:r>
      </w:del>
      <w:r w:rsidRPr="002E489A">
        <w:rPr>
          <w:rFonts w:eastAsia="Microsoft YaHei" w:hint="eastAsia"/>
        </w:rPr>
        <w:t>expression is very useful</w:t>
      </w:r>
      <w:del w:id="30" w:author="AnneMarieW" w:date="2019-01-11T10:49:00Z">
        <w:r w:rsidRPr="002E489A" w:rsidDel="00046D46">
          <w:rPr>
            <w:rFonts w:eastAsia="Microsoft YaHei" w:hint="eastAsia"/>
          </w:rPr>
          <w:delText>,</w:delText>
        </w:r>
      </w:del>
      <w:r w:rsidRPr="002E489A">
        <w:rPr>
          <w:rFonts w:eastAsia="Microsoft YaHei" w:hint="eastAsia"/>
        </w:rPr>
        <w:t xml:space="preserve"> but also very</w:t>
      </w:r>
      <w:del w:id="31" w:author="AnneMarieW" w:date="2019-01-11T10:46:00Z">
        <w:r w:rsidRPr="002E489A" w:rsidDel="004B2BAE">
          <w:rPr>
            <w:rFonts w:eastAsia="Microsoft YaHei" w:hint="eastAsia"/>
          </w:rPr>
          <w:br/>
        </w:r>
      </w:del>
      <w:ins w:id="32" w:author="AnneMarieW" w:date="2019-01-11T10:46:00Z">
        <w:r w:rsidR="004B2BAE">
          <w:rPr>
            <w:rFonts w:eastAsia="Microsoft YaHei"/>
          </w:rPr>
          <w:t xml:space="preserve"> </w:t>
        </w:r>
      </w:ins>
      <w:r w:rsidRPr="002E489A">
        <w:rPr>
          <w:rFonts w:eastAsia="Microsoft YaHei" w:hint="eastAsia"/>
        </w:rPr>
        <w:t xml:space="preserve">much a primitive. In </w:t>
      </w:r>
      <w:r w:rsidRPr="00046D46">
        <w:rPr>
          <w:rFonts w:eastAsia="Microsoft YaHei" w:hint="eastAsia"/>
          <w:highlight w:val="yellow"/>
          <w:rPrChange w:id="33" w:author="AnneMarieW" w:date="2019-01-11T10:49:00Z">
            <w:rPr>
              <w:rFonts w:eastAsia="Microsoft YaHei" w:hint="eastAsia"/>
            </w:rPr>
          </w:rPrChange>
        </w:rPr>
        <w:t>Chapter 13</w:t>
      </w:r>
      <w:r w:rsidRPr="002E489A">
        <w:rPr>
          <w:rFonts w:eastAsia="Microsoft YaHei" w:hint="eastAsia"/>
        </w:rPr>
        <w:t xml:space="preserve">, </w:t>
      </w:r>
      <w:ins w:id="34" w:author="AnneMarieW" w:date="2019-01-11T10:49:00Z">
        <w:r w:rsidR="00046D46">
          <w:rPr>
            <w:rFonts w:eastAsia="Microsoft YaHei"/>
          </w:rPr>
          <w:t>you</w:t>
        </w:r>
      </w:ins>
      <w:del w:id="35" w:author="AnneMarieW" w:date="2019-01-11T10:49:00Z">
        <w:r w:rsidRPr="002E489A" w:rsidDel="00046D46">
          <w:rPr>
            <w:rFonts w:eastAsia="Microsoft YaHei" w:hint="eastAsia"/>
          </w:rPr>
          <w:delText>we</w:delText>
        </w:r>
      </w:del>
      <w:r w:rsidR="002E489A">
        <w:rPr>
          <w:rFonts w:eastAsia="Microsoft YaHei"/>
        </w:rPr>
        <w:t>’</w:t>
      </w:r>
      <w:r w:rsidRPr="002E489A">
        <w:rPr>
          <w:rFonts w:eastAsia="Microsoft YaHei" w:hint="eastAsia"/>
        </w:rPr>
        <w:t>ll learn about closures; the</w:t>
      </w:r>
      <w:ins w:id="36" w:author="AnneMarieW" w:date="2019-01-11T10:47:00Z">
        <w:r w:rsidR="004B2BAE">
          <w:rPr>
            <w:rFonts w:eastAsia="Microsoft YaHei"/>
          </w:rPr>
          <w:t xml:space="preserve"> </w:t>
        </w:r>
      </w:ins>
      <w:del w:id="37" w:author="AnneMarieW" w:date="2019-01-11T10:47:00Z">
        <w:r w:rsidRPr="002E489A" w:rsidDel="004B2BAE">
          <w:rPr>
            <w:rFonts w:eastAsia="Microsoft YaHei" w:hint="eastAsia"/>
          </w:rPr>
          <w:delText> </w:delText>
        </w:r>
      </w:del>
      <w:r w:rsidRPr="002E489A">
        <w:rPr>
          <w:rStyle w:val="Literal"/>
        </w:rPr>
        <w:t>Result&lt;T, E&gt;</w:t>
      </w:r>
      <w:del w:id="38" w:author="AnneMarieW" w:date="2019-01-11T10:46:00Z">
        <w:r w:rsidRPr="002E489A" w:rsidDel="004B2BAE">
          <w:rPr>
            <w:rFonts w:eastAsia="Microsoft YaHei" w:hint="eastAsia"/>
          </w:rPr>
          <w:br/>
        </w:r>
      </w:del>
      <w:ins w:id="39" w:author="AnneMarieW" w:date="2019-01-11T10:46:00Z">
        <w:r w:rsidR="004B2BAE">
          <w:rPr>
            <w:rFonts w:eastAsia="Microsoft YaHei"/>
          </w:rPr>
          <w:t xml:space="preserve"> </w:t>
        </w:r>
      </w:ins>
      <w:r w:rsidRPr="002E489A">
        <w:rPr>
          <w:rFonts w:eastAsia="Microsoft YaHei" w:hint="eastAsia"/>
        </w:rPr>
        <w:t>type has many methods that accept a closure and are implemented using</w:t>
      </w:r>
      <w:ins w:id="40" w:author="AnneMarieW" w:date="2019-01-11T10:47:00Z">
        <w:r w:rsidR="004B2BAE">
          <w:rPr>
            <w:rFonts w:eastAsia="Microsoft YaHei"/>
          </w:rPr>
          <w:t xml:space="preserve"> </w:t>
        </w:r>
      </w:ins>
      <w:del w:id="41" w:author="AnneMarieW" w:date="2019-01-11T10:47:00Z">
        <w:r w:rsidRPr="002E489A" w:rsidDel="004B2BAE">
          <w:rPr>
            <w:rFonts w:eastAsia="Microsoft YaHei" w:hint="eastAsia"/>
          </w:rPr>
          <w:delText> </w:delText>
        </w:r>
      </w:del>
      <w:r w:rsidRPr="002E489A">
        <w:rPr>
          <w:rStyle w:val="Literal"/>
        </w:rPr>
        <w:t>match</w:t>
      </w:r>
      <w:del w:id="42" w:author="AnneMarieW" w:date="2019-01-11T10:46:00Z">
        <w:r w:rsidDel="004B2BAE">
          <w:rPr>
            <w:rFonts w:eastAsia="Microsoft YaHei" w:hint="eastAsia"/>
          </w:rPr>
          <w:br w:type="textWrapping" w:clear="all"/>
        </w:r>
      </w:del>
      <w:ins w:id="43" w:author="AnneMarieW" w:date="2019-01-11T10:46:00Z">
        <w:r w:rsidR="004B2BAE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expressions</w:t>
      </w:r>
      <w:del w:id="44" w:author="AnneMarieW" w:date="2019-01-11T10:49:00Z">
        <w:r w:rsidDel="00046D46">
          <w:rPr>
            <w:rFonts w:eastAsia="Microsoft YaHei" w:hint="eastAsia"/>
          </w:rPr>
          <w:delText>,</w:delText>
        </w:r>
      </w:del>
      <w:ins w:id="45" w:author="AnneMarieW" w:date="2019-01-11T10:49:00Z">
        <w:r w:rsidR="00046D46">
          <w:rPr>
            <w:rFonts w:eastAsia="Microsoft YaHei"/>
          </w:rPr>
          <w:t xml:space="preserve">. </w:t>
        </w:r>
      </w:ins>
      <w:del w:id="46" w:author="AnneMarieW" w:date="2019-01-11T10:49:00Z">
        <w:r w:rsidDel="00046D46">
          <w:rPr>
            <w:rFonts w:eastAsia="Microsoft YaHei" w:hint="eastAsia"/>
          </w:rPr>
          <w:delText xml:space="preserve"> and u</w:delText>
        </w:r>
      </w:del>
      <w:ins w:id="47" w:author="AnneMarieW" w:date="2019-01-11T10:49:00Z">
        <w:r w:rsidR="00046D46">
          <w:rPr>
            <w:rFonts w:eastAsia="Microsoft YaHei"/>
          </w:rPr>
          <w:t>U</w:t>
        </w:r>
      </w:ins>
      <w:r>
        <w:rPr>
          <w:rFonts w:eastAsia="Microsoft YaHei" w:hint="eastAsia"/>
        </w:rPr>
        <w:t>sing those methods will make your code more concise. A more</w:t>
      </w:r>
      <w:del w:id="48" w:author="AnneMarieW" w:date="2019-01-11T10:47:00Z">
        <w:r w:rsidDel="004B2BAE">
          <w:rPr>
            <w:rFonts w:eastAsia="Microsoft YaHei" w:hint="eastAsia"/>
          </w:rPr>
          <w:br w:type="textWrapping" w:clear="all"/>
        </w:r>
      </w:del>
      <w:ins w:id="49" w:author="AnneMarieW" w:date="2019-01-11T10:47:00Z">
        <w:r w:rsidR="004B2BAE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 xml:space="preserve">seasoned Rustacean might write this code instead of </w:t>
      </w:r>
      <w:r w:rsidRPr="00046D46">
        <w:rPr>
          <w:rFonts w:eastAsia="Microsoft YaHei" w:hint="eastAsia"/>
          <w:highlight w:val="yellow"/>
          <w:rPrChange w:id="50" w:author="AnneMarieW" w:date="2019-01-11T10:50:00Z">
            <w:rPr>
              <w:rFonts w:eastAsia="Microsoft YaHei" w:hint="eastAsia"/>
            </w:rPr>
          </w:rPrChange>
        </w:rPr>
        <w:t>Listing 9-5</w:t>
      </w:r>
      <w:r>
        <w:rPr>
          <w:rFonts w:eastAsia="Microsoft YaHei" w:hint="eastAsia"/>
        </w:rPr>
        <w:t>:</w:t>
      </w:r>
    </w:p>
    <w:p w:rsidR="00046D46" w:rsidRPr="00046D46" w:rsidRDefault="00046D46" w:rsidP="00046D46">
      <w:pPr>
        <w:pStyle w:val="ProductionDirective"/>
        <w:rPr>
          <w:rPrChange w:id="51" w:author="AnneMarieW" w:date="2019-01-11T10:52:00Z">
            <w:rPr>
              <w:rFonts w:eastAsia="Microsoft YaHei"/>
            </w:rPr>
          </w:rPrChange>
        </w:rPr>
        <w:pPrChange w:id="52" w:author="AnneMarieW" w:date="2019-01-11T10:52:00Z">
          <w:pPr>
            <w:pStyle w:val="Body"/>
          </w:pPr>
        </w:pPrChange>
      </w:pPr>
      <w:ins w:id="53" w:author="AnneMarieW" w:date="2019-01-11T10:52:00Z">
        <w:r>
          <w:t>prod: check xref</w:t>
        </w:r>
      </w:ins>
    </w:p>
    <w:p w:rsidR="00D17CBE" w:rsidRPr="002E489A" w:rsidRDefault="00D17CBE" w:rsidP="002E489A">
      <w:pPr>
        <w:pStyle w:val="CodeA"/>
      </w:pPr>
      <w:r w:rsidRPr="002E489A">
        <w:t>use std::fs::File;</w:t>
      </w:r>
    </w:p>
    <w:p w:rsidR="00D17CBE" w:rsidRPr="002E489A" w:rsidRDefault="00D17CBE" w:rsidP="002E489A">
      <w:pPr>
        <w:pStyle w:val="CodeB"/>
      </w:pPr>
      <w:r w:rsidRPr="002E489A">
        <w:t>use std::io::ErrorKind;</w:t>
      </w:r>
    </w:p>
    <w:p w:rsidR="00D17CBE" w:rsidRPr="002E489A" w:rsidRDefault="00D17CBE" w:rsidP="002E489A">
      <w:pPr>
        <w:pStyle w:val="CodeB"/>
      </w:pPr>
    </w:p>
    <w:p w:rsidR="00D17CBE" w:rsidRPr="002E489A" w:rsidRDefault="00D17CBE" w:rsidP="002E489A">
      <w:pPr>
        <w:pStyle w:val="CodeB"/>
      </w:pPr>
      <w:r w:rsidRPr="002E489A">
        <w:t>fn main() {</w:t>
      </w:r>
    </w:p>
    <w:p w:rsidR="00D17CBE" w:rsidRPr="002E489A" w:rsidRDefault="00D17CBE" w:rsidP="002E489A">
      <w:pPr>
        <w:pStyle w:val="CodeB"/>
      </w:pPr>
      <w:r w:rsidRPr="002E489A">
        <w:t xml:space="preserve">    let f = File::open("hello.txt").unwrap_or_else(|error| {</w:t>
      </w:r>
    </w:p>
    <w:p w:rsidR="00D17CBE" w:rsidRPr="002E489A" w:rsidRDefault="00D17CBE" w:rsidP="002E489A">
      <w:pPr>
        <w:pStyle w:val="CodeB"/>
      </w:pPr>
      <w:r w:rsidRPr="002E489A">
        <w:t xml:space="preserve">        if error.kind() == ErrorKind::NotFound {</w:t>
      </w:r>
    </w:p>
    <w:p w:rsidR="00D17CBE" w:rsidRPr="002E489A" w:rsidRDefault="00D17CBE" w:rsidP="002E489A">
      <w:pPr>
        <w:pStyle w:val="CodeB"/>
      </w:pPr>
      <w:r w:rsidRPr="002E489A">
        <w:t xml:space="preserve">            File::create("hello.txt").unwrap_or_else(|error| {</w:t>
      </w:r>
    </w:p>
    <w:p w:rsidR="00D17CBE" w:rsidRPr="002E489A" w:rsidRDefault="00D17CBE" w:rsidP="002E489A">
      <w:pPr>
        <w:pStyle w:val="CodeB"/>
      </w:pPr>
      <w:r w:rsidRPr="002E489A">
        <w:t xml:space="preserve">                panic!("Tried to create file but there was a problem: {:?}", error);</w:t>
      </w:r>
    </w:p>
    <w:p w:rsidR="00D17CBE" w:rsidRPr="002E489A" w:rsidRDefault="00D17CBE" w:rsidP="002E489A">
      <w:pPr>
        <w:pStyle w:val="CodeB"/>
      </w:pPr>
      <w:r w:rsidRPr="002E489A">
        <w:t xml:space="preserve">            })</w:t>
      </w:r>
    </w:p>
    <w:p w:rsidR="00D17CBE" w:rsidRPr="002E489A" w:rsidRDefault="00D17CBE" w:rsidP="002E489A">
      <w:pPr>
        <w:pStyle w:val="CodeB"/>
      </w:pPr>
      <w:r w:rsidRPr="002E489A">
        <w:t xml:space="preserve">        } else {</w:t>
      </w:r>
    </w:p>
    <w:p w:rsidR="00D17CBE" w:rsidRPr="002E489A" w:rsidRDefault="00D17CBE" w:rsidP="002E489A">
      <w:pPr>
        <w:pStyle w:val="CodeB"/>
      </w:pPr>
      <w:r w:rsidRPr="002E489A">
        <w:t xml:space="preserve">            panic!("There was a problem opening the file: {:?}", error);</w:t>
      </w:r>
    </w:p>
    <w:p w:rsidR="00D17CBE" w:rsidRPr="002E489A" w:rsidRDefault="00D17CBE" w:rsidP="002E489A">
      <w:pPr>
        <w:pStyle w:val="CodeB"/>
      </w:pPr>
      <w:r w:rsidRPr="002E489A">
        <w:t xml:space="preserve">        }</w:t>
      </w:r>
    </w:p>
    <w:p w:rsidR="00D17CBE" w:rsidRPr="002E489A" w:rsidRDefault="00D17CBE" w:rsidP="002E489A">
      <w:pPr>
        <w:pStyle w:val="CodeB"/>
      </w:pPr>
      <w:r w:rsidRPr="002E489A">
        <w:t xml:space="preserve">    });</w:t>
      </w:r>
    </w:p>
    <w:p w:rsidR="00D17CBE" w:rsidRPr="002E489A" w:rsidRDefault="00D17CBE" w:rsidP="002E489A">
      <w:pPr>
        <w:pStyle w:val="CodeC"/>
      </w:pPr>
      <w:r w:rsidRPr="002E489A">
        <w:t>}</w:t>
      </w:r>
    </w:p>
    <w:p w:rsidR="00D17CBE" w:rsidRDefault="00046D46" w:rsidP="002E489A">
      <w:pPr>
        <w:pStyle w:val="Body"/>
        <w:rPr>
          <w:ins w:id="54" w:author="AnneMarieW" w:date="2019-01-11T10:51:00Z"/>
          <w:rFonts w:eastAsia="Microsoft YaHei"/>
        </w:rPr>
      </w:pPr>
      <w:ins w:id="55" w:author="AnneMarieW" w:date="2019-01-11T10:50:00Z">
        <w:r>
          <w:rPr>
            <w:rFonts w:eastAsia="Microsoft YaHei"/>
          </w:rPr>
          <w:t xml:space="preserve">Although </w:t>
        </w:r>
      </w:ins>
      <w:del w:id="56" w:author="AnneMarieW" w:date="2019-01-11T10:51:00Z">
        <w:r w:rsidR="00D17CBE" w:rsidRPr="002E489A" w:rsidDel="00046D46">
          <w:rPr>
            <w:rFonts w:eastAsia="Microsoft YaHei" w:hint="eastAsia"/>
          </w:rPr>
          <w:delText>T</w:delText>
        </w:r>
      </w:del>
      <w:ins w:id="57" w:author="AnneMarieW" w:date="2019-01-11T10:51:00Z">
        <w:r>
          <w:rPr>
            <w:rFonts w:eastAsia="Microsoft YaHei"/>
          </w:rPr>
          <w:t>t</w:t>
        </w:r>
      </w:ins>
      <w:r w:rsidR="00D17CBE" w:rsidRPr="002E489A">
        <w:rPr>
          <w:rFonts w:eastAsia="Microsoft YaHei" w:hint="eastAsia"/>
        </w:rPr>
        <w:t xml:space="preserve">his code has the same behavior as </w:t>
      </w:r>
      <w:del w:id="58" w:author="AnneMarieW" w:date="2019-01-11T10:51:00Z">
        <w:r w:rsidR="00D17CBE" w:rsidRPr="00046D46" w:rsidDel="00046D46">
          <w:rPr>
            <w:rFonts w:eastAsia="Microsoft YaHei" w:hint="eastAsia"/>
            <w:highlight w:val="yellow"/>
            <w:rPrChange w:id="59" w:author="AnneMarieW" w:date="2019-01-11T10:51:00Z">
              <w:rPr>
                <w:rFonts w:eastAsia="Microsoft YaHei" w:hint="eastAsia"/>
              </w:rPr>
            </w:rPrChange>
          </w:rPr>
          <w:delText xml:space="preserve">that of </w:delText>
        </w:r>
      </w:del>
      <w:r w:rsidR="00D17CBE" w:rsidRPr="00046D46">
        <w:rPr>
          <w:rFonts w:eastAsia="Microsoft YaHei" w:hint="eastAsia"/>
          <w:highlight w:val="yellow"/>
          <w:rPrChange w:id="60" w:author="AnneMarieW" w:date="2019-01-11T10:51:00Z">
            <w:rPr>
              <w:rFonts w:eastAsia="Microsoft YaHei" w:hint="eastAsia"/>
            </w:rPr>
          </w:rPrChange>
        </w:rPr>
        <w:t>Listing 9-5</w:t>
      </w:r>
      <w:ins w:id="61" w:author="AnneMarieW" w:date="2019-01-11T10:51:00Z">
        <w:r>
          <w:rPr>
            <w:rFonts w:eastAsia="Microsoft YaHei"/>
          </w:rPr>
          <w:t>, it</w:t>
        </w:r>
      </w:ins>
      <w:del w:id="62" w:author="AnneMarieW" w:date="2019-01-11T10:51:00Z">
        <w:r w:rsidR="00D17CBE" w:rsidRPr="002E489A" w:rsidDel="00046D46">
          <w:rPr>
            <w:rFonts w:eastAsia="Microsoft YaHei" w:hint="eastAsia"/>
          </w:rPr>
          <w:delText xml:space="preserve"> but</w:delText>
        </w:r>
      </w:del>
      <w:r w:rsidR="00D17CBE" w:rsidRPr="002E489A">
        <w:rPr>
          <w:rFonts w:eastAsia="Microsoft YaHei" w:hint="eastAsia"/>
        </w:rPr>
        <w:t xml:space="preserve"> doesn</w:t>
      </w:r>
      <w:r w:rsidR="002E489A">
        <w:rPr>
          <w:rFonts w:eastAsia="Microsoft YaHei"/>
        </w:rPr>
        <w:t>’</w:t>
      </w:r>
      <w:r w:rsidR="00D17CBE" w:rsidRPr="002E489A">
        <w:rPr>
          <w:rFonts w:eastAsia="Microsoft YaHei" w:hint="eastAsia"/>
        </w:rPr>
        <w:t>t contain any</w:t>
      </w:r>
      <w:del w:id="63" w:author="AnneMarieW" w:date="2019-01-11T10:47:00Z">
        <w:r w:rsidR="00D17CBE" w:rsidRPr="002E489A" w:rsidDel="004B2BAE">
          <w:rPr>
            <w:rFonts w:eastAsia="Microsoft YaHei" w:hint="eastAsia"/>
          </w:rPr>
          <w:br/>
        </w:r>
      </w:del>
      <w:ins w:id="64" w:author="AnneMarieW" w:date="2019-01-11T10:47:00Z">
        <w:r w:rsidR="004B2BAE">
          <w:rPr>
            <w:rStyle w:val="Literal"/>
          </w:rPr>
          <w:t xml:space="preserve"> </w:t>
        </w:r>
      </w:ins>
      <w:r w:rsidR="00D17CBE" w:rsidRPr="002E489A">
        <w:rPr>
          <w:rStyle w:val="Literal"/>
        </w:rPr>
        <w:t>match</w:t>
      </w:r>
      <w:ins w:id="65" w:author="AnneMarieW" w:date="2019-01-11T10:47:00Z">
        <w:r w:rsidR="004B2BAE">
          <w:rPr>
            <w:rFonts w:eastAsia="Microsoft YaHei"/>
          </w:rPr>
          <w:t xml:space="preserve"> </w:t>
        </w:r>
      </w:ins>
      <w:del w:id="66" w:author="AnneMarieW" w:date="2019-01-11T10:47:00Z">
        <w:r w:rsidR="00D17CBE" w:rsidRPr="002E489A" w:rsidDel="004B2BAE">
          <w:rPr>
            <w:rFonts w:eastAsia="Microsoft YaHei" w:hint="eastAsia"/>
          </w:rPr>
          <w:delText> </w:delText>
        </w:r>
      </w:del>
      <w:r w:rsidR="00D17CBE" w:rsidRPr="002E489A">
        <w:rPr>
          <w:rFonts w:eastAsia="Microsoft YaHei" w:hint="eastAsia"/>
        </w:rPr>
        <w:t xml:space="preserve">expressions and is </w:t>
      </w:r>
      <w:del w:id="67" w:author="AnneMarieW" w:date="2019-01-11T10:51:00Z">
        <w:r w:rsidR="00D17CBE" w:rsidRPr="002E489A" w:rsidDel="00046D46">
          <w:rPr>
            <w:rFonts w:eastAsia="Microsoft YaHei" w:hint="eastAsia"/>
          </w:rPr>
          <w:delText xml:space="preserve">a bit </w:delText>
        </w:r>
      </w:del>
      <w:r w:rsidR="00D17CBE" w:rsidRPr="002E489A">
        <w:rPr>
          <w:rFonts w:eastAsia="Microsoft YaHei" w:hint="eastAsia"/>
        </w:rPr>
        <w:t>cleaner to read. Come back to this example</w:t>
      </w:r>
      <w:del w:id="68" w:author="AnneMarieW" w:date="2019-01-11T10:47:00Z">
        <w:r w:rsidR="00D17CBE" w:rsidRPr="002E489A" w:rsidDel="004B2BAE">
          <w:rPr>
            <w:rFonts w:eastAsia="Microsoft YaHei" w:hint="eastAsia"/>
          </w:rPr>
          <w:br/>
        </w:r>
      </w:del>
      <w:ins w:id="69" w:author="AnneMarieW" w:date="2019-01-11T10:47:00Z">
        <w:r w:rsidR="004B2BAE">
          <w:rPr>
            <w:rFonts w:eastAsia="Microsoft YaHei"/>
          </w:rPr>
          <w:t xml:space="preserve"> </w:t>
        </w:r>
      </w:ins>
      <w:r w:rsidR="00D17CBE" w:rsidRPr="002E489A">
        <w:rPr>
          <w:rFonts w:eastAsia="Microsoft YaHei" w:hint="eastAsia"/>
        </w:rPr>
        <w:t>after you</w:t>
      </w:r>
      <w:r w:rsidR="002E489A">
        <w:rPr>
          <w:rFonts w:eastAsia="Microsoft YaHei"/>
        </w:rPr>
        <w:t>’</w:t>
      </w:r>
      <w:r w:rsidR="00D17CBE" w:rsidRPr="002E489A">
        <w:rPr>
          <w:rFonts w:eastAsia="Microsoft YaHei" w:hint="eastAsia"/>
        </w:rPr>
        <w:t xml:space="preserve">ve read </w:t>
      </w:r>
      <w:r w:rsidR="00D17CBE" w:rsidRPr="004B2BAE">
        <w:rPr>
          <w:rFonts w:eastAsia="Microsoft YaHei" w:hint="eastAsia"/>
          <w:highlight w:val="yellow"/>
          <w:rPrChange w:id="70" w:author="AnneMarieW" w:date="2019-01-11T10:47:00Z">
            <w:rPr>
              <w:rFonts w:eastAsia="Microsoft YaHei" w:hint="eastAsia"/>
            </w:rPr>
          </w:rPrChange>
        </w:rPr>
        <w:t>Chapter 13</w:t>
      </w:r>
      <w:r w:rsidR="00D17CBE" w:rsidRPr="002E489A">
        <w:rPr>
          <w:rFonts w:eastAsia="Microsoft YaHei" w:hint="eastAsia"/>
        </w:rPr>
        <w:t>, and look up the</w:t>
      </w:r>
      <w:ins w:id="71" w:author="AnneMarieW" w:date="2019-01-11T10:47:00Z">
        <w:r w:rsidR="004B2BAE">
          <w:rPr>
            <w:rFonts w:eastAsia="Microsoft YaHei"/>
          </w:rPr>
          <w:t xml:space="preserve"> </w:t>
        </w:r>
      </w:ins>
      <w:del w:id="72" w:author="AnneMarieW" w:date="2019-01-11T10:47:00Z">
        <w:r w:rsidR="00D17CBE" w:rsidRPr="002E489A" w:rsidDel="004B2BAE">
          <w:rPr>
            <w:rFonts w:eastAsia="Microsoft YaHei" w:hint="eastAsia"/>
          </w:rPr>
          <w:delText> </w:delText>
        </w:r>
      </w:del>
      <w:r w:rsidR="00D17CBE" w:rsidRPr="002E489A">
        <w:rPr>
          <w:rStyle w:val="Literal"/>
        </w:rPr>
        <w:t>unwrap_or_else</w:t>
      </w:r>
      <w:ins w:id="73" w:author="AnneMarieW" w:date="2019-01-11T10:47:00Z">
        <w:r w:rsidR="004B2BAE">
          <w:rPr>
            <w:rFonts w:eastAsia="Microsoft YaHei"/>
          </w:rPr>
          <w:t xml:space="preserve"> </w:t>
        </w:r>
      </w:ins>
      <w:del w:id="74" w:author="AnneMarieW" w:date="2019-01-11T10:47:00Z">
        <w:r w:rsidR="00D17CBE" w:rsidRPr="002E489A" w:rsidDel="004B2BAE">
          <w:rPr>
            <w:rFonts w:eastAsia="Microsoft YaHei" w:hint="eastAsia"/>
          </w:rPr>
          <w:delText> </w:delText>
        </w:r>
      </w:del>
      <w:r w:rsidR="00D17CBE" w:rsidRPr="002E489A">
        <w:rPr>
          <w:rFonts w:eastAsia="Microsoft YaHei" w:hint="eastAsia"/>
        </w:rPr>
        <w:t>method in the</w:t>
      </w:r>
      <w:del w:id="75" w:author="AnneMarieW" w:date="2019-01-11T10:47:00Z">
        <w:r w:rsidR="00D17CBE" w:rsidRPr="002E489A" w:rsidDel="004B2BAE">
          <w:rPr>
            <w:rFonts w:eastAsia="Microsoft YaHei" w:hint="eastAsia"/>
          </w:rPr>
          <w:br/>
        </w:r>
      </w:del>
      <w:ins w:id="76" w:author="AnneMarieW" w:date="2019-01-11T10:47:00Z">
        <w:r w:rsidR="004B2BAE">
          <w:rPr>
            <w:rFonts w:eastAsia="Microsoft YaHei"/>
          </w:rPr>
          <w:t xml:space="preserve"> </w:t>
        </w:r>
      </w:ins>
      <w:r w:rsidR="00D17CBE" w:rsidRPr="002E489A">
        <w:rPr>
          <w:rFonts w:eastAsia="Microsoft YaHei" w:hint="eastAsia"/>
        </w:rPr>
        <w:t xml:space="preserve">standard library documentation. </w:t>
      </w:r>
      <w:del w:id="77" w:author="AnneMarieW" w:date="2019-01-11T10:51:00Z">
        <w:r w:rsidR="00D17CBE" w:rsidRPr="002E489A" w:rsidDel="00046D46">
          <w:rPr>
            <w:rFonts w:eastAsia="Microsoft YaHei" w:hint="eastAsia"/>
          </w:rPr>
          <w:delText>There</w:delText>
        </w:r>
        <w:r w:rsidR="002E489A" w:rsidDel="00046D46">
          <w:rPr>
            <w:rFonts w:eastAsia="Microsoft YaHei"/>
          </w:rPr>
          <w:delText>’</w:delText>
        </w:r>
        <w:r w:rsidR="00D17CBE" w:rsidRPr="002E489A" w:rsidDel="00046D46">
          <w:rPr>
            <w:rFonts w:eastAsia="Microsoft YaHei" w:hint="eastAsia"/>
          </w:rPr>
          <w:delText>s m</w:delText>
        </w:r>
      </w:del>
      <w:ins w:id="78" w:author="AnneMarieW" w:date="2019-01-11T10:51:00Z">
        <w:r>
          <w:rPr>
            <w:rFonts w:eastAsia="Microsoft YaHei"/>
          </w:rPr>
          <w:t>M</w:t>
        </w:r>
      </w:ins>
      <w:r w:rsidR="00D17CBE" w:rsidRPr="002E489A">
        <w:rPr>
          <w:rFonts w:eastAsia="Microsoft YaHei" w:hint="eastAsia"/>
        </w:rPr>
        <w:t>any more of these methods</w:t>
      </w:r>
      <w:del w:id="79" w:author="AnneMarieW" w:date="2019-01-11T10:51:00Z">
        <w:r w:rsidR="00D17CBE" w:rsidRPr="002E489A" w:rsidDel="00046D46">
          <w:rPr>
            <w:rFonts w:eastAsia="Microsoft YaHei" w:hint="eastAsia"/>
          </w:rPr>
          <w:delText xml:space="preserve"> that</w:delText>
        </w:r>
      </w:del>
      <w:r w:rsidR="00D17CBE" w:rsidRPr="002E489A">
        <w:rPr>
          <w:rFonts w:eastAsia="Microsoft YaHei" w:hint="eastAsia"/>
        </w:rPr>
        <w:t xml:space="preserve"> can</w:t>
      </w:r>
      <w:del w:id="80" w:author="AnneMarieW" w:date="2019-01-11T10:47:00Z">
        <w:r w:rsidR="00D17CBE" w:rsidRPr="002E489A" w:rsidDel="004B2BAE">
          <w:rPr>
            <w:rFonts w:eastAsia="Microsoft YaHei" w:hint="eastAsia"/>
          </w:rPr>
          <w:br/>
        </w:r>
      </w:del>
      <w:ins w:id="81" w:author="AnneMarieW" w:date="2019-01-11T10:47:00Z">
        <w:r w:rsidR="004B2BAE">
          <w:rPr>
            <w:rFonts w:eastAsia="Microsoft YaHei"/>
          </w:rPr>
          <w:t xml:space="preserve"> </w:t>
        </w:r>
      </w:ins>
      <w:r w:rsidR="00D17CBE" w:rsidRPr="002E489A">
        <w:rPr>
          <w:rFonts w:eastAsia="Microsoft YaHei" w:hint="eastAsia"/>
        </w:rPr>
        <w:t>clean up huge nested</w:t>
      </w:r>
      <w:ins w:id="82" w:author="AnneMarieW" w:date="2019-01-11T10:47:00Z">
        <w:r w:rsidR="004B2BAE">
          <w:rPr>
            <w:rFonts w:eastAsia="Microsoft YaHei"/>
          </w:rPr>
          <w:t xml:space="preserve"> </w:t>
        </w:r>
      </w:ins>
      <w:del w:id="83" w:author="AnneMarieW" w:date="2019-01-11T10:47:00Z">
        <w:r w:rsidR="00D17CBE" w:rsidRPr="002E489A" w:rsidDel="004B2BAE">
          <w:rPr>
            <w:rFonts w:eastAsia="Microsoft YaHei" w:hint="eastAsia"/>
          </w:rPr>
          <w:delText> </w:delText>
        </w:r>
      </w:del>
      <w:r w:rsidR="00D17CBE" w:rsidRPr="002E489A">
        <w:rPr>
          <w:rStyle w:val="Literal"/>
        </w:rPr>
        <w:t>match</w:t>
      </w:r>
      <w:ins w:id="84" w:author="AnneMarieW" w:date="2019-01-11T10:47:00Z">
        <w:r w:rsidR="004B2BAE">
          <w:rPr>
            <w:rFonts w:eastAsia="Microsoft YaHei"/>
          </w:rPr>
          <w:t xml:space="preserve"> </w:t>
        </w:r>
      </w:ins>
      <w:del w:id="85" w:author="AnneMarieW" w:date="2019-01-11T10:47:00Z">
        <w:r w:rsidR="00D17CBE" w:rsidDel="004B2BAE">
          <w:rPr>
            <w:rFonts w:eastAsia="Microsoft YaHei" w:hint="eastAsia"/>
          </w:rPr>
          <w:delText> </w:delText>
        </w:r>
      </w:del>
      <w:r w:rsidR="00D17CBE">
        <w:rPr>
          <w:rFonts w:eastAsia="Microsoft YaHei" w:hint="eastAsia"/>
        </w:rPr>
        <w:t xml:space="preserve">expressions when </w:t>
      </w:r>
      <w:ins w:id="86" w:author="AnneMarieW" w:date="2019-01-11T10:51:00Z">
        <w:r>
          <w:rPr>
            <w:rFonts w:eastAsia="Microsoft YaHei"/>
          </w:rPr>
          <w:t xml:space="preserve">you’re </w:t>
        </w:r>
      </w:ins>
      <w:r w:rsidR="00D17CBE">
        <w:rPr>
          <w:rFonts w:eastAsia="Microsoft YaHei" w:hint="eastAsia"/>
        </w:rPr>
        <w:t>dealing with errors.</w:t>
      </w:r>
    </w:p>
    <w:p w:rsidR="00046D46" w:rsidRDefault="00046D46" w:rsidP="00046D46">
      <w:pPr>
        <w:pStyle w:val="ProductionDirective"/>
        <w:rPr>
          <w:ins w:id="87" w:author="AnneMarieW" w:date="2019-01-11T10:52:00Z"/>
        </w:rPr>
      </w:pPr>
      <w:ins w:id="88" w:author="AnneMarieW" w:date="2019-01-11T10:52:00Z">
        <w:r>
          <w:t>prod: check xref</w:t>
        </w:r>
      </w:ins>
    </w:p>
    <w:p w:rsidR="00046D46" w:rsidRDefault="00046D46" w:rsidP="002E489A">
      <w:pPr>
        <w:pStyle w:val="Body"/>
        <w:rPr>
          <w:rFonts w:eastAsia="Microsoft YaHei"/>
        </w:rPr>
      </w:pPr>
    </w:p>
    <w:p w:rsidR="003E013B" w:rsidRPr="00D17CBE" w:rsidRDefault="003E013B" w:rsidP="002E489A">
      <w:pPr>
        <w:pStyle w:val="Body"/>
        <w:rPr>
          <w:rFonts w:eastAsia="Microsoft YaHei"/>
        </w:rPr>
      </w:pPr>
    </w:p>
    <w:sectPr w:rsidR="003E013B" w:rsidRPr="00D17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4FD" w:rsidRDefault="008204FD" w:rsidP="00BB49EE">
      <w:r>
        <w:separator/>
      </w:r>
    </w:p>
  </w:endnote>
  <w:endnote w:type="continuationSeparator" w:id="0">
    <w:p w:rsidR="008204FD" w:rsidRDefault="008204FD" w:rsidP="00BB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-Book">
    <w:altName w:val="Times New Roman"/>
    <w:charset w:val="01"/>
    <w:family w:val="roman"/>
    <w:pitch w:val="variable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ogma">
    <w:altName w:val="Times New Roman"/>
    <w:charset w:val="01"/>
    <w:family w:val="roman"/>
    <w:pitch w:val="variable"/>
  </w:font>
  <w:font w:name="NewBaskerville">
    <w:altName w:val="Times New Roman"/>
    <w:charset w:val="01"/>
    <w:family w:val="roman"/>
    <w:pitch w:val="variable"/>
  </w:font>
  <w:font w:name="Futura-Heavy">
    <w:altName w:val="Times New Roman"/>
    <w:charset w:val="01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4FD" w:rsidRDefault="008204FD" w:rsidP="00BB49EE">
      <w:r>
        <w:separator/>
      </w:r>
    </w:p>
  </w:footnote>
  <w:footnote w:type="continuationSeparator" w:id="0">
    <w:p w:rsidR="008204FD" w:rsidRDefault="008204FD" w:rsidP="00BB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linkStyles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EE"/>
    <w:rsid w:val="00034D10"/>
    <w:rsid w:val="000426C2"/>
    <w:rsid w:val="00046D46"/>
    <w:rsid w:val="00243881"/>
    <w:rsid w:val="002C4E8C"/>
    <w:rsid w:val="002E489A"/>
    <w:rsid w:val="003371DA"/>
    <w:rsid w:val="003A787A"/>
    <w:rsid w:val="003E013B"/>
    <w:rsid w:val="0042367C"/>
    <w:rsid w:val="004707E7"/>
    <w:rsid w:val="004827CD"/>
    <w:rsid w:val="004B2BAE"/>
    <w:rsid w:val="0050448F"/>
    <w:rsid w:val="00525345"/>
    <w:rsid w:val="00585335"/>
    <w:rsid w:val="006F4EE5"/>
    <w:rsid w:val="008204FD"/>
    <w:rsid w:val="0094165A"/>
    <w:rsid w:val="009E17D9"/>
    <w:rsid w:val="009E635B"/>
    <w:rsid w:val="00BB49EE"/>
    <w:rsid w:val="00BE57E1"/>
    <w:rsid w:val="00C60357"/>
    <w:rsid w:val="00CD0939"/>
    <w:rsid w:val="00D17CBE"/>
    <w:rsid w:val="00E00F31"/>
    <w:rsid w:val="00E65CB2"/>
    <w:rsid w:val="00F91D40"/>
    <w:rsid w:val="00FA05E3"/>
    <w:rsid w:val="00FE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8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85335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85335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5335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85335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85335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85335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85335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85335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85335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53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5853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585335"/>
    <w:pPr>
      <w:numPr>
        <w:numId w:val="13"/>
      </w:numPr>
    </w:pPr>
  </w:style>
  <w:style w:type="numbering" w:styleId="1ai">
    <w:name w:val="Outline List 1"/>
    <w:basedOn w:val="NoList"/>
    <w:semiHidden/>
    <w:rsid w:val="00585335"/>
    <w:pPr>
      <w:numPr>
        <w:numId w:val="14"/>
      </w:numPr>
    </w:pPr>
  </w:style>
  <w:style w:type="numbering" w:styleId="ArticleSection">
    <w:name w:val="Outline List 3"/>
    <w:basedOn w:val="NoList"/>
    <w:semiHidden/>
    <w:rsid w:val="00585335"/>
    <w:pPr>
      <w:numPr>
        <w:numId w:val="15"/>
      </w:numPr>
    </w:pPr>
  </w:style>
  <w:style w:type="paragraph" w:styleId="BlockText">
    <w:name w:val="Block Text"/>
    <w:basedOn w:val="Normal"/>
    <w:semiHidden/>
    <w:rsid w:val="00585335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58533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58533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58533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58533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58533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58533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58533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58533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585335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585335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585335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585335"/>
    <w:rPr>
      <w:i/>
      <w:iCs/>
    </w:rPr>
  </w:style>
  <w:style w:type="paragraph" w:styleId="EnvelopeAddress">
    <w:name w:val="envelope address"/>
    <w:basedOn w:val="Normal"/>
    <w:semiHidden/>
    <w:rsid w:val="0058533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585335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58533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585335"/>
  </w:style>
  <w:style w:type="paragraph" w:styleId="HTMLAddress">
    <w:name w:val="HTML Address"/>
    <w:basedOn w:val="Normal"/>
    <w:link w:val="HTMLAddressChar"/>
    <w:semiHidden/>
    <w:rsid w:val="00585335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585335"/>
    <w:rPr>
      <w:i/>
      <w:iCs/>
    </w:rPr>
  </w:style>
  <w:style w:type="character" w:styleId="HTMLCode">
    <w:name w:val="HTML Code"/>
    <w:basedOn w:val="DefaultParagraphFont"/>
    <w:uiPriority w:val="99"/>
    <w:semiHidden/>
    <w:rsid w:val="0058533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85335"/>
    <w:rPr>
      <w:i/>
      <w:iCs/>
    </w:rPr>
  </w:style>
  <w:style w:type="character" w:styleId="HTMLKeyboard">
    <w:name w:val="HTML Keyboard"/>
    <w:basedOn w:val="DefaultParagraphFont"/>
    <w:semiHidden/>
    <w:rsid w:val="0058533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85335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585335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58533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585335"/>
    <w:rPr>
      <w:i/>
      <w:iCs/>
    </w:rPr>
  </w:style>
  <w:style w:type="character" w:styleId="Hyperlink">
    <w:name w:val="Hyperlink"/>
    <w:basedOn w:val="DefaultParagraphFont"/>
    <w:semiHidden/>
    <w:rsid w:val="00585335"/>
    <w:rPr>
      <w:color w:val="0000FF"/>
      <w:u w:val="single"/>
    </w:rPr>
  </w:style>
  <w:style w:type="character" w:styleId="LineNumber">
    <w:name w:val="line number"/>
    <w:basedOn w:val="DefaultParagraphFont"/>
    <w:semiHidden/>
    <w:rsid w:val="00585335"/>
  </w:style>
  <w:style w:type="paragraph" w:styleId="List">
    <w:name w:val="List"/>
    <w:basedOn w:val="Normal"/>
    <w:semiHidden/>
    <w:rsid w:val="00585335"/>
    <w:pPr>
      <w:ind w:left="360" w:hanging="360"/>
    </w:pPr>
  </w:style>
  <w:style w:type="paragraph" w:styleId="List2">
    <w:name w:val="List 2"/>
    <w:basedOn w:val="Normal"/>
    <w:semiHidden/>
    <w:rsid w:val="00585335"/>
    <w:pPr>
      <w:ind w:left="720" w:hanging="360"/>
    </w:pPr>
  </w:style>
  <w:style w:type="paragraph" w:styleId="List3">
    <w:name w:val="List 3"/>
    <w:basedOn w:val="Normal"/>
    <w:semiHidden/>
    <w:rsid w:val="00585335"/>
    <w:pPr>
      <w:ind w:left="1080" w:hanging="360"/>
    </w:pPr>
  </w:style>
  <w:style w:type="paragraph" w:styleId="List4">
    <w:name w:val="List 4"/>
    <w:basedOn w:val="Normal"/>
    <w:semiHidden/>
    <w:rsid w:val="00585335"/>
    <w:pPr>
      <w:ind w:left="1440" w:hanging="360"/>
    </w:pPr>
  </w:style>
  <w:style w:type="paragraph" w:styleId="List5">
    <w:name w:val="List 5"/>
    <w:basedOn w:val="Normal"/>
    <w:semiHidden/>
    <w:rsid w:val="00585335"/>
    <w:pPr>
      <w:ind w:left="1800" w:hanging="360"/>
    </w:pPr>
  </w:style>
  <w:style w:type="paragraph" w:styleId="ListBullet">
    <w:name w:val="List Bullet"/>
    <w:basedOn w:val="Normal"/>
    <w:autoRedefine/>
    <w:semiHidden/>
    <w:rsid w:val="00585335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585335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585335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585335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585335"/>
    <w:pPr>
      <w:numPr>
        <w:numId w:val="7"/>
      </w:numPr>
    </w:pPr>
  </w:style>
  <w:style w:type="paragraph" w:styleId="ListContinue">
    <w:name w:val="List Continue"/>
    <w:basedOn w:val="Normal"/>
    <w:semiHidden/>
    <w:rsid w:val="00585335"/>
    <w:pPr>
      <w:spacing w:after="120"/>
      <w:ind w:left="360"/>
    </w:pPr>
  </w:style>
  <w:style w:type="paragraph" w:styleId="ListContinue2">
    <w:name w:val="List Continue 2"/>
    <w:basedOn w:val="Normal"/>
    <w:semiHidden/>
    <w:rsid w:val="00585335"/>
    <w:pPr>
      <w:spacing w:after="120"/>
      <w:ind w:left="720"/>
    </w:pPr>
  </w:style>
  <w:style w:type="paragraph" w:styleId="ListContinue3">
    <w:name w:val="List Continue 3"/>
    <w:basedOn w:val="Normal"/>
    <w:semiHidden/>
    <w:rsid w:val="00585335"/>
    <w:pPr>
      <w:spacing w:after="120"/>
      <w:ind w:left="1080"/>
    </w:pPr>
  </w:style>
  <w:style w:type="paragraph" w:styleId="ListContinue4">
    <w:name w:val="List Continue 4"/>
    <w:basedOn w:val="Normal"/>
    <w:semiHidden/>
    <w:rsid w:val="00585335"/>
    <w:pPr>
      <w:spacing w:after="120"/>
      <w:ind w:left="1440"/>
    </w:pPr>
  </w:style>
  <w:style w:type="paragraph" w:styleId="ListContinue5">
    <w:name w:val="List Continue 5"/>
    <w:basedOn w:val="Normal"/>
    <w:semiHidden/>
    <w:rsid w:val="00585335"/>
    <w:pPr>
      <w:spacing w:after="120"/>
      <w:ind w:left="1800"/>
    </w:pPr>
  </w:style>
  <w:style w:type="paragraph" w:styleId="ListNumber">
    <w:name w:val="List Number"/>
    <w:basedOn w:val="Normal"/>
    <w:semiHidden/>
    <w:rsid w:val="00585335"/>
    <w:pPr>
      <w:numPr>
        <w:numId w:val="8"/>
      </w:numPr>
    </w:pPr>
  </w:style>
  <w:style w:type="paragraph" w:styleId="ListNumber2">
    <w:name w:val="List Number 2"/>
    <w:basedOn w:val="Normal"/>
    <w:semiHidden/>
    <w:rsid w:val="00585335"/>
    <w:pPr>
      <w:numPr>
        <w:numId w:val="9"/>
      </w:numPr>
    </w:pPr>
  </w:style>
  <w:style w:type="paragraph" w:styleId="ListNumber3">
    <w:name w:val="List Number 3"/>
    <w:basedOn w:val="Normal"/>
    <w:semiHidden/>
    <w:rsid w:val="00585335"/>
    <w:pPr>
      <w:numPr>
        <w:numId w:val="10"/>
      </w:numPr>
    </w:pPr>
  </w:style>
  <w:style w:type="paragraph" w:styleId="ListNumber4">
    <w:name w:val="List Number 4"/>
    <w:basedOn w:val="Normal"/>
    <w:semiHidden/>
    <w:rsid w:val="00585335"/>
    <w:pPr>
      <w:numPr>
        <w:numId w:val="11"/>
      </w:numPr>
    </w:pPr>
  </w:style>
  <w:style w:type="paragraph" w:styleId="ListNumber5">
    <w:name w:val="List Number 5"/>
    <w:basedOn w:val="Normal"/>
    <w:semiHidden/>
    <w:rsid w:val="00585335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5853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585335"/>
    <w:rPr>
      <w:sz w:val="24"/>
      <w:szCs w:val="24"/>
    </w:rPr>
  </w:style>
  <w:style w:type="paragraph" w:styleId="NormalIndent">
    <w:name w:val="Normal Indent"/>
    <w:basedOn w:val="Normal"/>
    <w:semiHidden/>
    <w:rsid w:val="00585335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585335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585335"/>
  </w:style>
  <w:style w:type="paragraph" w:styleId="PlainText">
    <w:name w:val="Plain Text"/>
    <w:basedOn w:val="Normal"/>
    <w:link w:val="PlainTextChar"/>
    <w:semiHidden/>
    <w:rsid w:val="0058533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585335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585335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585335"/>
    <w:rPr>
      <w:b/>
      <w:bCs/>
    </w:rPr>
  </w:style>
  <w:style w:type="paragraph" w:styleId="Subtitle">
    <w:name w:val="Subtitle"/>
    <w:basedOn w:val="Normal"/>
    <w:link w:val="SubtitleChar"/>
    <w:qFormat/>
    <w:rsid w:val="0058533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58533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58533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585335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585335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2E489A"/>
    <w:pPr>
      <w:pBdr>
        <w:top w:val="single" w:sz="4" w:space="2" w:color="auto"/>
      </w:pBdr>
      <w:spacing w:before="120" w:after="0" w:line="360" w:lineRule="auto"/>
    </w:pPr>
    <w:rPr>
      <w:rFonts w:ascii="Consolas" w:eastAsia="Times New Roman" w:hAnsi="Consolas" w:cs="Times New Roman"/>
      <w:b/>
      <w:bCs/>
      <w:noProof/>
      <w:color w:val="222222"/>
      <w:spacing w:val="-15"/>
      <w:sz w:val="23"/>
      <w:szCs w:val="23"/>
      <w:bdr w:val="none" w:sz="0" w:space="0" w:color="auto" w:frame="1"/>
    </w:rPr>
  </w:style>
  <w:style w:type="paragraph" w:customStyle="1" w:styleId="CodeB">
    <w:name w:val="CodeB"/>
    <w:autoRedefine/>
    <w:rsid w:val="002E489A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58533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58533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585335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58533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585335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585335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585335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585335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58533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58533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58533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585335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585335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585335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585335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58533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58533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58533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585335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585335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585335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585335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585335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qFormat/>
    <w:rsid w:val="00585335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585335"/>
    <w:rPr>
      <w:b/>
      <w:color w:val="0000FF"/>
    </w:rPr>
  </w:style>
  <w:style w:type="character" w:customStyle="1" w:styleId="EmphasisItalic">
    <w:name w:val="EmphasisItalic"/>
    <w:basedOn w:val="DefaultParagraphFont"/>
    <w:rsid w:val="00585335"/>
    <w:rPr>
      <w:i/>
      <w:color w:val="0000FF"/>
    </w:rPr>
  </w:style>
  <w:style w:type="character" w:customStyle="1" w:styleId="EmphasisBoldItal">
    <w:name w:val="EmphasisBoldItal"/>
    <w:basedOn w:val="DefaultParagraphFont"/>
    <w:rsid w:val="00585335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585335"/>
    <w:rPr>
      <w:color w:val="0000FF"/>
    </w:rPr>
  </w:style>
  <w:style w:type="character" w:customStyle="1" w:styleId="Keycap">
    <w:name w:val="Keycap"/>
    <w:basedOn w:val="DefaultParagraphFont"/>
    <w:rsid w:val="00585335"/>
    <w:rPr>
      <w:smallCaps/>
      <w:color w:val="0000FF"/>
    </w:rPr>
  </w:style>
  <w:style w:type="character" w:customStyle="1" w:styleId="Literal">
    <w:name w:val="Literal"/>
    <w:basedOn w:val="DefaultParagraphFont"/>
    <w:rsid w:val="00585335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585335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585335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585335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585335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585335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585335"/>
    <w:rPr>
      <w:i/>
      <w:color w:val="CC99FF"/>
    </w:rPr>
  </w:style>
  <w:style w:type="character" w:customStyle="1" w:styleId="Wingdings">
    <w:name w:val="Wingdings"/>
    <w:basedOn w:val="DefaultParagraphFont"/>
    <w:rsid w:val="00585335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585335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585335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585335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585335"/>
    <w:rPr>
      <w:i/>
      <w:color w:val="CC99FF"/>
    </w:rPr>
  </w:style>
  <w:style w:type="character" w:customStyle="1" w:styleId="LiteralBox">
    <w:name w:val="LiteralBox"/>
    <w:basedOn w:val="Literal"/>
    <w:rsid w:val="00585335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585335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585335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585335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585335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585335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585335"/>
    <w:rPr>
      <w:color w:val="808080"/>
    </w:rPr>
  </w:style>
  <w:style w:type="paragraph" w:customStyle="1" w:styleId="BodyBox">
    <w:name w:val="BodyBox"/>
    <w:basedOn w:val="Body"/>
    <w:rsid w:val="00585335"/>
    <w:rPr>
      <w:color w:val="808080"/>
    </w:rPr>
  </w:style>
  <w:style w:type="paragraph" w:customStyle="1" w:styleId="ListHeadBox">
    <w:name w:val="ListHeadBox"/>
    <w:basedOn w:val="ListHead"/>
    <w:autoRedefine/>
    <w:rsid w:val="00585335"/>
    <w:rPr>
      <w:color w:val="808080"/>
    </w:rPr>
  </w:style>
  <w:style w:type="paragraph" w:customStyle="1" w:styleId="ListBodyBox">
    <w:name w:val="ListBodyBox"/>
    <w:basedOn w:val="ListBody"/>
    <w:autoRedefine/>
    <w:rsid w:val="00585335"/>
    <w:rPr>
      <w:color w:val="808080"/>
    </w:rPr>
  </w:style>
  <w:style w:type="paragraph" w:customStyle="1" w:styleId="NumListABox">
    <w:name w:val="NumListA Box"/>
    <w:basedOn w:val="NumListA"/>
    <w:autoRedefine/>
    <w:rsid w:val="00585335"/>
    <w:rPr>
      <w:color w:val="666699"/>
    </w:rPr>
  </w:style>
  <w:style w:type="paragraph" w:customStyle="1" w:styleId="NumListBBox">
    <w:name w:val="NumListB Box"/>
    <w:basedOn w:val="NumListB"/>
    <w:autoRedefine/>
    <w:rsid w:val="00585335"/>
    <w:rPr>
      <w:color w:val="666699"/>
    </w:rPr>
  </w:style>
  <w:style w:type="paragraph" w:customStyle="1" w:styleId="NumListCBox">
    <w:name w:val="NumListC Box"/>
    <w:basedOn w:val="NumListC"/>
    <w:autoRedefine/>
    <w:rsid w:val="00585335"/>
    <w:rPr>
      <w:color w:val="666699"/>
    </w:rPr>
  </w:style>
  <w:style w:type="paragraph" w:customStyle="1" w:styleId="FootnoteBox">
    <w:name w:val="FootnoteBox"/>
    <w:basedOn w:val="BodyFirstBox"/>
    <w:autoRedefine/>
    <w:rsid w:val="00585335"/>
    <w:rPr>
      <w:sz w:val="20"/>
    </w:rPr>
  </w:style>
  <w:style w:type="paragraph" w:customStyle="1" w:styleId="AnchorSidehead">
    <w:name w:val="Anchor Sidehead"/>
    <w:autoRedefine/>
    <w:rsid w:val="00585335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585335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585335"/>
    <w:rPr>
      <w:color w:val="999999"/>
    </w:rPr>
  </w:style>
  <w:style w:type="character" w:customStyle="1" w:styleId="WingdingsSmall">
    <w:name w:val="Wingdings Small"/>
    <w:basedOn w:val="Wingdings"/>
    <w:rsid w:val="00585335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585335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585335"/>
    <w:rPr>
      <w:color w:val="999999"/>
    </w:rPr>
  </w:style>
  <w:style w:type="paragraph" w:customStyle="1" w:styleId="CodeSingleWingding">
    <w:name w:val="CodeSingle Wingding"/>
    <w:basedOn w:val="CodeSingle"/>
    <w:autoRedefine/>
    <w:rsid w:val="00585335"/>
    <w:rPr>
      <w:color w:val="999999"/>
    </w:rPr>
  </w:style>
  <w:style w:type="character" w:customStyle="1" w:styleId="EmphasisItalicFoot">
    <w:name w:val="EmphasisItalicFoot"/>
    <w:basedOn w:val="EmphasisItalic"/>
    <w:rsid w:val="00585335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585335"/>
  </w:style>
  <w:style w:type="character" w:customStyle="1" w:styleId="Italic">
    <w:name w:val="Italic"/>
    <w:basedOn w:val="EmphasisItalic"/>
    <w:rsid w:val="00585335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585335"/>
    <w:rPr>
      <w:color w:val="CC99FF"/>
    </w:rPr>
  </w:style>
  <w:style w:type="paragraph" w:customStyle="1" w:styleId="ListPlainBBox">
    <w:name w:val="List Plain B Box"/>
    <w:basedOn w:val="ListPlainB"/>
    <w:autoRedefine/>
    <w:rsid w:val="00585335"/>
    <w:rPr>
      <w:color w:val="CC99FF"/>
    </w:rPr>
  </w:style>
  <w:style w:type="paragraph" w:customStyle="1" w:styleId="ListPlainCBox">
    <w:name w:val="List Plain C Box"/>
    <w:basedOn w:val="ListPlainC"/>
    <w:autoRedefine/>
    <w:rsid w:val="00585335"/>
    <w:rPr>
      <w:color w:val="CC99FF"/>
    </w:rPr>
  </w:style>
  <w:style w:type="paragraph" w:customStyle="1" w:styleId="BulletABox">
    <w:name w:val="BulletA Box"/>
    <w:basedOn w:val="BulletA"/>
    <w:autoRedefine/>
    <w:rsid w:val="00585335"/>
    <w:rPr>
      <w:color w:val="33CCCC"/>
    </w:rPr>
  </w:style>
  <w:style w:type="paragraph" w:customStyle="1" w:styleId="BulletBBox">
    <w:name w:val="BulletB Box"/>
    <w:basedOn w:val="BulletB"/>
    <w:autoRedefine/>
    <w:rsid w:val="00585335"/>
    <w:rPr>
      <w:color w:val="33CCCC"/>
    </w:rPr>
  </w:style>
  <w:style w:type="paragraph" w:customStyle="1" w:styleId="BulletCBox">
    <w:name w:val="BulletC Box"/>
    <w:basedOn w:val="BulletC"/>
    <w:autoRedefine/>
    <w:rsid w:val="00585335"/>
    <w:rPr>
      <w:color w:val="33CCCC"/>
    </w:rPr>
  </w:style>
  <w:style w:type="paragraph" w:customStyle="1" w:styleId="CaptionBox">
    <w:name w:val="CaptionBox"/>
    <w:basedOn w:val="Caption"/>
    <w:autoRedefine/>
    <w:rsid w:val="00585335"/>
    <w:rPr>
      <w:color w:val="808080"/>
    </w:rPr>
  </w:style>
  <w:style w:type="character" w:customStyle="1" w:styleId="EmphasisNote">
    <w:name w:val="EmphasisNote"/>
    <w:basedOn w:val="EmphasisRevItal"/>
    <w:rsid w:val="00585335"/>
    <w:rPr>
      <w:color w:val="3366FF"/>
    </w:rPr>
  </w:style>
  <w:style w:type="character" w:customStyle="1" w:styleId="EmphasisBoldBox">
    <w:name w:val="EmphasisBoldBox"/>
    <w:basedOn w:val="EmphasisBold"/>
    <w:rsid w:val="00585335"/>
    <w:rPr>
      <w:b/>
      <w:color w:val="3366FF"/>
    </w:rPr>
  </w:style>
  <w:style w:type="paragraph" w:customStyle="1" w:styleId="Epigraph">
    <w:name w:val="Epigraph"/>
    <w:basedOn w:val="BlockQuote"/>
    <w:autoRedefine/>
    <w:rsid w:val="00585335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  <w:style w:type="paragraph" w:styleId="BalloonText">
    <w:name w:val="Balloon Text"/>
    <w:basedOn w:val="Normal"/>
    <w:link w:val="BalloonTextChar"/>
    <w:uiPriority w:val="99"/>
    <w:semiHidden/>
    <w:unhideWhenUsed/>
    <w:rsid w:val="004B2B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BA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8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85335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85335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5335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85335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85335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85335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85335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85335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85335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853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5853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585335"/>
    <w:pPr>
      <w:numPr>
        <w:numId w:val="13"/>
      </w:numPr>
    </w:pPr>
  </w:style>
  <w:style w:type="numbering" w:styleId="1ai">
    <w:name w:val="Outline List 1"/>
    <w:basedOn w:val="NoList"/>
    <w:semiHidden/>
    <w:rsid w:val="00585335"/>
    <w:pPr>
      <w:numPr>
        <w:numId w:val="14"/>
      </w:numPr>
    </w:pPr>
  </w:style>
  <w:style w:type="numbering" w:styleId="ArticleSection">
    <w:name w:val="Outline List 3"/>
    <w:basedOn w:val="NoList"/>
    <w:semiHidden/>
    <w:rsid w:val="00585335"/>
    <w:pPr>
      <w:numPr>
        <w:numId w:val="15"/>
      </w:numPr>
    </w:pPr>
  </w:style>
  <w:style w:type="paragraph" w:styleId="BlockText">
    <w:name w:val="Block Text"/>
    <w:basedOn w:val="Normal"/>
    <w:semiHidden/>
    <w:rsid w:val="00585335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58533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58533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58533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58533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58533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58533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58533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58533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585335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585335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585335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585335"/>
    <w:rPr>
      <w:i/>
      <w:iCs/>
    </w:rPr>
  </w:style>
  <w:style w:type="paragraph" w:styleId="EnvelopeAddress">
    <w:name w:val="envelope address"/>
    <w:basedOn w:val="Normal"/>
    <w:semiHidden/>
    <w:rsid w:val="0058533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585335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58533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585335"/>
  </w:style>
  <w:style w:type="paragraph" w:styleId="HTMLAddress">
    <w:name w:val="HTML Address"/>
    <w:basedOn w:val="Normal"/>
    <w:link w:val="HTMLAddressChar"/>
    <w:semiHidden/>
    <w:rsid w:val="00585335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585335"/>
    <w:rPr>
      <w:i/>
      <w:iCs/>
    </w:rPr>
  </w:style>
  <w:style w:type="character" w:styleId="HTMLCode">
    <w:name w:val="HTML Code"/>
    <w:basedOn w:val="DefaultParagraphFont"/>
    <w:uiPriority w:val="99"/>
    <w:semiHidden/>
    <w:rsid w:val="0058533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85335"/>
    <w:rPr>
      <w:i/>
      <w:iCs/>
    </w:rPr>
  </w:style>
  <w:style w:type="character" w:styleId="HTMLKeyboard">
    <w:name w:val="HTML Keyboard"/>
    <w:basedOn w:val="DefaultParagraphFont"/>
    <w:semiHidden/>
    <w:rsid w:val="0058533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85335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585335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58533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585335"/>
    <w:rPr>
      <w:i/>
      <w:iCs/>
    </w:rPr>
  </w:style>
  <w:style w:type="character" w:styleId="Hyperlink">
    <w:name w:val="Hyperlink"/>
    <w:basedOn w:val="DefaultParagraphFont"/>
    <w:semiHidden/>
    <w:rsid w:val="00585335"/>
    <w:rPr>
      <w:color w:val="0000FF"/>
      <w:u w:val="single"/>
    </w:rPr>
  </w:style>
  <w:style w:type="character" w:styleId="LineNumber">
    <w:name w:val="line number"/>
    <w:basedOn w:val="DefaultParagraphFont"/>
    <w:semiHidden/>
    <w:rsid w:val="00585335"/>
  </w:style>
  <w:style w:type="paragraph" w:styleId="List">
    <w:name w:val="List"/>
    <w:basedOn w:val="Normal"/>
    <w:semiHidden/>
    <w:rsid w:val="00585335"/>
    <w:pPr>
      <w:ind w:left="360" w:hanging="360"/>
    </w:pPr>
  </w:style>
  <w:style w:type="paragraph" w:styleId="List2">
    <w:name w:val="List 2"/>
    <w:basedOn w:val="Normal"/>
    <w:semiHidden/>
    <w:rsid w:val="00585335"/>
    <w:pPr>
      <w:ind w:left="720" w:hanging="360"/>
    </w:pPr>
  </w:style>
  <w:style w:type="paragraph" w:styleId="List3">
    <w:name w:val="List 3"/>
    <w:basedOn w:val="Normal"/>
    <w:semiHidden/>
    <w:rsid w:val="00585335"/>
    <w:pPr>
      <w:ind w:left="1080" w:hanging="360"/>
    </w:pPr>
  </w:style>
  <w:style w:type="paragraph" w:styleId="List4">
    <w:name w:val="List 4"/>
    <w:basedOn w:val="Normal"/>
    <w:semiHidden/>
    <w:rsid w:val="00585335"/>
    <w:pPr>
      <w:ind w:left="1440" w:hanging="360"/>
    </w:pPr>
  </w:style>
  <w:style w:type="paragraph" w:styleId="List5">
    <w:name w:val="List 5"/>
    <w:basedOn w:val="Normal"/>
    <w:semiHidden/>
    <w:rsid w:val="00585335"/>
    <w:pPr>
      <w:ind w:left="1800" w:hanging="360"/>
    </w:pPr>
  </w:style>
  <w:style w:type="paragraph" w:styleId="ListBullet">
    <w:name w:val="List Bullet"/>
    <w:basedOn w:val="Normal"/>
    <w:autoRedefine/>
    <w:semiHidden/>
    <w:rsid w:val="00585335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585335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585335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585335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585335"/>
    <w:pPr>
      <w:numPr>
        <w:numId w:val="7"/>
      </w:numPr>
    </w:pPr>
  </w:style>
  <w:style w:type="paragraph" w:styleId="ListContinue">
    <w:name w:val="List Continue"/>
    <w:basedOn w:val="Normal"/>
    <w:semiHidden/>
    <w:rsid w:val="00585335"/>
    <w:pPr>
      <w:spacing w:after="120"/>
      <w:ind w:left="360"/>
    </w:pPr>
  </w:style>
  <w:style w:type="paragraph" w:styleId="ListContinue2">
    <w:name w:val="List Continue 2"/>
    <w:basedOn w:val="Normal"/>
    <w:semiHidden/>
    <w:rsid w:val="00585335"/>
    <w:pPr>
      <w:spacing w:after="120"/>
      <w:ind w:left="720"/>
    </w:pPr>
  </w:style>
  <w:style w:type="paragraph" w:styleId="ListContinue3">
    <w:name w:val="List Continue 3"/>
    <w:basedOn w:val="Normal"/>
    <w:semiHidden/>
    <w:rsid w:val="00585335"/>
    <w:pPr>
      <w:spacing w:after="120"/>
      <w:ind w:left="1080"/>
    </w:pPr>
  </w:style>
  <w:style w:type="paragraph" w:styleId="ListContinue4">
    <w:name w:val="List Continue 4"/>
    <w:basedOn w:val="Normal"/>
    <w:semiHidden/>
    <w:rsid w:val="00585335"/>
    <w:pPr>
      <w:spacing w:after="120"/>
      <w:ind w:left="1440"/>
    </w:pPr>
  </w:style>
  <w:style w:type="paragraph" w:styleId="ListContinue5">
    <w:name w:val="List Continue 5"/>
    <w:basedOn w:val="Normal"/>
    <w:semiHidden/>
    <w:rsid w:val="00585335"/>
    <w:pPr>
      <w:spacing w:after="120"/>
      <w:ind w:left="1800"/>
    </w:pPr>
  </w:style>
  <w:style w:type="paragraph" w:styleId="ListNumber">
    <w:name w:val="List Number"/>
    <w:basedOn w:val="Normal"/>
    <w:semiHidden/>
    <w:rsid w:val="00585335"/>
    <w:pPr>
      <w:numPr>
        <w:numId w:val="8"/>
      </w:numPr>
    </w:pPr>
  </w:style>
  <w:style w:type="paragraph" w:styleId="ListNumber2">
    <w:name w:val="List Number 2"/>
    <w:basedOn w:val="Normal"/>
    <w:semiHidden/>
    <w:rsid w:val="00585335"/>
    <w:pPr>
      <w:numPr>
        <w:numId w:val="9"/>
      </w:numPr>
    </w:pPr>
  </w:style>
  <w:style w:type="paragraph" w:styleId="ListNumber3">
    <w:name w:val="List Number 3"/>
    <w:basedOn w:val="Normal"/>
    <w:semiHidden/>
    <w:rsid w:val="00585335"/>
    <w:pPr>
      <w:numPr>
        <w:numId w:val="10"/>
      </w:numPr>
    </w:pPr>
  </w:style>
  <w:style w:type="paragraph" w:styleId="ListNumber4">
    <w:name w:val="List Number 4"/>
    <w:basedOn w:val="Normal"/>
    <w:semiHidden/>
    <w:rsid w:val="00585335"/>
    <w:pPr>
      <w:numPr>
        <w:numId w:val="11"/>
      </w:numPr>
    </w:pPr>
  </w:style>
  <w:style w:type="paragraph" w:styleId="ListNumber5">
    <w:name w:val="List Number 5"/>
    <w:basedOn w:val="Normal"/>
    <w:semiHidden/>
    <w:rsid w:val="00585335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5853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585335"/>
    <w:rPr>
      <w:sz w:val="24"/>
      <w:szCs w:val="24"/>
    </w:rPr>
  </w:style>
  <w:style w:type="paragraph" w:styleId="NormalIndent">
    <w:name w:val="Normal Indent"/>
    <w:basedOn w:val="Normal"/>
    <w:semiHidden/>
    <w:rsid w:val="00585335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585335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585335"/>
  </w:style>
  <w:style w:type="paragraph" w:styleId="PlainText">
    <w:name w:val="Plain Text"/>
    <w:basedOn w:val="Normal"/>
    <w:link w:val="PlainTextChar"/>
    <w:semiHidden/>
    <w:rsid w:val="0058533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585335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585335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585335"/>
    <w:rPr>
      <w:b/>
      <w:bCs/>
    </w:rPr>
  </w:style>
  <w:style w:type="paragraph" w:styleId="Subtitle">
    <w:name w:val="Subtitle"/>
    <w:basedOn w:val="Normal"/>
    <w:link w:val="SubtitleChar"/>
    <w:qFormat/>
    <w:rsid w:val="0058533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85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58533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58533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585335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585335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2E489A"/>
    <w:pPr>
      <w:pBdr>
        <w:top w:val="single" w:sz="4" w:space="2" w:color="auto"/>
      </w:pBdr>
      <w:spacing w:before="120" w:after="0" w:line="360" w:lineRule="auto"/>
    </w:pPr>
    <w:rPr>
      <w:rFonts w:ascii="Consolas" w:eastAsia="Times New Roman" w:hAnsi="Consolas" w:cs="Times New Roman"/>
      <w:b/>
      <w:bCs/>
      <w:noProof/>
      <w:color w:val="222222"/>
      <w:spacing w:val="-15"/>
      <w:sz w:val="23"/>
      <w:szCs w:val="23"/>
      <w:bdr w:val="none" w:sz="0" w:space="0" w:color="auto" w:frame="1"/>
    </w:rPr>
  </w:style>
  <w:style w:type="paragraph" w:customStyle="1" w:styleId="CodeB">
    <w:name w:val="CodeB"/>
    <w:autoRedefine/>
    <w:rsid w:val="002E489A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58533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58533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585335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58533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585335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585335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585335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585335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58533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58533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58533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585335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585335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585335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585335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585335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58533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58533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58533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585335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585335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585335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585335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585335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qFormat/>
    <w:rsid w:val="00585335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585335"/>
    <w:rPr>
      <w:b/>
      <w:color w:val="0000FF"/>
    </w:rPr>
  </w:style>
  <w:style w:type="character" w:customStyle="1" w:styleId="EmphasisItalic">
    <w:name w:val="EmphasisItalic"/>
    <w:basedOn w:val="DefaultParagraphFont"/>
    <w:rsid w:val="00585335"/>
    <w:rPr>
      <w:i/>
      <w:color w:val="0000FF"/>
    </w:rPr>
  </w:style>
  <w:style w:type="character" w:customStyle="1" w:styleId="EmphasisBoldItal">
    <w:name w:val="EmphasisBoldItal"/>
    <w:basedOn w:val="DefaultParagraphFont"/>
    <w:rsid w:val="00585335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585335"/>
    <w:rPr>
      <w:color w:val="0000FF"/>
    </w:rPr>
  </w:style>
  <w:style w:type="character" w:customStyle="1" w:styleId="Keycap">
    <w:name w:val="Keycap"/>
    <w:basedOn w:val="DefaultParagraphFont"/>
    <w:rsid w:val="00585335"/>
    <w:rPr>
      <w:smallCaps/>
      <w:color w:val="0000FF"/>
    </w:rPr>
  </w:style>
  <w:style w:type="character" w:customStyle="1" w:styleId="Literal">
    <w:name w:val="Literal"/>
    <w:basedOn w:val="DefaultParagraphFont"/>
    <w:rsid w:val="00585335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585335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585335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585335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585335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58533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585335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58533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585335"/>
    <w:rPr>
      <w:i/>
      <w:color w:val="CC99FF"/>
    </w:rPr>
  </w:style>
  <w:style w:type="character" w:customStyle="1" w:styleId="Wingdings">
    <w:name w:val="Wingdings"/>
    <w:basedOn w:val="DefaultParagraphFont"/>
    <w:rsid w:val="00585335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585335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585335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585335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585335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585335"/>
    <w:rPr>
      <w:i/>
      <w:color w:val="CC99FF"/>
    </w:rPr>
  </w:style>
  <w:style w:type="character" w:customStyle="1" w:styleId="LiteralBox">
    <w:name w:val="LiteralBox"/>
    <w:basedOn w:val="Literal"/>
    <w:rsid w:val="00585335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585335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585335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585335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585335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585335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585335"/>
    <w:rPr>
      <w:color w:val="808080"/>
    </w:rPr>
  </w:style>
  <w:style w:type="paragraph" w:customStyle="1" w:styleId="BodyBox">
    <w:name w:val="BodyBox"/>
    <w:basedOn w:val="Body"/>
    <w:rsid w:val="00585335"/>
    <w:rPr>
      <w:color w:val="808080"/>
    </w:rPr>
  </w:style>
  <w:style w:type="paragraph" w:customStyle="1" w:styleId="ListHeadBox">
    <w:name w:val="ListHeadBox"/>
    <w:basedOn w:val="ListHead"/>
    <w:autoRedefine/>
    <w:rsid w:val="00585335"/>
    <w:rPr>
      <w:color w:val="808080"/>
    </w:rPr>
  </w:style>
  <w:style w:type="paragraph" w:customStyle="1" w:styleId="ListBodyBox">
    <w:name w:val="ListBodyBox"/>
    <w:basedOn w:val="ListBody"/>
    <w:autoRedefine/>
    <w:rsid w:val="00585335"/>
    <w:rPr>
      <w:color w:val="808080"/>
    </w:rPr>
  </w:style>
  <w:style w:type="paragraph" w:customStyle="1" w:styleId="NumListABox">
    <w:name w:val="NumListA Box"/>
    <w:basedOn w:val="NumListA"/>
    <w:autoRedefine/>
    <w:rsid w:val="00585335"/>
    <w:rPr>
      <w:color w:val="666699"/>
    </w:rPr>
  </w:style>
  <w:style w:type="paragraph" w:customStyle="1" w:styleId="NumListBBox">
    <w:name w:val="NumListB Box"/>
    <w:basedOn w:val="NumListB"/>
    <w:autoRedefine/>
    <w:rsid w:val="00585335"/>
    <w:rPr>
      <w:color w:val="666699"/>
    </w:rPr>
  </w:style>
  <w:style w:type="paragraph" w:customStyle="1" w:styleId="NumListCBox">
    <w:name w:val="NumListC Box"/>
    <w:basedOn w:val="NumListC"/>
    <w:autoRedefine/>
    <w:rsid w:val="00585335"/>
    <w:rPr>
      <w:color w:val="666699"/>
    </w:rPr>
  </w:style>
  <w:style w:type="paragraph" w:customStyle="1" w:styleId="FootnoteBox">
    <w:name w:val="FootnoteBox"/>
    <w:basedOn w:val="BodyFirstBox"/>
    <w:autoRedefine/>
    <w:rsid w:val="00585335"/>
    <w:rPr>
      <w:sz w:val="20"/>
    </w:rPr>
  </w:style>
  <w:style w:type="paragraph" w:customStyle="1" w:styleId="AnchorSidehead">
    <w:name w:val="Anchor Sidehead"/>
    <w:autoRedefine/>
    <w:rsid w:val="00585335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585335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585335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585335"/>
    <w:rPr>
      <w:color w:val="999999"/>
    </w:rPr>
  </w:style>
  <w:style w:type="character" w:customStyle="1" w:styleId="WingdingsSmall">
    <w:name w:val="Wingdings Small"/>
    <w:basedOn w:val="Wingdings"/>
    <w:rsid w:val="00585335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585335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585335"/>
    <w:rPr>
      <w:color w:val="999999"/>
    </w:rPr>
  </w:style>
  <w:style w:type="paragraph" w:customStyle="1" w:styleId="CodeSingleWingding">
    <w:name w:val="CodeSingle Wingding"/>
    <w:basedOn w:val="CodeSingle"/>
    <w:autoRedefine/>
    <w:rsid w:val="00585335"/>
    <w:rPr>
      <w:color w:val="999999"/>
    </w:rPr>
  </w:style>
  <w:style w:type="character" w:customStyle="1" w:styleId="EmphasisItalicFoot">
    <w:name w:val="EmphasisItalicFoot"/>
    <w:basedOn w:val="EmphasisItalic"/>
    <w:rsid w:val="00585335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585335"/>
  </w:style>
  <w:style w:type="character" w:customStyle="1" w:styleId="Italic">
    <w:name w:val="Italic"/>
    <w:basedOn w:val="EmphasisItalic"/>
    <w:rsid w:val="00585335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585335"/>
    <w:rPr>
      <w:color w:val="CC99FF"/>
    </w:rPr>
  </w:style>
  <w:style w:type="paragraph" w:customStyle="1" w:styleId="ListPlainBBox">
    <w:name w:val="List Plain B Box"/>
    <w:basedOn w:val="ListPlainB"/>
    <w:autoRedefine/>
    <w:rsid w:val="00585335"/>
    <w:rPr>
      <w:color w:val="CC99FF"/>
    </w:rPr>
  </w:style>
  <w:style w:type="paragraph" w:customStyle="1" w:styleId="ListPlainCBox">
    <w:name w:val="List Plain C Box"/>
    <w:basedOn w:val="ListPlainC"/>
    <w:autoRedefine/>
    <w:rsid w:val="00585335"/>
    <w:rPr>
      <w:color w:val="CC99FF"/>
    </w:rPr>
  </w:style>
  <w:style w:type="paragraph" w:customStyle="1" w:styleId="BulletABox">
    <w:name w:val="BulletA Box"/>
    <w:basedOn w:val="BulletA"/>
    <w:autoRedefine/>
    <w:rsid w:val="00585335"/>
    <w:rPr>
      <w:color w:val="33CCCC"/>
    </w:rPr>
  </w:style>
  <w:style w:type="paragraph" w:customStyle="1" w:styleId="BulletBBox">
    <w:name w:val="BulletB Box"/>
    <w:basedOn w:val="BulletB"/>
    <w:autoRedefine/>
    <w:rsid w:val="00585335"/>
    <w:rPr>
      <w:color w:val="33CCCC"/>
    </w:rPr>
  </w:style>
  <w:style w:type="paragraph" w:customStyle="1" w:styleId="BulletCBox">
    <w:name w:val="BulletC Box"/>
    <w:basedOn w:val="BulletC"/>
    <w:autoRedefine/>
    <w:rsid w:val="00585335"/>
    <w:rPr>
      <w:color w:val="33CCCC"/>
    </w:rPr>
  </w:style>
  <w:style w:type="paragraph" w:customStyle="1" w:styleId="CaptionBox">
    <w:name w:val="CaptionBox"/>
    <w:basedOn w:val="Caption"/>
    <w:autoRedefine/>
    <w:rsid w:val="00585335"/>
    <w:rPr>
      <w:color w:val="808080"/>
    </w:rPr>
  </w:style>
  <w:style w:type="character" w:customStyle="1" w:styleId="EmphasisNote">
    <w:name w:val="EmphasisNote"/>
    <w:basedOn w:val="EmphasisRevItal"/>
    <w:rsid w:val="00585335"/>
    <w:rPr>
      <w:color w:val="3366FF"/>
    </w:rPr>
  </w:style>
  <w:style w:type="character" w:customStyle="1" w:styleId="EmphasisBoldBox">
    <w:name w:val="EmphasisBoldBox"/>
    <w:basedOn w:val="EmphasisBold"/>
    <w:rsid w:val="00585335"/>
    <w:rPr>
      <w:b/>
      <w:color w:val="3366FF"/>
    </w:rPr>
  </w:style>
  <w:style w:type="paragraph" w:customStyle="1" w:styleId="Epigraph">
    <w:name w:val="Epigraph"/>
    <w:basedOn w:val="BlockQuote"/>
    <w:autoRedefine/>
    <w:rsid w:val="00585335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  <w:style w:type="paragraph" w:styleId="BalloonText">
    <w:name w:val="Balloon Text"/>
    <w:basedOn w:val="Normal"/>
    <w:link w:val="BalloonTextChar"/>
    <w:uiPriority w:val="99"/>
    <w:semiHidden/>
    <w:unhideWhenUsed/>
    <w:rsid w:val="004B2B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BA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595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688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117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cha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WordTemplate.dot</Template>
  <TotalTime>7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AnneMarieW</cp:lastModifiedBy>
  <cp:revision>5</cp:revision>
  <dcterms:created xsi:type="dcterms:W3CDTF">2019-01-11T18:46:00Z</dcterms:created>
  <dcterms:modified xsi:type="dcterms:W3CDTF">2019-01-11T18:54:00Z</dcterms:modified>
</cp:coreProperties>
</file>