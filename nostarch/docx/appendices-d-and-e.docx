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797" w:rsidRPr="006E0EA7" w:rsidRDefault="00980797" w:rsidP="006E0EA7">
      <w:pPr>
        <w:pStyle w:val="ChapterTitle"/>
      </w:pPr>
      <w:bookmarkStart w:id="0" w:name="_GoBack"/>
      <w:bookmarkEnd w:id="0"/>
      <w:r w:rsidRPr="006E0EA7">
        <w:t>Appendix D - Useful Development Tools</w:t>
      </w:r>
    </w:p>
    <w:p w:rsidR="00980797" w:rsidRDefault="00980797" w:rsidP="00242B19">
      <w:pPr>
        <w:pStyle w:val="1stPara"/>
        <w:pPrChange w:id="1" w:author="annemarie" w:date="2019-02-22T10:18:00Z">
          <w:pPr>
            <w:pStyle w:val="BodyFirst"/>
          </w:pPr>
        </w:pPrChange>
      </w:pPr>
      <w:r>
        <w:t>In this appendix, we</w:t>
      </w:r>
      <w:del w:id="2" w:author="annemarie" w:date="2019-02-22T09:47:00Z">
        <w:r w:rsidDel="00583C19">
          <w:delText>’ll</w:delText>
        </w:r>
      </w:del>
      <w:r>
        <w:t xml:space="preserve"> talk about </w:t>
      </w:r>
      <w:ins w:id="3" w:author="Liz" w:date="2019-02-12T17:06:00Z">
        <w:r w:rsidR="00942E22">
          <w:t xml:space="preserve">some useful </w:t>
        </w:r>
      </w:ins>
      <w:ins w:id="4" w:author="annemarie" w:date="2019-02-22T09:47:00Z">
        <w:r w:rsidR="00583C19">
          <w:t>development</w:t>
        </w:r>
        <w:r w:rsidR="00583C19">
          <w:t xml:space="preserve"> </w:t>
        </w:r>
      </w:ins>
      <w:r>
        <w:t xml:space="preserve">tools </w:t>
      </w:r>
      <w:ins w:id="5" w:author="annemarie" w:date="2019-02-22T09:47:00Z">
        <w:r w:rsidR="00583C19">
          <w:t xml:space="preserve">that </w:t>
        </w:r>
        <w:r w:rsidR="00583C19">
          <w:t xml:space="preserve">the Rust project </w:t>
        </w:r>
      </w:ins>
      <w:r>
        <w:t>provide</w:t>
      </w:r>
      <w:ins w:id="6" w:author="annemarie" w:date="2019-02-22T09:47:00Z">
        <w:r w:rsidR="00583C19">
          <w:t>s</w:t>
        </w:r>
      </w:ins>
      <w:del w:id="7" w:author="annemarie" w:date="2019-02-22T09:47:00Z">
        <w:r w:rsidDel="00583C19">
          <w:delText>d by</w:delText>
        </w:r>
      </w:del>
      <w:del w:id="8" w:author="annemarie" w:date="2019-02-22T09:48:00Z">
        <w:r w:rsidDel="00583C19">
          <w:delText xml:space="preserve"> </w:delText>
        </w:r>
      </w:del>
      <w:del w:id="9" w:author="annemarie" w:date="2019-02-22T09:47:00Z">
        <w:r w:rsidDel="00583C19">
          <w:delText xml:space="preserve">the Rust project </w:delText>
        </w:r>
      </w:del>
      <w:del w:id="10" w:author="Liz" w:date="2019-02-12T17:06:00Z">
        <w:r w:rsidDel="00942E22">
          <w:delText>that are</w:delText>
        </w:r>
        <w:r w:rsidR="006E0EA7" w:rsidDel="00942E22">
          <w:delText xml:space="preserve"> </w:delText>
        </w:r>
        <w:r w:rsidDel="00942E22">
          <w:delText xml:space="preserve">useful when developing Rust </w:delText>
        </w:r>
      </w:del>
      <w:del w:id="11" w:author="annemarie" w:date="2019-02-22T09:48:00Z">
        <w:r w:rsidDel="00583C19">
          <w:delText>code.</w:delText>
        </w:r>
      </w:del>
      <w:ins w:id="12" w:author="Liz" w:date="2019-02-12T17:06:00Z">
        <w:del w:id="13" w:author="annemarie" w:date="2019-02-22T09:48:00Z">
          <w:r w:rsidR="00942E22" w:rsidDel="00583C19">
            <w:delText>for</w:delText>
          </w:r>
        </w:del>
        <w:del w:id="14" w:author="annemarie" w:date="2019-02-22T09:47:00Z">
          <w:r w:rsidR="00942E22" w:rsidDel="00583C19">
            <w:delText xml:space="preserve"> development</w:delText>
          </w:r>
        </w:del>
        <w:r w:rsidR="00942E22">
          <w:t xml:space="preserve">. </w:t>
        </w:r>
      </w:ins>
      <w:ins w:id="15" w:author="Liz" w:date="2019-02-21T11:29:00Z">
        <w:r w:rsidR="00CE18F0">
          <w:t>We</w:t>
        </w:r>
      </w:ins>
      <w:ins w:id="16" w:author="annemarie" w:date="2019-02-22T09:49:00Z">
        <w:r w:rsidR="00583C19">
          <w:t>’</w:t>
        </w:r>
      </w:ins>
      <w:ins w:id="17" w:author="Liz" w:date="2019-02-21T11:29:00Z">
        <w:del w:id="18" w:author="annemarie" w:date="2019-02-22T09:49:00Z">
          <w:r w:rsidR="00CE18F0" w:rsidDel="00583C19">
            <w:delText>'</w:delText>
          </w:r>
        </w:del>
        <w:r w:rsidR="00CE18F0">
          <w:t xml:space="preserve">ll look at automatic formatting, </w:t>
        </w:r>
      </w:ins>
      <w:ins w:id="19" w:author="Liz" w:date="2019-02-21T11:31:00Z">
        <w:r w:rsidR="00CE18F0">
          <w:t xml:space="preserve">quick ways to implement error fixes, </w:t>
        </w:r>
      </w:ins>
      <w:ins w:id="20" w:author="Liz" w:date="2019-02-21T11:35:00Z">
        <w:r w:rsidR="00CE18F0">
          <w:t xml:space="preserve">applying linters, and integrating IDEs. </w:t>
        </w:r>
      </w:ins>
    </w:p>
    <w:p w:rsidR="00980797" w:rsidRDefault="00980797">
      <w:pPr>
        <w:pStyle w:val="HeadA"/>
        <w:pBdr>
          <w:bottom w:val="single" w:sz="4" w:space="1" w:color="auto"/>
        </w:pBdr>
        <w:pPrChange w:id="21" w:author="Liz" w:date="2019-02-13T09:56:00Z">
          <w:pPr>
            <w:pStyle w:val="HeadA"/>
          </w:pPr>
        </w:pPrChange>
      </w:pPr>
      <w:bookmarkStart w:id="22" w:name="automatic-formatting-with-`rustfmt`"/>
      <w:bookmarkEnd w:id="22"/>
      <w:r>
        <w:t>Automatic Formatting with </w:t>
      </w:r>
      <w:r w:rsidRPr="006E0EA7">
        <w:t>rustfmt</w:t>
      </w:r>
    </w:p>
    <w:p w:rsidR="00980797" w:rsidRDefault="00980797" w:rsidP="006E0EA7">
      <w:pPr>
        <w:pStyle w:val="BodyFirst"/>
      </w:pPr>
      <w:r w:rsidRPr="006E0EA7">
        <w:t>The</w:t>
      </w:r>
      <w:del w:id="23" w:author="annemarie" w:date="2019-02-22T09:50:00Z">
        <w:r w:rsidRPr="006E0EA7" w:rsidDel="00697A24">
          <w:delText xml:space="preserve"> tool</w:delText>
        </w:r>
      </w:del>
      <w:r w:rsidRPr="006E0EA7">
        <w:t> </w:t>
      </w:r>
      <w:r w:rsidRPr="006E0EA7">
        <w:rPr>
          <w:rStyle w:val="Literal"/>
        </w:rPr>
        <w:t>rustfmt</w:t>
      </w:r>
      <w:ins w:id="24" w:author="annemarie" w:date="2019-02-22T09:50:00Z">
        <w:r w:rsidR="00697A24" w:rsidRPr="00697A24">
          <w:t xml:space="preserve"> </w:t>
        </w:r>
        <w:r w:rsidR="00697A24" w:rsidRPr="006E0EA7">
          <w:t>tool</w:t>
        </w:r>
      </w:ins>
      <w:r w:rsidRPr="006E0EA7">
        <w:t> reformats your code according to the community code style.</w:t>
      </w:r>
      <w:r w:rsidR="006E0EA7">
        <w:t xml:space="preserve"> </w:t>
      </w:r>
      <w:r w:rsidRPr="006E0EA7">
        <w:t>Many</w:t>
      </w:r>
      <w:ins w:id="25" w:author="Liz" w:date="2019-02-21T11:30:00Z">
        <w:r w:rsidR="00CE18F0">
          <w:t xml:space="preserve"> collaborative</w:t>
        </w:r>
      </w:ins>
      <w:r w:rsidRPr="006E0EA7">
        <w:t xml:space="preserve"> projects use </w:t>
      </w:r>
      <w:r w:rsidRPr="006E0EA7">
        <w:rPr>
          <w:rStyle w:val="Literal"/>
        </w:rPr>
        <w:t>rustfmt</w:t>
      </w:r>
      <w:r>
        <w:t> to prevent arguments about which style to use when</w:t>
      </w:r>
      <w:r w:rsidR="006E0EA7">
        <w:t xml:space="preserve"> </w:t>
      </w:r>
      <w:r>
        <w:t xml:space="preserve">writing Rust: everyone formats their code </w:t>
      </w:r>
      <w:del w:id="26" w:author="annemarie" w:date="2019-02-22T09:50:00Z">
        <w:r w:rsidDel="00697A24">
          <w:delText>with</w:delText>
        </w:r>
      </w:del>
      <w:ins w:id="27" w:author="annemarie" w:date="2019-02-22T09:50:00Z">
        <w:r w:rsidR="00697A24">
          <w:t>using</w:t>
        </w:r>
      </w:ins>
      <w:r>
        <w:t xml:space="preserve"> the tool</w:t>
      </w:r>
      <w:del w:id="28" w:author="annemarie" w:date="2019-02-22T09:50:00Z">
        <w:r w:rsidDel="00697A24">
          <w:delText>!</w:delText>
        </w:r>
      </w:del>
      <w:ins w:id="29" w:author="annemarie" w:date="2019-02-22T09:50:00Z">
        <w:r w:rsidR="00697A24">
          <w:t>.</w:t>
        </w:r>
      </w:ins>
    </w:p>
    <w:p w:rsidR="00980797" w:rsidRDefault="00980797" w:rsidP="006E0EA7">
      <w:pPr>
        <w:pStyle w:val="Body"/>
      </w:pPr>
      <w:r>
        <w:t>The </w:t>
      </w:r>
      <w:r w:rsidRPr="006E0EA7">
        <w:rPr>
          <w:rStyle w:val="Literal"/>
        </w:rPr>
        <w:t>rustfmt</w:t>
      </w:r>
      <w:r>
        <w:t> tool is</w:t>
      </w:r>
      <w:del w:id="30" w:author="annemarie" w:date="2019-02-22T10:56:00Z">
        <w:r w:rsidDel="00DB440C">
          <w:delText xml:space="preserve"> </w:delText>
        </w:r>
      </w:del>
      <w:r>
        <w:t>n</w:t>
      </w:r>
      <w:del w:id="31" w:author="annemarie" w:date="2019-02-22T10:56:00Z">
        <w:r w:rsidDel="00DB440C">
          <w:delText>o</w:delText>
        </w:r>
      </w:del>
      <w:ins w:id="32" w:author="annemarie" w:date="2019-02-22T10:56:00Z">
        <w:r w:rsidR="00DB440C">
          <w:t>’</w:t>
        </w:r>
      </w:ins>
      <w:r>
        <w:t>t yet at the quality of a version 1.0 release, but</w:t>
      </w:r>
      <w:r w:rsidR="006E0EA7">
        <w:t xml:space="preserve"> </w:t>
      </w:r>
      <w:r>
        <w:t xml:space="preserve">a preview is available for you to use in the meantime. </w:t>
      </w:r>
      <w:del w:id="33" w:author="annemarie" w:date="2019-02-22T09:50:00Z">
        <w:r w:rsidDel="00697A24">
          <w:delText>Please g</w:delText>
        </w:r>
      </w:del>
      <w:ins w:id="34" w:author="annemarie" w:date="2019-02-22T09:50:00Z">
        <w:r w:rsidR="00697A24">
          <w:t>G</w:t>
        </w:r>
      </w:ins>
      <w:r>
        <w:t>ive it a try and</w:t>
      </w:r>
      <w:r w:rsidR="006E0EA7">
        <w:t xml:space="preserve"> </w:t>
      </w:r>
      <w:r>
        <w:t>let us know how it goes!</w:t>
      </w:r>
    </w:p>
    <w:p w:rsidR="00980797" w:rsidRDefault="00980797" w:rsidP="006E0EA7">
      <w:pPr>
        <w:pStyle w:val="Body"/>
      </w:pPr>
      <w:r>
        <w:t>To install </w:t>
      </w:r>
      <w:r w:rsidRPr="006E0EA7">
        <w:rPr>
          <w:rStyle w:val="Literal"/>
        </w:rPr>
        <w:t>rustfmt</w:t>
      </w:r>
      <w:ins w:id="35" w:author="Liz" w:date="2019-02-21T11:30:00Z">
        <w:del w:id="36" w:author="annemarie" w:date="2019-02-22T10:56:00Z">
          <w:r w:rsidR="00CE18F0" w:rsidRPr="00CE18F0" w:rsidDel="002052C4">
            <w:rPr>
              <w:rPrChange w:id="37" w:author="Liz" w:date="2019-02-21T11:30:00Z">
                <w:rPr>
                  <w:rStyle w:val="Literal"/>
                </w:rPr>
              </w:rPrChange>
            </w:rPr>
            <w:delText xml:space="preserve"> </w:delText>
          </w:r>
        </w:del>
      </w:ins>
      <w:ins w:id="38" w:author="annemarie" w:date="2019-02-22T10:56:00Z">
        <w:r w:rsidR="002052C4">
          <w:t xml:space="preserve">, </w:t>
        </w:r>
      </w:ins>
      <w:ins w:id="39" w:author="Liz" w:date="2019-02-21T11:30:00Z">
        <w:r w:rsidR="00CE18F0" w:rsidRPr="00CE18F0">
          <w:rPr>
            <w:rPrChange w:id="40" w:author="Liz" w:date="2019-02-21T11:30:00Z">
              <w:rPr>
                <w:rStyle w:val="Literal"/>
              </w:rPr>
            </w:rPrChange>
          </w:rPr>
          <w:t>enter</w:t>
        </w:r>
      </w:ins>
      <w:ins w:id="41" w:author="annemarie" w:date="2019-02-22T09:50:00Z">
        <w:r w:rsidR="00697A24">
          <w:t xml:space="preserve"> the following</w:t>
        </w:r>
      </w:ins>
      <w:r>
        <w:t>:</w:t>
      </w:r>
    </w:p>
    <w:p w:rsidR="00980797" w:rsidRPr="006E0EA7" w:rsidRDefault="00980797" w:rsidP="006E0EA7">
      <w:pPr>
        <w:pStyle w:val="CodeSingle"/>
      </w:pPr>
      <w:r w:rsidRPr="006E0EA7">
        <w:t xml:space="preserve">$ </w:t>
      </w:r>
      <w:r w:rsidRPr="006E0EA7">
        <w:rPr>
          <w:rStyle w:val="LiteralBold"/>
        </w:rPr>
        <w:t>rustup component add rustfmt-preview</w:t>
      </w:r>
    </w:p>
    <w:p w:rsidR="00980797" w:rsidRDefault="00980797" w:rsidP="006E0EA7">
      <w:pPr>
        <w:pStyle w:val="Body"/>
      </w:pPr>
      <w:r w:rsidRPr="006E0EA7">
        <w:t xml:space="preserve">This </w:t>
      </w:r>
      <w:ins w:id="42" w:author="annemarie" w:date="2019-02-22T09:51:00Z">
        <w:r w:rsidR="00697A24">
          <w:t xml:space="preserve">command </w:t>
        </w:r>
      </w:ins>
      <w:del w:id="43" w:author="annemarie" w:date="2019-02-22T09:51:00Z">
        <w:r w:rsidRPr="006E0EA7" w:rsidDel="00697A24">
          <w:delText xml:space="preserve">will </w:delText>
        </w:r>
      </w:del>
      <w:r w:rsidRPr="006E0EA7">
        <w:t>give</w:t>
      </w:r>
      <w:ins w:id="44" w:author="annemarie" w:date="2019-02-22T09:51:00Z">
        <w:r w:rsidR="00697A24">
          <w:t>s</w:t>
        </w:r>
      </w:ins>
      <w:r w:rsidRPr="006E0EA7">
        <w:t xml:space="preserve"> you</w:t>
      </w:r>
      <w:del w:id="45" w:author="annemarie" w:date="2019-02-22T09:51:00Z">
        <w:r w:rsidRPr="006E0EA7" w:rsidDel="00697A24">
          <w:delText xml:space="preserve"> both</w:delText>
        </w:r>
      </w:del>
      <w:r w:rsidRPr="006E0EA7">
        <w:t> </w:t>
      </w:r>
      <w:r w:rsidRPr="006E0EA7">
        <w:rPr>
          <w:rStyle w:val="Literal"/>
        </w:rPr>
        <w:t>rustfmt</w:t>
      </w:r>
      <w:r w:rsidRPr="006E0EA7">
        <w:t> and </w:t>
      </w:r>
      <w:r w:rsidRPr="006E0EA7">
        <w:rPr>
          <w:rStyle w:val="Literal"/>
        </w:rPr>
        <w:t>cargo-fmt</w:t>
      </w:r>
      <w:r w:rsidRPr="006E0EA7">
        <w:t>, similar to how Rust gives</w:t>
      </w:r>
      <w:r w:rsidR="006E0EA7">
        <w:t xml:space="preserve"> </w:t>
      </w:r>
      <w:r w:rsidRPr="006E0EA7">
        <w:t>you both </w:t>
      </w:r>
      <w:r w:rsidRPr="006E0EA7">
        <w:rPr>
          <w:rStyle w:val="Literal"/>
        </w:rPr>
        <w:t>rustc</w:t>
      </w:r>
      <w:r w:rsidRPr="006E0EA7">
        <w:t> and </w:t>
      </w:r>
      <w:r w:rsidRPr="006E0EA7">
        <w:rPr>
          <w:rStyle w:val="Literal"/>
        </w:rPr>
        <w:t>cargo</w:t>
      </w:r>
      <w:r>
        <w:t xml:space="preserve">. To </w:t>
      </w:r>
      <w:del w:id="46" w:author="annemarie" w:date="2019-02-22T09:51:00Z">
        <w:r w:rsidDel="00697A24">
          <w:delText xml:space="preserve">take </w:delText>
        </w:r>
      </w:del>
      <w:ins w:id="47" w:author="annemarie" w:date="2019-02-22T09:51:00Z">
        <w:r w:rsidR="00697A24">
          <w:t>format</w:t>
        </w:r>
        <w:r w:rsidR="00697A24">
          <w:t xml:space="preserve"> </w:t>
        </w:r>
      </w:ins>
      <w:r>
        <w:t>any Cargo project</w:t>
      </w:r>
      <w:ins w:id="48" w:author="annemarie" w:date="2019-02-22T09:51:00Z">
        <w:r w:rsidR="00697A24">
          <w:t xml:space="preserve">, </w:t>
        </w:r>
      </w:ins>
      <w:del w:id="49" w:author="annemarie" w:date="2019-02-22T09:51:00Z">
        <w:r w:rsidDel="00697A24">
          <w:delText xml:space="preserve"> and format it</w:delText>
        </w:r>
      </w:del>
      <w:ins w:id="50" w:author="Liz" w:date="2019-02-21T11:30:00Z">
        <w:del w:id="51" w:author="annemarie" w:date="2019-02-22T09:51:00Z">
          <w:r w:rsidR="00CE18F0" w:rsidDel="00697A24">
            <w:delText xml:space="preserve"> </w:delText>
          </w:r>
        </w:del>
        <w:r w:rsidR="00CE18F0">
          <w:t>enter</w:t>
        </w:r>
      </w:ins>
      <w:ins w:id="52" w:author="annemarie" w:date="2019-02-22T09:51:00Z">
        <w:r w:rsidR="00697A24">
          <w:t xml:space="preserve"> th</w:t>
        </w:r>
      </w:ins>
      <w:ins w:id="53" w:author="annemarie" w:date="2019-02-22T10:57:00Z">
        <w:r w:rsidR="002052C4">
          <w:t>e following</w:t>
        </w:r>
      </w:ins>
      <w:r>
        <w:t>:</w:t>
      </w:r>
    </w:p>
    <w:p w:rsidR="00980797" w:rsidRPr="006E0EA7" w:rsidRDefault="00980797" w:rsidP="006E0EA7">
      <w:pPr>
        <w:pStyle w:val="CodeSingle"/>
      </w:pPr>
      <w:r w:rsidRPr="006E0EA7">
        <w:t xml:space="preserve">$ </w:t>
      </w:r>
      <w:r w:rsidRPr="006E0EA7">
        <w:rPr>
          <w:rStyle w:val="LiteralBold"/>
        </w:rPr>
        <w:t>cargo fmt</w:t>
      </w:r>
    </w:p>
    <w:p w:rsidR="00980797" w:rsidRPr="006E0EA7" w:rsidRDefault="00980797" w:rsidP="006E0EA7">
      <w:pPr>
        <w:pStyle w:val="Body"/>
      </w:pPr>
      <w:r w:rsidRPr="006E0EA7">
        <w:t xml:space="preserve">Running this command </w:t>
      </w:r>
      <w:del w:id="54" w:author="annemarie" w:date="2019-02-22T09:51:00Z">
        <w:r w:rsidRPr="006E0EA7" w:rsidDel="00697A24">
          <w:delText xml:space="preserve">will </w:delText>
        </w:r>
      </w:del>
      <w:r w:rsidRPr="006E0EA7">
        <w:t>reformat</w:t>
      </w:r>
      <w:ins w:id="55" w:author="annemarie" w:date="2019-02-22T09:52:00Z">
        <w:r w:rsidR="00697A24">
          <w:t>s</w:t>
        </w:r>
      </w:ins>
      <w:r w:rsidRPr="006E0EA7">
        <w:t xml:space="preserve"> all </w:t>
      </w:r>
      <w:del w:id="56" w:author="annemarie" w:date="2019-02-22T09:52:00Z">
        <w:r w:rsidRPr="006E0EA7" w:rsidDel="00697A24">
          <w:delText xml:space="preserve">of </w:delText>
        </w:r>
      </w:del>
      <w:r w:rsidRPr="006E0EA7">
        <w:t>the Rust code in the current crate</w:t>
      </w:r>
      <w:r w:rsidR="006E0EA7">
        <w:t xml:space="preserve">. </w:t>
      </w:r>
      <w:r w:rsidRPr="006E0EA7">
        <w:t>This should only change the code style, not the code semantics. For more</w:t>
      </w:r>
      <w:r w:rsidR="006E0EA7">
        <w:t xml:space="preserve"> </w:t>
      </w:r>
      <w:r w:rsidRPr="006E0EA7">
        <w:t>information on </w:t>
      </w:r>
      <w:r w:rsidRPr="006E0EA7">
        <w:rPr>
          <w:rStyle w:val="Literal"/>
        </w:rPr>
        <w:t>rustfmt</w:t>
      </w:r>
      <w:r w:rsidRPr="006E0EA7">
        <w:t>, see its documentation at</w:t>
      </w:r>
      <w:r w:rsidR="006E0EA7">
        <w:t xml:space="preserve"> </w:t>
      </w:r>
      <w:hyperlink r:id="rId8" w:history="1">
        <w:r w:rsidRPr="006E0EA7">
          <w:rPr>
            <w:rStyle w:val="EmphasisItalic"/>
          </w:rPr>
          <w:t>https://github.com/rust-lang-nursery/rustfmt</w:t>
        </w:r>
      </w:hyperlink>
      <w:ins w:id="57" w:author="annemarie" w:date="2019-02-22T09:52:00Z">
        <w:r w:rsidR="00697A24">
          <w:rPr>
            <w:rStyle w:val="EmphasisItalic"/>
          </w:rPr>
          <w:t>/</w:t>
        </w:r>
      </w:ins>
      <w:r w:rsidRPr="006E0EA7">
        <w:t>.</w:t>
      </w:r>
    </w:p>
    <w:p w:rsidR="00980797" w:rsidRDefault="00980797" w:rsidP="006E0EA7">
      <w:pPr>
        <w:pStyle w:val="HeadA"/>
      </w:pPr>
      <w:bookmarkStart w:id="58" w:name="fix-up-your-code-with-`rustfix`"/>
      <w:bookmarkEnd w:id="58"/>
      <w:r>
        <w:t xml:space="preserve">Fix </w:t>
      </w:r>
      <w:del w:id="59" w:author="annemarie" w:date="2019-02-22T09:52:00Z">
        <w:r w:rsidDel="00E6517E">
          <w:delText xml:space="preserve">Up </w:delText>
        </w:r>
      </w:del>
      <w:r>
        <w:t>Your Code with </w:t>
      </w:r>
      <w:r w:rsidRPr="006E0EA7">
        <w:t>rustfix</w:t>
      </w:r>
    </w:p>
    <w:p w:rsidR="00980797" w:rsidRDefault="00980797" w:rsidP="006E0EA7">
      <w:pPr>
        <w:pStyle w:val="BodyFirst"/>
      </w:pPr>
      <w:r>
        <w:t>If you’ve written code in Rust, you’ve probably seen compiler warnings. For</w:t>
      </w:r>
      <w:r w:rsidR="006E0EA7">
        <w:t xml:space="preserve"> </w:t>
      </w:r>
      <w:r>
        <w:t>example, consider this code:</w:t>
      </w:r>
    </w:p>
    <w:p w:rsidR="00980797" w:rsidRDefault="00980797" w:rsidP="006E0EA7">
      <w:pPr>
        <w:pStyle w:val="ProductionDirective"/>
      </w:pPr>
      <w:r>
        <w:t>Filename: src/main.rs</w:t>
      </w:r>
    </w:p>
    <w:p w:rsidR="00980797" w:rsidRPr="006E0EA7" w:rsidRDefault="00980797" w:rsidP="006E0EA7">
      <w:pPr>
        <w:pStyle w:val="CodeA"/>
      </w:pPr>
      <w:r w:rsidRPr="006E0EA7">
        <w:t>fn do_something() {}</w:t>
      </w:r>
    </w:p>
    <w:p w:rsidR="00980797" w:rsidRPr="006E0EA7" w:rsidRDefault="00980797" w:rsidP="006E0EA7">
      <w:pPr>
        <w:pStyle w:val="CodeB"/>
      </w:pPr>
    </w:p>
    <w:p w:rsidR="00980797" w:rsidRPr="006E0EA7" w:rsidRDefault="00980797" w:rsidP="006E0EA7">
      <w:pPr>
        <w:pStyle w:val="CodeB"/>
      </w:pPr>
      <w:r w:rsidRPr="006E0EA7">
        <w:t>fn main() {</w:t>
      </w:r>
    </w:p>
    <w:p w:rsidR="00980797" w:rsidRPr="006E0EA7" w:rsidRDefault="00980797" w:rsidP="006E0EA7">
      <w:pPr>
        <w:pStyle w:val="CodeB"/>
      </w:pPr>
      <w:r w:rsidRPr="006E0EA7">
        <w:t xml:space="preserve">    for i in 0..100 {</w:t>
      </w:r>
    </w:p>
    <w:p w:rsidR="00980797" w:rsidRPr="006E0EA7" w:rsidRDefault="00980797" w:rsidP="006E0EA7">
      <w:pPr>
        <w:pStyle w:val="CodeB"/>
      </w:pPr>
      <w:r w:rsidRPr="006E0EA7">
        <w:t xml:space="preserve">        do_something();</w:t>
      </w:r>
    </w:p>
    <w:p w:rsidR="00980797" w:rsidRPr="006E0EA7" w:rsidRDefault="00980797" w:rsidP="006E0EA7">
      <w:pPr>
        <w:pStyle w:val="CodeB"/>
      </w:pPr>
      <w:r w:rsidRPr="006E0EA7">
        <w:t xml:space="preserve">    }</w:t>
      </w:r>
    </w:p>
    <w:p w:rsidR="00980797" w:rsidRPr="006E0EA7" w:rsidRDefault="00980797" w:rsidP="006E0EA7">
      <w:pPr>
        <w:pStyle w:val="CodeC"/>
      </w:pPr>
      <w:r w:rsidRPr="006E0EA7">
        <w:t>}</w:t>
      </w:r>
    </w:p>
    <w:p w:rsidR="00980797" w:rsidRDefault="00980797" w:rsidP="006E0EA7">
      <w:pPr>
        <w:pStyle w:val="Body"/>
      </w:pPr>
      <w:r w:rsidRPr="006E0EA7">
        <w:lastRenderedPageBreak/>
        <w:t>Here, we’re calling the </w:t>
      </w:r>
      <w:r w:rsidRPr="006E0EA7">
        <w:rPr>
          <w:rStyle w:val="Literal"/>
        </w:rPr>
        <w:t>do_something</w:t>
      </w:r>
      <w:r w:rsidRPr="006E0EA7">
        <w:t> function 100 times, but we never use the</w:t>
      </w:r>
      <w:r w:rsidR="006E0EA7">
        <w:t xml:space="preserve"> </w:t>
      </w:r>
      <w:r w:rsidRPr="006E0EA7">
        <w:t>variable </w:t>
      </w:r>
      <w:r w:rsidRPr="006E0EA7">
        <w:rPr>
          <w:rStyle w:val="Literal"/>
        </w:rPr>
        <w:t>i</w:t>
      </w:r>
      <w:r w:rsidRPr="006E0EA7">
        <w:t> in the body of the </w:t>
      </w:r>
      <w:r w:rsidRPr="006E0EA7">
        <w:rPr>
          <w:rStyle w:val="Literal"/>
        </w:rPr>
        <w:t>for</w:t>
      </w:r>
      <w:r>
        <w:t> loop. Rust warns us about that:</w:t>
      </w:r>
    </w:p>
    <w:p w:rsidR="00980797" w:rsidRPr="006E0EA7" w:rsidRDefault="00980797" w:rsidP="006E0EA7">
      <w:pPr>
        <w:pStyle w:val="CodeA"/>
      </w:pPr>
      <w:r w:rsidRPr="006E0EA7">
        <w:t>$ cargo build</w:t>
      </w:r>
    </w:p>
    <w:p w:rsidR="00980797" w:rsidRPr="006E0EA7" w:rsidRDefault="00980797" w:rsidP="006E0EA7">
      <w:pPr>
        <w:pStyle w:val="CodeB"/>
      </w:pPr>
      <w:r w:rsidRPr="006E0EA7">
        <w:t xml:space="preserve">   Compiling myprogram v0.1.0 (file:///projects/myprogram)</w:t>
      </w:r>
    </w:p>
    <w:p w:rsidR="00980797" w:rsidRPr="006E0EA7" w:rsidRDefault="00980797" w:rsidP="006E0EA7">
      <w:pPr>
        <w:pStyle w:val="CodeB"/>
      </w:pPr>
      <w:r w:rsidRPr="006E0EA7">
        <w:t>warning: unused variable: `i`</w:t>
      </w:r>
    </w:p>
    <w:p w:rsidR="00980797" w:rsidRPr="006E0EA7" w:rsidRDefault="00980797" w:rsidP="006E0EA7">
      <w:pPr>
        <w:pStyle w:val="CodeB"/>
      </w:pPr>
      <w:r w:rsidRPr="006E0EA7">
        <w:t xml:space="preserve"> --&gt; src/main.rs:4:9</w:t>
      </w:r>
    </w:p>
    <w:p w:rsidR="00980797" w:rsidRPr="006E0EA7" w:rsidRDefault="00980797" w:rsidP="006E0EA7">
      <w:pPr>
        <w:pStyle w:val="CodeB"/>
      </w:pPr>
      <w:r w:rsidRPr="006E0EA7">
        <w:t xml:space="preserve">  |</w:t>
      </w:r>
    </w:p>
    <w:p w:rsidR="00980797" w:rsidRPr="006E0EA7" w:rsidRDefault="00980797" w:rsidP="006E0EA7">
      <w:pPr>
        <w:pStyle w:val="CodeB"/>
      </w:pPr>
      <w:r w:rsidRPr="006E0EA7">
        <w:t>4 |     for i in 1..100 {</w:t>
      </w:r>
    </w:p>
    <w:p w:rsidR="00980797" w:rsidRPr="006E0EA7" w:rsidRDefault="00980797" w:rsidP="006E0EA7">
      <w:pPr>
        <w:pStyle w:val="CodeB"/>
      </w:pPr>
      <w:r w:rsidRPr="006E0EA7">
        <w:t xml:space="preserve">  |         ^ help: consider using `_i` instead</w:t>
      </w:r>
    </w:p>
    <w:p w:rsidR="00980797" w:rsidRPr="006E0EA7" w:rsidRDefault="00980797" w:rsidP="006E0EA7">
      <w:pPr>
        <w:pStyle w:val="CodeB"/>
      </w:pPr>
      <w:r w:rsidRPr="006E0EA7">
        <w:t xml:space="preserve">  |</w:t>
      </w:r>
    </w:p>
    <w:p w:rsidR="00980797" w:rsidRPr="006E0EA7" w:rsidRDefault="00980797" w:rsidP="006E0EA7">
      <w:pPr>
        <w:pStyle w:val="CodeB"/>
      </w:pPr>
      <w:r w:rsidRPr="006E0EA7">
        <w:t xml:space="preserve">  = note: #[warn(unused_variables)] on by default</w:t>
      </w:r>
    </w:p>
    <w:p w:rsidR="00980797" w:rsidRPr="006E0EA7" w:rsidRDefault="00980797" w:rsidP="006E0EA7">
      <w:pPr>
        <w:pStyle w:val="CodeB"/>
      </w:pPr>
    </w:p>
    <w:p w:rsidR="00980797" w:rsidRPr="006E0EA7" w:rsidRDefault="00980797" w:rsidP="006E0EA7">
      <w:pPr>
        <w:pStyle w:val="CodeC"/>
      </w:pPr>
      <w:r w:rsidRPr="006E0EA7">
        <w:t xml:space="preserve">    Finished dev [unoptimized + debuginfo] target(s) in 0.50s</w:t>
      </w:r>
    </w:p>
    <w:p w:rsidR="00980797" w:rsidRDefault="00980797" w:rsidP="006E0EA7">
      <w:pPr>
        <w:pStyle w:val="Body"/>
      </w:pPr>
      <w:r w:rsidRPr="006E0EA7">
        <w:t>The warning suggests that we use </w:t>
      </w:r>
      <w:r w:rsidRPr="006E0EA7">
        <w:rPr>
          <w:rStyle w:val="Literal"/>
        </w:rPr>
        <w:t>_i</w:t>
      </w:r>
      <w:r w:rsidRPr="006E0EA7">
        <w:t> as a name instead: the underscore</w:t>
      </w:r>
      <w:r w:rsidR="006E0EA7">
        <w:t xml:space="preserve"> </w:t>
      </w:r>
      <w:r w:rsidRPr="006E0EA7">
        <w:t>indicates that we intend for this variable to be unused. We can automatically</w:t>
      </w:r>
      <w:r w:rsidR="006E0EA7">
        <w:t xml:space="preserve"> </w:t>
      </w:r>
      <w:r w:rsidRPr="006E0EA7">
        <w:t>apply that suggestion using the </w:t>
      </w:r>
      <w:r w:rsidRPr="006E0EA7">
        <w:rPr>
          <w:rStyle w:val="Literal"/>
        </w:rPr>
        <w:t>rustfix</w:t>
      </w:r>
      <w:r w:rsidRPr="006E0EA7">
        <w:t> tool by running the command </w:t>
      </w:r>
      <w:r w:rsidRPr="006E0EA7">
        <w:rPr>
          <w:rStyle w:val="Literal"/>
        </w:rPr>
        <w:t>cargo fix</w:t>
      </w:r>
      <w:r>
        <w:t>:</w:t>
      </w:r>
    </w:p>
    <w:p w:rsidR="00980797" w:rsidRPr="006E0EA7" w:rsidRDefault="00980797" w:rsidP="006E0EA7">
      <w:pPr>
        <w:pStyle w:val="CodeA"/>
      </w:pPr>
      <w:r w:rsidRPr="006E0EA7">
        <w:t>$ cargo fix</w:t>
      </w:r>
    </w:p>
    <w:p w:rsidR="00980797" w:rsidRPr="006E0EA7" w:rsidRDefault="00980797" w:rsidP="006E0EA7">
      <w:pPr>
        <w:pStyle w:val="CodeB"/>
      </w:pPr>
      <w:r w:rsidRPr="006E0EA7">
        <w:t xml:space="preserve">    Checking myprogram v0.1.0 (file:///projects/myprogram)</w:t>
      </w:r>
    </w:p>
    <w:p w:rsidR="00980797" w:rsidRPr="006E0EA7" w:rsidRDefault="00980797" w:rsidP="006E0EA7">
      <w:pPr>
        <w:pStyle w:val="CodeB"/>
      </w:pPr>
      <w:r w:rsidRPr="006E0EA7">
        <w:t xml:space="preserve">      Fixing src/main.rs (1 fix)</w:t>
      </w:r>
    </w:p>
    <w:p w:rsidR="00980797" w:rsidRPr="006E0EA7" w:rsidRDefault="00980797" w:rsidP="006E0EA7">
      <w:pPr>
        <w:pStyle w:val="CodeC"/>
      </w:pPr>
      <w:r w:rsidRPr="006E0EA7">
        <w:t xml:space="preserve">    Finished dev [unoptimized + debuginfo] target(s) in 0.59s</w:t>
      </w:r>
    </w:p>
    <w:p w:rsidR="00980797" w:rsidRDefault="00980797" w:rsidP="006E0EA7">
      <w:pPr>
        <w:pStyle w:val="Body"/>
      </w:pPr>
      <w:del w:id="60" w:author="annemarie" w:date="2019-02-22T09:53:00Z">
        <w:r w:rsidRPr="006E0EA7" w:rsidDel="00E6517E">
          <w:delText>If</w:delText>
        </w:r>
      </w:del>
      <w:ins w:id="61" w:author="annemarie" w:date="2019-02-22T09:53:00Z">
        <w:r w:rsidR="00E6517E">
          <w:t>When</w:t>
        </w:r>
      </w:ins>
      <w:r w:rsidRPr="006E0EA7">
        <w:t xml:space="preserve"> we look at </w:t>
      </w:r>
      <w:r w:rsidRPr="006E0EA7">
        <w:rPr>
          <w:rStyle w:val="EmphasisItalic"/>
        </w:rPr>
        <w:t>src/main.rs</w:t>
      </w:r>
      <w:r w:rsidRPr="006E0EA7">
        <w:t> again, we’ll see that </w:t>
      </w:r>
      <w:r w:rsidRPr="006E0EA7">
        <w:rPr>
          <w:rStyle w:val="Literal"/>
        </w:rPr>
        <w:t>cargo fix</w:t>
      </w:r>
      <w:r>
        <w:t> has changed the</w:t>
      </w:r>
      <w:r>
        <w:br w:type="textWrapping" w:clear="all"/>
        <w:t>code:</w:t>
      </w:r>
    </w:p>
    <w:p w:rsidR="00980797" w:rsidRDefault="00980797" w:rsidP="006E0EA7">
      <w:pPr>
        <w:pStyle w:val="ProductionDirective"/>
      </w:pPr>
      <w:r>
        <w:t>Filename: src/main.rs</w:t>
      </w:r>
    </w:p>
    <w:p w:rsidR="00980797" w:rsidRPr="006E0EA7" w:rsidRDefault="00980797" w:rsidP="006E0EA7">
      <w:pPr>
        <w:pStyle w:val="CodeA"/>
      </w:pPr>
      <w:r w:rsidRPr="006E0EA7">
        <w:t>fn do_something() {}</w:t>
      </w:r>
    </w:p>
    <w:p w:rsidR="00980797" w:rsidRPr="006E0EA7" w:rsidRDefault="00980797" w:rsidP="006E0EA7">
      <w:pPr>
        <w:pStyle w:val="CodeB"/>
      </w:pPr>
    </w:p>
    <w:p w:rsidR="00980797" w:rsidRPr="006E0EA7" w:rsidRDefault="00980797" w:rsidP="006E0EA7">
      <w:pPr>
        <w:pStyle w:val="CodeB"/>
      </w:pPr>
      <w:r w:rsidRPr="006E0EA7">
        <w:t>fn main() {</w:t>
      </w:r>
    </w:p>
    <w:p w:rsidR="00980797" w:rsidRPr="006E0EA7" w:rsidRDefault="00980797" w:rsidP="006E0EA7">
      <w:pPr>
        <w:pStyle w:val="CodeB"/>
      </w:pPr>
      <w:r w:rsidRPr="006E0EA7">
        <w:t xml:space="preserve">    for _i in 0..100 {</w:t>
      </w:r>
    </w:p>
    <w:p w:rsidR="00980797" w:rsidRPr="006E0EA7" w:rsidRDefault="00980797" w:rsidP="006E0EA7">
      <w:pPr>
        <w:pStyle w:val="CodeB"/>
      </w:pPr>
      <w:r w:rsidRPr="006E0EA7">
        <w:t xml:space="preserve">        do_something();</w:t>
      </w:r>
    </w:p>
    <w:p w:rsidR="00980797" w:rsidRPr="006E0EA7" w:rsidRDefault="00980797" w:rsidP="006E0EA7">
      <w:pPr>
        <w:pStyle w:val="CodeB"/>
      </w:pPr>
      <w:r w:rsidRPr="006E0EA7">
        <w:t xml:space="preserve">    }</w:t>
      </w:r>
    </w:p>
    <w:p w:rsidR="00980797" w:rsidRPr="006E0EA7" w:rsidRDefault="00980797" w:rsidP="006E0EA7">
      <w:pPr>
        <w:pStyle w:val="CodeC"/>
      </w:pPr>
      <w:r w:rsidRPr="006E0EA7">
        <w:t>}</w:t>
      </w:r>
    </w:p>
    <w:p w:rsidR="00980797" w:rsidRDefault="00980797" w:rsidP="006E0EA7">
      <w:pPr>
        <w:pStyle w:val="Body"/>
      </w:pPr>
      <w:r w:rsidRPr="006E0EA7">
        <w:t>The </w:t>
      </w:r>
      <w:r w:rsidRPr="006E0EA7">
        <w:rPr>
          <w:rStyle w:val="Literal"/>
        </w:rPr>
        <w:t>for</w:t>
      </w:r>
      <w:r w:rsidRPr="006E0EA7">
        <w:t> loop variable is now named </w:t>
      </w:r>
      <w:r w:rsidRPr="006E0EA7">
        <w:rPr>
          <w:rStyle w:val="Literal"/>
        </w:rPr>
        <w:t>_i</w:t>
      </w:r>
      <w:r>
        <w:t xml:space="preserve">, and the warning </w:t>
      </w:r>
      <w:del w:id="62" w:author="annemarie" w:date="2019-02-22T09:53:00Z">
        <w:r w:rsidDel="00E6517E">
          <w:delText xml:space="preserve">will </w:delText>
        </w:r>
      </w:del>
      <w:r>
        <w:t>no longer</w:t>
      </w:r>
      <w:r w:rsidR="006E0EA7">
        <w:t xml:space="preserve"> </w:t>
      </w:r>
      <w:r>
        <w:t>appear</w:t>
      </w:r>
      <w:ins w:id="63" w:author="annemarie" w:date="2019-02-22T09:53:00Z">
        <w:r w:rsidR="00E6517E">
          <w:t>s</w:t>
        </w:r>
      </w:ins>
      <w:r>
        <w:t>.</w:t>
      </w:r>
    </w:p>
    <w:p w:rsidR="00980797" w:rsidRDefault="003F004D" w:rsidP="006E0EA7">
      <w:pPr>
        <w:pStyle w:val="Body"/>
      </w:pPr>
      <w:ins w:id="64" w:author="annemarie" w:date="2019-02-22T09:53:00Z">
        <w:r>
          <w:lastRenderedPageBreak/>
          <w:t xml:space="preserve">You can also use </w:t>
        </w:r>
      </w:ins>
      <w:del w:id="65" w:author="annemarie" w:date="2019-02-22T09:53:00Z">
        <w:r w:rsidR="00980797" w:rsidDel="003F004D">
          <w:delText>T</w:delText>
        </w:r>
      </w:del>
      <w:ins w:id="66" w:author="annemarie" w:date="2019-02-22T09:53:00Z">
        <w:r>
          <w:t>t</w:t>
        </w:r>
      </w:ins>
      <w:r w:rsidR="00980797">
        <w:t>he </w:t>
      </w:r>
      <w:r w:rsidR="00980797" w:rsidRPr="006E0EA7">
        <w:rPr>
          <w:rStyle w:val="Literal"/>
        </w:rPr>
        <w:t>cargo fix</w:t>
      </w:r>
      <w:r w:rsidR="00980797">
        <w:t xml:space="preserve"> command </w:t>
      </w:r>
      <w:del w:id="67" w:author="annemarie" w:date="2019-02-22T09:53:00Z">
        <w:r w:rsidR="00980797" w:rsidDel="003F004D">
          <w:delText xml:space="preserve">can also be used </w:delText>
        </w:r>
      </w:del>
      <w:r w:rsidR="00980797">
        <w:t>to transition your code between</w:t>
      </w:r>
      <w:r w:rsidR="00980797">
        <w:br w:type="textWrapping" w:clear="all"/>
        <w:t xml:space="preserve">different </w:t>
      </w:r>
      <w:ins w:id="68" w:author="annemarie" w:date="2019-02-22T09:53:00Z">
        <w:r>
          <w:t>Rust</w:t>
        </w:r>
        <w:r>
          <w:t xml:space="preserve"> </w:t>
        </w:r>
      </w:ins>
      <w:r w:rsidR="00980797">
        <w:t>editions</w:t>
      </w:r>
      <w:del w:id="69" w:author="annemarie" w:date="2019-02-22T09:53:00Z">
        <w:r w:rsidR="00980797" w:rsidDel="003F004D">
          <w:delText xml:space="preserve"> of Rust</w:delText>
        </w:r>
      </w:del>
      <w:r w:rsidR="00980797">
        <w:t>. Editions are covered in Appendix E.</w:t>
      </w:r>
    </w:p>
    <w:p w:rsidR="00980797" w:rsidRDefault="00980797" w:rsidP="006E0EA7">
      <w:pPr>
        <w:pStyle w:val="HeadA"/>
      </w:pPr>
      <w:bookmarkStart w:id="70" w:name="more-lints-with-`clippy`"/>
      <w:bookmarkEnd w:id="70"/>
      <w:r>
        <w:t>More Lints with </w:t>
      </w:r>
      <w:r w:rsidRPr="006E0EA7">
        <w:t>clippy</w:t>
      </w:r>
    </w:p>
    <w:p w:rsidR="00980797" w:rsidRDefault="00980797" w:rsidP="006E0EA7">
      <w:pPr>
        <w:pStyle w:val="BodyFirst"/>
      </w:pPr>
      <w:r w:rsidRPr="006E0EA7">
        <w:t>The </w:t>
      </w:r>
      <w:r w:rsidRPr="006E0EA7">
        <w:rPr>
          <w:rStyle w:val="Literal"/>
        </w:rPr>
        <w:t>clippy</w:t>
      </w:r>
      <w:r>
        <w:t xml:space="preserve"> tool is a collection of lints to </w:t>
      </w:r>
      <w:ins w:id="71" w:author="Liz" w:date="2019-02-21T11:34:00Z">
        <w:r w:rsidR="00CE18F0">
          <w:t xml:space="preserve">analyze your code to </w:t>
        </w:r>
      </w:ins>
      <w:r>
        <w:t>catch common mistakes and improve</w:t>
      </w:r>
      <w:r w:rsidR="006E0EA7">
        <w:t xml:space="preserve"> </w:t>
      </w:r>
      <w:r>
        <w:t>your Rust code.</w:t>
      </w:r>
    </w:p>
    <w:p w:rsidR="00980797" w:rsidRDefault="00980797" w:rsidP="006E0EA7">
      <w:pPr>
        <w:pStyle w:val="Body"/>
      </w:pPr>
      <w:r>
        <w:t>The </w:t>
      </w:r>
      <w:r w:rsidRPr="006E0EA7">
        <w:rPr>
          <w:rStyle w:val="Literal"/>
        </w:rPr>
        <w:t>clippy</w:t>
      </w:r>
      <w:r>
        <w:t> tool is</w:t>
      </w:r>
      <w:del w:id="72" w:author="annemarie" w:date="2019-02-22T09:54:00Z">
        <w:r w:rsidDel="005F3FF6">
          <w:delText xml:space="preserve"> </w:delText>
        </w:r>
      </w:del>
      <w:r>
        <w:t>n</w:t>
      </w:r>
      <w:del w:id="73" w:author="annemarie" w:date="2019-02-22T09:54:00Z">
        <w:r w:rsidDel="005F3FF6">
          <w:delText>o</w:delText>
        </w:r>
      </w:del>
      <w:ins w:id="74" w:author="annemarie" w:date="2019-02-22T09:54:00Z">
        <w:r w:rsidR="005F3FF6">
          <w:t>’</w:t>
        </w:r>
      </w:ins>
      <w:r>
        <w:t>t yet at the quality of a version 1.0 release, but a</w:t>
      </w:r>
      <w:r w:rsidR="006E0EA7">
        <w:t xml:space="preserve"> </w:t>
      </w:r>
      <w:r>
        <w:t xml:space="preserve">preview is available for you to use in the meantime. </w:t>
      </w:r>
      <w:del w:id="75" w:author="annemarie" w:date="2019-02-22T09:54:00Z">
        <w:r w:rsidDel="005F3FF6">
          <w:delText>Please g</w:delText>
        </w:r>
      </w:del>
      <w:ins w:id="76" w:author="annemarie" w:date="2019-02-22T09:54:00Z">
        <w:r w:rsidR="005F3FF6">
          <w:t>G</w:t>
        </w:r>
      </w:ins>
      <w:r>
        <w:t>ive it a try and</w:t>
      </w:r>
      <w:r w:rsidR="006E0EA7">
        <w:t xml:space="preserve"> </w:t>
      </w:r>
      <w:r>
        <w:t>let us know how it goes!</w:t>
      </w:r>
    </w:p>
    <w:p w:rsidR="00980797" w:rsidRDefault="00980797" w:rsidP="006E0EA7">
      <w:pPr>
        <w:pStyle w:val="Body"/>
      </w:pPr>
      <w:r>
        <w:t>To install </w:t>
      </w:r>
      <w:r w:rsidRPr="006E0EA7">
        <w:rPr>
          <w:rStyle w:val="Literal"/>
        </w:rPr>
        <w:t>clippy</w:t>
      </w:r>
      <w:ins w:id="77" w:author="Liz" w:date="2019-02-21T11:33:00Z">
        <w:del w:id="78" w:author="annemarie" w:date="2019-02-22T09:54:00Z">
          <w:r w:rsidR="00CE18F0" w:rsidRPr="00CE18F0" w:rsidDel="005F3FF6">
            <w:rPr>
              <w:rPrChange w:id="79" w:author="Liz" w:date="2019-02-21T11:33:00Z">
                <w:rPr>
                  <w:rStyle w:val="Literal"/>
                </w:rPr>
              </w:rPrChange>
            </w:rPr>
            <w:delText xml:space="preserve"> </w:delText>
          </w:r>
        </w:del>
      </w:ins>
      <w:ins w:id="80" w:author="annemarie" w:date="2019-02-22T09:54:00Z">
        <w:r w:rsidR="005F3FF6">
          <w:t xml:space="preserve">, </w:t>
        </w:r>
      </w:ins>
      <w:ins w:id="81" w:author="Liz" w:date="2019-02-21T11:33:00Z">
        <w:r w:rsidR="00CE18F0" w:rsidRPr="00CE18F0">
          <w:rPr>
            <w:rPrChange w:id="82" w:author="Liz" w:date="2019-02-21T11:33:00Z">
              <w:rPr>
                <w:rStyle w:val="Literal"/>
              </w:rPr>
            </w:rPrChange>
          </w:rPr>
          <w:t>enter</w:t>
        </w:r>
      </w:ins>
      <w:ins w:id="83" w:author="annemarie" w:date="2019-02-22T09:54:00Z">
        <w:r w:rsidR="005F3FF6">
          <w:t xml:space="preserve"> the following</w:t>
        </w:r>
      </w:ins>
      <w:r>
        <w:t>:</w:t>
      </w:r>
    </w:p>
    <w:p w:rsidR="00980797" w:rsidRPr="006E0EA7" w:rsidRDefault="00980797" w:rsidP="006E0EA7">
      <w:pPr>
        <w:pStyle w:val="CodeSingle"/>
      </w:pPr>
      <w:r w:rsidRPr="006E0EA7">
        <w:t xml:space="preserve">$ </w:t>
      </w:r>
      <w:r w:rsidRPr="006E0EA7">
        <w:rPr>
          <w:rStyle w:val="LiteralBold"/>
        </w:rPr>
        <w:t>rustup component add clippy-preview</w:t>
      </w:r>
    </w:p>
    <w:p w:rsidR="00980797" w:rsidRDefault="00980797" w:rsidP="006E0EA7">
      <w:pPr>
        <w:pStyle w:val="Body"/>
      </w:pPr>
      <w:r>
        <w:t xml:space="preserve">To </w:t>
      </w:r>
      <w:del w:id="84" w:author="annemarie" w:date="2019-02-22T09:55:00Z">
        <w:r w:rsidDel="005F3FF6">
          <w:delText xml:space="preserve">take any Cargo project and </w:delText>
        </w:r>
      </w:del>
      <w:r>
        <w:t xml:space="preserve">run clippy’s lints on </w:t>
      </w:r>
      <w:ins w:id="85" w:author="annemarie" w:date="2019-02-22T09:55:00Z">
        <w:r w:rsidR="005F3FF6">
          <w:t>any Cargo project</w:t>
        </w:r>
      </w:ins>
      <w:del w:id="86" w:author="annemarie" w:date="2019-02-22T09:55:00Z">
        <w:r w:rsidDel="005F3FF6">
          <w:delText>it</w:delText>
        </w:r>
      </w:del>
      <w:ins w:id="87" w:author="annemarie" w:date="2019-02-22T09:55:00Z">
        <w:r w:rsidR="005F3FF6">
          <w:t>,</w:t>
        </w:r>
      </w:ins>
      <w:ins w:id="88" w:author="Liz" w:date="2019-02-21T11:33:00Z">
        <w:r w:rsidR="00CE18F0">
          <w:t xml:space="preserve"> enter</w:t>
        </w:r>
      </w:ins>
      <w:ins w:id="89" w:author="annemarie" w:date="2019-02-22T09:55:00Z">
        <w:r w:rsidR="005F3FF6">
          <w:t xml:space="preserve"> the following</w:t>
        </w:r>
      </w:ins>
      <w:r>
        <w:t>:</w:t>
      </w:r>
    </w:p>
    <w:p w:rsidR="00980797" w:rsidRPr="006E0EA7" w:rsidRDefault="00980797" w:rsidP="006E0EA7">
      <w:pPr>
        <w:pStyle w:val="CodeSingle"/>
      </w:pPr>
      <w:r w:rsidRPr="006E0EA7">
        <w:t xml:space="preserve">$ </w:t>
      </w:r>
      <w:r w:rsidRPr="006E0EA7">
        <w:rPr>
          <w:rStyle w:val="LiteralBold"/>
        </w:rPr>
        <w:t>cargo clippy</w:t>
      </w:r>
    </w:p>
    <w:p w:rsidR="00980797" w:rsidRDefault="00980797" w:rsidP="006E0EA7">
      <w:pPr>
        <w:pStyle w:val="Body"/>
      </w:pPr>
      <w:r>
        <w:t xml:space="preserve">For example, </w:t>
      </w:r>
      <w:del w:id="90" w:author="Liz" w:date="2019-02-21T11:33:00Z">
        <w:r w:rsidDel="00CE18F0">
          <w:delText xml:space="preserve">if </w:delText>
        </w:r>
      </w:del>
      <w:ins w:id="91" w:author="Liz" w:date="2019-02-21T11:33:00Z">
        <w:r w:rsidR="00CE18F0">
          <w:t xml:space="preserve">say </w:t>
        </w:r>
      </w:ins>
      <w:r>
        <w:t>you write a program that uses an approximation of a</w:t>
      </w:r>
      <w:r w:rsidR="006E0EA7">
        <w:t xml:space="preserve"> </w:t>
      </w:r>
      <w:r>
        <w:t>mathematical constant</w:t>
      </w:r>
      <w:ins w:id="92" w:author="annemarie" w:date="2019-02-22T09:55:00Z">
        <w:r w:rsidR="005F3FF6">
          <w:t>,</w:t>
        </w:r>
      </w:ins>
      <w:r>
        <w:t xml:space="preserve"> such as pi, as this program does:</w:t>
      </w:r>
    </w:p>
    <w:p w:rsidR="00980797" w:rsidRDefault="00980797" w:rsidP="006E0EA7">
      <w:pPr>
        <w:pStyle w:val="ProductionDirective"/>
      </w:pPr>
      <w:r>
        <w:t>Filename: src/main.rs</w:t>
      </w:r>
    </w:p>
    <w:p w:rsidR="00980797" w:rsidRPr="006E0EA7" w:rsidRDefault="00980797" w:rsidP="006E0EA7">
      <w:pPr>
        <w:pStyle w:val="CodeA"/>
      </w:pPr>
      <w:r w:rsidRPr="006E0EA7">
        <w:t>fn main() {</w:t>
      </w:r>
    </w:p>
    <w:p w:rsidR="00980797" w:rsidRPr="006E0EA7" w:rsidRDefault="00980797" w:rsidP="006E0EA7">
      <w:pPr>
        <w:pStyle w:val="CodeB"/>
      </w:pPr>
      <w:r w:rsidRPr="006E0EA7">
        <w:t xml:space="preserve">    let x = 3.1415;</w:t>
      </w:r>
    </w:p>
    <w:p w:rsidR="00980797" w:rsidRPr="006E0EA7" w:rsidRDefault="00980797" w:rsidP="006E0EA7">
      <w:pPr>
        <w:pStyle w:val="CodeB"/>
      </w:pPr>
      <w:r w:rsidRPr="006E0EA7">
        <w:t xml:space="preserve">    let r = 8.0;</w:t>
      </w:r>
    </w:p>
    <w:p w:rsidR="00980797" w:rsidRPr="006E0EA7" w:rsidRDefault="00980797" w:rsidP="006E0EA7">
      <w:pPr>
        <w:pStyle w:val="CodeB"/>
      </w:pPr>
      <w:r w:rsidRPr="006E0EA7">
        <w:t xml:space="preserve">    println!("the area of the circle is {}", x * r * r);</w:t>
      </w:r>
    </w:p>
    <w:p w:rsidR="00980797" w:rsidRPr="006E0EA7" w:rsidRDefault="00980797" w:rsidP="006E0EA7">
      <w:pPr>
        <w:pStyle w:val="CodeC"/>
      </w:pPr>
      <w:r w:rsidRPr="006E0EA7">
        <w:t>}</w:t>
      </w:r>
    </w:p>
    <w:p w:rsidR="00980797" w:rsidRDefault="00980797" w:rsidP="006E0EA7">
      <w:pPr>
        <w:pStyle w:val="Body"/>
      </w:pPr>
      <w:r w:rsidRPr="006E0EA7">
        <w:t>Running </w:t>
      </w:r>
      <w:r w:rsidRPr="006E0EA7">
        <w:rPr>
          <w:rStyle w:val="Literal"/>
        </w:rPr>
        <w:t>cargo clippy</w:t>
      </w:r>
      <w:r>
        <w:t xml:space="preserve"> on this project </w:t>
      </w:r>
      <w:del w:id="93" w:author="annemarie" w:date="2019-02-22T09:55:00Z">
        <w:r w:rsidDel="005F3FF6">
          <w:delText xml:space="preserve">will </w:delText>
        </w:r>
      </w:del>
      <w:del w:id="94" w:author="Liz" w:date="2019-02-21T11:33:00Z">
        <w:r w:rsidDel="00CE18F0">
          <w:delText xml:space="preserve">result in </w:delText>
        </w:r>
      </w:del>
      <w:ins w:id="95" w:author="Liz" w:date="2019-02-21T11:33:00Z">
        <w:del w:id="96" w:author="annemarie" w:date="2019-02-22T11:00:00Z">
          <w:r w:rsidR="00CE18F0" w:rsidDel="00151530">
            <w:delText>provide</w:delText>
          </w:r>
        </w:del>
      </w:ins>
      <w:ins w:id="97" w:author="annemarie" w:date="2019-02-22T11:00:00Z">
        <w:r w:rsidR="00151530">
          <w:t>result</w:t>
        </w:r>
      </w:ins>
      <w:ins w:id="98" w:author="annemarie" w:date="2019-02-22T09:55:00Z">
        <w:r w:rsidR="005F3FF6">
          <w:t>s</w:t>
        </w:r>
      </w:ins>
      <w:ins w:id="99" w:author="annemarie" w:date="2019-02-22T11:00:00Z">
        <w:r w:rsidR="00151530">
          <w:t xml:space="preserve"> in</w:t>
        </w:r>
      </w:ins>
      <w:ins w:id="100" w:author="Liz" w:date="2019-02-21T11:33:00Z">
        <w:r w:rsidR="00CE18F0">
          <w:t xml:space="preserve"> </w:t>
        </w:r>
      </w:ins>
      <w:r>
        <w:t>this error:</w:t>
      </w:r>
    </w:p>
    <w:p w:rsidR="00980797" w:rsidRPr="006E0EA7" w:rsidRDefault="00980797" w:rsidP="006E0EA7">
      <w:pPr>
        <w:pStyle w:val="CodeA"/>
      </w:pPr>
      <w:r w:rsidRPr="006E0EA7">
        <w:t>error: approximate value of `f{32, 64}::consts::PI` found. Consider using it directly</w:t>
      </w:r>
    </w:p>
    <w:p w:rsidR="00980797" w:rsidRPr="006E0EA7" w:rsidRDefault="00980797" w:rsidP="006E0EA7">
      <w:pPr>
        <w:pStyle w:val="CodeB"/>
      </w:pPr>
      <w:r w:rsidRPr="006E0EA7">
        <w:t xml:space="preserve"> --&gt; src/main.rs:2:13</w:t>
      </w:r>
    </w:p>
    <w:p w:rsidR="00980797" w:rsidRPr="006E0EA7" w:rsidRDefault="00980797" w:rsidP="006E0EA7">
      <w:pPr>
        <w:pStyle w:val="CodeB"/>
      </w:pPr>
      <w:r w:rsidRPr="006E0EA7">
        <w:t xml:space="preserve">  |</w:t>
      </w:r>
    </w:p>
    <w:p w:rsidR="00980797" w:rsidRPr="006E0EA7" w:rsidRDefault="00980797" w:rsidP="006E0EA7">
      <w:pPr>
        <w:pStyle w:val="CodeB"/>
      </w:pPr>
      <w:r w:rsidRPr="006E0EA7">
        <w:t>2 |     let x = 3.1415;</w:t>
      </w:r>
    </w:p>
    <w:p w:rsidR="00980797" w:rsidRPr="006E0EA7" w:rsidRDefault="00980797" w:rsidP="006E0EA7">
      <w:pPr>
        <w:pStyle w:val="CodeB"/>
      </w:pPr>
      <w:r w:rsidRPr="006E0EA7">
        <w:t xml:space="preserve">  |             ^^^^^^</w:t>
      </w:r>
    </w:p>
    <w:p w:rsidR="00980797" w:rsidRPr="006E0EA7" w:rsidRDefault="00980797" w:rsidP="006E0EA7">
      <w:pPr>
        <w:pStyle w:val="CodeB"/>
      </w:pPr>
      <w:r w:rsidRPr="006E0EA7">
        <w:t xml:space="preserve">  |</w:t>
      </w:r>
    </w:p>
    <w:p w:rsidR="00980797" w:rsidRPr="006E0EA7" w:rsidRDefault="00980797" w:rsidP="006E0EA7">
      <w:pPr>
        <w:pStyle w:val="CodeB"/>
      </w:pPr>
      <w:r w:rsidRPr="006E0EA7">
        <w:t xml:space="preserve">  = note: #[deny(clippy::approx_constant)] on by default</w:t>
      </w:r>
    </w:p>
    <w:p w:rsidR="00980797" w:rsidRPr="006E0EA7" w:rsidRDefault="00980797" w:rsidP="006E0EA7">
      <w:pPr>
        <w:pStyle w:val="CodeC"/>
      </w:pPr>
      <w:r w:rsidRPr="006E0EA7">
        <w:t xml:space="preserve">  = help: for further information visit https://rust-lang-nursery.github.io/rust-clippy/v0.0.212/index.html#approx_constant</w:t>
      </w:r>
    </w:p>
    <w:p w:rsidR="00980797" w:rsidRDefault="00980797" w:rsidP="006E0EA7">
      <w:pPr>
        <w:pStyle w:val="Body"/>
      </w:pPr>
      <w:r w:rsidRPr="006E0EA7">
        <w:lastRenderedPageBreak/>
        <w:t xml:space="preserve">This </w:t>
      </w:r>
      <w:ins w:id="101" w:author="annemarie" w:date="2019-02-22T09:56:00Z">
        <w:r w:rsidR="005F3FF6">
          <w:t xml:space="preserve">error </w:t>
        </w:r>
      </w:ins>
      <w:r w:rsidRPr="006E0EA7">
        <w:t>lets you know that Rust has this constant defined more precisely, and that</w:t>
      </w:r>
      <w:r w:rsidR="006E0EA7">
        <w:t xml:space="preserve"> </w:t>
      </w:r>
      <w:r w:rsidRPr="006E0EA7">
        <w:t xml:space="preserve">your program would be more correct if you used the constant instead. </w:t>
      </w:r>
      <w:ins w:id="102" w:author="Liz" w:date="2019-02-21T11:34:00Z">
        <w:r w:rsidR="00CE18F0">
          <w:t xml:space="preserve">You would then change your code to use the </w:t>
        </w:r>
        <w:r w:rsidR="00CE18F0" w:rsidRPr="00CE18F0">
          <w:rPr>
            <w:rStyle w:val="Literal"/>
            <w:rPrChange w:id="103" w:author="Liz" w:date="2019-02-21T11:35:00Z">
              <w:rPr/>
            </w:rPrChange>
          </w:rPr>
          <w:t>PI</w:t>
        </w:r>
        <w:r w:rsidR="00CE18F0">
          <w:t xml:space="preserve"> constant. </w:t>
        </w:r>
      </w:ins>
      <w:r w:rsidRPr="006E0EA7">
        <w:t>Th</w:t>
      </w:r>
      <w:del w:id="104" w:author="annemarie" w:date="2019-02-22T09:56:00Z">
        <w:r w:rsidRPr="006E0EA7" w:rsidDel="003A0BFC">
          <w:delText>is</w:delText>
        </w:r>
      </w:del>
      <w:ins w:id="105" w:author="annemarie" w:date="2019-02-22T09:56:00Z">
        <w:r w:rsidR="003A0BFC">
          <w:t>e following</w:t>
        </w:r>
      </w:ins>
      <w:r w:rsidRPr="006E0EA7">
        <w:t xml:space="preserve"> code</w:t>
      </w:r>
      <w:r w:rsidR="006E0EA7">
        <w:t xml:space="preserve"> </w:t>
      </w:r>
      <w:r w:rsidRPr="006E0EA7">
        <w:t>doesn’t result in any errors or warnings from </w:t>
      </w:r>
      <w:r w:rsidRPr="006E0EA7">
        <w:rPr>
          <w:rStyle w:val="Literal"/>
        </w:rPr>
        <w:t>clippy</w:t>
      </w:r>
      <w:r>
        <w:t>:</w:t>
      </w:r>
    </w:p>
    <w:p w:rsidR="00980797" w:rsidRDefault="00980797" w:rsidP="006E0EA7">
      <w:pPr>
        <w:pStyle w:val="ProductionDirective"/>
      </w:pPr>
      <w:r>
        <w:t>Filename: src/main.rs</w:t>
      </w:r>
    </w:p>
    <w:p w:rsidR="00980797" w:rsidRPr="006E0EA7" w:rsidRDefault="00980797" w:rsidP="006E0EA7">
      <w:pPr>
        <w:pStyle w:val="CodeA"/>
      </w:pPr>
      <w:r w:rsidRPr="006E0EA7">
        <w:t>fn main() {</w:t>
      </w:r>
    </w:p>
    <w:p w:rsidR="00980797" w:rsidRPr="006E0EA7" w:rsidRDefault="00980797" w:rsidP="006E0EA7">
      <w:pPr>
        <w:pStyle w:val="CodeB"/>
      </w:pPr>
      <w:r w:rsidRPr="006E0EA7">
        <w:t xml:space="preserve">    let x = std::f64::consts::PI;</w:t>
      </w:r>
    </w:p>
    <w:p w:rsidR="00980797" w:rsidRPr="006E0EA7" w:rsidRDefault="00980797" w:rsidP="006E0EA7">
      <w:pPr>
        <w:pStyle w:val="CodeB"/>
      </w:pPr>
      <w:r w:rsidRPr="006E0EA7">
        <w:t xml:space="preserve">    let r = 8.0;</w:t>
      </w:r>
    </w:p>
    <w:p w:rsidR="00980797" w:rsidRPr="006E0EA7" w:rsidRDefault="00980797" w:rsidP="006E0EA7">
      <w:pPr>
        <w:pStyle w:val="CodeB"/>
      </w:pPr>
      <w:r w:rsidRPr="006E0EA7">
        <w:t xml:space="preserve">    println!("the area of the circle is {}", x * r * r);</w:t>
      </w:r>
    </w:p>
    <w:p w:rsidR="00980797" w:rsidRPr="006E0EA7" w:rsidRDefault="00980797" w:rsidP="006E0EA7">
      <w:pPr>
        <w:pStyle w:val="CodeC"/>
      </w:pPr>
      <w:r w:rsidRPr="006E0EA7">
        <w:t>}</w:t>
      </w:r>
    </w:p>
    <w:p w:rsidR="00980797" w:rsidRPr="006E0EA7" w:rsidRDefault="00980797" w:rsidP="006E0EA7">
      <w:pPr>
        <w:pStyle w:val="Body"/>
        <w:rPr>
          <w:rStyle w:val="EmphasisItalic"/>
        </w:rPr>
      </w:pPr>
      <w:r w:rsidRPr="006E0EA7">
        <w:t>For more information on </w:t>
      </w:r>
      <w:r w:rsidRPr="006E0EA7">
        <w:rPr>
          <w:rStyle w:val="Literal"/>
        </w:rPr>
        <w:t>clippy</w:t>
      </w:r>
      <w:r w:rsidRPr="006E0EA7">
        <w:t>, see its documentation at</w:t>
      </w:r>
      <w:r w:rsidR="006E0EA7">
        <w:t xml:space="preserve"> </w:t>
      </w:r>
      <w:hyperlink r:id="rId9" w:history="1">
        <w:r w:rsidRPr="006E0EA7">
          <w:rPr>
            <w:rStyle w:val="EmphasisItalic"/>
          </w:rPr>
          <w:t>https://github.com/rust-lang-nursery/rust-clippy</w:t>
        </w:r>
      </w:hyperlink>
      <w:ins w:id="106" w:author="annemarie" w:date="2019-02-22T09:56:00Z">
        <w:r w:rsidR="003A0BFC">
          <w:rPr>
            <w:rStyle w:val="EmphasisItalic"/>
          </w:rPr>
          <w:t>/</w:t>
        </w:r>
      </w:ins>
      <w:r w:rsidRPr="006E0EA7">
        <w:t>.</w:t>
      </w:r>
    </w:p>
    <w:p w:rsidR="00980797" w:rsidRDefault="00980797" w:rsidP="006E0EA7">
      <w:pPr>
        <w:pStyle w:val="HeadA"/>
      </w:pPr>
      <w:bookmarkStart w:id="107" w:name="ide-integration-using-the-rust-language-"/>
      <w:bookmarkEnd w:id="107"/>
      <w:r>
        <w:t>IDE Integration Using the Rust Language Server</w:t>
      </w:r>
    </w:p>
    <w:p w:rsidR="00980797" w:rsidRPr="006E0EA7" w:rsidRDefault="00980797" w:rsidP="006E0EA7">
      <w:pPr>
        <w:pStyle w:val="BodyFirst"/>
        <w:rPr>
          <w:rStyle w:val="EmphasisItalic"/>
        </w:rPr>
      </w:pPr>
      <w:r w:rsidRPr="006E0EA7">
        <w:t>To help IDE integration, the Rust project distributes the </w:t>
      </w:r>
      <w:ins w:id="108" w:author="annemarie" w:date="2019-02-22T10:17:00Z">
        <w:r w:rsidR="008522D1" w:rsidRPr="00985FA0">
          <w:rPr>
            <w:rStyle w:val="EmphasisItalic"/>
          </w:rPr>
          <w:t>Rust Language Server</w:t>
        </w:r>
        <w:r w:rsidR="008522D1" w:rsidRPr="006E0EA7">
          <w:rPr>
            <w:rStyle w:val="Literal"/>
          </w:rPr>
          <w:t xml:space="preserve"> </w:t>
        </w:r>
        <w:r w:rsidR="008522D1" w:rsidRPr="008522D1">
          <w:rPr>
            <w:rPrChange w:id="109" w:author="annemarie" w:date="2019-02-22T10:17:00Z">
              <w:rPr>
                <w:rStyle w:val="Literal"/>
              </w:rPr>
            </w:rPrChange>
          </w:rPr>
          <w:t>(</w:t>
        </w:r>
      </w:ins>
      <w:r w:rsidRPr="006E0EA7">
        <w:rPr>
          <w:rStyle w:val="Literal"/>
        </w:rPr>
        <w:t>rls</w:t>
      </w:r>
      <w:ins w:id="110" w:author="annemarie" w:date="2019-02-22T10:17:00Z">
        <w:r w:rsidR="008522D1" w:rsidRPr="00371A90">
          <w:rPr>
            <w:rPrChange w:id="111" w:author="annemarie" w:date="2019-02-22T10:17:00Z">
              <w:rPr>
                <w:rStyle w:val="Literal"/>
              </w:rPr>
            </w:rPrChange>
          </w:rPr>
          <w:t>)</w:t>
        </w:r>
      </w:ins>
      <w:del w:id="112" w:author="annemarie" w:date="2019-02-22T10:17:00Z">
        <w:r w:rsidRPr="006E0EA7" w:rsidDel="008522D1">
          <w:delText>, which stands</w:delText>
        </w:r>
        <w:r w:rsidR="006E0EA7" w:rsidDel="008522D1">
          <w:delText xml:space="preserve"> </w:delText>
        </w:r>
        <w:r w:rsidRPr="006E0EA7" w:rsidDel="008522D1">
          <w:delText xml:space="preserve">for the </w:delText>
        </w:r>
        <w:r w:rsidRPr="00CE18F0" w:rsidDel="008522D1">
          <w:rPr>
            <w:rStyle w:val="EmphasisItalic"/>
            <w:rPrChange w:id="113" w:author="Liz" w:date="2019-02-21T11:35:00Z">
              <w:rPr/>
            </w:rPrChange>
          </w:rPr>
          <w:delText>Rust Language Server</w:delText>
        </w:r>
      </w:del>
      <w:r w:rsidRPr="006E0EA7">
        <w:t>. This tool speaks the Language Server Protocol</w:t>
      </w:r>
      <w:r w:rsidR="006E0EA7">
        <w:t xml:space="preserve"> </w:t>
      </w:r>
      <w:r w:rsidRPr="006E0EA7">
        <w:t>described at </w:t>
      </w:r>
      <w:hyperlink r:id="rId10" w:history="1">
        <w:r w:rsidRPr="006E0EA7">
          <w:rPr>
            <w:rStyle w:val="EmphasisItalic"/>
          </w:rPr>
          <w:t>http://langserver.org/</w:t>
        </w:r>
      </w:hyperlink>
      <w:r w:rsidRPr="006E0EA7">
        <w:t>, which is a specification for IDEs and</w:t>
      </w:r>
      <w:r w:rsidR="006E0EA7">
        <w:t xml:space="preserve"> </w:t>
      </w:r>
      <w:r w:rsidRPr="006E0EA7">
        <w:t xml:space="preserve">programming languages to communicate with each other. </w:t>
      </w:r>
      <w:ins w:id="114" w:author="annemarie" w:date="2019-02-22T09:57:00Z">
        <w:r w:rsidR="00131D22">
          <w:t>D</w:t>
        </w:r>
        <w:r w:rsidR="00131D22" w:rsidRPr="006E0EA7">
          <w:t>ifferent clients</w:t>
        </w:r>
        <w:r w:rsidR="00131D22" w:rsidRPr="006E0EA7">
          <w:t xml:space="preserve"> </w:t>
        </w:r>
        <w:r w:rsidR="00131D22">
          <w:t>can use t</w:t>
        </w:r>
      </w:ins>
      <w:del w:id="115" w:author="annemarie" w:date="2019-02-22T09:57:00Z">
        <w:r w:rsidRPr="006E0EA7" w:rsidDel="00131D22">
          <w:delText>T</w:delText>
        </w:r>
      </w:del>
      <w:r w:rsidRPr="006E0EA7">
        <w:t>he </w:t>
      </w:r>
      <w:r w:rsidRPr="006E0EA7">
        <w:rPr>
          <w:rStyle w:val="Literal"/>
        </w:rPr>
        <w:t>rls</w:t>
      </w:r>
      <w:del w:id="116" w:author="annemarie" w:date="2019-02-22T09:58:00Z">
        <w:r w:rsidRPr="006E0EA7" w:rsidDel="00131D22">
          <w:delText> can be used by</w:delText>
        </w:r>
      </w:del>
      <w:del w:id="117" w:author="annemarie" w:date="2019-02-22T09:57:00Z">
        <w:r w:rsidR="006E0EA7" w:rsidDel="00131D22">
          <w:delText xml:space="preserve"> d</w:delText>
        </w:r>
        <w:r w:rsidRPr="006E0EA7" w:rsidDel="00131D22">
          <w:delText>ifferent clients</w:delText>
        </w:r>
      </w:del>
      <w:r w:rsidRPr="006E0EA7">
        <w:t>, such as the Rust plug</w:t>
      </w:r>
      <w:ins w:id="118" w:author="annemarie" w:date="2019-02-22T09:58:00Z">
        <w:r w:rsidR="00131D22">
          <w:t>-</w:t>
        </w:r>
      </w:ins>
      <w:r w:rsidRPr="006E0EA7">
        <w:t>in for Visual Studio</w:t>
      </w:r>
      <w:del w:id="119" w:author="Liz" w:date="2019-02-21T11:36:00Z">
        <w:r w:rsidRPr="006E0EA7" w:rsidDel="00CE18F0">
          <w:delText>:</w:delText>
        </w:r>
      </w:del>
      <w:r w:rsidRPr="006E0EA7">
        <w:t xml:space="preserve"> </w:t>
      </w:r>
      <w:ins w:id="120" w:author="Liz" w:date="2019-02-21T11:36:00Z">
        <w:r w:rsidR="00CE18F0">
          <w:t>(</w:t>
        </w:r>
      </w:ins>
      <w:ins w:id="121" w:author="annemarie" w:date="2019-02-22T09:58:00Z">
        <w:r w:rsidR="00131D22">
          <w:t>the c</w:t>
        </w:r>
      </w:ins>
      <w:del w:id="122" w:author="annemarie" w:date="2019-02-22T09:58:00Z">
        <w:r w:rsidRPr="006E0EA7" w:rsidDel="00131D22">
          <w:delText>C</w:delText>
        </w:r>
      </w:del>
      <w:r w:rsidRPr="006E0EA7">
        <w:t xml:space="preserve">ode </w:t>
      </w:r>
      <w:ins w:id="123" w:author="annemarie" w:date="2019-02-22T09:58:00Z">
        <w:r w:rsidR="00131D22">
          <w:t xml:space="preserve">is </w:t>
        </w:r>
      </w:ins>
      <w:r w:rsidRPr="006E0EA7">
        <w:t>at</w:t>
      </w:r>
      <w:r w:rsidR="006E0EA7">
        <w:t xml:space="preserve"> </w:t>
      </w:r>
      <w:hyperlink r:id="rId11" w:history="1">
        <w:r w:rsidRPr="006E0EA7">
          <w:rPr>
            <w:rStyle w:val="EmphasisItalic"/>
          </w:rPr>
          <w:t>https://marketplace.visualstudio.com/items?itemName=rust-lang.rust</w:t>
        </w:r>
      </w:hyperlink>
      <w:ins w:id="124" w:author="annemarie" w:date="2019-02-22T09:58:00Z">
        <w:r w:rsidR="00131D22">
          <w:rPr>
            <w:rStyle w:val="EmphasisItalic"/>
          </w:rPr>
          <w:t>/</w:t>
        </w:r>
      </w:ins>
      <w:ins w:id="125" w:author="Liz" w:date="2019-02-21T11:36:00Z">
        <w:r w:rsidR="00CE18F0" w:rsidRPr="00CE18F0">
          <w:rPr>
            <w:rPrChange w:id="126" w:author="Liz" w:date="2019-02-21T11:36:00Z">
              <w:rPr>
                <w:rStyle w:val="EmphasisItalic"/>
              </w:rPr>
            </w:rPrChange>
          </w:rPr>
          <w:t>).</w:t>
        </w:r>
      </w:ins>
    </w:p>
    <w:p w:rsidR="00980797" w:rsidRDefault="00980797" w:rsidP="006E0EA7">
      <w:pPr>
        <w:pStyle w:val="Body"/>
      </w:pPr>
      <w:r>
        <w:t>The </w:t>
      </w:r>
      <w:r w:rsidRPr="006E0EA7">
        <w:rPr>
          <w:rStyle w:val="Literal"/>
        </w:rPr>
        <w:t>rls</w:t>
      </w:r>
      <w:r>
        <w:t> is</w:t>
      </w:r>
      <w:del w:id="127" w:author="annemarie" w:date="2019-02-22T11:01:00Z">
        <w:r w:rsidDel="0023234B">
          <w:delText xml:space="preserve"> </w:delText>
        </w:r>
      </w:del>
      <w:r>
        <w:t>n</w:t>
      </w:r>
      <w:del w:id="128" w:author="annemarie" w:date="2019-02-22T11:01:00Z">
        <w:r w:rsidDel="0023234B">
          <w:delText>o</w:delText>
        </w:r>
      </w:del>
      <w:ins w:id="129" w:author="annemarie" w:date="2019-02-22T11:01:00Z">
        <w:r w:rsidR="0023234B">
          <w:t>’</w:t>
        </w:r>
      </w:ins>
      <w:r>
        <w:t>t yet at the quality of a version 1.0 release, but a preview is</w:t>
      </w:r>
      <w:r w:rsidR="006E0EA7">
        <w:t xml:space="preserve"> </w:t>
      </w:r>
      <w:r>
        <w:t xml:space="preserve">available for you to use in the meantime. </w:t>
      </w:r>
      <w:del w:id="130" w:author="annemarie" w:date="2019-02-22T09:59:00Z">
        <w:r w:rsidDel="00131D22">
          <w:delText>Please g</w:delText>
        </w:r>
      </w:del>
      <w:ins w:id="131" w:author="annemarie" w:date="2019-02-22T09:59:00Z">
        <w:r w:rsidR="00131D22">
          <w:t>G</w:t>
        </w:r>
      </w:ins>
      <w:r>
        <w:t>ive it a try and let us know</w:t>
      </w:r>
      <w:r w:rsidR="006E0EA7">
        <w:t xml:space="preserve"> </w:t>
      </w:r>
      <w:r>
        <w:t>how it goes!</w:t>
      </w:r>
    </w:p>
    <w:p w:rsidR="00980797" w:rsidRDefault="00980797" w:rsidP="006E0EA7">
      <w:pPr>
        <w:pStyle w:val="Body"/>
      </w:pPr>
      <w:r>
        <w:t>To install the </w:t>
      </w:r>
      <w:r w:rsidRPr="006E0EA7">
        <w:rPr>
          <w:rStyle w:val="Literal"/>
        </w:rPr>
        <w:t>rls</w:t>
      </w:r>
      <w:ins w:id="132" w:author="Liz" w:date="2019-02-21T11:39:00Z">
        <w:del w:id="133" w:author="annemarie" w:date="2019-02-22T09:59:00Z">
          <w:r w:rsidR="00CE18F0" w:rsidRPr="00CE18F0" w:rsidDel="00131D22">
            <w:rPr>
              <w:rPrChange w:id="134" w:author="Liz" w:date="2019-02-21T11:39:00Z">
                <w:rPr>
                  <w:rStyle w:val="Literal"/>
                </w:rPr>
              </w:rPrChange>
            </w:rPr>
            <w:delText xml:space="preserve"> </w:delText>
          </w:r>
        </w:del>
      </w:ins>
      <w:ins w:id="135" w:author="annemarie" w:date="2019-02-22T09:59:00Z">
        <w:r w:rsidR="00131D22">
          <w:t xml:space="preserve">, </w:t>
        </w:r>
      </w:ins>
      <w:ins w:id="136" w:author="Liz" w:date="2019-02-21T11:39:00Z">
        <w:r w:rsidR="00CE18F0" w:rsidRPr="00CE18F0">
          <w:rPr>
            <w:rPrChange w:id="137" w:author="Liz" w:date="2019-02-21T11:39:00Z">
              <w:rPr>
                <w:rStyle w:val="Literal"/>
              </w:rPr>
            </w:rPrChange>
          </w:rPr>
          <w:t>enter</w:t>
        </w:r>
      </w:ins>
      <w:ins w:id="138" w:author="annemarie" w:date="2019-02-22T09:59:00Z">
        <w:r w:rsidR="00131D22">
          <w:t xml:space="preserve"> the following</w:t>
        </w:r>
      </w:ins>
      <w:r>
        <w:t>:</w:t>
      </w:r>
    </w:p>
    <w:p w:rsidR="00980797" w:rsidRPr="006E0EA7" w:rsidRDefault="00980797" w:rsidP="006E0EA7">
      <w:pPr>
        <w:pStyle w:val="CodeSingle"/>
      </w:pPr>
      <w:r w:rsidRPr="006E0EA7">
        <w:t xml:space="preserve">$ </w:t>
      </w:r>
      <w:r w:rsidRPr="006E0EA7">
        <w:rPr>
          <w:rStyle w:val="LiteralBold"/>
        </w:rPr>
        <w:t>rustup component add rls-preview</w:t>
      </w:r>
    </w:p>
    <w:p w:rsidR="00980797" w:rsidRDefault="00980797" w:rsidP="006E0EA7">
      <w:pPr>
        <w:pStyle w:val="Body"/>
      </w:pPr>
      <w:r>
        <w:t>Then install the language server support in your particular IDE</w:t>
      </w:r>
      <w:del w:id="139" w:author="annemarie" w:date="2019-02-22T09:59:00Z">
        <w:r w:rsidDel="00131D22">
          <w:delText>,</w:delText>
        </w:r>
      </w:del>
      <w:ins w:id="140" w:author="annemarie" w:date="2019-02-22T09:59:00Z">
        <w:r w:rsidR="00131D22">
          <w:t>;</w:t>
        </w:r>
      </w:ins>
      <w:del w:id="141" w:author="annemarie" w:date="2019-02-22T09:59:00Z">
        <w:r w:rsidDel="00131D22">
          <w:delText xml:space="preserve"> and</w:delText>
        </w:r>
      </w:del>
      <w:r>
        <w:t xml:space="preserve"> you</w:t>
      </w:r>
      <w:del w:id="142" w:author="annemarie" w:date="2019-02-22T11:03:00Z">
        <w:r w:rsidDel="00C87AA4">
          <w:delText xml:space="preserve"> wi</w:delText>
        </w:r>
      </w:del>
      <w:ins w:id="143" w:author="annemarie" w:date="2019-02-22T11:03:00Z">
        <w:r w:rsidR="00C87AA4">
          <w:t>’</w:t>
        </w:r>
      </w:ins>
      <w:r>
        <w:t>ll</w:t>
      </w:r>
      <w:r w:rsidR="006E0EA7">
        <w:t xml:space="preserve"> </w:t>
      </w:r>
      <w:r>
        <w:t>gain abilities</w:t>
      </w:r>
      <w:ins w:id="144" w:author="annemarie" w:date="2019-02-22T10:00:00Z">
        <w:r w:rsidR="00131D22">
          <w:t>,</w:t>
        </w:r>
      </w:ins>
      <w:r>
        <w:t xml:space="preserve"> such as autocompletion, jump to definition, and inline errors.</w:t>
      </w:r>
      <w:r w:rsidR="006E0EA7">
        <w:t xml:space="preserve"> </w:t>
      </w:r>
    </w:p>
    <w:p w:rsidR="00CE18F0" w:rsidRDefault="00980797" w:rsidP="006E0EA7">
      <w:pPr>
        <w:pStyle w:val="Body"/>
        <w:rPr>
          <w:ins w:id="145" w:author="Liz" w:date="2019-02-21T11:39:00Z"/>
        </w:rPr>
      </w:pPr>
      <w:r w:rsidRPr="006E0EA7">
        <w:t>For more information on the </w:t>
      </w:r>
      <w:r w:rsidRPr="006E0EA7">
        <w:rPr>
          <w:rStyle w:val="Literal"/>
        </w:rPr>
        <w:t>rls</w:t>
      </w:r>
      <w:r w:rsidRPr="006E0EA7">
        <w:t>, see its documentation at</w:t>
      </w:r>
      <w:r w:rsidR="006E0EA7">
        <w:t xml:space="preserve"> </w:t>
      </w:r>
      <w:hyperlink r:id="rId12" w:history="1">
        <w:r w:rsidRPr="006E0EA7">
          <w:rPr>
            <w:rStyle w:val="EmphasisItalic"/>
          </w:rPr>
          <w:t>https://github.com/rust-lang-nursery/rls</w:t>
        </w:r>
      </w:hyperlink>
      <w:ins w:id="146" w:author="annemarie" w:date="2019-02-22T10:00:00Z">
        <w:r w:rsidR="00131D22">
          <w:rPr>
            <w:rStyle w:val="EmphasisItalic"/>
          </w:rPr>
          <w:t>/</w:t>
        </w:r>
      </w:ins>
      <w:r w:rsidRPr="006E0EA7">
        <w:t>.</w:t>
      </w:r>
    </w:p>
    <w:p w:rsidR="00CE18F0" w:rsidRDefault="00CE18F0">
      <w:pPr>
        <w:pStyle w:val="1stPara"/>
        <w:rPr>
          <w:ins w:id="147" w:author="Liz" w:date="2019-02-21T11:39:00Z"/>
        </w:rPr>
        <w:pPrChange w:id="148" w:author="Liz" w:date="2019-02-21T11:39:00Z">
          <w:pPr>
            <w:spacing w:after="160" w:line="259" w:lineRule="auto"/>
          </w:pPr>
        </w:pPrChange>
      </w:pPr>
      <w:ins w:id="149" w:author="Liz" w:date="2019-02-21T11:39:00Z">
        <w:r>
          <w:br w:type="page"/>
        </w:r>
      </w:ins>
    </w:p>
    <w:p w:rsidR="00980797" w:rsidRPr="006E0EA7" w:rsidDel="00CE18F0" w:rsidRDefault="00980797" w:rsidP="006E0EA7">
      <w:pPr>
        <w:pStyle w:val="Body"/>
        <w:rPr>
          <w:del w:id="150" w:author="Liz" w:date="2019-02-21T11:39:00Z"/>
          <w:rStyle w:val="EmphasisItalic"/>
        </w:rPr>
      </w:pPr>
    </w:p>
    <w:p w:rsidR="00980797" w:rsidRDefault="00980797" w:rsidP="006E0EA7">
      <w:pPr>
        <w:pStyle w:val="ChapterTitle"/>
      </w:pPr>
      <w:bookmarkStart w:id="151" w:name="appendix-e---editions"/>
      <w:bookmarkEnd w:id="151"/>
      <w:r>
        <w:t>Appendix E - Editions</w:t>
      </w:r>
    </w:p>
    <w:p w:rsidR="00980797" w:rsidRDefault="00980797" w:rsidP="00242B19">
      <w:pPr>
        <w:pStyle w:val="1stPara"/>
        <w:pPrChange w:id="152" w:author="annemarie" w:date="2019-02-22T10:19:00Z">
          <w:pPr>
            <w:pStyle w:val="BodyFirst"/>
          </w:pPr>
        </w:pPrChange>
      </w:pPr>
      <w:del w:id="153" w:author="Liz" w:date="2019-02-21T11:40:00Z">
        <w:r w:rsidRPr="006E0EA7" w:rsidDel="00AA0AAD">
          <w:delText>Way back in</w:delText>
        </w:r>
      </w:del>
      <w:ins w:id="154" w:author="Liz" w:date="2019-02-21T11:40:00Z">
        <w:r w:rsidR="00AA0AAD">
          <w:t>In</w:t>
        </w:r>
      </w:ins>
      <w:r w:rsidRPr="006E0EA7">
        <w:t xml:space="preserve"> Chapter 1, </w:t>
      </w:r>
      <w:del w:id="155" w:author="annemarie" w:date="2019-02-22T10:01:00Z">
        <w:r w:rsidRPr="006E0EA7" w:rsidDel="00AA5304">
          <w:delText>we</w:delText>
        </w:r>
      </w:del>
      <w:ins w:id="156" w:author="annemarie" w:date="2019-02-22T10:01:00Z">
        <w:r w:rsidR="00AA5304">
          <w:t>you</w:t>
        </w:r>
      </w:ins>
      <w:r w:rsidRPr="006E0EA7">
        <w:t xml:space="preserve"> saw that </w:t>
      </w:r>
      <w:r w:rsidRPr="006E0EA7">
        <w:rPr>
          <w:rStyle w:val="Literal"/>
        </w:rPr>
        <w:t>cargo new</w:t>
      </w:r>
      <w:r w:rsidRPr="006E0EA7">
        <w:t> adds a bit of metadata to your</w:t>
      </w:r>
      <w:r w:rsidR="006E0EA7">
        <w:t xml:space="preserve"> </w:t>
      </w:r>
      <w:r w:rsidRPr="006E0EA7">
        <w:rPr>
          <w:rStyle w:val="EmphasisItalic"/>
        </w:rPr>
        <w:t>Cargo.toml</w:t>
      </w:r>
      <w:r w:rsidRPr="006E0EA7">
        <w:t> </w:t>
      </w:r>
      <w:ins w:id="157" w:author="annemarie" w:date="2019-02-22T10:01:00Z">
        <w:r w:rsidR="00AA5304">
          <w:t xml:space="preserve">file </w:t>
        </w:r>
      </w:ins>
      <w:r w:rsidRPr="006E0EA7">
        <w:t>about an </w:t>
      </w:r>
      <w:commentRangeStart w:id="158"/>
      <w:r w:rsidRPr="006E0EA7">
        <w:rPr>
          <w:rStyle w:val="Literal"/>
        </w:rPr>
        <w:t>edition</w:t>
      </w:r>
      <w:commentRangeEnd w:id="158"/>
      <w:r w:rsidR="00C64A1C">
        <w:rPr>
          <w:rStyle w:val="CommentReference"/>
        </w:rPr>
        <w:commentReference w:id="158"/>
      </w:r>
      <w:r>
        <w:t>. This appendix talks about what that means!</w:t>
      </w:r>
    </w:p>
    <w:p w:rsidR="00980797" w:rsidRDefault="00980797" w:rsidP="006E0EA7">
      <w:pPr>
        <w:pStyle w:val="Body"/>
      </w:pPr>
      <w:r>
        <w:t>The Rust language and compiler have a six-week release cycle</w:t>
      </w:r>
      <w:ins w:id="159" w:author="Liz" w:date="2019-02-21T11:58:00Z">
        <w:r w:rsidR="00AA0AAD">
          <w:t>,</w:t>
        </w:r>
      </w:ins>
      <w:del w:id="160" w:author="Liz" w:date="2019-02-21T11:58:00Z">
        <w:r w:rsidDel="00AA0AAD">
          <w:delText>.</w:delText>
        </w:r>
      </w:del>
      <w:r>
        <w:t xml:space="preserve"> </w:t>
      </w:r>
      <w:del w:id="161" w:author="Liz" w:date="2019-02-21T11:58:00Z">
        <w:r w:rsidDel="00AA0AAD">
          <w:delText xml:space="preserve">This </w:delText>
        </w:r>
      </w:del>
      <w:r>
        <w:t>mean</w:t>
      </w:r>
      <w:ins w:id="162" w:author="Liz" w:date="2019-02-21T11:58:00Z">
        <w:r w:rsidR="00AA0AAD">
          <w:t>ing</w:t>
        </w:r>
      </w:ins>
      <w:del w:id="163" w:author="Liz" w:date="2019-02-21T11:58:00Z">
        <w:r w:rsidDel="00AA0AAD">
          <w:delText>s</w:delText>
        </w:r>
      </w:del>
      <w:r>
        <w:t xml:space="preserve"> users</w:t>
      </w:r>
      <w:r w:rsidR="006E0EA7">
        <w:t xml:space="preserve"> </w:t>
      </w:r>
      <w:r>
        <w:t>get a constant stream of new features. Other programming languages release</w:t>
      </w:r>
      <w:r w:rsidR="006E0EA7">
        <w:t xml:space="preserve"> </w:t>
      </w:r>
      <w:r>
        <w:t xml:space="preserve">larger changes less often; Rust </w:t>
      </w:r>
      <w:del w:id="164" w:author="annemarie" w:date="2019-02-22T11:05:00Z">
        <w:r w:rsidDel="00C64A1C">
          <w:delText xml:space="preserve">chooses to </w:delText>
        </w:r>
      </w:del>
      <w:r>
        <w:t>release</w:t>
      </w:r>
      <w:ins w:id="165" w:author="annemarie" w:date="2019-02-22T11:05:00Z">
        <w:r w:rsidR="00C64A1C">
          <w:t>s</w:t>
        </w:r>
      </w:ins>
      <w:r>
        <w:t xml:space="preserve"> smaller updates more</w:t>
      </w:r>
      <w:r w:rsidR="006E0EA7">
        <w:t xml:space="preserve"> </w:t>
      </w:r>
      <w:r>
        <w:t>frequently. After a while, all of th</w:t>
      </w:r>
      <w:ins w:id="166" w:author="annemarie" w:date="2019-02-22T11:05:00Z">
        <w:r w:rsidR="00F85CDD">
          <w:t>e</w:t>
        </w:r>
      </w:ins>
      <w:del w:id="167" w:author="annemarie" w:date="2019-02-22T11:05:00Z">
        <w:r w:rsidDel="00F85CDD">
          <w:delText>o</w:delText>
        </w:r>
      </w:del>
      <w:r>
        <w:t>se tiny changes add up. But from release</w:t>
      </w:r>
      <w:r w:rsidR="006E0EA7">
        <w:t xml:space="preserve"> </w:t>
      </w:r>
      <w:r>
        <w:t xml:space="preserve">to release, it can be </w:t>
      </w:r>
      <w:del w:id="168" w:author="annemarie" w:date="2019-02-22T10:02:00Z">
        <w:r w:rsidDel="00AA5304">
          <w:delText>hard</w:delText>
        </w:r>
      </w:del>
      <w:ins w:id="169" w:author="annemarie" w:date="2019-02-22T10:02:00Z">
        <w:r w:rsidR="00AA5304">
          <w:t>difficult</w:t>
        </w:r>
      </w:ins>
      <w:r>
        <w:t xml:space="preserve"> to look back and say</w:t>
      </w:r>
      <w:ins w:id="170" w:author="annemarie" w:date="2019-02-22T11:05:00Z">
        <w:r w:rsidR="00620342">
          <w:t>,</w:t>
        </w:r>
      </w:ins>
      <w:r>
        <w:t xml:space="preserve"> “Wow, between Rust 1.10 and</w:t>
      </w:r>
      <w:r w:rsidR="006E0EA7">
        <w:t xml:space="preserve"> </w:t>
      </w:r>
      <w:r>
        <w:t>Rust 1.31, Rust has changed a lot!”</w:t>
      </w:r>
    </w:p>
    <w:p w:rsidR="00980797" w:rsidRDefault="00980797" w:rsidP="006E0EA7">
      <w:pPr>
        <w:pStyle w:val="Body"/>
      </w:pPr>
      <w:r>
        <w:t>Every two or three years, the Rust team produces a new </w:t>
      </w:r>
      <w:ins w:id="171" w:author="annemarie" w:date="2019-02-22T10:02:00Z">
        <w:r w:rsidR="00AA5304">
          <w:t>Rust</w:t>
        </w:r>
        <w:r w:rsidR="00AA5304" w:rsidRPr="006E0EA7">
          <w:rPr>
            <w:rStyle w:val="EmphasisItalic"/>
          </w:rPr>
          <w:t xml:space="preserve"> </w:t>
        </w:r>
      </w:ins>
      <w:r w:rsidRPr="006E0EA7">
        <w:rPr>
          <w:rStyle w:val="EmphasisItalic"/>
        </w:rPr>
        <w:t>edition</w:t>
      </w:r>
      <w:del w:id="172" w:author="annemarie" w:date="2019-02-22T10:03:00Z">
        <w:r w:rsidDel="00AA5304">
          <w:delText> of</w:delText>
        </w:r>
      </w:del>
      <w:del w:id="173" w:author="annemarie" w:date="2019-02-22T10:02:00Z">
        <w:r w:rsidDel="00AA5304">
          <w:delText xml:space="preserve"> Rust</w:delText>
        </w:r>
      </w:del>
      <w:r>
        <w:t>.</w:t>
      </w:r>
      <w:r w:rsidR="006E0EA7">
        <w:t xml:space="preserve"> </w:t>
      </w:r>
      <w:r>
        <w:t>Each edition brings together the features that have landed into a clear</w:t>
      </w:r>
      <w:r w:rsidR="006E0EA7">
        <w:t xml:space="preserve"> </w:t>
      </w:r>
      <w:r>
        <w:t>package with fully updated documentation and tooling. New editions ship</w:t>
      </w:r>
      <w:r w:rsidR="006E0EA7">
        <w:t xml:space="preserve"> </w:t>
      </w:r>
      <w:r>
        <w:t>as part of the usual six-week release process.</w:t>
      </w:r>
    </w:p>
    <w:p w:rsidR="00980797" w:rsidRDefault="00980797" w:rsidP="006E0EA7">
      <w:pPr>
        <w:pStyle w:val="Body"/>
      </w:pPr>
      <w:commentRangeStart w:id="174"/>
      <w:r>
        <w:t>This</w:t>
      </w:r>
      <w:commentRangeEnd w:id="174"/>
      <w:r w:rsidR="009E5AB0">
        <w:rPr>
          <w:rStyle w:val="CommentReference"/>
        </w:rPr>
        <w:commentReference w:id="174"/>
      </w:r>
      <w:r>
        <w:t xml:space="preserve"> serves different purposes for different people:</w:t>
      </w:r>
      <w:r w:rsidR="006E0EA7">
        <w:t xml:space="preserve"> </w:t>
      </w:r>
    </w:p>
    <w:p w:rsidR="00980797" w:rsidRDefault="00980797" w:rsidP="006E0EA7">
      <w:pPr>
        <w:pStyle w:val="BulletA"/>
      </w:pPr>
      <w:r>
        <w:t xml:space="preserve">For active Rust users, </w:t>
      </w:r>
      <w:commentRangeStart w:id="175"/>
      <w:r>
        <w:t>it</w:t>
      </w:r>
      <w:commentRangeEnd w:id="175"/>
      <w:r w:rsidR="009E5AB0">
        <w:rPr>
          <w:rStyle w:val="CommentReference"/>
          <w:color w:val="auto"/>
        </w:rPr>
        <w:commentReference w:id="175"/>
      </w:r>
      <w:r>
        <w:t xml:space="preserve"> brings together incremental changes into an</w:t>
      </w:r>
      <w:r w:rsidR="006E0EA7">
        <w:t xml:space="preserve"> </w:t>
      </w:r>
      <w:r>
        <w:t>easy-to-understand package.</w:t>
      </w:r>
    </w:p>
    <w:p w:rsidR="00980797" w:rsidRDefault="00980797" w:rsidP="006E0EA7">
      <w:pPr>
        <w:pStyle w:val="BulletB"/>
      </w:pPr>
      <w:r>
        <w:t>For non-users, it signals that some major advancements have landed, which</w:t>
      </w:r>
      <w:r w:rsidR="006E0EA7">
        <w:t xml:space="preserve"> </w:t>
      </w:r>
      <w:r>
        <w:t>might make Rust worth another look.</w:t>
      </w:r>
    </w:p>
    <w:p w:rsidR="00980797" w:rsidRDefault="00980797" w:rsidP="006E0EA7">
      <w:pPr>
        <w:pStyle w:val="BulletC"/>
      </w:pPr>
      <w:r>
        <w:t>For those developing Rust</w:t>
      </w:r>
      <w:del w:id="176" w:author="annemarie" w:date="2019-02-22T10:06:00Z">
        <w:r w:rsidDel="003E0655">
          <w:delText xml:space="preserve"> itself</w:delText>
        </w:r>
      </w:del>
      <w:r>
        <w:t>, it provides a rallying point for the</w:t>
      </w:r>
      <w:r w:rsidR="006E0EA7">
        <w:t xml:space="preserve"> </w:t>
      </w:r>
      <w:r>
        <w:t>project as a whole.</w:t>
      </w:r>
    </w:p>
    <w:p w:rsidR="00980797" w:rsidRDefault="00980797" w:rsidP="006E0EA7">
      <w:pPr>
        <w:pStyle w:val="Body"/>
      </w:pPr>
      <w:r>
        <w:t xml:space="preserve">At the time of </w:t>
      </w:r>
      <w:ins w:id="177" w:author="annemarie" w:date="2019-02-22T10:09:00Z">
        <w:r w:rsidR="00D3263A">
          <w:t xml:space="preserve">this </w:t>
        </w:r>
      </w:ins>
      <w:r>
        <w:t xml:space="preserve">writing, </w:t>
      </w:r>
      <w:del w:id="178" w:author="annemarie" w:date="2019-02-22T10:09:00Z">
        <w:r w:rsidDel="00D3263A">
          <w:delText xml:space="preserve">there are </w:delText>
        </w:r>
      </w:del>
      <w:r>
        <w:t>two</w:t>
      </w:r>
      <w:ins w:id="179" w:author="annemarie" w:date="2019-02-22T10:10:00Z">
        <w:r w:rsidR="00D3263A">
          <w:t xml:space="preserve"> Rust</w:t>
        </w:r>
      </w:ins>
      <w:r>
        <w:t xml:space="preserve"> editions</w:t>
      </w:r>
      <w:ins w:id="180" w:author="annemarie" w:date="2019-02-22T10:10:00Z">
        <w:r w:rsidR="00D3263A">
          <w:t xml:space="preserve"> are available</w:t>
        </w:r>
      </w:ins>
      <w:r>
        <w:t>: Rust 2015 and Rust 2018.</w:t>
      </w:r>
      <w:r w:rsidR="006E0EA7">
        <w:t xml:space="preserve"> </w:t>
      </w:r>
      <w:r>
        <w:t>This book is written using Rust 2018 edition idioms.</w:t>
      </w:r>
    </w:p>
    <w:p w:rsidR="00980797" w:rsidRDefault="00980797" w:rsidP="006E0EA7">
      <w:pPr>
        <w:pStyle w:val="Body"/>
      </w:pPr>
      <w:r w:rsidRPr="006E0EA7">
        <w:t>The </w:t>
      </w:r>
      <w:r w:rsidRPr="006E0EA7">
        <w:rPr>
          <w:rStyle w:val="Literal"/>
        </w:rPr>
        <w:t>edition</w:t>
      </w:r>
      <w:r w:rsidRPr="006E0EA7">
        <w:t> key in </w:t>
      </w:r>
      <w:r w:rsidRPr="006E0EA7">
        <w:rPr>
          <w:rStyle w:val="EmphasisItalic"/>
        </w:rPr>
        <w:t>Cargo.toml</w:t>
      </w:r>
      <w:r w:rsidRPr="006E0EA7">
        <w:t xml:space="preserve"> indicates which edition </w:t>
      </w:r>
      <w:ins w:id="181" w:author="annemarie" w:date="2019-02-22T10:10:00Z">
        <w:r w:rsidR="00D3263A">
          <w:t xml:space="preserve">to use to compile </w:t>
        </w:r>
      </w:ins>
      <w:r w:rsidRPr="006E0EA7">
        <w:t>your code</w:t>
      </w:r>
      <w:del w:id="182" w:author="annemarie" w:date="2019-02-22T11:07:00Z">
        <w:r w:rsidRPr="006E0EA7" w:rsidDel="002E6F82">
          <w:delText xml:space="preserve"> </w:delText>
        </w:r>
      </w:del>
      <w:del w:id="183" w:author="annemarie" w:date="2019-02-22T10:11:00Z">
        <w:r w:rsidRPr="006E0EA7" w:rsidDel="00D3263A">
          <w:delText>should be</w:delText>
        </w:r>
        <w:r w:rsidR="006E0EA7" w:rsidDel="00D3263A">
          <w:delText xml:space="preserve"> </w:delText>
        </w:r>
        <w:r w:rsidRPr="006E0EA7" w:rsidDel="00D3263A">
          <w:delText xml:space="preserve">compiled </w:delText>
        </w:r>
      </w:del>
      <w:del w:id="184" w:author="annemarie" w:date="2019-02-22T10:10:00Z">
        <w:r w:rsidRPr="006E0EA7" w:rsidDel="00D3263A">
          <w:delText>under</w:delText>
        </w:r>
      </w:del>
      <w:r w:rsidRPr="006E0EA7">
        <w:t>. If the key does</w:t>
      </w:r>
      <w:del w:id="185" w:author="annemarie" w:date="2019-02-22T10:11:00Z">
        <w:r w:rsidRPr="006E0EA7" w:rsidDel="00D3263A">
          <w:delText xml:space="preserve"> </w:delText>
        </w:r>
      </w:del>
      <w:r w:rsidRPr="006E0EA7">
        <w:t>n</w:t>
      </w:r>
      <w:del w:id="186" w:author="annemarie" w:date="2019-02-22T10:11:00Z">
        <w:r w:rsidRPr="006E0EA7" w:rsidDel="00D3263A">
          <w:delText>o</w:delText>
        </w:r>
      </w:del>
      <w:ins w:id="187" w:author="annemarie" w:date="2019-02-22T10:11:00Z">
        <w:r w:rsidR="00D3263A">
          <w:t>’</w:t>
        </w:r>
      </w:ins>
      <w:r w:rsidRPr="006E0EA7">
        <w:t xml:space="preserve">t exist, </w:t>
      </w:r>
      <w:commentRangeStart w:id="188"/>
      <w:r w:rsidRPr="006E0EA7">
        <w:t xml:space="preserve">it </w:t>
      </w:r>
      <w:commentRangeEnd w:id="188"/>
      <w:r w:rsidR="00D3263A">
        <w:rPr>
          <w:rStyle w:val="CommentReference"/>
        </w:rPr>
        <w:commentReference w:id="188"/>
      </w:r>
      <w:r w:rsidRPr="006E0EA7">
        <w:t>defaults to </w:t>
      </w:r>
      <w:r w:rsidRPr="006E0EA7">
        <w:rPr>
          <w:rStyle w:val="Literal"/>
        </w:rPr>
        <w:t>2015</w:t>
      </w:r>
      <w:r>
        <w:t> for backward</w:t>
      </w:r>
      <w:del w:id="189" w:author="annemarie" w:date="2019-02-22T10:11:00Z">
        <w:r w:rsidDel="00D3263A">
          <w:delText>s</w:delText>
        </w:r>
      </w:del>
      <w:r w:rsidR="006E0EA7">
        <w:t xml:space="preserve"> </w:t>
      </w:r>
      <w:r>
        <w:t>compatibility reasons.</w:t>
      </w:r>
    </w:p>
    <w:p w:rsidR="00AA0AAD" w:rsidRDefault="00980797" w:rsidP="006E0EA7">
      <w:pPr>
        <w:pStyle w:val="Body"/>
        <w:rPr>
          <w:ins w:id="190" w:author="Liz" w:date="2019-02-21T12:03:00Z"/>
        </w:rPr>
      </w:pPr>
      <w:r>
        <w:t xml:space="preserve">Each project can </w:t>
      </w:r>
      <w:del w:id="191" w:author="annemarie" w:date="2019-02-22T10:12:00Z">
        <w:r w:rsidDel="00D3263A">
          <w:delText xml:space="preserve">choose to </w:delText>
        </w:r>
      </w:del>
      <w:r>
        <w:t>opt in to an edition other than the default 2015</w:t>
      </w:r>
      <w:r w:rsidR="006E0EA7">
        <w:t xml:space="preserve"> </w:t>
      </w:r>
      <w:r>
        <w:t xml:space="preserve">edition. </w:t>
      </w:r>
      <w:del w:id="192" w:author="Liz" w:date="2019-02-21T12:01:00Z">
        <w:r w:rsidDel="00AA0AAD">
          <w:delText>By doing so, e</w:delText>
        </w:r>
      </w:del>
      <w:ins w:id="193" w:author="Liz" w:date="2019-02-21T12:01:00Z">
        <w:r w:rsidR="00AA0AAD">
          <w:t>E</w:t>
        </w:r>
      </w:ins>
      <w:r>
        <w:t xml:space="preserve">ditions </w:t>
      </w:r>
      <w:del w:id="194" w:author="Liz" w:date="2019-02-21T12:01:00Z">
        <w:r w:rsidDel="00AA0AAD">
          <w:delText xml:space="preserve">can </w:delText>
        </w:r>
      </w:del>
      <w:ins w:id="195" w:author="Liz" w:date="2019-02-21T12:01:00Z">
        <w:del w:id="196" w:author="annemarie" w:date="2019-02-22T10:12:00Z">
          <w:r w:rsidR="00AA0AAD" w:rsidDel="00D3263A">
            <w:delText>may</w:delText>
          </w:r>
        </w:del>
      </w:ins>
      <w:ins w:id="197" w:author="annemarie" w:date="2019-02-22T10:12:00Z">
        <w:r w:rsidR="00D3263A">
          <w:t>can</w:t>
        </w:r>
      </w:ins>
      <w:ins w:id="198" w:author="Liz" w:date="2019-02-21T12:01:00Z">
        <w:r w:rsidR="00AA0AAD">
          <w:t xml:space="preserve"> </w:t>
        </w:r>
      </w:ins>
      <w:r>
        <w:t xml:space="preserve">contain incompatible changes, such as </w:t>
      </w:r>
      <w:del w:id="199" w:author="Liz" w:date="2019-02-21T12:01:00Z">
        <w:r w:rsidDel="00AA0AAD">
          <w:delText>adding</w:delText>
        </w:r>
        <w:r w:rsidR="006E0EA7" w:rsidDel="00AA0AAD">
          <w:delText xml:space="preserve"> </w:delText>
        </w:r>
      </w:del>
      <w:ins w:id="200" w:author="Liz" w:date="2019-02-21T12:01:00Z">
        <w:r w:rsidR="00AA0AAD">
          <w:t xml:space="preserve">including </w:t>
        </w:r>
      </w:ins>
      <w:r>
        <w:t xml:space="preserve">a new keyword that </w:t>
      </w:r>
      <w:del w:id="201" w:author="Liz" w:date="2019-02-21T12:01:00Z">
        <w:r w:rsidDel="00AA0AAD">
          <w:delText xml:space="preserve">might </w:delText>
        </w:r>
      </w:del>
      <w:r>
        <w:t>conflict</w:t>
      </w:r>
      <w:ins w:id="202" w:author="Liz" w:date="2019-02-21T12:01:00Z">
        <w:r w:rsidR="00AA0AAD">
          <w:t>s</w:t>
        </w:r>
      </w:ins>
      <w:r>
        <w:t xml:space="preserve"> with identifiers in code</w:t>
      </w:r>
      <w:del w:id="203" w:author="Liz" w:date="2019-02-21T12:01:00Z">
        <w:r w:rsidDel="00AA0AAD">
          <w:delText xml:space="preserve"> or turning warnings</w:delText>
        </w:r>
        <w:r w:rsidR="006E0EA7" w:rsidDel="00AA0AAD">
          <w:delText xml:space="preserve"> </w:delText>
        </w:r>
        <w:r w:rsidDel="00AA0AAD">
          <w:delText>into errors</w:delText>
        </w:r>
      </w:del>
      <w:r>
        <w:t xml:space="preserve">. </w:t>
      </w:r>
      <w:del w:id="204" w:author="Liz" w:date="2019-02-21T12:01:00Z">
        <w:r w:rsidDel="00AA0AAD">
          <w:delText>But u</w:delText>
        </w:r>
      </w:del>
      <w:ins w:id="205" w:author="Liz" w:date="2019-02-21T12:01:00Z">
        <w:r w:rsidR="00AA0AAD">
          <w:t>However, u</w:t>
        </w:r>
      </w:ins>
      <w:r>
        <w:t>nless you opt in to those changes, your code will continue to</w:t>
      </w:r>
      <w:r w:rsidR="006E0EA7">
        <w:t xml:space="preserve"> </w:t>
      </w:r>
      <w:r>
        <w:t xml:space="preserve">compile even as you upgrade the </w:t>
      </w:r>
      <w:ins w:id="206" w:author="annemarie" w:date="2019-02-22T11:08:00Z">
        <w:r w:rsidR="00A03A30">
          <w:t xml:space="preserve">Rust compiler </w:t>
        </w:r>
      </w:ins>
      <w:r>
        <w:t>version</w:t>
      </w:r>
      <w:del w:id="207" w:author="annemarie" w:date="2019-02-22T11:08:00Z">
        <w:r w:rsidDel="00A03A30">
          <w:delText xml:space="preserve"> of the</w:delText>
        </w:r>
      </w:del>
      <w:r>
        <w:t xml:space="preserve"> </w:t>
      </w:r>
      <w:del w:id="208" w:author="annemarie" w:date="2019-02-22T11:08:00Z">
        <w:r w:rsidDel="00A03A30">
          <w:delText xml:space="preserve">Rust compiler </w:delText>
        </w:r>
      </w:del>
      <w:del w:id="209" w:author="annemarie" w:date="2019-02-22T10:12:00Z">
        <w:r w:rsidDel="00D3263A">
          <w:delText xml:space="preserve">that </w:delText>
        </w:r>
      </w:del>
      <w:r>
        <w:t xml:space="preserve">you use. </w:t>
      </w:r>
    </w:p>
    <w:p w:rsidR="00980797" w:rsidRDefault="00980797" w:rsidP="006E0EA7">
      <w:pPr>
        <w:pStyle w:val="Body"/>
      </w:pPr>
      <w:r>
        <w:t>All</w:t>
      </w:r>
      <w:r w:rsidR="006E0EA7">
        <w:t xml:space="preserve"> </w:t>
      </w:r>
      <w:r>
        <w:t>Rust compiler versions support any edition that existed prior to that</w:t>
      </w:r>
      <w:r w:rsidR="006E0EA7">
        <w:t xml:space="preserve"> </w:t>
      </w:r>
      <w:r>
        <w:t>compiler’s release, and they can link crates of any supported editions</w:t>
      </w:r>
      <w:r w:rsidR="006E0EA7">
        <w:t xml:space="preserve"> </w:t>
      </w:r>
      <w:r>
        <w:t>together. Edition changes only affect the way the compiler initially parses</w:t>
      </w:r>
      <w:r w:rsidR="006E0EA7">
        <w:t xml:space="preserve"> </w:t>
      </w:r>
      <w:r>
        <w:t>code. Therefore, if you’re using Rust 2015 and one of your dependencies uses</w:t>
      </w:r>
      <w:r w:rsidR="006E0EA7">
        <w:t xml:space="preserve"> </w:t>
      </w:r>
      <w:r>
        <w:t>Rust 2018, your project will compile and be able to use that dependency. The</w:t>
      </w:r>
      <w:r w:rsidR="006E0EA7">
        <w:t xml:space="preserve"> </w:t>
      </w:r>
      <w:r>
        <w:lastRenderedPageBreak/>
        <w:t>opposite situation, where your project uses Rust 2018 and a dependency uses</w:t>
      </w:r>
      <w:r w:rsidR="006E0EA7">
        <w:t xml:space="preserve"> </w:t>
      </w:r>
      <w:r>
        <w:t>Rust 2015, works as well.</w:t>
      </w:r>
    </w:p>
    <w:p w:rsidR="00980797" w:rsidRDefault="00980797" w:rsidP="006E0EA7">
      <w:pPr>
        <w:pStyle w:val="Body"/>
      </w:pPr>
      <w:r>
        <w:t>To be clear: most features will be available on all editions. Developers using</w:t>
      </w:r>
      <w:r w:rsidR="006E0EA7">
        <w:t xml:space="preserve"> </w:t>
      </w:r>
      <w:r>
        <w:t xml:space="preserve">any </w:t>
      </w:r>
      <w:ins w:id="210" w:author="annemarie" w:date="2019-02-22T10:13:00Z">
        <w:r w:rsidR="00D3263A">
          <w:t>Rust</w:t>
        </w:r>
        <w:r w:rsidR="00D3263A">
          <w:t xml:space="preserve"> </w:t>
        </w:r>
      </w:ins>
      <w:r>
        <w:t xml:space="preserve">edition </w:t>
      </w:r>
      <w:del w:id="211" w:author="annemarie" w:date="2019-02-22T10:13:00Z">
        <w:r w:rsidDel="00D3263A">
          <w:delText xml:space="preserve">of Rust </w:delText>
        </w:r>
      </w:del>
      <w:r>
        <w:t>will continue to see improvements as new stable releases</w:t>
      </w:r>
      <w:r w:rsidR="006E0EA7">
        <w:t xml:space="preserve"> </w:t>
      </w:r>
      <w:r>
        <w:t xml:space="preserve">are made. </w:t>
      </w:r>
      <w:ins w:id="212" w:author="annemarie" w:date="2019-02-22T10:13:00Z">
        <w:r w:rsidR="00D3263A">
          <w:t>H</w:t>
        </w:r>
        <w:r w:rsidR="00D3263A">
          <w:t>owever,</w:t>
        </w:r>
        <w:r w:rsidR="00D3263A">
          <w:t xml:space="preserve"> </w:t>
        </w:r>
      </w:ins>
      <w:del w:id="213" w:author="annemarie" w:date="2019-02-22T10:13:00Z">
        <w:r w:rsidDel="00D3263A">
          <w:delText>I</w:delText>
        </w:r>
      </w:del>
      <w:ins w:id="214" w:author="annemarie" w:date="2019-02-22T10:13:00Z">
        <w:r w:rsidR="00D3263A">
          <w:t>i</w:t>
        </w:r>
      </w:ins>
      <w:r>
        <w:t xml:space="preserve">n some cases, </w:t>
      </w:r>
      <w:del w:id="215" w:author="annemarie" w:date="2019-02-22T10:13:00Z">
        <w:r w:rsidDel="00D3263A">
          <w:delText xml:space="preserve">however, </w:delText>
        </w:r>
      </w:del>
      <w:r>
        <w:t xml:space="preserve">mainly when new keywords are added, </w:t>
      </w:r>
      <w:del w:id="216" w:author="annemarie" w:date="2019-02-22T10:14:00Z">
        <w:r w:rsidDel="00D3263A">
          <w:delText>there may</w:delText>
        </w:r>
        <w:r w:rsidR="006E0EA7" w:rsidDel="00D3263A">
          <w:delText xml:space="preserve"> </w:delText>
        </w:r>
        <w:r w:rsidDel="00D3263A">
          <w:delText xml:space="preserve">be </w:delText>
        </w:r>
      </w:del>
      <w:ins w:id="217" w:author="annemarie" w:date="2019-02-22T10:14:00Z">
        <w:r w:rsidR="00D3263A">
          <w:t xml:space="preserve">some </w:t>
        </w:r>
      </w:ins>
      <w:r>
        <w:t xml:space="preserve">new features </w:t>
      </w:r>
      <w:ins w:id="218" w:author="annemarie" w:date="2019-02-22T10:14:00Z">
        <w:r w:rsidR="00D3263A">
          <w:t>might</w:t>
        </w:r>
      </w:ins>
      <w:del w:id="219" w:author="annemarie" w:date="2019-02-22T10:14:00Z">
        <w:r w:rsidDel="00D3263A">
          <w:delText>that are</w:delText>
        </w:r>
      </w:del>
      <w:r>
        <w:t xml:space="preserve"> only </w:t>
      </w:r>
      <w:ins w:id="220" w:author="annemarie" w:date="2019-02-22T10:14:00Z">
        <w:r w:rsidR="00D3263A">
          <w:t xml:space="preserve">be </w:t>
        </w:r>
      </w:ins>
      <w:r>
        <w:t xml:space="preserve">available in later editions. You </w:t>
      </w:r>
      <w:del w:id="221" w:author="annemarie" w:date="2019-02-22T10:14:00Z">
        <w:r w:rsidDel="00D3263A">
          <w:delText>only</w:delText>
        </w:r>
      </w:del>
      <w:ins w:id="222" w:author="annemarie" w:date="2019-02-22T10:14:00Z">
        <w:r w:rsidR="00D3263A">
          <w:t>just</w:t>
        </w:r>
      </w:ins>
      <w:r>
        <w:t xml:space="preserve"> need to</w:t>
      </w:r>
      <w:r w:rsidR="006E0EA7">
        <w:t xml:space="preserve"> </w:t>
      </w:r>
      <w:r>
        <w:t>switch editions if you want to take advantage of such features.</w:t>
      </w:r>
    </w:p>
    <w:p w:rsidR="00980797" w:rsidRDefault="00980797" w:rsidP="006E0EA7">
      <w:pPr>
        <w:pStyle w:val="Body"/>
      </w:pPr>
      <w:r w:rsidRPr="006E0EA7">
        <w:t xml:space="preserve">For more details, the </w:t>
      </w:r>
      <w:r w:rsidRPr="00573AB4">
        <w:rPr>
          <w:rStyle w:val="EmphasisItalic"/>
          <w:rPrChange w:id="223" w:author="annemarie" w:date="2019-02-22T10:15:00Z">
            <w:rPr/>
          </w:rPrChange>
        </w:rPr>
        <w:t>Edition</w:t>
      </w:r>
      <w:r w:rsidR="006E0EA7" w:rsidRPr="00573AB4">
        <w:rPr>
          <w:rStyle w:val="EmphasisItalic"/>
          <w:rPrChange w:id="224" w:author="annemarie" w:date="2019-02-22T10:15:00Z">
            <w:rPr/>
          </w:rPrChange>
        </w:rPr>
        <w:t xml:space="preserve"> </w:t>
      </w:r>
      <w:r w:rsidRPr="00573AB4">
        <w:rPr>
          <w:rStyle w:val="EmphasisItalic"/>
          <w:rPrChange w:id="225" w:author="annemarie" w:date="2019-02-22T10:15:00Z">
            <w:rPr/>
          </w:rPrChange>
        </w:rPr>
        <w:t>Guide</w:t>
      </w:r>
      <w:r w:rsidRPr="006E0EA7">
        <w:t xml:space="preserve"> at </w:t>
      </w:r>
      <w:hyperlink r:id="rId14" w:history="1">
        <w:r w:rsidRPr="006E0EA7">
          <w:rPr>
            <w:rStyle w:val="EmphasisItalic"/>
          </w:rPr>
          <w:t>https://rust-lang-nursery.github.io/edition-guide/</w:t>
        </w:r>
      </w:hyperlink>
      <w:r w:rsidRPr="006E0EA7">
        <w:t> is a complete</w:t>
      </w:r>
      <w:r w:rsidR="006E0EA7">
        <w:t xml:space="preserve"> </w:t>
      </w:r>
      <w:r w:rsidRPr="006E0EA7">
        <w:t>book about editions</w:t>
      </w:r>
      <w:del w:id="226" w:author="annemarie" w:date="2019-02-22T10:15:00Z">
        <w:r w:rsidRPr="006E0EA7" w:rsidDel="00D3263A">
          <w:delText>,</w:delText>
        </w:r>
      </w:del>
      <w:ins w:id="227" w:author="annemarie" w:date="2019-02-22T10:15:00Z">
        <w:r w:rsidR="00D3263A">
          <w:t xml:space="preserve"> and</w:t>
        </w:r>
      </w:ins>
      <w:r w:rsidRPr="006E0EA7">
        <w:t xml:space="preserve"> includ</w:t>
      </w:r>
      <w:ins w:id="228" w:author="annemarie" w:date="2019-02-22T10:15:00Z">
        <w:r w:rsidR="00D3263A">
          <w:t>es</w:t>
        </w:r>
      </w:ins>
      <w:del w:id="229" w:author="annemarie" w:date="2019-02-22T10:15:00Z">
        <w:r w:rsidRPr="006E0EA7" w:rsidDel="00D3263A">
          <w:delText>ing</w:delText>
        </w:r>
      </w:del>
      <w:r w:rsidRPr="006E0EA7">
        <w:t xml:space="preserve"> how to automatically upgrade your code to</w:t>
      </w:r>
      <w:r w:rsidR="006E0EA7">
        <w:t xml:space="preserve"> </w:t>
      </w:r>
      <w:r w:rsidRPr="006E0EA7">
        <w:t>a new edition via </w:t>
      </w:r>
      <w:r w:rsidRPr="006E0EA7">
        <w:rPr>
          <w:rStyle w:val="Literal"/>
        </w:rPr>
        <w:t>cargo fix</w:t>
      </w:r>
      <w:r>
        <w:t>.</w:t>
      </w:r>
    </w:p>
    <w:sectPr w:rsidR="00980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8" w:author="annemarie" w:date="2019-02-22T11:04:00Z" w:initials="amw">
    <w:p w:rsidR="00C64A1C" w:rsidRDefault="00C64A1C">
      <w:pPr>
        <w:pStyle w:val="CommentText"/>
      </w:pPr>
      <w:r>
        <w:rPr>
          <w:rStyle w:val="CommentReference"/>
        </w:rPr>
        <w:annotationRef/>
      </w:r>
      <w:r>
        <w:t>Should this word be roman?</w:t>
      </w:r>
    </w:p>
  </w:comment>
  <w:comment w:id="174" w:author="annemarie" w:date="2019-02-22T10:05:00Z" w:initials="amw">
    <w:p w:rsidR="009E5AB0" w:rsidRDefault="009E5AB0">
      <w:pPr>
        <w:pStyle w:val="CommentText"/>
      </w:pPr>
      <w:r>
        <w:rPr>
          <w:rStyle w:val="CommentReference"/>
        </w:rPr>
        <w:annotationRef/>
      </w:r>
      <w:r>
        <w:t>Au: What does “this” refer to? a new edition? a six-week release?</w:t>
      </w:r>
    </w:p>
  </w:comment>
  <w:comment w:id="175" w:author="annemarie" w:date="2019-02-22T10:06:00Z" w:initials="amw">
    <w:p w:rsidR="009E5AB0" w:rsidRDefault="009E5AB0">
      <w:pPr>
        <w:pStyle w:val="CommentText"/>
      </w:pPr>
      <w:r>
        <w:rPr>
          <w:rStyle w:val="CommentReference"/>
        </w:rPr>
        <w:annotationRef/>
      </w:r>
      <w:r>
        <w:t>What does “it” refer to?</w:t>
      </w:r>
    </w:p>
  </w:comment>
  <w:comment w:id="188" w:author="annemarie" w:date="2019-02-22T10:11:00Z" w:initials="amw">
    <w:p w:rsidR="00D3263A" w:rsidRDefault="00D3263A">
      <w:pPr>
        <w:pStyle w:val="CommentText"/>
      </w:pPr>
      <w:r>
        <w:rPr>
          <w:rStyle w:val="CommentReference"/>
        </w:rPr>
        <w:annotationRef/>
      </w:r>
      <w:r>
        <w:t>Does “it” refer to the Cargo.toml?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FCF" w:rsidRDefault="001A7FCF" w:rsidP="00BB49EE">
      <w:r>
        <w:separator/>
      </w:r>
    </w:p>
  </w:endnote>
  <w:endnote w:type="continuationSeparator" w:id="0">
    <w:p w:rsidR="001A7FCF" w:rsidRDefault="001A7FCF" w:rsidP="00BB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-Book">
    <w:altName w:val="Times New Roman"/>
    <w:charset w:val="01"/>
    <w:family w:val="roman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ogma">
    <w:altName w:val="Times New Roman"/>
    <w:charset w:val="01"/>
    <w:family w:val="roman"/>
    <w:pitch w:val="variable"/>
  </w:font>
  <w:font w:name="NewBaskerville">
    <w:altName w:val="Times New Roman"/>
    <w:charset w:val="01"/>
    <w:family w:val="roman"/>
    <w:pitch w:val="variable"/>
  </w:font>
  <w:font w:name="Futura-Heavy">
    <w:altName w:val="Times New Roman"/>
    <w:charset w:val="01"/>
    <w:family w:val="roman"/>
    <w:pitch w:val="variable"/>
  </w:font>
  <w:font w:name="Times">
    <w:panose1 w:val="020206030504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FCF" w:rsidRDefault="001A7FCF" w:rsidP="00BB49EE">
      <w:r>
        <w:separator/>
      </w:r>
    </w:p>
  </w:footnote>
  <w:footnote w:type="continuationSeparator" w:id="0">
    <w:p w:rsidR="001A7FCF" w:rsidRDefault="001A7FCF" w:rsidP="00BB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0D4E2E48"/>
    <w:multiLevelType w:val="multilevel"/>
    <w:tmpl w:val="9CB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linkStyles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EE"/>
    <w:rsid w:val="00034D10"/>
    <w:rsid w:val="000426C2"/>
    <w:rsid w:val="00131D22"/>
    <w:rsid w:val="00151530"/>
    <w:rsid w:val="0015504E"/>
    <w:rsid w:val="001556E0"/>
    <w:rsid w:val="00155B8A"/>
    <w:rsid w:val="001A7FCF"/>
    <w:rsid w:val="002052C4"/>
    <w:rsid w:val="0023234B"/>
    <w:rsid w:val="00242B19"/>
    <w:rsid w:val="00243881"/>
    <w:rsid w:val="002C4E8C"/>
    <w:rsid w:val="002E6F82"/>
    <w:rsid w:val="003371DA"/>
    <w:rsid w:val="00345CAE"/>
    <w:rsid w:val="00371A90"/>
    <w:rsid w:val="003A0BFC"/>
    <w:rsid w:val="003A787A"/>
    <w:rsid w:val="003E0655"/>
    <w:rsid w:val="003F004D"/>
    <w:rsid w:val="004707E7"/>
    <w:rsid w:val="004763EB"/>
    <w:rsid w:val="004827CD"/>
    <w:rsid w:val="004C572F"/>
    <w:rsid w:val="00550710"/>
    <w:rsid w:val="00573AB4"/>
    <w:rsid w:val="00583C19"/>
    <w:rsid w:val="005F3FF6"/>
    <w:rsid w:val="00620342"/>
    <w:rsid w:val="006738CB"/>
    <w:rsid w:val="00697A24"/>
    <w:rsid w:val="006E0EA7"/>
    <w:rsid w:val="006F4EE5"/>
    <w:rsid w:val="007D1A92"/>
    <w:rsid w:val="0080231F"/>
    <w:rsid w:val="008522D1"/>
    <w:rsid w:val="009066DB"/>
    <w:rsid w:val="00942E22"/>
    <w:rsid w:val="009544CB"/>
    <w:rsid w:val="00980797"/>
    <w:rsid w:val="009E17D9"/>
    <w:rsid w:val="009E5AB0"/>
    <w:rsid w:val="009E635B"/>
    <w:rsid w:val="00A03A30"/>
    <w:rsid w:val="00A327B3"/>
    <w:rsid w:val="00AA0AAD"/>
    <w:rsid w:val="00AA5304"/>
    <w:rsid w:val="00AB7FC1"/>
    <w:rsid w:val="00AF08EB"/>
    <w:rsid w:val="00BB49EE"/>
    <w:rsid w:val="00C02BD5"/>
    <w:rsid w:val="00C60357"/>
    <w:rsid w:val="00C64A1C"/>
    <w:rsid w:val="00C87AA4"/>
    <w:rsid w:val="00CE18F0"/>
    <w:rsid w:val="00D3263A"/>
    <w:rsid w:val="00D66D0A"/>
    <w:rsid w:val="00DB440C"/>
    <w:rsid w:val="00E6517E"/>
    <w:rsid w:val="00E65CB2"/>
    <w:rsid w:val="00F85CDD"/>
    <w:rsid w:val="00F91D40"/>
    <w:rsid w:val="00FA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E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F4EE5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F4EE5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F4EE5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F4EE5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F4EE5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F4EE5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F4EE5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F4EE5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F4EE5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F4E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F4E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6F4EE5"/>
    <w:pPr>
      <w:numPr>
        <w:numId w:val="13"/>
      </w:numPr>
    </w:pPr>
  </w:style>
  <w:style w:type="numbering" w:styleId="1ai">
    <w:name w:val="Outline List 1"/>
    <w:basedOn w:val="NoList"/>
    <w:semiHidden/>
    <w:rsid w:val="006F4EE5"/>
    <w:pPr>
      <w:numPr>
        <w:numId w:val="14"/>
      </w:numPr>
    </w:pPr>
  </w:style>
  <w:style w:type="numbering" w:styleId="ArticleSection">
    <w:name w:val="Outline List 3"/>
    <w:basedOn w:val="NoList"/>
    <w:semiHidden/>
    <w:rsid w:val="006F4EE5"/>
    <w:pPr>
      <w:numPr>
        <w:numId w:val="15"/>
      </w:numPr>
    </w:pPr>
  </w:style>
  <w:style w:type="paragraph" w:styleId="BlockText">
    <w:name w:val="Block Text"/>
    <w:basedOn w:val="Normal"/>
    <w:semiHidden/>
    <w:rsid w:val="006F4EE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6F4EE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6F4EE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6F4EE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6F4EE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6F4E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6F4EE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6F4EE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6F4EE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6F4EE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6F4EE5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6F4EE5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4EE5"/>
    <w:rPr>
      <w:i/>
      <w:iCs/>
    </w:rPr>
  </w:style>
  <w:style w:type="paragraph" w:styleId="EnvelopeAddress">
    <w:name w:val="envelope address"/>
    <w:basedOn w:val="Normal"/>
    <w:semiHidden/>
    <w:rsid w:val="006F4EE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6F4EE5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6F4EE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6F4EE5"/>
  </w:style>
  <w:style w:type="paragraph" w:styleId="HTMLAddress">
    <w:name w:val="HTML Address"/>
    <w:basedOn w:val="Normal"/>
    <w:link w:val="HTMLAddressChar"/>
    <w:semiHidden/>
    <w:rsid w:val="006F4EE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6F4EE5"/>
    <w:rPr>
      <w:i/>
      <w:iCs/>
    </w:rPr>
  </w:style>
  <w:style w:type="character" w:styleId="HTMLCode">
    <w:name w:val="HTML Code"/>
    <w:basedOn w:val="DefaultParagraphFont"/>
    <w:uiPriority w:val="99"/>
    <w:semiHidden/>
    <w:rsid w:val="006F4EE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6F4EE5"/>
    <w:rPr>
      <w:i/>
      <w:iCs/>
    </w:rPr>
  </w:style>
  <w:style w:type="character" w:styleId="HTMLKeyboard">
    <w:name w:val="HTML Keyboard"/>
    <w:basedOn w:val="DefaultParagraphFont"/>
    <w:semiHidden/>
    <w:rsid w:val="006F4EE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F4EE5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6F4EE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6F4EE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6F4EE5"/>
    <w:rPr>
      <w:i/>
      <w:iCs/>
    </w:rPr>
  </w:style>
  <w:style w:type="character" w:styleId="Hyperlink">
    <w:name w:val="Hyperlink"/>
    <w:basedOn w:val="DefaultParagraphFont"/>
    <w:semiHidden/>
    <w:rsid w:val="006F4EE5"/>
    <w:rPr>
      <w:color w:val="0000FF"/>
      <w:u w:val="single"/>
    </w:rPr>
  </w:style>
  <w:style w:type="character" w:styleId="LineNumber">
    <w:name w:val="line number"/>
    <w:basedOn w:val="DefaultParagraphFont"/>
    <w:semiHidden/>
    <w:rsid w:val="006F4EE5"/>
  </w:style>
  <w:style w:type="paragraph" w:styleId="List">
    <w:name w:val="List"/>
    <w:basedOn w:val="Normal"/>
    <w:semiHidden/>
    <w:rsid w:val="006F4EE5"/>
    <w:pPr>
      <w:ind w:left="360" w:hanging="360"/>
    </w:pPr>
  </w:style>
  <w:style w:type="paragraph" w:styleId="List2">
    <w:name w:val="List 2"/>
    <w:basedOn w:val="Normal"/>
    <w:semiHidden/>
    <w:rsid w:val="006F4EE5"/>
    <w:pPr>
      <w:ind w:left="720" w:hanging="360"/>
    </w:pPr>
  </w:style>
  <w:style w:type="paragraph" w:styleId="List3">
    <w:name w:val="List 3"/>
    <w:basedOn w:val="Normal"/>
    <w:semiHidden/>
    <w:rsid w:val="006F4EE5"/>
    <w:pPr>
      <w:ind w:left="1080" w:hanging="360"/>
    </w:pPr>
  </w:style>
  <w:style w:type="paragraph" w:styleId="List4">
    <w:name w:val="List 4"/>
    <w:basedOn w:val="Normal"/>
    <w:semiHidden/>
    <w:rsid w:val="006F4EE5"/>
    <w:pPr>
      <w:ind w:left="1440" w:hanging="360"/>
    </w:pPr>
  </w:style>
  <w:style w:type="paragraph" w:styleId="List5">
    <w:name w:val="List 5"/>
    <w:basedOn w:val="Normal"/>
    <w:semiHidden/>
    <w:rsid w:val="006F4EE5"/>
    <w:pPr>
      <w:ind w:left="1800" w:hanging="360"/>
    </w:pPr>
  </w:style>
  <w:style w:type="paragraph" w:styleId="ListBullet">
    <w:name w:val="List Bullet"/>
    <w:basedOn w:val="Normal"/>
    <w:autoRedefine/>
    <w:semiHidden/>
    <w:rsid w:val="006F4EE5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6F4EE5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6F4EE5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6F4EE5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6F4EE5"/>
    <w:pPr>
      <w:numPr>
        <w:numId w:val="7"/>
      </w:numPr>
    </w:pPr>
  </w:style>
  <w:style w:type="paragraph" w:styleId="ListContinue">
    <w:name w:val="List Continue"/>
    <w:basedOn w:val="Normal"/>
    <w:semiHidden/>
    <w:rsid w:val="006F4EE5"/>
    <w:pPr>
      <w:spacing w:after="120"/>
      <w:ind w:left="360"/>
    </w:pPr>
  </w:style>
  <w:style w:type="paragraph" w:styleId="ListContinue2">
    <w:name w:val="List Continue 2"/>
    <w:basedOn w:val="Normal"/>
    <w:semiHidden/>
    <w:rsid w:val="006F4EE5"/>
    <w:pPr>
      <w:spacing w:after="120"/>
      <w:ind w:left="720"/>
    </w:pPr>
  </w:style>
  <w:style w:type="paragraph" w:styleId="ListContinue3">
    <w:name w:val="List Continue 3"/>
    <w:basedOn w:val="Normal"/>
    <w:semiHidden/>
    <w:rsid w:val="006F4EE5"/>
    <w:pPr>
      <w:spacing w:after="120"/>
      <w:ind w:left="1080"/>
    </w:pPr>
  </w:style>
  <w:style w:type="paragraph" w:styleId="ListContinue4">
    <w:name w:val="List Continue 4"/>
    <w:basedOn w:val="Normal"/>
    <w:semiHidden/>
    <w:rsid w:val="006F4EE5"/>
    <w:pPr>
      <w:spacing w:after="120"/>
      <w:ind w:left="1440"/>
    </w:pPr>
  </w:style>
  <w:style w:type="paragraph" w:styleId="ListContinue5">
    <w:name w:val="List Continue 5"/>
    <w:basedOn w:val="Normal"/>
    <w:semiHidden/>
    <w:rsid w:val="006F4EE5"/>
    <w:pPr>
      <w:spacing w:after="120"/>
      <w:ind w:left="1800"/>
    </w:pPr>
  </w:style>
  <w:style w:type="paragraph" w:styleId="ListNumber">
    <w:name w:val="List Number"/>
    <w:basedOn w:val="Normal"/>
    <w:semiHidden/>
    <w:rsid w:val="006F4EE5"/>
    <w:pPr>
      <w:numPr>
        <w:numId w:val="8"/>
      </w:numPr>
    </w:pPr>
  </w:style>
  <w:style w:type="paragraph" w:styleId="ListNumber2">
    <w:name w:val="List Number 2"/>
    <w:basedOn w:val="Normal"/>
    <w:semiHidden/>
    <w:rsid w:val="006F4EE5"/>
    <w:pPr>
      <w:numPr>
        <w:numId w:val="9"/>
      </w:numPr>
    </w:pPr>
  </w:style>
  <w:style w:type="paragraph" w:styleId="ListNumber3">
    <w:name w:val="List Number 3"/>
    <w:basedOn w:val="Normal"/>
    <w:semiHidden/>
    <w:rsid w:val="006F4EE5"/>
    <w:pPr>
      <w:numPr>
        <w:numId w:val="10"/>
      </w:numPr>
    </w:pPr>
  </w:style>
  <w:style w:type="paragraph" w:styleId="ListNumber4">
    <w:name w:val="List Number 4"/>
    <w:basedOn w:val="Normal"/>
    <w:semiHidden/>
    <w:rsid w:val="006F4EE5"/>
    <w:pPr>
      <w:numPr>
        <w:numId w:val="11"/>
      </w:numPr>
    </w:pPr>
  </w:style>
  <w:style w:type="paragraph" w:styleId="ListNumber5">
    <w:name w:val="List Number 5"/>
    <w:basedOn w:val="Normal"/>
    <w:semiHidden/>
    <w:rsid w:val="006F4EE5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6F4E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F4EE5"/>
    <w:rPr>
      <w:sz w:val="24"/>
      <w:szCs w:val="24"/>
    </w:rPr>
  </w:style>
  <w:style w:type="paragraph" w:styleId="NormalIndent">
    <w:name w:val="Normal Indent"/>
    <w:basedOn w:val="Normal"/>
    <w:semiHidden/>
    <w:rsid w:val="006F4EE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6F4EE5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6F4EE5"/>
  </w:style>
  <w:style w:type="paragraph" w:styleId="PlainText">
    <w:name w:val="Plain Text"/>
    <w:basedOn w:val="Normal"/>
    <w:link w:val="PlainTextChar"/>
    <w:semiHidden/>
    <w:rsid w:val="006F4EE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6F4EE5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6F4EE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6F4EE5"/>
    <w:rPr>
      <w:b/>
      <w:bCs/>
    </w:rPr>
  </w:style>
  <w:style w:type="paragraph" w:styleId="Subtitle">
    <w:name w:val="Subtitle"/>
    <w:basedOn w:val="Normal"/>
    <w:link w:val="SubtitleChar"/>
    <w:qFormat/>
    <w:rsid w:val="006F4EE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6F4EE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6F4EE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6F4EE5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6F4EE5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6F4EE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6F4EE5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6F4EE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6F4EE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6F4EE5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6F4EE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6F4EE5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6F4EE5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6F4EE5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6F4EE5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6F4EE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6F4EE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6F4EE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6F4EE5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6F4EE5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6F4EE5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6F4EE5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6F4EE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6F4EE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6F4EE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6F4EE5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6F4EE5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6F4EE5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6F4EE5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6F4EE5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6F4EE5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6F4EE5"/>
    <w:rPr>
      <w:b/>
      <w:color w:val="0000FF"/>
    </w:rPr>
  </w:style>
  <w:style w:type="character" w:customStyle="1" w:styleId="EmphasisItalic">
    <w:name w:val="EmphasisItalic"/>
    <w:basedOn w:val="DefaultParagraphFont"/>
    <w:rsid w:val="006F4EE5"/>
    <w:rPr>
      <w:i/>
      <w:color w:val="0000FF"/>
    </w:rPr>
  </w:style>
  <w:style w:type="character" w:customStyle="1" w:styleId="EmphasisBoldItal">
    <w:name w:val="EmphasisBoldItal"/>
    <w:basedOn w:val="DefaultParagraphFont"/>
    <w:rsid w:val="006F4EE5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6F4EE5"/>
    <w:rPr>
      <w:color w:val="0000FF"/>
    </w:rPr>
  </w:style>
  <w:style w:type="character" w:customStyle="1" w:styleId="Keycap">
    <w:name w:val="Keycap"/>
    <w:basedOn w:val="DefaultParagraphFont"/>
    <w:rsid w:val="006F4EE5"/>
    <w:rPr>
      <w:smallCaps/>
      <w:color w:val="0000FF"/>
    </w:rPr>
  </w:style>
  <w:style w:type="character" w:customStyle="1" w:styleId="Literal">
    <w:name w:val="Literal"/>
    <w:basedOn w:val="DefaultParagraphFont"/>
    <w:rsid w:val="006F4EE5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6F4EE5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6F4EE5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6F4EE5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6F4EE5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6F4EE5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6F4EE5"/>
    <w:rPr>
      <w:i/>
      <w:color w:val="CC99FF"/>
    </w:rPr>
  </w:style>
  <w:style w:type="character" w:customStyle="1" w:styleId="Wingdings">
    <w:name w:val="Wingdings"/>
    <w:basedOn w:val="DefaultParagraphFont"/>
    <w:rsid w:val="006F4EE5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6F4EE5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6F4EE5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6F4EE5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6F4EE5"/>
    <w:rPr>
      <w:i/>
      <w:color w:val="CC99FF"/>
    </w:rPr>
  </w:style>
  <w:style w:type="character" w:customStyle="1" w:styleId="LiteralBox">
    <w:name w:val="LiteralBox"/>
    <w:basedOn w:val="Literal"/>
    <w:rsid w:val="006F4EE5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6F4EE5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6F4EE5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6F4EE5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6F4EE5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6F4EE5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6F4EE5"/>
    <w:rPr>
      <w:color w:val="808080"/>
    </w:rPr>
  </w:style>
  <w:style w:type="paragraph" w:customStyle="1" w:styleId="BodyBox">
    <w:name w:val="BodyBox"/>
    <w:basedOn w:val="Body"/>
    <w:rsid w:val="006F4EE5"/>
    <w:rPr>
      <w:color w:val="808080"/>
    </w:rPr>
  </w:style>
  <w:style w:type="paragraph" w:customStyle="1" w:styleId="ListHeadBox">
    <w:name w:val="ListHeadBox"/>
    <w:basedOn w:val="ListHead"/>
    <w:autoRedefine/>
    <w:rsid w:val="006F4EE5"/>
    <w:rPr>
      <w:color w:val="808080"/>
    </w:rPr>
  </w:style>
  <w:style w:type="paragraph" w:customStyle="1" w:styleId="ListBodyBox">
    <w:name w:val="ListBodyBox"/>
    <w:basedOn w:val="ListBody"/>
    <w:autoRedefine/>
    <w:rsid w:val="006F4EE5"/>
    <w:rPr>
      <w:color w:val="808080"/>
    </w:rPr>
  </w:style>
  <w:style w:type="paragraph" w:customStyle="1" w:styleId="NumListABox">
    <w:name w:val="NumListA Box"/>
    <w:basedOn w:val="NumListA"/>
    <w:autoRedefine/>
    <w:rsid w:val="006F4EE5"/>
    <w:rPr>
      <w:color w:val="666699"/>
    </w:rPr>
  </w:style>
  <w:style w:type="paragraph" w:customStyle="1" w:styleId="NumListBBox">
    <w:name w:val="NumListB Box"/>
    <w:basedOn w:val="NumListB"/>
    <w:autoRedefine/>
    <w:rsid w:val="006F4EE5"/>
    <w:rPr>
      <w:color w:val="666699"/>
    </w:rPr>
  </w:style>
  <w:style w:type="paragraph" w:customStyle="1" w:styleId="NumListCBox">
    <w:name w:val="NumListC Box"/>
    <w:basedOn w:val="NumListC"/>
    <w:autoRedefine/>
    <w:rsid w:val="006F4EE5"/>
    <w:rPr>
      <w:color w:val="666699"/>
    </w:rPr>
  </w:style>
  <w:style w:type="paragraph" w:customStyle="1" w:styleId="FootnoteBox">
    <w:name w:val="FootnoteBox"/>
    <w:basedOn w:val="BodyFirstBox"/>
    <w:autoRedefine/>
    <w:rsid w:val="006F4EE5"/>
    <w:rPr>
      <w:sz w:val="20"/>
    </w:rPr>
  </w:style>
  <w:style w:type="paragraph" w:customStyle="1" w:styleId="AnchorSidehead">
    <w:name w:val="Anchor Sidehead"/>
    <w:autoRedefine/>
    <w:rsid w:val="006F4EE5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6F4EE5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6F4EE5"/>
    <w:rPr>
      <w:color w:val="999999"/>
    </w:rPr>
  </w:style>
  <w:style w:type="character" w:customStyle="1" w:styleId="WingdingsSmall">
    <w:name w:val="Wingdings Small"/>
    <w:basedOn w:val="Wingdings"/>
    <w:rsid w:val="006F4EE5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6F4EE5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6F4EE5"/>
    <w:rPr>
      <w:color w:val="999999"/>
    </w:rPr>
  </w:style>
  <w:style w:type="paragraph" w:customStyle="1" w:styleId="CodeSingleWingding">
    <w:name w:val="CodeSingle Wingding"/>
    <w:basedOn w:val="CodeSingle"/>
    <w:autoRedefine/>
    <w:rsid w:val="006F4EE5"/>
    <w:rPr>
      <w:color w:val="999999"/>
    </w:rPr>
  </w:style>
  <w:style w:type="character" w:customStyle="1" w:styleId="EmphasisItalicFoot">
    <w:name w:val="EmphasisItalicFoot"/>
    <w:basedOn w:val="EmphasisItalic"/>
    <w:rsid w:val="006F4EE5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6F4EE5"/>
  </w:style>
  <w:style w:type="character" w:customStyle="1" w:styleId="Italic">
    <w:name w:val="Italic"/>
    <w:basedOn w:val="EmphasisItalic"/>
    <w:rsid w:val="006F4EE5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6F4EE5"/>
    <w:rPr>
      <w:color w:val="CC99FF"/>
    </w:rPr>
  </w:style>
  <w:style w:type="paragraph" w:customStyle="1" w:styleId="ListPlainBBox">
    <w:name w:val="List Plain B Box"/>
    <w:basedOn w:val="ListPlainB"/>
    <w:autoRedefine/>
    <w:rsid w:val="006F4EE5"/>
    <w:rPr>
      <w:color w:val="CC99FF"/>
    </w:rPr>
  </w:style>
  <w:style w:type="paragraph" w:customStyle="1" w:styleId="ListPlainCBox">
    <w:name w:val="List Plain C Box"/>
    <w:basedOn w:val="ListPlainC"/>
    <w:autoRedefine/>
    <w:rsid w:val="006F4EE5"/>
    <w:rPr>
      <w:color w:val="CC99FF"/>
    </w:rPr>
  </w:style>
  <w:style w:type="paragraph" w:customStyle="1" w:styleId="BulletABox">
    <w:name w:val="BulletA Box"/>
    <w:basedOn w:val="BulletA"/>
    <w:autoRedefine/>
    <w:rsid w:val="006F4EE5"/>
    <w:rPr>
      <w:color w:val="33CCCC"/>
    </w:rPr>
  </w:style>
  <w:style w:type="paragraph" w:customStyle="1" w:styleId="BulletBBox">
    <w:name w:val="BulletB Box"/>
    <w:basedOn w:val="BulletB"/>
    <w:autoRedefine/>
    <w:rsid w:val="006F4EE5"/>
    <w:rPr>
      <w:color w:val="33CCCC"/>
    </w:rPr>
  </w:style>
  <w:style w:type="paragraph" w:customStyle="1" w:styleId="BulletCBox">
    <w:name w:val="BulletC Box"/>
    <w:basedOn w:val="BulletC"/>
    <w:autoRedefine/>
    <w:rsid w:val="006F4EE5"/>
    <w:rPr>
      <w:color w:val="33CCCC"/>
    </w:rPr>
  </w:style>
  <w:style w:type="paragraph" w:customStyle="1" w:styleId="CaptionBox">
    <w:name w:val="CaptionBox"/>
    <w:basedOn w:val="Caption"/>
    <w:autoRedefine/>
    <w:rsid w:val="006F4EE5"/>
    <w:rPr>
      <w:color w:val="808080"/>
    </w:rPr>
  </w:style>
  <w:style w:type="character" w:customStyle="1" w:styleId="EmphasisNote">
    <w:name w:val="EmphasisNote"/>
    <w:basedOn w:val="EmphasisRevItal"/>
    <w:rsid w:val="006F4EE5"/>
    <w:rPr>
      <w:color w:val="3366FF"/>
    </w:rPr>
  </w:style>
  <w:style w:type="character" w:customStyle="1" w:styleId="EmphasisBoldBox">
    <w:name w:val="EmphasisBoldBox"/>
    <w:basedOn w:val="EmphasisBold"/>
    <w:rsid w:val="006F4EE5"/>
    <w:rPr>
      <w:b/>
      <w:color w:val="3366FF"/>
    </w:rPr>
  </w:style>
  <w:style w:type="paragraph" w:customStyle="1" w:styleId="Epigraph">
    <w:name w:val="Epigraph"/>
    <w:basedOn w:val="BlockQuote"/>
    <w:autoRedefine/>
    <w:rsid w:val="006F4EE5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paragraph" w:styleId="BalloonText">
    <w:name w:val="Balloon Text"/>
    <w:basedOn w:val="Normal"/>
    <w:link w:val="BalloonTextChar"/>
    <w:uiPriority w:val="99"/>
    <w:semiHidden/>
    <w:unhideWhenUsed/>
    <w:rsid w:val="00476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EB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E5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5AB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5AB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AB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E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F4EE5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F4EE5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F4EE5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F4EE5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F4EE5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F4EE5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F4EE5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F4EE5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F4EE5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F4E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F4E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6F4EE5"/>
    <w:pPr>
      <w:numPr>
        <w:numId w:val="13"/>
      </w:numPr>
    </w:pPr>
  </w:style>
  <w:style w:type="numbering" w:styleId="1ai">
    <w:name w:val="Outline List 1"/>
    <w:basedOn w:val="NoList"/>
    <w:semiHidden/>
    <w:rsid w:val="006F4EE5"/>
    <w:pPr>
      <w:numPr>
        <w:numId w:val="14"/>
      </w:numPr>
    </w:pPr>
  </w:style>
  <w:style w:type="numbering" w:styleId="ArticleSection">
    <w:name w:val="Outline List 3"/>
    <w:basedOn w:val="NoList"/>
    <w:semiHidden/>
    <w:rsid w:val="006F4EE5"/>
    <w:pPr>
      <w:numPr>
        <w:numId w:val="15"/>
      </w:numPr>
    </w:pPr>
  </w:style>
  <w:style w:type="paragraph" w:styleId="BlockText">
    <w:name w:val="Block Text"/>
    <w:basedOn w:val="Normal"/>
    <w:semiHidden/>
    <w:rsid w:val="006F4EE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6F4EE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6F4EE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6F4EE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6F4EE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6F4E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6F4EE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6F4EE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6F4EE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6F4EE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6F4EE5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6F4EE5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4EE5"/>
    <w:rPr>
      <w:i/>
      <w:iCs/>
    </w:rPr>
  </w:style>
  <w:style w:type="paragraph" w:styleId="EnvelopeAddress">
    <w:name w:val="envelope address"/>
    <w:basedOn w:val="Normal"/>
    <w:semiHidden/>
    <w:rsid w:val="006F4EE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6F4EE5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6F4EE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6F4EE5"/>
  </w:style>
  <w:style w:type="paragraph" w:styleId="HTMLAddress">
    <w:name w:val="HTML Address"/>
    <w:basedOn w:val="Normal"/>
    <w:link w:val="HTMLAddressChar"/>
    <w:semiHidden/>
    <w:rsid w:val="006F4EE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6F4EE5"/>
    <w:rPr>
      <w:i/>
      <w:iCs/>
    </w:rPr>
  </w:style>
  <w:style w:type="character" w:styleId="HTMLCode">
    <w:name w:val="HTML Code"/>
    <w:basedOn w:val="DefaultParagraphFont"/>
    <w:uiPriority w:val="99"/>
    <w:semiHidden/>
    <w:rsid w:val="006F4EE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6F4EE5"/>
    <w:rPr>
      <w:i/>
      <w:iCs/>
    </w:rPr>
  </w:style>
  <w:style w:type="character" w:styleId="HTMLKeyboard">
    <w:name w:val="HTML Keyboard"/>
    <w:basedOn w:val="DefaultParagraphFont"/>
    <w:semiHidden/>
    <w:rsid w:val="006F4EE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F4EE5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6F4EE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6F4EE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6F4EE5"/>
    <w:rPr>
      <w:i/>
      <w:iCs/>
    </w:rPr>
  </w:style>
  <w:style w:type="character" w:styleId="Hyperlink">
    <w:name w:val="Hyperlink"/>
    <w:basedOn w:val="DefaultParagraphFont"/>
    <w:semiHidden/>
    <w:rsid w:val="006F4EE5"/>
    <w:rPr>
      <w:color w:val="0000FF"/>
      <w:u w:val="single"/>
    </w:rPr>
  </w:style>
  <w:style w:type="character" w:styleId="LineNumber">
    <w:name w:val="line number"/>
    <w:basedOn w:val="DefaultParagraphFont"/>
    <w:semiHidden/>
    <w:rsid w:val="006F4EE5"/>
  </w:style>
  <w:style w:type="paragraph" w:styleId="List">
    <w:name w:val="List"/>
    <w:basedOn w:val="Normal"/>
    <w:semiHidden/>
    <w:rsid w:val="006F4EE5"/>
    <w:pPr>
      <w:ind w:left="360" w:hanging="360"/>
    </w:pPr>
  </w:style>
  <w:style w:type="paragraph" w:styleId="List2">
    <w:name w:val="List 2"/>
    <w:basedOn w:val="Normal"/>
    <w:semiHidden/>
    <w:rsid w:val="006F4EE5"/>
    <w:pPr>
      <w:ind w:left="720" w:hanging="360"/>
    </w:pPr>
  </w:style>
  <w:style w:type="paragraph" w:styleId="List3">
    <w:name w:val="List 3"/>
    <w:basedOn w:val="Normal"/>
    <w:semiHidden/>
    <w:rsid w:val="006F4EE5"/>
    <w:pPr>
      <w:ind w:left="1080" w:hanging="360"/>
    </w:pPr>
  </w:style>
  <w:style w:type="paragraph" w:styleId="List4">
    <w:name w:val="List 4"/>
    <w:basedOn w:val="Normal"/>
    <w:semiHidden/>
    <w:rsid w:val="006F4EE5"/>
    <w:pPr>
      <w:ind w:left="1440" w:hanging="360"/>
    </w:pPr>
  </w:style>
  <w:style w:type="paragraph" w:styleId="List5">
    <w:name w:val="List 5"/>
    <w:basedOn w:val="Normal"/>
    <w:semiHidden/>
    <w:rsid w:val="006F4EE5"/>
    <w:pPr>
      <w:ind w:left="1800" w:hanging="360"/>
    </w:pPr>
  </w:style>
  <w:style w:type="paragraph" w:styleId="ListBullet">
    <w:name w:val="List Bullet"/>
    <w:basedOn w:val="Normal"/>
    <w:autoRedefine/>
    <w:semiHidden/>
    <w:rsid w:val="006F4EE5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6F4EE5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6F4EE5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6F4EE5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6F4EE5"/>
    <w:pPr>
      <w:numPr>
        <w:numId w:val="7"/>
      </w:numPr>
    </w:pPr>
  </w:style>
  <w:style w:type="paragraph" w:styleId="ListContinue">
    <w:name w:val="List Continue"/>
    <w:basedOn w:val="Normal"/>
    <w:semiHidden/>
    <w:rsid w:val="006F4EE5"/>
    <w:pPr>
      <w:spacing w:after="120"/>
      <w:ind w:left="360"/>
    </w:pPr>
  </w:style>
  <w:style w:type="paragraph" w:styleId="ListContinue2">
    <w:name w:val="List Continue 2"/>
    <w:basedOn w:val="Normal"/>
    <w:semiHidden/>
    <w:rsid w:val="006F4EE5"/>
    <w:pPr>
      <w:spacing w:after="120"/>
      <w:ind w:left="720"/>
    </w:pPr>
  </w:style>
  <w:style w:type="paragraph" w:styleId="ListContinue3">
    <w:name w:val="List Continue 3"/>
    <w:basedOn w:val="Normal"/>
    <w:semiHidden/>
    <w:rsid w:val="006F4EE5"/>
    <w:pPr>
      <w:spacing w:after="120"/>
      <w:ind w:left="1080"/>
    </w:pPr>
  </w:style>
  <w:style w:type="paragraph" w:styleId="ListContinue4">
    <w:name w:val="List Continue 4"/>
    <w:basedOn w:val="Normal"/>
    <w:semiHidden/>
    <w:rsid w:val="006F4EE5"/>
    <w:pPr>
      <w:spacing w:after="120"/>
      <w:ind w:left="1440"/>
    </w:pPr>
  </w:style>
  <w:style w:type="paragraph" w:styleId="ListContinue5">
    <w:name w:val="List Continue 5"/>
    <w:basedOn w:val="Normal"/>
    <w:semiHidden/>
    <w:rsid w:val="006F4EE5"/>
    <w:pPr>
      <w:spacing w:after="120"/>
      <w:ind w:left="1800"/>
    </w:pPr>
  </w:style>
  <w:style w:type="paragraph" w:styleId="ListNumber">
    <w:name w:val="List Number"/>
    <w:basedOn w:val="Normal"/>
    <w:semiHidden/>
    <w:rsid w:val="006F4EE5"/>
    <w:pPr>
      <w:numPr>
        <w:numId w:val="8"/>
      </w:numPr>
    </w:pPr>
  </w:style>
  <w:style w:type="paragraph" w:styleId="ListNumber2">
    <w:name w:val="List Number 2"/>
    <w:basedOn w:val="Normal"/>
    <w:semiHidden/>
    <w:rsid w:val="006F4EE5"/>
    <w:pPr>
      <w:numPr>
        <w:numId w:val="9"/>
      </w:numPr>
    </w:pPr>
  </w:style>
  <w:style w:type="paragraph" w:styleId="ListNumber3">
    <w:name w:val="List Number 3"/>
    <w:basedOn w:val="Normal"/>
    <w:semiHidden/>
    <w:rsid w:val="006F4EE5"/>
    <w:pPr>
      <w:numPr>
        <w:numId w:val="10"/>
      </w:numPr>
    </w:pPr>
  </w:style>
  <w:style w:type="paragraph" w:styleId="ListNumber4">
    <w:name w:val="List Number 4"/>
    <w:basedOn w:val="Normal"/>
    <w:semiHidden/>
    <w:rsid w:val="006F4EE5"/>
    <w:pPr>
      <w:numPr>
        <w:numId w:val="11"/>
      </w:numPr>
    </w:pPr>
  </w:style>
  <w:style w:type="paragraph" w:styleId="ListNumber5">
    <w:name w:val="List Number 5"/>
    <w:basedOn w:val="Normal"/>
    <w:semiHidden/>
    <w:rsid w:val="006F4EE5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6F4E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F4EE5"/>
    <w:rPr>
      <w:sz w:val="24"/>
      <w:szCs w:val="24"/>
    </w:rPr>
  </w:style>
  <w:style w:type="paragraph" w:styleId="NormalIndent">
    <w:name w:val="Normal Indent"/>
    <w:basedOn w:val="Normal"/>
    <w:semiHidden/>
    <w:rsid w:val="006F4EE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6F4EE5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6F4EE5"/>
  </w:style>
  <w:style w:type="paragraph" w:styleId="PlainText">
    <w:name w:val="Plain Text"/>
    <w:basedOn w:val="Normal"/>
    <w:link w:val="PlainTextChar"/>
    <w:semiHidden/>
    <w:rsid w:val="006F4EE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6F4EE5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6F4EE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6F4EE5"/>
    <w:rPr>
      <w:b/>
      <w:bCs/>
    </w:rPr>
  </w:style>
  <w:style w:type="paragraph" w:styleId="Subtitle">
    <w:name w:val="Subtitle"/>
    <w:basedOn w:val="Normal"/>
    <w:link w:val="SubtitleChar"/>
    <w:qFormat/>
    <w:rsid w:val="006F4EE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6F4EE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6F4EE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6F4EE5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6F4EE5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6F4EE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6F4EE5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6F4EE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6F4EE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6F4EE5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6F4EE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6F4EE5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6F4EE5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6F4EE5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6F4EE5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6F4EE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6F4EE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6F4EE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6F4EE5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6F4EE5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6F4EE5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6F4EE5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6F4EE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6F4EE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6F4EE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6F4EE5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6F4EE5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6F4EE5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6F4EE5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6F4EE5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6F4EE5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6F4EE5"/>
    <w:rPr>
      <w:b/>
      <w:color w:val="0000FF"/>
    </w:rPr>
  </w:style>
  <w:style w:type="character" w:customStyle="1" w:styleId="EmphasisItalic">
    <w:name w:val="EmphasisItalic"/>
    <w:basedOn w:val="DefaultParagraphFont"/>
    <w:rsid w:val="006F4EE5"/>
    <w:rPr>
      <w:i/>
      <w:color w:val="0000FF"/>
    </w:rPr>
  </w:style>
  <w:style w:type="character" w:customStyle="1" w:styleId="EmphasisBoldItal">
    <w:name w:val="EmphasisBoldItal"/>
    <w:basedOn w:val="DefaultParagraphFont"/>
    <w:rsid w:val="006F4EE5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6F4EE5"/>
    <w:rPr>
      <w:color w:val="0000FF"/>
    </w:rPr>
  </w:style>
  <w:style w:type="character" w:customStyle="1" w:styleId="Keycap">
    <w:name w:val="Keycap"/>
    <w:basedOn w:val="DefaultParagraphFont"/>
    <w:rsid w:val="006F4EE5"/>
    <w:rPr>
      <w:smallCaps/>
      <w:color w:val="0000FF"/>
    </w:rPr>
  </w:style>
  <w:style w:type="character" w:customStyle="1" w:styleId="Literal">
    <w:name w:val="Literal"/>
    <w:basedOn w:val="DefaultParagraphFont"/>
    <w:rsid w:val="006F4EE5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6F4EE5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6F4EE5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6F4EE5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6F4EE5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6F4EE5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6F4EE5"/>
    <w:rPr>
      <w:i/>
      <w:color w:val="CC99FF"/>
    </w:rPr>
  </w:style>
  <w:style w:type="character" w:customStyle="1" w:styleId="Wingdings">
    <w:name w:val="Wingdings"/>
    <w:basedOn w:val="DefaultParagraphFont"/>
    <w:rsid w:val="006F4EE5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6F4EE5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6F4EE5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6F4EE5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6F4EE5"/>
    <w:rPr>
      <w:i/>
      <w:color w:val="CC99FF"/>
    </w:rPr>
  </w:style>
  <w:style w:type="character" w:customStyle="1" w:styleId="LiteralBox">
    <w:name w:val="LiteralBox"/>
    <w:basedOn w:val="Literal"/>
    <w:rsid w:val="006F4EE5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6F4EE5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6F4EE5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6F4EE5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6F4EE5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6F4EE5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6F4EE5"/>
    <w:rPr>
      <w:color w:val="808080"/>
    </w:rPr>
  </w:style>
  <w:style w:type="paragraph" w:customStyle="1" w:styleId="BodyBox">
    <w:name w:val="BodyBox"/>
    <w:basedOn w:val="Body"/>
    <w:rsid w:val="006F4EE5"/>
    <w:rPr>
      <w:color w:val="808080"/>
    </w:rPr>
  </w:style>
  <w:style w:type="paragraph" w:customStyle="1" w:styleId="ListHeadBox">
    <w:name w:val="ListHeadBox"/>
    <w:basedOn w:val="ListHead"/>
    <w:autoRedefine/>
    <w:rsid w:val="006F4EE5"/>
    <w:rPr>
      <w:color w:val="808080"/>
    </w:rPr>
  </w:style>
  <w:style w:type="paragraph" w:customStyle="1" w:styleId="ListBodyBox">
    <w:name w:val="ListBodyBox"/>
    <w:basedOn w:val="ListBody"/>
    <w:autoRedefine/>
    <w:rsid w:val="006F4EE5"/>
    <w:rPr>
      <w:color w:val="808080"/>
    </w:rPr>
  </w:style>
  <w:style w:type="paragraph" w:customStyle="1" w:styleId="NumListABox">
    <w:name w:val="NumListA Box"/>
    <w:basedOn w:val="NumListA"/>
    <w:autoRedefine/>
    <w:rsid w:val="006F4EE5"/>
    <w:rPr>
      <w:color w:val="666699"/>
    </w:rPr>
  </w:style>
  <w:style w:type="paragraph" w:customStyle="1" w:styleId="NumListBBox">
    <w:name w:val="NumListB Box"/>
    <w:basedOn w:val="NumListB"/>
    <w:autoRedefine/>
    <w:rsid w:val="006F4EE5"/>
    <w:rPr>
      <w:color w:val="666699"/>
    </w:rPr>
  </w:style>
  <w:style w:type="paragraph" w:customStyle="1" w:styleId="NumListCBox">
    <w:name w:val="NumListC Box"/>
    <w:basedOn w:val="NumListC"/>
    <w:autoRedefine/>
    <w:rsid w:val="006F4EE5"/>
    <w:rPr>
      <w:color w:val="666699"/>
    </w:rPr>
  </w:style>
  <w:style w:type="paragraph" w:customStyle="1" w:styleId="FootnoteBox">
    <w:name w:val="FootnoteBox"/>
    <w:basedOn w:val="BodyFirstBox"/>
    <w:autoRedefine/>
    <w:rsid w:val="006F4EE5"/>
    <w:rPr>
      <w:sz w:val="20"/>
    </w:rPr>
  </w:style>
  <w:style w:type="paragraph" w:customStyle="1" w:styleId="AnchorSidehead">
    <w:name w:val="Anchor Sidehead"/>
    <w:autoRedefine/>
    <w:rsid w:val="006F4EE5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6F4EE5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6F4EE5"/>
    <w:rPr>
      <w:color w:val="999999"/>
    </w:rPr>
  </w:style>
  <w:style w:type="character" w:customStyle="1" w:styleId="WingdingsSmall">
    <w:name w:val="Wingdings Small"/>
    <w:basedOn w:val="Wingdings"/>
    <w:rsid w:val="006F4EE5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6F4EE5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6F4EE5"/>
    <w:rPr>
      <w:color w:val="999999"/>
    </w:rPr>
  </w:style>
  <w:style w:type="paragraph" w:customStyle="1" w:styleId="CodeSingleWingding">
    <w:name w:val="CodeSingle Wingding"/>
    <w:basedOn w:val="CodeSingle"/>
    <w:autoRedefine/>
    <w:rsid w:val="006F4EE5"/>
    <w:rPr>
      <w:color w:val="999999"/>
    </w:rPr>
  </w:style>
  <w:style w:type="character" w:customStyle="1" w:styleId="EmphasisItalicFoot">
    <w:name w:val="EmphasisItalicFoot"/>
    <w:basedOn w:val="EmphasisItalic"/>
    <w:rsid w:val="006F4EE5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6F4EE5"/>
  </w:style>
  <w:style w:type="character" w:customStyle="1" w:styleId="Italic">
    <w:name w:val="Italic"/>
    <w:basedOn w:val="EmphasisItalic"/>
    <w:rsid w:val="006F4EE5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6F4EE5"/>
    <w:rPr>
      <w:color w:val="CC99FF"/>
    </w:rPr>
  </w:style>
  <w:style w:type="paragraph" w:customStyle="1" w:styleId="ListPlainBBox">
    <w:name w:val="List Plain B Box"/>
    <w:basedOn w:val="ListPlainB"/>
    <w:autoRedefine/>
    <w:rsid w:val="006F4EE5"/>
    <w:rPr>
      <w:color w:val="CC99FF"/>
    </w:rPr>
  </w:style>
  <w:style w:type="paragraph" w:customStyle="1" w:styleId="ListPlainCBox">
    <w:name w:val="List Plain C Box"/>
    <w:basedOn w:val="ListPlainC"/>
    <w:autoRedefine/>
    <w:rsid w:val="006F4EE5"/>
    <w:rPr>
      <w:color w:val="CC99FF"/>
    </w:rPr>
  </w:style>
  <w:style w:type="paragraph" w:customStyle="1" w:styleId="BulletABox">
    <w:name w:val="BulletA Box"/>
    <w:basedOn w:val="BulletA"/>
    <w:autoRedefine/>
    <w:rsid w:val="006F4EE5"/>
    <w:rPr>
      <w:color w:val="33CCCC"/>
    </w:rPr>
  </w:style>
  <w:style w:type="paragraph" w:customStyle="1" w:styleId="BulletBBox">
    <w:name w:val="BulletB Box"/>
    <w:basedOn w:val="BulletB"/>
    <w:autoRedefine/>
    <w:rsid w:val="006F4EE5"/>
    <w:rPr>
      <w:color w:val="33CCCC"/>
    </w:rPr>
  </w:style>
  <w:style w:type="paragraph" w:customStyle="1" w:styleId="BulletCBox">
    <w:name w:val="BulletC Box"/>
    <w:basedOn w:val="BulletC"/>
    <w:autoRedefine/>
    <w:rsid w:val="006F4EE5"/>
    <w:rPr>
      <w:color w:val="33CCCC"/>
    </w:rPr>
  </w:style>
  <w:style w:type="paragraph" w:customStyle="1" w:styleId="CaptionBox">
    <w:name w:val="CaptionBox"/>
    <w:basedOn w:val="Caption"/>
    <w:autoRedefine/>
    <w:rsid w:val="006F4EE5"/>
    <w:rPr>
      <w:color w:val="808080"/>
    </w:rPr>
  </w:style>
  <w:style w:type="character" w:customStyle="1" w:styleId="EmphasisNote">
    <w:name w:val="EmphasisNote"/>
    <w:basedOn w:val="EmphasisRevItal"/>
    <w:rsid w:val="006F4EE5"/>
    <w:rPr>
      <w:color w:val="3366FF"/>
    </w:rPr>
  </w:style>
  <w:style w:type="character" w:customStyle="1" w:styleId="EmphasisBoldBox">
    <w:name w:val="EmphasisBoldBox"/>
    <w:basedOn w:val="EmphasisBold"/>
    <w:rsid w:val="006F4EE5"/>
    <w:rPr>
      <w:b/>
      <w:color w:val="3366FF"/>
    </w:rPr>
  </w:style>
  <w:style w:type="paragraph" w:customStyle="1" w:styleId="Epigraph">
    <w:name w:val="Epigraph"/>
    <w:basedOn w:val="BlockQuote"/>
    <w:autoRedefine/>
    <w:rsid w:val="006F4EE5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paragraph" w:styleId="BalloonText">
    <w:name w:val="Balloon Text"/>
    <w:basedOn w:val="Normal"/>
    <w:link w:val="BalloonTextChar"/>
    <w:uiPriority w:val="99"/>
    <w:semiHidden/>
    <w:unhideWhenUsed/>
    <w:rsid w:val="00476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EB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E5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5AB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5AB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AB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688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17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936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st-lang-nursery/rustfmt" TargetMode="External"/><Relationship Id="rId13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rust-lang-nursery/rl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arketplace.visualstudio.com/items?itemName=rust-lang.rus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angserver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ust-lang-nursery/rust-clippy" TargetMode="External"/><Relationship Id="rId14" Type="http://schemas.openxmlformats.org/officeDocument/2006/relationships/hyperlink" Target="https://rust-lang-nursery.github.io/edition-guid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cha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</Template>
  <TotalTime>84</TotalTime>
  <Pages>6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annemarie</cp:lastModifiedBy>
  <cp:revision>38</cp:revision>
  <dcterms:created xsi:type="dcterms:W3CDTF">2019-02-22T17:46:00Z</dcterms:created>
  <dcterms:modified xsi:type="dcterms:W3CDTF">2019-02-22T19:10:00Z</dcterms:modified>
</cp:coreProperties>
</file>