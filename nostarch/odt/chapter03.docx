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50" w:leader="dot"/>
        </w:tabs>
        <w:rPr>
          <w:rFonts w:ascii="Calibri" w:hAnsi="Calibri" w:eastAsia="" w:cs="" w:asciiTheme="minorHAnsi" w:cstheme="minorBidi" w:eastAsiaTheme="minorEastAsia" w:hAnsiTheme="minorHAnsi"/>
          <w:sz w:val="22"/>
          <w:szCs w:val="22"/>
        </w:rPr>
      </w:pPr>
      <w:r>
        <w:fldChar w:fldCharType="begin"/>
      </w:r>
      <w:r>
        <w:instrText> TOC \z \o "1-3" \t "HeadA,1,HeadB,2,HeadC,3" \h</w:instrText>
      </w:r>
      <w:r>
        <w:fldChar w:fldCharType="separate"/>
      </w:r>
      <w:hyperlink w:anchor="_Toc462761699">
        <w:del w:id="0" w:author="NSP" w:date="2016-10-21T14:08:00Z">
          <w:r>
            <w:rPr>
              <w:webHidden/>
              <w:rStyle w:val="IndexLink"/>
              <w:rFonts w:eastAsia="Microsoft YaHei"/>
              <w:vanish w:val="false"/>
            </w:rPr>
            <w:delText>Variable Binding</w:delText>
          </w:r>
        </w:del>
      </w:hyperlink>
      <w:hyperlink w:anchor="_Toc462761699">
        <w:ins w:id="1" w:author="NSP" w:date="2016-10-21T14:08:00Z">
          <w:r>
            <w:rPr>
              <w:webHidden/>
            </w:rPr>
            <w:fldChar w:fldCharType="begin"/>
          </w:r>
          <w:r>
            <w:rPr>
              <w:webHidden/>
            </w:rPr>
            <w:instrText>PAGEREF _Toc462761699 \h</w:instrText>
          </w:r>
          <w:r>
            <w:rPr>
              <w:webHidden/>
            </w:rPr>
            <w:fldChar w:fldCharType="separate"/>
          </w:r>
          <w:r>
            <w:rPr>
              <w:webHidden/>
              <w:rStyle w:val="IndexLink"/>
              <w:rFonts w:eastAsia="Microsoft YaHei"/>
              <w:vanish w:val="false"/>
            </w:rPr>
            <w:t>Variable</w:t>
          </w:r>
        </w:ins>
        <w:r>
          <w:rPr>
            <w:webHidden/>
          </w:rPr>
          <w:fldChar w:fldCharType="end"/>
        </w:r>
      </w:hyperlink>
      <w:r>
        <w:rPr>
          <w:rStyle w:val="IndexLink"/>
          <w:rFonts w:eastAsia="Microsoft YaHei"/>
        </w:rPr>
        <w:t>s and Mutability</w:t>
      </w:r>
      <w:r>
        <w:rPr>
          <w:rStyle w:val="IndexLink"/>
          <w:vanish w:val="false"/>
        </w:rPr>
        <w:tab/>
        <w:t>2</w:t>
      </w:r>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0">
        <w:r>
          <w:rPr>
            <w:webHidden/>
            <w:rStyle w:val="IndexLink"/>
            <w:rFonts w:eastAsia="Microsoft YaHei"/>
            <w:vanish w:val="false"/>
          </w:rPr>
          <w:t>Shadowing</w:t>
        </w:r>
        <w:r>
          <w:rPr>
            <w:webHidden/>
          </w:rPr>
          <w:fldChar w:fldCharType="begin"/>
        </w:r>
        <w:r>
          <w:rPr>
            <w:webHidden/>
          </w:rPr>
          <w:instrText>PAGEREF _Toc462761700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01">
        <w:r>
          <w:rPr>
            <w:webHidden/>
            <w:rStyle w:val="IndexLink"/>
            <w:rFonts w:eastAsia="Microsoft YaHei"/>
            <w:vanish w:val="false"/>
          </w:rPr>
          <w:t>Data Types</w:t>
        </w:r>
        <w:r>
          <w:rPr>
            <w:webHidden/>
          </w:rPr>
          <w:fldChar w:fldCharType="begin"/>
        </w:r>
        <w:r>
          <w:rPr>
            <w:webHidden/>
          </w:rPr>
          <w:instrText>PAGEREF _Toc462761701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2">
        <w:r>
          <w:rPr>
            <w:webHidden/>
            <w:rStyle w:val="IndexLink"/>
            <w:rFonts w:eastAsia="Microsoft YaHei"/>
            <w:vanish w:val="false"/>
          </w:rPr>
          <w:t>Scalar Types</w:t>
        </w:r>
        <w:r>
          <w:rPr>
            <w:webHidden/>
          </w:rPr>
          <w:fldChar w:fldCharType="begin"/>
        </w:r>
        <w:r>
          <w:rPr>
            <w:webHidden/>
          </w:rPr>
          <w:instrText>PAGEREF _Toc462761702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03">
        <w:r>
          <w:rPr>
            <w:webHidden/>
            <w:rStyle w:val="IndexLink"/>
            <w:rFonts w:eastAsia="Microsoft YaHei"/>
            <w:vanish w:val="false"/>
          </w:rPr>
          <w:t>Integer Types</w:t>
        </w:r>
        <w:r>
          <w:rPr>
            <w:webHidden/>
          </w:rPr>
          <w:fldChar w:fldCharType="begin"/>
        </w:r>
        <w:r>
          <w:rPr>
            <w:webHidden/>
          </w:rPr>
          <w:instrText>PAGEREF _Toc462761703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04">
        <w:r>
          <w:rPr>
            <w:webHidden/>
            <w:rStyle w:val="IndexLink"/>
            <w:rFonts w:eastAsia="Microsoft YaHei"/>
            <w:vanish w:val="false"/>
          </w:rPr>
          <w:t>Floating-Point Types</w:t>
        </w:r>
        <w:r>
          <w:rPr>
            <w:webHidden/>
          </w:rPr>
          <w:fldChar w:fldCharType="begin"/>
        </w:r>
        <w:r>
          <w:rPr>
            <w:webHidden/>
          </w:rPr>
          <w:instrText>PAGEREF _Toc462761704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05">
        <w:r>
          <w:rPr>
            <w:webHidden/>
            <w:rStyle w:val="IndexLink"/>
            <w:rFonts w:eastAsia="Microsoft YaHei"/>
            <w:vanish w:val="false"/>
          </w:rPr>
          <w:t>Numeric Operations</w:t>
        </w:r>
        <w:r>
          <w:rPr>
            <w:webHidden/>
          </w:rPr>
          <w:fldChar w:fldCharType="begin"/>
        </w:r>
        <w:r>
          <w:rPr>
            <w:webHidden/>
          </w:rPr>
          <w:instrText>PAGEREF _Toc462761705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6">
        <w:r>
          <w:rPr>
            <w:webHidden/>
            <w:rStyle w:val="IndexLink"/>
            <w:rFonts w:eastAsia="Microsoft YaHei"/>
            <w:vanish w:val="false"/>
          </w:rPr>
          <w:t>The Boolean Type</w:t>
        </w:r>
        <w:r>
          <w:rPr>
            <w:webHidden/>
          </w:rPr>
          <w:fldChar w:fldCharType="begin"/>
        </w:r>
        <w:r>
          <w:rPr>
            <w:webHidden/>
          </w:rPr>
          <w:instrText>PAGEREF _Toc462761706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7">
        <w:r>
          <w:rPr>
            <w:webHidden/>
            <w:rStyle w:val="IndexLink"/>
            <w:rFonts w:eastAsia="Microsoft YaHei"/>
            <w:vanish w:val="false"/>
          </w:rPr>
          <w:t>The Character Type</w:t>
        </w:r>
        <w:r>
          <w:rPr>
            <w:webHidden/>
          </w:rPr>
          <w:fldChar w:fldCharType="begin"/>
        </w:r>
        <w:r>
          <w:rPr>
            <w:webHidden/>
          </w:rPr>
          <w:instrText>PAGEREF _Toc462761707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08">
        <w:r>
          <w:rPr>
            <w:webHidden/>
            <w:rStyle w:val="IndexLink"/>
            <w:rFonts w:eastAsia="Microsoft YaHei"/>
            <w:vanish w:val="false"/>
          </w:rPr>
          <w:t>Compound Types</w:t>
        </w:r>
        <w:r>
          <w:rPr>
            <w:webHidden/>
          </w:rPr>
          <w:fldChar w:fldCharType="begin"/>
        </w:r>
        <w:r>
          <w:rPr>
            <w:webHidden/>
          </w:rPr>
          <w:instrText>PAGEREF _Toc462761708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09">
        <w:r>
          <w:rPr>
            <w:webHidden/>
            <w:rStyle w:val="IndexLink"/>
            <w:rFonts w:eastAsia="Microsoft YaHei"/>
            <w:vanish w:val="false"/>
          </w:rPr>
          <w:t>Grouping Values into Tuples</w:t>
        </w:r>
        <w:r>
          <w:rPr>
            <w:webHidden/>
          </w:rPr>
          <w:fldChar w:fldCharType="begin"/>
        </w:r>
        <w:r>
          <w:rPr>
            <w:webHidden/>
          </w:rPr>
          <w:instrText>PAGEREF _Toc462761709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10">
        <w:r>
          <w:rPr>
            <w:webHidden/>
            <w:rStyle w:val="IndexLink"/>
            <w:rFonts w:eastAsia="Microsoft YaHei"/>
            <w:vanish w:val="false"/>
          </w:rPr>
          <w:t>Tuple Indexing</w:t>
        </w:r>
        <w:r>
          <w:rPr>
            <w:webHidden/>
          </w:rPr>
          <w:fldChar w:fldCharType="begin"/>
        </w:r>
        <w:r>
          <w:rPr>
            <w:webHidden/>
          </w:rPr>
          <w:instrText>PAGEREF _Toc462761710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1">
        <w:r>
          <w:rPr>
            <w:webHidden/>
            <w:rStyle w:val="IndexLink"/>
            <w:rFonts w:eastAsia="Microsoft YaHei"/>
            <w:vanish w:val="false"/>
          </w:rPr>
          <w:t>Arrays</w:t>
        </w:r>
        <w:r>
          <w:rPr>
            <w:webHidden/>
          </w:rPr>
          <w:fldChar w:fldCharType="begin"/>
        </w:r>
        <w:r>
          <w:rPr>
            <w:webHidden/>
          </w:rPr>
          <w:instrText>PAGEREF _Toc462761711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12">
        <w:r>
          <w:rPr>
            <w:webHidden/>
            <w:rStyle w:val="IndexLink"/>
            <w:rFonts w:eastAsia="Microsoft YaHei"/>
            <w:vanish w:val="false"/>
          </w:rPr>
          <w:t>Accessing Array Elements</w:t>
        </w:r>
        <w:r>
          <w:rPr>
            <w:webHidden/>
          </w:rPr>
          <w:fldChar w:fldCharType="begin"/>
        </w:r>
        <w:r>
          <w:rPr>
            <w:webHidden/>
          </w:rPr>
          <w:instrText>PAGEREF _Toc462761712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13">
        <w:r>
          <w:rPr>
            <w:webHidden/>
            <w:rStyle w:val="IndexLink"/>
            <w:rFonts w:eastAsia="Microsoft YaHei"/>
            <w:vanish w:val="false"/>
          </w:rPr>
          <w:t>Invalid Array Element Access</w:t>
        </w:r>
        <w:r>
          <w:rPr>
            <w:webHidden/>
          </w:rPr>
          <w:fldChar w:fldCharType="begin"/>
        </w:r>
        <w:r>
          <w:rPr>
            <w:webHidden/>
          </w:rPr>
          <w:instrText>PAGEREF _Toc462761713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14">
        <w:r>
          <w:rPr>
            <w:webHidden/>
            <w:rStyle w:val="IndexLink"/>
            <w:rFonts w:eastAsia="Microsoft YaHei"/>
            <w:vanish w:val="false"/>
          </w:rPr>
          <w:t>How Functions Work</w:t>
        </w:r>
        <w:r>
          <w:rPr>
            <w:webHidden/>
          </w:rPr>
          <w:fldChar w:fldCharType="begin"/>
        </w:r>
        <w:r>
          <w:rPr>
            <w:webHidden/>
          </w:rPr>
          <w:instrText>PAGEREF _Toc462761714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5">
        <w:r>
          <w:rPr>
            <w:webHidden/>
            <w:rStyle w:val="IndexLink"/>
            <w:rFonts w:eastAsia="Microsoft YaHei"/>
            <w:vanish w:val="false"/>
          </w:rPr>
          <w:t>Function Arguments</w:t>
        </w:r>
        <w:r>
          <w:rPr>
            <w:webHidden/>
          </w:rPr>
          <w:fldChar w:fldCharType="begin"/>
        </w:r>
        <w:r>
          <w:rPr>
            <w:webHidden/>
          </w:rPr>
          <w:instrText>PAGEREF _Toc462761715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6">
        <w:r>
          <w:rPr>
            <w:webHidden/>
            <w:rStyle w:val="IndexLink"/>
            <w:rFonts w:eastAsia="Microsoft YaHei"/>
            <w:vanish w:val="false"/>
          </w:rPr>
          <w:t>Function Bodies</w:t>
        </w:r>
        <w:r>
          <w:rPr>
            <w:webHidden/>
          </w:rPr>
          <w:fldChar w:fldCharType="begin"/>
        </w:r>
        <w:r>
          <w:rPr>
            <w:webHidden/>
          </w:rPr>
          <w:instrText>PAGEREF _Toc462761716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7">
        <w:r>
          <w:rPr>
            <w:webHidden/>
            <w:rStyle w:val="IndexLink"/>
            <w:rFonts w:eastAsia="Microsoft YaHei"/>
            <w:vanish w:val="false"/>
          </w:rPr>
          <w:t>Statements and Expressions</w:t>
        </w:r>
        <w:r>
          <w:rPr>
            <w:webHidden/>
          </w:rPr>
          <w:fldChar w:fldCharType="begin"/>
        </w:r>
        <w:r>
          <w:rPr>
            <w:webHidden/>
          </w:rPr>
          <w:instrText>PAGEREF _Toc462761717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18">
        <w:r>
          <w:rPr>
            <w:webHidden/>
            <w:rStyle w:val="IndexLink"/>
            <w:rFonts w:eastAsia="Microsoft YaHei"/>
            <w:vanish w:val="false"/>
          </w:rPr>
          <w:t>Functions with Return Values</w:t>
        </w:r>
        <w:r>
          <w:rPr>
            <w:webHidden/>
          </w:rPr>
          <w:fldChar w:fldCharType="begin"/>
        </w:r>
        <w:r>
          <w:rPr>
            <w:webHidden/>
          </w:rPr>
          <w:instrText>PAGEREF _Toc462761718 \h</w:instrText>
        </w:r>
        <w:r>
          <w:rPr>
            <w:webHidden/>
          </w:rPr>
          <w:fldChar w:fldCharType="separate"/>
        </w:r>
        <w:r>
          <w:rPr>
            <w:rStyle w:val="IndexLink"/>
            <w:vanish w:val="false"/>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19">
        <w:r>
          <w:rPr>
            <w:webHidden/>
            <w:rStyle w:val="IndexLink"/>
            <w:rFonts w:eastAsia="Microsoft YaHei"/>
            <w:vanish w:val="false"/>
          </w:rPr>
          <w:t>Comments</w:t>
        </w:r>
        <w:r>
          <w:rPr>
            <w:webHidden/>
          </w:rPr>
          <w:fldChar w:fldCharType="begin"/>
        </w:r>
        <w:r>
          <w:rPr>
            <w:webHidden/>
          </w:rPr>
          <w:instrText>PAGEREF _Toc462761719 \h</w:instrText>
        </w:r>
        <w:r>
          <w:rPr>
            <w:webHidden/>
          </w:rPr>
          <w:fldChar w:fldCharType="separate"/>
        </w:r>
        <w:r>
          <w:rPr>
            <w:rStyle w:val="IndexLink"/>
            <w:vanish w:val="false"/>
          </w:rPr>
          <w:tab/>
          <w:t>22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20">
        <w:r>
          <w:rPr>
            <w:webHidden/>
            <w:rStyle w:val="IndexLink"/>
            <w:rFonts w:eastAsia="Microsoft YaHei"/>
            <w:vanish w:val="false"/>
          </w:rPr>
          <w:t>Control Flow</w:t>
        </w:r>
        <w:r>
          <w:rPr>
            <w:webHidden/>
          </w:rPr>
          <w:fldChar w:fldCharType="begin"/>
        </w:r>
        <w:r>
          <w:rPr>
            <w:webHidden/>
          </w:rPr>
          <w:instrText>PAGEREF _Toc462761720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21">
        <w:r>
          <w:rPr>
            <w:webHidden/>
            <w:rStyle w:val="IndexLink"/>
            <w:vanish w:val="false"/>
          </w:rPr>
          <w:t xml:space="preserve">If </w:t>
        </w:r>
        <w:r>
          <w:rPr>
            <w:rStyle w:val="IndexLink"/>
            <w:rFonts w:eastAsia="Microsoft YaHei"/>
          </w:rPr>
          <w:t>Expressions</w:t>
        </w:r>
        <w:r>
          <w:rPr>
            <w:webHidden/>
          </w:rPr>
          <w:fldChar w:fldCharType="begin"/>
        </w:r>
        <w:r>
          <w:rPr>
            <w:webHidden/>
          </w:rPr>
          <w:instrText>PAGEREF _Toc462761721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22">
        <w:r>
          <w:rPr>
            <w:webHidden/>
            <w:rStyle w:val="IndexLink"/>
            <w:rFonts w:eastAsia="Microsoft YaHei"/>
            <w:vanish w:val="false"/>
          </w:rPr>
          <w:t xml:space="preserve">Multiple Conditions with </w:t>
        </w:r>
        <w:r>
          <w:rPr>
            <w:rStyle w:val="IndexLink"/>
          </w:rPr>
          <w:t>else if</w:t>
        </w:r>
        <w:r>
          <w:rPr>
            <w:webHidden/>
          </w:rPr>
          <w:fldChar w:fldCharType="begin"/>
        </w:r>
        <w:r>
          <w:rPr>
            <w:webHidden/>
          </w:rPr>
          <w:instrText>PAGEREF _Toc462761722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23">
        <w:r>
          <w:rPr>
            <w:webHidden/>
            <w:rStyle w:val="IndexLink"/>
            <w:rFonts w:eastAsia="Microsoft YaHei"/>
            <w:vanish w:val="false"/>
          </w:rPr>
          <w:t xml:space="preserve">Using </w:t>
        </w:r>
        <w:r>
          <w:rPr>
            <w:rStyle w:val="IndexLink"/>
          </w:rPr>
          <w:t>if</w:t>
        </w:r>
        <w:r>
          <w:rPr>
            <w:rStyle w:val="IndexLink"/>
            <w:rFonts w:eastAsia="Microsoft YaHei"/>
          </w:rPr>
          <w:t xml:space="preserve"> in a Binding</w:t>
        </w:r>
        <w:r>
          <w:rPr>
            <w:webHidden/>
          </w:rPr>
          <w:fldChar w:fldCharType="begin"/>
        </w:r>
        <w:r>
          <w:rPr>
            <w:webHidden/>
          </w:rPr>
          <w:instrText>PAGEREF _Toc462761723 \h</w:instrText>
        </w:r>
        <w:r>
          <w:rPr>
            <w:webHidden/>
          </w:rPr>
          <w:fldChar w:fldCharType="separate"/>
        </w:r>
        <w:r>
          <w:rPr>
            <w:rStyle w:val="IndexLink"/>
            <w:vanish w:val="false"/>
          </w:rPr>
          <w:tab/>
          <w:t>27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62761724">
        <w:r>
          <w:rPr>
            <w:webHidden/>
            <w:rStyle w:val="IndexLink"/>
            <w:rFonts w:eastAsia="Microsoft YaHei"/>
            <w:vanish w:val="false"/>
          </w:rPr>
          <w:t>Repetition with Loops</w:t>
        </w:r>
        <w:r>
          <w:rPr>
            <w:webHidden/>
          </w:rPr>
          <w:fldChar w:fldCharType="begin"/>
        </w:r>
        <w:r>
          <w:rPr>
            <w:webHidden/>
          </w:rPr>
          <w:instrText>PAGEREF _Toc462761724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25">
        <w:r>
          <w:rPr>
            <w:webHidden/>
            <w:rStyle w:val="IndexLink"/>
            <w:rFonts w:eastAsia="Microsoft YaHei"/>
            <w:vanish w:val="false"/>
          </w:rPr>
          <w:t xml:space="preserve">Repeating Code with </w:t>
        </w:r>
        <w:r>
          <w:rPr>
            <w:rStyle w:val="IndexLink"/>
          </w:rPr>
          <w:t>loop</w:t>
        </w:r>
        <w:r>
          <w:rPr>
            <w:webHidden/>
          </w:rPr>
          <w:fldChar w:fldCharType="begin"/>
        </w:r>
        <w:r>
          <w:rPr>
            <w:webHidden/>
          </w:rPr>
          <w:instrText>PAGEREF _Toc462761725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26">
        <w:r>
          <w:rPr>
            <w:webHidden/>
            <w:rStyle w:val="IndexLink"/>
            <w:rFonts w:eastAsia="Microsoft YaHei"/>
            <w:vanish w:val="false"/>
          </w:rPr>
          <w:t xml:space="preserve">Conditional Loops With </w:t>
        </w:r>
        <w:r>
          <w:rPr>
            <w:rStyle w:val="IndexLink"/>
          </w:rPr>
          <w:t>while</w:t>
        </w:r>
        <w:r>
          <w:rPr>
            <w:webHidden/>
          </w:rPr>
          <w:fldChar w:fldCharType="begin"/>
        </w:r>
        <w:r>
          <w:rPr>
            <w:webHidden/>
          </w:rPr>
          <w:instrText>PAGEREF _Toc462761726 \h</w:instrText>
        </w:r>
        <w:r>
          <w:rPr>
            <w:webHidden/>
          </w:rPr>
          <w:fldChar w:fldCharType="separate"/>
        </w:r>
        <w:r>
          <w:rPr>
            <w:rStyle w:val="IndexLink"/>
            <w:vanish w:val="false"/>
          </w:rPr>
          <w:tab/>
          <w:t>30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62761727">
        <w:r>
          <w:rPr>
            <w:webHidden/>
            <w:rStyle w:val="IndexLink"/>
            <w:rFonts w:eastAsia="Microsoft YaHei"/>
            <w:vanish w:val="false"/>
          </w:rPr>
          <w:t xml:space="preserve">Looping Through a Collection with </w:t>
        </w:r>
        <w:r>
          <w:rPr>
            <w:rStyle w:val="IndexLink"/>
          </w:rPr>
          <w:t>for</w:t>
        </w:r>
        <w:r>
          <w:rPr>
            <w:webHidden/>
          </w:rPr>
          <w:fldChar w:fldCharType="begin"/>
        </w:r>
        <w:r>
          <w:rPr>
            <w:webHidden/>
          </w:rPr>
          <w:instrText>PAGEREF _Toc462761727 \h</w:instrText>
        </w:r>
        <w:r>
          <w:rPr>
            <w:webHidden/>
          </w:rPr>
          <w:fldChar w:fldCharType="separate"/>
        </w:r>
        <w:r>
          <w:rPr>
            <w:rStyle w:val="IndexLink"/>
            <w:vanish w:val="false"/>
          </w:rPr>
          <w:tab/>
          <w:t>30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sz w:val="22"/>
          <w:szCs w:val="22"/>
        </w:rPr>
      </w:pPr>
      <w:hyperlink w:anchor="_Toc462761728">
        <w:r>
          <w:rPr>
            <w:webHidden/>
            <w:rStyle w:val="IndexLink"/>
            <w:rFonts w:eastAsia="Microsoft YaHei"/>
            <w:vanish w:val="false"/>
          </w:rPr>
          <w:t>Summary</w:t>
        </w:r>
        <w:r>
          <w:rPr>
            <w:webHidden/>
          </w:rPr>
          <w:fldChar w:fldCharType="begin"/>
        </w:r>
        <w:r>
          <w:rPr>
            <w:webHidden/>
          </w:rPr>
          <w:instrText>PAGEREF _Toc462761728 \h</w:instrText>
        </w:r>
        <w:r>
          <w:rPr>
            <w:webHidden/>
          </w:rPr>
          <w:fldChar w:fldCharType="separate"/>
        </w:r>
        <w:r>
          <w:rPr>
            <w:rStyle w:val="IndexLink"/>
            <w:vanish w:val="false"/>
          </w:rPr>
          <w:tab/>
          <w:t>33</w:t>
        </w:r>
        <w:r>
          <w:rPr>
            <w:webHidden/>
          </w:rPr>
          <w:fldChar w:fldCharType="end"/>
        </w:r>
      </w:hyperlink>
    </w:p>
    <w:p>
      <w:pPr>
        <w:pStyle w:val="ChapterStart"/>
        <w:rPr>
          <w:rFonts w:eastAsia="Microsoft YaHei"/>
        </w:rPr>
      </w:pPr>
      <w:r>
        <w:rPr>
          <w:rFonts w:eastAsia="Microsoft YaHei"/>
        </w:rPr>
      </w:r>
      <w:r>
        <w:fldChar w:fldCharType="end"/>
      </w:r>
    </w:p>
    <w:p>
      <w:pPr>
        <w:pStyle w:val="ChapterStart"/>
        <w:rPr>
          <w:rFonts w:eastAsia="Microsoft YaHei"/>
        </w:rPr>
      </w:pPr>
      <w:r>
        <w:rPr>
          <w:rFonts w:eastAsia="Microsoft YaHei"/>
        </w:rPr>
        <w:t>Chapter 3</w:t>
      </w:r>
    </w:p>
    <w:p>
      <w:pPr>
        <w:pStyle w:val="ChapterTitle"/>
        <w:rPr>
          <w:rFonts w:eastAsia="Microsoft YaHei"/>
        </w:rPr>
      </w:pPr>
      <w:r>
        <w:rPr>
          <w:rFonts w:eastAsia="Microsoft YaHei"/>
        </w:rPr>
        <w:t xml:space="preserve">Common Programming Concepts </w:t>
      </w:r>
    </w:p>
    <w:p>
      <w:pPr>
        <w:pStyle w:val="BodyFirst"/>
        <w:rPr>
          <w:rFonts w:eastAsia="Microsoft YaHei"/>
        </w:rPr>
      </w:pPr>
      <w:del w:id="2" w:author="AnneMarieW" w:date="2016-09-30T10:30:00Z">
        <w:r>
          <w:rPr>
            <w:rFonts w:eastAsia="Microsoft YaHei"/>
          </w:rPr>
          <w:delText xml:space="preserve">Let’s first </w:delText>
        </w:r>
      </w:del>
      <w:del w:id="3" w:author="NSP" w:date="2016-10-21T14:07:00Z">
        <w:r>
          <w:rPr>
            <w:rFonts w:eastAsia="Microsoft YaHei"/>
          </w:rPr>
          <w:delText>You</w:delText>
        </w:r>
      </w:del>
      <w:ins w:id="4" w:author="NSP" w:date="2016-10-21T14:07:00Z">
        <w:r>
          <w:rPr>
            <w:rFonts w:eastAsia="Microsoft YaHei"/>
          </w:rPr>
          <w:t>We</w:t>
        </w:r>
      </w:ins>
      <w:ins w:id="5" w:author="AnneMarieW" w:date="2016-09-30T10:30:00Z">
        <w:r>
          <w:rPr>
            <w:rFonts w:eastAsia="Microsoft YaHei"/>
          </w:rPr>
          <w:t xml:space="preserve">’ll start this chapter by </w:t>
        </w:r>
      </w:ins>
      <w:r>
        <w:rPr>
          <w:rFonts w:eastAsia="Microsoft YaHei"/>
        </w:rPr>
        <w:t>look</w:t>
      </w:r>
      <w:ins w:id="6" w:author="AnneMarieW" w:date="2016-09-30T10:30:00Z">
        <w:r>
          <w:rPr>
            <w:rFonts w:eastAsia="Microsoft YaHei"/>
          </w:rPr>
          <w:t>ing</w:t>
        </w:r>
      </w:ins>
      <w:r>
        <w:rPr>
          <w:rFonts w:eastAsia="Microsoft YaHei"/>
        </w:rPr>
        <w:t xml:space="preserve"> at concepts that appear in almost every programming language and </w:t>
      </w:r>
      <w:del w:id="7" w:author="AnneMarieW" w:date="2016-09-30T10:30:00Z">
        <w:r>
          <w:rPr>
            <w:rFonts w:eastAsia="Microsoft YaHei"/>
          </w:rPr>
          <w:delText>see</w:delText>
        </w:r>
      </w:del>
      <w:ins w:id="8" w:author="AnneMarieW" w:date="2016-09-30T10:30:00Z">
        <w:r>
          <w:rPr>
            <w:rFonts w:eastAsia="Microsoft YaHei"/>
          </w:rPr>
          <w:t>learn</w:t>
        </w:r>
      </w:ins>
      <w:ins w:id="9" w:author="AnneMarieW" w:date="2016-10-04T13:11:00Z">
        <w:r>
          <w:rPr>
            <w:rFonts w:eastAsia="Microsoft YaHei"/>
          </w:rPr>
          <w:t>ing</w:t>
        </w:r>
      </w:ins>
      <w:r>
        <w:rPr>
          <w:rFonts w:eastAsia="Microsoft YaHei"/>
        </w:rPr>
        <w:t xml:space="preserve"> how they work in Rust. Many programming languages have much in common at their core. None of the concepts presented in this chapter are unique to Rust, but we’ll discuss Rust’s particular syntax and conventions concerning these common concepts.</w:t>
      </w:r>
    </w:p>
    <w:p>
      <w:pPr>
        <w:pStyle w:val="Body"/>
        <w:rPr>
          <w:rFonts w:eastAsia="Microsoft YaHei"/>
        </w:rPr>
      </w:pPr>
      <w:r>
        <w:rPr>
          <w:rFonts w:eastAsia="Microsoft YaHei"/>
        </w:rPr>
        <w:t xml:space="preserve">Specifically, </w:t>
      </w:r>
      <w:del w:id="10" w:author="AnneMarieW" w:date="2016-09-30T10:31:00Z">
        <w:r>
          <w:rPr>
            <w:rFonts w:eastAsia="Microsoft YaHei"/>
          </w:rPr>
          <w:delText>we</w:delText>
        </w:r>
      </w:del>
      <w:ins w:id="11" w:author="AnneMarieW" w:date="2016-09-30T10:31:00Z">
        <w:r>
          <w:rPr>
            <w:rFonts w:eastAsia="Microsoft YaHei"/>
          </w:rPr>
          <w:t>you</w:t>
        </w:r>
      </w:ins>
      <w:r>
        <w:rPr>
          <w:rFonts w:eastAsia="Microsoft YaHei"/>
        </w:rPr>
        <w:t xml:space="preserve">’ll </w:t>
      </w:r>
      <w:del w:id="12" w:author="AnneMarieW" w:date="2016-09-30T10:31:00Z">
        <w:r>
          <w:rPr>
            <w:rFonts w:eastAsia="Microsoft YaHei"/>
          </w:rPr>
          <w:delText xml:space="preserve">be talking </w:delText>
        </w:r>
      </w:del>
      <w:ins w:id="13" w:author="AnneMarieW" w:date="2016-09-30T10:31:00Z">
        <w:r>
          <w:rPr>
            <w:rFonts w:eastAsia="Microsoft YaHei"/>
          </w:rPr>
          <w:t xml:space="preserve">learn </w:t>
        </w:r>
      </w:ins>
      <w:r>
        <w:rPr>
          <w:rFonts w:eastAsia="Microsoft YaHei"/>
        </w:rPr>
        <w:t xml:space="preserve">about </w:t>
      </w:r>
      <w:del w:id="14" w:author="NSP" w:date="2016-10-21T14:08:00Z">
        <w:r>
          <w:rPr>
            <w:rFonts w:eastAsia="Microsoft YaHei"/>
          </w:rPr>
          <w:delText>variable binding</w:delText>
        </w:r>
      </w:del>
      <w:ins w:id="15" w:author="NSP" w:date="2016-10-21T14:08:00Z">
        <w:r>
          <w:rPr>
            <w:rFonts w:eastAsia="Microsoft YaHei"/>
          </w:rPr>
          <w:t>variable</w:t>
        </w:r>
      </w:ins>
      <w:r>
        <w:rPr>
          <w:rFonts w:eastAsia="Microsoft YaHei"/>
        </w:rPr>
        <w:t xml:space="preserve">s, basic types, functions, comments, and control flow. These foundations will be in every Rust program, and learning them early will give you a strong core to start from. </w:t>
      </w:r>
    </w:p>
    <w:p>
      <w:pPr>
        <w:pStyle w:val="ProductionDirective"/>
        <w:rPr>
          <w:rFonts w:eastAsia="Microsoft YaHei"/>
        </w:rPr>
      </w:pPr>
      <w:r>
        <w:rPr>
          <w:rFonts w:eastAsia="Microsoft YaHei"/>
        </w:rPr>
        <w:t>PROD: START BOX</w:t>
      </w:r>
    </w:p>
    <w:p>
      <w:pPr>
        <w:pStyle w:val="HeadBox"/>
        <w:pPrChange w:id="0" w:author="AnneMarieW" w:date="2016-09-30T10:32:00Z"/>
        <w:rPr>
          <w:rFonts w:eastAsia="Microsoft YaHei"/>
        </w:rPr>
      </w:pPr>
      <w:commentRangeStart w:id="0"/>
      <w:r>
        <w:rPr>
          <w:rFonts w:eastAsia="Microsoft YaHei"/>
        </w:rPr>
        <w:t>Keywords</w:t>
      </w:r>
      <w:commentRangeEnd w:id="0"/>
      <w:r>
        <w:commentReference w:id="0"/>
      </w:r>
      <w:r>
        <w:rPr>
          <w:rFonts w:eastAsia="Microsoft YaHei"/>
        </w:rPr>
      </w:r>
    </w:p>
    <w:p>
      <w:pPr>
        <w:pStyle w:val="BodyFirstBox"/>
        <w:rPr>
          <w:rFonts w:eastAsia="Microsoft YaHei"/>
        </w:rPr>
      </w:pPr>
      <w:del w:id="16" w:author="AnneMarieW" w:date="2016-09-30T10:33:00Z">
        <w:r>
          <w:rPr>
            <w:rFonts w:eastAsia="Microsoft YaHei"/>
          </w:rPr>
          <w:delText>Keep in mind as we get into variables and functions that t</w:delText>
        </w:r>
      </w:del>
      <w:ins w:id="17" w:author="AnneMarieW" w:date="2016-09-30T10:33:00Z">
        <w:r>
          <w:rPr>
            <w:rFonts w:eastAsia="Microsoft YaHei"/>
          </w:rPr>
          <w:t>T</w:t>
        </w:r>
      </w:ins>
      <w:r>
        <w:rPr>
          <w:rFonts w:eastAsia="Microsoft YaHei"/>
        </w:rPr>
        <w:t xml:space="preserve">he Rust language has a set of </w:t>
      </w:r>
      <w:r>
        <w:rPr>
          <w:rStyle w:val="EmphasisItalic"/>
          <w:rFonts w:eastAsia="Microsoft YaHei"/>
        </w:rPr>
        <w:t>keywords</w:t>
      </w:r>
      <w:r>
        <w:rPr>
          <w:rFonts w:eastAsia="Microsoft YaHei"/>
        </w:rPr>
        <w:t xml:space="preserve"> that have been reserved for use</w:t>
      </w:r>
      <w:del w:id="18" w:author="AnneMarieW" w:date="2016-09-30T10:34:00Z">
        <w:r>
          <w:rPr>
            <w:rFonts w:eastAsia="Microsoft YaHei"/>
          </w:rPr>
          <w:delText xml:space="preserve"> by the language only</w:delText>
        </w:r>
      </w:del>
      <w:r>
        <w:rPr>
          <w:rFonts w:eastAsia="Microsoft YaHei"/>
        </w:rPr>
        <w:t xml:space="preserve">, much like other languages do. </w:t>
      </w:r>
      <w:ins w:id="19" w:author="AnneMarieW" w:date="2016-09-30T10:34:00Z">
        <w:r>
          <w:rPr>
            <w:rFonts w:eastAsia="Microsoft YaHei"/>
          </w:rPr>
          <w:t>Keep in mind that</w:t>
        </w:r>
      </w:ins>
      <w:del w:id="20" w:author="AnneMarieW" w:date="2016-09-30T10:34:00Z">
        <w:r>
          <w:rPr>
            <w:rFonts w:eastAsia="Microsoft YaHei"/>
          </w:rPr>
          <w:delText>This means</w:delText>
        </w:r>
      </w:del>
      <w:r>
        <w:rPr>
          <w:rFonts w:eastAsia="Microsoft YaHei"/>
        </w:rPr>
        <w:t xml:space="preserve"> you cannot use these words as names of variables or functions</w:t>
      </w:r>
      <w:del w:id="21" w:author="AnneMarieW" w:date="2016-09-30T10:34:00Z">
        <w:r>
          <w:rPr>
            <w:rFonts w:eastAsia="Microsoft YaHei"/>
          </w:rPr>
          <w:delText>, for example</w:delText>
        </w:r>
      </w:del>
      <w:r>
        <w:rPr>
          <w:rFonts w:eastAsia="Microsoft YaHei"/>
        </w:rPr>
        <w:t>. Most of the</w:t>
      </w:r>
      <w:del w:id="22" w:author="AnneMarieW" w:date="2016-09-30T10:34:00Z">
        <w:r>
          <w:rPr>
            <w:rFonts w:eastAsia="Microsoft YaHei"/>
          </w:rPr>
          <w:delText>se</w:delText>
        </w:r>
      </w:del>
      <w:ins w:id="23" w:author="AnneMarieW" w:date="2016-09-30T10:34:00Z">
        <w:r>
          <w:rPr>
            <w:rFonts w:eastAsia="Microsoft YaHei"/>
          </w:rPr>
          <w:t xml:space="preserve"> keywords</w:t>
        </w:r>
      </w:ins>
      <w:r>
        <w:rPr>
          <w:rFonts w:eastAsia="Microsoft YaHei"/>
        </w:rPr>
        <w:t xml:space="preserve"> have special meaning</w:t>
      </w:r>
      <w:ins w:id="24" w:author="AnneMarieW" w:date="2016-09-30T10:34:00Z">
        <w:r>
          <w:rPr>
            <w:rFonts w:eastAsia="Microsoft YaHei"/>
          </w:rPr>
          <w:t>s,</w:t>
        </w:r>
      </w:ins>
      <w:r>
        <w:rPr>
          <w:rFonts w:eastAsia="Microsoft YaHei"/>
        </w:rPr>
        <w:t xml:space="preserve"> and </w:t>
      </w:r>
      <w:del w:id="25" w:author="AnneMarieW" w:date="2016-09-30T10:35:00Z">
        <w:r>
          <w:rPr>
            <w:rFonts w:eastAsia="Microsoft YaHei"/>
          </w:rPr>
          <w:delText>we wi</w:delText>
        </w:r>
      </w:del>
      <w:ins w:id="26" w:author="AnneMarieW" w:date="2016-09-30T10:35:00Z">
        <w:r>
          <w:rPr>
            <w:rFonts w:eastAsia="Microsoft YaHei"/>
          </w:rPr>
          <w:t>you’</w:t>
        </w:r>
      </w:ins>
      <w:r>
        <w:rPr>
          <w:rFonts w:eastAsia="Microsoft YaHei"/>
        </w:rPr>
        <w:t xml:space="preserve">ll be using them to do various </w:t>
      </w:r>
      <w:del w:id="27" w:author="AnneMarieW" w:date="2016-09-30T10:35:00Z">
        <w:r>
          <w:rPr>
            <w:rFonts w:eastAsia="Microsoft YaHei"/>
          </w:rPr>
          <w:delText>thing</w:delText>
        </w:r>
      </w:del>
      <w:ins w:id="28" w:author="AnneMarieW" w:date="2016-09-30T10:35:00Z">
        <w:r>
          <w:rPr>
            <w:rFonts w:eastAsia="Microsoft YaHei"/>
          </w:rPr>
          <w:t>task</w:t>
        </w:r>
      </w:ins>
      <w:r>
        <w:rPr>
          <w:rFonts w:eastAsia="Microsoft YaHei"/>
        </w:rPr>
        <w:t xml:space="preserve">s in </w:t>
      </w:r>
      <w:ins w:id="29" w:author="AnneMarieW" w:date="2016-09-30T10:35:00Z">
        <w:r>
          <w:rPr>
            <w:rFonts w:eastAsia="Microsoft YaHei"/>
          </w:rPr>
          <w:t>y</w:t>
        </w:r>
      </w:ins>
      <w:r>
        <w:rPr>
          <w:rFonts w:eastAsia="Microsoft YaHei"/>
        </w:rPr>
        <w:t xml:space="preserve">our Rust programs; a few have no current functionality associated </w:t>
      </w:r>
      <w:ins w:id="30" w:author="AnneMarieW" w:date="2016-09-30T10:35:00Z">
        <w:r>
          <w:rPr>
            <w:rFonts w:eastAsia="Microsoft YaHei"/>
          </w:rPr>
          <w:t xml:space="preserve">with them </w:t>
        </w:r>
      </w:ins>
      <w:r>
        <w:rPr>
          <w:rFonts w:eastAsia="Microsoft YaHei"/>
        </w:rPr>
        <w:t xml:space="preserve">but have been reserved for functionality that might be </w:t>
      </w:r>
      <w:ins w:id="31" w:author="AnneMarieW" w:date="2016-09-30T10:36:00Z">
        <w:r>
          <w:rPr>
            <w:rFonts w:eastAsia="Microsoft YaHei"/>
          </w:rPr>
          <w:t xml:space="preserve">added </w:t>
        </w:r>
      </w:ins>
      <w:r>
        <w:rPr>
          <w:rFonts w:eastAsia="Microsoft YaHei"/>
        </w:rPr>
        <w:t xml:space="preserve">in </w:t>
      </w:r>
      <w:del w:id="32" w:author="AnneMarieW" w:date="2016-09-30T10:36:00Z">
        <w:r>
          <w:rPr>
            <w:rFonts w:eastAsia="Microsoft YaHei"/>
          </w:rPr>
          <w:delText xml:space="preserve">the </w:delText>
        </w:r>
      </w:del>
      <w:r>
        <w:rPr>
          <w:rFonts w:eastAsia="Microsoft YaHei"/>
        </w:rPr>
        <w:t>Rust</w:t>
      </w:r>
      <w:del w:id="33" w:author="AnneMarieW" w:date="2016-09-30T10:36:00Z">
        <w:r>
          <w:rPr>
            <w:rFonts w:eastAsia="Microsoft YaHei"/>
          </w:rPr>
          <w:delText xml:space="preserve"> language</w:delText>
        </w:r>
      </w:del>
      <w:r>
        <w:rPr>
          <w:rFonts w:eastAsia="Microsoft YaHei"/>
        </w:rPr>
        <w:t xml:space="preserve"> in the future. You can find a list of the keywords in </w:t>
      </w:r>
      <w:commentRangeStart w:id="1"/>
      <w:r>
        <w:rPr>
          <w:rFonts w:eastAsia="Microsoft YaHei"/>
        </w:rPr>
        <w:t>Appendix XX</w:t>
      </w:r>
      <w:r>
        <w:rPr>
          <w:rFonts w:eastAsia="Microsoft YaHei"/>
        </w:rPr>
      </w:r>
      <w:commentRangeEnd w:id="1"/>
      <w:r>
        <w:commentReference w:id="1"/>
      </w:r>
      <w:r>
        <w:rPr>
          <w:rFonts w:eastAsia="Microsoft YaHei"/>
        </w:rPr>
        <w:t>.</w:t>
      </w:r>
    </w:p>
    <w:p>
      <w:pPr>
        <w:pStyle w:val="ProductionDirective"/>
        <w:rPr>
          <w:rFonts w:eastAsia="Microsoft YaHei"/>
        </w:rPr>
      </w:pPr>
      <w:r>
        <w:rPr>
          <w:rFonts w:eastAsia="Microsoft YaHei"/>
        </w:rPr>
        <w:t>PROD: END BOX</w:t>
      </w:r>
    </w:p>
    <w:p>
      <w:pPr>
        <w:pStyle w:val="HeadA"/>
        <w:rPr>
          <w:rFonts w:eastAsia="Microsoft YaHei"/>
        </w:rPr>
      </w:pPr>
      <w:del w:id="34" w:author="NSP" w:date="2016-10-21T14:08:00Z">
        <w:r>
          <w:rPr>
            <w:rFonts w:eastAsia="Microsoft YaHei"/>
          </w:rPr>
          <w:delText>Variable Binding</w:delText>
        </w:r>
      </w:del>
      <w:ins w:id="35" w:author="NSP" w:date="2016-10-21T14:08:00Z">
        <w:bookmarkStart w:id="0" w:name="_Toc462761699"/>
        <w:r>
          <w:rPr>
            <w:rFonts w:eastAsia="Microsoft YaHei"/>
          </w:rPr>
          <w:t>Variable</w:t>
        </w:r>
      </w:ins>
      <w:bookmarkEnd w:id="0"/>
      <w:r>
        <w:rPr>
          <w:rFonts w:eastAsia="Microsoft YaHei"/>
        </w:rPr>
        <w:t>s and Mutability</w:t>
      </w:r>
    </w:p>
    <w:p>
      <w:pPr>
        <w:pStyle w:val="BodyFirst"/>
        <w:rPr/>
      </w:pPr>
      <w:del w:id="36" w:author="AnneMarieW" w:date="2016-09-30T10:36:00Z">
        <w:r>
          <w:rPr>
            <w:rFonts w:eastAsia="Microsoft YaHei"/>
          </w:rPr>
          <w:delText xml:space="preserve">We </w:delText>
        </w:r>
      </w:del>
      <w:ins w:id="37" w:author="AnneMarieW" w:date="2016-09-30T10:36:00Z">
        <w:r>
          <w:rPr>
            <w:rFonts w:eastAsia="Microsoft YaHei"/>
          </w:rPr>
          <w:t xml:space="preserve">As </w:t>
        </w:r>
      </w:ins>
      <w:r>
        <w:rPr>
          <w:rFonts w:eastAsia="Microsoft YaHei"/>
        </w:rPr>
        <w:t>mentioned in Chapter 2</w:t>
      </w:r>
      <w:ins w:id="38" w:author="AnneMarieW" w:date="2016-09-30T10:36:00Z">
        <w:r>
          <w:rPr>
            <w:rFonts w:eastAsia="Microsoft YaHei"/>
          </w:rPr>
          <w:t>,</w:t>
        </w:r>
      </w:ins>
      <w:del w:id="39" w:author="AnneMarieW" w:date="2016-09-30T10:36:00Z">
        <w:r>
          <w:rPr>
            <w:rFonts w:eastAsia="Microsoft YaHei"/>
          </w:rPr>
          <w:delText xml:space="preserve"> that</w:delText>
        </w:r>
      </w:del>
      <w:r>
        <w:rPr>
          <w:rFonts w:eastAsia="Microsoft YaHei"/>
        </w:rPr>
        <w:t xml:space="preserve"> by default</w:t>
      </w:r>
      <w:del w:id="40" w:author="AnneMarieW" w:date="2016-09-30T10:36:00Z">
        <w:r>
          <w:rPr>
            <w:rFonts w:eastAsia="Microsoft YaHei"/>
          </w:rPr>
          <w:delText>,</w:delText>
        </w:r>
      </w:del>
      <w:r>
        <w:rPr>
          <w:rFonts w:eastAsia="Microsoft YaHei"/>
        </w:rPr>
        <w:t xml:space="preserve"> </w:t>
      </w:r>
      <w:del w:id="41" w:author="NSP" w:date="2016-10-21T14:08:00Z">
        <w:r>
          <w:rPr>
            <w:rFonts w:eastAsia="Microsoft YaHei"/>
          </w:rPr>
          <w:delText>variable binding</w:delText>
        </w:r>
      </w:del>
      <w:ins w:id="42" w:author="NSP" w:date="2016-10-21T14:08:00Z">
        <w:r>
          <w:rPr>
            <w:rFonts w:eastAsia="Microsoft YaHei"/>
          </w:rPr>
          <w:t>variable</w:t>
        </w:r>
      </w:ins>
      <w:r>
        <w:rPr>
          <w:rFonts w:eastAsia="Microsoft YaHei"/>
        </w:rPr>
        <w:t xml:space="preserve">s are </w:t>
      </w:r>
      <w:r>
        <w:rPr>
          <w:rStyle w:val="EmphasisItalic"/>
          <w:rFonts w:eastAsia="Microsoft YaHei"/>
        </w:rPr>
        <w:t>immutable</w:t>
      </w:r>
      <w:r>
        <w:rPr>
          <w:rFonts w:eastAsia="Microsoft YaHei"/>
        </w:rPr>
        <w:t xml:space="preserve">. This is one of many nudges in Rust that encourages </w:t>
      </w:r>
      <w:del w:id="43" w:author="AnneMarieW" w:date="2016-09-30T10:38:00Z">
        <w:r>
          <w:rPr>
            <w:rFonts w:eastAsia="Microsoft YaHei"/>
          </w:rPr>
          <w:delText>us</w:delText>
        </w:r>
      </w:del>
      <w:ins w:id="44" w:author="AnneMarieW" w:date="2016-09-30T10:38:00Z">
        <w:r>
          <w:rPr>
            <w:rFonts w:eastAsia="Microsoft YaHei"/>
          </w:rPr>
          <w:t>you</w:t>
        </w:r>
      </w:ins>
      <w:r>
        <w:rPr>
          <w:rFonts w:eastAsia="Microsoft YaHei"/>
        </w:rPr>
        <w:t xml:space="preserve"> to write </w:t>
      </w:r>
      <w:ins w:id="45" w:author="AnneMarieW" w:date="2016-09-30T10:38:00Z">
        <w:r>
          <w:rPr>
            <w:rFonts w:eastAsia="Microsoft YaHei"/>
          </w:rPr>
          <w:t>y</w:t>
        </w:r>
      </w:ins>
      <w:r>
        <w:rPr>
          <w:rFonts w:eastAsia="Microsoft YaHei"/>
        </w:rPr>
        <w:t xml:space="preserve">our code in a way that </w:t>
      </w:r>
      <w:ins w:id="46" w:author="AnneMarieW" w:date="2016-09-30T10:38:00Z">
        <w:r>
          <w:rPr>
            <w:rFonts w:eastAsia="Microsoft YaHei"/>
          </w:rPr>
          <w:t xml:space="preserve">takes advantage </w:t>
        </w:r>
      </w:ins>
      <w:del w:id="47" w:author="AnneMarieW" w:date="2016-09-30T10:38:00Z">
        <w:r>
          <w:rPr>
            <w:rFonts w:eastAsia="Microsoft YaHei"/>
          </w:rPr>
          <w:delText xml:space="preserve">gets the most </w:delText>
        </w:r>
      </w:del>
      <w:r>
        <w:rPr>
          <w:rFonts w:eastAsia="Microsoft YaHei"/>
        </w:rPr>
        <w:t xml:space="preserve">of the safety and easy concurrency that Rust </w:t>
      </w:r>
      <w:del w:id="48" w:author="AnneMarieW" w:date="2016-09-30T10:37:00Z">
        <w:r>
          <w:rPr>
            <w:rFonts w:eastAsia="Microsoft YaHei"/>
          </w:rPr>
          <w:delText xml:space="preserve">has to </w:delText>
        </w:r>
      </w:del>
      <w:r>
        <w:rPr>
          <w:rFonts w:eastAsia="Microsoft YaHei"/>
        </w:rPr>
        <w:t>offer</w:t>
      </w:r>
      <w:ins w:id="49" w:author="AnneMarieW" w:date="2016-09-30T10:37:00Z">
        <w:r>
          <w:rPr>
            <w:rFonts w:eastAsia="Microsoft YaHei"/>
          </w:rPr>
          <w:t>s</w:t>
        </w:r>
      </w:ins>
      <w:r>
        <w:rPr>
          <w:rFonts w:eastAsia="Microsoft YaHei"/>
        </w:rPr>
        <w:t xml:space="preserve">. </w:t>
      </w:r>
      <w:ins w:id="50" w:author="AnneMarieW" w:date="2016-09-30T10:38:00Z">
        <w:r>
          <w:rPr>
            <w:rFonts w:eastAsia="Microsoft YaHei"/>
          </w:rPr>
          <w:t xml:space="preserve">However, </w:t>
        </w:r>
      </w:ins>
      <w:del w:id="51" w:author="AnneMarieW" w:date="2016-09-30T10:38:00Z">
        <w:r>
          <w:rPr>
            <w:rFonts w:eastAsia="Microsoft YaHei"/>
          </w:rPr>
          <w:delText>We</w:delText>
        </w:r>
      </w:del>
      <w:ins w:id="52" w:author="AnneMarieW" w:date="2016-09-30T10:38:00Z">
        <w:r>
          <w:rPr>
            <w:rFonts w:eastAsia="Microsoft YaHei"/>
          </w:rPr>
          <w:t>you</w:t>
        </w:r>
      </w:ins>
      <w:r>
        <w:rPr>
          <w:rFonts w:eastAsia="Microsoft YaHei"/>
        </w:rPr>
        <w:t xml:space="preserve"> still have the option to make </w:t>
      </w:r>
      <w:ins w:id="53" w:author="AnneMarieW" w:date="2016-09-30T10:38:00Z">
        <w:r>
          <w:rPr>
            <w:rFonts w:eastAsia="Microsoft YaHei"/>
          </w:rPr>
          <w:t>y</w:t>
        </w:r>
      </w:ins>
      <w:r>
        <w:rPr>
          <w:rFonts w:eastAsia="Microsoft YaHei"/>
        </w:rPr>
        <w:t xml:space="preserve">our </w:t>
      </w:r>
      <w:del w:id="54" w:author="Carol Nichols" w:date="2016-11-01T08:56:00Z">
        <w:r>
          <w:rPr>
            <w:rFonts w:eastAsia="Microsoft YaHei"/>
          </w:rPr>
          <w:delText>bindings</w:delText>
        </w:r>
      </w:del>
      <w:ins w:id="55" w:author="Carol Nichols" w:date="2016-11-01T08:56:00Z">
        <w:r>
          <w:rPr>
            <w:rFonts w:eastAsia="Microsoft YaHei"/>
          </w:rPr>
          <w:t>variables</w:t>
        </w:r>
      </w:ins>
      <w:r>
        <w:rPr>
          <w:rFonts w:eastAsia="Microsoft YaHei"/>
        </w:rPr>
        <w:t xml:space="preserve"> mutable</w:t>
      </w:r>
      <w:del w:id="56" w:author="AnneMarieW" w:date="2016-09-30T10:39:00Z">
        <w:r>
          <w:rPr>
            <w:rFonts w:eastAsia="Microsoft YaHei"/>
          </w:rPr>
          <w:delText>, though</w:delText>
        </w:r>
      </w:del>
      <w:r>
        <w:rPr>
          <w:rFonts w:eastAsia="Microsoft YaHei"/>
        </w:rPr>
        <w:t xml:space="preserve">. Let’s explore how and why Rust encourages </w:t>
      </w:r>
      <w:del w:id="57" w:author="AnneMarieW" w:date="2016-09-30T10:39:00Z">
        <w:r>
          <w:rPr>
            <w:rFonts w:eastAsia="Microsoft YaHei"/>
          </w:rPr>
          <w:delText>us</w:delText>
        </w:r>
      </w:del>
      <w:ins w:id="58" w:author="AnneMarieW" w:date="2016-09-30T10:39:00Z">
        <w:r>
          <w:rPr>
            <w:rFonts w:eastAsia="Microsoft YaHei"/>
          </w:rPr>
          <w:t>you</w:t>
        </w:r>
      </w:ins>
      <w:r>
        <w:rPr>
          <w:rFonts w:eastAsia="Microsoft YaHei"/>
        </w:rPr>
        <w:t xml:space="preserve"> to favor immutability, and why </w:t>
      </w:r>
      <w:del w:id="59" w:author="AnneMarieW" w:date="2016-09-30T10:39:00Z">
        <w:r>
          <w:rPr>
            <w:rFonts w:eastAsia="Microsoft YaHei"/>
          </w:rPr>
          <w:delText>we</w:delText>
        </w:r>
      </w:del>
      <w:ins w:id="60" w:author="AnneMarieW" w:date="2016-09-30T10:39:00Z">
        <w:r>
          <w:rPr>
            <w:rFonts w:eastAsia="Microsoft YaHei"/>
          </w:rPr>
          <w:t>you</w:t>
        </w:r>
      </w:ins>
      <w:r>
        <w:rPr>
          <w:rFonts w:eastAsia="Microsoft YaHei"/>
        </w:rPr>
        <w:t xml:space="preserve"> might want to opt out</w:t>
      </w:r>
      <w:del w:id="61" w:author="AnneMarieW" w:date="2016-09-30T10:39:00Z">
        <w:r>
          <w:rPr>
            <w:rFonts w:eastAsia="Microsoft YaHei"/>
          </w:rPr>
          <w:delText xml:space="preserve"> of that</w:delText>
        </w:r>
      </w:del>
      <w:r>
        <w:rPr>
          <w:rFonts w:eastAsia="Microsoft YaHei"/>
        </w:rPr>
        <w:t>.</w:t>
      </w:r>
    </w:p>
    <w:p>
      <w:pPr>
        <w:pStyle w:val="Body"/>
        <w:rPr/>
      </w:pPr>
      <w:ins w:id="62" w:author="AnneMarieW" w:date="2016-09-30T10:39:00Z">
        <w:r>
          <w:rPr>
            <w:rFonts w:eastAsia="Microsoft YaHei"/>
          </w:rPr>
          <w:t>Immutable v</w:t>
        </w:r>
      </w:ins>
      <w:del w:id="63" w:author="NSP" w:date="2016-10-21T14:08:00Z">
        <w:r>
          <w:rPr>
            <w:rFonts w:eastAsia="Microsoft YaHei"/>
          </w:rPr>
          <w:delText>Variable binding</w:delText>
        </w:r>
      </w:del>
      <w:del w:id="64" w:author="janelle" w:date="2016-10-25T17:40:00Z">
        <w:r>
          <w:rPr>
            <w:rFonts w:eastAsia="Microsoft YaHei"/>
          </w:rPr>
          <w:delText>V</w:delText>
        </w:r>
      </w:del>
      <w:ins w:id="65" w:author="NSP" w:date="2016-10-21T14:08:00Z">
        <w:r>
          <w:rPr>
            <w:rFonts w:eastAsia="Microsoft YaHei"/>
          </w:rPr>
          <w:t>ariable</w:t>
        </w:r>
      </w:ins>
      <w:r>
        <w:rPr>
          <w:rFonts w:eastAsia="Microsoft YaHei"/>
        </w:rPr>
        <w:t>s</w:t>
      </w:r>
      <w:del w:id="66" w:author="AnneMarieW" w:date="2016-09-30T10:39:00Z">
        <w:r>
          <w:rPr>
            <w:rFonts w:eastAsia="Microsoft YaHei"/>
          </w:rPr>
          <w:delText xml:space="preserve"> being</w:delText>
        </w:r>
      </w:del>
      <w:r>
        <w:rPr>
          <w:rFonts w:eastAsia="Microsoft YaHei"/>
        </w:rPr>
        <w:t xml:space="preserve"> </w:t>
      </w:r>
      <w:del w:id="67" w:author="AnneMarieW" w:date="2016-09-30T10:39:00Z">
        <w:r>
          <w:rPr>
            <w:rFonts w:eastAsia="Microsoft YaHei"/>
          </w:rPr>
          <w:delText xml:space="preserve">immutable </w:delText>
        </w:r>
      </w:del>
      <w:r>
        <w:rPr>
          <w:rFonts w:eastAsia="Microsoft YaHei"/>
        </w:rPr>
        <w:t>mean</w:t>
      </w:r>
      <w:del w:id="68" w:author="AnneMarieW" w:date="2016-09-30T10:40:00Z">
        <w:r>
          <w:rPr>
            <w:rFonts w:eastAsia="Microsoft YaHei"/>
          </w:rPr>
          <w:delText>s</w:delText>
        </w:r>
      </w:del>
      <w:r>
        <w:rPr>
          <w:rFonts w:eastAsia="Microsoft YaHei"/>
        </w:rPr>
        <w:t xml:space="preserve"> that once a value is bound, you can’t change that value. To illustrate</w:t>
      </w:r>
      <w:del w:id="69" w:author="AnneMarieW" w:date="2016-09-30T10:40:00Z">
        <w:r>
          <w:rPr>
            <w:rFonts w:eastAsia="Microsoft YaHei"/>
          </w:rPr>
          <w:delText xml:space="preserve"> this</w:delText>
        </w:r>
      </w:del>
      <w:r>
        <w:rPr>
          <w:rFonts w:eastAsia="Microsoft YaHei"/>
        </w:rPr>
        <w:t xml:space="preserve">, let’s generate a new project </w:t>
      </w:r>
      <w:ins w:id="70" w:author="AnneMarieW" w:date="2016-10-04T13:13:00Z">
        <w:r>
          <w:rPr>
            <w:rFonts w:eastAsia="Microsoft YaHei"/>
          </w:rPr>
          <w:t xml:space="preserve">called </w:t>
        </w:r>
      </w:ins>
      <w:del w:id="71" w:author="Carol Nichols" w:date="2016-11-01T08:58:00Z">
        <w:r>
          <w:rPr>
            <w:rStyle w:val="EmphasisItalic"/>
            <w:rFonts w:eastAsia="Microsoft YaHei"/>
          </w:rPr>
          <w:delText>binding</w:delText>
        </w:r>
      </w:del>
      <w:ins w:id="72" w:author="Carol Nichols" w:date="2016-11-01T08:58:00Z">
        <w:r>
          <w:rPr>
            <w:rStyle w:val="EmphasisItalic"/>
            <w:rFonts w:eastAsia="Microsoft YaHei"/>
          </w:rPr>
          <w:t>variables</w:t>
        </w:r>
      </w:ins>
      <w:ins w:id="73" w:author="AnneMarieW" w:date="2016-10-04T13:13:00Z">
        <w:r>
          <w:rPr>
            <w:rFonts w:eastAsia="Microsoft YaHei"/>
          </w:rPr>
          <w:t xml:space="preserve"> </w:t>
        </w:r>
      </w:ins>
      <w:r>
        <w:rPr>
          <w:rFonts w:eastAsia="Microsoft YaHei"/>
        </w:rPr>
        <w:t xml:space="preserve">in your </w:t>
      </w:r>
      <w:r>
        <w:rPr>
          <w:rStyle w:val="EmphasisItalic"/>
          <w:rFonts w:eastAsia="Microsoft YaHei"/>
          <w:rPrChange w:id="0" w:author="AnneMarieW" w:date="2016-09-30T10:40:00Z">
            <w:rPr>
              <w:rFonts w:eastAsia="Microsoft YaHei"/>
            </w:rPr>
          </w:rPrChange>
        </w:rPr>
        <w:t>projects</w:t>
      </w:r>
      <w:r>
        <w:rPr>
          <w:rFonts w:eastAsia="Microsoft YaHei"/>
        </w:rPr>
        <w:t xml:space="preserve"> directory </w:t>
      </w:r>
      <w:del w:id="75" w:author="AnneMarieW" w:date="2016-10-04T13:13:00Z">
        <w:r>
          <w:rPr>
            <w:rFonts w:eastAsia="Microsoft YaHei"/>
          </w:rPr>
          <w:delText xml:space="preserve">called </w:delText>
        </w:r>
      </w:del>
      <w:del w:id="76" w:author="AnneMarieW" w:date="2016-10-04T13:13:00Z">
        <w:r>
          <w:rPr>
            <w:rStyle w:val="EmphasisItalic"/>
            <w:rFonts w:eastAsia="Microsoft YaHei"/>
          </w:rPr>
          <w:delText>binding</w:delText>
        </w:r>
      </w:del>
      <w:del w:id="77" w:author="AnneMarieW" w:date="2016-10-04T13:13:00Z">
        <w:r>
          <w:rPr>
            <w:rFonts w:eastAsia="Microsoft YaHei"/>
          </w:rPr>
          <w:delText xml:space="preserve"> </w:delText>
        </w:r>
      </w:del>
      <w:r>
        <w:rPr>
          <w:rFonts w:eastAsia="Microsoft YaHei"/>
        </w:rPr>
        <w:t xml:space="preserve">by </w:t>
      </w:r>
      <w:del w:id="78" w:author="AnneMarieW" w:date="2016-09-30T10:40:00Z">
        <w:r>
          <w:rPr>
            <w:rFonts w:eastAsia="Microsoft YaHei"/>
          </w:rPr>
          <w:delText xml:space="preserve"> </w:delText>
        </w:r>
      </w:del>
      <w:r>
        <w:rPr>
          <w:rFonts w:eastAsia="Microsoft YaHei"/>
        </w:rPr>
        <w:t xml:space="preserve">using </w:t>
      </w:r>
      <w:r>
        <w:rPr>
          <w:rStyle w:val="Literal"/>
        </w:rPr>
        <w:t xml:space="preserve">cargo new --bin </w:t>
      </w:r>
      <w:del w:id="79" w:author="Carol Nichols" w:date="2016-11-01T08:58:00Z">
        <w:r>
          <w:rPr>
            <w:rStyle w:val="Literal"/>
          </w:rPr>
          <w:delText>bindings</w:delText>
        </w:r>
      </w:del>
      <w:ins w:id="80" w:author="Carol Nichols" w:date="2016-11-01T08:58:00Z">
        <w:r>
          <w:rPr>
            <w:rStyle w:val="Literal"/>
          </w:rPr>
          <w:t>variables</w:t>
        </w:r>
      </w:ins>
      <w:r>
        <w:rPr>
          <w:rFonts w:eastAsia="Microsoft YaHei"/>
        </w:rPr>
        <w:t xml:space="preserve">. </w:t>
      </w:r>
    </w:p>
    <w:p>
      <w:pPr>
        <w:pStyle w:val="Body"/>
        <w:rPr/>
      </w:pPr>
      <w:r>
        <w:rPr>
          <w:rFonts w:eastAsia="Microsoft YaHei"/>
        </w:rPr>
        <w:t xml:space="preserve">Then, in your new </w:t>
      </w:r>
      <w:del w:id="81" w:author="Carol Nichols" w:date="2016-11-01T08:58:00Z">
        <w:r>
          <w:rPr>
            <w:rStyle w:val="EmphasisItalic"/>
            <w:rFonts w:eastAsia="Microsoft YaHei"/>
          </w:rPr>
          <w:delText>bindings</w:delText>
        </w:r>
      </w:del>
      <w:ins w:id="82" w:author="Carol Nichols" w:date="2016-11-01T08:58:00Z">
        <w:r>
          <w:rPr>
            <w:rStyle w:val="EmphasisItalic"/>
            <w:rFonts w:eastAsia="Microsoft YaHei"/>
          </w:rPr>
          <w:t>variables</w:t>
        </w:r>
      </w:ins>
      <w:r>
        <w:rPr>
          <w:rFonts w:eastAsia="Microsoft YaHei"/>
        </w:rPr>
        <w:t xml:space="preserve"> directory, open </w:t>
      </w:r>
      <w:r>
        <w:rPr>
          <w:rStyle w:val="EmphasisItalic"/>
          <w:rFonts w:eastAsia="Microsoft YaHei"/>
        </w:rPr>
        <w:t xml:space="preserve">src/main.rs </w:t>
      </w:r>
      <w:r>
        <w:rPr>
          <w:rFonts w:eastAsia="Microsoft YaHei"/>
        </w:rPr>
        <w:t>and replace its code with the following:</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rFonts w:eastAsia="Microsoft YaHei"/>
        </w:rPr>
      </w:pPr>
      <w:r>
        <w:rPr>
          <w:rFonts w:eastAsia="Microsoft YaHei"/>
        </w:rPr>
        <w:t xml:space="preserve">Save and run the program using </w:t>
      </w:r>
      <w:r>
        <w:rPr>
          <w:rStyle w:val="LiteralBold"/>
        </w:rPr>
        <w:t>cargo run</w:t>
      </w:r>
      <w:del w:id="83" w:author="AnneMarieW" w:date="2016-09-30T10:41:00Z">
        <w:r>
          <w:rPr>
            <w:rStyle w:val="LiteralBold"/>
            <w:rFonts w:eastAsia="Microsoft YaHei"/>
          </w:rPr>
          <w:delText>,</w:delText>
        </w:r>
      </w:del>
      <w:ins w:id="84" w:author="AnneMarieW" w:date="2016-09-30T10:41:00Z">
        <w:r>
          <w:rPr>
            <w:rFonts w:eastAsia="Microsoft YaHei"/>
          </w:rPr>
          <w:t>:</w:t>
        </w:r>
      </w:ins>
      <w:r>
        <w:rPr>
          <w:rFonts w:eastAsia="Microsoft YaHei"/>
        </w:rPr>
        <w:t xml:space="preserve"> </w:t>
      </w:r>
      <w:del w:id="85" w:author="AnneMarieW" w:date="2016-09-30T10:41:00Z">
        <w:r>
          <w:rPr>
            <w:rFonts w:eastAsia="Microsoft YaHei"/>
          </w:rPr>
          <w:delText xml:space="preserve">and </w:delText>
        </w:r>
      </w:del>
      <w:r>
        <w:rPr>
          <w:rFonts w:eastAsia="Microsoft YaHei"/>
        </w:rPr>
        <w:t xml:space="preserve">you should receive an error message, as </w:t>
      </w:r>
      <w:ins w:id="86" w:author="AnneMarieW" w:date="2016-09-30T10:41:00Z">
        <w:r>
          <w:rPr>
            <w:rFonts w:eastAsia="Microsoft YaHei"/>
          </w:rPr>
          <w:t xml:space="preserve">shown </w:t>
        </w:r>
      </w:ins>
      <w:r>
        <w:rPr>
          <w:rFonts w:eastAsia="Microsoft YaHei"/>
        </w:rPr>
        <w:t>in this output:</w:t>
      </w:r>
    </w:p>
    <w:p>
      <w:pPr>
        <w:pStyle w:val="CodeA"/>
        <w:rPr/>
      </w:pPr>
      <w:r>
        <w:rPr/>
        <w:t>$ cargo run</w:t>
      </w:r>
    </w:p>
    <w:p>
      <w:pPr>
        <w:pStyle w:val="CodeB"/>
        <w:rPr/>
      </w:pPr>
      <w:r>
        <w:rPr/>
        <w:t xml:space="preserve">   </w:t>
      </w:r>
      <w:r>
        <w:rPr/>
        <w:t xml:space="preserve">Compiling </w:t>
      </w:r>
      <w:del w:id="87" w:author="Carol Nichols" w:date="2016-11-01T08:58:00Z">
        <w:r>
          <w:rPr/>
          <w:delText>bindings</w:delText>
        </w:r>
      </w:del>
      <w:ins w:id="88" w:author="Carol Nichols" w:date="2016-11-01T08:58:00Z">
        <w:r>
          <w:rPr/>
          <w:t>variables</w:t>
        </w:r>
      </w:ins>
      <w:r>
        <w:rPr/>
        <w:t xml:space="preserve"> v0.0.1 (file:///projects/</w:t>
      </w:r>
      <w:del w:id="89" w:author="Carol Nichols" w:date="2016-11-01T08:58:00Z">
        <w:r>
          <w:rPr/>
          <w:delText>bindings</w:delText>
        </w:r>
      </w:del>
      <w:ins w:id="90" w:author="Carol Nichols" w:date="2016-11-01T08:58:00Z">
        <w:r>
          <w:rPr/>
          <w:t>variab</w:t>
        </w:r>
      </w:ins>
      <w:ins w:id="91" w:author="Carol Nichols" w:date="2016-11-01T08:59:00Z">
        <w:r>
          <w:rPr/>
          <w:t>les</w:t>
        </w:r>
      </w:ins>
      <w:r>
        <w:rPr/>
        <w:t>)</w:t>
      </w:r>
    </w:p>
    <w:p>
      <w:pPr>
        <w:pStyle w:val="CodeB"/>
        <w:rPr/>
      </w:pPr>
      <w:r>
        <w:rPr/>
        <w:t>error: re-assignment of immutable variable `x` [--explain E0384]</w:t>
      </w:r>
    </w:p>
    <w:p>
      <w:pPr>
        <w:pStyle w:val="CodeB"/>
        <w:rPr/>
      </w:pPr>
      <w:r>
        <w:rPr/>
        <w:t xml:space="preserve"> </w:t>
      </w:r>
      <w:r>
        <w:rPr/>
        <w:t>--&gt; src/main.rs:4:5</w:t>
      </w:r>
    </w:p>
    <w:p>
      <w:pPr>
        <w:pStyle w:val="CodeB"/>
        <w:rPr/>
      </w:pPr>
      <w:r>
        <w:rPr/>
        <w:t>4 |&gt;     x = 6;</w:t>
      </w:r>
    </w:p>
    <w:p>
      <w:pPr>
        <w:pStyle w:val="CodeB"/>
        <w:rPr/>
      </w:pPr>
      <w:r>
        <w:rPr/>
        <w:t xml:space="preserve">  </w:t>
      </w:r>
      <w:r>
        <w:rPr/>
        <w:t>|&gt;     ^^^^^</w:t>
      </w:r>
    </w:p>
    <w:p>
      <w:pPr>
        <w:pStyle w:val="CodeB"/>
        <w:rPr/>
      </w:pPr>
      <w:r>
        <w:rPr/>
        <w:t>note: prior assignment occurs here</w:t>
      </w:r>
    </w:p>
    <w:p>
      <w:pPr>
        <w:pStyle w:val="CodeB"/>
        <w:rPr/>
      </w:pPr>
      <w:r>
        <w:rPr/>
        <w:t xml:space="preserve"> </w:t>
      </w:r>
      <w:r>
        <w:rPr/>
        <w:t>--&gt; src/main.rs:2:9</w:t>
      </w:r>
    </w:p>
    <w:p>
      <w:pPr>
        <w:pStyle w:val="CodeB"/>
        <w:rPr/>
      </w:pPr>
      <w:r>
        <w:rPr/>
        <w:t>2 |&gt;     let x = 5;</w:t>
      </w:r>
    </w:p>
    <w:p>
      <w:pPr>
        <w:pStyle w:val="CodeC"/>
        <w:rPr/>
      </w:pPr>
      <w:r>
        <w:rPr/>
        <w:t xml:space="preserve">  </w:t>
      </w:r>
      <w:r>
        <w:rPr/>
        <w:t>|&gt;         ^</w:t>
      </w:r>
    </w:p>
    <w:p>
      <w:pPr>
        <w:pStyle w:val="Body"/>
        <w:rPr>
          <w:rFonts w:eastAsia="Microsoft YaHei"/>
        </w:rPr>
      </w:pPr>
      <w:r>
        <w:rPr>
          <w:rFonts w:eastAsia="Microsoft YaHei"/>
        </w:rPr>
        <w:t>This</w:t>
      </w:r>
      <w:del w:id="92" w:author="AnneMarieW" w:date="2016-09-30T10:42:00Z">
        <w:r>
          <w:rPr>
            <w:rFonts w:eastAsia="Microsoft YaHei"/>
          </w:rPr>
          <w:delText xml:space="preserve"> is our first</w:delText>
        </w:r>
      </w:del>
      <w:r>
        <w:rPr>
          <w:rFonts w:eastAsia="Microsoft YaHei"/>
        </w:rPr>
        <w:t xml:space="preserve"> example </w:t>
      </w:r>
      <w:ins w:id="93" w:author="AnneMarieW" w:date="2016-09-30T10:42:00Z">
        <w:r>
          <w:rPr>
            <w:rFonts w:eastAsia="Microsoft YaHei"/>
          </w:rPr>
          <w:t>shows how</w:t>
        </w:r>
      </w:ins>
      <w:del w:id="94" w:author="AnneMarieW" w:date="2016-09-30T10:42:00Z">
        <w:r>
          <w:rPr>
            <w:rFonts w:eastAsia="Microsoft YaHei"/>
          </w:rPr>
          <w:delText>of</w:delText>
        </w:r>
      </w:del>
      <w:r>
        <w:rPr>
          <w:rFonts w:eastAsia="Microsoft YaHei"/>
        </w:rPr>
        <w:t xml:space="preserve"> the compiler help</w:t>
      </w:r>
      <w:ins w:id="95" w:author="AnneMarieW" w:date="2016-09-30T10:42:00Z">
        <w:r>
          <w:rPr>
            <w:rFonts w:eastAsia="Microsoft YaHei"/>
          </w:rPr>
          <w:t>s</w:t>
        </w:r>
      </w:ins>
      <w:del w:id="96" w:author="AnneMarieW" w:date="2016-09-30T10:42:00Z">
        <w:r>
          <w:rPr>
            <w:rFonts w:eastAsia="Microsoft YaHei"/>
          </w:rPr>
          <w:delText>ing us</w:delText>
        </w:r>
      </w:del>
      <w:ins w:id="97" w:author="AnneMarieW" w:date="2016-09-30T10:42:00Z">
        <w:r>
          <w:rPr>
            <w:rFonts w:eastAsia="Microsoft YaHei"/>
          </w:rPr>
          <w:t xml:space="preserve"> you</w:t>
        </w:r>
      </w:ins>
      <w:r>
        <w:rPr>
          <w:rFonts w:eastAsia="Microsoft YaHei"/>
        </w:rPr>
        <w:t xml:space="preserve"> find an error in </w:t>
      </w:r>
      <w:ins w:id="98" w:author="AnneMarieW" w:date="2016-09-30T10:42:00Z">
        <w:r>
          <w:rPr>
            <w:rFonts w:eastAsia="Microsoft YaHei"/>
          </w:rPr>
          <w:t>y</w:t>
        </w:r>
      </w:ins>
      <w:r>
        <w:rPr>
          <w:rFonts w:eastAsia="Microsoft YaHei"/>
        </w:rPr>
        <w:t>our program</w:t>
      </w:r>
      <w:del w:id="99" w:author="AnneMarieW" w:date="2016-09-30T10:42:00Z">
        <w:r>
          <w:rPr>
            <w:rFonts w:eastAsia="Microsoft YaHei"/>
          </w:rPr>
          <w:delText>!</w:delText>
        </w:r>
      </w:del>
      <w:ins w:id="100" w:author="AnneMarieW" w:date="2016-10-04T13:14:00Z">
        <w:r>
          <w:rPr>
            <w:rFonts w:eastAsia="Microsoft YaHei"/>
          </w:rPr>
          <w:t>.</w:t>
        </w:r>
      </w:ins>
      <w:r>
        <w:rPr>
          <w:rFonts w:eastAsia="Microsoft YaHei"/>
        </w:rPr>
        <w:t xml:space="preserve"> </w:t>
      </w:r>
      <w:ins w:id="101" w:author="AnneMarieW" w:date="2016-10-04T13:14:00Z">
        <w:r>
          <w:rPr>
            <w:rFonts w:eastAsia="Microsoft YaHei"/>
          </w:rPr>
          <w:t xml:space="preserve">Even though </w:t>
        </w:r>
      </w:ins>
      <w:del w:id="102" w:author="AnneMarieW" w:date="2016-10-04T13:14:00Z">
        <w:r>
          <w:rPr>
            <w:rFonts w:eastAsia="Microsoft YaHei"/>
          </w:rPr>
          <w:delText>C</w:delText>
        </w:r>
      </w:del>
      <w:ins w:id="103" w:author="AnneMarieW" w:date="2016-10-04T13:14:00Z">
        <w:r>
          <w:rPr>
            <w:rFonts w:eastAsia="Microsoft YaHei"/>
          </w:rPr>
          <w:t>c</w:t>
        </w:r>
      </w:ins>
      <w:r>
        <w:rPr>
          <w:rFonts w:eastAsia="Microsoft YaHei"/>
        </w:rPr>
        <w:t>ompiler errors can be frustrating</w:t>
      </w:r>
      <w:del w:id="104" w:author="AnneMarieW" w:date="2016-10-04T13:14:00Z">
        <w:r>
          <w:rPr>
            <w:rFonts w:eastAsia="Microsoft YaHei"/>
          </w:rPr>
          <w:delText>.</w:delText>
        </w:r>
      </w:del>
      <w:ins w:id="105" w:author="AnneMarieW" w:date="2016-10-04T13:14:00Z">
        <w:r>
          <w:rPr>
            <w:rFonts w:eastAsia="Microsoft YaHei"/>
          </w:rPr>
          <w:t>,</w:t>
        </w:r>
      </w:ins>
      <w:del w:id="106" w:author="AnneMarieW" w:date="2016-10-04T13:14:00Z">
        <w:r>
          <w:rPr>
            <w:rFonts w:eastAsia="Microsoft YaHei"/>
          </w:rPr>
          <w:delText xml:space="preserve"> </w:delText>
        </w:r>
      </w:del>
      <w:del w:id="107" w:author="AnneMarieW" w:date="2016-09-30T10:43:00Z">
        <w:r>
          <w:rPr>
            <w:rFonts w:eastAsia="Microsoft YaHei"/>
          </w:rPr>
          <w:delText xml:space="preserve">Keep in mind that </w:delText>
        </w:r>
      </w:del>
      <w:ins w:id="108" w:author="AnneMarieW" w:date="2016-09-30T10:43:00Z">
        <w:r>
          <w:rPr>
            <w:rFonts w:eastAsia="Microsoft YaHei"/>
          </w:rPr>
          <w:t xml:space="preserve"> </w:t>
        </w:r>
      </w:ins>
      <w:r>
        <w:rPr>
          <w:rFonts w:eastAsia="Microsoft YaHei"/>
        </w:rPr>
        <w:t xml:space="preserve">they only mean your program isn’t safely doing what you want it to do yet; they do </w:t>
      </w:r>
      <w:r>
        <w:rPr>
          <w:rStyle w:val="EmphasisItalic"/>
          <w:rFonts w:eastAsia="Microsoft YaHei"/>
        </w:rPr>
        <w:t xml:space="preserve">not </w:t>
      </w:r>
      <w:r>
        <w:rPr>
          <w:rFonts w:eastAsia="Microsoft YaHei"/>
        </w:rPr>
        <w:t xml:space="preserve">mean that you’re not a good programmer! Experienced Rustaceans still get compiler errors. </w:t>
      </w:r>
      <w:del w:id="109" w:author="AnneMarieW" w:date="2016-09-30T10:43:00Z">
        <w:r>
          <w:rPr>
            <w:rFonts w:eastAsia="Microsoft YaHei"/>
          </w:rPr>
          <w:delText>The Rust compiler is trying to help your program be the very best.</w:delText>
        </w:r>
      </w:del>
    </w:p>
    <w:p>
      <w:pPr>
        <w:pStyle w:val="ProductionDirective"/>
        <w:rPr>
          <w:rFonts w:eastAsia="Microsoft YaHei"/>
        </w:rPr>
      </w:pPr>
      <w:r>
        <w:rPr>
          <w:rFonts w:eastAsia="Microsoft YaHei"/>
        </w:rPr>
        <w:t>PROD: START BOX</w:t>
      </w:r>
    </w:p>
    <w:p>
      <w:pPr>
        <w:pStyle w:val="HeadBox"/>
        <w:rPr>
          <w:rFonts w:eastAsia="Microsoft YaHei"/>
        </w:rPr>
      </w:pPr>
      <w:bookmarkStart w:id="1" w:name="extended-error-explanations"/>
      <w:bookmarkEnd w:id="1"/>
      <w:r>
        <w:rPr>
          <w:rFonts w:eastAsia="Microsoft YaHei"/>
        </w:rPr>
        <w:t>Extended Error Explanations</w:t>
      </w:r>
    </w:p>
    <w:p>
      <w:pPr>
        <w:pStyle w:val="BodyFirstBox"/>
        <w:rPr>
          <w:rFonts w:eastAsia="Microsoft YaHei"/>
        </w:rPr>
      </w:pPr>
      <w:del w:id="110" w:author="AnneMarieW" w:date="2016-09-30T10:44:00Z">
        <w:r>
          <w:rPr>
            <w:rFonts w:eastAsia="Microsoft YaHei"/>
          </w:rPr>
          <w:delText>Now that you’ve seen a Rust error, l</w:delText>
        </w:r>
      </w:del>
      <w:ins w:id="111" w:author="AnneMarieW" w:date="2016-09-30T10:44:00Z">
        <w:r>
          <w:rPr>
            <w:rFonts w:eastAsia="Microsoft YaHei"/>
          </w:rPr>
          <w:t>L</w:t>
        </w:r>
      </w:ins>
      <w:r>
        <w:rPr>
          <w:rFonts w:eastAsia="Microsoft YaHei"/>
        </w:rPr>
        <w:t xml:space="preserve">et’s </w:t>
      </w:r>
      <w:del w:id="112" w:author="AnneMarieW" w:date="2016-09-30T10:43:00Z">
        <w:r>
          <w:rPr>
            <w:rFonts w:eastAsia="Microsoft YaHei"/>
          </w:rPr>
          <w:delText xml:space="preserve">take a moment to </w:delText>
        </w:r>
      </w:del>
      <w:r>
        <w:rPr>
          <w:rFonts w:eastAsia="Microsoft YaHei"/>
        </w:rPr>
        <w:t xml:space="preserve">look at one particularly useful aspect of errors. Rust encourages you to seek further information on the kind of error you’ve received </w:t>
      </w:r>
      <w:ins w:id="113" w:author="AnneMarieW" w:date="2016-09-30T10:44:00Z">
        <w:r>
          <w:rPr>
            <w:rFonts w:eastAsia="Microsoft YaHei"/>
          </w:rPr>
          <w:t xml:space="preserve">by showing you </w:t>
        </w:r>
      </w:ins>
      <w:del w:id="114" w:author="AnneMarieW" w:date="2016-09-30T10:44:00Z">
        <w:r>
          <w:rPr>
            <w:rFonts w:eastAsia="Microsoft YaHei"/>
          </w:rPr>
          <w:delText xml:space="preserve">with </w:delText>
        </w:r>
      </w:del>
      <w:r>
        <w:rPr>
          <w:rFonts w:eastAsia="Microsoft YaHei"/>
        </w:rPr>
        <w:t>output like this:</w:t>
      </w:r>
    </w:p>
    <w:p>
      <w:pPr>
        <w:pStyle w:val="CodeSingle"/>
        <w:rPr/>
      </w:pPr>
      <w:r>
        <w:rPr/>
        <w:t>error: re-assignment of immutable variable `x` [--explain E0384]</w:t>
      </w:r>
    </w:p>
    <w:p>
      <w:pPr>
        <w:pStyle w:val="BodyBox"/>
        <w:rPr>
          <w:rFonts w:eastAsia="Microsoft YaHei"/>
        </w:rPr>
      </w:pPr>
      <w:r>
        <w:rPr>
          <w:rFonts w:eastAsia="Microsoft YaHei"/>
        </w:rPr>
        <w:t xml:space="preserve">This </w:t>
      </w:r>
      <w:ins w:id="115" w:author="AnneMarieW" w:date="2016-09-30T10:45:00Z">
        <w:r>
          <w:rPr>
            <w:rFonts w:eastAsia="Microsoft YaHei"/>
          </w:rPr>
          <w:t>error indicates</w:t>
        </w:r>
      </w:ins>
      <w:del w:id="116" w:author="AnneMarieW" w:date="2016-09-30T10:45:00Z">
        <w:r>
          <w:rPr>
            <w:rFonts w:eastAsia="Microsoft YaHei"/>
          </w:rPr>
          <w:delText>tells us</w:delText>
        </w:r>
      </w:del>
      <w:r>
        <w:rPr>
          <w:rFonts w:eastAsia="Microsoft YaHei"/>
        </w:rPr>
        <w:t xml:space="preserve"> that if </w:t>
      </w:r>
      <w:del w:id="117" w:author="AnneMarieW" w:date="2016-09-30T10:45:00Z">
        <w:r>
          <w:rPr>
            <w:rFonts w:eastAsia="Microsoft YaHei"/>
          </w:rPr>
          <w:delText>we</w:delText>
        </w:r>
      </w:del>
      <w:ins w:id="118" w:author="AnneMarieW" w:date="2016-09-30T10:45:00Z">
        <w:r>
          <w:rPr>
            <w:rFonts w:eastAsia="Microsoft YaHei"/>
          </w:rPr>
          <w:t>you</w:t>
        </w:r>
      </w:ins>
      <w:r>
        <w:rPr>
          <w:rFonts w:eastAsia="Microsoft YaHei"/>
        </w:rPr>
        <w:t xml:space="preserve"> pass the </w:t>
      </w:r>
      <w:r>
        <w:rPr>
          <w:rStyle w:val="Literal"/>
        </w:rPr>
        <w:t>–explain</w:t>
      </w:r>
      <w:r>
        <w:rPr/>
        <w:t xml:space="preserve"> </w:t>
      </w:r>
      <w:r>
        <w:rPr>
          <w:rFonts w:eastAsia="Microsoft YaHei"/>
        </w:rPr>
        <w:t xml:space="preserve">flag to </w:t>
      </w:r>
      <w:r>
        <w:rPr>
          <w:rStyle w:val="Literal"/>
        </w:rPr>
        <w:t>rustc</w:t>
      </w:r>
      <w:r>
        <w:rPr/>
        <w:t xml:space="preserve"> </w:t>
      </w:r>
      <w:r>
        <w:rPr>
          <w:rFonts w:eastAsia="Microsoft YaHei"/>
        </w:rPr>
        <w:t xml:space="preserve">with the provided error code, </w:t>
      </w:r>
      <w:del w:id="119" w:author="AnneMarieW" w:date="2016-09-30T10:45:00Z">
        <w:r>
          <w:rPr>
            <w:rFonts w:eastAsia="Microsoft YaHei"/>
          </w:rPr>
          <w:delText>we</w:delText>
        </w:r>
      </w:del>
      <w:ins w:id="120" w:author="AnneMarieW" w:date="2016-09-30T10:45:00Z">
        <w:r>
          <w:rPr>
            <w:rFonts w:eastAsia="Microsoft YaHei"/>
          </w:rPr>
          <w:t>you</w:t>
        </w:r>
      </w:ins>
      <w:r>
        <w:rPr>
          <w:rFonts w:eastAsia="Microsoft YaHei"/>
        </w:rPr>
        <w:t xml:space="preserve"> can see an extended explanation </w:t>
      </w:r>
      <w:del w:id="121" w:author="AnneMarieW" w:date="2016-09-30T10:45:00Z">
        <w:r>
          <w:rPr>
            <w:rFonts w:eastAsia="Microsoft YaHei"/>
          </w:rPr>
          <w:delText>which</w:delText>
        </w:r>
      </w:del>
      <w:ins w:id="122" w:author="AnneMarieW" w:date="2016-09-30T10:45:00Z">
        <w:r>
          <w:rPr>
            <w:rFonts w:eastAsia="Microsoft YaHei"/>
          </w:rPr>
          <w:t>that</w:t>
        </w:r>
      </w:ins>
      <w:r>
        <w:rPr>
          <w:rFonts w:eastAsia="Microsoft YaHei"/>
        </w:rPr>
        <w:t xml:space="preserve"> will try to explain common causes of and solutions to that kind of error. Not every error has a longer explanation, but many do. Here’s a portion of the explanation for the </w:t>
      </w:r>
      <w:r>
        <w:rPr>
          <w:rStyle w:val="Literal"/>
        </w:rPr>
        <w:t>E0384</w:t>
      </w:r>
      <w:r>
        <w:rPr/>
        <w:t xml:space="preserve"> </w:t>
      </w:r>
      <w:r>
        <w:rPr>
          <w:rFonts w:eastAsia="Microsoft YaHei"/>
        </w:rPr>
        <w:t xml:space="preserve">error </w:t>
      </w:r>
      <w:del w:id="123" w:author="AnneMarieW" w:date="2016-09-30T10:45:00Z">
        <w:r>
          <w:rPr>
            <w:rFonts w:eastAsia="Microsoft YaHei"/>
          </w:rPr>
          <w:delText>we</w:delText>
        </w:r>
      </w:del>
      <w:ins w:id="124" w:author="AnneMarieW" w:date="2016-09-30T10:45:00Z">
        <w:r>
          <w:rPr>
            <w:rFonts w:eastAsia="Microsoft YaHei"/>
          </w:rPr>
          <w:t>you</w:t>
        </w:r>
      </w:ins>
      <w:ins w:id="125" w:author="NSP" w:date="2016-10-21T14:09:00Z">
        <w:r>
          <w:rPr>
            <w:rFonts w:eastAsia="Microsoft YaHei"/>
          </w:rPr>
          <w:t xml:space="preserve"> just</w:t>
        </w:r>
      </w:ins>
      <w:r>
        <w:rPr>
          <w:rFonts w:eastAsia="Microsoft YaHei"/>
        </w:rPr>
        <w:t xml:space="preserve"> received:</w:t>
      </w:r>
    </w:p>
    <w:p>
      <w:pPr>
        <w:pStyle w:val="CodeA"/>
        <w:rPr/>
      </w:pPr>
      <w:r>
        <w:rPr/>
        <w:t xml:space="preserve">$ </w:t>
      </w:r>
      <w:bookmarkStart w:id="2" w:name="__DdeLink__50261_581393937"/>
      <w:bookmarkEnd w:id="2"/>
      <w:r>
        <w:rPr/>
        <w:t>rustc --explain E0384</w:t>
      </w:r>
    </w:p>
    <w:p>
      <w:pPr>
        <w:pStyle w:val="CodeB"/>
        <w:rPr/>
      </w:pPr>
      <w:r>
        <w:rPr/>
        <w:t>This error occurs when an attempt is made to reassign an immutable variable.</w:t>
      </w:r>
    </w:p>
    <w:p>
      <w:pPr>
        <w:pStyle w:val="CodeB"/>
        <w:rPr/>
      </w:pPr>
      <w:r>
        <w:rPr/>
        <w:t>For example:</w:t>
      </w:r>
    </w:p>
    <w:p>
      <w:pPr>
        <w:pStyle w:val="CodeB"/>
        <w:rPr/>
      </w:pPr>
      <w:r>
        <w:rPr/>
      </w:r>
    </w:p>
    <w:p>
      <w:pPr>
        <w:pStyle w:val="CodeB"/>
        <w:rPr/>
      </w:pPr>
      <w:r>
        <w:rPr/>
        <w:t>```</w:t>
      </w:r>
    </w:p>
    <w:p>
      <w:pPr>
        <w:pStyle w:val="CodeB"/>
        <w:rPr/>
      </w:pPr>
      <w:r>
        <w:rPr/>
        <w:t>fn main(){</w:t>
      </w:r>
    </w:p>
    <w:p>
      <w:pPr>
        <w:pStyle w:val="CodeB"/>
        <w:rPr/>
      </w:pPr>
      <w:ins w:id="126" w:author="Carol Nichols" w:date="2016-10-31T14:12:00Z">
        <w:r>
          <w:rPr/>
          <w:t xml:space="preserve">    </w:t>
        </w:r>
      </w:ins>
      <w:r>
        <w:rPr/>
        <w:t>let x = 3;</w:t>
      </w:r>
    </w:p>
    <w:p>
      <w:pPr>
        <w:pStyle w:val="CodeB"/>
        <w:rPr/>
      </w:pPr>
      <w:ins w:id="127" w:author="Carol Nichols" w:date="2016-10-31T14:12:00Z">
        <w:r>
          <w:rPr/>
          <w:t xml:space="preserve">    </w:t>
        </w:r>
      </w:ins>
      <w:r>
        <w:rPr/>
        <w:t>x = 5; // error, reassignment of immutable variable</w:t>
      </w:r>
    </w:p>
    <w:p>
      <w:pPr>
        <w:pStyle w:val="CodeB"/>
        <w:rPr/>
      </w:pPr>
      <w:r>
        <w:rPr/>
        <w:t>}</w:t>
      </w:r>
    </w:p>
    <w:p>
      <w:pPr>
        <w:pStyle w:val="CodeC"/>
        <w:rPr/>
      </w:pPr>
      <w:r>
        <w:rPr/>
        <w:t>```</w:t>
      </w:r>
    </w:p>
    <w:p>
      <w:pPr>
        <w:pStyle w:val="BodyBox"/>
        <w:rPr>
          <w:rFonts w:eastAsia="Microsoft YaHei"/>
        </w:rPr>
      </w:pPr>
      <w:r>
        <w:rPr>
          <w:rFonts w:eastAsia="Microsoft YaHei"/>
        </w:rPr>
        <w:t xml:space="preserve">These explanations </w:t>
      </w:r>
      <w:del w:id="128" w:author="AnneMarieW" w:date="2016-09-30T10:46:00Z">
        <w:r>
          <w:rPr>
            <w:rFonts w:eastAsia="Microsoft YaHei"/>
          </w:rPr>
          <w:delText xml:space="preserve">can really help </w:delText>
        </w:r>
      </w:del>
      <w:ins w:id="129" w:author="AnneMarieW" w:date="2016-09-30T10:46:00Z">
        <w:r>
          <w:rPr>
            <w:rFonts w:eastAsia="Microsoft YaHei"/>
          </w:rPr>
          <w:t xml:space="preserve">are beneficial </w:t>
        </w:r>
      </w:ins>
      <w:r>
        <w:rPr>
          <w:rFonts w:eastAsia="Microsoft YaHei"/>
        </w:rPr>
        <w:t xml:space="preserve">if you’re stuck on an error, so don’t hesitate to look up the error code. </w:t>
      </w:r>
      <w:ins w:id="130" w:author="AnneMarieW" w:date="2016-09-30T10:47:00Z">
        <w:r>
          <w:rPr>
            <w:rFonts w:eastAsia="Microsoft YaHei"/>
          </w:rPr>
          <w:t xml:space="preserve">Use </w:t>
        </w:r>
      </w:ins>
      <w:del w:id="131" w:author="AnneMarieW" w:date="2016-09-30T10:47:00Z">
        <w:r>
          <w:rPr>
            <w:rFonts w:eastAsia="Microsoft YaHei"/>
          </w:rPr>
          <w:delText>T</w:delText>
        </w:r>
      </w:del>
      <w:ins w:id="132" w:author="AnneMarieW" w:date="2016-09-30T10:47:00Z">
        <w:r>
          <w:rPr>
            <w:rFonts w:eastAsia="Microsoft YaHei"/>
          </w:rPr>
          <w:t>t</w:t>
        </w:r>
      </w:ins>
      <w:r>
        <w:rPr>
          <w:rFonts w:eastAsia="Microsoft YaHei"/>
        </w:rPr>
        <w:t>he</w:t>
      </w:r>
      <w:ins w:id="133" w:author="AnneMarieW" w:date="2016-09-30T10:48:00Z">
        <w:r>
          <w:rPr>
            <w:rFonts w:eastAsia="Microsoft YaHei"/>
          </w:rPr>
          <w:t>se</w:t>
        </w:r>
      </w:ins>
      <w:r>
        <w:rPr>
          <w:rFonts w:eastAsia="Microsoft YaHei"/>
        </w:rPr>
        <w:t xml:space="preserve"> </w:t>
      </w:r>
      <w:ins w:id="134" w:author="AnneMarieW" w:date="2016-09-30T10:47:00Z">
        <w:r>
          <w:rPr>
            <w:rFonts w:eastAsia="Microsoft YaHei"/>
          </w:rPr>
          <w:t xml:space="preserve">helpful </w:t>
        </w:r>
      </w:ins>
      <w:r>
        <w:rPr>
          <w:rFonts w:eastAsia="Microsoft YaHei"/>
        </w:rPr>
        <w:t xml:space="preserve">compiler </w:t>
      </w:r>
      <w:ins w:id="135" w:author="AnneMarieW" w:date="2016-09-30T10:48:00Z">
        <w:r>
          <w:rPr>
            <w:rFonts w:eastAsia="Microsoft YaHei"/>
          </w:rPr>
          <w:t>errors to perfect your code</w:t>
        </w:r>
      </w:ins>
      <w:del w:id="136" w:author="AnneMarieW" w:date="2016-09-30T10:48:00Z">
        <w:r>
          <w:rPr>
            <w:rFonts w:eastAsia="Microsoft YaHei"/>
          </w:rPr>
          <w:delText>is your friend, and it’s there to help</w:delText>
        </w:r>
      </w:del>
      <w:r>
        <w:rPr>
          <w:rFonts w:eastAsia="Microsoft YaHei"/>
        </w:rPr>
        <w:t>.</w:t>
      </w:r>
    </w:p>
    <w:p>
      <w:pPr>
        <w:pStyle w:val="ProductionDirective"/>
        <w:rPr>
          <w:rFonts w:eastAsia="Microsoft YaHei"/>
        </w:rPr>
      </w:pPr>
      <w:r>
        <w:rPr>
          <w:rFonts w:eastAsia="Microsoft YaHei"/>
        </w:rPr>
        <w:t>PROD: END BOX</w:t>
      </w:r>
    </w:p>
    <w:p>
      <w:pPr>
        <w:pStyle w:val="Body"/>
        <w:rPr>
          <w:rFonts w:eastAsia="Microsoft YaHei"/>
        </w:rPr>
      </w:pPr>
      <w:r>
        <w:rPr>
          <w:rFonts w:eastAsia="Microsoft YaHei"/>
        </w:rPr>
        <w:t>The error</w:t>
      </w:r>
      <w:del w:id="137" w:author="AnneMarieW" w:date="2016-09-30T10:48:00Z">
        <w:r>
          <w:rPr>
            <w:rFonts w:eastAsia="Microsoft YaHei"/>
          </w:rPr>
          <w:delText xml:space="preserve"> tells us</w:delText>
        </w:r>
      </w:del>
      <w:ins w:id="138" w:author="AnneMarieW" w:date="2016-09-30T10:48:00Z">
        <w:r>
          <w:rPr>
            <w:rFonts w:eastAsia="Microsoft YaHei"/>
          </w:rPr>
          <w:t xml:space="preserve"> indicates</w:t>
        </w:r>
      </w:ins>
      <w:r>
        <w:rPr>
          <w:rFonts w:eastAsia="Microsoft YaHei"/>
        </w:rPr>
        <w:t xml:space="preserve"> that the cause of the error is </w:t>
      </w:r>
      <w:r>
        <w:rPr>
          <w:rStyle w:val="Literal"/>
        </w:rPr>
        <w:t>re</w:t>
      </w:r>
      <w:del w:id="139" w:author="AnneMarieW" w:date="2016-09-30T10:48:00Z">
        <w:r>
          <w:rPr>
            <w:rStyle w:val="Literal"/>
          </w:rPr>
          <w:delText>-</w:delText>
        </w:r>
      </w:del>
      <w:r>
        <w:rPr>
          <w:rStyle w:val="Literal"/>
        </w:rPr>
        <w:t>assig</w:t>
      </w:r>
      <w:ins w:id="140" w:author="AnneMarieW" w:date="2016-10-04T15:36:00Z">
        <w:r>
          <w:rPr>
            <w:rStyle w:val="Literal"/>
          </w:rPr>
          <w:t>n</w:t>
        </w:r>
      </w:ins>
      <w:r>
        <w:rPr>
          <w:rStyle w:val="Literal"/>
        </w:rPr>
        <w:t>ment of immutable variable</w:t>
      </w:r>
      <w:r>
        <w:rPr>
          <w:rFonts w:eastAsia="Microsoft YaHei"/>
        </w:rPr>
        <w:t xml:space="preserve">, because </w:t>
      </w:r>
      <w:del w:id="141" w:author="AnneMarieW" w:date="2016-09-30T10:48:00Z">
        <w:r>
          <w:rPr>
            <w:rFonts w:eastAsia="Microsoft YaHei"/>
          </w:rPr>
          <w:delText>we</w:delText>
        </w:r>
      </w:del>
      <w:ins w:id="142" w:author="AnneMarieW" w:date="2016-09-30T10:48:00Z">
        <w:r>
          <w:rPr>
            <w:rFonts w:eastAsia="Microsoft YaHei"/>
          </w:rPr>
          <w:t>you</w:t>
        </w:r>
      </w:ins>
      <w:r>
        <w:rPr>
          <w:rFonts w:eastAsia="Microsoft YaHei"/>
        </w:rPr>
        <w:t xml:space="preserve"> tried to assign a second value to the immutable </w:t>
      </w:r>
      <w:r>
        <w:rPr>
          <w:rStyle w:val="Literal"/>
        </w:rPr>
        <w:t xml:space="preserve">x </w:t>
      </w:r>
      <w:r>
        <w:rPr>
          <w:rFonts w:eastAsia="Microsoft YaHei"/>
        </w:rPr>
        <w:t>variable.</w:t>
      </w:r>
    </w:p>
    <w:p>
      <w:pPr>
        <w:pStyle w:val="Body"/>
        <w:rPr>
          <w:rFonts w:eastAsia="Microsoft YaHei"/>
        </w:rPr>
      </w:pPr>
      <w:r>
        <w:rPr>
          <w:rFonts w:eastAsia="Microsoft YaHei"/>
        </w:rPr>
        <w:t xml:space="preserve">It’s important that </w:t>
      </w:r>
      <w:del w:id="143" w:author="AnneMarieW" w:date="2016-09-30T10:48:00Z">
        <w:r>
          <w:rPr>
            <w:rFonts w:eastAsia="Microsoft YaHei"/>
          </w:rPr>
          <w:delText>we</w:delText>
        </w:r>
      </w:del>
      <w:ins w:id="144" w:author="AnneMarieW" w:date="2016-09-30T10:48:00Z">
        <w:r>
          <w:rPr>
            <w:rFonts w:eastAsia="Microsoft YaHei"/>
          </w:rPr>
          <w:t>you</w:t>
        </w:r>
      </w:ins>
      <w:r>
        <w:rPr>
          <w:rFonts w:eastAsia="Microsoft YaHei"/>
        </w:rPr>
        <w:t xml:space="preserve"> get compile-time errors when </w:t>
      </w:r>
      <w:del w:id="145" w:author="AnneMarieW" w:date="2016-09-30T10:48:00Z">
        <w:r>
          <w:rPr>
            <w:rFonts w:eastAsia="Microsoft YaHei"/>
          </w:rPr>
          <w:delText>we</w:delText>
        </w:r>
      </w:del>
      <w:ins w:id="146" w:author="AnneMarieW" w:date="2016-09-30T10:48:00Z">
        <w:r>
          <w:rPr>
            <w:rFonts w:eastAsia="Microsoft YaHei"/>
          </w:rPr>
          <w:t>you</w:t>
        </w:r>
      </w:ins>
      <w:r>
        <w:rPr>
          <w:rFonts w:eastAsia="Microsoft YaHei"/>
        </w:rPr>
        <w:t xml:space="preserve"> attempt to change a value that </w:t>
      </w:r>
      <w:del w:id="147" w:author="AnneMarieW" w:date="2016-09-30T10:48:00Z">
        <w:r>
          <w:rPr>
            <w:rFonts w:eastAsia="Microsoft YaHei"/>
          </w:rPr>
          <w:delText>we</w:delText>
        </w:r>
      </w:del>
      <w:ins w:id="148" w:author="AnneMarieW" w:date="2016-09-30T10:48:00Z">
        <w:r>
          <w:rPr>
            <w:rFonts w:eastAsia="Microsoft YaHei"/>
          </w:rPr>
          <w:t>you</w:t>
        </w:r>
      </w:ins>
      <w:r>
        <w:rPr>
          <w:rFonts w:eastAsia="Microsoft YaHei"/>
        </w:rPr>
        <w:t xml:space="preserve"> previously </w:t>
      </w:r>
      <w:del w:id="149" w:author="AnneMarieW" w:date="2016-09-30T10:49:00Z">
        <w:r>
          <w:rPr>
            <w:rFonts w:eastAsia="Microsoft YaHei"/>
          </w:rPr>
          <w:delText>said was</w:delText>
        </w:r>
      </w:del>
      <w:ins w:id="150" w:author="AnneMarieW" w:date="2016-09-30T10:49:00Z">
        <w:r>
          <w:rPr>
            <w:rFonts w:eastAsia="Microsoft YaHei"/>
          </w:rPr>
          <w:t>designated as</w:t>
        </w:r>
      </w:ins>
      <w:r>
        <w:rPr>
          <w:rFonts w:eastAsia="Microsoft YaHei"/>
        </w:rPr>
        <w:t xml:space="preserve"> immutable because this very situation can lead to bugs. If one part of </w:t>
      </w:r>
      <w:ins w:id="151" w:author="AnneMarieW" w:date="2016-09-30T10:49:00Z">
        <w:r>
          <w:rPr>
            <w:rFonts w:eastAsia="Microsoft YaHei"/>
          </w:rPr>
          <w:t>y</w:t>
        </w:r>
      </w:ins>
      <w:r>
        <w:rPr>
          <w:rFonts w:eastAsia="Microsoft YaHei"/>
        </w:rPr>
        <w:t xml:space="preserve">our code operates on </w:t>
      </w:r>
      <w:del w:id="152" w:author="AnneMarieW" w:date="2016-10-04T13:16:00Z">
        <w:r>
          <w:rPr>
            <w:rFonts w:eastAsia="Microsoft YaHei"/>
          </w:rPr>
          <w:delText>an</w:delText>
        </w:r>
      </w:del>
      <w:ins w:id="153" w:author="AnneMarieW" w:date="2016-10-04T13:16:00Z">
        <w:r>
          <w:rPr>
            <w:rFonts w:eastAsia="Microsoft YaHei"/>
          </w:rPr>
          <w:t>the</w:t>
        </w:r>
      </w:ins>
      <w:r>
        <w:rPr>
          <w:rFonts w:eastAsia="Microsoft YaHei"/>
        </w:rPr>
        <w:t xml:space="preserve"> assumption that a value will never change</w:t>
      </w:r>
      <w:del w:id="154" w:author="AnneMarieW" w:date="2016-10-04T13:16:00Z">
        <w:r>
          <w:rPr>
            <w:rFonts w:eastAsia="Microsoft YaHei"/>
          </w:rPr>
          <w:delText>,</w:delText>
        </w:r>
      </w:del>
      <w:r>
        <w:rPr>
          <w:rFonts w:eastAsia="Microsoft YaHei"/>
        </w:rPr>
        <w:t xml:space="preserve"> and another part of </w:t>
      </w:r>
      <w:ins w:id="155" w:author="AnneMarieW" w:date="2016-10-04T13:16:00Z">
        <w:r>
          <w:rPr>
            <w:rFonts w:eastAsia="Microsoft YaHei"/>
          </w:rPr>
          <w:t>y</w:t>
        </w:r>
      </w:ins>
      <w:r>
        <w:rPr>
          <w:rFonts w:eastAsia="Microsoft YaHei"/>
        </w:rPr>
        <w:t xml:space="preserve">our code changes that value, it’s possible that the first part of the code won’t do what it was designed to do. This cause of bugs can be difficult to track down after the fact, especially when the second piece of code </w:t>
      </w:r>
      <w:del w:id="156" w:author="AnneMarieW" w:date="2016-09-30T10:49:00Z">
        <w:r>
          <w:rPr>
            <w:rFonts w:eastAsia="Microsoft YaHei"/>
          </w:rPr>
          <w:delText xml:space="preserve">only </w:delText>
        </w:r>
      </w:del>
      <w:r>
        <w:rPr>
          <w:rFonts w:eastAsia="Microsoft YaHei"/>
        </w:rPr>
        <w:t>changes the value</w:t>
      </w:r>
      <w:ins w:id="157" w:author="AnneMarieW" w:date="2016-09-30T10:49:00Z">
        <w:r>
          <w:rPr>
            <w:rFonts w:eastAsia="Microsoft YaHei"/>
          </w:rPr>
          <w:t xml:space="preserve"> only</w:t>
        </w:r>
      </w:ins>
      <w:r>
        <w:rPr>
          <w:rFonts w:eastAsia="Microsoft YaHei"/>
        </w:rPr>
        <w:t xml:space="preserve"> </w:t>
      </w:r>
      <w:r>
        <w:rPr>
          <w:rStyle w:val="EmphasisItalic"/>
          <w:rFonts w:eastAsia="Microsoft YaHei"/>
        </w:rPr>
        <w:t>sometimes</w:t>
      </w:r>
      <w:r>
        <w:rPr>
          <w:rFonts w:eastAsia="Microsoft YaHei"/>
        </w:rPr>
        <w:t>.</w:t>
      </w:r>
    </w:p>
    <w:p>
      <w:pPr>
        <w:pStyle w:val="Body"/>
        <w:rPr>
          <w:rFonts w:eastAsia="Microsoft YaHei"/>
        </w:rPr>
      </w:pPr>
      <w:r>
        <w:rPr>
          <w:rFonts w:eastAsia="Microsoft YaHei"/>
        </w:rPr>
        <w:t>In Rust</w:t>
      </w:r>
      <w:del w:id="158" w:author="NSP" w:date="2016-10-21T14:09:00Z">
        <w:r>
          <w:rPr>
            <w:rFonts w:eastAsia="Microsoft YaHei"/>
          </w:rPr>
          <w:delText>, weyou can trust that a value weyou sayspecify not to won’t change really won’t change, because</w:delText>
        </w:r>
      </w:del>
      <w:r>
        <w:rPr>
          <w:rFonts w:eastAsia="Microsoft YaHei"/>
        </w:rPr>
        <w:t xml:space="preserve"> the compiler </w:t>
      </w:r>
      <w:del w:id="159" w:author="AnneMarieW" w:date="2016-09-30T10:50:00Z">
        <w:r>
          <w:rPr>
            <w:rFonts w:eastAsia="Microsoft YaHei"/>
          </w:rPr>
          <w:delText xml:space="preserve">is </w:delText>
        </w:r>
      </w:del>
      <w:del w:id="160" w:author="NSP" w:date="2016-10-21T14:09:00Z">
        <w:r>
          <w:rPr>
            <w:rFonts w:eastAsia="Microsoft YaHei"/>
          </w:rPr>
          <w:delText xml:space="preserve">enforcesing that </w:delText>
        </w:r>
      </w:del>
      <w:r>
        <w:rPr>
          <w:rFonts w:eastAsia="Microsoft YaHei"/>
        </w:rPr>
        <w:t>guarantee</w:t>
      </w:r>
      <w:ins w:id="161" w:author="NSP" w:date="2016-10-21T14:09:00Z">
        <w:r>
          <w:rPr>
            <w:rFonts w:eastAsia="Microsoft YaHei"/>
          </w:rPr>
          <w:t>s</w:t>
        </w:r>
      </w:ins>
      <w:r>
        <w:rPr>
          <w:rFonts w:eastAsia="Microsoft YaHei"/>
        </w:rPr>
        <w:t xml:space="preserve"> </w:t>
      </w:r>
      <w:ins w:id="162" w:author="NSP" w:date="2016-10-21T14:09:00Z">
        <w:r>
          <w:rPr>
            <w:rFonts w:eastAsia="Microsoft YaHei"/>
          </w:rPr>
          <w:t>that when you state that a value won’t change, it really won’t change</w:t>
        </w:r>
      </w:ins>
      <w:del w:id="163" w:author="NSP" w:date="2016-10-21T14:09:00Z">
        <w:r>
          <w:rPr>
            <w:rFonts w:eastAsia="Microsoft YaHei"/>
          </w:rPr>
          <w:delText>for usyou</w:delText>
        </w:r>
      </w:del>
      <w:r>
        <w:rPr>
          <w:rFonts w:eastAsia="Microsoft YaHei"/>
        </w:rPr>
        <w:t xml:space="preserve">. </w:t>
      </w:r>
      <w:ins w:id="164" w:author="NSP" w:date="2016-10-21T14:10:00Z">
        <w:r>
          <w:rPr>
            <w:rFonts w:eastAsia="Microsoft YaHei"/>
          </w:rPr>
          <w:t xml:space="preserve">That means that </w:t>
        </w:r>
      </w:ins>
      <w:del w:id="165" w:author="NSP" w:date="2016-10-21T14:10:00Z">
        <w:r>
          <w:rPr>
            <w:rFonts w:eastAsia="Microsoft YaHei"/>
          </w:rPr>
          <w:delText>W</w:delText>
        </w:r>
      </w:del>
      <w:ins w:id="166" w:author="NSP" w:date="2016-10-21T14:10:00Z">
        <w:r>
          <w:rPr>
            <w:rFonts w:eastAsia="Microsoft YaHei"/>
          </w:rPr>
          <w:t>w</w:t>
        </w:r>
      </w:ins>
      <w:r>
        <w:rPr>
          <w:rFonts w:eastAsia="Microsoft YaHei"/>
        </w:rPr>
        <w:t xml:space="preserve">hen </w:t>
      </w:r>
      <w:ins w:id="167" w:author="AnneMarieW" w:date="2016-09-30T10:51:00Z">
        <w:r>
          <w:rPr>
            <w:rFonts w:eastAsia="Microsoft YaHei"/>
          </w:rPr>
          <w:t xml:space="preserve">you’re </w:t>
        </w:r>
      </w:ins>
      <w:r>
        <w:rPr>
          <w:rFonts w:eastAsia="Microsoft YaHei"/>
        </w:rPr>
        <w:t xml:space="preserve">reading and writing code, </w:t>
      </w:r>
      <w:del w:id="168" w:author="AnneMarieW" w:date="2016-09-30T10:51:00Z">
        <w:r>
          <w:rPr>
            <w:rFonts w:eastAsia="Microsoft YaHei"/>
          </w:rPr>
          <w:delText>we</w:delText>
        </w:r>
      </w:del>
      <w:ins w:id="169" w:author="AnneMarieW" w:date="2016-09-30T10:51:00Z">
        <w:r>
          <w:rPr>
            <w:rFonts w:eastAsia="Microsoft YaHei"/>
          </w:rPr>
          <w:t>you</w:t>
        </w:r>
      </w:ins>
      <w:r>
        <w:rPr>
          <w:rFonts w:eastAsia="Microsoft YaHei"/>
        </w:rPr>
        <w:t xml:space="preserve"> don’t have to keep track</w:t>
      </w:r>
      <w:del w:id="170" w:author="AnneMarieW" w:date="2016-09-30T10:51:00Z">
        <w:r>
          <w:rPr>
            <w:rFonts w:eastAsia="Microsoft YaHei"/>
          </w:rPr>
          <w:delText xml:space="preserve"> in our head</w:delText>
        </w:r>
      </w:del>
      <w:ins w:id="171" w:author="AnneMarieW" w:date="2016-09-30T10:51:00Z">
        <w:r>
          <w:rPr>
            <w:rFonts w:eastAsia="Microsoft YaHei"/>
          </w:rPr>
          <w:t xml:space="preserve"> of</w:t>
        </w:r>
      </w:ins>
      <w:r>
        <w:rPr>
          <w:rFonts w:eastAsia="Microsoft YaHei"/>
        </w:rPr>
        <w:t xml:space="preserve"> how and where a value might change</w:t>
      </w:r>
      <w:del w:id="172" w:author="AnneMarieW" w:date="2016-09-30T10:52:00Z">
        <w:r>
          <w:rPr>
            <w:rFonts w:eastAsia="Microsoft YaHei"/>
          </w:rPr>
          <w:delText>.</w:delText>
        </w:r>
      </w:del>
      <w:ins w:id="173" w:author="AnneMarieW" w:date="2016-09-30T10:52:00Z">
        <w:r>
          <w:rPr>
            <w:rFonts w:eastAsia="Microsoft YaHei"/>
          </w:rPr>
          <w:t>, which</w:t>
        </w:r>
      </w:ins>
      <w:del w:id="174" w:author="AnneMarieW" w:date="2016-09-30T10:52:00Z">
        <w:r>
          <w:rPr>
            <w:rFonts w:eastAsia="Microsoft YaHei"/>
          </w:rPr>
          <w:delText xml:space="preserve"> This</w:delText>
        </w:r>
      </w:del>
      <w:r>
        <w:rPr>
          <w:rFonts w:eastAsia="Microsoft YaHei"/>
        </w:rPr>
        <w:t xml:space="preserve"> can make code easier to reason about.</w:t>
      </w:r>
    </w:p>
    <w:p>
      <w:pPr>
        <w:pStyle w:val="Body"/>
        <w:rPr/>
      </w:pPr>
      <w:ins w:id="175" w:author="AnneMarieW" w:date="2016-09-30T10:52:00Z">
        <w:r>
          <w:rPr>
            <w:rFonts w:eastAsia="Microsoft YaHei"/>
          </w:rPr>
          <w:t xml:space="preserve">But </w:t>
        </w:r>
      </w:ins>
      <w:del w:id="176" w:author="AnneMarieW" w:date="2016-09-30T10:52:00Z">
        <w:r>
          <w:rPr>
            <w:rFonts w:eastAsia="Microsoft YaHei"/>
          </w:rPr>
          <w:delText>M</w:delText>
        </w:r>
      </w:del>
      <w:ins w:id="177" w:author="AnneMarieW" w:date="2016-09-30T10:52:00Z">
        <w:r>
          <w:rPr>
            <w:rFonts w:eastAsia="Microsoft YaHei"/>
          </w:rPr>
          <w:t>m</w:t>
        </w:r>
      </w:ins>
      <w:r>
        <w:rPr>
          <w:rFonts w:eastAsia="Microsoft YaHei"/>
        </w:rPr>
        <w:t xml:space="preserve">utability can be </w:t>
      </w:r>
      <w:del w:id="178" w:author="AnneMarieW" w:date="2016-09-30T10:52:00Z">
        <w:r>
          <w:rPr>
            <w:rFonts w:eastAsia="Microsoft YaHei"/>
          </w:rPr>
          <w:delText>reall</w:delText>
        </w:r>
      </w:del>
      <w:ins w:id="179" w:author="AnneMarieW" w:date="2016-09-30T10:52:00Z">
        <w:r>
          <w:rPr>
            <w:rFonts w:eastAsia="Microsoft YaHei"/>
          </w:rPr>
          <w:t>ver</w:t>
        </w:r>
      </w:ins>
      <w:r>
        <w:rPr>
          <w:rFonts w:eastAsia="Microsoft YaHei"/>
        </w:rPr>
        <w:t>y useful</w:t>
      </w:r>
      <w:del w:id="180" w:author="AnneMarieW" w:date="2016-09-30T10:52:00Z">
        <w:r>
          <w:rPr>
            <w:rFonts w:eastAsia="Microsoft YaHei"/>
          </w:rPr>
          <w:delText>, though!</w:delText>
        </w:r>
      </w:del>
      <w:ins w:id="181" w:author="AnneMarieW" w:date="2016-09-30T10:52:00Z">
        <w:r>
          <w:rPr>
            <w:rFonts w:eastAsia="Microsoft YaHei"/>
          </w:rPr>
          <w:t>.</w:t>
        </w:r>
      </w:ins>
      <w:r>
        <w:rPr>
          <w:rFonts w:eastAsia="Microsoft YaHei"/>
        </w:rPr>
        <w:t xml:space="preserve"> </w:t>
      </w:r>
      <w:del w:id="182" w:author="Carol Nichols" w:date="2016-11-01T08:59:00Z">
        <w:r>
          <w:rPr>
            <w:rFonts w:eastAsia="Microsoft YaHei"/>
          </w:rPr>
          <w:delText>Bindings</w:delText>
        </w:r>
      </w:del>
      <w:ins w:id="183" w:author="Carol Nichols" w:date="2016-11-01T08:59:00Z">
        <w:r>
          <w:rPr>
            <w:rFonts w:eastAsia="Microsoft YaHei"/>
          </w:rPr>
          <w:t>V</w:t>
        </w:r>
      </w:ins>
      <w:ins w:id="184" w:author="Carol Nichols" w:date="2016-11-01T09:00:00Z">
        <w:r>
          <w:rPr>
            <w:rFonts w:eastAsia="Microsoft YaHei"/>
          </w:rPr>
          <w:t>ariables</w:t>
        </w:r>
      </w:ins>
      <w:r>
        <w:rPr>
          <w:rFonts w:eastAsia="Microsoft YaHei"/>
        </w:rPr>
        <w:t xml:space="preserve"> are immutable only by default; you can make them mutable by adding </w:t>
      </w:r>
      <w:r>
        <w:rPr>
          <w:rStyle w:val="Literal"/>
        </w:rPr>
        <w:t>mut</w:t>
      </w:r>
      <w:r>
        <w:rPr>
          <w:rFonts w:eastAsia="Microsoft YaHei"/>
        </w:rPr>
        <w:t xml:space="preserve"> in front of the variable name. In addition to allowing this value to </w:t>
      </w:r>
      <w:del w:id="185" w:author="AnneMarieW" w:date="2016-09-30T10:53:00Z">
        <w:r>
          <w:rPr>
            <w:rFonts w:eastAsia="Microsoft YaHei"/>
          </w:rPr>
          <w:delText xml:space="preserve">be </w:delText>
        </w:r>
      </w:del>
      <w:r>
        <w:rPr>
          <w:rFonts w:eastAsia="Microsoft YaHei"/>
        </w:rPr>
        <w:t>change</w:t>
      </w:r>
      <w:del w:id="186" w:author="AnneMarieW" w:date="2016-09-30T10:53:00Z">
        <w:r>
          <w:rPr>
            <w:rFonts w:eastAsia="Microsoft YaHei"/>
          </w:rPr>
          <w:delText>d</w:delText>
        </w:r>
      </w:del>
      <w:r>
        <w:rPr>
          <w:rFonts w:eastAsia="Microsoft YaHei"/>
        </w:rPr>
        <w:t xml:space="preserve">, it conveys intent to future readers of the code by indicating that other parts of the code will be changing this </w:t>
      </w:r>
      <w:ins w:id="187" w:author="AnneMarieW" w:date="2016-09-30T10:53:00Z">
        <w:r>
          <w:rPr>
            <w:rFonts w:eastAsia="Microsoft YaHei"/>
          </w:rPr>
          <w:t xml:space="preserve">variable </w:t>
        </w:r>
      </w:ins>
      <w:r>
        <w:rPr>
          <w:rFonts w:eastAsia="Microsoft YaHei"/>
        </w:rPr>
        <w:t>value.</w:t>
      </w:r>
    </w:p>
    <w:p>
      <w:pPr>
        <w:pStyle w:val="Body"/>
        <w:rPr>
          <w:rFonts w:eastAsia="Microsoft YaHei"/>
        </w:rPr>
      </w:pPr>
      <w:r>
        <w:rPr>
          <w:rFonts w:eastAsia="Microsoft YaHei"/>
        </w:rPr>
        <w:t xml:space="preserve">For example, change </w:t>
      </w:r>
      <w:del w:id="188" w:author="janelle" w:date="2016-10-25T17:53:00Z">
        <w:r>
          <w:rPr>
            <w:rFonts w:eastAsia="Microsoft YaHei"/>
          </w:rPr>
          <w:delText>the program you just wrote to</w:delText>
        </w:r>
      </w:del>
      <w:del w:id="189" w:author="janelle" w:date="2016-10-25T17:53:00Z">
        <w:r>
          <w:rPr>
            <w:rStyle w:val="EmphasisItalic"/>
            <w:rFonts w:eastAsia="Microsoft YaHei"/>
          </w:rPr>
          <w:delText xml:space="preserve"> </w:delText>
        </w:r>
      </w:del>
      <w:ins w:id="190" w:author="AnneMarieW" w:date="2016-09-30T10:54:00Z">
        <w:r>
          <w:rPr>
            <w:rStyle w:val="EmphasisItalic"/>
            <w:rFonts w:eastAsia="Microsoft YaHei"/>
          </w:rPr>
          <w:t>src/main.rs</w:t>
        </w:r>
      </w:ins>
      <w:ins w:id="191" w:author="AnneMarieW" w:date="2016-09-30T10:54:00Z">
        <w:r>
          <w:rPr>
            <w:rFonts w:eastAsia="Microsoft YaHei"/>
          </w:rPr>
          <w:t xml:space="preserve"> to</w:t>
        </w:r>
      </w:ins>
      <w:r>
        <w:rPr>
          <w:rFonts w:eastAsia="Microsoft YaHei"/>
        </w:rPr>
        <w:t xml:space="preserve"> the following:</w:t>
      </w:r>
      <w:ins w:id="192" w:author="AnneMarieW" w:date="2016-09-30T10:53:00Z">
        <w:r>
          <w:rPr>
            <w:rFonts w:eastAsia="Microsoft YaHei"/>
          </w:rPr>
          <w:t xml:space="preserve"> </w:t>
        </w:r>
      </w:ins>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pPr>
      <w:ins w:id="193" w:author="AnneMarieW" w:date="2016-09-30T10:55:00Z">
        <w:r>
          <w:rPr>
            <w:rFonts w:eastAsia="Microsoft YaHei"/>
          </w:rPr>
          <w:t xml:space="preserve">When </w:t>
        </w:r>
      </w:ins>
      <w:del w:id="194" w:author="NSP" w:date="2016-10-21T14:10:00Z">
        <w:r>
          <w:rPr>
            <w:rFonts w:eastAsia="Microsoft YaHei"/>
          </w:rPr>
          <w:delText>you</w:delText>
        </w:r>
      </w:del>
      <w:ins w:id="195" w:author="NSP" w:date="2016-10-21T14:10:00Z">
        <w:r>
          <w:rPr>
            <w:rFonts w:eastAsia="Microsoft YaHei"/>
          </w:rPr>
          <w:t>we</w:t>
        </w:r>
      </w:ins>
      <w:del w:id="196" w:author="Carol Nichols" w:date="2016-10-31T14:15:00Z">
        <w:r>
          <w:rPr>
            <w:rFonts w:eastAsia="Microsoft YaHei"/>
          </w:rPr>
          <w:delText xml:space="preserve"> </w:delText>
        </w:r>
      </w:del>
      <w:ins w:id="197" w:author="AnneMarieW" w:date="2016-09-30T10:55:00Z">
        <w:r>
          <w:rPr>
            <w:rFonts w:eastAsia="Microsoft YaHei"/>
          </w:rPr>
          <w:t xml:space="preserve"> </w:t>
        </w:r>
      </w:ins>
      <w:del w:id="198" w:author="AnneMarieW" w:date="2016-09-30T10:55:00Z">
        <w:r>
          <w:rPr>
            <w:rFonts w:eastAsia="Microsoft YaHei"/>
          </w:rPr>
          <w:delText>R</w:delText>
        </w:r>
      </w:del>
      <w:ins w:id="199" w:author="AnneMarieW" w:date="2016-09-30T10:55:00Z">
        <w:r>
          <w:rPr>
            <w:rFonts w:eastAsia="Microsoft YaHei"/>
          </w:rPr>
          <w:t>r</w:t>
        </w:r>
      </w:ins>
      <w:r>
        <w:rPr>
          <w:rFonts w:eastAsia="Microsoft YaHei"/>
        </w:rPr>
        <w:t>un</w:t>
      </w:r>
      <w:del w:id="200" w:author="AnneMarieW" w:date="2016-09-30T10:55:00Z">
        <w:r>
          <w:rPr>
            <w:rFonts w:eastAsia="Microsoft YaHei"/>
          </w:rPr>
          <w:delText>ning</w:delText>
        </w:r>
      </w:del>
      <w:r>
        <w:rPr>
          <w:rFonts w:eastAsia="Microsoft YaHei"/>
        </w:rPr>
        <w:t xml:space="preserve"> this</w:t>
      </w:r>
      <w:ins w:id="201" w:author="AnneMarieW" w:date="2016-09-30T10:55:00Z">
        <w:r>
          <w:rPr>
            <w:rFonts w:eastAsia="Microsoft YaHei"/>
          </w:rPr>
          <w:t xml:space="preserve"> program</w:t>
        </w:r>
      </w:ins>
      <w:r>
        <w:rPr>
          <w:rFonts w:eastAsia="Microsoft YaHei"/>
        </w:rPr>
        <w:t xml:space="preserve">, </w:t>
      </w:r>
      <w:del w:id="202" w:author="AnneMarieW" w:date="2016-09-30T10:55:00Z">
        <w:r>
          <w:rPr>
            <w:rFonts w:eastAsia="Microsoft YaHei"/>
          </w:rPr>
          <w:delText>we</w:delText>
        </w:r>
      </w:del>
      <w:del w:id="203" w:author="NSP" w:date="2016-10-21T14:10:00Z">
        <w:r>
          <w:rPr>
            <w:rFonts w:eastAsia="Microsoft YaHei"/>
          </w:rPr>
          <w:delText>you</w:delText>
        </w:r>
      </w:del>
      <w:ins w:id="204" w:author="NSP" w:date="2016-10-21T14:10:00Z">
        <w:r>
          <w:rPr>
            <w:rFonts w:eastAsia="Microsoft YaHei"/>
          </w:rPr>
          <w:t>we</w:t>
        </w:r>
      </w:ins>
      <w:r>
        <w:rPr>
          <w:rFonts w:eastAsia="Microsoft YaHei"/>
        </w:rPr>
        <w:t xml:space="preserve"> get</w:t>
      </w:r>
      <w:ins w:id="205" w:author="AnneMarieW" w:date="2016-09-30T10:55:00Z">
        <w:r>
          <w:rPr>
            <w:rFonts w:eastAsia="Microsoft YaHei"/>
          </w:rPr>
          <w:t xml:space="preserve"> the following</w:t>
        </w:r>
      </w:ins>
      <w:r>
        <w:rPr>
          <w:rFonts w:eastAsia="Microsoft YaHei"/>
        </w:rPr>
        <w:t>:</w:t>
      </w:r>
    </w:p>
    <w:p>
      <w:pPr>
        <w:pStyle w:val="CodeA"/>
        <w:rPr/>
      </w:pPr>
      <w:r>
        <w:rPr/>
        <w:t>$ cargo run</w:t>
      </w:r>
    </w:p>
    <w:p>
      <w:pPr>
        <w:pStyle w:val="CodeB"/>
        <w:rPr/>
      </w:pPr>
      <w:r>
        <w:rPr/>
        <w:t xml:space="preserve">   </w:t>
      </w:r>
      <w:r>
        <w:rPr/>
        <w:t xml:space="preserve">Compiling </w:t>
      </w:r>
      <w:del w:id="206" w:author="Carol Nichols" w:date="2016-11-01T09:00:00Z">
        <w:r>
          <w:rPr/>
          <w:delText>bindings</w:delText>
        </w:r>
      </w:del>
      <w:ins w:id="207" w:author="Carol Nichols" w:date="2016-11-01T09:00:00Z">
        <w:r>
          <w:rPr/>
          <w:t>variables</w:t>
        </w:r>
      </w:ins>
      <w:r>
        <w:rPr/>
        <w:t xml:space="preserve"> v0.1.0 (file:///projects/</w:t>
      </w:r>
      <w:del w:id="208" w:author="Carol Nichols" w:date="2016-11-01T09:00:00Z">
        <w:r>
          <w:rPr/>
          <w:delText>bindings</w:delText>
        </w:r>
      </w:del>
      <w:ins w:id="209" w:author="Carol Nichols" w:date="2016-11-01T09:00:00Z">
        <w:r>
          <w:rPr/>
          <w:t>variables</w:t>
        </w:r>
      </w:ins>
      <w:r>
        <w:rPr/>
        <w:t>)</w:t>
      </w:r>
    </w:p>
    <w:p>
      <w:pPr>
        <w:pStyle w:val="CodeB"/>
        <w:rPr/>
      </w:pPr>
      <w:r>
        <w:rPr/>
        <w:t xml:space="preserve">     </w:t>
      </w:r>
      <w:r>
        <w:rPr/>
        <w:t>Running `target/debug/</w:t>
      </w:r>
      <w:del w:id="210" w:author="Carol Nichols" w:date="2016-11-01T09:00:00Z">
        <w:r>
          <w:rPr/>
          <w:delText>bindings</w:delText>
        </w:r>
      </w:del>
      <w:ins w:id="211" w:author="Carol Nichols" w:date="2016-11-01T09:00:00Z">
        <w:r>
          <w:rPr/>
          <w:t>variables</w:t>
        </w:r>
      </w:ins>
      <w:r>
        <w:rPr/>
        <w:t>`</w:t>
      </w:r>
    </w:p>
    <w:p>
      <w:pPr>
        <w:pStyle w:val="CodeB"/>
        <w:rPr/>
      </w:pPr>
      <w:r>
        <w:rPr/>
        <w:t>The value of x is: 5</w:t>
      </w:r>
    </w:p>
    <w:p>
      <w:pPr>
        <w:pStyle w:val="CodeC"/>
        <w:rPr/>
      </w:pPr>
      <w:r>
        <w:rPr/>
        <w:t>The value of x is: 6</w:t>
      </w:r>
    </w:p>
    <w:p>
      <w:pPr>
        <w:pStyle w:val="Body"/>
        <w:rPr/>
      </w:pPr>
      <w:r>
        <w:rPr>
          <w:rFonts w:eastAsia="Microsoft YaHei"/>
        </w:rPr>
        <w:t xml:space="preserve">Using </w:t>
      </w:r>
      <w:r>
        <w:rPr>
          <w:rStyle w:val="Literal"/>
        </w:rPr>
        <w:t>mut</w:t>
      </w:r>
      <w:r>
        <w:rPr>
          <w:rFonts w:eastAsia="Microsoft YaHei"/>
        </w:rPr>
        <w:t xml:space="preserve">, </w:t>
      </w:r>
      <w:del w:id="212" w:author="NSP" w:date="2016-10-21T14:10:00Z">
        <w:r>
          <w:rPr>
            <w:rFonts w:eastAsia="Microsoft YaHei"/>
          </w:rPr>
          <w:delText xml:space="preserve">weyou </w:delText>
        </w:r>
      </w:del>
      <w:ins w:id="213" w:author="NSP" w:date="2016-10-21T14:10:00Z">
        <w:r>
          <w:rPr>
            <w:rFonts w:eastAsia="Microsoft YaHei"/>
          </w:rPr>
          <w:t>we</w:t>
        </w:r>
      </w:ins>
      <w:del w:id="214" w:author="AnneMarieW" w:date="2016-10-04T13:17:00Z">
        <w:r>
          <w:rPr>
            <w:rFonts w:eastAsia="Microsoft YaHei"/>
          </w:rPr>
          <w:delText>a</w:delText>
        </w:r>
      </w:del>
      <w:ins w:id="215" w:author="AnneMarieW" w:date="2016-10-04T13:17:00Z">
        <w:r>
          <w:rPr>
            <w:rFonts w:eastAsia="Microsoft YaHei"/>
          </w:rPr>
          <w:t>’</w:t>
        </w:r>
      </w:ins>
      <w:r>
        <w:rPr>
          <w:rFonts w:eastAsia="Microsoft YaHei"/>
        </w:rPr>
        <w:t xml:space="preserve">re allowed to change the value that </w:t>
      </w:r>
      <w:r>
        <w:rPr>
          <w:rStyle w:val="Literal"/>
        </w:rPr>
        <w:t xml:space="preserve">x </w:t>
      </w:r>
      <w:r>
        <w:rPr>
          <w:rFonts w:eastAsia="Microsoft YaHei"/>
        </w:rPr>
        <w:t xml:space="preserve">binds to from </w:t>
      </w:r>
      <w:r>
        <w:rPr>
          <w:rStyle w:val="Literal"/>
        </w:rPr>
        <w:t xml:space="preserve">5 </w:t>
      </w:r>
      <w:r>
        <w:rPr>
          <w:rFonts w:eastAsia="Microsoft YaHei"/>
        </w:rPr>
        <w:t xml:space="preserve">to </w:t>
      </w:r>
      <w:r>
        <w:rPr>
          <w:rStyle w:val="Literal"/>
        </w:rPr>
        <w:t>6</w:t>
      </w:r>
      <w:r>
        <w:rPr>
          <w:rFonts w:eastAsia="Microsoft YaHei"/>
        </w:rPr>
        <w:t>. In some cases</w:t>
      </w:r>
      <w:ins w:id="216" w:author="AnneMarieW" w:date="2016-10-04T13:17:00Z">
        <w:r>
          <w:rPr>
            <w:rFonts w:eastAsia="Microsoft YaHei"/>
          </w:rPr>
          <w:t>,</w:t>
        </w:r>
      </w:ins>
      <w:r>
        <w:rPr>
          <w:rFonts w:eastAsia="Microsoft YaHei"/>
        </w:rPr>
        <w:t xml:space="preserve"> you’ll want to make a </w:t>
      </w:r>
      <w:del w:id="217" w:author="Carol Nichols" w:date="2016-11-01T09:00:00Z">
        <w:r>
          <w:rPr>
            <w:rFonts w:eastAsia="Microsoft YaHei"/>
          </w:rPr>
          <w:delText>binding</w:delText>
        </w:r>
      </w:del>
      <w:ins w:id="218" w:author="Carol Nichols" w:date="2016-11-01T09:00:00Z">
        <w:r>
          <w:rPr>
            <w:rFonts w:eastAsia="Microsoft YaHei"/>
          </w:rPr>
          <w:t>variable</w:t>
        </w:r>
      </w:ins>
      <w:r>
        <w:rPr>
          <w:rFonts w:eastAsia="Microsoft YaHei"/>
        </w:rPr>
        <w:t xml:space="preserve"> mutable because it makes the code easier to understand than an implementation that only uses immutable </w:t>
      </w:r>
      <w:del w:id="219" w:author="Carol Nichols" w:date="2016-11-01T09:00:00Z">
        <w:r>
          <w:rPr>
            <w:rFonts w:eastAsia="Microsoft YaHei"/>
          </w:rPr>
          <w:delText>bindings</w:delText>
        </w:r>
      </w:del>
      <w:ins w:id="220" w:author="Carol Nichols" w:date="2016-11-01T09:00:00Z">
        <w:r>
          <w:rPr>
            <w:rFonts w:eastAsia="Microsoft YaHei"/>
          </w:rPr>
          <w:t>variables</w:t>
        </w:r>
      </w:ins>
      <w:r>
        <w:rPr>
          <w:rFonts w:eastAsia="Microsoft YaHei"/>
        </w:rPr>
        <w:t xml:space="preserve">. In cases where you’re using large data structures, mutating an instance in place may be faster than copying and returning newly allocated instances. It all depends on the </w:t>
      </w:r>
      <w:commentRangeStart w:id="2"/>
      <w:r>
        <w:rPr>
          <w:rFonts w:eastAsia="Microsoft YaHei"/>
        </w:rPr>
        <w:t>trade</w:t>
      </w:r>
      <w:ins w:id="221" w:author="AnneMarieW" w:date="2016-09-30T10:56:00Z">
        <w:r>
          <w:rPr>
            <w:rFonts w:eastAsia="Microsoft YaHei"/>
          </w:rPr>
          <w:t>-</w:t>
        </w:r>
      </w:ins>
      <w:r>
        <w:rPr>
          <w:rFonts w:eastAsia="Microsoft YaHei"/>
        </w:rPr>
        <w:t>offs</w:t>
      </w:r>
      <w:r>
        <w:rPr>
          <w:rFonts w:eastAsia="Microsoft YaHei"/>
        </w:rPr>
      </w:r>
      <w:commentRangeEnd w:id="2"/>
      <w:r>
        <w:commentReference w:id="2"/>
      </w:r>
      <w:r>
        <w:rPr>
          <w:rFonts w:eastAsia="Microsoft YaHei"/>
        </w:rPr>
        <w:t xml:space="preserve"> you want to make in your situation.</w:t>
      </w:r>
    </w:p>
    <w:p>
      <w:pPr>
        <w:pStyle w:val="HeadB"/>
        <w:rPr>
          <w:rFonts w:eastAsia="Microsoft YaHei"/>
        </w:rPr>
      </w:pPr>
      <w:bookmarkStart w:id="3" w:name="shadowing"/>
      <w:bookmarkStart w:id="4" w:name="_Toc462761700"/>
      <w:bookmarkEnd w:id="3"/>
      <w:bookmarkEnd w:id="4"/>
      <w:r>
        <w:rPr>
          <w:rFonts w:eastAsia="Microsoft YaHei"/>
        </w:rPr>
        <w:t>Shadowing</w:t>
      </w:r>
    </w:p>
    <w:p>
      <w:pPr>
        <w:pStyle w:val="BodyFirst"/>
        <w:rPr/>
      </w:pPr>
      <w:r>
        <w:rPr>
          <w:rFonts w:eastAsia="Microsoft YaHei"/>
        </w:rPr>
        <w:t xml:space="preserve">As </w:t>
      </w:r>
      <w:del w:id="222" w:author="AnneMarieW" w:date="2016-09-30T10:57:00Z">
        <w:r>
          <w:rPr>
            <w:rFonts w:eastAsia="Microsoft YaHei"/>
          </w:rPr>
          <w:delText>we</w:delText>
        </w:r>
      </w:del>
      <w:ins w:id="223" w:author="AnneMarieW" w:date="2016-09-30T10:58:00Z">
        <w:r>
          <w:rPr>
            <w:rFonts w:eastAsia="Microsoft YaHei"/>
          </w:rPr>
          <w:t>you</w:t>
        </w:r>
      </w:ins>
      <w:r>
        <w:rPr>
          <w:rFonts w:eastAsia="Microsoft YaHei"/>
        </w:rPr>
        <w:t xml:space="preserve"> saw in the guessing game tutorial</w:t>
      </w:r>
      <w:ins w:id="224" w:author="AnneMarieW" w:date="2016-09-30T10:58:00Z">
        <w:r>
          <w:rPr>
            <w:rFonts w:eastAsia="Microsoft YaHei"/>
          </w:rPr>
          <w:t xml:space="preserve"> in Chapter 2</w:t>
        </w:r>
      </w:ins>
      <w:r>
        <w:rPr>
          <w:rFonts w:eastAsia="Microsoft YaHei"/>
        </w:rPr>
        <w:t xml:space="preserve">, </w:t>
      </w:r>
      <w:del w:id="225" w:author="AnneMarieW" w:date="2016-09-30T10:58:00Z">
        <w:r>
          <w:rPr>
            <w:rFonts w:eastAsia="Microsoft YaHei"/>
          </w:rPr>
          <w:delText>we</w:delText>
        </w:r>
      </w:del>
      <w:ins w:id="226" w:author="AnneMarieW" w:date="2016-09-30T10:58:00Z">
        <w:r>
          <w:rPr>
            <w:rFonts w:eastAsia="Microsoft YaHei"/>
          </w:rPr>
          <w:t>you</w:t>
        </w:r>
      </w:ins>
      <w:r>
        <w:rPr>
          <w:rFonts w:eastAsia="Microsoft YaHei"/>
        </w:rPr>
        <w:t xml:space="preserve"> can declare new </w:t>
      </w:r>
      <w:del w:id="227" w:author="Carol Nichols" w:date="2016-11-01T09:02:00Z">
        <w:r>
          <w:rPr>
            <w:rFonts w:eastAsia="Microsoft YaHei"/>
          </w:rPr>
          <w:delText>bindings</w:delText>
        </w:r>
      </w:del>
      <w:ins w:id="228" w:author="Carol Nichols" w:date="2016-11-01T09:02:00Z">
        <w:r>
          <w:rPr>
            <w:rFonts w:eastAsia="Microsoft YaHei"/>
          </w:rPr>
          <w:t>variables</w:t>
        </w:r>
      </w:ins>
      <w:r>
        <w:rPr>
          <w:rFonts w:eastAsia="Microsoft YaHei"/>
        </w:rPr>
        <w:t xml:space="preserve"> with the same name as a previous </w:t>
      </w:r>
      <w:del w:id="229" w:author="Carol Nichols" w:date="2016-11-01T09:02:00Z">
        <w:r>
          <w:rPr>
            <w:rFonts w:eastAsia="Microsoft YaHei"/>
          </w:rPr>
          <w:delText>binding</w:delText>
        </w:r>
      </w:del>
      <w:ins w:id="230" w:author="Carol Nichols" w:date="2016-11-01T09:02:00Z">
        <w:r>
          <w:rPr>
            <w:rFonts w:eastAsia="Microsoft YaHei"/>
          </w:rPr>
          <w:t>variables</w:t>
        </w:r>
      </w:ins>
      <w:r>
        <w:rPr>
          <w:rFonts w:eastAsia="Microsoft YaHei"/>
        </w:rPr>
        <w:t xml:space="preserve">, and the new </w:t>
      </w:r>
      <w:del w:id="231" w:author="Carol Nichols" w:date="2016-11-01T09:02:00Z">
        <w:r>
          <w:rPr>
            <w:rFonts w:eastAsia="Microsoft YaHei"/>
          </w:rPr>
          <w:delText>binding</w:delText>
        </w:r>
      </w:del>
      <w:ins w:id="232" w:author="Carol Nichols" w:date="2016-11-01T09:02:00Z">
        <w:r>
          <w:rPr>
            <w:rFonts w:eastAsia="Microsoft YaHei"/>
          </w:rPr>
          <w:t>variable</w:t>
        </w:r>
      </w:ins>
      <w:r>
        <w:rPr>
          <w:rFonts w:eastAsia="Microsoft YaHei"/>
        </w:rPr>
        <w:t xml:space="preserve"> </w:t>
      </w:r>
      <w:r>
        <w:rPr>
          <w:rStyle w:val="EmphasisItalic"/>
          <w:rFonts w:eastAsia="Microsoft YaHei"/>
        </w:rPr>
        <w:t xml:space="preserve">shadows </w:t>
      </w:r>
      <w:r>
        <w:rPr>
          <w:rFonts w:eastAsia="Microsoft YaHei"/>
        </w:rPr>
        <w:t xml:space="preserve">the previous </w:t>
      </w:r>
      <w:del w:id="233" w:author="Carol Nichols" w:date="2016-11-01T09:02:00Z">
        <w:r>
          <w:rPr>
            <w:rFonts w:eastAsia="Microsoft YaHei"/>
          </w:rPr>
          <w:delText>binding</w:delText>
        </w:r>
      </w:del>
      <w:ins w:id="234" w:author="Carol Nichols" w:date="2016-11-01T09:02:00Z">
        <w:r>
          <w:rPr>
            <w:rFonts w:eastAsia="Microsoft YaHei"/>
          </w:rPr>
          <w:t>variable</w:t>
        </w:r>
      </w:ins>
      <w:r>
        <w:rPr>
          <w:rFonts w:eastAsia="Microsoft YaHei"/>
        </w:rPr>
        <w:t xml:space="preserve">. </w:t>
      </w:r>
      <w:del w:id="235" w:author="AnneMarieW" w:date="2016-10-04T13:18:00Z">
        <w:r>
          <w:rPr>
            <w:rFonts w:eastAsia="Microsoft YaHei"/>
          </w:rPr>
          <w:delText>We</w:delText>
        </w:r>
      </w:del>
      <w:ins w:id="236" w:author="AnneMarieW" w:date="2016-10-04T13:18:00Z">
        <w:r>
          <w:rPr>
            <w:rFonts w:eastAsia="Microsoft YaHei"/>
          </w:rPr>
          <w:t>Rustaceans</w:t>
        </w:r>
      </w:ins>
      <w:r>
        <w:rPr>
          <w:rFonts w:eastAsia="Microsoft YaHei"/>
        </w:rPr>
        <w:t xml:space="preserve"> say that the first </w:t>
      </w:r>
      <w:del w:id="237" w:author="Carol Nichols" w:date="2016-11-01T09:02:00Z">
        <w:r>
          <w:rPr>
            <w:rFonts w:eastAsia="Microsoft YaHei"/>
          </w:rPr>
          <w:delText>binding</w:delText>
        </w:r>
      </w:del>
      <w:ins w:id="238" w:author="Carol Nichols" w:date="2016-11-01T09:02:00Z">
        <w:r>
          <w:rPr>
            <w:rFonts w:eastAsia="Microsoft YaHei"/>
          </w:rPr>
          <w:t>variable</w:t>
        </w:r>
      </w:ins>
      <w:r>
        <w:rPr>
          <w:rFonts w:eastAsia="Microsoft YaHei"/>
        </w:rPr>
        <w:t xml:space="preserve"> is </w:t>
      </w:r>
      <w:r>
        <w:rPr>
          <w:rStyle w:val="EmphasisItalic"/>
          <w:rFonts w:eastAsia="Microsoft YaHei"/>
        </w:rPr>
        <w:t xml:space="preserve">shadowed </w:t>
      </w:r>
      <w:r>
        <w:rPr>
          <w:rFonts w:eastAsia="Microsoft YaHei"/>
        </w:rPr>
        <w:t xml:space="preserve">by the second, which means that the second </w:t>
      </w:r>
      <w:del w:id="239" w:author="Carol Nichols" w:date="2016-11-01T09:02:00Z">
        <w:r>
          <w:rPr>
            <w:rFonts w:eastAsia="Microsoft YaHei"/>
          </w:rPr>
          <w:delText>binding’s</w:delText>
        </w:r>
      </w:del>
      <w:ins w:id="240" w:author="Carol Nichols" w:date="2016-11-01T09:02:00Z">
        <w:r>
          <w:rPr>
            <w:rFonts w:eastAsia="Microsoft YaHei"/>
          </w:rPr>
          <w:t>variable’s</w:t>
        </w:r>
      </w:ins>
      <w:r>
        <w:rPr>
          <w:rFonts w:eastAsia="Microsoft YaHei"/>
        </w:rPr>
        <w:t xml:space="preserve"> value is what you</w:t>
      </w:r>
      <w:del w:id="241" w:author="AnneMarieW" w:date="2016-09-30T10:58:00Z">
        <w:r>
          <w:rPr>
            <w:rFonts w:eastAsia="Microsoft YaHei"/>
          </w:rPr>
          <w:delText xml:space="preserve"> wi</w:delText>
        </w:r>
      </w:del>
      <w:ins w:id="242" w:author="AnneMarieW" w:date="2016-09-30T10:58:00Z">
        <w:r>
          <w:rPr>
            <w:rFonts w:eastAsia="Microsoft YaHei"/>
          </w:rPr>
          <w:t>’</w:t>
        </w:r>
      </w:ins>
      <w:r>
        <w:rPr>
          <w:rFonts w:eastAsia="Microsoft YaHei"/>
        </w:rPr>
        <w:t xml:space="preserve">ll see when you use the variable. </w:t>
      </w:r>
      <w:del w:id="243" w:author="AnneMarieW" w:date="2016-09-30T10:58:00Z">
        <w:r>
          <w:rPr>
            <w:rFonts w:eastAsia="Microsoft YaHei"/>
          </w:rPr>
          <w:delText>We</w:delText>
        </w:r>
      </w:del>
      <w:ins w:id="244" w:author="AnneMarieW" w:date="2016-09-30T10:58:00Z">
        <w:r>
          <w:rPr>
            <w:rFonts w:eastAsia="Microsoft YaHei"/>
          </w:rPr>
          <w:t>You</w:t>
        </w:r>
      </w:ins>
      <w:r>
        <w:rPr>
          <w:rFonts w:eastAsia="Microsoft YaHei"/>
        </w:rPr>
        <w:t xml:space="preserve"> can shadow a </w:t>
      </w:r>
      <w:del w:id="245" w:author="Carol Nichols" w:date="2016-11-01T09:02:00Z">
        <w:r>
          <w:rPr>
            <w:rFonts w:eastAsia="Microsoft YaHei"/>
          </w:rPr>
          <w:delText>binding</w:delText>
        </w:r>
      </w:del>
      <w:ins w:id="246" w:author="Carol Nichols" w:date="2016-11-01T09:02:00Z">
        <w:r>
          <w:rPr>
            <w:rFonts w:eastAsia="Microsoft YaHei"/>
          </w:rPr>
          <w:t>variable</w:t>
        </w:r>
      </w:ins>
      <w:r>
        <w:rPr>
          <w:rFonts w:eastAsia="Microsoft YaHei"/>
        </w:rPr>
        <w:t xml:space="preserve"> by using the same </w:t>
      </w:r>
      <w:del w:id="247" w:author="Carol Nichols" w:date="2016-11-01T09:02:00Z">
        <w:r>
          <w:rPr>
            <w:rFonts w:eastAsia="Microsoft YaHei"/>
          </w:rPr>
          <w:delText>binding’s</w:delText>
        </w:r>
      </w:del>
      <w:ins w:id="248" w:author="Carol Nichols" w:date="2016-11-01T09:02:00Z">
        <w:r>
          <w:rPr>
            <w:rFonts w:eastAsia="Microsoft YaHei"/>
          </w:rPr>
          <w:t>variable’s</w:t>
        </w:r>
      </w:ins>
      <w:r>
        <w:rPr>
          <w:rFonts w:eastAsia="Microsoft YaHei"/>
        </w:rPr>
        <w:t xml:space="preserve"> name and repeating the use of the </w:t>
      </w:r>
      <w:r>
        <w:rPr>
          <w:rStyle w:val="Literal"/>
        </w:rPr>
        <w:t xml:space="preserve">let </w:t>
      </w:r>
      <w:r>
        <w:rPr>
          <w:rFonts w:eastAsia="Microsoft YaHei"/>
        </w:rPr>
        <w:t>keyword as follows: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r>
    </w:p>
    <w:p>
      <w:pPr>
        <w:pStyle w:val="CodeB"/>
        <w:rPr/>
      </w:pPr>
      <w:r>
        <w:rPr/>
        <w:t xml:space="preserve">    </w:t>
      </w:r>
      <w:r>
        <w:rPr/>
        <w:t>let x = x + 1;</w:t>
      </w:r>
    </w:p>
    <w:p>
      <w:pPr>
        <w:pStyle w:val="CodeB"/>
        <w:rPr/>
      </w:pPr>
      <w:r>
        <w:rPr/>
      </w:r>
    </w:p>
    <w:p>
      <w:pPr>
        <w:pStyle w:val="CodeB"/>
        <w:rPr/>
      </w:pPr>
      <w:r>
        <w:rPr/>
        <w:t xml:space="preserve">    </w:t>
      </w:r>
      <w:r>
        <w:rPr/>
        <w:t>let x = x * 2;</w:t>
      </w:r>
    </w:p>
    <w:p>
      <w:pPr>
        <w:pStyle w:val="CodeB"/>
        <w:rPr/>
      </w:pPr>
      <w:r>
        <w:rPr/>
      </w:r>
    </w:p>
    <w:p>
      <w:pPr>
        <w:pStyle w:val="CodeB"/>
        <w:rPr/>
      </w:pPr>
      <w:r>
        <w:rPr/>
        <w:t xml:space="preserve">    </w:t>
      </w:r>
      <w:r>
        <w:rPr/>
        <w:t>println!("The value of x is: {}", x);</w:t>
      </w:r>
    </w:p>
    <w:p>
      <w:pPr>
        <w:pStyle w:val="CodeC"/>
        <w:rPr/>
      </w:pPr>
      <w:r>
        <w:rPr/>
        <w:t>}</w:t>
      </w:r>
    </w:p>
    <w:p>
      <w:pPr>
        <w:pStyle w:val="Body"/>
        <w:rPr>
          <w:rFonts w:eastAsia="Microsoft YaHei"/>
        </w:rPr>
      </w:pPr>
      <w:r>
        <w:rPr>
          <w:rFonts w:eastAsia="Microsoft YaHei"/>
        </w:rPr>
        <w:t xml:space="preserve">This program first binds </w:t>
      </w:r>
      <w:r>
        <w:rPr>
          <w:rStyle w:val="Literal"/>
        </w:rPr>
        <w:t xml:space="preserve">x </w:t>
      </w:r>
      <w:r>
        <w:rPr>
          <w:rFonts w:eastAsia="Microsoft YaHei"/>
        </w:rPr>
        <w:t xml:space="preserve">to a value of </w:t>
      </w:r>
      <w:r>
        <w:rPr>
          <w:rStyle w:val="Literal"/>
        </w:rPr>
        <w:t>5</w:t>
      </w:r>
      <w:r>
        <w:rPr>
          <w:rFonts w:eastAsia="Microsoft YaHei"/>
        </w:rPr>
        <w:t>. Then</w:t>
      </w:r>
      <w:del w:id="249" w:author="AnneMarieW" w:date="2016-09-30T10:59:00Z">
        <w:r>
          <w:rPr>
            <w:rFonts w:eastAsia="Microsoft YaHei"/>
          </w:rPr>
          <w:delText>,</w:delText>
        </w:r>
      </w:del>
      <w:r>
        <w:rPr>
          <w:rFonts w:eastAsia="Microsoft YaHei"/>
        </w:rPr>
        <w:t xml:space="preserve"> it shadows </w:t>
      </w:r>
      <w:r>
        <w:rPr>
          <w:rStyle w:val="Literal"/>
        </w:rPr>
        <w:t xml:space="preserve">x </w:t>
      </w:r>
      <w:r>
        <w:rPr>
          <w:rFonts w:eastAsia="Microsoft YaHei"/>
        </w:rPr>
        <w:t xml:space="preserve">by repeating </w:t>
      </w:r>
      <w:r>
        <w:rPr>
          <w:rStyle w:val="Literal"/>
        </w:rPr>
        <w:t>let x =</w:t>
      </w:r>
      <w:r>
        <w:rPr>
          <w:rFonts w:eastAsia="Microsoft YaHei"/>
        </w:rPr>
        <w:t xml:space="preserve">, taking the original value and adding </w:t>
      </w:r>
      <w:r>
        <w:rPr>
          <w:rStyle w:val="Literal"/>
        </w:rPr>
        <w:t xml:space="preserve">1 </w:t>
      </w:r>
      <w:r>
        <w:rPr>
          <w:rFonts w:eastAsia="Microsoft YaHei"/>
        </w:rPr>
        <w:t>so</w:t>
      </w:r>
      <w:del w:id="250" w:author="AnneMarieW" w:date="2016-09-30T10:59:00Z">
        <w:r>
          <w:rPr>
            <w:rFonts w:eastAsia="Microsoft YaHei"/>
          </w:rPr>
          <w:delText xml:space="preserve"> that</w:delText>
        </w:r>
      </w:del>
      <w:r>
        <w:rPr>
          <w:rFonts w:eastAsia="Microsoft YaHei"/>
        </w:rPr>
        <w:t xml:space="preserve"> the value of </w:t>
      </w:r>
      <w:r>
        <w:rPr>
          <w:rStyle w:val="Literal"/>
        </w:rPr>
        <w:t xml:space="preserve">x </w:t>
      </w:r>
      <w:r>
        <w:rPr>
          <w:rFonts w:eastAsia="Microsoft YaHei"/>
        </w:rPr>
        <w:t xml:space="preserve">is then </w:t>
      </w:r>
      <w:r>
        <w:rPr>
          <w:rStyle w:val="Literal"/>
        </w:rPr>
        <w:t>6</w:t>
      </w:r>
      <w:r>
        <w:rPr>
          <w:rFonts w:eastAsia="Microsoft YaHei"/>
        </w:rPr>
        <w:t xml:space="preserve">. The third </w:t>
      </w:r>
      <w:r>
        <w:rPr>
          <w:rStyle w:val="Literal"/>
        </w:rPr>
        <w:t xml:space="preserve">let </w:t>
      </w:r>
      <w:r>
        <w:rPr>
          <w:rFonts w:eastAsia="Microsoft YaHei"/>
        </w:rPr>
        <w:t xml:space="preserve">statement also shadows </w:t>
      </w:r>
      <w:r>
        <w:rPr>
          <w:rStyle w:val="Literal"/>
        </w:rPr>
        <w:t>x</w:t>
      </w:r>
      <w:r>
        <w:rPr>
          <w:rFonts w:eastAsia="Microsoft YaHei"/>
        </w:rPr>
        <w:t xml:space="preserve">, taking the previous value and multiplying it by </w:t>
      </w:r>
      <w:r>
        <w:rPr>
          <w:rStyle w:val="Literal"/>
        </w:rPr>
        <w:t xml:space="preserve">2 </w:t>
      </w:r>
      <w:r>
        <w:rPr>
          <w:rFonts w:eastAsia="Microsoft YaHei"/>
        </w:rPr>
        <w:t xml:space="preserve">to give </w:t>
      </w:r>
      <w:r>
        <w:rPr>
          <w:rStyle w:val="Literal"/>
        </w:rPr>
        <w:t xml:space="preserve">x </w:t>
      </w:r>
      <w:r>
        <w:rPr>
          <w:rFonts w:eastAsia="Microsoft YaHei"/>
        </w:rPr>
        <w:t xml:space="preserve">a final value of </w:t>
      </w:r>
      <w:r>
        <w:rPr>
          <w:rStyle w:val="Literal"/>
        </w:rPr>
        <w:t>12</w:t>
      </w:r>
      <w:r>
        <w:rPr>
          <w:rFonts w:eastAsia="Microsoft YaHei"/>
        </w:rPr>
        <w:t xml:space="preserve">. </w:t>
      </w:r>
      <w:del w:id="251" w:author="AnneMarieW" w:date="2016-09-30T10:59:00Z">
        <w:r>
          <w:rPr>
            <w:rFonts w:eastAsia="Microsoft YaHei"/>
          </w:rPr>
          <w:delText>If</w:delText>
        </w:r>
      </w:del>
      <w:ins w:id="252" w:author="AnneMarieW" w:date="2016-09-30T10:59:00Z">
        <w:r>
          <w:rPr>
            <w:rFonts w:eastAsia="Microsoft YaHei"/>
          </w:rPr>
          <w:t>When</w:t>
        </w:r>
      </w:ins>
      <w:r>
        <w:rPr>
          <w:rFonts w:eastAsia="Microsoft YaHei"/>
        </w:rPr>
        <w:t xml:space="preserve"> you run this</w:t>
      </w:r>
      <w:ins w:id="253" w:author="AnneMarieW" w:date="2016-09-30T10:59:00Z">
        <w:r>
          <w:rPr>
            <w:rFonts w:eastAsia="Microsoft YaHei"/>
          </w:rPr>
          <w:t xml:space="preserve"> program</w:t>
        </w:r>
      </w:ins>
      <w:r>
        <w:rPr>
          <w:rFonts w:eastAsia="Microsoft YaHei"/>
        </w:rPr>
        <w:t>, it will output</w:t>
      </w:r>
      <w:ins w:id="254" w:author="AnneMarieW" w:date="2016-09-30T10:59:00Z">
        <w:r>
          <w:rPr>
            <w:rFonts w:eastAsia="Microsoft YaHei"/>
          </w:rPr>
          <w:t xml:space="preserve"> the following</w:t>
        </w:r>
      </w:ins>
      <w:r>
        <w:rPr>
          <w:rFonts w:eastAsia="Microsoft YaHei"/>
        </w:rPr>
        <w:t>:</w:t>
      </w:r>
    </w:p>
    <w:p>
      <w:pPr>
        <w:pStyle w:val="CodeA"/>
        <w:rPr/>
      </w:pPr>
      <w:r>
        <w:rPr/>
        <w:t>$ cargo run</w:t>
      </w:r>
    </w:p>
    <w:p>
      <w:pPr>
        <w:pStyle w:val="CodeB"/>
        <w:rPr/>
      </w:pPr>
      <w:r>
        <w:rPr/>
        <w:t xml:space="preserve">   </w:t>
      </w:r>
      <w:r>
        <w:rPr/>
        <w:t xml:space="preserve">Compiling </w:t>
      </w:r>
      <w:del w:id="255" w:author="Carol Nichols" w:date="2016-11-01T09:02:00Z">
        <w:r>
          <w:rPr/>
          <w:delText>bindings</w:delText>
        </w:r>
      </w:del>
      <w:ins w:id="256" w:author="Carol Nichols" w:date="2016-11-01T09:02:00Z">
        <w:r>
          <w:rPr/>
          <w:t>variables</w:t>
        </w:r>
      </w:ins>
      <w:r>
        <w:rPr/>
        <w:t xml:space="preserve"> v0.1.0 (file:///projects/</w:t>
      </w:r>
      <w:del w:id="257" w:author="Carol Nichols" w:date="2016-11-01T09:03:00Z">
        <w:r>
          <w:rPr/>
          <w:delText>bindings</w:delText>
        </w:r>
      </w:del>
      <w:ins w:id="258" w:author="Carol Nichols" w:date="2016-11-01T09:03:00Z">
        <w:r>
          <w:rPr/>
          <w:t>variables</w:t>
        </w:r>
      </w:ins>
      <w:r>
        <w:rPr/>
        <w:t>)</w:t>
      </w:r>
    </w:p>
    <w:p>
      <w:pPr>
        <w:pStyle w:val="CodeB"/>
        <w:rPr/>
      </w:pPr>
      <w:r>
        <w:rPr/>
        <w:t xml:space="preserve">     </w:t>
      </w:r>
      <w:r>
        <w:rPr/>
        <w:t>Running `target/debug/</w:t>
      </w:r>
      <w:del w:id="259" w:author="Carol Nichols" w:date="2016-11-01T09:03:00Z">
        <w:r>
          <w:rPr/>
          <w:delText>bindings</w:delText>
        </w:r>
      </w:del>
      <w:ins w:id="260" w:author="Carol Nichols" w:date="2016-11-01T09:03:00Z">
        <w:r>
          <w:rPr/>
          <w:t>variables</w:t>
        </w:r>
      </w:ins>
      <w:r>
        <w:rPr/>
        <w:t>`</w:t>
      </w:r>
    </w:p>
    <w:p>
      <w:pPr>
        <w:pStyle w:val="CodeC"/>
        <w:rPr/>
      </w:pPr>
      <w:r>
        <w:rPr/>
        <w:t>The value of x is: 12</w:t>
      </w:r>
    </w:p>
    <w:p>
      <w:pPr>
        <w:pStyle w:val="Body"/>
        <w:rPr/>
      </w:pPr>
      <w:r>
        <w:rPr>
          <w:rFonts w:eastAsia="Microsoft YaHei"/>
        </w:rPr>
        <w:t xml:space="preserve">This is different </w:t>
      </w:r>
      <w:del w:id="261" w:author="AnneMarieW" w:date="2016-09-30T11:00:00Z">
        <w:r>
          <w:rPr>
            <w:rFonts w:eastAsia="Microsoft YaHei"/>
          </w:rPr>
          <w:delText>from</w:delText>
        </w:r>
      </w:del>
      <w:ins w:id="262" w:author="AnneMarieW" w:date="2016-09-30T11:00:00Z">
        <w:r>
          <w:rPr>
            <w:rFonts w:eastAsia="Microsoft YaHei"/>
          </w:rPr>
          <w:t>than</w:t>
        </w:r>
      </w:ins>
      <w:r>
        <w:rPr>
          <w:rFonts w:eastAsia="Microsoft YaHei"/>
        </w:rPr>
        <w:t xml:space="preserve"> marking a </w:t>
      </w:r>
      <w:del w:id="263" w:author="Carol Nichols" w:date="2016-11-01T09:03:00Z">
        <w:r>
          <w:rPr>
            <w:rFonts w:eastAsia="Microsoft YaHei"/>
          </w:rPr>
          <w:delText>binding</w:delText>
        </w:r>
      </w:del>
      <w:ins w:id="264" w:author="Carol Nichols" w:date="2016-11-01T09:03:00Z">
        <w:r>
          <w:rPr>
            <w:rFonts w:eastAsia="Microsoft YaHei"/>
          </w:rPr>
          <w:t>variable</w:t>
        </w:r>
      </w:ins>
      <w:r>
        <w:rPr>
          <w:rFonts w:eastAsia="Microsoft YaHei"/>
        </w:rPr>
        <w:t xml:space="preserve"> as </w:t>
      </w:r>
      <w:r>
        <w:rPr>
          <w:rStyle w:val="Literal"/>
        </w:rPr>
        <w:t>mut</w:t>
      </w:r>
      <w:del w:id="265" w:author="AnneMarieW" w:date="2016-09-30T11:00:00Z">
        <w:r>
          <w:rPr>
            <w:rStyle w:val="Literal"/>
            <w:rFonts w:eastAsia="Microsoft YaHei"/>
          </w:rPr>
          <w:delText xml:space="preserve"> </w:delText>
        </w:r>
      </w:del>
      <w:ins w:id="266" w:author="AnneMarieW" w:date="2016-09-30T11:00:00Z">
        <w:r>
          <w:rPr>
            <w:rFonts w:eastAsia="Microsoft YaHei"/>
          </w:rPr>
          <w:t>,</w:t>
        </w:r>
      </w:ins>
      <w:ins w:id="267" w:author="AnneMarieW" w:date="2016-09-30T11:00:00Z">
        <w:r>
          <w:rPr>
            <w:rStyle w:val="Literal"/>
          </w:rPr>
          <w:t xml:space="preserve"> </w:t>
        </w:r>
      </w:ins>
      <w:r>
        <w:rPr>
          <w:rFonts w:eastAsia="Microsoft YaHei"/>
        </w:rPr>
        <w:t xml:space="preserve">because unless we use the </w:t>
      </w:r>
      <w:r>
        <w:rPr>
          <w:rStyle w:val="Literal"/>
        </w:rPr>
        <w:t xml:space="preserve">let </w:t>
      </w:r>
      <w:r>
        <w:rPr>
          <w:rFonts w:eastAsia="Microsoft YaHei"/>
        </w:rPr>
        <w:t xml:space="preserve">keyword again, we’ll get a compile-time error if we accidentally try to reassign to this </w:t>
      </w:r>
      <w:del w:id="268" w:author="Carol Nichols" w:date="2016-11-01T09:03:00Z">
        <w:r>
          <w:rPr>
            <w:rFonts w:eastAsia="Microsoft YaHei"/>
          </w:rPr>
          <w:delText>binding</w:delText>
        </w:r>
      </w:del>
      <w:ins w:id="269" w:author="Carol Nichols" w:date="2016-11-01T09:03:00Z">
        <w:r>
          <w:rPr>
            <w:rFonts w:eastAsia="Microsoft YaHei"/>
          </w:rPr>
          <w:t>variable</w:t>
        </w:r>
      </w:ins>
      <w:r>
        <w:rPr>
          <w:rFonts w:eastAsia="Microsoft YaHei"/>
        </w:rPr>
        <w:t>. We can perform a few transformations on a value</w:t>
      </w:r>
      <w:del w:id="270" w:author="AnneMarieW" w:date="2016-09-30T11:00:00Z">
        <w:r>
          <w:rPr>
            <w:rFonts w:eastAsia="Microsoft YaHei"/>
          </w:rPr>
          <w:delText>,</w:delText>
        </w:r>
      </w:del>
      <w:r>
        <w:rPr>
          <w:rFonts w:eastAsia="Microsoft YaHei"/>
        </w:rPr>
        <w:t xml:space="preserve"> but have the </w:t>
      </w:r>
      <w:del w:id="271" w:author="Carol Nichols" w:date="2016-11-01T09:03:00Z">
        <w:r>
          <w:rPr>
            <w:rFonts w:eastAsia="Microsoft YaHei"/>
          </w:rPr>
          <w:delText>binding</w:delText>
        </w:r>
      </w:del>
      <w:ins w:id="272" w:author="Carol Nichols" w:date="2016-11-01T09:03:00Z">
        <w:r>
          <w:rPr>
            <w:rFonts w:eastAsia="Microsoft YaHei"/>
          </w:rPr>
          <w:t>variable</w:t>
        </w:r>
      </w:ins>
      <w:r>
        <w:rPr>
          <w:rFonts w:eastAsia="Microsoft YaHei"/>
        </w:rPr>
        <w:t xml:space="preserve"> be immutable after those transformations have been completed.</w:t>
      </w:r>
    </w:p>
    <w:p>
      <w:pPr>
        <w:pStyle w:val="Body"/>
        <w:rPr/>
      </w:pPr>
      <w:r>
        <w:rPr>
          <w:rFonts w:eastAsia="Microsoft YaHei"/>
        </w:rPr>
        <w:t xml:space="preserve">The other difference between </w:t>
      </w:r>
      <w:r>
        <w:rPr>
          <w:rStyle w:val="Literal"/>
        </w:rPr>
        <w:t xml:space="preserve">mut </w:t>
      </w:r>
      <w:r>
        <w:rPr>
          <w:rFonts w:eastAsia="Microsoft YaHei"/>
        </w:rPr>
        <w:t>and shadowing is that</w:t>
      </w:r>
      <w:del w:id="273" w:author="AnneMarieW" w:date="2016-09-30T11:00:00Z">
        <w:r>
          <w:rPr>
            <w:rFonts w:eastAsia="Microsoft YaHei"/>
          </w:rPr>
          <w:delText>, since</w:delText>
        </w:r>
      </w:del>
      <w:ins w:id="274" w:author="AnneMarieW" w:date="2016-09-30T11:00:00Z">
        <w:r>
          <w:rPr>
            <w:rFonts w:eastAsia="Microsoft YaHei"/>
          </w:rPr>
          <w:t xml:space="preserve"> because</w:t>
        </w:r>
      </w:ins>
      <w:r>
        <w:rPr>
          <w:rFonts w:eastAsia="Microsoft YaHei"/>
        </w:rPr>
        <w:t xml:space="preserve"> </w:t>
      </w:r>
      <w:del w:id="275" w:author="AnneMarieW" w:date="2016-09-30T11:00:00Z">
        <w:r>
          <w:rPr>
            <w:rFonts w:eastAsia="Microsoft YaHei"/>
          </w:rPr>
          <w:delText>we</w:delText>
        </w:r>
      </w:del>
      <w:ins w:id="276" w:author="AnneMarieW" w:date="2016-09-30T11:01:00Z">
        <w:r>
          <w:rPr>
            <w:rFonts w:eastAsia="Microsoft YaHei"/>
          </w:rPr>
          <w:t>you</w:t>
        </w:r>
      </w:ins>
      <w:r>
        <w:rPr>
          <w:rFonts w:eastAsia="Microsoft YaHei"/>
        </w:rPr>
        <w:t xml:space="preserve">’re effectively creating a new </w:t>
      </w:r>
      <w:del w:id="277" w:author="Carol Nichols" w:date="2016-11-01T09:03:00Z">
        <w:r>
          <w:rPr>
            <w:rFonts w:eastAsia="Microsoft YaHei"/>
          </w:rPr>
          <w:delText>binding</w:delText>
        </w:r>
      </w:del>
      <w:ins w:id="278" w:author="Carol Nichols" w:date="2016-11-01T09:03:00Z">
        <w:r>
          <w:rPr>
            <w:rFonts w:eastAsia="Microsoft YaHei"/>
          </w:rPr>
          <w:t>variable</w:t>
        </w:r>
      </w:ins>
      <w:r>
        <w:rPr>
          <w:rFonts w:eastAsia="Microsoft YaHei"/>
        </w:rPr>
        <w:t xml:space="preserve"> when </w:t>
      </w:r>
      <w:del w:id="279" w:author="AnneMarieW" w:date="2016-09-30T11:01:00Z">
        <w:r>
          <w:rPr>
            <w:rFonts w:eastAsia="Microsoft YaHei"/>
          </w:rPr>
          <w:delText>we</w:delText>
        </w:r>
      </w:del>
      <w:ins w:id="280" w:author="AnneMarieW" w:date="2016-09-30T11:01:00Z">
        <w:r>
          <w:rPr>
            <w:rFonts w:eastAsia="Microsoft YaHei"/>
          </w:rPr>
          <w:t>you</w:t>
        </w:r>
      </w:ins>
      <w:r>
        <w:rPr>
          <w:rFonts w:eastAsia="Microsoft YaHei"/>
        </w:rPr>
        <w:t xml:space="preserve"> use the </w:t>
      </w:r>
      <w:r>
        <w:rPr>
          <w:rStyle w:val="Literal"/>
        </w:rPr>
        <w:t xml:space="preserve">let </w:t>
      </w:r>
      <w:r>
        <w:rPr>
          <w:rFonts w:eastAsia="Microsoft YaHei"/>
        </w:rPr>
        <w:t xml:space="preserve">keyword again, </w:t>
      </w:r>
      <w:del w:id="281" w:author="AnneMarieW" w:date="2016-09-30T11:01:00Z">
        <w:r>
          <w:rPr>
            <w:rFonts w:eastAsia="Microsoft YaHei"/>
          </w:rPr>
          <w:delText>we</w:delText>
        </w:r>
      </w:del>
      <w:ins w:id="282" w:author="AnneMarieW" w:date="2016-09-30T11:01:00Z">
        <w:r>
          <w:rPr>
            <w:rFonts w:eastAsia="Microsoft YaHei"/>
          </w:rPr>
          <w:t>you</w:t>
        </w:r>
      </w:ins>
      <w:r>
        <w:rPr>
          <w:rFonts w:eastAsia="Microsoft YaHei"/>
        </w:rPr>
        <w:t xml:space="preserve"> can change the type of the value</w:t>
      </w:r>
      <w:del w:id="283" w:author="Carol Nichols" w:date="2016-11-01T09:03:00Z">
        <w:r>
          <w:rPr>
            <w:rFonts w:eastAsia="Microsoft YaHei"/>
          </w:rPr>
          <w:delText xml:space="preserve"> </w:delText>
        </w:r>
      </w:del>
      <w:del w:id="284" w:author="AnneMarieW" w:date="2016-09-30T11:01:00Z">
        <w:r>
          <w:rPr>
            <w:rFonts w:eastAsia="Microsoft YaHei"/>
          </w:rPr>
          <w:delText>we</w:delText>
        </w:r>
      </w:del>
      <w:del w:id="285" w:author="Carol Nichols" w:date="2016-11-01T09:03:00Z">
        <w:r>
          <w:rPr>
            <w:rFonts w:eastAsia="Microsoft YaHei"/>
          </w:rPr>
          <w:delText>you</w:delText>
        </w:r>
      </w:del>
      <w:del w:id="286" w:author="Carol Nichols" w:date="2016-11-01T09:03:00Z">
        <w:r>
          <w:rPr>
            <w:rFonts w:eastAsia="Microsoft YaHei"/>
          </w:rPr>
          <w:delText>’re binding to</w:delText>
        </w:r>
      </w:del>
      <w:ins w:id="287" w:author="Carol Nichols" w:date="2016-11-01T09:04:00Z">
        <w:r>
          <w:rPr>
            <w:rFonts w:eastAsia="Microsoft YaHei"/>
          </w:rPr>
          <w:t>,</w:t>
        </w:r>
      </w:ins>
      <w:r>
        <w:rPr>
          <w:rFonts w:eastAsia="Microsoft YaHei"/>
        </w:rPr>
        <w:t xml:space="preserve"> but reuse the same name. For example, say </w:t>
      </w:r>
      <w:del w:id="288" w:author="AnneMarieW" w:date="2016-09-30T11:01:00Z">
        <w:r>
          <w:rPr>
            <w:rFonts w:eastAsia="Microsoft YaHei"/>
          </w:rPr>
          <w:delText>we</w:delText>
        </w:r>
      </w:del>
      <w:ins w:id="289" w:author="AnneMarieW" w:date="2016-09-30T11:01:00Z">
        <w:r>
          <w:rPr>
            <w:rFonts w:eastAsia="Microsoft YaHei"/>
          </w:rPr>
          <w:t>you</w:t>
        </w:r>
      </w:ins>
      <w:ins w:id="290" w:author="NSP" w:date="2016-10-21T14:11:00Z">
        <w:r>
          <w:rPr>
            <w:rFonts w:eastAsia="Microsoft YaHei"/>
          </w:rPr>
          <w:t>r program</w:t>
        </w:r>
      </w:ins>
      <w:r>
        <w:rPr>
          <w:rFonts w:eastAsia="Microsoft YaHei"/>
        </w:rPr>
        <w:t xml:space="preserve"> ask</w:t>
      </w:r>
      <w:ins w:id="291" w:author="NSP" w:date="2016-10-21T14:11:00Z">
        <w:r>
          <w:rPr>
            <w:rFonts w:eastAsia="Microsoft YaHei"/>
          </w:rPr>
          <w:t>s</w:t>
        </w:r>
      </w:ins>
      <w:r>
        <w:rPr>
          <w:rFonts w:eastAsia="Microsoft YaHei"/>
        </w:rPr>
        <w:t xml:space="preserve"> a user to show </w:t>
      </w:r>
      <w:del w:id="292" w:author="NSP" w:date="2016-10-21T14:12:00Z">
        <w:r>
          <w:rPr>
            <w:rFonts w:eastAsia="Microsoft YaHei"/>
          </w:rPr>
          <w:delText xml:space="preserve">usyou </w:delText>
        </w:r>
      </w:del>
      <w:r>
        <w:rPr>
          <w:rFonts w:eastAsia="Microsoft YaHei"/>
        </w:rPr>
        <w:t xml:space="preserve">how many spaces they want between some text by </w:t>
      </w:r>
      <w:del w:id="293" w:author="AnneMarieW" w:date="2016-10-04T13:20:00Z">
        <w:r>
          <w:rPr>
            <w:rFonts w:eastAsia="Microsoft YaHei"/>
          </w:rPr>
          <w:delText xml:space="preserve">sending </w:delText>
        </w:r>
      </w:del>
      <w:del w:id="294" w:author="AnneMarieW" w:date="2016-09-30T11:01:00Z">
        <w:r>
          <w:rPr>
            <w:rFonts w:eastAsia="Microsoft YaHei"/>
          </w:rPr>
          <w:delText>us</w:delText>
        </w:r>
      </w:del>
      <w:ins w:id="295" w:author="AnneMarieW" w:date="2016-10-04T13:20:00Z">
        <w:r>
          <w:rPr>
            <w:rFonts w:eastAsia="Microsoft YaHei"/>
          </w:rPr>
          <w:t>inputting</w:t>
        </w:r>
      </w:ins>
      <w:r>
        <w:rPr>
          <w:rFonts w:eastAsia="Microsoft YaHei"/>
        </w:rPr>
        <w:t xml:space="preserve"> space characters, but </w:t>
      </w:r>
      <w:del w:id="296" w:author="AnneMarieW" w:date="2016-09-30T11:01:00Z">
        <w:r>
          <w:rPr>
            <w:rFonts w:eastAsia="Microsoft YaHei"/>
          </w:rPr>
          <w:delText>we</w:delText>
        </w:r>
      </w:del>
      <w:ins w:id="297" w:author="AnneMarieW" w:date="2016-09-30T11:01:00Z">
        <w:r>
          <w:rPr>
            <w:rFonts w:eastAsia="Microsoft YaHei"/>
          </w:rPr>
          <w:t>you</w:t>
        </w:r>
      </w:ins>
      <w:r>
        <w:rPr>
          <w:rFonts w:eastAsia="Microsoft YaHei"/>
        </w:rPr>
        <w:t xml:space="preserve"> really want to store that </w:t>
      </w:r>
      <w:ins w:id="298" w:author="AnneMarieW" w:date="2016-09-30T11:01:00Z">
        <w:r>
          <w:rPr>
            <w:rFonts w:eastAsia="Microsoft YaHei"/>
          </w:rPr>
          <w:t xml:space="preserve">input </w:t>
        </w:r>
      </w:ins>
      <w:r>
        <w:rPr>
          <w:rFonts w:eastAsia="Microsoft YaHei"/>
        </w:rPr>
        <w:t>as a number:</w:t>
      </w:r>
    </w:p>
    <w:p>
      <w:pPr>
        <w:pStyle w:val="CodeA"/>
        <w:rPr/>
      </w:pPr>
      <w:r>
        <w:rPr/>
        <w:t>let spaces = "   ";</w:t>
      </w:r>
    </w:p>
    <w:p>
      <w:pPr>
        <w:pStyle w:val="CodeC"/>
        <w:rPr/>
      </w:pPr>
      <w:r>
        <w:rPr/>
        <w:t>let spaces = spaces.len();</w:t>
      </w:r>
    </w:p>
    <w:p>
      <w:pPr>
        <w:pStyle w:val="Body"/>
        <w:rPr/>
      </w:pPr>
      <w:r>
        <w:rPr>
          <w:rFonts w:eastAsia="Microsoft YaHei"/>
        </w:rPr>
        <w:t xml:space="preserve">This </w:t>
      </w:r>
      <w:ins w:id="299" w:author="AnneMarieW" w:date="2016-09-30T11:03:00Z">
        <w:r>
          <w:rPr>
            <w:rFonts w:eastAsia="Microsoft YaHei"/>
          </w:rPr>
          <w:t xml:space="preserve">construct </w:t>
        </w:r>
      </w:ins>
      <w:r>
        <w:rPr>
          <w:rFonts w:eastAsia="Microsoft YaHei"/>
        </w:rPr>
        <w:t>is allowed</w:t>
      </w:r>
      <w:del w:id="300" w:author="AnneMarieW" w:date="2016-09-30T11:03:00Z">
        <w:r>
          <w:rPr>
            <w:rFonts w:eastAsia="Microsoft YaHei"/>
          </w:rPr>
          <w:delText>:</w:delText>
        </w:r>
      </w:del>
      <w:ins w:id="301" w:author="AnneMarieW" w:date="2016-09-30T11:03:00Z">
        <w:r>
          <w:rPr>
            <w:rFonts w:eastAsia="Microsoft YaHei"/>
          </w:rPr>
          <w:t xml:space="preserve"> because</w:t>
        </w:r>
      </w:ins>
      <w:r>
        <w:rPr>
          <w:rFonts w:eastAsia="Microsoft YaHei"/>
        </w:rPr>
        <w:t xml:space="preserve"> the first </w:t>
      </w:r>
      <w:r>
        <w:rPr>
          <w:rStyle w:val="Literal"/>
        </w:rPr>
        <w:t>spaces</w:t>
      </w:r>
      <w:del w:id="302" w:author="Carol Nichols" w:date="2016-11-01T09:04:00Z">
        <w:r>
          <w:rPr>
            <w:rStyle w:val="Literal"/>
          </w:rPr>
          <w:delText xml:space="preserve"> </w:delText>
        </w:r>
      </w:del>
      <w:del w:id="303" w:author="Carol Nichols" w:date="2016-11-01T09:04:00Z">
        <w:r>
          <w:rPr>
            <w:rStyle w:val="Literal"/>
            <w:rFonts w:eastAsia="Microsoft YaHei"/>
          </w:rPr>
          <w:delText xml:space="preserve">binding is </w:delText>
        </w:r>
      </w:del>
      <w:ins w:id="304" w:author="Carol Nichols" w:date="2016-11-01T09:04:00Z">
        <w:r>
          <w:rPr>
            <w:rFonts w:eastAsia="Microsoft YaHei"/>
          </w:rPr>
          <w:t xml:space="preserve"> variable is </w:t>
        </w:r>
      </w:ins>
      <w:r>
        <w:rPr>
          <w:rFonts w:eastAsia="Microsoft YaHei"/>
        </w:rPr>
        <w:t xml:space="preserve">a string type, and the second </w:t>
      </w:r>
      <w:r>
        <w:rPr>
          <w:rStyle w:val="Literal"/>
        </w:rPr>
        <w:t>spaces</w:t>
      </w:r>
      <w:del w:id="305" w:author="Carol Nichols" w:date="2016-11-01T09:04:00Z">
        <w:r>
          <w:rPr>
            <w:rStyle w:val="Literal"/>
            <w:rFonts w:eastAsia="Microsoft YaHei"/>
          </w:rPr>
          <w:delText xml:space="preserve"> binding</w:delText>
        </w:r>
      </w:del>
      <w:ins w:id="306" w:author="Carol Nichols" w:date="2016-11-01T09:04:00Z">
        <w:r>
          <w:rPr>
            <w:rFonts w:eastAsia="Microsoft YaHei"/>
          </w:rPr>
          <w:t xml:space="preserve"> </w:t>
        </w:r>
      </w:ins>
      <w:ins w:id="307" w:author="Carol Nichols" w:date="2016-11-01T09:04:00Z">
        <w:r>
          <w:rPr>
            <w:rFonts w:eastAsia="Microsoft YaHei"/>
          </w:rPr>
          <w:t>variable</w:t>
        </w:r>
      </w:ins>
      <w:r>
        <w:rPr>
          <w:rFonts w:eastAsia="Microsoft YaHei"/>
        </w:rPr>
        <w:t>, which is a brand</w:t>
      </w:r>
      <w:ins w:id="308" w:author="AnneMarieW" w:date="2016-09-30T11:02:00Z">
        <w:r>
          <w:rPr>
            <w:rFonts w:eastAsia="Microsoft YaHei"/>
          </w:rPr>
          <w:t>-</w:t>
        </w:r>
      </w:ins>
      <w:del w:id="309" w:author="AnneMarieW" w:date="2016-09-30T11:02:00Z">
        <w:r>
          <w:rPr>
            <w:rFonts w:eastAsia="Microsoft YaHei"/>
          </w:rPr>
          <w:delText xml:space="preserve"> </w:delText>
        </w:r>
      </w:del>
      <w:r>
        <w:rPr>
          <w:rFonts w:eastAsia="Microsoft YaHei"/>
        </w:rPr>
        <w:t xml:space="preserve">new </w:t>
      </w:r>
      <w:del w:id="310" w:author="Carol Nichols" w:date="2016-11-01T09:05:00Z">
        <w:r>
          <w:rPr>
            <w:rFonts w:eastAsia="Microsoft YaHei"/>
          </w:rPr>
          <w:delText>binding</w:delText>
        </w:r>
      </w:del>
      <w:ins w:id="311" w:author="Carol Nichols" w:date="2016-11-01T09:05:00Z">
        <w:r>
          <w:rPr>
            <w:rFonts w:eastAsia="Microsoft YaHei"/>
          </w:rPr>
          <w:t>variable</w:t>
        </w:r>
      </w:ins>
      <w:r>
        <w:rPr>
          <w:rFonts w:eastAsia="Microsoft YaHei"/>
        </w:rPr>
        <w:t xml:space="preserve"> that happens to have the same name as the first one</w:t>
      </w:r>
      <w:ins w:id="312" w:author="AnneMarieW" w:date="2016-09-30T11:03:00Z">
        <w:r>
          <w:rPr>
            <w:rFonts w:eastAsia="Microsoft YaHei"/>
          </w:rPr>
          <w:t>,</w:t>
        </w:r>
      </w:ins>
      <w:del w:id="313" w:author="AnneMarieW" w:date="2016-09-30T11:02:00Z">
        <w:r>
          <w:rPr>
            <w:rFonts w:eastAsia="Microsoft YaHei"/>
          </w:rPr>
          <w:delText>,</w:delText>
        </w:r>
      </w:del>
      <w:r>
        <w:rPr>
          <w:rFonts w:eastAsia="Microsoft YaHei"/>
        </w:rPr>
        <w:t xml:space="preserve"> is a number type. Shadowing thus s</w:t>
      </w:r>
      <w:del w:id="314" w:author="AnneMarieW" w:date="2016-09-30T11:03:00Z">
        <w:r>
          <w:rPr>
            <w:rFonts w:eastAsia="Microsoft YaHei"/>
          </w:rPr>
          <w:delText>aves us</w:delText>
        </w:r>
      </w:del>
      <w:ins w:id="315" w:author="AnneMarieW" w:date="2016-09-30T11:03:00Z">
        <w:r>
          <w:rPr>
            <w:rFonts w:eastAsia="Microsoft YaHei"/>
          </w:rPr>
          <w:t>pares you</w:t>
        </w:r>
      </w:ins>
      <w:r>
        <w:rPr>
          <w:rFonts w:eastAsia="Microsoft YaHei"/>
        </w:rPr>
        <w:t xml:space="preserve"> from having to come up with different names</w:t>
      </w:r>
      <w:ins w:id="316" w:author="AnneMarieW" w:date="2016-09-30T11:04:00Z">
        <w:r>
          <w:rPr>
            <w:rFonts w:eastAsia="Microsoft YaHei"/>
          </w:rPr>
          <w:t>,</w:t>
        </w:r>
      </w:ins>
      <w:r>
        <w:rPr>
          <w:rFonts w:eastAsia="Microsoft YaHei"/>
        </w:rPr>
        <w:t xml:space="preserve"> like </w:t>
      </w:r>
      <w:r>
        <w:rPr>
          <w:rStyle w:val="Literal"/>
        </w:rPr>
        <w:t xml:space="preserve">spaces_str </w:t>
      </w:r>
      <w:r>
        <w:rPr>
          <w:rFonts w:eastAsia="Microsoft YaHei"/>
        </w:rPr>
        <w:t xml:space="preserve">and </w:t>
      </w:r>
      <w:r>
        <w:rPr>
          <w:rStyle w:val="Literal"/>
          <w:rFonts w:eastAsia="Microsoft YaHei"/>
        </w:rPr>
        <w:t>s</w:t>
      </w:r>
      <w:r>
        <w:rPr>
          <w:rStyle w:val="Literal"/>
        </w:rPr>
        <w:t>paces_num</w:t>
      </w:r>
      <w:r>
        <w:rPr>
          <w:rFonts w:eastAsia="Microsoft YaHei"/>
        </w:rPr>
        <w:t>;</w:t>
      </w:r>
      <w:ins w:id="317" w:author="AnneMarieW" w:date="2016-09-30T11:04:00Z">
        <w:r>
          <w:rPr>
            <w:rFonts w:eastAsia="Microsoft YaHei"/>
          </w:rPr>
          <w:t xml:space="preserve"> instead,</w:t>
        </w:r>
      </w:ins>
      <w:r>
        <w:rPr>
          <w:rFonts w:eastAsia="Microsoft YaHei"/>
        </w:rPr>
        <w:t xml:space="preserve"> </w:t>
      </w:r>
      <w:del w:id="318" w:author="AnneMarieW" w:date="2016-09-30T11:04:00Z">
        <w:r>
          <w:rPr>
            <w:rFonts w:eastAsia="Microsoft YaHei"/>
          </w:rPr>
          <w:delText>we</w:delText>
        </w:r>
      </w:del>
      <w:ins w:id="319" w:author="AnneMarieW" w:date="2016-09-30T11:04:00Z">
        <w:r>
          <w:rPr>
            <w:rFonts w:eastAsia="Microsoft YaHei"/>
          </w:rPr>
          <w:t>you</w:t>
        </w:r>
      </w:ins>
      <w:r>
        <w:rPr>
          <w:rFonts w:eastAsia="Microsoft YaHei"/>
        </w:rPr>
        <w:t xml:space="preserve"> can reuse the simpler </w:t>
      </w:r>
      <w:r>
        <w:rPr>
          <w:rStyle w:val="Literal"/>
        </w:rPr>
        <w:t xml:space="preserve">spaces </w:t>
      </w:r>
      <w:r>
        <w:rPr>
          <w:rFonts w:eastAsia="Microsoft YaHei"/>
        </w:rPr>
        <w:t xml:space="preserve">name. </w:t>
      </w:r>
      <w:ins w:id="320" w:author="AnneMarieW" w:date="2016-09-30T11:04:00Z">
        <w:r>
          <w:rPr>
            <w:rFonts w:eastAsia="Microsoft YaHei"/>
          </w:rPr>
          <w:t xml:space="preserve">However, </w:t>
        </w:r>
      </w:ins>
      <w:ins w:id="321" w:author="AnneMarieW" w:date="2016-09-30T11:05:00Z">
        <w:r>
          <w:rPr>
            <w:rFonts w:eastAsia="Microsoft YaHei"/>
          </w:rPr>
          <w:t>i</w:t>
        </w:r>
      </w:ins>
      <w:del w:id="322" w:author="AnneMarieW" w:date="2016-09-30T11:05:00Z">
        <w:r>
          <w:rPr>
            <w:rFonts w:eastAsia="Microsoft YaHei"/>
          </w:rPr>
          <w:delText>I</w:delText>
        </w:r>
      </w:del>
      <w:r>
        <w:rPr>
          <w:rFonts w:eastAsia="Microsoft YaHei"/>
        </w:rPr>
        <w:t xml:space="preserve">f </w:t>
      </w:r>
      <w:del w:id="323" w:author="AnneMarieW" w:date="2016-09-30T11:04:00Z">
        <w:r>
          <w:rPr>
            <w:rFonts w:eastAsia="Microsoft YaHei"/>
          </w:rPr>
          <w:delText>we</w:delText>
        </w:r>
      </w:del>
      <w:ins w:id="324" w:author="AnneMarieW" w:date="2016-09-30T11:04:00Z">
        <w:r>
          <w:rPr>
            <w:rFonts w:eastAsia="Microsoft YaHei"/>
          </w:rPr>
          <w:t>you</w:t>
        </w:r>
      </w:ins>
      <w:r>
        <w:rPr>
          <w:rFonts w:eastAsia="Microsoft YaHei"/>
        </w:rPr>
        <w:t xml:space="preserve"> try to use </w:t>
      </w:r>
      <w:r>
        <w:rPr>
          <w:rStyle w:val="Literal"/>
        </w:rPr>
        <w:t xml:space="preserve">mut </w:t>
      </w:r>
      <w:r>
        <w:rPr>
          <w:rFonts w:eastAsia="Microsoft YaHei"/>
        </w:rPr>
        <w:t xml:space="preserve">for this, </w:t>
      </w:r>
      <w:ins w:id="325" w:author="AnneMarieW" w:date="2016-09-30T11:06:00Z">
        <w:r>
          <w:rPr>
            <w:rFonts w:eastAsia="Microsoft YaHei"/>
          </w:rPr>
          <w:t>as shown here</w:t>
        </w:r>
      </w:ins>
      <w:del w:id="326" w:author="AnneMarieW" w:date="2016-09-30T11:04:00Z">
        <w:r>
          <w:rPr>
            <w:rFonts w:eastAsia="Microsoft YaHei"/>
          </w:rPr>
          <w:delText>however</w:delText>
        </w:r>
      </w:del>
      <w:del w:id="327" w:author="AnneMarieW" w:date="2016-09-30T11:05:00Z">
        <w:r>
          <w:rPr>
            <w:rFonts w:eastAsia="Microsoft YaHei"/>
          </w:rPr>
          <w:delText xml:space="preserve">, </w:delText>
        </w:r>
      </w:del>
      <w:del w:id="328" w:author="AnneMarieW" w:date="2016-09-30T11:06:00Z">
        <w:r>
          <w:rPr>
            <w:rFonts w:eastAsia="Microsoft YaHei"/>
          </w:rPr>
          <w:delText>like this</w:delText>
        </w:r>
      </w:del>
      <w:r>
        <w:rPr>
          <w:rFonts w:eastAsia="Microsoft YaHei"/>
        </w:rPr>
        <w:t>:</w:t>
      </w:r>
    </w:p>
    <w:p>
      <w:pPr>
        <w:pStyle w:val="CodeA"/>
        <w:rPr/>
      </w:pPr>
      <w:r>
        <w:rPr/>
        <w:t>let mut spaces = "   ";</w:t>
      </w:r>
    </w:p>
    <w:p>
      <w:pPr>
        <w:pStyle w:val="CodeC"/>
        <w:rPr/>
      </w:pPr>
      <w:r>
        <w:rPr/>
        <w:t>spaces = spaces.len();</w:t>
      </w:r>
    </w:p>
    <w:p>
      <w:pPr>
        <w:pStyle w:val="Body"/>
        <w:rPr/>
      </w:pPr>
      <w:del w:id="329" w:author="AnneMarieW" w:date="2016-09-30T11:06:00Z">
        <w:r>
          <w:rPr>
            <w:rFonts w:eastAsia="Microsoft YaHei"/>
          </w:rPr>
          <w:delText>We wi</w:delText>
        </w:r>
      </w:del>
      <w:ins w:id="330" w:author="AnneMarieW" w:date="2016-10-04T13:21:00Z">
        <w:r>
          <w:rPr>
            <w:rFonts w:eastAsia="Microsoft YaHei"/>
          </w:rPr>
          <w:t>y</w:t>
        </w:r>
      </w:ins>
      <w:ins w:id="331" w:author="AnneMarieW" w:date="2016-09-30T11:06:00Z">
        <w:r>
          <w:rPr>
            <w:rFonts w:eastAsia="Microsoft YaHei"/>
          </w:rPr>
          <w:t>ou’</w:t>
        </w:r>
      </w:ins>
      <w:r>
        <w:rPr>
          <w:rFonts w:eastAsia="Microsoft YaHei"/>
        </w:rPr>
        <w:t xml:space="preserve">ll get a compile-time error because </w:t>
      </w:r>
      <w:del w:id="332" w:author="AnneMarieW" w:date="2016-09-30T11:06:00Z">
        <w:r>
          <w:rPr>
            <w:rFonts w:eastAsia="Microsoft YaHei"/>
          </w:rPr>
          <w:delText>we a</w:delText>
        </w:r>
      </w:del>
      <w:ins w:id="333" w:author="AnneMarieW" w:date="2016-09-30T11:06:00Z">
        <w:r>
          <w:rPr>
            <w:rFonts w:eastAsia="Microsoft YaHei"/>
          </w:rPr>
          <w:t>you’</w:t>
        </w:r>
      </w:ins>
      <w:r>
        <w:rPr>
          <w:rFonts w:eastAsia="Microsoft YaHei"/>
        </w:rPr>
        <w:t>re not allowed to mutate a</w:t>
        <w:br/>
      </w:r>
      <w:del w:id="334" w:author="Carol Nichols" w:date="2016-11-01T09:05:00Z">
        <w:r>
          <w:rPr>
            <w:rFonts w:eastAsia="Microsoft YaHei"/>
          </w:rPr>
          <w:delText>binding’s</w:delText>
        </w:r>
      </w:del>
      <w:ins w:id="335" w:author="Carol Nichols" w:date="2016-11-01T09:05:00Z">
        <w:r>
          <w:rPr>
            <w:rFonts w:eastAsia="Microsoft YaHei"/>
          </w:rPr>
          <w:t>variable’s</w:t>
        </w:r>
      </w:ins>
      <w:r>
        <w:rPr>
          <w:rFonts w:eastAsia="Microsoft YaHei"/>
        </w:rPr>
        <w:t xml:space="preserve"> type:</w:t>
      </w:r>
    </w:p>
    <w:p>
      <w:pPr>
        <w:pStyle w:val="CodeA"/>
        <w:rPr/>
      </w:pPr>
      <w:r>
        <w:rPr/>
        <w:t>error: mismatched types [--explain E0308]</w:t>
      </w:r>
    </w:p>
    <w:p>
      <w:pPr>
        <w:pStyle w:val="CodeB"/>
        <w:rPr/>
      </w:pPr>
      <w:r>
        <w:rPr/>
        <w:t xml:space="preserve"> </w:t>
      </w:r>
      <w:r>
        <w:rPr/>
        <w:t>--&gt;</w:t>
      </w:r>
    </w:p>
    <w:p>
      <w:pPr>
        <w:pStyle w:val="CodeB"/>
        <w:rPr/>
      </w:pPr>
      <w:r>
        <w:rPr/>
        <w:t xml:space="preserve">  </w:t>
      </w:r>
      <w:r>
        <w:rPr/>
        <w:t>|&gt;</w:t>
      </w:r>
    </w:p>
    <w:p>
      <w:pPr>
        <w:pStyle w:val="CodeB"/>
        <w:rPr/>
      </w:pPr>
      <w:r>
        <w:rPr/>
        <w:t>4 |&gt; spaces = spaces.len();</w:t>
      </w:r>
    </w:p>
    <w:p>
      <w:pPr>
        <w:pStyle w:val="CodeB"/>
        <w:rPr/>
      </w:pPr>
      <w:r>
        <w:rPr/>
        <w:t xml:space="preserve">  </w:t>
      </w:r>
      <w:r>
        <w:rPr/>
        <w:t>|&gt;          ^^^^^^^^^^^^ expected &amp;-ptr, found usize</w:t>
      </w:r>
    </w:p>
    <w:p>
      <w:pPr>
        <w:pStyle w:val="CodeB"/>
        <w:rPr/>
      </w:pPr>
      <w:r>
        <w:rPr/>
        <w:t>note: expected type `&amp;str`</w:t>
      </w:r>
    </w:p>
    <w:p>
      <w:pPr>
        <w:pStyle w:val="CodeB"/>
        <w:rPr/>
      </w:pPr>
      <w:r>
        <w:rPr/>
        <w:t>note:    found type `usize`</w:t>
      </w:r>
    </w:p>
    <w:p>
      <w:pPr>
        <w:pStyle w:val="CodeB"/>
        <w:rPr/>
      </w:pPr>
      <w:r>
        <w:rPr/>
      </w:r>
    </w:p>
    <w:p>
      <w:pPr>
        <w:pStyle w:val="CodeC"/>
        <w:rPr/>
      </w:pPr>
      <w:r>
        <w:rPr/>
        <w:t>error: aborting due to previous error</w:t>
      </w:r>
    </w:p>
    <w:p>
      <w:pPr>
        <w:pStyle w:val="Body"/>
        <w:rPr/>
      </w:pPr>
      <w:r>
        <w:rPr>
          <w:rFonts w:eastAsia="Microsoft YaHei"/>
        </w:rPr>
        <w:t xml:space="preserve">Now that we’ve explored how </w:t>
      </w:r>
      <w:del w:id="336" w:author="NSP" w:date="2016-10-21T14:08:00Z">
        <w:r>
          <w:rPr>
            <w:rFonts w:eastAsia="Microsoft YaHei"/>
          </w:rPr>
          <w:delText>variable binding</w:delText>
        </w:r>
      </w:del>
      <w:ins w:id="337" w:author="NSP" w:date="2016-10-21T14:08:00Z">
        <w:r>
          <w:rPr>
            <w:rFonts w:eastAsia="Microsoft YaHei"/>
          </w:rPr>
          <w:t>variable</w:t>
        </w:r>
      </w:ins>
      <w:r>
        <w:rPr>
          <w:rFonts w:eastAsia="Microsoft YaHei"/>
        </w:rPr>
        <w:t xml:space="preserve">s work, let’s look at </w:t>
      </w:r>
      <w:del w:id="338" w:author="AnneMarieW" w:date="2016-09-30T11:07:00Z">
        <w:r>
          <w:rPr>
            <w:rFonts w:eastAsia="Microsoft YaHei"/>
          </w:rPr>
          <w:delText xml:space="preserve">some </w:delText>
        </w:r>
      </w:del>
      <w:r>
        <w:rPr>
          <w:rFonts w:eastAsia="Microsoft YaHei"/>
        </w:rPr>
        <w:t xml:space="preserve">more data types </w:t>
      </w:r>
      <w:del w:id="339" w:author="Carol Nichols" w:date="2016-11-01T09:05:00Z">
        <w:r>
          <w:rPr>
            <w:rFonts w:eastAsia="Microsoft YaHei"/>
          </w:rPr>
          <w:delText>of values that we can bind variables to.</w:delText>
        </w:r>
      </w:del>
      <w:ins w:id="340" w:author="Carol Nichols" w:date="2016-11-01T09:05:00Z">
        <w:r>
          <w:rPr>
            <w:rFonts w:eastAsia="Microsoft YaHei"/>
          </w:rPr>
          <w:t>they can have.</w:t>
        </w:r>
      </w:ins>
    </w:p>
    <w:p>
      <w:pPr>
        <w:pStyle w:val="HeadA"/>
        <w:rPr>
          <w:rFonts w:eastAsia="Microsoft YaHei"/>
        </w:rPr>
      </w:pPr>
      <w:bookmarkStart w:id="5" w:name="data-types"/>
      <w:bookmarkStart w:id="6" w:name="_Toc462761701"/>
      <w:bookmarkEnd w:id="5"/>
      <w:bookmarkEnd w:id="6"/>
      <w:r>
        <w:rPr>
          <w:rFonts w:eastAsia="Microsoft YaHei"/>
        </w:rPr>
        <w:t>Data Types</w:t>
      </w:r>
    </w:p>
    <w:p>
      <w:pPr>
        <w:pStyle w:val="BodyFirst"/>
        <w:rPr/>
      </w:pPr>
      <w:r>
        <w:rPr>
          <w:rFonts w:eastAsia="Microsoft YaHei"/>
        </w:rPr>
        <w:t xml:space="preserve">Every value in Rust is of a certain </w:t>
      </w:r>
      <w:r>
        <w:rPr>
          <w:rStyle w:val="EmphasisItalic"/>
          <w:rFonts w:eastAsia="Microsoft YaHei"/>
        </w:rPr>
        <w:t>type</w:t>
      </w:r>
      <w:r>
        <w:rPr>
          <w:rFonts w:eastAsia="Microsoft YaHei"/>
        </w:rPr>
        <w:t xml:space="preserve">, which tells Rust what kind of data is being </w:t>
      </w:r>
      <w:del w:id="341" w:author="AnneMarieW" w:date="2016-09-30T13:31:00Z">
        <w:r>
          <w:rPr>
            <w:rFonts w:eastAsia="Microsoft YaHei"/>
          </w:rPr>
          <w:delText>given</w:delText>
        </w:r>
      </w:del>
      <w:ins w:id="342" w:author="AnneMarieW" w:date="2016-09-30T13:31:00Z">
        <w:r>
          <w:rPr>
            <w:rFonts w:eastAsia="Microsoft YaHei"/>
          </w:rPr>
          <w:t>specified</w:t>
        </w:r>
      </w:ins>
      <w:r>
        <w:rPr>
          <w:rFonts w:eastAsia="Microsoft YaHei"/>
        </w:rPr>
        <w:t xml:space="preserve"> so it knows how to work with that data. In this section, we’ll look at a number of types </w:t>
      </w:r>
      <w:ins w:id="343" w:author="AnneMarieW" w:date="2016-10-04T13:22:00Z">
        <w:r>
          <w:rPr>
            <w:rFonts w:eastAsia="Microsoft YaHei"/>
          </w:rPr>
          <w:t xml:space="preserve">that are </w:t>
        </w:r>
      </w:ins>
      <w:r>
        <w:rPr>
          <w:rFonts w:eastAsia="Microsoft YaHei"/>
        </w:rPr>
        <w:t>built into the language</w:t>
      </w:r>
      <w:ins w:id="344" w:author="Carol Nichols" w:date="2016-11-01T09:06:00Z">
        <w:r>
          <w:rPr>
            <w:rFonts w:eastAsia="Microsoft YaHei"/>
          </w:rPr>
          <w:t>.</w:t>
        </w:r>
      </w:ins>
      <w:r>
        <w:rPr>
          <w:rFonts w:eastAsia="Microsoft YaHei"/>
        </w:rPr>
        <w:t xml:space="preserve"> </w:t>
      </w:r>
      <w:del w:id="345" w:author="AnneMarieW" w:date="2016-09-30T13:31:00Z">
        <w:r>
          <w:rPr>
            <w:rFonts w:eastAsia="Microsoft YaHei"/>
          </w:rPr>
          <w:delText xml:space="preserve">itself </w:delText>
        </w:r>
      </w:del>
      <w:del w:id="346" w:author="Carol Nichols" w:date="2016-11-01T09:06:00Z">
        <w:r>
          <w:rPr>
            <w:rFonts w:eastAsia="Microsoft YaHei"/>
          </w:rPr>
          <w:delText>and</w:delText>
        </w:r>
      </w:del>
      <w:ins w:id="347" w:author="Carol Nichols" w:date="2016-11-01T09:06:00Z">
        <w:r>
          <w:rPr>
            <w:rFonts w:eastAsia="Microsoft YaHei"/>
          </w:rPr>
          <w:t>We</w:t>
        </w:r>
      </w:ins>
      <w:ins w:id="348" w:author="AnneMarieW" w:date="2016-09-30T13:31:00Z">
        <w:r>
          <w:rPr>
            <w:rFonts w:eastAsia="Microsoft YaHei"/>
          </w:rPr>
          <w:t xml:space="preserve"> </w:t>
        </w:r>
      </w:ins>
      <w:r>
        <w:rPr>
          <w:rFonts w:eastAsia="Microsoft YaHei"/>
        </w:rPr>
        <w:t xml:space="preserve">split </w:t>
      </w:r>
      <w:ins w:id="349" w:author="Carol Nichols" w:date="2016-11-01T09:06:00Z">
        <w:r>
          <w:rPr>
            <w:rFonts w:eastAsia="Microsoft YaHei"/>
          </w:rPr>
          <w:t xml:space="preserve">the types </w:t>
        </w:r>
      </w:ins>
      <w:r>
        <w:rPr>
          <w:rFonts w:eastAsia="Microsoft YaHei"/>
        </w:rPr>
        <w:t>into two subsets: scalar and compound.</w:t>
      </w:r>
    </w:p>
    <w:p>
      <w:pPr>
        <w:pStyle w:val="Body"/>
        <w:rPr>
          <w:rFonts w:eastAsia="Microsoft YaHei"/>
        </w:rPr>
      </w:pPr>
      <w:del w:id="350" w:author="AnneMarieW" w:date="2016-09-30T13:31:00Z">
        <w:r>
          <w:rPr>
            <w:rFonts w:eastAsia="Microsoft YaHei"/>
          </w:rPr>
          <w:delText>Something to keep in mind t</w:delText>
        </w:r>
      </w:del>
      <w:ins w:id="351" w:author="AnneMarieW" w:date="2016-09-30T13:31:00Z">
        <w:r>
          <w:rPr>
            <w:rFonts w:eastAsia="Microsoft YaHei"/>
          </w:rPr>
          <w:t>T</w:t>
        </w:r>
      </w:ins>
      <w:r>
        <w:rPr>
          <w:rFonts w:eastAsia="Microsoft YaHei"/>
        </w:rPr>
        <w:t>hroughout this section</w:t>
      </w:r>
      <w:del w:id="352" w:author="AnneMarieW" w:date="2016-09-30T13:31:00Z">
        <w:r>
          <w:rPr>
            <w:rFonts w:eastAsia="Microsoft YaHei"/>
          </w:rPr>
          <w:delText>:</w:delText>
        </w:r>
      </w:del>
      <w:ins w:id="353" w:author="AnneMarieW" w:date="2016-09-30T13:31:00Z">
        <w:r>
          <w:rPr>
            <w:rFonts w:eastAsia="Microsoft YaHei"/>
          </w:rPr>
          <w:t>, keep in mind</w:t>
        </w:r>
      </w:ins>
      <w:r>
        <w:rPr>
          <w:rFonts w:eastAsia="Microsoft YaHei"/>
        </w:rPr>
        <w:t xml:space="preserve"> </w:t>
      </w:r>
      <w:ins w:id="354" w:author="AnneMarieW" w:date="2016-09-30T13:32:00Z">
        <w:r>
          <w:rPr>
            <w:rFonts w:eastAsia="Microsoft YaHei"/>
          </w:rPr>
          <w:t xml:space="preserve">that </w:t>
        </w:r>
      </w:ins>
      <w:r>
        <w:rPr>
          <w:rFonts w:eastAsia="Microsoft YaHei"/>
        </w:rPr>
        <w:t xml:space="preserve">Rust is a </w:t>
      </w:r>
      <w:r>
        <w:rPr>
          <w:rStyle w:val="EmphasisItalic"/>
          <w:rFonts w:eastAsia="Microsoft YaHei"/>
        </w:rPr>
        <w:t xml:space="preserve">statically typed </w:t>
      </w:r>
      <w:r>
        <w:rPr>
          <w:rFonts w:eastAsia="Microsoft YaHei"/>
        </w:rPr>
        <w:t xml:space="preserve">language, which means that it must know the types of all bindings at compile time. The compiler can usually infer what type </w:t>
      </w:r>
      <w:del w:id="355" w:author="AnneMarieW" w:date="2016-09-30T13:32:00Z">
        <w:r>
          <w:rPr>
            <w:rFonts w:eastAsia="Microsoft YaHei"/>
          </w:rPr>
          <w:delText>we</w:delText>
        </w:r>
      </w:del>
      <w:ins w:id="356" w:author="AnneMarieW" w:date="2016-09-30T13:32:00Z">
        <w:r>
          <w:rPr>
            <w:rFonts w:eastAsia="Microsoft YaHei"/>
          </w:rPr>
          <w:t>you</w:t>
        </w:r>
      </w:ins>
      <w:r>
        <w:rPr>
          <w:rFonts w:eastAsia="Microsoft YaHei"/>
        </w:rPr>
        <w:t xml:space="preserve"> want to use based on the value and how </w:t>
      </w:r>
      <w:del w:id="357" w:author="AnneMarieW" w:date="2016-09-30T13:32:00Z">
        <w:r>
          <w:rPr>
            <w:rFonts w:eastAsia="Microsoft YaHei"/>
          </w:rPr>
          <w:delText>we</w:delText>
        </w:r>
      </w:del>
      <w:ins w:id="358" w:author="AnneMarieW" w:date="2016-09-30T13:32:00Z">
        <w:r>
          <w:rPr>
            <w:rFonts w:eastAsia="Microsoft YaHei"/>
          </w:rPr>
          <w:t>you</w:t>
        </w:r>
      </w:ins>
      <w:r>
        <w:rPr>
          <w:rFonts w:eastAsia="Microsoft YaHei"/>
        </w:rPr>
        <w:t xml:space="preserve"> use it. In cases when many types are possible, such as when we converted a </w:t>
      </w:r>
      <w:r>
        <w:rPr>
          <w:rStyle w:val="Literal"/>
        </w:rPr>
        <w:t xml:space="preserve">String </w:t>
      </w:r>
      <w:r>
        <w:rPr>
          <w:rFonts w:eastAsia="Microsoft YaHei"/>
        </w:rPr>
        <w:t xml:space="preserve">to a numeric type using </w:t>
      </w:r>
      <w:r>
        <w:rPr>
          <w:rStyle w:val="Literal"/>
        </w:rPr>
        <w:t xml:space="preserve">parse </w:t>
      </w:r>
      <w:r>
        <w:rPr>
          <w:rFonts w:eastAsia="Microsoft YaHei"/>
        </w:rPr>
        <w:t xml:space="preserve">in Chapter 2, </w:t>
      </w:r>
      <w:del w:id="359" w:author="NSP" w:date="2016-10-21T14:15:00Z">
        <w:r>
          <w:rPr>
            <w:rFonts w:eastAsia="Microsoft YaHei"/>
          </w:rPr>
          <w:delText xml:space="preserve">we </w:delText>
        </w:r>
      </w:del>
      <w:ins w:id="360" w:author="NSP" w:date="2016-10-21T14:15:00Z">
        <w:r>
          <w:rPr>
            <w:rFonts w:eastAsia="Microsoft YaHei"/>
          </w:rPr>
          <w:t xml:space="preserve">you </w:t>
        </w:r>
      </w:ins>
      <w:r>
        <w:rPr>
          <w:rFonts w:eastAsia="Microsoft YaHei"/>
        </w:rPr>
        <w:t>must add a type annotation, like this:</w:t>
      </w:r>
    </w:p>
    <w:p>
      <w:pPr>
        <w:pStyle w:val="CodeSingle"/>
        <w:rPr/>
      </w:pPr>
      <w:r>
        <w:rPr/>
        <w:t>let guess: u32 = "42".parse().unwrap();</w:t>
      </w:r>
    </w:p>
    <w:p>
      <w:pPr>
        <w:pStyle w:val="Body"/>
        <w:rPr>
          <w:rFonts w:eastAsia="Microsoft YaHei"/>
        </w:rPr>
      </w:pPr>
      <w:r>
        <w:rPr>
          <w:rFonts w:eastAsia="Microsoft YaHei"/>
        </w:rPr>
        <w:t xml:space="preserve">If </w:t>
      </w:r>
      <w:del w:id="361" w:author="AnneMarieW" w:date="2016-09-30T13:32:00Z">
        <w:r>
          <w:rPr>
            <w:rFonts w:eastAsia="Microsoft YaHei"/>
          </w:rPr>
          <w:delText>we</w:delText>
        </w:r>
      </w:del>
      <w:ins w:id="362" w:author="AnneMarieW" w:date="2016-09-30T13:32:00Z">
        <w:r>
          <w:rPr>
            <w:rFonts w:eastAsia="Microsoft YaHei"/>
          </w:rPr>
          <w:t>you</w:t>
        </w:r>
      </w:ins>
      <w:r>
        <w:rPr>
          <w:rFonts w:eastAsia="Microsoft YaHei"/>
        </w:rPr>
        <w:t xml:space="preserve"> don’t </w:t>
      </w:r>
      <w:del w:id="363" w:author="AnneMarieW" w:date="2016-09-30T13:32:00Z">
        <w:r>
          <w:rPr>
            <w:rFonts w:eastAsia="Microsoft YaHei"/>
          </w:rPr>
          <w:delText>put</w:delText>
        </w:r>
      </w:del>
      <w:ins w:id="364" w:author="AnneMarieW" w:date="2016-09-30T13:32:00Z">
        <w:r>
          <w:rPr>
            <w:rFonts w:eastAsia="Microsoft YaHei"/>
          </w:rPr>
          <w:t>add</w:t>
        </w:r>
      </w:ins>
      <w:r>
        <w:rPr>
          <w:rFonts w:eastAsia="Microsoft YaHei"/>
        </w:rPr>
        <w:t xml:space="preserve"> the type annotation here, Rust will </w:t>
      </w:r>
      <w:del w:id="365" w:author="AnneMarieW" w:date="2016-09-30T13:33:00Z">
        <w:r>
          <w:rPr>
            <w:rFonts w:eastAsia="Microsoft YaHei"/>
          </w:rPr>
          <w:delText xml:space="preserve">give us </w:delText>
        </w:r>
      </w:del>
      <w:ins w:id="366" w:author="AnneMarieW" w:date="2016-10-04T13:23:00Z">
        <w:r>
          <w:rPr>
            <w:rFonts w:eastAsia="Microsoft YaHei"/>
          </w:rPr>
          <w:t>display</w:t>
        </w:r>
      </w:ins>
      <w:ins w:id="367" w:author="AnneMarieW" w:date="2016-09-30T13:33:00Z">
        <w:r>
          <w:rPr>
            <w:rFonts w:eastAsia="Microsoft YaHei"/>
          </w:rPr>
          <w:t xml:space="preserve"> </w:t>
        </w:r>
      </w:ins>
      <w:r>
        <w:rPr>
          <w:rFonts w:eastAsia="Microsoft YaHei"/>
        </w:rPr>
        <w:t>th</w:t>
      </w:r>
      <w:del w:id="368" w:author="AnneMarieW" w:date="2016-09-30T13:33:00Z">
        <w:r>
          <w:rPr>
            <w:rFonts w:eastAsia="Microsoft YaHei"/>
          </w:rPr>
          <w:delText>is</w:delText>
        </w:r>
      </w:del>
      <w:ins w:id="369" w:author="AnneMarieW" w:date="2016-09-30T13:33:00Z">
        <w:r>
          <w:rPr>
            <w:rFonts w:eastAsia="Microsoft YaHei"/>
          </w:rPr>
          <w:t>e following</w:t>
        </w:r>
      </w:ins>
      <w:r>
        <w:rPr>
          <w:rFonts w:eastAsia="Microsoft YaHei"/>
        </w:rPr>
        <w:t xml:space="preserve"> error</w:t>
      </w:r>
      <w:ins w:id="370" w:author="AnneMarieW" w:date="2016-09-30T13:33:00Z">
        <w:r>
          <w:rPr>
            <w:rFonts w:eastAsia="Microsoft YaHei"/>
          </w:rPr>
          <w:t>, which</w:t>
        </w:r>
      </w:ins>
      <w:del w:id="371" w:author="AnneMarieW" w:date="2016-09-30T13:33:00Z">
        <w:r>
          <w:rPr>
            <w:rFonts w:eastAsia="Microsoft YaHei"/>
          </w:rPr>
          <w:delText xml:space="preserve"> that</w:delText>
        </w:r>
      </w:del>
      <w:r>
        <w:rPr>
          <w:rFonts w:eastAsia="Microsoft YaHei"/>
        </w:rPr>
        <w:t xml:space="preserve"> means the compiler needs more information from </w:t>
      </w:r>
      <w:del w:id="372" w:author="AnneMarieW" w:date="2016-09-30T13:33:00Z">
        <w:r>
          <w:rPr>
            <w:rFonts w:eastAsia="Microsoft YaHei"/>
          </w:rPr>
          <w:delText>us</w:delText>
        </w:r>
      </w:del>
      <w:ins w:id="373" w:author="AnneMarieW" w:date="2016-09-30T13:33:00Z">
        <w:r>
          <w:rPr>
            <w:rFonts w:eastAsia="Microsoft YaHei"/>
          </w:rPr>
          <w:t>you</w:t>
        </w:r>
      </w:ins>
      <w:r>
        <w:rPr>
          <w:rFonts w:eastAsia="Microsoft YaHei"/>
        </w:rPr>
        <w:t xml:space="preserve"> to know which possible type </w:t>
      </w:r>
      <w:del w:id="374" w:author="AnneMarieW" w:date="2016-09-30T13:33:00Z">
        <w:r>
          <w:rPr>
            <w:rFonts w:eastAsia="Microsoft YaHei"/>
          </w:rPr>
          <w:delText>we</w:delText>
        </w:r>
      </w:del>
      <w:ins w:id="375" w:author="AnneMarieW" w:date="2016-09-30T13:33:00Z">
        <w:r>
          <w:rPr>
            <w:rFonts w:eastAsia="Microsoft YaHei"/>
          </w:rPr>
          <w:t>you</w:t>
        </w:r>
      </w:ins>
      <w:r>
        <w:rPr>
          <w:rFonts w:eastAsia="Microsoft YaHei"/>
        </w:rPr>
        <w:t xml:space="preserve"> want</w:t>
      </w:r>
      <w:ins w:id="376" w:author="AnneMarieW" w:date="2016-09-30T13:33:00Z">
        <w:r>
          <w:rPr>
            <w:rFonts w:eastAsia="Microsoft YaHei"/>
          </w:rPr>
          <w:t xml:space="preserve"> to use</w:t>
        </w:r>
      </w:ins>
      <w:r>
        <w:rPr>
          <w:rFonts w:eastAsia="Microsoft YaHei"/>
        </w:rPr>
        <w:t>:</w:t>
      </w:r>
    </w:p>
    <w:p>
      <w:pPr>
        <w:pStyle w:val="CodeA"/>
        <w:rPr/>
      </w:pPr>
      <w:r>
        <w:rPr/>
        <w:t>error: unable to infer enough type information about `_`; type annotations or</w:t>
      </w:r>
    </w:p>
    <w:p>
      <w:pPr>
        <w:pStyle w:val="CodeB"/>
        <w:rPr/>
      </w:pPr>
      <w:r>
        <w:rPr/>
        <w:t>generic parameter binding required [--explain E0282]</w:t>
      </w:r>
    </w:p>
    <w:p>
      <w:pPr>
        <w:pStyle w:val="CodeB"/>
        <w:rPr/>
      </w:pPr>
      <w:r>
        <w:rPr/>
        <w:t xml:space="preserve"> </w:t>
      </w:r>
      <w:r>
        <w:rPr/>
        <w:t>--&gt;</w:t>
      </w:r>
    </w:p>
    <w:p>
      <w:pPr>
        <w:pStyle w:val="CodeB"/>
        <w:rPr/>
      </w:pPr>
      <w:r>
        <w:rPr/>
        <w:t xml:space="preserve">  </w:t>
      </w:r>
      <w:r>
        <w:rPr/>
        <w:t>|&gt;</w:t>
      </w:r>
    </w:p>
    <w:p>
      <w:pPr>
        <w:pStyle w:val="CodeB"/>
        <w:rPr/>
      </w:pPr>
      <w:r>
        <w:rPr/>
        <w:t>3 |&gt; let guess = "42".parse().unwrap();</w:t>
      </w:r>
    </w:p>
    <w:p>
      <w:pPr>
        <w:pStyle w:val="CodeC"/>
        <w:rPr/>
      </w:pPr>
      <w:r>
        <w:rPr/>
        <w:t xml:space="preserve">  </w:t>
      </w:r>
      <w:r>
        <w:rPr/>
        <w:t>|&gt;     ^^^^^</w:t>
      </w:r>
    </w:p>
    <w:p>
      <w:pPr>
        <w:pStyle w:val="Body"/>
        <w:rPr>
          <w:rFonts w:eastAsia="Microsoft YaHei"/>
        </w:rPr>
      </w:pPr>
      <w:r>
        <w:rPr>
          <w:rFonts w:eastAsia="Microsoft YaHei"/>
        </w:rPr>
        <w:t>You</w:t>
      </w:r>
      <w:del w:id="377" w:author="AnneMarieW" w:date="2016-09-30T13:34:00Z">
        <w:r>
          <w:rPr>
            <w:rFonts w:eastAsia="Microsoft YaHei"/>
          </w:rPr>
          <w:delText xml:space="preserve"> wi</w:delText>
        </w:r>
      </w:del>
      <w:ins w:id="378" w:author="AnneMarieW" w:date="2016-09-30T13:34:00Z">
        <w:r>
          <w:rPr>
            <w:rFonts w:eastAsia="Microsoft YaHei"/>
          </w:rPr>
          <w:t>’</w:t>
        </w:r>
      </w:ins>
      <w:r>
        <w:rPr>
          <w:rFonts w:eastAsia="Microsoft YaHei"/>
        </w:rPr>
        <w:t xml:space="preserve">ll see </w:t>
      </w:r>
      <w:del w:id="379" w:author="AnneMarieW" w:date="2016-09-30T13:34:00Z">
        <w:r>
          <w:rPr>
            <w:rFonts w:eastAsia="Microsoft YaHei"/>
          </w:rPr>
          <w:delText xml:space="preserve">some </w:delText>
        </w:r>
      </w:del>
      <w:ins w:id="380" w:author="AnneMarieW" w:date="2016-09-30T13:34:00Z">
        <w:r>
          <w:rPr>
            <w:rFonts w:eastAsia="Microsoft YaHei"/>
          </w:rPr>
          <w:t xml:space="preserve">different </w:t>
        </w:r>
      </w:ins>
      <w:r>
        <w:rPr>
          <w:rFonts w:eastAsia="Microsoft YaHei"/>
        </w:rPr>
        <w:t>type annotations as we discuss the various data types.</w:t>
      </w:r>
    </w:p>
    <w:p>
      <w:pPr>
        <w:pStyle w:val="HeadB"/>
        <w:rPr>
          <w:rFonts w:eastAsia="Microsoft YaHei"/>
        </w:rPr>
      </w:pPr>
      <w:bookmarkStart w:id="7" w:name="scalar-types"/>
      <w:bookmarkStart w:id="8" w:name="_Toc462761702"/>
      <w:bookmarkEnd w:id="7"/>
      <w:bookmarkEnd w:id="8"/>
      <w:r>
        <w:rPr>
          <w:rFonts w:eastAsia="Microsoft YaHei"/>
        </w:rPr>
        <w:t>Scalar Types</w:t>
      </w:r>
    </w:p>
    <w:p>
      <w:pPr>
        <w:pStyle w:val="BodyFirst"/>
        <w:rPr>
          <w:rFonts w:eastAsia="Microsoft YaHei"/>
        </w:rPr>
      </w:pPr>
      <w:r>
        <w:rPr>
          <w:rFonts w:eastAsia="Microsoft YaHei"/>
        </w:rPr>
        <w:t xml:space="preserve">A </w:t>
      </w:r>
      <w:r>
        <w:rPr>
          <w:rStyle w:val="EmphasisItalic"/>
          <w:rFonts w:eastAsia="Microsoft YaHei"/>
        </w:rPr>
        <w:t xml:space="preserve">scalar </w:t>
      </w:r>
      <w:r>
        <w:rPr>
          <w:rFonts w:eastAsia="Microsoft YaHei"/>
        </w:rPr>
        <w:t xml:space="preserve">type represents a single value. </w:t>
      </w:r>
      <w:del w:id="381" w:author="AnneMarieW" w:date="2016-09-30T13:35:00Z">
        <w:r>
          <w:rPr>
            <w:rFonts w:eastAsia="Microsoft YaHei"/>
          </w:rPr>
          <w:delText xml:space="preserve">There are </w:delText>
        </w:r>
      </w:del>
      <w:ins w:id="382" w:author="AnneMarieW" w:date="2016-09-30T13:35:00Z">
        <w:r>
          <w:rPr>
            <w:rFonts w:eastAsia="Microsoft YaHei"/>
          </w:rPr>
          <w:t xml:space="preserve">Rust has </w:t>
        </w:r>
      </w:ins>
      <w:r>
        <w:rPr>
          <w:rFonts w:eastAsia="Microsoft YaHei"/>
        </w:rPr>
        <w:t>four primary scalar types</w:t>
      </w:r>
      <w:del w:id="383" w:author="AnneMarieW" w:date="2016-09-30T13:35:00Z">
        <w:r>
          <w:rPr>
            <w:rFonts w:eastAsia="Microsoft YaHei"/>
          </w:rPr>
          <w:delText xml:space="preserve"> in Rust</w:delText>
        </w:r>
      </w:del>
      <w:r>
        <w:rPr>
          <w:rFonts w:eastAsia="Microsoft YaHei"/>
        </w:rPr>
        <w:t>: integers, floating</w:t>
      </w:r>
      <w:del w:id="384" w:author="AnneMarieW" w:date="2016-10-04T13:23:00Z">
        <w:r>
          <w:rPr>
            <w:rFonts w:eastAsia="Microsoft YaHei"/>
          </w:rPr>
          <w:delText xml:space="preserve"> </w:delText>
        </w:r>
      </w:del>
      <w:ins w:id="385" w:author="AnneMarieW" w:date="2016-10-04T13:23:00Z">
        <w:r>
          <w:rPr>
            <w:rFonts w:eastAsia="Microsoft YaHei"/>
          </w:rPr>
          <w:t>-</w:t>
        </w:r>
      </w:ins>
      <w:r>
        <w:rPr>
          <w:rFonts w:eastAsia="Microsoft YaHei"/>
        </w:rPr>
        <w:t>point numbers, booleans, and characters. You’ll likely recognize these from other programming languages, but let’s jump into how they work in Rust.</w:t>
      </w:r>
    </w:p>
    <w:p>
      <w:pPr>
        <w:pStyle w:val="HeadC"/>
        <w:rPr>
          <w:rFonts w:eastAsia="Microsoft YaHei"/>
        </w:rPr>
      </w:pPr>
      <w:bookmarkStart w:id="9" w:name="integer-types"/>
      <w:bookmarkStart w:id="10" w:name="_Toc462761703"/>
      <w:bookmarkEnd w:id="9"/>
      <w:bookmarkEnd w:id="10"/>
      <w:r>
        <w:rPr>
          <w:rFonts w:eastAsia="Microsoft YaHei"/>
        </w:rPr>
        <w:t>Integer Types</w:t>
      </w:r>
    </w:p>
    <w:p>
      <w:pPr>
        <w:pStyle w:val="BodyFirst"/>
        <w:rPr>
          <w:rFonts w:eastAsia="Microsoft YaHei"/>
        </w:rPr>
      </w:pPr>
      <w:r>
        <w:rPr>
          <w:rFonts w:eastAsia="Microsoft YaHei"/>
        </w:rPr>
        <w:t xml:space="preserve">An </w:t>
      </w:r>
      <w:r>
        <w:rPr>
          <w:rStyle w:val="EmphasisItalic"/>
          <w:rFonts w:eastAsia="Microsoft YaHei"/>
        </w:rPr>
        <w:t xml:space="preserve">integer </w:t>
      </w:r>
      <w:r>
        <w:rPr>
          <w:rFonts w:eastAsia="Microsoft YaHei"/>
        </w:rPr>
        <w:t>is a number without a fractional component. We</w:t>
      </w:r>
      <w:del w:id="386" w:author="NSP" w:date="2016-10-21T14:16:00Z">
        <w:r>
          <w:rPr>
            <w:rFonts w:eastAsia="Microsoft YaHei"/>
          </w:rPr>
          <w:delText>’ve</w:delText>
        </w:r>
      </w:del>
      <w:r>
        <w:rPr>
          <w:rFonts w:eastAsia="Microsoft YaHei"/>
        </w:rPr>
        <w:t xml:space="preserve"> used one integer type </w:t>
      </w:r>
      <w:del w:id="387" w:author="AnneMarieW" w:date="2016-09-30T13:37:00Z">
        <w:r>
          <w:rPr>
            <w:rFonts w:eastAsia="Microsoft YaHei"/>
          </w:rPr>
          <w:delText>already</w:delText>
        </w:r>
      </w:del>
      <w:ins w:id="388" w:author="AnneMarieW" w:date="2016-09-30T13:37:00Z">
        <w:r>
          <w:rPr>
            <w:rFonts w:eastAsia="Microsoft YaHei"/>
          </w:rPr>
          <w:t>earlier</w:t>
        </w:r>
      </w:ins>
      <w:r>
        <w:rPr>
          <w:rFonts w:eastAsia="Microsoft YaHei"/>
        </w:rPr>
        <w:t xml:space="preserve"> in this chapter, the </w:t>
      </w:r>
      <w:r>
        <w:rPr>
          <w:rStyle w:val="Literal"/>
        </w:rPr>
        <w:t xml:space="preserve">i32 </w:t>
      </w:r>
      <w:r>
        <w:rPr>
          <w:rFonts w:eastAsia="Microsoft YaHei"/>
        </w:rPr>
        <w:t xml:space="preserve">type. This type declaration indicates that the value it’s associated with should be a signed integer (hence the </w:t>
      </w:r>
      <w:r>
        <w:rPr>
          <w:rStyle w:val="Literal"/>
        </w:rPr>
        <w:t>i</w:t>
      </w:r>
      <w:r>
        <w:rPr>
          <w:rFonts w:eastAsia="Microsoft YaHei"/>
        </w:rPr>
        <w:t xml:space="preserve">, as opposed to a </w:t>
      </w:r>
      <w:r>
        <w:rPr>
          <w:rStyle w:val="Literal"/>
        </w:rPr>
        <w:t xml:space="preserve">u </w:t>
      </w:r>
      <w:r>
        <w:rPr>
          <w:rFonts w:eastAsia="Microsoft YaHei"/>
        </w:rPr>
        <w:t xml:space="preserve">for unsigned) for a 32-bit system. </w:t>
      </w:r>
      <w:del w:id="389" w:author="AnneMarieW" w:date="2016-09-30T13:37:00Z">
        <w:r>
          <w:rPr>
            <w:rFonts w:eastAsia="Microsoft YaHei"/>
          </w:rPr>
          <w:delText>T</w:delText>
        </w:r>
      </w:del>
      <w:ins w:id="390" w:author="AnneMarieW" w:date="2016-09-30T13:37:00Z">
        <w:r>
          <w:rPr>
            <w:rFonts w:eastAsia="Microsoft YaHei"/>
          </w:rPr>
          <w:t xml:space="preserve">Table 3-1 shows </w:t>
        </w:r>
      </w:ins>
      <w:del w:id="391" w:author="AnneMarieW" w:date="2016-09-30T13:37:00Z">
        <w:r>
          <w:rPr>
            <w:rFonts w:eastAsia="Microsoft YaHei"/>
          </w:rPr>
          <w:delText>h</w:delText>
        </w:r>
      </w:del>
      <w:del w:id="392" w:author="AnneMarieW" w:date="2016-09-30T13:38:00Z">
        <w:r>
          <w:rPr>
            <w:rFonts w:eastAsia="Microsoft YaHei"/>
          </w:rPr>
          <w:delText>ere are a number of</w:delText>
        </w:r>
      </w:del>
      <w:ins w:id="393" w:author="AnneMarieW" w:date="2016-09-30T13:38:00Z">
        <w:r>
          <w:rPr>
            <w:rFonts w:eastAsia="Microsoft YaHei"/>
          </w:rPr>
          <w:t>the</w:t>
        </w:r>
      </w:ins>
      <w:r>
        <w:rPr>
          <w:rFonts w:eastAsia="Microsoft YaHei"/>
        </w:rPr>
        <w:t xml:space="preserve"> built-in integer types in Rust</w:t>
      </w:r>
      <w:del w:id="394" w:author="AnneMarieW" w:date="2016-09-30T13:38:00Z">
        <w:r>
          <w:rPr>
            <w:rFonts w:eastAsia="Microsoft YaHei"/>
          </w:rPr>
          <w:delText>, shown in</w:delText>
        </w:r>
      </w:del>
      <w:del w:id="395" w:author="AnneMarieW" w:date="2016-09-30T13:37:00Z">
        <w:r>
          <w:rPr>
            <w:rFonts w:eastAsia="Microsoft YaHei"/>
          </w:rPr>
          <w:delText xml:space="preserve"> Table 3-1</w:delText>
        </w:r>
      </w:del>
      <w:r>
        <w:rPr>
          <w:rFonts w:eastAsia="Microsoft YaHei"/>
        </w:rPr>
        <w:t>.</w:t>
      </w:r>
      <w:ins w:id="396" w:author="AnneMarieW" w:date="2016-09-30T13:38:00Z">
        <w:r>
          <w:rPr>
            <w:rFonts w:eastAsia="Microsoft YaHei"/>
          </w:rPr>
          <w:t xml:space="preserve"> </w:t>
        </w:r>
      </w:ins>
      <w:bookmarkStart w:id="11" w:name="move463006056"/>
      <w:r>
        <w:rPr>
          <w:rFonts w:eastAsia="Microsoft YaHei"/>
        </w:rPr>
        <w:t xml:space="preserve">Each variant in the </w:t>
      </w:r>
      <w:ins w:id="397" w:author="AnneMarieW" w:date="2016-09-30T13:39:00Z">
        <w:r>
          <w:rPr>
            <w:rFonts w:eastAsia="Microsoft YaHei"/>
            <w:iCs/>
          </w:rPr>
          <w:t>S</w:t>
        </w:r>
      </w:ins>
      <w:del w:id="398" w:author="AnneMarieW" w:date="2016-09-30T13:39:00Z">
        <w:r>
          <w:rPr>
            <w:rFonts w:eastAsia="Microsoft YaHei"/>
            <w:iCs/>
          </w:rPr>
          <w:delText>s</w:delText>
        </w:r>
      </w:del>
      <w:r>
        <w:rPr>
          <w:rFonts w:eastAsia="Microsoft YaHei"/>
        </w:rPr>
        <w:t xml:space="preserve">igned and </w:t>
      </w:r>
      <w:ins w:id="399" w:author="AnneMarieW" w:date="2016-09-30T13:39:00Z">
        <w:r>
          <w:rPr>
            <w:rFonts w:eastAsia="Microsoft YaHei"/>
            <w:iCs/>
          </w:rPr>
          <w:t>U</w:t>
        </w:r>
      </w:ins>
      <w:del w:id="400" w:author="AnneMarieW" w:date="2016-09-30T13:39:00Z">
        <w:r>
          <w:rPr>
            <w:rFonts w:eastAsia="Microsoft YaHei"/>
            <w:iCs/>
          </w:rPr>
          <w:delText>u</w:delText>
        </w:r>
      </w:del>
      <w:r>
        <w:rPr>
          <w:rFonts w:eastAsia="Microsoft YaHei"/>
        </w:rPr>
        <w:t>nsigned columns (for example,</w:t>
      </w:r>
      <w:r>
        <w:rPr>
          <w:rStyle w:val="Emphasis"/>
        </w:rPr>
        <w:t xml:space="preserve"> </w:t>
      </w:r>
      <w:r>
        <w:rPr>
          <w:rStyle w:val="EmphasisItalic"/>
        </w:rPr>
        <w:t>i32</w:t>
      </w:r>
      <w:bookmarkEnd w:id="11"/>
      <w:r>
        <w:rPr>
          <w:rStyle w:val="Emphasis"/>
          <w:i w:val="false"/>
        </w:rPr>
        <w:t>) can be used to declare the type of an integer value.</w:t>
      </w:r>
    </w:p>
    <w:p>
      <w:pPr>
        <w:pStyle w:val="TableTitle"/>
        <w:rPr/>
      </w:pPr>
      <w:r>
        <w:rPr>
          <w:rStyle w:val="Emphasis"/>
        </w:rPr>
        <w:t xml:space="preserve">Table 3-1: Integer </w:t>
      </w:r>
      <w:ins w:id="401" w:author="AnneMarieW" w:date="2016-09-30T13:38:00Z">
        <w:r>
          <w:rPr>
            <w:rStyle w:val="Emphasis"/>
          </w:rPr>
          <w:t>T</w:t>
        </w:r>
      </w:ins>
      <w:del w:id="402" w:author="AnneMarieW" w:date="2016-09-30T13:38:00Z">
        <w:r>
          <w:rPr>
            <w:rStyle w:val="Emphasis"/>
          </w:rPr>
          <w:delText>t</w:delText>
        </w:r>
      </w:del>
      <w:r>
        <w:rPr>
          <w:rStyle w:val="Emphasis"/>
        </w:rPr>
        <w:t>ypes in Rust</w:t>
      </w:r>
      <w:del w:id="403" w:author="AnneMarieW" w:date="2016-09-30T13:38:00Z">
        <w:r>
          <w:rPr>
            <w:rStyle w:val="Emphasis"/>
          </w:rPr>
          <w:delText>.</w:delText>
        </w:r>
      </w:del>
      <w:r>
        <w:rPr>
          <w:rStyle w:val="Emphasis"/>
        </w:rPr>
        <w:t xml:space="preserve"> </w:t>
      </w:r>
      <w:bookmarkStart w:id="12" w:name="move4630060561"/>
      <w:r>
        <w:rPr>
          <w:rStyle w:val="Emphasis"/>
        </w:rPr>
        <w:t xml:space="preserve">Each variant in the signed and unsigned columns (for example, </w:t>
      </w:r>
      <w:r>
        <w:rPr>
          <w:rStyle w:val="EmphasisItalic"/>
        </w:rPr>
        <w:t>i32</w:t>
      </w:r>
      <w:bookmarkEnd w:id="12"/>
      <w:r>
        <w:rPr>
          <w:rStyle w:val="Emphasis"/>
        </w:rPr>
        <w:t>) can be used to declare the type of an integer value.</w:t>
      </w:r>
    </w:p>
    <w:tbl>
      <w:tblPr>
        <w:tblW w:w="3447" w:type="dxa"/>
        <w:jc w:val="left"/>
        <w:tblInd w:w="181"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171" w:type="dxa"/>
          <w:bottom w:w="90" w:type="dxa"/>
          <w:right w:w="195" w:type="dxa"/>
        </w:tblCellMar>
        <w:tblLook w:val="04a0"/>
      </w:tblPr>
      <w:tblGrid>
        <w:gridCol w:w="976"/>
        <w:gridCol w:w="1113"/>
        <w:gridCol w:w="1358"/>
      </w:tblGrid>
      <w:tr>
        <w:trPr>
          <w:tblHeader w:val="true"/>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Header"/>
              <w:widowControl/>
              <w:bidi w:val="0"/>
              <w:spacing w:lineRule="auto" w:line="360" w:before="60" w:after="60"/>
              <w:jc w:val="left"/>
              <w:rPr>
                <w:rFonts w:eastAsia="Microsoft YaHei"/>
              </w:rPr>
            </w:pPr>
            <w:r>
              <w:rPr>
                <w:rFonts w:eastAsia="Microsoft YaHei"/>
              </w:rPr>
              <w:t>Length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Header"/>
              <w:widowControl/>
              <w:bidi w:val="0"/>
              <w:spacing w:lineRule="auto" w:line="360" w:before="60" w:after="60"/>
              <w:jc w:val="left"/>
              <w:rPr>
                <w:rFonts w:eastAsia="Microsoft YaHei"/>
              </w:rPr>
            </w:pPr>
            <w:ins w:id="404" w:author="AnneMarieW" w:date="2016-09-30T13:39:00Z">
              <w:r>
                <w:rPr>
                  <w:rFonts w:eastAsia="Microsoft YaHei"/>
                </w:rPr>
                <w:t>S</w:t>
              </w:r>
            </w:ins>
            <w:del w:id="405" w:author="AnneMarieW" w:date="2016-09-30T13:39:00Z">
              <w:r>
                <w:rPr>
                  <w:rFonts w:eastAsia="Microsoft YaHei"/>
                </w:rPr>
                <w:delText>s</w:delText>
              </w:r>
            </w:del>
            <w:r>
              <w:rPr>
                <w:rFonts w:eastAsia="Microsoft YaHei"/>
              </w:rPr>
              <w:t>igned</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Header"/>
              <w:widowControl/>
              <w:bidi w:val="0"/>
              <w:spacing w:lineRule="auto" w:line="360" w:before="60" w:after="60"/>
              <w:jc w:val="left"/>
              <w:rPr>
                <w:rFonts w:eastAsia="Microsoft YaHei"/>
              </w:rPr>
            </w:pPr>
            <w:ins w:id="406" w:author="AnneMarieW" w:date="2016-09-30T13:39:00Z">
              <w:r>
                <w:rPr>
                  <w:rFonts w:eastAsia="Microsoft YaHei"/>
                </w:rPr>
                <w:t>U</w:t>
              </w:r>
            </w:ins>
            <w:del w:id="407" w:author="AnneMarieW" w:date="2016-09-30T13:39:00Z">
              <w:r>
                <w:rPr>
                  <w:rFonts w:eastAsia="Microsoft YaHei"/>
                </w:rPr>
                <w:delText>u</w:delText>
              </w:r>
            </w:del>
            <w:r>
              <w:rPr>
                <w:rFonts w:eastAsia="Microsoft YaHei"/>
              </w:rPr>
              <w:t>nsigned</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8-bit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i8</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u8</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Fonts w:eastAsia="Microsoft YaHei"/>
              </w:rPr>
            </w:pPr>
            <w:r>
              <w:rPr>
                <w:rFonts w:eastAsia="Microsoft YaHei"/>
              </w:rPr>
              <w:t>16-bit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Fonts w:eastAsia="Microsoft YaHei"/>
              </w:rPr>
            </w:pPr>
            <w:r>
              <w:rPr>
                <w:rFonts w:eastAsia="Microsoft YaHei"/>
              </w:rPr>
              <w:t>i16</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Fonts w:eastAsia="Microsoft YaHei"/>
              </w:rPr>
            </w:pPr>
            <w:r>
              <w:rPr>
                <w:rFonts w:eastAsia="Microsoft YaHei"/>
              </w:rPr>
              <w:t>u16</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32-bit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i32</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u32</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Fonts w:eastAsia="Microsoft YaHei"/>
              </w:rPr>
            </w:pPr>
            <w:r>
              <w:rPr>
                <w:rFonts w:eastAsia="Microsoft YaHei"/>
              </w:rPr>
              <w:t>64-bit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Fonts w:eastAsia="Microsoft YaHei"/>
              </w:rPr>
            </w:pPr>
            <w:r>
              <w:rPr>
                <w:rFonts w:eastAsia="Microsoft YaHei"/>
              </w:rPr>
              <w:t>i64</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Fonts w:eastAsia="Microsoft YaHei"/>
              </w:rPr>
            </w:pPr>
            <w:r>
              <w:rPr>
                <w:rFonts w:eastAsia="Microsoft YaHei"/>
              </w:rPr>
              <w:t>u64</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arch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isize</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usize</w:t>
            </w:r>
          </w:p>
        </w:tc>
      </w:tr>
    </w:tbl>
    <w:p>
      <w:pPr>
        <w:pStyle w:val="Body"/>
        <w:rPr>
          <w:rFonts w:eastAsia="Microsoft YaHei"/>
        </w:rPr>
      </w:pPr>
      <w:r>
        <w:rPr>
          <w:rFonts w:eastAsia="Microsoft YaHei"/>
        </w:rPr>
        <w:t xml:space="preserve">Each variant can be either signed or unsigned and has an explicit size. Signed and unsigned </w:t>
      </w:r>
      <w:del w:id="408" w:author="AnneMarieW" w:date="2016-09-30T13:40:00Z">
        <w:r>
          <w:rPr>
            <w:rFonts w:eastAsia="Microsoft YaHei"/>
          </w:rPr>
          <w:delText xml:space="preserve">merely </w:delText>
        </w:r>
      </w:del>
      <w:r>
        <w:rPr>
          <w:rFonts w:eastAsia="Microsoft YaHei"/>
        </w:rPr>
        <w:t>refers to whether it</w:t>
      </w:r>
      <w:del w:id="409" w:author="AnneMarieW" w:date="2016-09-30T13:40:00Z">
        <w:r>
          <w:rPr>
            <w:rFonts w:eastAsia="Microsoft YaHei"/>
          </w:rPr>
          <w:delText xml:space="preserve"> i</w:delText>
        </w:r>
      </w:del>
      <w:ins w:id="410" w:author="AnneMarieW" w:date="2016-09-30T13:40:00Z">
        <w:r>
          <w:rPr>
            <w:rFonts w:eastAsia="Microsoft YaHei"/>
          </w:rPr>
          <w:t>’</w:t>
        </w:r>
      </w:ins>
      <w:r>
        <w:rPr>
          <w:rFonts w:eastAsia="Microsoft YaHei"/>
        </w:rPr>
        <w:t xml:space="preserve">s possible for the number to be </w:t>
      </w:r>
      <w:del w:id="411" w:author="AnneMarieW" w:date="2016-09-30T13:41:00Z">
        <w:r>
          <w:rPr>
            <w:rFonts w:eastAsia="Microsoft YaHei"/>
          </w:rPr>
          <w:delText xml:space="preserve">either </w:delText>
        </w:r>
      </w:del>
      <w:r>
        <w:rPr>
          <w:rFonts w:eastAsia="Microsoft YaHei"/>
        </w:rPr>
        <w:t>negative or positive; in other words, whether the number needs to have a sign with it (signed)</w:t>
      </w:r>
      <w:del w:id="412" w:author="AnneMarieW" w:date="2016-09-30T13:40:00Z">
        <w:r>
          <w:rPr>
            <w:rFonts w:eastAsia="Microsoft YaHei"/>
          </w:rPr>
          <w:delText>,</w:delText>
        </w:r>
      </w:del>
      <w:r>
        <w:rPr>
          <w:rFonts w:eastAsia="Microsoft YaHei"/>
        </w:rPr>
        <w:t xml:space="preserve"> or whether it will only ever be positive and can therefore be represented without a sign (unsigned). It’s like writing numbers on paper: when the sign matters, a number is shown with a plus sign or </w:t>
      </w:r>
      <w:ins w:id="413" w:author="AnneMarieW" w:date="2016-09-30T13:41:00Z">
        <w:r>
          <w:rPr>
            <w:rFonts w:eastAsia="Microsoft YaHei"/>
          </w:rPr>
          <w:t xml:space="preserve">a </w:t>
        </w:r>
      </w:ins>
      <w:r>
        <w:rPr>
          <w:rFonts w:eastAsia="Microsoft YaHei"/>
        </w:rPr>
        <w:t>minus sign</w:t>
      </w:r>
      <w:del w:id="414" w:author="AnneMarieW" w:date="2016-09-30T13:42:00Z">
        <w:r>
          <w:rPr>
            <w:rFonts w:eastAsia="Microsoft YaHei"/>
          </w:rPr>
          <w:delText>,</w:delText>
        </w:r>
      </w:del>
      <w:ins w:id="415" w:author="AnneMarieW" w:date="2016-09-30T13:42:00Z">
        <w:r>
          <w:rPr>
            <w:rFonts w:eastAsia="Microsoft YaHei"/>
          </w:rPr>
          <w:t>; however,</w:t>
        </w:r>
      </w:ins>
      <w:del w:id="416" w:author="AnneMarieW" w:date="2016-09-30T13:42:00Z">
        <w:r>
          <w:rPr>
            <w:rFonts w:eastAsia="Microsoft YaHei"/>
          </w:rPr>
          <w:delText xml:space="preserve"> but</w:delText>
        </w:r>
      </w:del>
      <w:r>
        <w:rPr>
          <w:rFonts w:eastAsia="Microsoft YaHei"/>
        </w:rPr>
        <w:t xml:space="preserve"> when it’s safe to assume the number is positive, it’s shown with no sign. Signed numbers are stored using two’s complement representation (if you’re unsure what this is</w:t>
      </w:r>
      <w:ins w:id="417" w:author="AnneMarieW" w:date="2016-09-30T13:42:00Z">
        <w:r>
          <w:rPr>
            <w:rFonts w:eastAsia="Microsoft YaHei"/>
          </w:rPr>
          <w:t>,</w:t>
        </w:r>
      </w:ins>
      <w:r>
        <w:rPr>
          <w:rFonts w:eastAsia="Microsoft YaHei"/>
        </w:rPr>
        <w:t xml:space="preserve"> you can search for it online; an explanation is outside the scope of this </w:t>
      </w:r>
      <w:del w:id="418" w:author="AnneMarieW" w:date="2016-09-30T13:42:00Z">
        <w:r>
          <w:rPr>
            <w:rFonts w:eastAsia="Microsoft YaHei"/>
          </w:rPr>
          <w:delText>text</w:delText>
        </w:r>
      </w:del>
      <w:ins w:id="419" w:author="AnneMarieW" w:date="2016-09-30T13:42:00Z">
        <w:r>
          <w:rPr>
            <w:rFonts w:eastAsia="Microsoft YaHei"/>
          </w:rPr>
          <w:t>book</w:t>
        </w:r>
      </w:ins>
      <w:r>
        <w:rPr>
          <w:rFonts w:eastAsia="Microsoft YaHei"/>
        </w:rPr>
        <w:t>).</w:t>
      </w:r>
    </w:p>
    <w:p>
      <w:pPr>
        <w:pStyle w:val="Body"/>
        <w:rPr>
          <w:rFonts w:eastAsia="Microsoft YaHei"/>
        </w:rPr>
      </w:pPr>
      <w:r>
        <w:rPr>
          <w:rFonts w:eastAsia="Microsoft YaHei"/>
        </w:rPr>
        <w:t>Each signed variant can store numbers from -(2</w:t>
      </w:r>
      <w:r>
        <w:rPr>
          <w:rFonts w:eastAsia="Microsoft YaHei"/>
          <w:vertAlign w:val="superscript"/>
        </w:rPr>
        <w:t>n - 1</w:t>
      </w:r>
      <w:r>
        <w:rPr>
          <w:rFonts w:eastAsia="Microsoft YaHei"/>
        </w:rPr>
        <w:t>) to 2</w:t>
      </w:r>
      <w:r>
        <w:rPr>
          <w:rFonts w:eastAsia="Microsoft YaHei"/>
          <w:vertAlign w:val="superscript"/>
        </w:rPr>
        <w:t>n -  1</w:t>
      </w:r>
      <w:r>
        <w:rPr>
          <w:rFonts w:eastAsia="Microsoft YaHei"/>
        </w:rPr>
        <w:t xml:space="preserve"> - 1 inclusive, where </w:t>
      </w:r>
      <w:r>
        <w:rPr>
          <w:rStyle w:val="Literal"/>
        </w:rPr>
        <w:t>n</w:t>
      </w:r>
      <w:r>
        <w:rPr>
          <w:rFonts w:eastAsia="Microsoft YaHei"/>
        </w:rPr>
        <w:t xml:space="preserve"> is the number of bits that variant uses. So an </w:t>
      </w:r>
      <w:r>
        <w:rPr>
          <w:rStyle w:val="Literal"/>
        </w:rPr>
        <w:t>i8</w:t>
      </w:r>
      <w:r>
        <w:rPr>
          <w:rFonts w:eastAsia="Microsoft YaHei"/>
        </w:rPr>
        <w:t xml:space="preserve"> can store </w:t>
      </w:r>
      <w:ins w:id="420" w:author="AnneMarieW" w:date="2016-09-30T13:43:00Z">
        <w:r>
          <w:rPr>
            <w:rFonts w:eastAsia="Microsoft YaHei"/>
          </w:rPr>
          <w:t xml:space="preserve">numbers </w:t>
        </w:r>
      </w:ins>
      <w:r>
        <w:rPr>
          <w:rFonts w:eastAsia="Microsoft YaHei"/>
        </w:rPr>
        <w:t>from -(2</w:t>
      </w:r>
      <w:r>
        <w:rPr>
          <w:rFonts w:eastAsia="Microsoft YaHei"/>
          <w:vertAlign w:val="superscript"/>
        </w:rPr>
        <w:t>7</w:t>
      </w:r>
      <w:r>
        <w:rPr>
          <w:rFonts w:eastAsia="Microsoft YaHei"/>
        </w:rPr>
        <w:t>) to 2</w:t>
      </w:r>
      <w:r>
        <w:rPr>
          <w:rFonts w:eastAsia="Microsoft YaHei"/>
          <w:vertAlign w:val="superscript"/>
        </w:rPr>
        <w:t>7</w:t>
      </w:r>
      <w:r>
        <w:rPr>
          <w:rFonts w:eastAsia="Microsoft YaHei"/>
        </w:rPr>
        <w:t>, which equals -128 to 127. Unsigned variants can store numbers from 0 to 2</w:t>
      </w:r>
      <w:r>
        <w:rPr>
          <w:rFonts w:eastAsia="Microsoft YaHei"/>
          <w:vertAlign w:val="superscript"/>
        </w:rPr>
        <w:t>n</w:t>
      </w:r>
      <w:r>
        <w:rPr>
          <w:rFonts w:eastAsia="Microsoft YaHei"/>
        </w:rPr>
        <w:t xml:space="preserve"> - 1, so a </w:t>
      </w:r>
      <w:r>
        <w:rPr>
          <w:rStyle w:val="Literal"/>
        </w:rPr>
        <w:t>u8</w:t>
      </w:r>
      <w:r>
        <w:rPr>
          <w:rFonts w:eastAsia="Microsoft YaHei"/>
        </w:rPr>
        <w:t xml:space="preserve"> can store </w:t>
      </w:r>
      <w:ins w:id="421" w:author="AnneMarieW" w:date="2016-09-30T13:44:00Z">
        <w:r>
          <w:rPr>
            <w:rFonts w:eastAsia="Microsoft YaHei"/>
          </w:rPr>
          <w:t xml:space="preserve">numbers </w:t>
        </w:r>
      </w:ins>
      <w:r>
        <w:rPr>
          <w:rFonts w:eastAsia="Microsoft YaHei"/>
        </w:rPr>
        <w:t>from 0 to 2</w:t>
      </w:r>
      <w:r>
        <w:rPr>
          <w:rFonts w:eastAsia="Microsoft YaHei"/>
          <w:vertAlign w:val="superscript"/>
        </w:rPr>
        <w:t>8</w:t>
      </w:r>
      <w:r>
        <w:rPr>
          <w:rFonts w:eastAsia="Microsoft YaHei"/>
        </w:rPr>
        <w:t xml:space="preserve"> - 1, which equals 0 to 255.</w:t>
      </w:r>
    </w:p>
    <w:p>
      <w:pPr>
        <w:pStyle w:val="Body"/>
        <w:rPr>
          <w:rFonts w:eastAsia="Microsoft YaHei"/>
        </w:rPr>
      </w:pPr>
      <w:del w:id="422" w:author="AnneMarieW" w:date="2016-09-30T13:44:00Z">
        <w:r>
          <w:rPr>
            <w:rFonts w:eastAsia="Microsoft YaHei"/>
          </w:rPr>
          <w:delText>Fin</w:delText>
        </w:r>
      </w:del>
      <w:ins w:id="423" w:author="AnneMarieW" w:date="2016-09-30T13:44:00Z">
        <w:r>
          <w:rPr>
            <w:rFonts w:eastAsia="Microsoft YaHei"/>
          </w:rPr>
          <w:t>Addition</w:t>
        </w:r>
      </w:ins>
      <w:r>
        <w:rPr>
          <w:rFonts w:eastAsia="Microsoft YaHei"/>
        </w:rPr>
        <w:t xml:space="preserve">ally, the </w:t>
      </w:r>
      <w:r>
        <w:rPr>
          <w:rStyle w:val="Literal"/>
        </w:rPr>
        <w:t>isize</w:t>
      </w:r>
      <w:r>
        <w:rPr>
          <w:rFonts w:eastAsia="Microsoft YaHei"/>
        </w:rPr>
        <w:t xml:space="preserve"> and </w:t>
      </w:r>
      <w:r>
        <w:rPr>
          <w:rStyle w:val="Literal"/>
        </w:rPr>
        <w:t>usize</w:t>
      </w:r>
      <w:r>
        <w:rPr>
          <w:rFonts w:eastAsia="Microsoft YaHei"/>
        </w:rPr>
        <w:t xml:space="preserve"> types depend on the kind of computer your program is running on: 64-bits if you’re on a 64-bit architecture</w:t>
      </w:r>
      <w:del w:id="424" w:author="AnneMarieW" w:date="2016-09-30T13:44:00Z">
        <w:r>
          <w:rPr>
            <w:rFonts w:eastAsia="Microsoft YaHei"/>
          </w:rPr>
          <w:delText>,</w:delText>
        </w:r>
      </w:del>
      <w:r>
        <w:rPr>
          <w:rFonts w:eastAsia="Microsoft YaHei"/>
        </w:rPr>
        <w:t xml:space="preserve"> and 32-bits if you’re on a 32-bit architecture.</w:t>
      </w:r>
    </w:p>
    <w:p>
      <w:pPr>
        <w:pStyle w:val="Body"/>
        <w:rPr>
          <w:rFonts w:eastAsia="Microsoft YaHei"/>
        </w:rPr>
      </w:pPr>
      <w:r>
        <w:rPr>
          <w:rFonts w:eastAsia="Microsoft YaHei"/>
        </w:rPr>
        <w:t>You can write integer literals in any of the forms shown in Table 3-2. Note that all number literals except</w:t>
      </w:r>
      <w:del w:id="425" w:author="AnneMarieW" w:date="2016-09-30T13:45:00Z">
        <w:r>
          <w:rPr>
            <w:rFonts w:eastAsia="Microsoft YaHei"/>
          </w:rPr>
          <w:delText xml:space="preserve"> for</w:delText>
        </w:r>
      </w:del>
      <w:r>
        <w:rPr>
          <w:rFonts w:eastAsia="Microsoft YaHei"/>
        </w:rPr>
        <w:t xml:space="preserve"> the byte literal allow a type suffix, such as </w:t>
      </w:r>
      <w:r>
        <w:rPr>
          <w:rStyle w:val="Literal"/>
        </w:rPr>
        <w:t>57u8</w:t>
      </w:r>
      <w:r>
        <w:rPr>
          <w:rFonts w:eastAsia="Microsoft YaHei"/>
        </w:rPr>
        <w:t xml:space="preserve">, and </w:t>
      </w:r>
      <w:r>
        <w:rPr>
          <w:rStyle w:val="Literal"/>
        </w:rPr>
        <w:t>_</w:t>
      </w:r>
      <w:r>
        <w:rPr>
          <w:rFonts w:eastAsia="Microsoft YaHei"/>
        </w:rPr>
        <w:t xml:space="preserve"> as a visual separator, such as </w:t>
      </w:r>
      <w:r>
        <w:rPr>
          <w:rStyle w:val="Literal"/>
        </w:rPr>
        <w:t>1_000</w:t>
      </w:r>
      <w:r>
        <w:rPr>
          <w:rFonts w:eastAsia="Microsoft YaHei"/>
        </w:rPr>
        <w:t>.</w:t>
      </w:r>
    </w:p>
    <w:p>
      <w:pPr>
        <w:pStyle w:val="TableTitle"/>
        <w:rPr/>
      </w:pPr>
      <w:r>
        <w:rPr>
          <w:rStyle w:val="Emphasis"/>
        </w:rPr>
        <w:t xml:space="preserve">Table 3-2: Integer </w:t>
      </w:r>
      <w:ins w:id="426" w:author="AnneMarieW" w:date="2016-10-04T13:27:00Z">
        <w:r>
          <w:rPr>
            <w:rStyle w:val="Emphasis"/>
          </w:rPr>
          <w:t>L</w:t>
        </w:r>
      </w:ins>
      <w:del w:id="427" w:author="AnneMarieW" w:date="2016-10-04T13:27:00Z">
        <w:r>
          <w:rPr>
            <w:rStyle w:val="Emphasis"/>
          </w:rPr>
          <w:delText>l</w:delText>
        </w:r>
      </w:del>
      <w:r>
        <w:rPr>
          <w:rStyle w:val="Emphasis"/>
        </w:rPr>
        <w:t>iterals in Rust</w:t>
      </w:r>
      <w:del w:id="428" w:author="AnneMarieW" w:date="2016-09-30T13:45:00Z">
        <w:r>
          <w:rPr>
            <w:rStyle w:val="Emphasis"/>
          </w:rPr>
          <w:delText>.</w:delText>
        </w:r>
      </w:del>
    </w:p>
    <w:tbl>
      <w:tblPr>
        <w:tblW w:w="3590" w:type="dxa"/>
        <w:jc w:val="left"/>
        <w:tblInd w:w="181"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171" w:type="dxa"/>
          <w:bottom w:w="90" w:type="dxa"/>
          <w:right w:w="195" w:type="dxa"/>
        </w:tblCellMar>
        <w:tblLook w:val="04a0"/>
      </w:tblPr>
      <w:tblGrid>
        <w:gridCol w:w="1880"/>
        <w:gridCol w:w="1709"/>
      </w:tblGrid>
      <w:tr>
        <w:trPr>
          <w:tblHeader w:val="true"/>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Header"/>
              <w:widowControl/>
              <w:bidi w:val="0"/>
              <w:spacing w:lineRule="auto" w:line="360" w:before="60" w:after="60"/>
              <w:jc w:val="left"/>
              <w:rPr>
                <w:rFonts w:eastAsia="Microsoft YaHei"/>
              </w:rPr>
            </w:pPr>
            <w:r>
              <w:rPr>
                <w:rFonts w:eastAsia="Microsoft YaHei"/>
              </w:rPr>
              <w:t xml:space="preserve">Number </w:t>
            </w:r>
            <w:ins w:id="429" w:author="AnneMarieW" w:date="2016-09-30T13:45:00Z">
              <w:r>
                <w:rPr>
                  <w:rFonts w:eastAsia="Microsoft YaHei"/>
                </w:rPr>
                <w:t>L</w:t>
              </w:r>
            </w:ins>
            <w:del w:id="430" w:author="AnneMarieW" w:date="2016-09-30T13:45:00Z">
              <w:r>
                <w:rPr>
                  <w:rFonts w:eastAsia="Microsoft YaHei"/>
                </w:rPr>
                <w:delText>l</w:delText>
              </w:r>
            </w:del>
            <w:r>
              <w:rPr>
                <w:rFonts w:eastAsia="Microsoft YaHei"/>
              </w:rPr>
              <w:t>iterals</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Header"/>
              <w:widowControl/>
              <w:bidi w:val="0"/>
              <w:spacing w:lineRule="auto" w:line="360" w:before="60" w:after="60"/>
              <w:jc w:val="left"/>
              <w:rPr>
                <w:rFonts w:eastAsia="Microsoft YaHei"/>
              </w:rPr>
            </w:pPr>
            <w:r>
              <w:rPr>
                <w:rFonts w:eastAsia="Microsoft YaHei"/>
              </w:rPr>
              <w:t>Example</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Decimal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Style w:val="Literal"/>
                <w:rFonts w:eastAsia="Microsoft YaHei"/>
              </w:rPr>
            </w:pPr>
            <w:r>
              <w:rPr>
                <w:rStyle w:val="Literal"/>
              </w:rPr>
              <w:t>98_222</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Fonts w:eastAsia="Microsoft YaHei"/>
              </w:rPr>
            </w:pPr>
            <w:r>
              <w:rPr>
                <w:rFonts w:eastAsia="Microsoft YaHei"/>
              </w:rPr>
              <w:t>Hex</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Style w:val="Literal"/>
                <w:rFonts w:eastAsia="Microsoft YaHei"/>
              </w:rPr>
            </w:pPr>
            <w:r>
              <w:rPr>
                <w:rStyle w:val="Literal"/>
              </w:rPr>
              <w:t>0xff</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Octal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Style w:val="Literal"/>
                <w:rFonts w:eastAsia="Microsoft YaHei"/>
              </w:rPr>
            </w:pPr>
            <w:r>
              <w:rPr>
                <w:rStyle w:val="Literal"/>
              </w:rPr>
              <w:t>0o77</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Fonts w:eastAsia="Microsoft YaHei"/>
              </w:rPr>
            </w:pPr>
            <w:r>
              <w:rPr>
                <w:rFonts w:eastAsia="Microsoft YaHei"/>
              </w:rPr>
              <w:t>Binary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71" w:type="dxa"/>
            </w:tcMar>
            <w:vAlign w:val="center"/>
          </w:tcPr>
          <w:p>
            <w:pPr>
              <w:pStyle w:val="TableBody"/>
              <w:rPr>
                <w:rStyle w:val="Literal"/>
                <w:rFonts w:eastAsia="Microsoft YaHei"/>
              </w:rPr>
            </w:pPr>
            <w:r>
              <w:rPr>
                <w:rStyle w:val="Literal"/>
              </w:rPr>
              <w:t>0b1111_0000</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Fonts w:eastAsia="Microsoft YaHei"/>
              </w:rPr>
            </w:pPr>
            <w:r>
              <w:rPr>
                <w:rFonts w:eastAsia="Microsoft YaHei"/>
              </w:rPr>
              <w:t>Byte (</w:t>
            </w:r>
            <w:r>
              <w:rPr>
                <w:rStyle w:val="Literal"/>
              </w:rPr>
              <w:t>u8</w:t>
            </w:r>
            <w:r>
              <w:rPr>
                <w:rFonts w:eastAsia="Microsoft YaHei"/>
              </w:rPr>
              <w:t xml:space="preserve"> only)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71" w:type="dxa"/>
            </w:tcMar>
            <w:vAlign w:val="center"/>
          </w:tcPr>
          <w:p>
            <w:pPr>
              <w:pStyle w:val="TableBody"/>
              <w:rPr>
                <w:rStyle w:val="Literal"/>
                <w:rFonts w:eastAsia="Microsoft YaHei"/>
              </w:rPr>
            </w:pPr>
            <w:r>
              <w:rPr>
                <w:rStyle w:val="Literal"/>
              </w:rPr>
              <w:t>b’A’</w:t>
            </w:r>
          </w:p>
        </w:tc>
      </w:tr>
    </w:tbl>
    <w:p>
      <w:pPr>
        <w:pStyle w:val="Body"/>
        <w:rPr>
          <w:rFonts w:eastAsia="Microsoft YaHei"/>
        </w:rPr>
      </w:pPr>
      <w:r>
        <w:rPr>
          <w:rFonts w:eastAsia="Microsoft YaHei"/>
        </w:rPr>
        <w:t xml:space="preserve">So how do you know which type of integer to use? If you’re unsure, Rust’s defaults are generally good choices, and integer types default to </w:t>
      </w:r>
      <w:r>
        <w:rPr>
          <w:rStyle w:val="Literal"/>
        </w:rPr>
        <w:t>i32</w:t>
      </w:r>
      <w:r>
        <w:rPr>
          <w:rFonts w:eastAsia="Microsoft YaHei"/>
        </w:rPr>
        <w:t xml:space="preserve">: it’s generally the fastest, even on 64-bit systems. The primary situation in which you’d use </w:t>
      </w:r>
      <w:r>
        <w:rPr>
          <w:rStyle w:val="Literal"/>
        </w:rPr>
        <w:t>isize</w:t>
      </w:r>
      <w:r>
        <w:rPr>
          <w:rFonts w:eastAsia="Microsoft YaHei"/>
        </w:rPr>
        <w:t xml:space="preserve"> or </w:t>
      </w:r>
      <w:r>
        <w:rPr>
          <w:rStyle w:val="Literal"/>
        </w:rPr>
        <w:t>usize</w:t>
      </w:r>
      <w:r>
        <w:rPr>
          <w:rFonts w:eastAsia="Microsoft YaHei"/>
        </w:rPr>
        <w:t xml:space="preserve"> is when indexing some sort of collection.</w:t>
      </w:r>
    </w:p>
    <w:p>
      <w:pPr>
        <w:pStyle w:val="HeadC"/>
        <w:rPr>
          <w:rFonts w:eastAsia="Microsoft YaHei"/>
        </w:rPr>
      </w:pPr>
      <w:bookmarkStart w:id="13" w:name="floating-point-types"/>
      <w:bookmarkStart w:id="14" w:name="_Toc462761704"/>
      <w:bookmarkEnd w:id="13"/>
      <w:bookmarkEnd w:id="14"/>
      <w:r>
        <w:rPr>
          <w:rFonts w:eastAsia="Microsoft YaHei"/>
        </w:rPr>
        <w:t>Floating-Point Types</w:t>
      </w:r>
    </w:p>
    <w:p>
      <w:pPr>
        <w:pStyle w:val="BodyFirst"/>
        <w:rPr>
          <w:rFonts w:eastAsia="Microsoft YaHei"/>
        </w:rPr>
      </w:pPr>
      <w:r>
        <w:rPr>
          <w:rFonts w:eastAsia="Microsoft YaHei"/>
        </w:rPr>
        <w:t xml:space="preserve">Rust also has two primitive types for </w:t>
      </w:r>
      <w:r>
        <w:rPr>
          <w:rStyle w:val="EmphasisItalic"/>
          <w:rFonts w:eastAsia="Microsoft YaHei"/>
        </w:rPr>
        <w:t>floating-point numbers</w:t>
      </w:r>
      <w:r>
        <w:rPr>
          <w:rFonts w:eastAsia="Microsoft YaHei"/>
        </w:rPr>
        <w:t xml:space="preserve">, which are numbers with decimal points. Rust’s floating-point types are </w:t>
      </w:r>
      <w:r>
        <w:rPr>
          <w:rStyle w:val="Literal"/>
        </w:rPr>
        <w:t>f32</w:t>
      </w:r>
      <w:r>
        <w:rPr>
          <w:rFonts w:eastAsia="Microsoft YaHei"/>
        </w:rPr>
        <w:t xml:space="preserve"> and </w:t>
      </w:r>
      <w:r>
        <w:rPr>
          <w:rStyle w:val="Literal"/>
        </w:rPr>
        <w:t>f64</w:t>
      </w:r>
      <w:r>
        <w:rPr>
          <w:rFonts w:eastAsia="Microsoft YaHei"/>
        </w:rPr>
        <w:t xml:space="preserve">, which are 32 bits and 64 bits in size, respectively. The default type is </w:t>
      </w:r>
      <w:r>
        <w:rPr>
          <w:rStyle w:val="Literal"/>
        </w:rPr>
        <w:t>f64</w:t>
      </w:r>
      <w:del w:id="431" w:author="AnneMarieW" w:date="2016-09-30T15:10:00Z">
        <w:r>
          <w:rPr>
            <w:rStyle w:val="Literal"/>
            <w:rFonts w:eastAsia="Microsoft YaHei"/>
          </w:rPr>
          <w:delText>,</w:delText>
        </w:r>
      </w:del>
      <w:r>
        <w:rPr>
          <w:rFonts w:eastAsia="Microsoft YaHei"/>
        </w:rPr>
        <w:t xml:space="preserve"> </w:t>
      </w:r>
      <w:del w:id="432" w:author="AnneMarieW" w:date="2016-09-30T15:09:00Z">
        <w:r>
          <w:rPr>
            <w:rFonts w:eastAsia="Microsoft YaHei"/>
          </w:rPr>
          <w:delText>as</w:delText>
        </w:r>
      </w:del>
      <w:ins w:id="433" w:author="AnneMarieW" w:date="2016-09-30T15:09:00Z">
        <w:r>
          <w:rPr>
            <w:rFonts w:eastAsia="Microsoft YaHei"/>
          </w:rPr>
          <w:t>because</w:t>
        </w:r>
      </w:ins>
      <w:r>
        <w:rPr>
          <w:rFonts w:eastAsia="Microsoft YaHei"/>
        </w:rPr>
        <w:t xml:space="preserve"> it’s roughly the same speed as </w:t>
      </w:r>
      <w:r>
        <w:rPr>
          <w:rStyle w:val="Literal"/>
        </w:rPr>
        <w:t>f32</w:t>
      </w:r>
      <w:del w:id="434" w:author="AnneMarieW" w:date="2016-09-30T15:10:00Z">
        <w:r>
          <w:rPr>
            <w:rStyle w:val="Literal"/>
            <w:rFonts w:eastAsia="Microsoft YaHei"/>
          </w:rPr>
          <w:delText>,</w:delText>
        </w:r>
      </w:del>
      <w:r>
        <w:rPr>
          <w:rFonts w:eastAsia="Microsoft YaHei"/>
        </w:rPr>
        <w:t xml:space="preserve"> but has a </w:t>
      </w:r>
      <w:commentRangeStart w:id="3"/>
      <w:r>
        <w:rPr>
          <w:rFonts w:eastAsia="Microsoft YaHei"/>
        </w:rPr>
        <w:t>larger</w:t>
      </w:r>
      <w:r>
        <w:rPr>
          <w:rFonts w:eastAsia="Microsoft YaHei"/>
        </w:rPr>
      </w:r>
      <w:commentRangeEnd w:id="3"/>
      <w:r>
        <w:commentReference w:id="3"/>
      </w:r>
      <w:r>
        <w:rPr>
          <w:rFonts w:eastAsia="Microsoft YaHei"/>
        </w:rPr>
        <w:t xml:space="preserve"> precision. It</w:t>
      </w:r>
      <w:del w:id="435" w:author="AnneMarieW" w:date="2016-09-30T15:10:00Z">
        <w:r>
          <w:rPr>
            <w:rFonts w:eastAsia="Microsoft YaHei"/>
          </w:rPr>
          <w:delText xml:space="preserve"> i</w:delText>
        </w:r>
      </w:del>
      <w:ins w:id="436" w:author="AnneMarieW" w:date="2016-09-30T15:10:00Z">
        <w:r>
          <w:rPr>
            <w:rFonts w:eastAsia="Microsoft YaHei"/>
          </w:rPr>
          <w:t>’</w:t>
        </w:r>
      </w:ins>
      <w:r>
        <w:rPr>
          <w:rFonts w:eastAsia="Microsoft YaHei"/>
        </w:rPr>
        <w:t xml:space="preserve">s possible to use an </w:t>
      </w:r>
      <w:r>
        <w:rPr>
          <w:rStyle w:val="Literal"/>
        </w:rPr>
        <w:t>f64</w:t>
      </w:r>
      <w:r>
        <w:rPr>
          <w:rFonts w:eastAsia="Microsoft YaHei"/>
        </w:rPr>
        <w:t xml:space="preserve"> </w:t>
      </w:r>
      <w:ins w:id="437" w:author="AnneMarieW" w:date="2016-09-30T15:11:00Z">
        <w:r>
          <w:rPr>
            <w:rFonts w:eastAsia="Microsoft YaHei"/>
          </w:rPr>
          <w:t xml:space="preserve">type </w:t>
        </w:r>
      </w:ins>
      <w:r>
        <w:rPr>
          <w:rFonts w:eastAsia="Microsoft YaHei"/>
        </w:rPr>
        <w:t>on 32</w:t>
      </w:r>
      <w:ins w:id="438" w:author="AnneMarieW" w:date="2016-09-30T15:10:00Z">
        <w:r>
          <w:rPr>
            <w:rFonts w:eastAsia="Microsoft YaHei"/>
          </w:rPr>
          <w:t>-</w:t>
        </w:r>
      </w:ins>
      <w:del w:id="439" w:author="AnneMarieW" w:date="2016-09-30T15:10:00Z">
        <w:r>
          <w:rPr>
            <w:rFonts w:eastAsia="Microsoft YaHei"/>
          </w:rPr>
          <w:delText xml:space="preserve"> </w:delText>
        </w:r>
      </w:del>
      <w:r>
        <w:rPr>
          <w:rFonts w:eastAsia="Microsoft YaHei"/>
        </w:rPr>
        <w:t xml:space="preserve">bit systems, but it will be slower than using an </w:t>
      </w:r>
      <w:r>
        <w:rPr>
          <w:rStyle w:val="Literal"/>
        </w:rPr>
        <w:t>f32</w:t>
      </w:r>
      <w:r>
        <w:rPr>
          <w:rFonts w:eastAsia="Microsoft YaHei"/>
        </w:rPr>
        <w:t xml:space="preserve"> </w:t>
      </w:r>
      <w:ins w:id="440" w:author="AnneMarieW" w:date="2016-09-30T15:11:00Z">
        <w:r>
          <w:rPr>
            <w:rFonts w:eastAsia="Microsoft YaHei"/>
          </w:rPr>
          <w:t xml:space="preserve">type </w:t>
        </w:r>
      </w:ins>
      <w:r>
        <w:rPr>
          <w:rFonts w:eastAsia="Microsoft YaHei"/>
        </w:rPr>
        <w:t xml:space="preserve">on those systems. Most of the time, trading potential worse performance for better precision is a reasonable initial choice, and you should benchmark your code if you suspect floating-point size is a problem in your </w:t>
      </w:r>
      <w:del w:id="441" w:author="AnneMarieW" w:date="2016-09-30T15:12:00Z">
        <w:r>
          <w:rPr>
            <w:rFonts w:eastAsia="Microsoft YaHei"/>
          </w:rPr>
          <w:delText>case</w:delText>
        </w:r>
      </w:del>
      <w:ins w:id="442" w:author="AnneMarieW" w:date="2016-09-30T15:12:00Z">
        <w:r>
          <w:rPr>
            <w:rFonts w:eastAsia="Microsoft YaHei"/>
          </w:rPr>
          <w:t>situation</w:t>
        </w:r>
      </w:ins>
      <w:r>
        <w:rPr>
          <w:rFonts w:eastAsia="Microsoft YaHei"/>
        </w:rPr>
        <w:t xml:space="preserve">. </w:t>
      </w:r>
      <w:del w:id="443" w:author="AnneMarieW" w:date="2016-09-30T15:12:00Z">
        <w:r>
          <w:rPr>
            <w:rFonts w:eastAsia="Microsoft YaHei"/>
          </w:rPr>
          <w:delText xml:space="preserve">See </w:delText>
        </w:r>
      </w:del>
      <w:commentRangeStart w:id="4"/>
      <w:r>
        <w:rPr>
          <w:rFonts w:eastAsia="Microsoft YaHei"/>
        </w:rPr>
        <w:t>Chapter XX</w:t>
      </w:r>
      <w:r>
        <w:rPr>
          <w:rFonts w:eastAsia="Microsoft YaHei"/>
        </w:rPr>
      </w:r>
      <w:commentRangeEnd w:id="4"/>
      <w:r>
        <w:commentReference w:id="4"/>
      </w:r>
      <w:r>
        <w:rPr>
          <w:rFonts w:eastAsia="Microsoft YaHei"/>
        </w:rPr>
        <w:t xml:space="preserve"> </w:t>
      </w:r>
      <w:del w:id="444" w:author="AnneMarieW" w:date="2016-09-30T15:12:00Z">
        <w:r>
          <w:rPr>
            <w:rFonts w:eastAsia="Microsoft YaHei"/>
          </w:rPr>
          <w:delText>for</w:delText>
        </w:r>
      </w:del>
      <w:ins w:id="445" w:author="AnneMarieW" w:date="2016-09-30T15:12:00Z">
        <w:r>
          <w:rPr>
            <w:rFonts w:eastAsia="Microsoft YaHei"/>
          </w:rPr>
          <w:t>shows you</w:t>
        </w:r>
      </w:ins>
      <w:r>
        <w:rPr>
          <w:rFonts w:eastAsia="Microsoft YaHei"/>
        </w:rPr>
        <w:t xml:space="preserve"> how to run benchmarks.</w:t>
      </w:r>
    </w:p>
    <w:p>
      <w:pPr>
        <w:pStyle w:val="Body"/>
        <w:rPr>
          <w:rFonts w:eastAsia="Microsoft YaHei"/>
        </w:rPr>
      </w:pPr>
      <w:r>
        <w:rPr>
          <w:rFonts w:eastAsia="Microsoft YaHei"/>
        </w:rPr>
        <w:t xml:space="preserve">Here’s an example </w:t>
      </w:r>
      <w:ins w:id="446" w:author="AnneMarieW" w:date="2016-09-30T15:13:00Z">
        <w:r>
          <w:rPr>
            <w:rFonts w:eastAsia="Microsoft YaHei"/>
          </w:rPr>
          <w:t xml:space="preserve">that </w:t>
        </w:r>
      </w:ins>
      <w:r>
        <w:rPr>
          <w:rFonts w:eastAsia="Microsoft YaHei"/>
        </w:rPr>
        <w:t>show</w:t>
      </w:r>
      <w:ins w:id="447" w:author="AnneMarieW" w:date="2016-09-30T15:13:00Z">
        <w:r>
          <w:rPr>
            <w:rFonts w:eastAsia="Microsoft YaHei"/>
          </w:rPr>
          <w:t>s</w:t>
        </w:r>
      </w:ins>
      <w:del w:id="448" w:author="AnneMarieW" w:date="2016-09-30T15:13:00Z">
        <w:r>
          <w:rPr>
            <w:rFonts w:eastAsia="Microsoft YaHei"/>
          </w:rPr>
          <w:delText>ing</w:delText>
        </w:r>
      </w:del>
      <w:r>
        <w:rPr>
          <w:rFonts w:eastAsia="Microsoft YaHei"/>
        </w:rPr>
        <w:t xml:space="preserve"> floating-point numbers in action: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2.0; // f64</w:t>
      </w:r>
    </w:p>
    <w:p>
      <w:pPr>
        <w:pStyle w:val="CodeB"/>
        <w:rPr/>
      </w:pPr>
      <w:r>
        <w:rPr/>
      </w:r>
    </w:p>
    <w:p>
      <w:pPr>
        <w:pStyle w:val="CodeB"/>
        <w:rPr/>
      </w:pPr>
      <w:r>
        <w:rPr/>
        <w:t xml:space="preserve">    </w:t>
      </w:r>
      <w:r>
        <w:rPr/>
        <w:t>let y: f32 = 3.0; // f32</w:t>
      </w:r>
    </w:p>
    <w:p>
      <w:pPr>
        <w:pStyle w:val="CodeC"/>
        <w:rPr/>
      </w:pPr>
      <w:r>
        <w:rPr/>
        <w:t>}</w:t>
      </w:r>
    </w:p>
    <w:p>
      <w:pPr>
        <w:pStyle w:val="Body"/>
        <w:rPr>
          <w:rFonts w:eastAsia="Microsoft YaHei"/>
        </w:rPr>
      </w:pPr>
      <w:r>
        <w:rPr>
          <w:rFonts w:eastAsia="Microsoft YaHei"/>
        </w:rPr>
        <w:t xml:space="preserve">Floating-point numbers are represented according to the IEEE-754 standard. The </w:t>
      </w:r>
      <w:r>
        <w:rPr>
          <w:rStyle w:val="Literal"/>
        </w:rPr>
        <w:t>f32</w:t>
      </w:r>
      <w:r>
        <w:rPr>
          <w:rFonts w:eastAsia="Microsoft YaHei"/>
        </w:rPr>
        <w:t xml:space="preserve"> type is a single-precision float, </w:t>
      </w:r>
      <w:del w:id="449" w:author="AnneMarieW" w:date="2016-09-30T15:13:00Z">
        <w:r>
          <w:rPr>
            <w:rFonts w:eastAsia="Microsoft YaHei"/>
          </w:rPr>
          <w:delText>while</w:delText>
        </w:r>
      </w:del>
      <w:ins w:id="450" w:author="AnneMarieW" w:date="2016-09-30T15:13:00Z">
        <w:r>
          <w:rPr>
            <w:rFonts w:eastAsia="Microsoft YaHei"/>
          </w:rPr>
          <w:t>and</w:t>
        </w:r>
      </w:ins>
      <w:r>
        <w:rPr>
          <w:rFonts w:eastAsia="Microsoft YaHei"/>
        </w:rPr>
        <w:t xml:space="preserve"> </w:t>
      </w:r>
      <w:r>
        <w:rPr>
          <w:rStyle w:val="Literal"/>
        </w:rPr>
        <w:t>f64</w:t>
      </w:r>
      <w:r>
        <w:rPr>
          <w:rFonts w:eastAsia="Microsoft YaHei"/>
        </w:rPr>
        <w:t xml:space="preserve"> has double</w:t>
      </w:r>
      <w:del w:id="451" w:author="AnneMarieW" w:date="2016-09-30T15:13:00Z">
        <w:r>
          <w:rPr>
            <w:rFonts w:eastAsia="Microsoft YaHei"/>
          </w:rPr>
          <w:delText>-</w:delText>
        </w:r>
      </w:del>
      <w:ins w:id="452" w:author="AnneMarieW" w:date="2016-09-30T15:13:00Z">
        <w:r>
          <w:rPr>
            <w:rFonts w:eastAsia="Microsoft YaHei"/>
          </w:rPr>
          <w:t xml:space="preserve"> </w:t>
        </w:r>
      </w:ins>
      <w:r>
        <w:rPr>
          <w:rFonts w:eastAsia="Microsoft YaHei"/>
        </w:rPr>
        <w:t>precision.</w:t>
      </w:r>
    </w:p>
    <w:p>
      <w:pPr>
        <w:pStyle w:val="HeadC"/>
        <w:rPr>
          <w:rFonts w:eastAsia="Microsoft YaHei"/>
        </w:rPr>
      </w:pPr>
      <w:bookmarkStart w:id="15" w:name="numeric-operations"/>
      <w:bookmarkStart w:id="16" w:name="_Toc462761705"/>
      <w:bookmarkEnd w:id="15"/>
      <w:bookmarkEnd w:id="16"/>
      <w:r>
        <w:rPr>
          <w:rFonts w:eastAsia="Microsoft YaHei"/>
        </w:rPr>
        <w:t>Numeric Operations</w:t>
      </w:r>
    </w:p>
    <w:p>
      <w:pPr>
        <w:pStyle w:val="BodyFirst"/>
        <w:rPr/>
      </w:pPr>
      <w:r>
        <w:rPr>
          <w:rFonts w:eastAsia="Microsoft YaHei"/>
        </w:rPr>
        <w:t>Rust supports the usual basic mathematic operations you’d expect for all of the</w:t>
      </w:r>
      <w:del w:id="453" w:author="AnneMarieW" w:date="2016-09-30T15:14:00Z">
        <w:r>
          <w:rPr>
            <w:rFonts w:eastAsia="Microsoft YaHei"/>
          </w:rPr>
          <w:delText>se</w:delText>
        </w:r>
      </w:del>
      <w:r>
        <w:rPr>
          <w:rFonts w:eastAsia="Microsoft YaHei"/>
        </w:rPr>
        <w:t xml:space="preserve"> number types: addition, subtraction, multiplication, division, and </w:t>
      </w:r>
      <w:del w:id="454" w:author="Carol Nichols" w:date="2016-11-01T09:07:00Z">
        <w:r>
          <w:rPr>
            <w:rFonts w:eastAsia="Microsoft YaHei"/>
          </w:rPr>
          <w:delText>modulo</w:delText>
        </w:r>
      </w:del>
      <w:ins w:id="455" w:author="Carol Nichols" w:date="2016-11-01T09:07:00Z">
        <w:r>
          <w:rPr>
            <w:rFonts w:eastAsia="Microsoft YaHei"/>
          </w:rPr>
          <w:t>remainder</w:t>
        </w:r>
      </w:ins>
      <w:r>
        <w:rPr>
          <w:rFonts w:eastAsia="Microsoft YaHei"/>
        </w:rPr>
        <w:t>. Th</w:t>
      </w:r>
      <w:del w:id="456" w:author="AnneMarieW" w:date="2016-09-30T15:14:00Z">
        <w:r>
          <w:rPr>
            <w:rFonts w:eastAsia="Microsoft YaHei"/>
          </w:rPr>
          <w:delText>is</w:delText>
        </w:r>
      </w:del>
      <w:ins w:id="457" w:author="AnneMarieW" w:date="2016-09-30T15:14:00Z">
        <w:r>
          <w:rPr>
            <w:rFonts w:eastAsia="Microsoft YaHei"/>
          </w:rPr>
          <w:t>e following</w:t>
        </w:r>
      </w:ins>
      <w:r>
        <w:rPr>
          <w:rFonts w:eastAsia="Microsoft YaHei"/>
        </w:rPr>
        <w:t xml:space="preserve"> code shows how you’d use each one in a </w:t>
      </w:r>
      <w:r>
        <w:rPr>
          <w:rStyle w:val="Literal"/>
        </w:rPr>
        <w:t>let</w:t>
      </w:r>
      <w:r>
        <w:rPr>
          <w:rFonts w:eastAsia="Microsoft YaHei"/>
        </w:rPr>
        <w:t xml:space="preserve">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 addition</w:t>
      </w:r>
    </w:p>
    <w:p>
      <w:pPr>
        <w:pStyle w:val="CodeB"/>
        <w:rPr/>
      </w:pPr>
      <w:r>
        <w:rPr/>
        <w:t xml:space="preserve">    </w:t>
      </w:r>
      <w:r>
        <w:rPr/>
        <w:t>let sum = 5 + 10;</w:t>
      </w:r>
    </w:p>
    <w:p>
      <w:pPr>
        <w:pStyle w:val="CodeB"/>
        <w:rPr/>
      </w:pPr>
      <w:r>
        <w:rPr/>
      </w:r>
    </w:p>
    <w:p>
      <w:pPr>
        <w:pStyle w:val="CodeB"/>
        <w:rPr/>
      </w:pPr>
      <w:r>
        <w:rPr/>
        <w:t xml:space="preserve">    </w:t>
      </w:r>
      <w:r>
        <w:rPr/>
        <w:t>// subtraction</w:t>
      </w:r>
    </w:p>
    <w:p>
      <w:pPr>
        <w:pStyle w:val="CodeB"/>
        <w:rPr/>
      </w:pPr>
      <w:r>
        <w:rPr/>
        <w:t xml:space="preserve">    </w:t>
      </w:r>
      <w:r>
        <w:rPr/>
        <w:t>let difference = 95.5 - 4.3;</w:t>
      </w:r>
    </w:p>
    <w:p>
      <w:pPr>
        <w:pStyle w:val="CodeB"/>
        <w:rPr/>
      </w:pPr>
      <w:r>
        <w:rPr/>
      </w:r>
    </w:p>
    <w:p>
      <w:pPr>
        <w:pStyle w:val="CodeB"/>
        <w:rPr/>
      </w:pPr>
      <w:r>
        <w:rPr/>
        <w:t xml:space="preserve">    </w:t>
      </w:r>
      <w:r>
        <w:rPr/>
        <w:t>// multiplication</w:t>
      </w:r>
    </w:p>
    <w:p>
      <w:pPr>
        <w:pStyle w:val="CodeB"/>
        <w:rPr/>
      </w:pPr>
      <w:r>
        <w:rPr/>
        <w:t xml:space="preserve">    </w:t>
      </w:r>
      <w:r>
        <w:rPr/>
        <w:t>let product = 4 * 30;</w:t>
      </w:r>
    </w:p>
    <w:p>
      <w:pPr>
        <w:pStyle w:val="CodeB"/>
        <w:rPr/>
      </w:pPr>
      <w:r>
        <w:rPr/>
      </w:r>
    </w:p>
    <w:p>
      <w:pPr>
        <w:pStyle w:val="CodeB"/>
        <w:rPr/>
      </w:pPr>
      <w:r>
        <w:rPr/>
        <w:t xml:space="preserve">    </w:t>
      </w:r>
      <w:r>
        <w:rPr/>
        <w:t>// division</w:t>
      </w:r>
    </w:p>
    <w:p>
      <w:pPr>
        <w:pStyle w:val="CodeB"/>
        <w:rPr/>
      </w:pPr>
      <w:r>
        <w:rPr/>
        <w:t xml:space="preserve">    </w:t>
      </w:r>
      <w:r>
        <w:rPr/>
        <w:t>let quotient = 56.7 / 32.2;</w:t>
      </w:r>
    </w:p>
    <w:p>
      <w:pPr>
        <w:pStyle w:val="CodeB"/>
        <w:rPr/>
      </w:pPr>
      <w:r>
        <w:rPr/>
      </w:r>
    </w:p>
    <w:p>
      <w:pPr>
        <w:pStyle w:val="CodeB"/>
        <w:rPr/>
      </w:pPr>
      <w:r>
        <w:rPr/>
        <w:t xml:space="preserve">    </w:t>
      </w:r>
      <w:r>
        <w:rPr/>
        <w:t xml:space="preserve">// </w:t>
      </w:r>
      <w:del w:id="458" w:author="Carol Nichols" w:date="2016-11-01T09:07:00Z">
        <w:r>
          <w:rPr/>
          <w:delText>modulo</w:delText>
        </w:r>
      </w:del>
      <w:ins w:id="459" w:author="Carol Nichols" w:date="2016-11-01T09:07:00Z">
        <w:r>
          <w:rPr/>
          <w:t>remainder</w:t>
        </w:r>
      </w:ins>
    </w:p>
    <w:p>
      <w:pPr>
        <w:pStyle w:val="CodeB"/>
        <w:rPr/>
      </w:pPr>
      <w:r>
        <w:rPr/>
        <w:t xml:space="preserve">    </w:t>
      </w:r>
      <w:r>
        <w:rPr/>
        <w:t>let remainder = 43 % 5;</w:t>
      </w:r>
    </w:p>
    <w:p>
      <w:pPr>
        <w:pStyle w:val="CodeC"/>
        <w:rPr/>
      </w:pPr>
      <w:r>
        <w:rPr/>
        <w:t>}</w:t>
      </w:r>
    </w:p>
    <w:p>
      <w:pPr>
        <w:pStyle w:val="Body"/>
        <w:rPr/>
      </w:pPr>
      <w:r>
        <w:rPr>
          <w:rFonts w:eastAsia="Microsoft YaHei"/>
        </w:rPr>
        <w:t>Each expression in these statements uses a mathematical operator and evaluates to a single value, which is then bound to a variable.</w:t>
      </w:r>
      <w:ins w:id="460" w:author="Carol Nichols" w:date="2016-11-01T09:07:00Z">
        <w:r>
          <w:rPr>
            <w:rFonts w:eastAsia="Microsoft YaHei"/>
          </w:rPr>
          <w:t xml:space="preserve"> </w:t>
        </w:r>
      </w:ins>
      <w:ins w:id="461" w:author="Carol Nichols" w:date="2016-11-01T09:07:00Z">
        <w:r>
          <w:rPr>
            <w:rFonts w:eastAsia="Microsoft YaHei"/>
          </w:rPr>
          <w:t>Appendix B contains a list of all operators that Rust provides.</w:t>
        </w:r>
      </w:ins>
    </w:p>
    <w:p>
      <w:pPr>
        <w:pStyle w:val="HeadB"/>
        <w:rPr>
          <w:rFonts w:eastAsia="Microsoft YaHei"/>
        </w:rPr>
      </w:pPr>
      <w:bookmarkStart w:id="17" w:name="the-boolean-type"/>
      <w:bookmarkStart w:id="18" w:name="_Toc462761706"/>
      <w:bookmarkEnd w:id="17"/>
      <w:bookmarkEnd w:id="18"/>
      <w:r>
        <w:rPr>
          <w:rFonts w:eastAsia="Microsoft YaHei"/>
        </w:rPr>
        <w:t>The Boolean Type</w:t>
      </w:r>
    </w:p>
    <w:p>
      <w:pPr>
        <w:pStyle w:val="BodyFirst"/>
        <w:rPr>
          <w:rFonts w:eastAsia="Microsoft YaHei"/>
        </w:rPr>
      </w:pPr>
      <w:r>
        <w:rPr>
          <w:rFonts w:eastAsia="Microsoft YaHei"/>
        </w:rPr>
        <w:t xml:space="preserve">As in most other programming languages, a boolean type in Rust has two possible values: </w:t>
      </w:r>
      <w:r>
        <w:rPr>
          <w:rStyle w:val="Literal"/>
        </w:rPr>
        <w:t>true</w:t>
      </w:r>
      <w:r>
        <w:rPr>
          <w:rFonts w:eastAsia="Microsoft YaHei"/>
        </w:rPr>
        <w:t xml:space="preserve"> and </w:t>
      </w:r>
      <w:r>
        <w:rPr>
          <w:rStyle w:val="Literal"/>
        </w:rPr>
        <w:t>false</w:t>
      </w:r>
      <w:r>
        <w:rPr>
          <w:rFonts w:eastAsia="Microsoft YaHei"/>
        </w:rPr>
        <w:t xml:space="preserve">. The boolean type in Rust is specified </w:t>
      </w:r>
      <w:del w:id="462" w:author="AnneMarieW" w:date="2016-09-30T15:14:00Z">
        <w:r>
          <w:rPr>
            <w:rFonts w:eastAsia="Microsoft YaHei"/>
          </w:rPr>
          <w:delText>with</w:delText>
        </w:r>
      </w:del>
      <w:ins w:id="463" w:author="AnneMarieW" w:date="2016-09-30T15:14:00Z">
        <w:r>
          <w:rPr>
            <w:rFonts w:eastAsia="Microsoft YaHei"/>
          </w:rPr>
          <w:t>using</w:t>
        </w:r>
      </w:ins>
      <w:r>
        <w:rPr>
          <w:rFonts w:eastAsia="Microsoft YaHei"/>
        </w:rPr>
        <w:t xml:space="preserve"> </w:t>
      </w:r>
      <w:r>
        <w:rPr>
          <w:rStyle w:val="Literal"/>
        </w:rPr>
        <w:t>bool</w:t>
      </w:r>
      <w:r>
        <w:rPr>
          <w:rFonts w:eastAsia="Microsoft YaHei"/>
        </w:rPr>
        <w:t>.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t = true;</w:t>
      </w:r>
    </w:p>
    <w:p>
      <w:pPr>
        <w:pStyle w:val="CodeB"/>
        <w:rPr/>
      </w:pPr>
      <w:r>
        <w:rPr/>
      </w:r>
    </w:p>
    <w:p>
      <w:pPr>
        <w:pStyle w:val="CodeB"/>
        <w:rPr/>
      </w:pPr>
      <w:r>
        <w:rPr/>
        <w:t xml:space="preserve">    </w:t>
      </w:r>
      <w:r>
        <w:rPr/>
        <w:t>let f: bool = false; // with explicit type annotation</w:t>
      </w:r>
    </w:p>
    <w:p>
      <w:pPr>
        <w:pStyle w:val="CodeC"/>
        <w:rPr/>
      </w:pPr>
      <w:r>
        <w:rPr/>
        <w:t>}</w:t>
      </w:r>
    </w:p>
    <w:p>
      <w:pPr>
        <w:pStyle w:val="Body"/>
        <w:rPr>
          <w:rFonts w:eastAsia="Microsoft YaHei"/>
        </w:rPr>
      </w:pPr>
      <w:r>
        <w:rPr>
          <w:rFonts w:eastAsia="Microsoft YaHei"/>
        </w:rPr>
        <w:t>The main way to consume boolean values is through conditionals</w:t>
      </w:r>
      <w:ins w:id="464" w:author="AnneMarieW" w:date="2016-09-30T15:15:00Z">
        <w:r>
          <w:rPr>
            <w:rFonts w:eastAsia="Microsoft YaHei"/>
          </w:rPr>
          <w:t>, such as</w:t>
        </w:r>
      </w:ins>
      <w:del w:id="465" w:author="AnneMarieW" w:date="2016-09-30T15:15:00Z">
        <w:r>
          <w:rPr>
            <w:rFonts w:eastAsia="Microsoft YaHei"/>
          </w:rPr>
          <w:delText xml:space="preserve"> like</w:delText>
        </w:r>
      </w:del>
      <w:r>
        <w:rPr>
          <w:rFonts w:eastAsia="Microsoft YaHei"/>
        </w:rPr>
        <w:t xml:space="preserve"> an </w:t>
      </w:r>
      <w:r>
        <w:rPr>
          <w:rStyle w:val="Literal"/>
        </w:rPr>
        <w:t xml:space="preserve">if </w:t>
      </w:r>
      <w:r>
        <w:rPr>
          <w:rFonts w:eastAsia="Microsoft YaHei"/>
        </w:rPr>
        <w:t xml:space="preserve">statement. We’ll cover how </w:t>
      </w:r>
      <w:r>
        <w:rPr>
          <w:rStyle w:val="Literal"/>
        </w:rPr>
        <w:t>if</w:t>
      </w:r>
      <w:r>
        <w:rPr>
          <w:rFonts w:eastAsia="Microsoft YaHei"/>
        </w:rPr>
        <w:t xml:space="preserve"> statements work in Rust in the “Control Flow” section </w:t>
      </w:r>
      <w:del w:id="466" w:author="AnneMarieW" w:date="2016-09-30T15:15:00Z">
        <w:r>
          <w:rPr>
            <w:rFonts w:eastAsia="Microsoft YaHei"/>
          </w:rPr>
          <w:delText>of this chapter</w:delText>
        </w:r>
      </w:del>
      <w:ins w:id="467" w:author="AnneMarieW" w:date="2016-09-30T15:15:00Z">
        <w:r>
          <w:rPr>
            <w:rFonts w:eastAsia="Microsoft YaHei"/>
          </w:rPr>
          <w:t xml:space="preserve">on </w:t>
        </w:r>
      </w:ins>
      <w:ins w:id="468" w:author="AnneMarieW" w:date="2016-09-30T15:15:00Z">
        <w:r>
          <w:rPr>
            <w:rFonts w:eastAsia="Microsoft YaHei"/>
            <w:highlight w:val="yellow"/>
          </w:rPr>
          <w:t>page XX</w:t>
        </w:r>
      </w:ins>
      <w:r>
        <w:rPr>
          <w:rFonts w:eastAsia="Microsoft YaHei"/>
        </w:rPr>
        <w:t>.</w:t>
      </w:r>
    </w:p>
    <w:p>
      <w:pPr>
        <w:pStyle w:val="ProductionDirective"/>
        <w:pPrChange w:id="0" w:author="AnneMarieW" w:date="2016-09-30T15:16:00Z"/>
        <w:rPr>
          <w:rFonts w:eastAsia="Microsoft YaHei"/>
        </w:rPr>
      </w:pPr>
      <w:r>
        <w:rPr>
          <w:rFonts w:eastAsia="Microsoft YaHei"/>
        </w:rPr>
        <w:t>Production: See cross-reference above.</w:t>
      </w:r>
    </w:p>
    <w:p>
      <w:pPr>
        <w:pStyle w:val="HeadB"/>
        <w:rPr>
          <w:rFonts w:eastAsia="Microsoft YaHei"/>
        </w:rPr>
      </w:pPr>
      <w:bookmarkStart w:id="19" w:name="the-character-type"/>
      <w:bookmarkStart w:id="20" w:name="_Toc462761707"/>
      <w:bookmarkEnd w:id="19"/>
      <w:bookmarkEnd w:id="20"/>
      <w:r>
        <w:rPr>
          <w:rFonts w:eastAsia="Microsoft YaHei"/>
        </w:rPr>
        <w:t>The Character Type</w:t>
      </w:r>
    </w:p>
    <w:p>
      <w:pPr>
        <w:pStyle w:val="BodyFirst"/>
        <w:rPr>
          <w:rFonts w:eastAsia="Microsoft YaHei"/>
        </w:rPr>
      </w:pPr>
      <w:r>
        <w:rPr>
          <w:rFonts w:eastAsia="Microsoft YaHei"/>
        </w:rPr>
        <w:t xml:space="preserve">So far </w:t>
      </w:r>
      <w:del w:id="469" w:author="AnneMarieW" w:date="2016-09-30T15:16:00Z">
        <w:r>
          <w:rPr>
            <w:rFonts w:eastAsia="Microsoft YaHei"/>
          </w:rPr>
          <w:delText>we</w:delText>
        </w:r>
      </w:del>
      <w:ins w:id="470" w:author="AnneMarieW" w:date="2016-09-30T15:16:00Z">
        <w:r>
          <w:rPr>
            <w:rFonts w:eastAsia="Microsoft YaHei"/>
          </w:rPr>
          <w:t>you</w:t>
        </w:r>
      </w:ins>
      <w:r>
        <w:rPr>
          <w:rFonts w:eastAsia="Microsoft YaHei"/>
        </w:rPr>
        <w:t xml:space="preserve">’ve only worked with numbers, but Rust supports letters too. Rust’s </w:t>
      </w:r>
      <w:r>
        <w:rPr>
          <w:rStyle w:val="Literal"/>
        </w:rPr>
        <w:t>char</w:t>
      </w:r>
      <w:r>
        <w:rPr>
          <w:rFonts w:eastAsia="Microsoft YaHei"/>
        </w:rPr>
        <w:t xml:space="preserve"> type is the language’s most primitive alphabetic type, and th</w:t>
      </w:r>
      <w:del w:id="471" w:author="AnneMarieW" w:date="2016-09-30T15:16:00Z">
        <w:r>
          <w:rPr>
            <w:rFonts w:eastAsia="Microsoft YaHei"/>
          </w:rPr>
          <w:delText>is</w:delText>
        </w:r>
      </w:del>
      <w:ins w:id="472" w:author="AnneMarieW" w:date="2016-09-30T15:16:00Z">
        <w:r>
          <w:rPr>
            <w:rFonts w:eastAsia="Microsoft YaHei"/>
          </w:rPr>
          <w:t>e following</w:t>
        </w:r>
      </w:ins>
      <w:r>
        <w:rPr>
          <w:rFonts w:eastAsia="Microsoft YaHei"/>
        </w:rPr>
        <w:t xml:space="preserve"> code</w:t>
      </w:r>
      <w:ins w:id="473" w:author="AnneMarieW" w:date="2016-09-30T15:16:00Z">
        <w:r>
          <w:rPr>
            <w:rFonts w:eastAsia="Microsoft YaHei"/>
          </w:rPr>
          <w:t xml:space="preserve"> </w:t>
        </w:r>
      </w:ins>
      <w:del w:id="474" w:author="AnneMarieW" w:date="2016-09-30T15:16:00Z">
        <w:r>
          <w:rPr>
            <w:rFonts w:eastAsia="Microsoft YaHei"/>
          </w:rPr>
          <w:br/>
        </w:r>
      </w:del>
      <w:r>
        <w:rPr>
          <w:rFonts w:eastAsia="Microsoft YaHei"/>
        </w:rPr>
        <w:t>shows one way to use it: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 = ‘z’;</w:t>
      </w:r>
    </w:p>
    <w:p>
      <w:pPr>
        <w:pStyle w:val="CodeB"/>
        <w:rPr/>
      </w:pPr>
      <w:r>
        <w:rPr/>
        <w:t xml:space="preserve">   </w:t>
      </w:r>
      <w:r>
        <w:rPr/>
        <w:t>let z = ‘</w:t>
      </w:r>
      <w:r>
        <w:rPr>
          <w:rFonts w:cs="Cambria Math" w:ascii="Cambria Math" w:hAnsi="Cambria Math"/>
        </w:rPr>
        <w:t>ℤ</w:t>
      </w:r>
      <w:r>
        <w:rPr/>
        <w:t>’;</w:t>
      </w:r>
    </w:p>
    <w:p>
      <w:pPr>
        <w:pStyle w:val="CodeB"/>
        <w:rPr/>
      </w:pPr>
      <w:r>
        <w:rPr/>
        <w:t xml:space="preserve">   </w:t>
      </w:r>
      <w:r>
        <w:rPr/>
        <w:t>let heart_eyed_cat = ‘</w:t>
      </w:r>
      <w:r>
        <w:rPr>
          <w:rFonts w:cs="Segoe UI Symbol" w:ascii="Segoe UI Symbol" w:hAnsi="Segoe UI Symbol"/>
        </w:rPr>
        <w:t>😻</w:t>
      </w:r>
      <w:r>
        <w:rPr/>
        <w:t>’;</w:t>
      </w:r>
    </w:p>
    <w:p>
      <w:pPr>
        <w:pStyle w:val="CodeC"/>
        <w:rPr/>
      </w:pPr>
      <w:r>
        <w:rPr/>
        <w:t>}</w:t>
      </w:r>
    </w:p>
    <w:p>
      <w:pPr>
        <w:pStyle w:val="Body"/>
        <w:rPr>
          <w:rFonts w:eastAsia="Microsoft YaHei"/>
        </w:rPr>
      </w:pPr>
      <w:r>
        <w:rPr>
          <w:rFonts w:eastAsia="Microsoft YaHei"/>
        </w:rPr>
        <w:t xml:space="preserve">Rust’s </w:t>
      </w:r>
      <w:r>
        <w:rPr>
          <w:rStyle w:val="Literal"/>
        </w:rPr>
        <w:t>char</w:t>
      </w:r>
      <w:r>
        <w:rPr>
          <w:rFonts w:eastAsia="Microsoft YaHei"/>
        </w:rPr>
        <w:t xml:space="preserve"> </w:t>
      </w:r>
      <w:ins w:id="475" w:author="AnneMarieW" w:date="2016-09-30T15:16:00Z">
        <w:r>
          <w:rPr>
            <w:rFonts w:eastAsia="Microsoft YaHei"/>
          </w:rPr>
          <w:t xml:space="preserve">type </w:t>
        </w:r>
      </w:ins>
      <w:r>
        <w:rPr>
          <w:rFonts w:eastAsia="Microsoft YaHei"/>
        </w:rPr>
        <w:t xml:space="preserve">represents a Unicode Scalar Value, which means </w:t>
      </w:r>
      <w:del w:id="476" w:author="AnneMarieW" w:date="2016-09-30T15:16:00Z">
        <w:r>
          <w:rPr>
            <w:rFonts w:eastAsia="Microsoft YaHei"/>
          </w:rPr>
          <w:delText xml:space="preserve">that </w:delText>
        </w:r>
      </w:del>
      <w:r>
        <w:rPr>
          <w:rFonts w:eastAsia="Microsoft YaHei"/>
        </w:rPr>
        <w:t xml:space="preserve">it can represent a lot more than just ASCII. Accented letters, Chinese/Japanese/Korean ideographs, emoji, and zero width spaces are all valid </w:t>
      </w:r>
      <w:r>
        <w:rPr>
          <w:rStyle w:val="Literal"/>
        </w:rPr>
        <w:t>char</w:t>
      </w:r>
      <w:ins w:id="477" w:author="AnneMarieW" w:date="2016-09-30T15:17:00Z">
        <w:r>
          <w:rPr>
            <w:rStyle w:val="Literal"/>
          </w:rPr>
          <w:t xml:space="preserve"> </w:t>
        </w:r>
      </w:ins>
      <w:ins w:id="478" w:author="AnneMarieW" w:date="2016-09-30T15:17:00Z">
        <w:r>
          <w:rPr>
            <w:rFonts w:eastAsia="Microsoft YaHei"/>
          </w:rPr>
          <w:t>type</w:t>
        </w:r>
      </w:ins>
      <w:r>
        <w:rPr>
          <w:rFonts w:eastAsia="Microsoft YaHei"/>
        </w:rPr>
        <w:t xml:space="preserve">s in Rust. Unicode Scalar Values range from </w:t>
      </w:r>
      <w:r>
        <w:rPr>
          <w:rStyle w:val="Literal"/>
        </w:rPr>
        <w:t>U+0000</w:t>
      </w:r>
      <w:r>
        <w:rPr>
          <w:rFonts w:eastAsia="Microsoft YaHei"/>
        </w:rPr>
        <w:t xml:space="preserve"> to </w:t>
      </w:r>
      <w:r>
        <w:rPr>
          <w:rStyle w:val="Literal"/>
        </w:rPr>
        <w:t>U+D7FF</w:t>
      </w:r>
      <w:r>
        <w:rPr>
          <w:rFonts w:eastAsia="Microsoft YaHei"/>
        </w:rPr>
        <w:t xml:space="preserve"> and </w:t>
      </w:r>
      <w:r>
        <w:rPr>
          <w:rStyle w:val="Literal"/>
        </w:rPr>
        <w:t>U+E000</w:t>
      </w:r>
      <w:r>
        <w:rPr>
          <w:rFonts w:eastAsia="Microsoft YaHei"/>
        </w:rPr>
        <w:t xml:space="preserve"> to </w:t>
      </w:r>
      <w:r>
        <w:rPr>
          <w:rStyle w:val="Literal"/>
        </w:rPr>
        <w:t xml:space="preserve">U+10FFFF </w:t>
      </w:r>
      <w:r>
        <w:rPr>
          <w:rFonts w:eastAsia="Microsoft YaHei"/>
        </w:rPr>
        <w:t xml:space="preserve">inclusive. </w:t>
      </w:r>
      <w:ins w:id="479" w:author="AnneMarieW" w:date="2016-09-30T15:18:00Z">
        <w:r>
          <w:rPr>
            <w:rFonts w:eastAsia="Microsoft YaHei"/>
          </w:rPr>
          <w:t xml:space="preserve">However, </w:t>
        </w:r>
      </w:ins>
      <w:del w:id="480" w:author="AnneMarieW" w:date="2016-09-30T15:18:00Z">
        <w:r>
          <w:rPr>
            <w:rFonts w:eastAsia="Microsoft YaHei"/>
          </w:rPr>
          <w:delText>A</w:delText>
        </w:r>
      </w:del>
      <w:ins w:id="481" w:author="AnneMarieW" w:date="2016-09-30T15:18:00Z">
        <w:r>
          <w:rPr>
            <w:rFonts w:eastAsia="Microsoft YaHei"/>
          </w:rPr>
          <w:t>a</w:t>
        </w:r>
      </w:ins>
      <w:r>
        <w:rPr>
          <w:rFonts w:eastAsia="Microsoft YaHei"/>
        </w:rPr>
        <w:t xml:space="preserve"> “character” isn’t really a concept in Unicode, </w:t>
      </w:r>
      <w:del w:id="482" w:author="AnneMarieW" w:date="2016-09-30T15:18:00Z">
        <w:r>
          <w:rPr>
            <w:rFonts w:eastAsia="Microsoft YaHei"/>
          </w:rPr>
          <w:delText xml:space="preserve">however, </w:delText>
        </w:r>
      </w:del>
      <w:r>
        <w:rPr>
          <w:rFonts w:eastAsia="Microsoft YaHei"/>
        </w:rPr>
        <w:t xml:space="preserve">so your human intuition for what a “character” is may not match up with what a </w:t>
      </w:r>
      <w:r>
        <w:rPr>
          <w:rStyle w:val="Literal"/>
        </w:rPr>
        <w:t xml:space="preserve">char </w:t>
      </w:r>
      <w:r>
        <w:rPr>
          <w:rFonts w:eastAsia="Microsoft YaHei"/>
        </w:rPr>
        <w:t xml:space="preserve">is in Rust. We’ll discuss this </w:t>
      </w:r>
      <w:ins w:id="483" w:author="AnneMarieW" w:date="2016-09-30T15:18:00Z">
        <w:r>
          <w:rPr>
            <w:rFonts w:eastAsia="Microsoft YaHei"/>
          </w:rPr>
          <w:t xml:space="preserve">topic </w:t>
        </w:r>
      </w:ins>
      <w:r>
        <w:rPr>
          <w:rFonts w:eastAsia="Microsoft YaHei"/>
        </w:rPr>
        <w:t xml:space="preserve">in detail in the </w:t>
      </w:r>
      <w:ins w:id="484" w:author="AnneMarieW" w:date="2016-09-30T15:18:00Z">
        <w:r>
          <w:rPr>
            <w:rFonts w:eastAsia="Microsoft YaHei"/>
          </w:rPr>
          <w:t>“</w:t>
        </w:r>
      </w:ins>
      <w:r>
        <w:rPr>
          <w:rFonts w:eastAsia="Microsoft YaHei"/>
        </w:rPr>
        <w:t>Strings</w:t>
      </w:r>
      <w:ins w:id="485" w:author="AnneMarieW" w:date="2016-09-30T15:18:00Z">
        <w:r>
          <w:rPr>
            <w:rFonts w:eastAsia="Microsoft YaHei"/>
          </w:rPr>
          <w:t>”</w:t>
        </w:r>
      </w:ins>
      <w:r>
        <w:rPr>
          <w:rFonts w:eastAsia="Microsoft YaHei"/>
        </w:rPr>
        <w:t xml:space="preserve"> section </w:t>
      </w:r>
      <w:del w:id="486" w:author="AnneMarieW" w:date="2016-09-30T15:18:00Z">
        <w:r>
          <w:rPr>
            <w:rFonts w:eastAsia="Microsoft YaHei"/>
          </w:rPr>
          <w:delText>of</w:delText>
        </w:r>
      </w:del>
      <w:ins w:id="487" w:author="AnneMarieW" w:date="2016-09-30T15:18:00Z">
        <w:r>
          <w:rPr>
            <w:rFonts w:eastAsia="Microsoft YaHei"/>
          </w:rPr>
          <w:t>in</w:t>
        </w:r>
      </w:ins>
      <w:r>
        <w:rPr>
          <w:rFonts w:eastAsia="Microsoft YaHei"/>
        </w:rPr>
        <w:t xml:space="preserve"> Chapter 8.</w:t>
      </w:r>
    </w:p>
    <w:p>
      <w:pPr>
        <w:pStyle w:val="HeadB"/>
        <w:rPr>
          <w:rFonts w:eastAsia="Microsoft YaHei"/>
        </w:rPr>
      </w:pPr>
      <w:bookmarkStart w:id="21" w:name="compound-types"/>
      <w:bookmarkStart w:id="22" w:name="_Toc462761708"/>
      <w:bookmarkEnd w:id="21"/>
      <w:bookmarkEnd w:id="22"/>
      <w:r>
        <w:rPr>
          <w:rFonts w:eastAsia="Microsoft YaHei"/>
        </w:rPr>
        <w:t>Compound Types</w:t>
      </w:r>
    </w:p>
    <w:p>
      <w:pPr>
        <w:pStyle w:val="BodyFirst"/>
        <w:rPr>
          <w:rFonts w:eastAsia="Microsoft YaHei"/>
        </w:rPr>
      </w:pPr>
      <w:r>
        <w:rPr>
          <w:rStyle w:val="EmphasisItalic"/>
          <w:rFonts w:eastAsia="Microsoft YaHei"/>
        </w:rPr>
        <w:t>Compound types</w:t>
      </w:r>
      <w:r>
        <w:rPr>
          <w:rFonts w:eastAsia="Microsoft YaHei"/>
        </w:rPr>
        <w:t xml:space="preserve"> can group multiple values of other types into one type. Rust has two primitive compound types: tuples and arrays.</w:t>
      </w:r>
    </w:p>
    <w:p>
      <w:pPr>
        <w:pStyle w:val="HeadC"/>
        <w:rPr>
          <w:rFonts w:eastAsia="Microsoft YaHei"/>
        </w:rPr>
      </w:pPr>
      <w:bookmarkStart w:id="23" w:name="grouping-values-into-tuples"/>
      <w:bookmarkStart w:id="24" w:name="_Toc462761709"/>
      <w:bookmarkEnd w:id="23"/>
      <w:bookmarkEnd w:id="24"/>
      <w:r>
        <w:rPr>
          <w:rFonts w:eastAsia="Microsoft YaHei"/>
        </w:rPr>
        <w:t>Grouping Values into Tuples</w:t>
      </w:r>
    </w:p>
    <w:p>
      <w:pPr>
        <w:pStyle w:val="BodyFirst"/>
        <w:rPr>
          <w:rFonts w:eastAsia="Microsoft YaHei"/>
        </w:rPr>
      </w:pPr>
      <w:r>
        <w:rPr>
          <w:rFonts w:eastAsia="Microsoft YaHei"/>
        </w:rPr>
        <w:t>A tuple is a general way of grouping together some number of other values with distinct types into one compound type.</w:t>
      </w:r>
    </w:p>
    <w:p>
      <w:pPr>
        <w:pStyle w:val="Body"/>
        <w:rPr>
          <w:rFonts w:eastAsia="Microsoft YaHei"/>
        </w:rPr>
      </w:pPr>
      <w:del w:id="488" w:author="AnneMarieW" w:date="2016-10-03T10:12:00Z">
        <w:r>
          <w:rPr>
            <w:rFonts w:eastAsia="Microsoft YaHei"/>
          </w:rPr>
          <w:delText>We</w:delText>
        </w:r>
      </w:del>
      <w:ins w:id="489" w:author="AnneMarieW" w:date="2016-10-03T10:12:00Z">
        <w:r>
          <w:rPr>
            <w:rFonts w:eastAsia="Microsoft YaHei"/>
          </w:rPr>
          <w:t>You</w:t>
        </w:r>
      </w:ins>
      <w:r>
        <w:rPr>
          <w:rFonts w:eastAsia="Microsoft YaHei"/>
        </w:rPr>
        <w:t xml:space="preserve"> create a tuple by writing a comma-separated list of values inside parentheses. Each position in the tuple has a distinct type, and the types of the different values in the tuple do</w:t>
      </w:r>
      <w:del w:id="490" w:author="AnneMarieW" w:date="2016-10-03T10:12:00Z">
        <w:r>
          <w:rPr>
            <w:rFonts w:eastAsia="Microsoft YaHei"/>
          </w:rPr>
          <w:delText xml:space="preserve"> </w:delText>
        </w:r>
      </w:del>
      <w:r>
        <w:rPr>
          <w:rFonts w:eastAsia="Microsoft YaHei"/>
        </w:rPr>
        <w:t>n</w:t>
      </w:r>
      <w:del w:id="491" w:author="AnneMarieW" w:date="2016-10-03T10:12:00Z">
        <w:r>
          <w:rPr>
            <w:rFonts w:eastAsia="Microsoft YaHei"/>
          </w:rPr>
          <w:delText>o</w:delText>
        </w:r>
      </w:del>
      <w:ins w:id="492" w:author="AnneMarieW" w:date="2016-10-03T10:12:00Z">
        <w:r>
          <w:rPr>
            <w:rFonts w:eastAsia="Microsoft YaHei"/>
          </w:rPr>
          <w:t>’</w:t>
        </w:r>
      </w:ins>
      <w:r>
        <w:rPr>
          <w:rFonts w:eastAsia="Microsoft YaHei"/>
        </w:rPr>
        <w:t>t have to be the same. We’ve added optional type annotations in this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tup: (i32, f64, u8) = (500, 6.4, 1);</w:t>
      </w:r>
    </w:p>
    <w:p>
      <w:pPr>
        <w:pStyle w:val="CodeC"/>
        <w:rPr/>
      </w:pPr>
      <w:r>
        <w:rPr/>
        <w:t>}</w:t>
      </w:r>
    </w:p>
    <w:p>
      <w:pPr>
        <w:pStyle w:val="Body"/>
        <w:rPr/>
      </w:pPr>
      <w:del w:id="493" w:author="Carol Nichols" w:date="2016-11-01T09:08:00Z">
        <w:r>
          <w:rPr>
            <w:rFonts w:eastAsia="Microsoft YaHei"/>
          </w:rPr>
          <w:delText>Note that the single n</w:delText>
        </w:r>
      </w:del>
      <w:ins w:id="494" w:author="Carol Nichols" w:date="2016-11-01T09:08:00Z">
        <w:r>
          <w:rPr>
            <w:rFonts w:eastAsia="Microsoft YaHei"/>
          </w:rPr>
          <w:t>The variable</w:t>
        </w:r>
      </w:ins>
      <w:del w:id="495" w:author="Carol Nichols" w:date="2016-11-01T09:08:00Z">
        <w:r>
          <w:rPr>
            <w:rFonts w:eastAsia="Microsoft YaHei"/>
          </w:rPr>
          <w:delText>ame</w:delText>
        </w:r>
      </w:del>
      <w:r>
        <w:rPr>
          <w:rFonts w:eastAsia="Microsoft YaHei"/>
        </w:rPr>
        <w:t xml:space="preserve"> </w:t>
      </w:r>
      <w:r>
        <w:rPr>
          <w:rStyle w:val="Literal"/>
        </w:rPr>
        <w:t>tup</w:t>
      </w:r>
      <w:r>
        <w:rPr>
          <w:rFonts w:eastAsia="Microsoft YaHei"/>
        </w:rPr>
        <w:t xml:space="preserve"> binds to the entire tuple, </w:t>
      </w:r>
      <w:del w:id="496" w:author="Carol Nichols" w:date="2016-11-01T09:09:00Z">
        <w:r>
          <w:rPr>
            <w:rFonts w:eastAsia="Microsoft YaHei"/>
          </w:rPr>
          <w:delText>emphasizing</w:delText>
        </w:r>
      </w:del>
      <w:ins w:id="497" w:author="Carol Nichols" w:date="2016-11-01T09:09:00Z">
        <w:r>
          <w:rPr>
            <w:rFonts w:eastAsia="Microsoft YaHei"/>
          </w:rPr>
          <w:t>since</w:t>
        </w:r>
      </w:ins>
      <w:del w:id="498" w:author="Carol Nichols" w:date="2016-11-01T09:09:00Z">
        <w:r>
          <w:rPr>
            <w:rFonts w:eastAsia="Microsoft YaHei"/>
          </w:rPr>
          <w:delText xml:space="preserve"> the fact that</w:delText>
        </w:r>
      </w:del>
      <w:r>
        <w:rPr>
          <w:rFonts w:eastAsia="Microsoft YaHei"/>
        </w:rPr>
        <w:t xml:space="preserve"> a tuple is considered a single compound element. To get the individual values out of a tuple, </w:t>
      </w:r>
      <w:del w:id="499" w:author="AnneMarieW" w:date="2016-10-03T10:13:00Z">
        <w:r>
          <w:rPr>
            <w:rFonts w:eastAsia="Microsoft YaHei"/>
          </w:rPr>
          <w:delText>we</w:delText>
        </w:r>
      </w:del>
      <w:del w:id="500" w:author="Carol Nichols" w:date="2016-11-01T09:09:00Z">
        <w:r>
          <w:rPr>
            <w:rFonts w:eastAsia="Microsoft YaHei"/>
          </w:rPr>
          <w:delText>you</w:delText>
        </w:r>
      </w:del>
      <w:ins w:id="501" w:author="Carol Nichols" w:date="2016-11-01T09:09:00Z">
        <w:r>
          <w:rPr>
            <w:rFonts w:eastAsia="Microsoft YaHei"/>
          </w:rPr>
          <w:t>we</w:t>
        </w:r>
      </w:ins>
      <w:r>
        <w:rPr>
          <w:rFonts w:eastAsia="Microsoft YaHei"/>
        </w:rPr>
        <w:t xml:space="preserve"> can use pattern matching to destructure a tuple value,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tup = (500, 6.4, 1);</w:t>
      </w:r>
    </w:p>
    <w:p>
      <w:pPr>
        <w:pStyle w:val="CodeB"/>
        <w:rPr/>
      </w:pPr>
      <w:r>
        <w:rPr/>
      </w:r>
    </w:p>
    <w:p>
      <w:pPr>
        <w:pStyle w:val="CodeB"/>
        <w:rPr/>
      </w:pPr>
      <w:r>
        <w:rPr/>
        <w:t xml:space="preserve">    </w:t>
      </w:r>
      <w:r>
        <w:rPr/>
        <w:t>let (x, y, z) = tup;</w:t>
      </w:r>
    </w:p>
    <w:p>
      <w:pPr>
        <w:pStyle w:val="CodeB"/>
        <w:rPr/>
      </w:pPr>
      <w:r>
        <w:rPr/>
      </w:r>
    </w:p>
    <w:p>
      <w:pPr>
        <w:pStyle w:val="CodeB"/>
        <w:rPr/>
      </w:pPr>
      <w:r>
        <w:rPr/>
        <w:t xml:space="preserve">    </w:t>
      </w:r>
      <w:r>
        <w:rPr/>
        <w:t>println!("The value of y is: {}", y);</w:t>
      </w:r>
    </w:p>
    <w:p>
      <w:pPr>
        <w:pStyle w:val="CodeC"/>
        <w:rPr/>
      </w:pPr>
      <w:r>
        <w:rPr/>
        <w:t>}</w:t>
      </w:r>
    </w:p>
    <w:p>
      <w:pPr>
        <w:pStyle w:val="Body"/>
        <w:rPr/>
      </w:pPr>
      <w:del w:id="502" w:author="AnneMarieW" w:date="2016-10-03T10:15:00Z">
        <w:r>
          <w:rPr>
            <w:rFonts w:eastAsia="Microsoft YaHei"/>
          </w:rPr>
          <w:delText>In t</w:delText>
        </w:r>
      </w:del>
      <w:ins w:id="503" w:author="AnneMarieW" w:date="2016-10-03T10:15:00Z">
        <w:r>
          <w:rPr>
            <w:rFonts w:eastAsia="Microsoft YaHei"/>
          </w:rPr>
          <w:t>T</w:t>
        </w:r>
      </w:ins>
      <w:r>
        <w:rPr>
          <w:rFonts w:eastAsia="Microsoft YaHei"/>
        </w:rPr>
        <w:t>his program</w:t>
      </w:r>
      <w:del w:id="504" w:author="AnneMarieW" w:date="2016-10-03T10:16:00Z">
        <w:r>
          <w:rPr>
            <w:rFonts w:eastAsia="Microsoft YaHei"/>
          </w:rPr>
          <w:delText xml:space="preserve">, </w:delText>
        </w:r>
      </w:del>
      <w:del w:id="505" w:author="AnneMarieW" w:date="2016-10-03T10:13:00Z">
        <w:r>
          <w:rPr>
            <w:rFonts w:eastAsia="Microsoft YaHei"/>
          </w:rPr>
          <w:delText>we</w:delText>
        </w:r>
      </w:del>
      <w:r>
        <w:rPr>
          <w:rFonts w:eastAsia="Microsoft YaHei"/>
        </w:rPr>
        <w:t xml:space="preserve"> first create</w:t>
      </w:r>
      <w:ins w:id="506" w:author="AnneMarieW" w:date="2016-10-03T10:16:00Z">
        <w:r>
          <w:rPr>
            <w:rFonts w:eastAsia="Microsoft YaHei"/>
          </w:rPr>
          <w:t>s</w:t>
        </w:r>
      </w:ins>
      <w:r>
        <w:rPr>
          <w:rFonts w:eastAsia="Microsoft YaHei"/>
        </w:rPr>
        <w:t xml:space="preserve"> a tuple and bind</w:t>
      </w:r>
      <w:ins w:id="507" w:author="AnneMarieW" w:date="2016-10-03T10:16:00Z">
        <w:r>
          <w:rPr>
            <w:rFonts w:eastAsia="Microsoft YaHei"/>
          </w:rPr>
          <w:t>s</w:t>
        </w:r>
      </w:ins>
      <w:r>
        <w:rPr>
          <w:rFonts w:eastAsia="Microsoft YaHei"/>
        </w:rPr>
        <w:t xml:space="preserve"> it to the </w:t>
      </w:r>
      <w:del w:id="508" w:author="Carol Nichols" w:date="2016-11-01T09:09:00Z">
        <w:r>
          <w:rPr>
            <w:rFonts w:eastAsia="Microsoft YaHei"/>
          </w:rPr>
          <w:delText>name</w:delText>
        </w:r>
      </w:del>
      <w:ins w:id="509" w:author="Carol Nichols" w:date="2016-11-01T09:09:00Z">
        <w:r>
          <w:rPr>
            <w:rFonts w:eastAsia="Microsoft YaHei"/>
          </w:rPr>
          <w:t>variable</w:t>
        </w:r>
      </w:ins>
      <w:r>
        <w:rPr>
          <w:rFonts w:eastAsia="Microsoft YaHei"/>
        </w:rPr>
        <w:t xml:space="preserve"> </w:t>
      </w:r>
      <w:r>
        <w:rPr>
          <w:rStyle w:val="Literal"/>
        </w:rPr>
        <w:t>tup</w:t>
      </w:r>
      <w:r>
        <w:rPr>
          <w:rFonts w:eastAsia="Microsoft YaHei"/>
        </w:rPr>
        <w:t xml:space="preserve">. </w:t>
      </w:r>
      <w:del w:id="510" w:author="AnneMarieW" w:date="2016-10-03T10:14:00Z">
        <w:r>
          <w:rPr>
            <w:rFonts w:eastAsia="Microsoft YaHei"/>
          </w:rPr>
          <w:delText>We</w:delText>
        </w:r>
      </w:del>
      <w:ins w:id="511" w:author="AnneMarieW" w:date="2016-10-03T10:16:00Z">
        <w:r>
          <w:rPr>
            <w:rFonts w:eastAsia="Microsoft YaHei"/>
          </w:rPr>
          <w:t>It</w:t>
        </w:r>
      </w:ins>
      <w:r>
        <w:rPr>
          <w:rFonts w:eastAsia="Microsoft YaHei"/>
        </w:rPr>
        <w:t xml:space="preserve"> then use</w:t>
      </w:r>
      <w:ins w:id="512" w:author="AnneMarieW" w:date="2016-10-03T10:16:00Z">
        <w:r>
          <w:rPr>
            <w:rFonts w:eastAsia="Microsoft YaHei"/>
          </w:rPr>
          <w:t>s</w:t>
        </w:r>
      </w:ins>
      <w:r>
        <w:rPr>
          <w:rFonts w:eastAsia="Microsoft YaHei"/>
        </w:rPr>
        <w:t xml:space="preserve"> a pattern with </w:t>
      </w:r>
      <w:r>
        <w:rPr>
          <w:rStyle w:val="Literal"/>
        </w:rPr>
        <w:t>let</w:t>
      </w:r>
      <w:r>
        <w:rPr>
          <w:rFonts w:eastAsia="Microsoft YaHei"/>
        </w:rPr>
        <w:t xml:space="preserve"> to take </w:t>
      </w:r>
      <w:r>
        <w:rPr>
          <w:rStyle w:val="Literal"/>
        </w:rPr>
        <w:t>tup</w:t>
      </w:r>
      <w:r>
        <w:rPr>
          <w:rFonts w:eastAsia="Microsoft YaHei"/>
        </w:rPr>
        <w:t xml:space="preserve"> and turn it into three separate </w:t>
      </w:r>
      <w:del w:id="513" w:author="Carol Nichols" w:date="2016-11-01T09:09:00Z">
        <w:r>
          <w:rPr>
            <w:rFonts w:eastAsia="Microsoft YaHei"/>
          </w:rPr>
          <w:delText>bindings</w:delText>
        </w:r>
      </w:del>
      <w:ins w:id="514" w:author="Carol Nichols" w:date="2016-11-01T09:09:00Z">
        <w:r>
          <w:rPr>
            <w:rFonts w:eastAsia="Microsoft YaHei"/>
          </w:rPr>
          <w:t>variables</w:t>
        </w:r>
      </w:ins>
      <w:r>
        <w:rPr>
          <w:rFonts w:eastAsia="Microsoft YaHei"/>
        </w:rPr>
        <w:t xml:space="preserve">, </w:t>
      </w:r>
      <w:r>
        <w:rPr>
          <w:rStyle w:val="Literal"/>
        </w:rPr>
        <w:t>x</w:t>
      </w:r>
      <w:r>
        <w:rPr>
          <w:rFonts w:eastAsia="Microsoft YaHei"/>
        </w:rPr>
        <w:t xml:space="preserve">, </w:t>
      </w:r>
      <w:r>
        <w:rPr>
          <w:rStyle w:val="Literal"/>
        </w:rPr>
        <w:t>y</w:t>
      </w:r>
      <w:r>
        <w:rPr>
          <w:rFonts w:eastAsia="Microsoft YaHei"/>
        </w:rPr>
        <w:t xml:space="preserve">, and </w:t>
      </w:r>
      <w:r>
        <w:rPr>
          <w:rStyle w:val="Literal"/>
        </w:rPr>
        <w:t>z</w:t>
      </w:r>
      <w:r>
        <w:rPr>
          <w:rFonts w:eastAsia="Microsoft YaHei"/>
        </w:rPr>
        <w:t xml:space="preserve">. This is called </w:t>
      </w:r>
      <w:r>
        <w:rPr>
          <w:rStyle w:val="EmphasisItalic"/>
          <w:rFonts w:eastAsia="Microsoft YaHei"/>
        </w:rPr>
        <w:t>destructuring</w:t>
      </w:r>
      <w:r>
        <w:rPr>
          <w:rFonts w:eastAsia="Microsoft YaHei"/>
        </w:rPr>
        <w:t xml:space="preserve">, because it breaks the single tuple into three parts. Finally, </w:t>
      </w:r>
      <w:del w:id="515" w:author="AnneMarieW" w:date="2016-10-03T10:15:00Z">
        <w:r>
          <w:rPr>
            <w:rFonts w:eastAsia="Microsoft YaHei"/>
          </w:rPr>
          <w:delText>we</w:delText>
        </w:r>
      </w:del>
      <w:ins w:id="516" w:author="AnneMarieW" w:date="2016-10-03T10:16:00Z">
        <w:r>
          <w:rPr>
            <w:rFonts w:eastAsia="Microsoft YaHei"/>
          </w:rPr>
          <w:t>the program</w:t>
        </w:r>
      </w:ins>
      <w:r>
        <w:rPr>
          <w:rFonts w:eastAsia="Microsoft YaHei"/>
        </w:rPr>
        <w:t xml:space="preserve"> print</w:t>
      </w:r>
      <w:ins w:id="517" w:author="AnneMarieW" w:date="2016-10-03T10:16:00Z">
        <w:r>
          <w:rPr>
            <w:rFonts w:eastAsia="Microsoft YaHei"/>
          </w:rPr>
          <w:t>s</w:t>
        </w:r>
      </w:ins>
      <w:r>
        <w:rPr>
          <w:rFonts w:eastAsia="Microsoft YaHei"/>
        </w:rPr>
        <w:t xml:space="preserve"> the value of </w:t>
      </w:r>
      <w:r>
        <w:rPr>
          <w:rStyle w:val="Literal"/>
        </w:rPr>
        <w:t>y</w:t>
      </w:r>
      <w:r>
        <w:rPr>
          <w:rFonts w:eastAsia="Microsoft YaHei"/>
        </w:rPr>
        <w:t xml:space="preserve">, which is </w:t>
      </w:r>
      <w:r>
        <w:rPr>
          <w:rStyle w:val="Literal"/>
        </w:rPr>
        <w:t>6.4</w:t>
      </w:r>
      <w:r>
        <w:rPr>
          <w:rFonts w:eastAsia="Microsoft YaHei"/>
        </w:rPr>
        <w:t>.</w:t>
      </w:r>
    </w:p>
    <w:p>
      <w:pPr>
        <w:pStyle w:val="HeadC"/>
        <w:rPr>
          <w:rFonts w:eastAsia="Microsoft YaHei"/>
        </w:rPr>
      </w:pPr>
      <w:bookmarkStart w:id="25" w:name="tuple-indexing"/>
      <w:bookmarkStart w:id="26" w:name="_Toc462761710"/>
      <w:bookmarkEnd w:id="25"/>
      <w:bookmarkEnd w:id="26"/>
      <w:r>
        <w:rPr>
          <w:rFonts w:eastAsia="Microsoft YaHei"/>
        </w:rPr>
        <w:t>Tuple Indexing</w:t>
      </w:r>
    </w:p>
    <w:p>
      <w:pPr>
        <w:pStyle w:val="BodyFirst"/>
        <w:rPr>
          <w:rFonts w:eastAsia="Microsoft YaHei"/>
        </w:rPr>
      </w:pPr>
      <w:r>
        <w:rPr>
          <w:rFonts w:eastAsia="Microsoft YaHei"/>
        </w:rPr>
        <w:t xml:space="preserve">In addition to destructuring through pattern matching, </w:t>
      </w:r>
      <w:del w:id="518" w:author="AnneMarieW" w:date="2016-10-03T10:16:00Z">
        <w:r>
          <w:rPr>
            <w:rFonts w:eastAsia="Microsoft YaHei"/>
          </w:rPr>
          <w:delText>we</w:delText>
        </w:r>
      </w:del>
      <w:ins w:id="519" w:author="AnneMarieW" w:date="2016-10-03T10:16:00Z">
        <w:r>
          <w:rPr>
            <w:rFonts w:eastAsia="Microsoft YaHei"/>
          </w:rPr>
          <w:t>you</w:t>
        </w:r>
      </w:ins>
      <w:r>
        <w:rPr>
          <w:rFonts w:eastAsia="Microsoft YaHei"/>
        </w:rPr>
        <w:t xml:space="preserve"> can also access a tuple element directly by using a period (</w:t>
      </w:r>
      <w:r>
        <w:rPr>
          <w:rStyle w:val="Literal"/>
        </w:rPr>
        <w:t>.</w:t>
      </w:r>
      <w:r>
        <w:rPr>
          <w:rFonts w:eastAsia="Microsoft YaHei"/>
        </w:rPr>
        <w:t xml:space="preserve">) followed by the index of the value </w:t>
      </w:r>
      <w:del w:id="520" w:author="AnneMarieW" w:date="2016-10-03T10:16:00Z">
        <w:r>
          <w:rPr>
            <w:rFonts w:eastAsia="Microsoft YaHei"/>
          </w:rPr>
          <w:delText>we</w:delText>
        </w:r>
      </w:del>
      <w:ins w:id="521" w:author="AnneMarieW" w:date="2016-10-03T10:16:00Z">
        <w:r>
          <w:rPr>
            <w:rFonts w:eastAsia="Microsoft YaHei"/>
          </w:rPr>
          <w:t>you</w:t>
        </w:r>
      </w:ins>
      <w:r>
        <w:rPr>
          <w:rFonts w:eastAsia="Microsoft YaHei"/>
        </w:rPr>
        <w:t xml:space="preserve"> want to access.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(i32, f64, u8) = (500, 6.4, 1);</w:t>
      </w:r>
    </w:p>
    <w:p>
      <w:pPr>
        <w:pStyle w:val="CodeB"/>
        <w:rPr/>
      </w:pPr>
      <w:r>
        <w:rPr/>
      </w:r>
    </w:p>
    <w:p>
      <w:pPr>
        <w:pStyle w:val="CodeB"/>
        <w:rPr/>
      </w:pPr>
      <w:r>
        <w:rPr/>
        <w:t xml:space="preserve">    </w:t>
      </w:r>
      <w:r>
        <w:rPr/>
        <w:t>let five_hundred = x.0;</w:t>
      </w:r>
    </w:p>
    <w:p>
      <w:pPr>
        <w:pStyle w:val="CodeB"/>
        <w:rPr/>
      </w:pPr>
      <w:r>
        <w:rPr/>
      </w:r>
    </w:p>
    <w:p>
      <w:pPr>
        <w:pStyle w:val="CodeB"/>
        <w:rPr/>
      </w:pPr>
      <w:r>
        <w:rPr/>
        <w:t xml:space="preserve">    </w:t>
      </w:r>
      <w:r>
        <w:rPr/>
        <w:t>let six_point_four = x.1;</w:t>
      </w:r>
    </w:p>
    <w:p>
      <w:pPr>
        <w:pStyle w:val="CodeB"/>
        <w:rPr/>
      </w:pPr>
      <w:r>
        <w:rPr/>
      </w:r>
    </w:p>
    <w:p>
      <w:pPr>
        <w:pStyle w:val="CodeB"/>
        <w:rPr/>
      </w:pPr>
      <w:r>
        <w:rPr/>
        <w:t xml:space="preserve">    </w:t>
      </w:r>
      <w:r>
        <w:rPr/>
        <w:t>let one = x.2;</w:t>
      </w:r>
    </w:p>
    <w:p>
      <w:pPr>
        <w:pStyle w:val="CodeC"/>
        <w:rPr/>
      </w:pPr>
      <w:r>
        <w:rPr/>
        <w:t>}</w:t>
      </w:r>
    </w:p>
    <w:p>
      <w:pPr>
        <w:pStyle w:val="Body"/>
        <w:rPr/>
      </w:pPr>
      <w:r>
        <w:rPr>
          <w:rFonts w:eastAsia="Microsoft YaHei"/>
        </w:rPr>
        <w:t xml:space="preserve">This program creates a tuple, </w:t>
      </w:r>
      <w:r>
        <w:rPr>
          <w:rStyle w:val="Literal"/>
        </w:rPr>
        <w:t>x</w:t>
      </w:r>
      <w:r>
        <w:rPr>
          <w:rFonts w:eastAsia="Microsoft YaHei"/>
        </w:rPr>
        <w:t xml:space="preserve">, and then makes new </w:t>
      </w:r>
      <w:del w:id="522" w:author="Carol Nichols" w:date="2016-11-01T09:10:00Z">
        <w:r>
          <w:rPr>
            <w:rFonts w:eastAsia="Microsoft YaHei"/>
          </w:rPr>
          <w:delText>bindings</w:delText>
        </w:r>
      </w:del>
      <w:ins w:id="523" w:author="Carol Nichols" w:date="2016-11-01T09:10:00Z">
        <w:r>
          <w:rPr>
            <w:rFonts w:eastAsia="Microsoft YaHei"/>
          </w:rPr>
          <w:t>variables</w:t>
        </w:r>
      </w:ins>
      <w:r>
        <w:rPr>
          <w:rFonts w:eastAsia="Microsoft YaHei"/>
        </w:rPr>
        <w:t xml:space="preserve"> </w:t>
      </w:r>
      <w:del w:id="524" w:author="Carol Nichols" w:date="2016-11-01T09:10:00Z">
        <w:r>
          <w:rPr>
            <w:rFonts w:eastAsia="Microsoft YaHei"/>
          </w:rPr>
          <w:delText>to</w:delText>
        </w:r>
      </w:del>
      <w:ins w:id="525" w:author="Carol Nichols" w:date="2016-11-01T09:10:00Z">
        <w:r>
          <w:rPr>
            <w:rFonts w:eastAsia="Microsoft YaHei"/>
          </w:rPr>
          <w:t>for</w:t>
        </w:r>
      </w:ins>
      <w:r>
        <w:rPr>
          <w:rFonts w:eastAsia="Microsoft YaHei"/>
        </w:rPr>
        <w:t xml:space="preserve"> each element by using their index. As with most programming languages, the first index in a tuple is 0.</w:t>
      </w:r>
    </w:p>
    <w:p>
      <w:pPr>
        <w:pStyle w:val="HeadB"/>
        <w:rPr>
          <w:rFonts w:eastAsia="Microsoft YaHei"/>
        </w:rPr>
      </w:pPr>
      <w:bookmarkStart w:id="27" w:name="arrays"/>
      <w:bookmarkStart w:id="28" w:name="_Toc462761711"/>
      <w:bookmarkEnd w:id="27"/>
      <w:bookmarkEnd w:id="28"/>
      <w:r>
        <w:rPr>
          <w:rFonts w:eastAsia="Microsoft YaHei"/>
        </w:rPr>
        <w:t>Arrays</w:t>
      </w:r>
    </w:p>
    <w:p>
      <w:pPr>
        <w:pStyle w:val="BodyFirst"/>
        <w:rPr/>
      </w:pPr>
      <w:r>
        <w:rPr>
          <w:rFonts w:eastAsia="Microsoft YaHei"/>
        </w:rPr>
        <w:t xml:space="preserve">Another way to </w:t>
      </w:r>
      <w:del w:id="526" w:author="Carol Nichols" w:date="2016-11-01T09:10:00Z">
        <w:r>
          <w:rPr>
            <w:rFonts w:eastAsia="Microsoft YaHei"/>
          </w:rPr>
          <w:delText>bind</w:delText>
        </w:r>
      </w:del>
      <w:ins w:id="527" w:author="Carol Nichols" w:date="2016-11-01T09:10:00Z">
        <w:r>
          <w:rPr>
            <w:rFonts w:eastAsia="Microsoft YaHei"/>
          </w:rPr>
          <w:t>have</w:t>
        </w:r>
      </w:ins>
      <w:del w:id="528" w:author="Carol Nichols" w:date="2016-11-01T09:10:00Z">
        <w:r>
          <w:rPr>
            <w:rFonts w:eastAsia="Microsoft YaHei"/>
          </w:rPr>
          <w:delText xml:space="preserve"> a name to</w:delText>
        </w:r>
      </w:del>
      <w:r>
        <w:rPr>
          <w:rFonts w:eastAsia="Microsoft YaHei"/>
        </w:rPr>
        <w:t xml:space="preserve"> a collection of multiple values is with an </w:t>
      </w:r>
      <w:r>
        <w:rPr>
          <w:rStyle w:val="EmphasisItalic"/>
          <w:rFonts w:eastAsia="Microsoft YaHei"/>
        </w:rPr>
        <w:t>array</w:t>
      </w:r>
      <w:r>
        <w:rPr>
          <w:rFonts w:eastAsia="Microsoft YaHei"/>
        </w:rPr>
        <w:t xml:space="preserve">. Unlike a tuple, every element of an array must have the same type. Arrays in Rust are different than arrays in some other languages because arrays in Rust have a fixed length: once declared, they cannot grow or shrink in size. </w:t>
      </w:r>
    </w:p>
    <w:p>
      <w:pPr>
        <w:pStyle w:val="Body"/>
        <w:rPr>
          <w:rFonts w:eastAsia="Microsoft YaHei"/>
        </w:rPr>
      </w:pPr>
      <w:r>
        <w:rPr>
          <w:rFonts w:eastAsia="Microsoft YaHei"/>
        </w:rPr>
        <w:t>In Rust, the values going into an array are written as a comma</w:t>
      </w:r>
      <w:ins w:id="529" w:author="AnneMarieW" w:date="2016-10-03T10:17:00Z">
        <w:r>
          <w:rPr>
            <w:rFonts w:eastAsia="Microsoft YaHei"/>
          </w:rPr>
          <w:t>-</w:t>
        </w:r>
      </w:ins>
      <w:del w:id="530" w:author="AnneMarieW" w:date="2016-10-03T10:17:00Z">
        <w:r>
          <w:rPr>
            <w:rFonts w:eastAsia="Microsoft YaHei"/>
          </w:rPr>
          <w:delText xml:space="preserve"> </w:delText>
        </w:r>
      </w:del>
      <w:r>
        <w:rPr>
          <w:rFonts w:eastAsia="Microsoft YaHei"/>
        </w:rPr>
        <w:t>separated list inside square brackets: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C"/>
        <w:rPr/>
      </w:pPr>
      <w:r>
        <w:rPr/>
        <w:t>}</w:t>
      </w:r>
    </w:p>
    <w:p>
      <w:pPr>
        <w:pStyle w:val="Body"/>
        <w:rPr>
          <w:rFonts w:eastAsia="Microsoft YaHei"/>
        </w:rPr>
      </w:pPr>
      <w:del w:id="531" w:author="AnneMarieW" w:date="2016-10-03T10:17:00Z">
        <w:r>
          <w:rPr>
            <w:rFonts w:eastAsia="Microsoft YaHei"/>
          </w:rPr>
          <w:delText>While</w:delText>
        </w:r>
      </w:del>
      <w:ins w:id="532" w:author="AnneMarieW" w:date="2016-10-03T10:17:00Z">
        <w:r>
          <w:rPr>
            <w:rFonts w:eastAsia="Microsoft YaHei"/>
          </w:rPr>
          <w:t>Although</w:t>
        </w:r>
      </w:ins>
      <w:r>
        <w:rPr>
          <w:rFonts w:eastAsia="Microsoft YaHei"/>
        </w:rPr>
        <w:t xml:space="preserve"> arrays can be useful</w:t>
      </w:r>
      <w:del w:id="533" w:author="AnneMarieW" w:date="2016-10-03T10:18:00Z">
        <w:r>
          <w:rPr>
            <w:rFonts w:eastAsia="Microsoft YaHei"/>
          </w:rPr>
          <w:delText>,</w:delText>
        </w:r>
      </w:del>
      <w:r>
        <w:rPr>
          <w:rFonts w:eastAsia="Microsoft YaHei"/>
        </w:rPr>
        <w:t xml:space="preserve"> </w:t>
      </w:r>
      <w:del w:id="534" w:author="AnneMarieW" w:date="2016-10-03T10:17:00Z">
        <w:r>
          <w:rPr>
            <w:rFonts w:eastAsia="Microsoft YaHei"/>
          </w:rPr>
          <w:delText>since</w:delText>
        </w:r>
      </w:del>
      <w:ins w:id="535" w:author="AnneMarieW" w:date="2016-10-03T10:17:00Z">
        <w:r>
          <w:rPr>
            <w:rFonts w:eastAsia="Microsoft YaHei"/>
          </w:rPr>
          <w:t>because</w:t>
        </w:r>
      </w:ins>
      <w:r>
        <w:rPr>
          <w:rFonts w:eastAsia="Microsoft YaHei"/>
        </w:rPr>
        <w:t xml:space="preserve"> they</w:t>
      </w:r>
      <w:del w:id="536" w:author="AnneMarieW" w:date="2016-10-03T10:18:00Z">
        <w:r>
          <w:rPr>
            <w:rFonts w:eastAsia="Microsoft YaHei"/>
          </w:rPr>
          <w:delText xml:space="preserve"> a</w:delText>
        </w:r>
      </w:del>
      <w:ins w:id="537" w:author="AnneMarieW" w:date="2016-10-03T10:18:00Z">
        <w:r>
          <w:rPr>
            <w:rFonts w:eastAsia="Microsoft YaHei"/>
          </w:rPr>
          <w:t>’</w:t>
        </w:r>
      </w:ins>
      <w:r>
        <w:rPr>
          <w:rFonts w:eastAsia="Microsoft YaHei"/>
        </w:rPr>
        <w:t xml:space="preserve">re a primitive type and </w:t>
      </w:r>
      <w:del w:id="538" w:author="AnneMarieW" w:date="2016-10-03T10:18:00Z">
        <w:r>
          <w:rPr>
            <w:rFonts w:eastAsia="Microsoft YaHei"/>
          </w:rPr>
          <w:delText>so</w:delText>
        </w:r>
      </w:del>
      <w:ins w:id="539" w:author="AnneMarieW" w:date="2016-10-03T10:18:00Z">
        <w:r>
          <w:rPr>
            <w:rFonts w:eastAsia="Microsoft YaHei"/>
          </w:rPr>
          <w:t>therefore</w:t>
        </w:r>
      </w:ins>
      <w:r>
        <w:rPr>
          <w:rFonts w:eastAsia="Microsoft YaHei"/>
        </w:rPr>
        <w:t xml:space="preserve"> can be very fast to use, they aren’t as flexible as the vector type. The vector type is a similar collection type provided by the standard library that </w:t>
      </w:r>
      <w:r>
        <w:rPr>
          <w:rStyle w:val="EmphasisItalic"/>
          <w:rFonts w:eastAsia="Microsoft YaHei"/>
        </w:rPr>
        <w:t>is</w:t>
      </w:r>
      <w:r>
        <w:rPr>
          <w:rFonts w:eastAsia="Microsoft YaHei"/>
        </w:rPr>
        <w:t xml:space="preserve"> allowed to grow or shrink in size. If you’re unsure whether to use an array or a vector, you should probably </w:t>
      </w:r>
      <w:del w:id="540" w:author="AnneMarieW" w:date="2016-10-03T10:18:00Z">
        <w:r>
          <w:rPr>
            <w:rFonts w:eastAsia="Microsoft YaHei"/>
          </w:rPr>
          <w:delText>go with</w:delText>
        </w:r>
      </w:del>
      <w:ins w:id="541" w:author="AnneMarieW" w:date="2016-10-03T10:18:00Z">
        <w:r>
          <w:rPr>
            <w:rFonts w:eastAsia="Microsoft YaHei"/>
          </w:rPr>
          <w:t>use</w:t>
        </w:r>
      </w:ins>
      <w:r>
        <w:rPr>
          <w:rFonts w:eastAsia="Microsoft YaHei"/>
        </w:rPr>
        <w:t xml:space="preserve"> a vector</w:t>
      </w:r>
      <w:del w:id="542" w:author="AnneMarieW" w:date="2016-10-03T10:18:00Z">
        <w:r>
          <w:rPr>
            <w:rFonts w:eastAsia="Microsoft YaHei"/>
          </w:rPr>
          <w:delText>,</w:delText>
        </w:r>
      </w:del>
      <w:ins w:id="543" w:author="AnneMarieW" w:date="2016-10-03T10:18:00Z">
        <w:r>
          <w:rPr>
            <w:rFonts w:eastAsia="Microsoft YaHei"/>
          </w:rPr>
          <w:t>:</w:t>
        </w:r>
      </w:ins>
      <w:r>
        <w:rPr>
          <w:rFonts w:eastAsia="Microsoft YaHei"/>
        </w:rPr>
        <w:t xml:space="preserve"> </w:t>
      </w:r>
      <w:del w:id="544" w:author="AnneMarieW" w:date="2016-10-03T10:19:00Z">
        <w:r>
          <w:rPr>
            <w:rFonts w:eastAsia="Microsoft YaHei"/>
          </w:rPr>
          <w:delText>and we’ll</w:delText>
        </w:r>
      </w:del>
      <w:ins w:id="545" w:author="AnneMarieW" w:date="2016-10-03T10:19:00Z">
        <w:r>
          <w:rPr>
            <w:rFonts w:eastAsia="Microsoft YaHei"/>
          </w:rPr>
          <w:t>Chapter 8</w:t>
        </w:r>
      </w:ins>
      <w:r>
        <w:rPr>
          <w:rFonts w:eastAsia="Microsoft YaHei"/>
        </w:rPr>
        <w:t xml:space="preserve"> discuss</w:t>
      </w:r>
      <w:ins w:id="546" w:author="AnneMarieW" w:date="2016-10-03T10:19:00Z">
        <w:r>
          <w:rPr>
            <w:rFonts w:eastAsia="Microsoft YaHei"/>
          </w:rPr>
          <w:t>es vectors</w:t>
        </w:r>
      </w:ins>
      <w:del w:id="547" w:author="AnneMarieW" w:date="2016-10-03T10:19:00Z">
        <w:r>
          <w:rPr>
            <w:rFonts w:eastAsia="Microsoft YaHei"/>
          </w:rPr>
          <w:delText xml:space="preserve"> them </w:delText>
        </w:r>
      </w:del>
      <w:ins w:id="548" w:author="AnneMarieW" w:date="2016-10-03T10:19:00Z">
        <w:r>
          <w:rPr>
            <w:rFonts w:eastAsia="Microsoft YaHei"/>
          </w:rPr>
          <w:t xml:space="preserve"> </w:t>
        </w:r>
      </w:ins>
      <w:r>
        <w:rPr>
          <w:rFonts w:eastAsia="Microsoft YaHei"/>
        </w:rPr>
        <w:t>in more detail</w:t>
      </w:r>
      <w:del w:id="549" w:author="AnneMarieW" w:date="2016-10-03T10:19:00Z">
        <w:r>
          <w:rPr>
            <w:rFonts w:eastAsia="Microsoft YaHei"/>
          </w:rPr>
          <w:delText xml:space="preserve"> in Chapter 8</w:delText>
        </w:r>
      </w:del>
      <w:r>
        <w:rPr>
          <w:rFonts w:eastAsia="Microsoft YaHei"/>
        </w:rPr>
        <w:t>.</w:t>
      </w:r>
    </w:p>
    <w:p>
      <w:pPr>
        <w:pStyle w:val="Body"/>
        <w:rPr>
          <w:rFonts w:eastAsia="Microsoft YaHei"/>
        </w:rPr>
      </w:pPr>
      <w:r>
        <w:rPr>
          <w:rFonts w:eastAsia="Microsoft YaHei"/>
        </w:rPr>
        <w:t xml:space="preserve">An example of when </w:t>
      </w:r>
      <w:del w:id="550" w:author="AnneMarieW" w:date="2016-10-03T10:19:00Z">
        <w:r>
          <w:rPr>
            <w:rFonts w:eastAsia="Microsoft YaHei"/>
          </w:rPr>
          <w:delText>we</w:delText>
        </w:r>
      </w:del>
      <w:ins w:id="551" w:author="AnneMarieW" w:date="2016-10-03T10:19:00Z">
        <w:r>
          <w:rPr>
            <w:rFonts w:eastAsia="Microsoft YaHei"/>
          </w:rPr>
          <w:t>you</w:t>
        </w:r>
      </w:ins>
      <w:r>
        <w:rPr>
          <w:rFonts w:eastAsia="Microsoft YaHei"/>
        </w:rPr>
        <w:t xml:space="preserve"> might want to use an array rather than a vector is when storing the months of the year. It’s very unlikely that</w:t>
      </w:r>
      <w:commentRangeStart w:id="5"/>
      <w:r>
        <w:rPr>
          <w:rFonts w:eastAsia="Microsoft YaHei"/>
        </w:rPr>
        <w:t xml:space="preserve"> our program</w:t>
      </w:r>
      <w:r>
        <w:rPr>
          <w:rFonts w:eastAsia="Microsoft YaHei"/>
        </w:rPr>
      </w:r>
      <w:commentRangeEnd w:id="5"/>
      <w:r>
        <w:commentReference w:id="5"/>
      </w:r>
      <w:r>
        <w:rPr>
          <w:rFonts w:eastAsia="Microsoft YaHei"/>
        </w:rPr>
        <w:t xml:space="preserve"> will need to add or remove months, so </w:t>
      </w:r>
      <w:del w:id="552" w:author="AnneMarieW" w:date="2016-10-03T10:19:00Z">
        <w:r>
          <w:rPr>
            <w:rFonts w:eastAsia="Microsoft YaHei"/>
          </w:rPr>
          <w:delText>we</w:delText>
        </w:r>
      </w:del>
      <w:ins w:id="553" w:author="AnneMarieW" w:date="2016-10-03T10:20:00Z">
        <w:r>
          <w:rPr>
            <w:rFonts w:eastAsia="Microsoft YaHei"/>
          </w:rPr>
          <w:t>you</w:t>
        </w:r>
      </w:ins>
      <w:r>
        <w:rPr>
          <w:rFonts w:eastAsia="Microsoft YaHei"/>
        </w:rPr>
        <w:t xml:space="preserve"> can use an array </w:t>
      </w:r>
      <w:del w:id="554" w:author="AnneMarieW" w:date="2016-10-03T10:20:00Z">
        <w:r>
          <w:rPr>
            <w:rFonts w:eastAsia="Microsoft YaHei"/>
          </w:rPr>
          <w:delText>since we</w:delText>
        </w:r>
      </w:del>
      <w:ins w:id="555" w:author="AnneMarieW" w:date="2016-10-03T10:20:00Z">
        <w:r>
          <w:rPr>
            <w:rFonts w:eastAsia="Microsoft YaHei"/>
          </w:rPr>
          <w:t>because you</w:t>
        </w:r>
      </w:ins>
      <w:r>
        <w:rPr>
          <w:rFonts w:eastAsia="Microsoft YaHei"/>
        </w:rPr>
        <w:t xml:space="preserve"> know </w:t>
      </w:r>
      <w:del w:id="556" w:author="AnneMarieW" w:date="2016-10-03T10:20:00Z">
        <w:r>
          <w:rPr>
            <w:rFonts w:eastAsia="Microsoft YaHei"/>
          </w:rPr>
          <w:delText>we</w:delText>
        </w:r>
      </w:del>
      <w:ins w:id="557" w:author="AnneMarieW" w:date="2016-10-03T10:21:00Z">
        <w:r>
          <w:rPr>
            <w:rFonts w:eastAsia="Microsoft YaHei"/>
          </w:rPr>
          <w:t>it</w:t>
        </w:r>
      </w:ins>
      <w:r>
        <w:rPr>
          <w:rFonts w:eastAsia="Microsoft YaHei"/>
        </w:rPr>
        <w:t xml:space="preserve"> will always </w:t>
      </w:r>
      <w:del w:id="558" w:author="AnneMarieW" w:date="2016-10-03T10:21:00Z">
        <w:r>
          <w:rPr>
            <w:rFonts w:eastAsia="Microsoft YaHei"/>
          </w:rPr>
          <w:delText>have</w:delText>
        </w:r>
      </w:del>
      <w:ins w:id="559" w:author="AnneMarieW" w:date="2016-10-03T10:21:00Z">
        <w:r>
          <w:rPr>
            <w:rFonts w:eastAsia="Microsoft YaHei"/>
          </w:rPr>
          <w:t>contain</w:t>
        </w:r>
      </w:ins>
      <w:r>
        <w:rPr>
          <w:rFonts w:eastAsia="Microsoft YaHei"/>
        </w:rPr>
        <w:t xml:space="preserve"> 12 items:</w:t>
      </w:r>
    </w:p>
    <w:p>
      <w:pPr>
        <w:pStyle w:val="CodeA"/>
        <w:rPr/>
      </w:pPr>
      <w:r>
        <w:rPr/>
        <w:t>let months = ["January", "February", "March", "April", "May", "June", "July",</w:t>
      </w:r>
    </w:p>
    <w:p>
      <w:pPr>
        <w:pStyle w:val="CodeC"/>
        <w:rPr/>
      </w:pPr>
      <w:r>
        <w:rPr/>
        <w:t xml:space="preserve">              </w:t>
      </w:r>
      <w:r>
        <w:rPr/>
        <w:t>"August", "September", "October", "November", "December"];</w:t>
      </w:r>
    </w:p>
    <w:p>
      <w:pPr>
        <w:pStyle w:val="HeadC"/>
        <w:rPr>
          <w:rFonts w:eastAsia="Microsoft YaHei"/>
        </w:rPr>
      </w:pPr>
      <w:bookmarkStart w:id="29" w:name="accessing-array-elements"/>
      <w:bookmarkStart w:id="30" w:name="_Toc462761712"/>
      <w:bookmarkEnd w:id="29"/>
      <w:bookmarkEnd w:id="30"/>
      <w:r>
        <w:rPr>
          <w:rFonts w:eastAsia="Microsoft YaHei"/>
        </w:rPr>
        <w:t>Accessing Array Elements</w:t>
      </w:r>
    </w:p>
    <w:p>
      <w:pPr>
        <w:pStyle w:val="BodyFirst"/>
        <w:rPr>
          <w:rFonts w:eastAsia="Microsoft YaHei"/>
        </w:rPr>
      </w:pPr>
      <w:r>
        <w:rPr>
          <w:rFonts w:eastAsia="Microsoft YaHei"/>
        </w:rPr>
        <w:t>An array is a single chunk of memory</w:t>
      </w:r>
      <w:del w:id="560" w:author="AnneMarieW" w:date="2016-10-03T10:25:00Z">
        <w:r>
          <w:rPr>
            <w:rFonts w:eastAsia="Microsoft YaHei"/>
          </w:rPr>
          <w:delText>,</w:delText>
        </w:r>
      </w:del>
      <w:r>
        <w:rPr>
          <w:rFonts w:eastAsia="Microsoft YaHei"/>
        </w:rPr>
        <w:t xml:space="preserve"> allocated on the stack. </w:t>
      </w:r>
      <w:del w:id="561" w:author="AnneMarieW" w:date="2016-10-03T10:26:00Z">
        <w:r>
          <w:rPr>
            <w:rFonts w:eastAsia="Microsoft YaHei"/>
          </w:rPr>
          <w:delText>We</w:delText>
        </w:r>
      </w:del>
      <w:ins w:id="562" w:author="AnneMarieW" w:date="2016-10-03T10:26:00Z">
        <w:r>
          <w:rPr>
            <w:rFonts w:eastAsia="Microsoft YaHei"/>
          </w:rPr>
          <w:t>You</w:t>
        </w:r>
      </w:ins>
      <w:r>
        <w:rPr>
          <w:rFonts w:eastAsia="Microsoft YaHei"/>
        </w:rPr>
        <w:t xml:space="preserve"> can access elements of an array using indexing,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B"/>
        <w:rPr/>
      </w:pPr>
      <w:r>
        <w:rPr/>
      </w:r>
    </w:p>
    <w:p>
      <w:pPr>
        <w:pStyle w:val="CodeB"/>
        <w:rPr/>
      </w:pPr>
      <w:r>
        <w:rPr/>
        <w:t xml:space="preserve">    </w:t>
      </w:r>
      <w:r>
        <w:rPr/>
        <w:t>let first = a[0];</w:t>
      </w:r>
    </w:p>
    <w:p>
      <w:pPr>
        <w:pStyle w:val="CodeB"/>
        <w:rPr/>
      </w:pPr>
      <w:r>
        <w:rPr/>
        <w:t xml:space="preserve">    </w:t>
      </w:r>
      <w:r>
        <w:rPr/>
        <w:t>let second = a[1];</w:t>
      </w:r>
    </w:p>
    <w:p>
      <w:pPr>
        <w:pStyle w:val="CodeC"/>
        <w:rPr/>
      </w:pPr>
      <w:r>
        <w:rPr/>
        <w:t>}</w:t>
      </w:r>
    </w:p>
    <w:p>
      <w:pPr>
        <w:pStyle w:val="Body"/>
        <w:rPr/>
      </w:pPr>
      <w:r>
        <w:rPr>
          <w:rFonts w:eastAsia="Microsoft YaHei"/>
        </w:rPr>
        <w:t xml:space="preserve">In this example, the </w:t>
      </w:r>
      <w:del w:id="563" w:author="Carol Nichols" w:date="2016-11-01T09:11:00Z">
        <w:r>
          <w:rPr>
            <w:rFonts w:eastAsia="Microsoft YaHei"/>
          </w:rPr>
          <w:delText>binding</w:delText>
        </w:r>
      </w:del>
      <w:ins w:id="564" w:author="Carol Nichols" w:date="2016-11-01T09:11:00Z">
        <w:r>
          <w:rPr>
            <w:rFonts w:eastAsia="Microsoft YaHei"/>
          </w:rPr>
          <w:t>variable</w:t>
        </w:r>
      </w:ins>
      <w:r>
        <w:rPr>
          <w:rFonts w:eastAsia="Microsoft YaHei"/>
        </w:rPr>
        <w:t xml:space="preserve"> named </w:t>
      </w:r>
      <w:r>
        <w:rPr>
          <w:rStyle w:val="Literal"/>
        </w:rPr>
        <w:t>first</w:t>
      </w:r>
      <w:r>
        <w:rPr>
          <w:rFonts w:eastAsia="Microsoft YaHei"/>
        </w:rPr>
        <w:t xml:space="preserve"> will get the value </w:t>
      </w:r>
      <w:r>
        <w:rPr>
          <w:rStyle w:val="Literal"/>
        </w:rPr>
        <w:t>1</w:t>
      </w:r>
      <w:r>
        <w:rPr>
          <w:rFonts w:eastAsia="Microsoft YaHei"/>
        </w:rPr>
        <w:t xml:space="preserve">, </w:t>
      </w:r>
      <w:del w:id="565" w:author="AnneMarieW" w:date="2016-10-03T10:26:00Z">
        <w:r>
          <w:rPr>
            <w:rFonts w:eastAsia="Microsoft YaHei"/>
          </w:rPr>
          <w:delText>since</w:delText>
        </w:r>
      </w:del>
      <w:ins w:id="566" w:author="AnneMarieW" w:date="2016-10-03T10:26:00Z">
        <w:r>
          <w:rPr>
            <w:rFonts w:eastAsia="Microsoft YaHei"/>
          </w:rPr>
          <w:t>because</w:t>
        </w:r>
      </w:ins>
      <w:r>
        <w:rPr>
          <w:rFonts w:eastAsia="Microsoft YaHei"/>
        </w:rPr>
        <w:t xml:space="preserve"> that is the value at index </w:t>
      </w:r>
      <w:r>
        <w:rPr>
          <w:rStyle w:val="Literal"/>
        </w:rPr>
        <w:t>[0]</w:t>
      </w:r>
      <w:r>
        <w:rPr>
          <w:rFonts w:eastAsia="Microsoft YaHei"/>
        </w:rPr>
        <w:t xml:space="preserve"> in the array. The </w:t>
      </w:r>
      <w:del w:id="567" w:author="Carol Nichols" w:date="2016-11-01T09:11:00Z">
        <w:r>
          <w:rPr>
            <w:rFonts w:eastAsia="Microsoft YaHei"/>
          </w:rPr>
          <w:delText>binding</w:delText>
        </w:r>
      </w:del>
      <w:ins w:id="568" w:author="Carol Nichols" w:date="2016-11-01T09:11:00Z">
        <w:r>
          <w:rPr>
            <w:rFonts w:eastAsia="Microsoft YaHei"/>
          </w:rPr>
          <w:t>variable</w:t>
        </w:r>
      </w:ins>
      <w:r>
        <w:rPr>
          <w:rFonts w:eastAsia="Microsoft YaHei"/>
        </w:rPr>
        <w:t xml:space="preserve"> named </w:t>
      </w:r>
      <w:r>
        <w:rPr>
          <w:rStyle w:val="Literal"/>
        </w:rPr>
        <w:t>second</w:t>
      </w:r>
      <w:r>
        <w:rPr>
          <w:rFonts w:eastAsia="Microsoft YaHei"/>
        </w:rPr>
        <w:t xml:space="preserve"> will get the value </w:t>
      </w:r>
      <w:r>
        <w:rPr>
          <w:rStyle w:val="Literal"/>
        </w:rPr>
        <w:t>2</w:t>
      </w:r>
      <w:r>
        <w:rPr>
          <w:rFonts w:eastAsia="Microsoft YaHei"/>
        </w:rPr>
        <w:t xml:space="preserve"> from index </w:t>
      </w:r>
      <w:r>
        <w:rPr>
          <w:rStyle w:val="Literal"/>
        </w:rPr>
        <w:t>[1]</w:t>
      </w:r>
      <w:r>
        <w:rPr>
          <w:rFonts w:eastAsia="Microsoft YaHei"/>
        </w:rPr>
        <w:t xml:space="preserve"> in the array.</w:t>
      </w:r>
    </w:p>
    <w:p>
      <w:pPr>
        <w:pStyle w:val="HeadC"/>
        <w:rPr>
          <w:rFonts w:eastAsia="Microsoft YaHei"/>
        </w:rPr>
      </w:pPr>
      <w:bookmarkStart w:id="31" w:name="invalid-array-element-access"/>
      <w:bookmarkStart w:id="32" w:name="_Toc462761713"/>
      <w:bookmarkEnd w:id="31"/>
      <w:bookmarkEnd w:id="32"/>
      <w:r>
        <w:rPr>
          <w:rFonts w:eastAsia="Microsoft YaHei"/>
        </w:rPr>
        <w:t>Invalid Array Element Access</w:t>
      </w:r>
    </w:p>
    <w:p>
      <w:pPr>
        <w:pStyle w:val="BodyFirst"/>
        <w:rPr>
          <w:rFonts w:eastAsia="Microsoft YaHei"/>
        </w:rPr>
      </w:pPr>
      <w:r>
        <w:rPr>
          <w:rFonts w:eastAsia="Microsoft YaHei"/>
        </w:rPr>
        <w:t xml:space="preserve">What happens if you try to access an element of an array </w:t>
      </w:r>
      <w:ins w:id="569" w:author="AnneMarieW" w:date="2016-10-04T13:56:00Z">
        <w:r>
          <w:rPr>
            <w:rFonts w:eastAsia="Microsoft YaHei"/>
          </w:rPr>
          <w:t xml:space="preserve">that is </w:t>
        </w:r>
      </w:ins>
      <w:r>
        <w:rPr>
          <w:rFonts w:eastAsia="Microsoft YaHei"/>
        </w:rPr>
        <w:t xml:space="preserve">past the end of the array? Say </w:t>
      </w:r>
      <w:del w:id="570" w:author="AnneMarieW" w:date="2016-10-03T10:26:00Z">
        <w:r>
          <w:rPr>
            <w:rFonts w:eastAsia="Microsoft YaHei"/>
          </w:rPr>
          <w:delText>we</w:delText>
        </w:r>
      </w:del>
      <w:ins w:id="571" w:author="AnneMarieW" w:date="2016-10-03T10:26:00Z">
        <w:r>
          <w:rPr>
            <w:rFonts w:eastAsia="Microsoft YaHei"/>
          </w:rPr>
          <w:t>you</w:t>
        </w:r>
      </w:ins>
      <w:r>
        <w:rPr>
          <w:rFonts w:eastAsia="Microsoft YaHei"/>
        </w:rPr>
        <w:t xml:space="preserve"> change</w:t>
      </w:r>
      <w:del w:id="572" w:author="AnneMarieW" w:date="2016-10-03T10:26:00Z">
        <w:r>
          <w:rPr>
            <w:rFonts w:eastAsia="Microsoft YaHei"/>
          </w:rPr>
          <w:delText>d</w:delText>
        </w:r>
      </w:del>
      <w:r>
        <w:rPr>
          <w:rFonts w:eastAsia="Microsoft YaHei"/>
        </w:rPr>
        <w:t xml:space="preserve"> </w:t>
      </w:r>
      <w:del w:id="573" w:author="AnneMarieW" w:date="2016-10-03T10:26:00Z">
        <w:r>
          <w:rPr>
            <w:rFonts w:eastAsia="Microsoft YaHei"/>
          </w:rPr>
          <w:delText xml:space="preserve">our program </w:delText>
        </w:r>
      </w:del>
      <w:ins w:id="574" w:author="AnneMarieW" w:date="2016-10-03T10:26:00Z">
        <w:r>
          <w:rPr>
            <w:rFonts w:eastAsia="Microsoft YaHei"/>
          </w:rPr>
          <w:t xml:space="preserve">the example </w:t>
        </w:r>
      </w:ins>
      <w:r>
        <w:rPr>
          <w:rFonts w:eastAsia="Microsoft YaHei"/>
        </w:rPr>
        <w:t>to</w:t>
      </w:r>
      <w:ins w:id="575" w:author="AnneMarieW" w:date="2016-10-03T10:27: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B"/>
        <w:rPr/>
      </w:pPr>
      <w:r>
        <w:rPr/>
      </w:r>
    </w:p>
    <w:p>
      <w:pPr>
        <w:pStyle w:val="CodeB"/>
        <w:rPr/>
      </w:pPr>
      <w:r>
        <w:rPr/>
        <w:t xml:space="preserve">    </w:t>
      </w:r>
      <w:r>
        <w:rPr/>
        <w:t>let element = a[10];</w:t>
      </w:r>
    </w:p>
    <w:p>
      <w:pPr>
        <w:pStyle w:val="CodeB"/>
        <w:rPr/>
      </w:pPr>
      <w:r>
        <w:rPr/>
      </w:r>
    </w:p>
    <w:p>
      <w:pPr>
        <w:pStyle w:val="CodeB"/>
        <w:rPr/>
      </w:pPr>
      <w:r>
        <w:rPr/>
        <w:t xml:space="preserve">    </w:t>
      </w:r>
      <w:r>
        <w:rPr/>
        <w:t>println!("The value of element is: {}", element);</w:t>
      </w:r>
    </w:p>
    <w:p>
      <w:pPr>
        <w:pStyle w:val="CodeC"/>
        <w:rPr/>
      </w:pPr>
      <w:r>
        <w:rPr/>
        <w:t>}</w:t>
      </w:r>
    </w:p>
    <w:p>
      <w:pPr>
        <w:pStyle w:val="Body"/>
        <w:rPr>
          <w:rFonts w:eastAsia="Microsoft YaHei"/>
        </w:rPr>
      </w:pPr>
      <w:r>
        <w:rPr>
          <w:rFonts w:eastAsia="Microsoft YaHei"/>
        </w:rPr>
        <w:t xml:space="preserve">Running this code </w:t>
      </w:r>
      <w:del w:id="576" w:author="AnneMarieW" w:date="2016-10-03T10:27:00Z">
        <w:r>
          <w:rPr>
            <w:rFonts w:eastAsia="Microsoft YaHei"/>
          </w:rPr>
          <w:delText>with</w:delText>
        </w:r>
      </w:del>
      <w:ins w:id="577" w:author="AnneMarieW" w:date="2016-10-03T10:27:00Z">
        <w:r>
          <w:rPr>
            <w:rFonts w:eastAsia="Microsoft YaHei"/>
          </w:rPr>
          <w:t>using</w:t>
        </w:r>
      </w:ins>
      <w:r>
        <w:rPr>
          <w:rFonts w:eastAsia="Microsoft YaHei"/>
        </w:rPr>
        <w:t xml:space="preserve"> </w:t>
      </w:r>
      <w:r>
        <w:rPr>
          <w:rStyle w:val="LiteralBold"/>
        </w:rPr>
        <w:t>cargo run</w:t>
      </w:r>
      <w:r>
        <w:rPr>
          <w:rFonts w:eastAsia="Microsoft YaHei"/>
        </w:rPr>
        <w:t xml:space="preserve"> produces</w:t>
      </w:r>
      <w:ins w:id="578" w:author="AnneMarieW" w:date="2016-10-03T10:27:00Z">
        <w:r>
          <w:rPr>
            <w:rFonts w:eastAsia="Microsoft YaHei"/>
          </w:rPr>
          <w:t xml:space="preserve"> the following result</w:t>
        </w:r>
      </w:ins>
      <w:r>
        <w:rPr>
          <w:rFonts w:eastAsia="Microsoft YaHei"/>
        </w:rPr>
        <w:t>:</w:t>
      </w:r>
    </w:p>
    <w:p>
      <w:pPr>
        <w:pStyle w:val="CodeA"/>
        <w:rPr/>
      </w:pPr>
      <w:r>
        <w:rPr/>
        <w:t>$ cargo run</w:t>
      </w:r>
    </w:p>
    <w:p>
      <w:pPr>
        <w:pStyle w:val="CodeB"/>
        <w:rPr/>
      </w:pPr>
      <w:r>
        <w:rPr/>
        <w:t xml:space="preserve">   </w:t>
      </w:r>
      <w:r>
        <w:rPr/>
        <w:t>Compiling arrays v0.1.0 (file:///projects/arrays)</w:t>
      </w:r>
    </w:p>
    <w:p>
      <w:pPr>
        <w:pStyle w:val="CodeB"/>
        <w:rPr/>
      </w:pPr>
      <w:r>
        <w:rPr/>
        <w:t xml:space="preserve">     </w:t>
      </w:r>
      <w:r>
        <w:rPr/>
        <w:t>Running `target/debug/arrays`</w:t>
      </w:r>
    </w:p>
    <w:p>
      <w:pPr>
        <w:pStyle w:val="CodeB"/>
        <w:rPr/>
      </w:pPr>
      <w:r>
        <w:rPr/>
        <w:t>thread ‘&lt;main&gt;‘ panicked at ‘index out of bounds: the len is 5 but the index is</w:t>
      </w:r>
    </w:p>
    <w:p>
      <w:pPr>
        <w:pStyle w:val="CodeB"/>
        <w:rPr/>
      </w:pPr>
      <w:r>
        <w:rPr/>
        <w:t>10’, src/main.rs:4</w:t>
      </w:r>
    </w:p>
    <w:p>
      <w:pPr>
        <w:pStyle w:val="CodeB"/>
        <w:rPr/>
      </w:pPr>
      <w:r>
        <w:rPr/>
        <w:t>note: Run with `RUST_BACKTRACE=1` for a backtrace.</w:t>
      </w:r>
    </w:p>
    <w:p>
      <w:pPr>
        <w:pStyle w:val="CodeC"/>
        <w:rPr/>
      </w:pPr>
      <w:r>
        <w:rPr/>
        <w:t>error: Process didn’t exit successfully: `target/debug/arrays` (exit code: 101)</w:t>
      </w:r>
    </w:p>
    <w:p>
      <w:pPr>
        <w:pStyle w:val="Body"/>
        <w:rPr/>
      </w:pPr>
      <w:del w:id="579" w:author="AnneMarieW" w:date="2016-10-03T10:27:00Z">
        <w:r>
          <w:rPr>
            <w:rFonts w:eastAsia="Microsoft YaHei"/>
          </w:rPr>
          <w:delText>We can see that t</w:delText>
        </w:r>
      </w:del>
      <w:ins w:id="580" w:author="AnneMarieW" w:date="2016-10-03T10:27:00Z">
        <w:r>
          <w:rPr>
            <w:rFonts w:eastAsia="Microsoft YaHei"/>
          </w:rPr>
          <w:t>T</w:t>
        </w:r>
      </w:ins>
      <w:r>
        <w:rPr>
          <w:rFonts w:eastAsia="Microsoft YaHei"/>
        </w:rPr>
        <w:t>he compilation did</w:t>
      </w:r>
      <w:del w:id="581" w:author="AnneMarieW" w:date="2016-10-03T10:27:00Z">
        <w:r>
          <w:rPr>
            <w:rFonts w:eastAsia="Microsoft YaHei"/>
          </w:rPr>
          <w:delText xml:space="preserve"> </w:delText>
        </w:r>
      </w:del>
      <w:r>
        <w:rPr>
          <w:rFonts w:eastAsia="Microsoft YaHei"/>
        </w:rPr>
        <w:t>n</w:t>
      </w:r>
      <w:del w:id="582" w:author="AnneMarieW" w:date="2016-10-03T10:27:00Z">
        <w:r>
          <w:rPr>
            <w:rFonts w:eastAsia="Microsoft YaHei"/>
          </w:rPr>
          <w:delText>o</w:delText>
        </w:r>
      </w:del>
      <w:ins w:id="583" w:author="AnneMarieW" w:date="2016-10-03T10:27:00Z">
        <w:r>
          <w:rPr>
            <w:rFonts w:eastAsia="Microsoft YaHei"/>
          </w:rPr>
          <w:t>’</w:t>
        </w:r>
      </w:ins>
      <w:r>
        <w:rPr>
          <w:rFonts w:eastAsia="Microsoft YaHei"/>
        </w:rPr>
        <w:t xml:space="preserve">t </w:t>
      </w:r>
      <w:del w:id="584" w:author="AnneMarieW" w:date="2016-10-03T10:28:00Z">
        <w:r>
          <w:rPr>
            <w:rFonts w:eastAsia="Microsoft YaHei"/>
          </w:rPr>
          <w:delText>give us</w:delText>
        </w:r>
      </w:del>
      <w:ins w:id="585" w:author="AnneMarieW" w:date="2016-10-03T10:28:00Z">
        <w:r>
          <w:rPr>
            <w:rFonts w:eastAsia="Microsoft YaHei"/>
          </w:rPr>
          <w:t>produce</w:t>
        </w:r>
      </w:ins>
      <w:r>
        <w:rPr>
          <w:rFonts w:eastAsia="Microsoft YaHei"/>
        </w:rPr>
        <w:t xml:space="preserve"> any errors, but </w:t>
      </w:r>
      <w:del w:id="586" w:author="AnneMarieW" w:date="2016-10-03T10:28:00Z">
        <w:r>
          <w:rPr>
            <w:rFonts w:eastAsia="Microsoft YaHei"/>
          </w:rPr>
          <w:delText>we</w:delText>
        </w:r>
      </w:del>
      <w:ins w:id="587" w:author="AnneMarieW" w:date="2016-10-03T10:28:00Z">
        <w:r>
          <w:rPr>
            <w:rFonts w:eastAsia="Microsoft YaHei"/>
          </w:rPr>
          <w:t>the program</w:t>
        </w:r>
      </w:ins>
      <w:r>
        <w:rPr>
          <w:rFonts w:eastAsia="Microsoft YaHei"/>
        </w:rPr>
        <w:t xml:space="preserve"> </w:t>
      </w:r>
      <w:del w:id="588" w:author="AnneMarieW" w:date="2016-10-03T10:28:00Z">
        <w:r>
          <w:rPr>
            <w:rFonts w:eastAsia="Microsoft YaHei"/>
          </w:rPr>
          <w:delText>got</w:delText>
        </w:r>
      </w:del>
      <w:ins w:id="589" w:author="AnneMarieW" w:date="2016-10-03T10:29:00Z">
        <w:r>
          <w:rPr>
            <w:rFonts w:eastAsia="Microsoft YaHei"/>
          </w:rPr>
          <w:t>result</w:t>
        </w:r>
      </w:ins>
      <w:ins w:id="590" w:author="AnneMarieW" w:date="2016-10-03T10:28:00Z">
        <w:r>
          <w:rPr>
            <w:rFonts w:eastAsia="Microsoft YaHei"/>
          </w:rPr>
          <w:t>s</w:t>
        </w:r>
      </w:ins>
      <w:ins w:id="591" w:author="AnneMarieW" w:date="2016-10-03T10:29:00Z">
        <w:r>
          <w:rPr>
            <w:rFonts w:eastAsia="Microsoft YaHei"/>
          </w:rPr>
          <w:t xml:space="preserve"> in</w:t>
        </w:r>
      </w:ins>
      <w:r>
        <w:rPr>
          <w:rFonts w:eastAsia="Microsoft YaHei"/>
        </w:rPr>
        <w:t xml:space="preserve"> a </w:t>
      </w:r>
      <w:r>
        <w:rPr>
          <w:rStyle w:val="EmphasisItalic"/>
          <w:rFonts w:eastAsia="Microsoft YaHei"/>
        </w:rPr>
        <w:t>runtime</w:t>
      </w:r>
      <w:r>
        <w:rPr>
          <w:rFonts w:eastAsia="Microsoft YaHei"/>
        </w:rPr>
        <w:t xml:space="preserve"> error and </w:t>
      </w:r>
      <w:del w:id="592" w:author="AnneMarieW" w:date="2016-10-03T10:29:00Z">
        <w:r>
          <w:rPr>
            <w:rFonts w:eastAsia="Microsoft YaHei"/>
          </w:rPr>
          <w:delText xml:space="preserve">our program </w:delText>
        </w:r>
      </w:del>
      <w:r>
        <w:rPr>
          <w:rFonts w:eastAsia="Microsoft YaHei"/>
        </w:rPr>
        <w:t xml:space="preserve">didn’t exit successfully. When </w:t>
      </w:r>
      <w:del w:id="593" w:author="AnneMarieW" w:date="2016-10-03T10:29:00Z">
        <w:r>
          <w:rPr>
            <w:rFonts w:eastAsia="Microsoft YaHei"/>
          </w:rPr>
          <w:delText>we</w:delText>
        </w:r>
      </w:del>
      <w:ins w:id="594" w:author="AnneMarieW" w:date="2016-10-03T10:29:00Z">
        <w:r>
          <w:rPr>
            <w:rFonts w:eastAsia="Microsoft YaHei"/>
          </w:rPr>
          <w:t>you</w:t>
        </w:r>
      </w:ins>
      <w:r>
        <w:rPr>
          <w:rFonts w:eastAsia="Microsoft YaHei"/>
        </w:rPr>
        <w:t xml:space="preserve"> attempt to access an element using indexing, Rust will check that the index </w:t>
      </w:r>
      <w:del w:id="595" w:author="AnneMarieW" w:date="2016-10-03T10:29:00Z">
        <w:r>
          <w:rPr>
            <w:rFonts w:eastAsia="Microsoft YaHei"/>
          </w:rPr>
          <w:delText>we</w:delText>
        </w:r>
      </w:del>
      <w:ins w:id="596" w:author="AnneMarieW" w:date="2016-10-03T10:29:00Z">
        <w:r>
          <w:rPr>
            <w:rFonts w:eastAsia="Microsoft YaHei"/>
          </w:rPr>
          <w:t>you</w:t>
        </w:r>
      </w:ins>
      <w:r>
        <w:rPr>
          <w:rFonts w:eastAsia="Microsoft YaHei"/>
        </w:rPr>
        <w:t xml:space="preserve">’ve specified is less than the array length. If the index is greater than the length, </w:t>
      </w:r>
      <w:del w:id="597" w:author="AnneMarieW" w:date="2016-10-03T10:30:00Z">
        <w:r>
          <w:rPr>
            <w:rFonts w:eastAsia="Microsoft YaHei"/>
          </w:rPr>
          <w:delText xml:space="preserve">it </w:delText>
        </w:r>
      </w:del>
      <w:ins w:id="598" w:author="AnneMarieW" w:date="2016-10-03T10:30:00Z">
        <w:r>
          <w:rPr>
            <w:rFonts w:eastAsia="Microsoft YaHei"/>
          </w:rPr>
          <w:t xml:space="preserve">Rust </w:t>
        </w:r>
      </w:ins>
      <w:r>
        <w:rPr>
          <w:rFonts w:eastAsia="Microsoft YaHei"/>
        </w:rPr>
        <w:t xml:space="preserve">will </w:t>
      </w:r>
      <w:del w:id="599" w:author="Carol Nichols" w:date="2016-11-01T09:12:00Z">
        <w:r>
          <w:rPr>
            <w:rFonts w:eastAsia="Microsoft YaHei"/>
          </w:rPr>
          <w:delText>“</w:delText>
        </w:r>
      </w:del>
      <w:r>
        <w:rPr>
          <w:rStyle w:val="EmphasisItalic"/>
          <w:rFonts w:eastAsia="Microsoft YaHei"/>
          <w:rPrChange w:id="0" w:author="Carol Nichols" w:date="2016-11-01T09:12:00Z"/>
        </w:rPr>
        <w:t>panic</w:t>
      </w:r>
      <w:del w:id="601" w:author="Carol Nichols" w:date="2016-11-01T09:12:00Z">
        <w:r>
          <w:rPr>
            <w:rStyle w:val="EmphasisItalic"/>
            <w:rFonts w:eastAsia="Microsoft YaHei"/>
          </w:rPr>
          <w:delText>,</w:delText>
        </w:r>
      </w:del>
      <w:del w:id="602" w:author="Carol Nichols" w:date="2016-11-01T09:12:00Z">
        <w:r>
          <w:rPr>
            <w:rStyle w:val="EmphasisItalic"/>
            <w:rFonts w:eastAsia="Microsoft YaHei"/>
          </w:rPr>
          <w:delText>”</w:delText>
        </w:r>
      </w:del>
      <w:del w:id="603" w:author="AnneMarieW" w:date="2016-10-03T10:30:00Z">
        <w:r>
          <w:rPr>
            <w:rStyle w:val="EmphasisItalic"/>
            <w:rFonts w:eastAsia="Microsoft YaHei"/>
          </w:rPr>
          <w:delText>,</w:delText>
        </w:r>
      </w:del>
      <w:ins w:id="604" w:author="Carol Nichols" w:date="2016-11-01T09:12:00Z">
        <w:r>
          <w:rPr>
            <w:rFonts w:eastAsia="Microsoft YaHei"/>
          </w:rPr>
          <w:t>,</w:t>
        </w:r>
      </w:ins>
      <w:r>
        <w:rPr>
          <w:rFonts w:eastAsia="Microsoft YaHei"/>
        </w:rPr>
        <w:t xml:space="preserve"> which is </w:t>
      </w:r>
      <w:del w:id="605" w:author="AnneMarieW" w:date="2016-10-03T10:31:00Z">
        <w:r>
          <w:rPr>
            <w:rFonts w:eastAsia="Microsoft YaHei"/>
          </w:rPr>
          <w:delText>what</w:delText>
        </w:r>
      </w:del>
      <w:ins w:id="606" w:author="AnneMarieW" w:date="2016-10-03T10:31:00Z">
        <w:r>
          <w:rPr>
            <w:rFonts w:eastAsia="Microsoft YaHei"/>
          </w:rPr>
          <w:t>the term</w:t>
        </w:r>
      </w:ins>
      <w:r>
        <w:rPr>
          <w:rFonts w:eastAsia="Microsoft YaHei"/>
        </w:rPr>
        <w:t xml:space="preserve"> </w:t>
      </w:r>
      <w:del w:id="607" w:author="AnneMarieW" w:date="2016-10-03T10:30:00Z">
        <w:r>
          <w:rPr>
            <w:rFonts w:eastAsia="Microsoft YaHei"/>
          </w:rPr>
          <w:delText xml:space="preserve">it’s called when a </w:delText>
        </w:r>
      </w:del>
      <w:r>
        <w:rPr>
          <w:rFonts w:eastAsia="Microsoft YaHei"/>
        </w:rPr>
        <w:t>Rust</w:t>
      </w:r>
      <w:del w:id="608" w:author="AnneMarieW" w:date="2016-10-03T10:31:00Z">
        <w:r>
          <w:rPr>
            <w:rFonts w:eastAsia="Microsoft YaHei"/>
          </w:rPr>
          <w:delText xml:space="preserve"> </w:delText>
        </w:r>
      </w:del>
      <w:ins w:id="609" w:author="AnneMarieW" w:date="2016-10-03T10:31:00Z">
        <w:r>
          <w:rPr>
            <w:rFonts w:eastAsia="Microsoft YaHei"/>
          </w:rPr>
          <w:t xml:space="preserve"> uses</w:t>
        </w:r>
      </w:ins>
      <w:ins w:id="610" w:author="AnneMarieW" w:date="2016-10-03T10:30:00Z">
        <w:r>
          <w:rPr>
            <w:rFonts w:eastAsia="Microsoft YaHei"/>
          </w:rPr>
          <w:t xml:space="preserve"> when a </w:t>
        </w:r>
      </w:ins>
      <w:r>
        <w:rPr>
          <w:rFonts w:eastAsia="Microsoft YaHei"/>
        </w:rPr>
        <w:t>program exits with an error.</w:t>
      </w:r>
    </w:p>
    <w:p>
      <w:pPr>
        <w:pStyle w:val="Body"/>
        <w:rPr>
          <w:rFonts w:eastAsia="Microsoft YaHei"/>
        </w:rPr>
      </w:pPr>
      <w:r>
        <w:rPr>
          <w:rFonts w:eastAsia="Microsoft YaHei"/>
        </w:rPr>
        <w:t xml:space="preserve">This is </w:t>
      </w:r>
      <w:del w:id="611" w:author="AnneMarieW" w:date="2016-10-03T10:31:00Z">
        <w:r>
          <w:rPr>
            <w:rFonts w:eastAsia="Microsoft YaHei"/>
          </w:rPr>
          <w:delText>our</w:delText>
        </w:r>
      </w:del>
      <w:ins w:id="612" w:author="AnneMarieW" w:date="2016-10-03T10:31:00Z">
        <w:r>
          <w:rPr>
            <w:rFonts w:eastAsia="Microsoft YaHei"/>
          </w:rPr>
          <w:t>the</w:t>
        </w:r>
      </w:ins>
      <w:r>
        <w:rPr>
          <w:rFonts w:eastAsia="Microsoft YaHei"/>
        </w:rPr>
        <w:t xml:space="preserve"> first example of Rust’s safety principles in action. In many low-level languages, this kind of check is not done, and when you provide an incorrect index, invalid memory can be accessed. Rust protects </w:t>
      </w:r>
      <w:del w:id="613" w:author="AnneMarieW" w:date="2016-10-03T10:31:00Z">
        <w:r>
          <w:rPr>
            <w:rFonts w:eastAsia="Microsoft YaHei"/>
          </w:rPr>
          <w:delText>us</w:delText>
        </w:r>
      </w:del>
      <w:ins w:id="614" w:author="AnneMarieW" w:date="2016-10-03T10:31:00Z">
        <w:r>
          <w:rPr>
            <w:rFonts w:eastAsia="Microsoft YaHei"/>
          </w:rPr>
          <w:t>you</w:t>
        </w:r>
      </w:ins>
      <w:r>
        <w:rPr>
          <w:rFonts w:eastAsia="Microsoft YaHei"/>
        </w:rPr>
        <w:t xml:space="preserve"> against this kind of error by immediately exiting instead of allowing the memory access and continuing. </w:t>
      </w:r>
      <w:del w:id="615" w:author="AnneMarieW" w:date="2016-10-03T10:32:00Z">
        <w:r>
          <w:rPr>
            <w:rFonts w:eastAsia="Microsoft YaHei"/>
          </w:rPr>
          <w:delText xml:space="preserve">We’ll </w:delText>
        </w:r>
      </w:del>
      <w:ins w:id="616" w:author="AnneMarieW" w:date="2016-10-03T10:32:00Z">
        <w:commentRangeStart w:id="6"/>
        <w:r>
          <w:rPr>
            <w:rFonts w:eastAsia="Microsoft YaHei"/>
          </w:rPr>
          <w:t xml:space="preserve">Chapter XX </w:t>
        </w:r>
      </w:ins>
      <w:r>
        <w:rPr>
          <w:rFonts w:eastAsia="Microsoft YaHei"/>
        </w:rPr>
      </w:r>
      <w:commentRangeEnd w:id="6"/>
      <w:r>
        <w:commentReference w:id="6"/>
      </w:r>
      <w:r>
        <w:rPr>
          <w:rFonts w:eastAsia="Microsoft YaHei"/>
        </w:rPr>
        <w:t>discuss</w:t>
      </w:r>
      <w:ins w:id="617" w:author="AnneMarieW" w:date="2016-10-03T10:32:00Z">
        <w:r>
          <w:rPr>
            <w:rFonts w:eastAsia="Microsoft YaHei"/>
          </w:rPr>
          <w:t>es</w:t>
        </w:r>
      </w:ins>
      <w:r>
        <w:rPr>
          <w:rFonts w:eastAsia="Microsoft YaHei"/>
        </w:rPr>
        <w:t xml:space="preserve"> more of Rust’s error handling</w:t>
      </w:r>
      <w:del w:id="618" w:author="AnneMarieW" w:date="2016-10-03T10:32:00Z">
        <w:r>
          <w:rPr>
            <w:rFonts w:eastAsia="Microsoft YaHei"/>
          </w:rPr>
          <w:delText xml:space="preserve"> in Chapter XX</w:delText>
        </w:r>
      </w:del>
      <w:r>
        <w:rPr>
          <w:rFonts w:eastAsia="Microsoft YaHei"/>
        </w:rPr>
        <w:t>.</w:t>
      </w:r>
    </w:p>
    <w:p>
      <w:pPr>
        <w:pStyle w:val="HeadA"/>
        <w:rPr>
          <w:rFonts w:eastAsia="Microsoft YaHei"/>
        </w:rPr>
      </w:pPr>
      <w:bookmarkStart w:id="33" w:name="how-functions-work"/>
      <w:bookmarkStart w:id="34" w:name="_Toc462761714"/>
      <w:bookmarkEnd w:id="33"/>
      <w:bookmarkEnd w:id="34"/>
      <w:r>
        <w:rPr>
          <w:rFonts w:eastAsia="Microsoft YaHei"/>
        </w:rPr>
        <w:t>How Functions Work</w:t>
      </w:r>
    </w:p>
    <w:p>
      <w:pPr>
        <w:pStyle w:val="BodyFirst"/>
        <w:rPr>
          <w:rFonts w:eastAsia="Microsoft YaHei"/>
        </w:rPr>
      </w:pPr>
      <w:r>
        <w:rPr>
          <w:rFonts w:eastAsia="Microsoft YaHei"/>
        </w:rPr>
        <w:t>Functions are pervasive in Rust code.</w:t>
      </w:r>
      <w:ins w:id="619" w:author="AnneMarieW" w:date="2016-10-03T10:33:00Z">
        <w:r>
          <w:rPr>
            <w:rFonts w:eastAsia="Microsoft YaHei"/>
          </w:rPr>
          <w:t xml:space="preserve"> </w:t>
        </w:r>
      </w:ins>
      <w:del w:id="620" w:author="AnneMarieW" w:date="2016-10-03T10:32:00Z">
        <w:r>
          <w:rPr>
            <w:rFonts w:eastAsia="Microsoft YaHei"/>
          </w:rPr>
          <w:delText xml:space="preserve"> We</w:delText>
        </w:r>
      </w:del>
      <w:ins w:id="621" w:author="AnneMarieW" w:date="2016-10-03T10:32:00Z">
        <w:r>
          <w:rPr>
            <w:rFonts w:eastAsia="Microsoft YaHei"/>
          </w:rPr>
          <w:t>You</w:t>
        </w:r>
      </w:ins>
      <w:r>
        <w:rPr>
          <w:rFonts w:eastAsia="Microsoft YaHei"/>
        </w:rPr>
        <w:t xml:space="preserve">’ve already seen one of the most important functions in the language: the </w:t>
      </w:r>
      <w:r>
        <w:rPr>
          <w:rStyle w:val="Literal"/>
        </w:rPr>
        <w:t>main</w:t>
      </w:r>
      <w:r>
        <w:rPr>
          <w:rFonts w:eastAsia="Microsoft YaHei"/>
        </w:rPr>
        <w:t xml:space="preserve"> function</w:t>
      </w:r>
      <w:ins w:id="622" w:author="AnneMarieW" w:date="2016-10-03T10:33:00Z">
        <w:r>
          <w:rPr>
            <w:rFonts w:eastAsia="Microsoft YaHei"/>
          </w:rPr>
          <w:t>, which</w:t>
        </w:r>
      </w:ins>
      <w:del w:id="623" w:author="AnneMarieW" w:date="2016-10-03T10:33:00Z">
        <w:r>
          <w:rPr>
            <w:rFonts w:eastAsia="Microsoft YaHei"/>
          </w:rPr>
          <w:delText xml:space="preserve"> that’</w:delText>
        </w:r>
      </w:del>
      <w:ins w:id="624" w:author="AnneMarieW" w:date="2016-10-03T10:33:00Z">
        <w:r>
          <w:rPr>
            <w:rFonts w:eastAsia="Microsoft YaHei"/>
          </w:rPr>
          <w:t xml:space="preserve"> i</w:t>
        </w:r>
      </w:ins>
      <w:r>
        <w:rPr>
          <w:rFonts w:eastAsia="Microsoft YaHei"/>
        </w:rPr>
        <w:t xml:space="preserve">s the entry point of many programs. </w:t>
      </w:r>
      <w:del w:id="625" w:author="AnneMarieW" w:date="2016-10-03T10:33:00Z">
        <w:r>
          <w:rPr>
            <w:rFonts w:eastAsia="Microsoft YaHei"/>
          </w:rPr>
          <w:delText>We</w:delText>
        </w:r>
      </w:del>
      <w:ins w:id="626" w:author="AnneMarieW" w:date="2016-10-03T10:33:00Z">
        <w:r>
          <w:rPr>
            <w:rFonts w:eastAsia="Microsoft YaHei"/>
          </w:rPr>
          <w:t>You</w:t>
        </w:r>
      </w:ins>
      <w:r>
        <w:rPr>
          <w:rFonts w:eastAsia="Microsoft YaHei"/>
        </w:rPr>
        <w:t xml:space="preserve">’ve also seen the </w:t>
      </w:r>
      <w:r>
        <w:rPr>
          <w:rStyle w:val="Literal"/>
        </w:rPr>
        <w:t>fn</w:t>
      </w:r>
      <w:r>
        <w:rPr>
          <w:rFonts w:eastAsia="Microsoft YaHei"/>
        </w:rPr>
        <w:t xml:space="preserve"> keyword, which allows </w:t>
      </w:r>
      <w:del w:id="627" w:author="AnneMarieW" w:date="2016-10-03T10:33:00Z">
        <w:r>
          <w:rPr>
            <w:rFonts w:eastAsia="Microsoft YaHei"/>
          </w:rPr>
          <w:delText>us</w:delText>
        </w:r>
      </w:del>
      <w:ins w:id="628" w:author="AnneMarieW" w:date="2016-10-03T10:33:00Z">
        <w:r>
          <w:rPr>
            <w:rFonts w:eastAsia="Microsoft YaHei"/>
          </w:rPr>
          <w:t>you</w:t>
        </w:r>
      </w:ins>
      <w:r>
        <w:rPr>
          <w:rFonts w:eastAsia="Microsoft YaHei"/>
        </w:rPr>
        <w:t xml:space="preserve"> to declare new functions.</w:t>
      </w:r>
    </w:p>
    <w:p>
      <w:pPr>
        <w:pStyle w:val="Body"/>
        <w:rPr>
          <w:rFonts w:eastAsia="Microsoft YaHei"/>
        </w:rPr>
      </w:pPr>
      <w:r>
        <w:rPr>
          <w:rFonts w:eastAsia="Microsoft YaHei"/>
        </w:rPr>
        <w:t xml:space="preserve">Rust code uses </w:t>
      </w:r>
      <w:r>
        <w:rPr>
          <w:rStyle w:val="EmphasisItalic"/>
          <w:rFonts w:eastAsia="Microsoft YaHei"/>
        </w:rPr>
        <w:t>snake case</w:t>
      </w:r>
      <w:r>
        <w:rPr>
          <w:rFonts w:eastAsia="Microsoft YaHei"/>
        </w:rPr>
        <w:t xml:space="preserve"> as the conventional style for function and variable names. In snake case, all letters are lower</w:t>
      </w:r>
      <w:del w:id="629" w:author="AnneMarieW" w:date="2016-10-03T10:33:00Z">
        <w:r>
          <w:rPr>
            <w:rFonts w:eastAsia="Microsoft YaHei"/>
          </w:rPr>
          <w:delText xml:space="preserve"> </w:delText>
        </w:r>
      </w:del>
      <w:r>
        <w:rPr>
          <w:rFonts w:eastAsia="Microsoft YaHei"/>
        </w:rPr>
        <w:t>case</w:t>
      </w:r>
      <w:del w:id="630" w:author="AnneMarieW" w:date="2016-10-03T10:34:00Z">
        <w:r>
          <w:rPr>
            <w:rFonts w:eastAsia="Microsoft YaHei"/>
          </w:rPr>
          <w:delText>,</w:delText>
        </w:r>
      </w:del>
      <w:r>
        <w:rPr>
          <w:rFonts w:eastAsia="Microsoft YaHei"/>
        </w:rPr>
        <w:t xml:space="preserve"> and </w:t>
      </w:r>
      <w:del w:id="631" w:author="AnneMarieW" w:date="2016-10-03T10:34:00Z">
        <w:r>
          <w:rPr>
            <w:rFonts w:eastAsia="Microsoft YaHei"/>
          </w:rPr>
          <w:delText xml:space="preserve">there are </w:delText>
        </w:r>
      </w:del>
      <w:r>
        <w:rPr>
          <w:rFonts w:eastAsia="Microsoft YaHei"/>
        </w:rPr>
        <w:t>underscores separat</w:t>
      </w:r>
      <w:ins w:id="632" w:author="AnneMarieW" w:date="2016-10-03T10:34:00Z">
        <w:r>
          <w:rPr>
            <w:rFonts w:eastAsia="Microsoft YaHei"/>
          </w:rPr>
          <w:t>e</w:t>
        </w:r>
      </w:ins>
      <w:del w:id="633" w:author="AnneMarieW" w:date="2016-10-03T10:34:00Z">
        <w:r>
          <w:rPr>
            <w:rFonts w:eastAsia="Microsoft YaHei"/>
          </w:rPr>
          <w:delText>ing</w:delText>
        </w:r>
      </w:del>
      <w:r>
        <w:rPr>
          <w:rFonts w:eastAsia="Microsoft YaHei"/>
        </w:rPr>
        <w:t xml:space="preserve"> words. Here’s a program </w:t>
      </w:r>
      <w:ins w:id="634" w:author="AnneMarieW" w:date="2016-10-03T10:34:00Z">
        <w:r>
          <w:rPr>
            <w:rFonts w:eastAsia="Microsoft YaHei"/>
          </w:rPr>
          <w:t xml:space="preserve">that </w:t>
        </w:r>
      </w:ins>
      <w:r>
        <w:rPr>
          <w:rFonts w:eastAsia="Microsoft YaHei"/>
        </w:rPr>
        <w:t>contain</w:t>
      </w:r>
      <w:del w:id="635" w:author="AnneMarieW" w:date="2016-10-03T10:34:00Z">
        <w:r>
          <w:rPr>
            <w:rFonts w:eastAsia="Microsoft YaHei"/>
          </w:rPr>
          <w:delText>ing</w:delText>
        </w:r>
      </w:del>
      <w:ins w:id="636" w:author="AnneMarieW" w:date="2016-10-03T10:34:00Z">
        <w:r>
          <w:rPr>
            <w:rFonts w:eastAsia="Microsoft YaHei"/>
          </w:rPr>
          <w:t>s</w:t>
        </w:r>
      </w:ins>
      <w:r>
        <w:rPr>
          <w:rFonts w:eastAsia="Microsoft YaHei"/>
        </w:rPr>
        <w:t xml:space="preserve"> an example function definition: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println!("Hello, world!");</w:t>
      </w:r>
    </w:p>
    <w:p>
      <w:pPr>
        <w:pStyle w:val="CodeB"/>
        <w:rPr/>
      </w:pPr>
      <w:r>
        <w:rPr/>
      </w:r>
    </w:p>
    <w:p>
      <w:pPr>
        <w:pStyle w:val="CodeB"/>
        <w:rPr/>
      </w:pPr>
      <w:r>
        <w:rPr/>
        <w:t xml:space="preserve">    </w:t>
      </w:r>
      <w:r>
        <w:rPr/>
        <w:t>another_function();</w:t>
      </w:r>
    </w:p>
    <w:p>
      <w:pPr>
        <w:pStyle w:val="CodeB"/>
        <w:rPr/>
      </w:pPr>
      <w:r>
        <w:rPr/>
        <w:t>}</w:t>
      </w:r>
    </w:p>
    <w:p>
      <w:pPr>
        <w:pStyle w:val="CodeB"/>
        <w:rPr/>
      </w:pPr>
      <w:r>
        <w:rPr/>
      </w:r>
    </w:p>
    <w:p>
      <w:pPr>
        <w:pStyle w:val="CodeB"/>
        <w:rPr/>
      </w:pPr>
      <w:r>
        <w:rPr/>
        <w:t>fn another_function() {</w:t>
      </w:r>
    </w:p>
    <w:p>
      <w:pPr>
        <w:pStyle w:val="CodeB"/>
        <w:rPr/>
      </w:pPr>
      <w:r>
        <w:rPr/>
        <w:t xml:space="preserve">    </w:t>
      </w:r>
      <w:r>
        <w:rPr/>
        <w:t>println!("Another function.");</w:t>
      </w:r>
    </w:p>
    <w:p>
      <w:pPr>
        <w:pStyle w:val="CodeC"/>
        <w:rPr/>
      </w:pPr>
      <w:r>
        <w:rPr/>
        <w:t>}</w:t>
      </w:r>
    </w:p>
    <w:p>
      <w:pPr>
        <w:pStyle w:val="Body"/>
        <w:rPr>
          <w:rFonts w:eastAsia="Microsoft YaHei"/>
        </w:rPr>
      </w:pPr>
      <w:r>
        <w:rPr>
          <w:rFonts w:eastAsia="Microsoft YaHei"/>
        </w:rPr>
        <w:t xml:space="preserve">Function definitions in Rust start with </w:t>
      </w:r>
      <w:r>
        <w:rPr>
          <w:rStyle w:val="Literal"/>
        </w:rPr>
        <w:t>fn</w:t>
      </w:r>
      <w:r>
        <w:rPr>
          <w:rFonts w:eastAsia="Microsoft YaHei"/>
        </w:rPr>
        <w:t xml:space="preserve"> and have a set of parentheses after the function name. The curly braces tell the compiler where the function body begins and ends.</w:t>
      </w:r>
    </w:p>
    <w:p>
      <w:pPr>
        <w:pStyle w:val="Body"/>
        <w:rPr>
          <w:rFonts w:eastAsia="Microsoft YaHei"/>
        </w:rPr>
      </w:pPr>
      <w:del w:id="637" w:author="AnneMarieW" w:date="2016-10-03T10:34:00Z">
        <w:r>
          <w:rPr>
            <w:rFonts w:eastAsia="Microsoft YaHei"/>
          </w:rPr>
          <w:delText>We</w:delText>
        </w:r>
      </w:del>
      <w:ins w:id="638" w:author="AnneMarieW" w:date="2016-10-03T10:34:00Z">
        <w:r>
          <w:rPr>
            <w:rFonts w:eastAsia="Microsoft YaHei"/>
          </w:rPr>
          <w:t>You</w:t>
        </w:r>
      </w:ins>
      <w:r>
        <w:rPr>
          <w:rFonts w:eastAsia="Microsoft YaHei"/>
        </w:rPr>
        <w:t xml:space="preserve"> can call any function </w:t>
      </w:r>
      <w:del w:id="639" w:author="AnneMarieW" w:date="2016-10-03T10:34:00Z">
        <w:r>
          <w:rPr>
            <w:rFonts w:eastAsia="Microsoft YaHei"/>
          </w:rPr>
          <w:delText>we</w:delText>
        </w:r>
      </w:del>
      <w:ins w:id="640" w:author="AnneMarieW" w:date="2016-10-03T10:34:00Z">
        <w:r>
          <w:rPr>
            <w:rFonts w:eastAsia="Microsoft YaHei"/>
          </w:rPr>
          <w:t>you</w:t>
        </w:r>
      </w:ins>
      <w:r>
        <w:rPr>
          <w:rFonts w:eastAsia="Microsoft YaHei"/>
        </w:rPr>
        <w:t xml:space="preserve">’ve defined by entering its name followed by a </w:t>
      </w:r>
      <w:del w:id="641" w:author="AnneMarieW" w:date="2016-10-03T10:35:00Z">
        <w:r>
          <w:rPr>
            <w:rFonts w:eastAsia="Microsoft YaHei"/>
          </w:rPr>
          <w:delText>pair</w:delText>
        </w:r>
      </w:del>
      <w:ins w:id="642" w:author="AnneMarieW" w:date="2016-10-03T10:35:00Z">
        <w:r>
          <w:rPr>
            <w:rFonts w:eastAsia="Microsoft YaHei"/>
          </w:rPr>
          <w:t>set</w:t>
        </w:r>
      </w:ins>
      <w:r>
        <w:rPr>
          <w:rFonts w:eastAsia="Microsoft YaHei"/>
        </w:rPr>
        <w:t xml:space="preserve"> of parentheses. </w:t>
      </w:r>
      <w:del w:id="643" w:author="AnneMarieW" w:date="2016-10-03T10:35:00Z">
        <w:r>
          <w:rPr>
            <w:rFonts w:eastAsia="Microsoft YaHei"/>
          </w:rPr>
          <w:delText>Sinc</w:delText>
        </w:r>
      </w:del>
      <w:ins w:id="644" w:author="AnneMarieW" w:date="2016-10-03T10:35:00Z">
        <w:r>
          <w:rPr>
            <w:rFonts w:eastAsia="Microsoft YaHei"/>
          </w:rPr>
          <w:t>Becaus</w:t>
        </w:r>
      </w:ins>
      <w:r>
        <w:rPr>
          <w:rFonts w:eastAsia="Microsoft YaHei"/>
        </w:rPr>
        <w:t xml:space="preserve">e </w:t>
      </w:r>
      <w:r>
        <w:rPr>
          <w:rStyle w:val="Literal"/>
        </w:rPr>
        <w:t>another_function</w:t>
      </w:r>
      <w:r>
        <w:rPr>
          <w:rFonts w:eastAsia="Microsoft YaHei"/>
        </w:rPr>
        <w:t xml:space="preserve"> is defined in the program, it can be called from inside the </w:t>
      </w:r>
      <w:r>
        <w:rPr>
          <w:rStyle w:val="Literal"/>
        </w:rPr>
        <w:t>main</w:t>
      </w:r>
      <w:r>
        <w:rPr>
          <w:rFonts w:eastAsia="Microsoft YaHei"/>
        </w:rPr>
        <w:t xml:space="preserve"> function. Note that we defined </w:t>
      </w:r>
      <w:r>
        <w:rPr>
          <w:rStyle w:val="Literal"/>
        </w:rPr>
        <w:t>another_function</w:t>
      </w:r>
      <w:r>
        <w:rPr>
          <w:rFonts w:eastAsia="Microsoft YaHei"/>
        </w:rPr>
        <w:t xml:space="preserve"> </w:t>
      </w:r>
      <w:r>
        <w:rPr>
          <w:rStyle w:val="EmphasisItalic"/>
          <w:rFonts w:eastAsia="Microsoft YaHei"/>
        </w:rPr>
        <w:t>after</w:t>
      </w:r>
      <w:r>
        <w:rPr>
          <w:rFonts w:eastAsia="Microsoft YaHei"/>
        </w:rPr>
        <w:t xml:space="preserve"> the </w:t>
      </w:r>
      <w:r>
        <w:rPr>
          <w:rStyle w:val="Literal"/>
        </w:rPr>
        <w:t>main</w:t>
      </w:r>
      <w:r>
        <w:rPr>
          <w:rFonts w:eastAsia="Microsoft YaHei"/>
        </w:rPr>
        <w:t xml:space="preserve"> function in </w:t>
      </w:r>
      <w:del w:id="645" w:author="AnneMarieW" w:date="2016-10-03T10:35:00Z">
        <w:r>
          <w:rPr>
            <w:rFonts w:eastAsia="Microsoft YaHei"/>
          </w:rPr>
          <w:delText>our</w:delText>
        </w:r>
      </w:del>
      <w:ins w:id="646" w:author="AnneMarieW" w:date="2016-10-03T10:35:00Z">
        <w:r>
          <w:rPr>
            <w:rFonts w:eastAsia="Microsoft YaHei"/>
          </w:rPr>
          <w:t>the</w:t>
        </w:r>
      </w:ins>
      <w:r>
        <w:rPr>
          <w:rFonts w:eastAsia="Microsoft YaHei"/>
        </w:rPr>
        <w:t xml:space="preserve"> source code; we could have defined it before as well. Rust doesn’t care where you define your functions, only that they</w:t>
      </w:r>
      <w:del w:id="647" w:author="AnneMarieW" w:date="2016-10-03T10:36:00Z">
        <w:r>
          <w:rPr>
            <w:rFonts w:eastAsia="Microsoft YaHei"/>
          </w:rPr>
          <w:delText xml:space="preserve"> a</w:delText>
        </w:r>
      </w:del>
      <w:ins w:id="648" w:author="AnneMarieW" w:date="2016-10-03T10:36:00Z">
        <w:r>
          <w:rPr>
            <w:rFonts w:eastAsia="Microsoft YaHei"/>
          </w:rPr>
          <w:t>’</w:t>
        </w:r>
      </w:ins>
      <w:r>
        <w:rPr>
          <w:rFonts w:eastAsia="Microsoft YaHei"/>
        </w:rPr>
        <w:t>re defined somewhere.</w:t>
      </w:r>
    </w:p>
    <w:p>
      <w:pPr>
        <w:pStyle w:val="Body"/>
        <w:rPr>
          <w:rFonts w:eastAsia="Microsoft YaHei"/>
        </w:rPr>
      </w:pPr>
      <w:r>
        <w:rPr>
          <w:rFonts w:eastAsia="Microsoft YaHei"/>
        </w:rPr>
        <w:t xml:space="preserve">Let’s start a new binary project named </w:t>
      </w:r>
      <w:r>
        <w:rPr>
          <w:rStyle w:val="EmphasisItalic"/>
        </w:rPr>
        <w:t>functions</w:t>
      </w:r>
      <w:r>
        <w:rPr>
          <w:rFonts w:eastAsia="Microsoft YaHei"/>
        </w:rPr>
        <w:t xml:space="preserve"> </w:t>
      </w:r>
      <w:del w:id="649" w:author="AnneMarieW" w:date="2016-10-03T10:37:00Z">
        <w:r>
          <w:rPr>
            <w:rFonts w:eastAsia="Microsoft YaHei"/>
          </w:rPr>
          <w:delText xml:space="preserve">so that we can </w:delText>
        </w:r>
      </w:del>
      <w:ins w:id="650" w:author="AnneMarieW" w:date="2016-10-03T10:37:00Z">
        <w:r>
          <w:rPr>
            <w:rFonts w:eastAsia="Microsoft YaHei"/>
          </w:rPr>
          <w:t xml:space="preserve">to </w:t>
        </w:r>
      </w:ins>
      <w:r>
        <w:rPr>
          <w:rFonts w:eastAsia="Microsoft YaHei"/>
        </w:rPr>
        <w:t xml:space="preserve">explore </w:t>
      </w:r>
      <w:ins w:id="651" w:author="AnneMarieW" w:date="2016-10-03T10:37:00Z">
        <w:r>
          <w:rPr>
            <w:rFonts w:eastAsia="Microsoft YaHei"/>
          </w:rPr>
          <w:t xml:space="preserve">functions </w:t>
        </w:r>
      </w:ins>
      <w:r>
        <w:rPr>
          <w:rFonts w:eastAsia="Microsoft YaHei"/>
        </w:rPr>
        <w:t xml:space="preserve">further. Place the </w:t>
      </w:r>
      <w:r>
        <w:rPr>
          <w:rStyle w:val="Literal"/>
        </w:rPr>
        <w:t>another_function</w:t>
      </w:r>
      <w:r>
        <w:rPr>
          <w:rFonts w:eastAsia="Microsoft YaHei"/>
        </w:rPr>
        <w:t xml:space="preserve"> example in </w:t>
      </w:r>
      <w:r>
        <w:rPr>
          <w:rStyle w:val="EmphasisItalic"/>
          <w:rFonts w:eastAsia="Microsoft YaHei"/>
        </w:rPr>
        <w:t>src/main.rs</w:t>
      </w:r>
      <w:r>
        <w:rPr>
          <w:rFonts w:eastAsia="Microsoft YaHei"/>
        </w:rPr>
        <w:t xml:space="preserve"> and run it. You should see the following output:</w:t>
      </w:r>
    </w:p>
    <w:p>
      <w:pPr>
        <w:pStyle w:val="CodeA"/>
        <w:rPr/>
      </w:pPr>
      <w:r>
        <w:rPr/>
        <w:t>$ cargo run</w:t>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Hello, world!</w:t>
      </w:r>
    </w:p>
    <w:p>
      <w:pPr>
        <w:pStyle w:val="CodeC"/>
        <w:rPr/>
      </w:pPr>
      <w:r>
        <w:rPr/>
        <w:t>Another function.</w:t>
      </w:r>
    </w:p>
    <w:p>
      <w:pPr>
        <w:pStyle w:val="Body"/>
        <w:rPr>
          <w:rFonts w:eastAsia="Microsoft YaHei"/>
        </w:rPr>
      </w:pPr>
      <w:r>
        <w:rPr>
          <w:rFonts w:eastAsia="Microsoft YaHei"/>
        </w:rPr>
        <w:t xml:space="preserve">The lines execute in the order </w:t>
      </w:r>
      <w:ins w:id="652" w:author="AnneMarieW" w:date="2016-10-03T10:37:00Z">
        <w:r>
          <w:rPr>
            <w:rFonts w:eastAsia="Microsoft YaHei"/>
          </w:rPr>
          <w:t xml:space="preserve">in which </w:t>
        </w:r>
      </w:ins>
      <w:r>
        <w:rPr>
          <w:rFonts w:eastAsia="Microsoft YaHei"/>
        </w:rPr>
        <w:t xml:space="preserve">they appear in the </w:t>
      </w:r>
      <w:r>
        <w:rPr>
          <w:rStyle w:val="Literal"/>
        </w:rPr>
        <w:t>main</w:t>
      </w:r>
      <w:r>
        <w:rPr>
          <w:rFonts w:eastAsia="Microsoft YaHei"/>
        </w:rPr>
        <w:t xml:space="preserve"> function. First, </w:t>
      </w:r>
      <w:del w:id="653" w:author="AnneMarieW" w:date="2016-10-03T10:37:00Z">
        <w:r>
          <w:rPr>
            <w:rFonts w:eastAsia="Microsoft YaHei"/>
          </w:rPr>
          <w:delText>our</w:delText>
        </w:r>
      </w:del>
      <w:ins w:id="654" w:author="AnneMarieW" w:date="2016-10-03T10:37:00Z">
        <w:r>
          <w:rPr>
            <w:rFonts w:eastAsia="Microsoft YaHei"/>
          </w:rPr>
          <w:t>the</w:t>
        </w:r>
      </w:ins>
      <w:r>
        <w:rPr>
          <w:rFonts w:eastAsia="Microsoft YaHei"/>
        </w:rPr>
        <w:t xml:space="preserve"> “Hello, world!” message prints, and then </w:t>
      </w:r>
      <w:r>
        <w:rPr>
          <w:rStyle w:val="Literal"/>
        </w:rPr>
        <w:t>another_function</w:t>
      </w:r>
      <w:r>
        <w:rPr>
          <w:rFonts w:eastAsia="Microsoft YaHei"/>
        </w:rPr>
        <w:t xml:space="preserve"> is called and its message is printed.</w:t>
      </w:r>
    </w:p>
    <w:p>
      <w:pPr>
        <w:pStyle w:val="HeadB"/>
        <w:rPr>
          <w:rFonts w:eastAsia="Microsoft YaHei"/>
        </w:rPr>
      </w:pPr>
      <w:bookmarkStart w:id="35" w:name="function-arguments"/>
      <w:bookmarkStart w:id="36" w:name="_Toc462761715"/>
      <w:bookmarkEnd w:id="35"/>
      <w:bookmarkEnd w:id="36"/>
      <w:r>
        <w:rPr>
          <w:rFonts w:eastAsia="Microsoft YaHei"/>
        </w:rPr>
        <w:t>Function Arguments</w:t>
      </w:r>
    </w:p>
    <w:p>
      <w:pPr>
        <w:pStyle w:val="BodyFirst"/>
        <w:rPr>
          <w:rFonts w:eastAsia="Microsoft YaHei"/>
        </w:rPr>
      </w:pPr>
      <w:r>
        <w:rPr>
          <w:rFonts w:eastAsia="Microsoft YaHei"/>
        </w:rPr>
        <w:t xml:space="preserve">Functions can also take arguments. The following rewritten version of </w:t>
      </w:r>
      <w:r>
        <w:rPr>
          <w:rStyle w:val="Literal"/>
        </w:rPr>
        <w:t>another_function</w:t>
      </w:r>
      <w:r>
        <w:rPr>
          <w:rFonts w:eastAsia="Microsoft YaHei"/>
        </w:rPr>
        <w:t xml:space="preserve"> shows what arguments look like in Rust: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w:t>
      </w:r>
    </w:p>
    <w:p>
      <w:pPr>
        <w:pStyle w:val="CodeB"/>
        <w:rPr/>
      </w:pPr>
      <w:r>
        <w:rPr/>
        <w:t>}</w:t>
      </w:r>
    </w:p>
    <w:p>
      <w:pPr>
        <w:pStyle w:val="CodeB"/>
        <w:rPr/>
      </w:pPr>
      <w:r>
        <w:rPr/>
      </w:r>
    </w:p>
    <w:p>
      <w:pPr>
        <w:pStyle w:val="CodeB"/>
        <w:rPr/>
      </w:pPr>
      <w:r>
        <w:rPr/>
        <w:t>fn another_function(x: i32) {</w:t>
      </w:r>
    </w:p>
    <w:p>
      <w:pPr>
        <w:pStyle w:val="CodeB"/>
        <w:rPr/>
      </w:pPr>
      <w:r>
        <w:rPr/>
        <w:t xml:space="preserve">    </w:t>
      </w:r>
      <w:r>
        <w:rPr/>
        <w:t>println!("The value of x is: {}", x);</w:t>
      </w:r>
    </w:p>
    <w:p>
      <w:pPr>
        <w:pStyle w:val="CodeC"/>
        <w:pPrChange w:id="0" w:author="AnneMarieW" w:date="2016-10-03T10:38:00Z"/>
        <w:rPr/>
      </w:pPr>
      <w:r>
        <w:rPr/>
        <w:t>}</w:t>
      </w:r>
    </w:p>
    <w:p>
      <w:pPr>
        <w:pStyle w:val="Body"/>
        <w:rPr>
          <w:rFonts w:eastAsia="Microsoft YaHei"/>
        </w:rPr>
      </w:pPr>
      <w:r>
        <w:rPr>
          <w:rFonts w:eastAsia="Microsoft YaHei"/>
        </w:rPr>
        <w:t>Try running this program</w:t>
      </w:r>
      <w:del w:id="655" w:author="AnneMarieW" w:date="2016-10-03T10:39:00Z">
        <w:r>
          <w:rPr>
            <w:rFonts w:eastAsia="Microsoft YaHei"/>
          </w:rPr>
          <w:delText>,</w:delText>
        </w:r>
      </w:del>
      <w:ins w:id="656" w:author="AnneMarieW" w:date="2016-10-03T10:39:00Z">
        <w:r>
          <w:rPr>
            <w:rFonts w:eastAsia="Microsoft YaHei"/>
          </w:rPr>
          <w:t>;</w:t>
        </w:r>
      </w:ins>
      <w:del w:id="657" w:author="AnneMarieW" w:date="2016-10-03T10:39:00Z">
        <w:r>
          <w:rPr>
            <w:rFonts w:eastAsia="Microsoft YaHei"/>
          </w:rPr>
          <w:delText xml:space="preserve"> and</w:delText>
        </w:r>
      </w:del>
      <w:r>
        <w:rPr>
          <w:rFonts w:eastAsia="Microsoft YaHei"/>
        </w:rPr>
        <w:t xml:space="preserve"> you should get th</w:t>
      </w:r>
      <w:del w:id="658" w:author="AnneMarieW" w:date="2016-10-03T10:39:00Z">
        <w:r>
          <w:rPr>
            <w:rFonts w:eastAsia="Microsoft YaHei"/>
          </w:rPr>
          <w:delText>is</w:delText>
        </w:r>
      </w:del>
      <w:ins w:id="659" w:author="AnneMarieW" w:date="2016-10-03T10:39:00Z">
        <w:r>
          <w:rPr>
            <w:rFonts w:eastAsia="Microsoft YaHei"/>
          </w:rPr>
          <w:t>e following</w:t>
        </w:r>
      </w:ins>
      <w:r>
        <w:rPr>
          <w:rFonts w:eastAsia="Microsoft YaHei"/>
        </w:rPr>
        <w:t xml:space="preserve"> output:</w:t>
      </w:r>
    </w:p>
    <w:p>
      <w:pPr>
        <w:pStyle w:val="CodeA"/>
        <w:pPrChange w:id="0" w:author="AnneMarieW" w:date="2016-10-03T10:38:00Z"/>
        <w:rPr/>
      </w:pPr>
      <w:r>
        <w:rPr/>
        <w:t>$ cargo run</w:t>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C"/>
        <w:rPr/>
      </w:pPr>
      <w:r>
        <w:rPr/>
        <w:t>The value of x is: 5</w:t>
      </w:r>
    </w:p>
    <w:p>
      <w:pPr>
        <w:pStyle w:val="Body"/>
        <w:rPr>
          <w:rFonts w:eastAsia="Microsoft YaHei"/>
        </w:rPr>
      </w:pPr>
      <w:r>
        <w:rPr>
          <w:rFonts w:eastAsia="Microsoft YaHei"/>
        </w:rPr>
        <w:t xml:space="preserve">In the declaration of </w:t>
      </w:r>
      <w:r>
        <w:rPr>
          <w:rStyle w:val="Literal"/>
        </w:rPr>
        <w:t>another_function</w:t>
      </w:r>
      <w:r>
        <w:rPr>
          <w:rFonts w:eastAsia="Microsoft YaHei"/>
        </w:rPr>
        <w:t xml:space="preserve">, </w:t>
      </w:r>
      <w:del w:id="660" w:author="AnneMarieW" w:date="2016-10-03T10:40:00Z">
        <w:r>
          <w:rPr>
            <w:rFonts w:eastAsia="Microsoft YaHei"/>
          </w:rPr>
          <w:delText xml:space="preserve">we place </w:delText>
        </w:r>
      </w:del>
      <w:r>
        <w:rPr>
          <w:rFonts w:eastAsia="Microsoft YaHei"/>
        </w:rPr>
        <w:t xml:space="preserve">one argument named </w:t>
      </w:r>
      <w:r>
        <w:rPr>
          <w:rStyle w:val="Literal"/>
        </w:rPr>
        <w:t>x</w:t>
      </w:r>
      <w:ins w:id="661" w:author="AnneMarieW" w:date="2016-10-03T10:40:00Z">
        <w:r>
          <w:rPr>
            <w:rStyle w:val="Literal"/>
          </w:rPr>
          <w:t xml:space="preserve"> </w:t>
        </w:r>
      </w:ins>
      <w:ins w:id="662" w:author="AnneMarieW" w:date="2016-10-03T10:40:00Z">
        <w:r>
          <w:rPr>
            <w:rFonts w:eastAsia="Microsoft YaHei"/>
          </w:rPr>
          <w:t>is placed</w:t>
        </w:r>
      </w:ins>
      <w:r>
        <w:rPr>
          <w:rFonts w:eastAsia="Microsoft YaHei"/>
        </w:rPr>
        <w:t xml:space="preserve">. </w:t>
      </w:r>
      <w:del w:id="663" w:author="AnneMarieW" w:date="2016-10-03T10:40:00Z">
        <w:r>
          <w:rPr>
            <w:rFonts w:eastAsia="Microsoft YaHei"/>
          </w:rPr>
          <w:delText>We specify t</w:delText>
        </w:r>
      </w:del>
      <w:ins w:id="664" w:author="AnneMarieW" w:date="2016-10-03T10:40:00Z">
        <w:r>
          <w:rPr>
            <w:rFonts w:eastAsia="Microsoft YaHei"/>
          </w:rPr>
          <w:t>T</w:t>
        </w:r>
      </w:ins>
      <w:r>
        <w:rPr>
          <w:rFonts w:eastAsia="Microsoft YaHei"/>
        </w:rPr>
        <w:t xml:space="preserve">he type of </w:t>
      </w:r>
      <w:r>
        <w:rPr>
          <w:rStyle w:val="Literal"/>
        </w:rPr>
        <w:t>x</w:t>
      </w:r>
      <w:r>
        <w:rPr>
          <w:rFonts w:eastAsia="Microsoft YaHei"/>
        </w:rPr>
        <w:t xml:space="preserve"> </w:t>
      </w:r>
      <w:ins w:id="665" w:author="AnneMarieW" w:date="2016-10-03T10:40:00Z">
        <w:r>
          <w:rPr>
            <w:rFonts w:eastAsia="Microsoft YaHei"/>
          </w:rPr>
          <w:t xml:space="preserve">is specified </w:t>
        </w:r>
      </w:ins>
      <w:r>
        <w:rPr>
          <w:rFonts w:eastAsia="Microsoft YaHei"/>
        </w:rPr>
        <w:t xml:space="preserve">as </w:t>
      </w:r>
      <w:r>
        <w:rPr>
          <w:rStyle w:val="Literal"/>
        </w:rPr>
        <w:t>i32</w:t>
      </w:r>
      <w:r>
        <w:rPr>
          <w:rFonts w:eastAsia="Microsoft YaHei"/>
        </w:rPr>
        <w:t xml:space="preserve">. When </w:t>
      </w:r>
      <w:del w:id="666" w:author="AnneMarieW" w:date="2016-10-03T10:41:00Z">
        <w:r>
          <w:rPr>
            <w:rFonts w:eastAsia="Microsoft YaHei"/>
          </w:rPr>
          <w:delText xml:space="preserve">we pass </w:delText>
        </w:r>
      </w:del>
      <w:r>
        <w:rPr>
          <w:rStyle w:val="Literal"/>
        </w:rPr>
        <w:t>5</w:t>
      </w:r>
      <w:r>
        <w:rPr>
          <w:rFonts w:eastAsia="Microsoft YaHei"/>
        </w:rPr>
        <w:t xml:space="preserve"> </w:t>
      </w:r>
      <w:ins w:id="667" w:author="AnneMarieW" w:date="2016-10-03T10:41:00Z">
        <w:r>
          <w:rPr>
            <w:rFonts w:eastAsia="Microsoft YaHei"/>
          </w:rPr>
          <w:t xml:space="preserve">is passed </w:t>
        </w:r>
      </w:ins>
      <w:r>
        <w:rPr>
          <w:rFonts w:eastAsia="Microsoft YaHei"/>
        </w:rPr>
        <w:t xml:space="preserve">to </w:t>
      </w:r>
      <w:r>
        <w:rPr>
          <w:rStyle w:val="Literal"/>
        </w:rPr>
        <w:t>another_function</w:t>
      </w:r>
      <w:r>
        <w:rPr>
          <w:rFonts w:eastAsia="Microsoft YaHei"/>
        </w:rPr>
        <w:t xml:space="preserve">, the </w:t>
      </w:r>
      <w:r>
        <w:rPr>
          <w:rStyle w:val="Literal"/>
        </w:rPr>
        <w:t>println!</w:t>
      </w:r>
      <w:r>
        <w:rPr>
          <w:rFonts w:eastAsia="Microsoft YaHei"/>
        </w:rPr>
        <w:t xml:space="preserve"> macro puts </w:t>
      </w:r>
      <w:r>
        <w:rPr>
          <w:rStyle w:val="Literal"/>
        </w:rPr>
        <w:t>5</w:t>
      </w:r>
      <w:r>
        <w:rPr>
          <w:rFonts w:eastAsia="Microsoft YaHei"/>
        </w:rPr>
        <w:t xml:space="preserve"> where the pair of curly braces were in the format string.</w:t>
      </w:r>
    </w:p>
    <w:p>
      <w:pPr>
        <w:pStyle w:val="Body"/>
        <w:rPr>
          <w:rFonts w:eastAsia="Microsoft YaHei"/>
        </w:rPr>
      </w:pPr>
      <w:r>
        <w:rPr>
          <w:rFonts w:eastAsia="Microsoft YaHei"/>
        </w:rPr>
        <w:t xml:space="preserve">In function signatures, </w:t>
      </w:r>
      <w:del w:id="668" w:author="AnneMarieW" w:date="2016-10-03T10:41:00Z">
        <w:r>
          <w:rPr>
            <w:rFonts w:eastAsia="Microsoft YaHei"/>
          </w:rPr>
          <w:delText>we</w:delText>
        </w:r>
      </w:del>
      <w:ins w:id="669" w:author="AnneMarieW" w:date="2016-10-03T10:41:00Z">
        <w:r>
          <w:rPr>
            <w:rFonts w:eastAsia="Microsoft YaHei"/>
          </w:rPr>
          <w:t>you</w:t>
        </w:r>
      </w:ins>
      <w:r>
        <w:rPr>
          <w:rFonts w:eastAsia="Microsoft YaHei"/>
        </w:rPr>
        <w:t xml:space="preserve"> </w:t>
      </w:r>
      <w:r>
        <w:rPr>
          <w:rStyle w:val="EmphasisItalic"/>
          <w:rFonts w:eastAsia="Microsoft YaHei"/>
        </w:rPr>
        <w:t>must</w:t>
      </w:r>
      <w:r>
        <w:rPr>
          <w:rFonts w:eastAsia="Microsoft YaHei"/>
        </w:rPr>
        <w:t xml:space="preserve"> declare the type. This is a deliberate decision in</w:t>
      </w:r>
      <w:ins w:id="670" w:author="AnneMarieW" w:date="2016-10-03T10:41:00Z">
        <w:r>
          <w:rPr>
            <w:rFonts w:eastAsia="Microsoft YaHei"/>
          </w:rPr>
          <w:t xml:space="preserve"> Rust</w:t>
        </w:r>
      </w:ins>
      <w:ins w:id="671" w:author="AnneMarieW" w:date="2016-10-03T10:42:00Z">
        <w:r>
          <w:rPr>
            <w:rFonts w:eastAsia="Microsoft YaHei"/>
          </w:rPr>
          <w:t>’s</w:t>
        </w:r>
      </w:ins>
      <w:del w:id="672" w:author="AnneMarieW" w:date="2016-10-03T10:42:00Z">
        <w:r>
          <w:rPr>
            <w:rFonts w:eastAsia="Microsoft YaHei"/>
          </w:rPr>
          <w:delText xml:space="preserve"> the</w:delText>
        </w:r>
      </w:del>
      <w:r>
        <w:rPr>
          <w:rFonts w:eastAsia="Microsoft YaHei"/>
        </w:rPr>
        <w:t xml:space="preserve"> design</w:t>
      </w:r>
      <w:del w:id="673" w:author="AnneMarieW" w:date="2016-10-03T10:42:00Z">
        <w:r>
          <w:rPr>
            <w:rFonts w:eastAsia="Microsoft YaHei"/>
          </w:rPr>
          <w:delText xml:space="preserve"> of</w:delText>
        </w:r>
      </w:del>
      <w:del w:id="674" w:author="AnneMarieW" w:date="2016-10-03T10:41:00Z">
        <w:r>
          <w:rPr>
            <w:rFonts w:eastAsia="Microsoft YaHei"/>
          </w:rPr>
          <w:delText xml:space="preserve"> Rust</w:delText>
        </w:r>
      </w:del>
      <w:del w:id="675" w:author="AnneMarieW" w:date="2016-10-03T10:42:00Z">
        <w:r>
          <w:rPr>
            <w:rFonts w:eastAsia="Microsoft YaHei"/>
          </w:rPr>
          <w:delText>;</w:delText>
        </w:r>
      </w:del>
      <w:ins w:id="676" w:author="AnneMarieW" w:date="2016-10-03T10:42:00Z">
        <w:r>
          <w:rPr>
            <w:rFonts w:eastAsia="Microsoft YaHei"/>
          </w:rPr>
          <w:t>:</w:t>
        </w:r>
      </w:ins>
      <w:r>
        <w:rPr>
          <w:rFonts w:eastAsia="Microsoft YaHei"/>
        </w:rPr>
        <w:t xml:space="preserve"> requiring type annotations in function definitions means the compiler almost never needs you to use them elsewhere in the code </w:t>
      </w:r>
      <w:del w:id="677" w:author="AnneMarieW" w:date="2016-10-03T10:42:00Z">
        <w:r>
          <w:rPr>
            <w:rFonts w:eastAsia="Microsoft YaHei"/>
          </w:rPr>
          <w:delText xml:space="preserve">in order </w:delText>
        </w:r>
      </w:del>
      <w:r>
        <w:rPr>
          <w:rFonts w:eastAsia="Microsoft YaHei"/>
        </w:rPr>
        <w:t>to figure out what you mean.</w:t>
      </w:r>
    </w:p>
    <w:p>
      <w:pPr>
        <w:pStyle w:val="Body"/>
        <w:rPr>
          <w:rFonts w:eastAsia="Microsoft YaHei"/>
        </w:rPr>
      </w:pPr>
      <w:r>
        <w:rPr>
          <w:rFonts w:eastAsia="Microsoft YaHei"/>
        </w:rPr>
        <w:t>When you want a function to have multiple arguments, just separate them inside the function signature with commas,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 6);</w:t>
      </w:r>
    </w:p>
    <w:p>
      <w:pPr>
        <w:pStyle w:val="CodeB"/>
        <w:rPr/>
      </w:pPr>
      <w:r>
        <w:rPr/>
        <w:t>}</w:t>
      </w:r>
    </w:p>
    <w:p>
      <w:pPr>
        <w:pStyle w:val="CodeB"/>
        <w:rPr/>
      </w:pPr>
      <w:r>
        <w:rPr/>
      </w:r>
    </w:p>
    <w:p>
      <w:pPr>
        <w:pStyle w:val="CodeB"/>
        <w:rPr/>
      </w:pPr>
      <w:r>
        <w:rPr/>
        <w:t>fn another_function(x: i32, y: i32) {</w:t>
      </w:r>
    </w:p>
    <w:p>
      <w:pPr>
        <w:pStyle w:val="CodeB"/>
        <w:rPr/>
      </w:pPr>
      <w:r>
        <w:rPr/>
        <w:t xml:space="preserve">    </w:t>
      </w:r>
      <w:r>
        <w:rPr/>
        <w:t>println!("The value of x is: {}", x);</w:t>
      </w:r>
    </w:p>
    <w:p>
      <w:pPr>
        <w:pStyle w:val="CodeB"/>
        <w:rPr/>
      </w:pPr>
      <w:r>
        <w:rPr/>
        <w:t xml:space="preserve">    </w:t>
      </w:r>
      <w:r>
        <w:rPr/>
        <w:t>println!("The value of y is: {}", y);</w:t>
      </w:r>
    </w:p>
    <w:p>
      <w:pPr>
        <w:pStyle w:val="CodeC"/>
        <w:rPr/>
      </w:pPr>
      <w:r>
        <w:rPr/>
        <w:t>}</w:t>
      </w:r>
    </w:p>
    <w:p>
      <w:pPr>
        <w:pStyle w:val="Body"/>
        <w:rPr>
          <w:rFonts w:eastAsia="Microsoft YaHei"/>
        </w:rPr>
      </w:pPr>
      <w:del w:id="678" w:author="AnneMarieW" w:date="2016-10-03T10:43:00Z">
        <w:r>
          <w:rPr>
            <w:rFonts w:eastAsia="Microsoft YaHei"/>
          </w:rPr>
          <w:delText>In t</w:delText>
        </w:r>
      </w:del>
      <w:ins w:id="679" w:author="AnneMarieW" w:date="2016-10-03T10:43:00Z">
        <w:r>
          <w:rPr>
            <w:rFonts w:eastAsia="Microsoft YaHei"/>
          </w:rPr>
          <w:t>T</w:t>
        </w:r>
      </w:ins>
      <w:r>
        <w:rPr>
          <w:rFonts w:eastAsia="Microsoft YaHei"/>
        </w:rPr>
        <w:t>his example</w:t>
      </w:r>
      <w:del w:id="680" w:author="AnneMarieW" w:date="2016-10-03T10:43:00Z">
        <w:r>
          <w:rPr>
            <w:rFonts w:eastAsia="Microsoft YaHei"/>
          </w:rPr>
          <w:delText>, we make</w:delText>
        </w:r>
      </w:del>
      <w:ins w:id="681" w:author="AnneMarieW" w:date="2016-10-03T10:43:00Z">
        <w:r>
          <w:rPr>
            <w:rFonts w:eastAsia="Microsoft YaHei"/>
          </w:rPr>
          <w:t xml:space="preserve"> creates</w:t>
        </w:r>
      </w:ins>
      <w:r>
        <w:rPr>
          <w:rFonts w:eastAsia="Microsoft YaHei"/>
        </w:rPr>
        <w:t xml:space="preserve"> a function with two arguments, both of which are </w:t>
      </w:r>
      <w:r>
        <w:rPr>
          <w:rStyle w:val="Literal"/>
        </w:rPr>
        <w:t>i32</w:t>
      </w:r>
      <w:ins w:id="682" w:author="AnneMarieW" w:date="2016-10-04T15:17:00Z">
        <w:r>
          <w:rPr>
            <w:rStyle w:val="Literal"/>
          </w:rPr>
          <w:t xml:space="preserve"> </w:t>
        </w:r>
      </w:ins>
      <w:ins w:id="683" w:author="AnneMarieW" w:date="2016-10-04T15:17:00Z">
        <w:r>
          <w:rPr>
            <w:rFonts w:eastAsia="Microsoft YaHei"/>
          </w:rPr>
          <w:t>type</w:t>
        </w:r>
      </w:ins>
      <w:r>
        <w:rPr>
          <w:rFonts w:eastAsia="Microsoft YaHei"/>
        </w:rPr>
        <w:t>s. If your function has multiple arguments, the</w:t>
      </w:r>
      <w:del w:id="684" w:author="AnneMarieW" w:date="2016-10-04T15:18:00Z">
        <w:r>
          <w:rPr>
            <w:rFonts w:eastAsia="Microsoft YaHei"/>
          </w:rPr>
          <w:delText>y</w:delText>
        </w:r>
      </w:del>
      <w:ins w:id="685" w:author="AnneMarieW" w:date="2016-10-04T15:18:00Z">
        <w:r>
          <w:rPr>
            <w:rFonts w:eastAsia="Microsoft YaHei"/>
          </w:rPr>
          <w:t xml:space="preserve"> arguments</w:t>
        </w:r>
      </w:ins>
      <w:r>
        <w:rPr>
          <w:rFonts w:eastAsia="Microsoft YaHei"/>
        </w:rPr>
        <w:t xml:space="preserve"> don’t need to be the same type, but they just happen to be in this example. </w:t>
      </w:r>
      <w:del w:id="686" w:author="AnneMarieW" w:date="2016-10-03T10:43:00Z">
        <w:r>
          <w:rPr>
            <w:rFonts w:eastAsia="Microsoft YaHei"/>
          </w:rPr>
          <w:delText>Our</w:delText>
        </w:r>
      </w:del>
      <w:ins w:id="687" w:author="AnneMarieW" w:date="2016-10-03T10:43:00Z">
        <w:r>
          <w:rPr>
            <w:rFonts w:eastAsia="Microsoft YaHei"/>
          </w:rPr>
          <w:t>The</w:t>
        </w:r>
      </w:ins>
      <w:r>
        <w:rPr>
          <w:rFonts w:eastAsia="Microsoft YaHei"/>
        </w:rPr>
        <w:t xml:space="preserve"> function then prints out the values of both of its arguments.</w:t>
      </w:r>
    </w:p>
    <w:p>
      <w:pPr>
        <w:pStyle w:val="Body"/>
        <w:rPr>
          <w:rFonts w:eastAsia="Microsoft YaHei"/>
        </w:rPr>
      </w:pPr>
      <w:r>
        <w:rPr>
          <w:rFonts w:eastAsia="Microsoft YaHei"/>
        </w:rPr>
        <w:t xml:space="preserve">Let’s try </w:t>
      </w:r>
      <w:del w:id="688" w:author="AnneMarieW" w:date="2016-10-03T10:44:00Z">
        <w:r>
          <w:rPr>
            <w:rFonts w:eastAsia="Microsoft YaHei"/>
          </w:rPr>
          <w:delText>out</w:delText>
        </w:r>
      </w:del>
      <w:ins w:id="689" w:author="AnneMarieW" w:date="2016-10-03T10:44:00Z">
        <w:r>
          <w:rPr>
            <w:rFonts w:eastAsia="Microsoft YaHei"/>
          </w:rPr>
          <w:t>running</w:t>
        </w:r>
      </w:ins>
      <w:r>
        <w:rPr>
          <w:rFonts w:eastAsia="Microsoft YaHei"/>
        </w:rPr>
        <w:t xml:space="preserve"> this code. Replace the program currently in your </w:t>
      </w:r>
      <w:r>
        <w:rPr>
          <w:rStyle w:val="EmphasisItalic"/>
        </w:rPr>
        <w:t>function</w:t>
      </w:r>
      <w:r>
        <w:rPr>
          <w:rStyle w:val="Literal"/>
        </w:rPr>
        <w:t xml:space="preserve"> </w:t>
      </w:r>
      <w:r>
        <w:rPr>
          <w:rFonts w:eastAsia="Microsoft YaHei"/>
        </w:rPr>
        <w:t xml:space="preserve">project’s </w:t>
      </w:r>
      <w:r>
        <w:rPr>
          <w:rStyle w:val="EmphasisItalic"/>
        </w:rPr>
        <w:t>main.rs</w:t>
      </w:r>
      <w:r>
        <w:rPr>
          <w:rFonts w:eastAsia="Microsoft YaHei"/>
        </w:rPr>
        <w:t xml:space="preserve"> file with the </w:t>
      </w:r>
      <w:ins w:id="690" w:author="AnneMarieW" w:date="2016-10-03T10:44:00Z">
        <w:r>
          <w:rPr>
            <w:rFonts w:eastAsia="Microsoft YaHei"/>
          </w:rPr>
          <w:t xml:space="preserve">preceding </w:t>
        </w:r>
      </w:ins>
      <w:r>
        <w:rPr>
          <w:rFonts w:eastAsia="Microsoft YaHei"/>
        </w:rPr>
        <w:t>example</w:t>
      </w:r>
      <w:del w:id="691" w:author="AnneMarieW" w:date="2016-10-03T10:44:00Z">
        <w:r>
          <w:rPr>
            <w:rFonts w:eastAsia="Microsoft YaHei"/>
          </w:rPr>
          <w:delText xml:space="preserve"> above</w:delText>
        </w:r>
      </w:del>
      <w:r>
        <w:rPr>
          <w:rFonts w:eastAsia="Microsoft YaHei"/>
        </w:rPr>
        <w:t>, and run it</w:t>
      </w:r>
      <w:del w:id="692" w:author="AnneMarieW" w:date="2016-10-04T15:19:00Z">
        <w:r>
          <w:rPr>
            <w:rFonts w:eastAsia="Microsoft YaHei"/>
          </w:rPr>
          <w:delText xml:space="preserve"> as follows</w:delText>
        </w:r>
      </w:del>
      <w:ins w:id="693" w:author="AnneMarieW" w:date="2016-10-04T15:19:00Z">
        <w:r>
          <w:rPr>
            <w:rFonts w:eastAsia="Microsoft YaHei"/>
          </w:rPr>
          <w:t xml:space="preserve"> using </w:t>
        </w:r>
      </w:ins>
      <w:ins w:id="694" w:author="AnneMarieW" w:date="2016-10-04T15:19:00Z">
        <w:r>
          <w:rPr>
            <w:rStyle w:val="LiteralBold"/>
            <w:rFonts w:eastAsia="Microsoft YaHei"/>
          </w:rPr>
          <w:t>cargo run</w:t>
        </w:r>
      </w:ins>
      <w:r>
        <w:rPr>
          <w:rFonts w:eastAsia="Microsoft YaHei"/>
        </w:rPr>
        <w:t>:</w:t>
      </w:r>
    </w:p>
    <w:p>
      <w:pPr>
        <w:pStyle w:val="CodeA"/>
        <w:rPr/>
      </w:pPr>
      <w:r>
        <w:rPr/>
        <w:t>$ cargo run</w:t>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The value of x is: 5</w:t>
      </w:r>
    </w:p>
    <w:p>
      <w:pPr>
        <w:pStyle w:val="CodeC"/>
        <w:rPr/>
      </w:pPr>
      <w:r>
        <w:rPr/>
        <w:t>The value of y is: 6</w:t>
      </w:r>
    </w:p>
    <w:p>
      <w:pPr>
        <w:pStyle w:val="Body"/>
        <w:rPr>
          <w:rFonts w:eastAsia="Microsoft YaHei"/>
        </w:rPr>
      </w:pPr>
      <w:del w:id="695" w:author="AnneMarieW" w:date="2016-10-03T10:45:00Z">
        <w:r>
          <w:rPr>
            <w:rFonts w:eastAsia="Microsoft YaHei"/>
          </w:rPr>
          <w:delText>Sinc</w:delText>
        </w:r>
      </w:del>
      <w:ins w:id="696" w:author="AnneMarieW" w:date="2016-10-03T10:45:00Z">
        <w:r>
          <w:rPr>
            <w:rFonts w:eastAsia="Microsoft YaHei"/>
          </w:rPr>
          <w:t>Becaus</w:t>
        </w:r>
      </w:ins>
      <w:r>
        <w:rPr>
          <w:rFonts w:eastAsia="Microsoft YaHei"/>
        </w:rPr>
        <w:t xml:space="preserve">e </w:t>
      </w:r>
      <w:r>
        <w:rPr>
          <w:rStyle w:val="Literal"/>
        </w:rPr>
        <w:t>5</w:t>
      </w:r>
      <w:r>
        <w:rPr>
          <w:rFonts w:eastAsia="Microsoft YaHei"/>
        </w:rPr>
        <w:t xml:space="preserve"> is passed as the </w:t>
      </w:r>
      <w:r>
        <w:rPr>
          <w:rStyle w:val="Literal"/>
        </w:rPr>
        <w:t>x</w:t>
      </w:r>
      <w:r>
        <w:rPr>
          <w:rFonts w:eastAsia="Microsoft YaHei"/>
        </w:rPr>
        <w:t xml:space="preserve"> argument and </w:t>
      </w:r>
      <w:r>
        <w:rPr>
          <w:rStyle w:val="Literal"/>
        </w:rPr>
        <w:t>6</w:t>
      </w:r>
      <w:r>
        <w:rPr>
          <w:rFonts w:eastAsia="Microsoft YaHei"/>
        </w:rPr>
        <w:t xml:space="preserve"> is passed as the </w:t>
      </w:r>
      <w:r>
        <w:rPr>
          <w:rStyle w:val="Literal"/>
        </w:rPr>
        <w:t>y</w:t>
      </w:r>
      <w:r>
        <w:rPr>
          <w:rFonts w:eastAsia="Microsoft YaHei"/>
        </w:rPr>
        <w:t xml:space="preserve"> argument, the two strings are printed with these values.</w:t>
      </w:r>
    </w:p>
    <w:p>
      <w:pPr>
        <w:pStyle w:val="HeadB"/>
        <w:rPr>
          <w:rFonts w:eastAsia="Microsoft YaHei"/>
        </w:rPr>
      </w:pPr>
      <w:bookmarkStart w:id="37" w:name="function-bodies"/>
      <w:bookmarkStart w:id="38" w:name="_Toc462761716"/>
      <w:bookmarkEnd w:id="37"/>
      <w:bookmarkEnd w:id="38"/>
      <w:r>
        <w:rPr>
          <w:rFonts w:eastAsia="Microsoft YaHei"/>
        </w:rPr>
        <w:t>Function Bodies</w:t>
      </w:r>
    </w:p>
    <w:p>
      <w:pPr>
        <w:pStyle w:val="BodyFirst"/>
        <w:rPr>
          <w:rFonts w:eastAsia="Microsoft YaHei"/>
        </w:rPr>
      </w:pPr>
      <w:r>
        <w:rPr>
          <w:rFonts w:eastAsia="Microsoft YaHei"/>
        </w:rPr>
        <w:t xml:space="preserve">Function bodies are made up of a series of statements optionally ending in an expression. So far, </w:t>
      </w:r>
      <w:del w:id="697" w:author="AnneMarieW" w:date="2016-10-03T11:19:00Z">
        <w:r>
          <w:rPr>
            <w:rFonts w:eastAsia="Microsoft YaHei"/>
          </w:rPr>
          <w:delText>we</w:delText>
        </w:r>
      </w:del>
      <w:ins w:id="698" w:author="AnneMarieW" w:date="2016-10-03T11:19:00Z">
        <w:r>
          <w:rPr>
            <w:rFonts w:eastAsia="Microsoft YaHei"/>
          </w:rPr>
          <w:t>you</w:t>
        </w:r>
      </w:ins>
      <w:r>
        <w:rPr>
          <w:rFonts w:eastAsia="Microsoft YaHei"/>
        </w:rPr>
        <w:t xml:space="preserve">’ve only seen functions without an ending expression, but </w:t>
      </w:r>
      <w:del w:id="699" w:author="AnneMarieW" w:date="2016-10-03T11:19:00Z">
        <w:r>
          <w:rPr>
            <w:rFonts w:eastAsia="Microsoft YaHei"/>
          </w:rPr>
          <w:delText>we</w:delText>
        </w:r>
      </w:del>
      <w:ins w:id="700" w:author="AnneMarieW" w:date="2016-10-03T11:19:00Z">
        <w:r>
          <w:rPr>
            <w:rFonts w:eastAsia="Microsoft YaHei"/>
          </w:rPr>
          <w:t>you</w:t>
        </w:r>
      </w:ins>
      <w:r>
        <w:rPr>
          <w:rFonts w:eastAsia="Microsoft YaHei"/>
        </w:rPr>
        <w:t xml:space="preserve"> have seen expressions as parts of statements. </w:t>
      </w:r>
      <w:del w:id="701" w:author="AnneMarieW" w:date="2016-10-03T11:19:00Z">
        <w:r>
          <w:rPr>
            <w:rFonts w:eastAsia="Microsoft YaHei"/>
          </w:rPr>
          <w:delText>Sinc</w:delText>
        </w:r>
      </w:del>
      <w:ins w:id="702" w:author="AnneMarieW" w:date="2016-10-03T11:19:00Z">
        <w:r>
          <w:rPr>
            <w:rFonts w:eastAsia="Microsoft YaHei"/>
          </w:rPr>
          <w:t>Becaus</w:t>
        </w:r>
      </w:ins>
      <w:r>
        <w:rPr>
          <w:rFonts w:eastAsia="Microsoft YaHei"/>
        </w:rPr>
        <w:t>e Rust is an expression-based language, this is an important distinction to understand. Other languages don’t have the same distinctions, so let’s look at what statements and expressions are</w:t>
      </w:r>
      <w:ins w:id="703" w:author="AnneMarieW" w:date="2016-10-03T11:20:00Z">
        <w:r>
          <w:rPr>
            <w:rFonts w:eastAsia="Microsoft YaHei"/>
          </w:rPr>
          <w:t>,</w:t>
        </w:r>
      </w:ins>
      <w:r>
        <w:rPr>
          <w:rFonts w:eastAsia="Microsoft YaHei"/>
        </w:rPr>
        <w:t xml:space="preserve"> and how their differences affect the bodies of functions.</w:t>
      </w:r>
    </w:p>
    <w:p>
      <w:pPr>
        <w:pStyle w:val="HeadB"/>
        <w:rPr>
          <w:rFonts w:eastAsia="Microsoft YaHei"/>
        </w:rPr>
      </w:pPr>
      <w:bookmarkStart w:id="39" w:name="statements-and-expressions"/>
      <w:bookmarkStart w:id="40" w:name="_Toc462761717"/>
      <w:bookmarkEnd w:id="39"/>
      <w:bookmarkEnd w:id="40"/>
      <w:r>
        <w:rPr>
          <w:rFonts w:eastAsia="Microsoft YaHei"/>
        </w:rPr>
        <w:t>Statements and Expressions</w:t>
      </w:r>
    </w:p>
    <w:p>
      <w:pPr>
        <w:pStyle w:val="BodyFirst"/>
        <w:rPr>
          <w:rFonts w:eastAsia="Microsoft YaHei"/>
        </w:rPr>
      </w:pPr>
      <w:del w:id="704" w:author="AnneMarieW" w:date="2016-10-03T11:20:00Z">
        <w:r>
          <w:rPr>
            <w:rFonts w:eastAsia="Microsoft YaHei"/>
          </w:rPr>
          <w:delText>We</w:delText>
        </w:r>
      </w:del>
      <w:ins w:id="705" w:author="AnneMarieW" w:date="2016-10-03T11:20:00Z">
        <w:r>
          <w:rPr>
            <w:rFonts w:eastAsia="Microsoft YaHei"/>
          </w:rPr>
          <w:t>You</w:t>
        </w:r>
      </w:ins>
      <w:r>
        <w:rPr>
          <w:rFonts w:eastAsia="Microsoft YaHei"/>
        </w:rPr>
        <w:t xml:space="preserve">’ve </w:t>
      </w:r>
      <w:del w:id="706" w:author="AnneMarieW" w:date="2016-10-03T11:20:00Z">
        <w:r>
          <w:rPr>
            <w:rFonts w:eastAsia="Microsoft YaHei"/>
          </w:rPr>
          <w:delText xml:space="preserve">already </w:delText>
        </w:r>
      </w:del>
      <w:ins w:id="707" w:author="janelle" w:date="2016-10-26T11:54:00Z">
        <w:r>
          <w:rPr>
            <w:rFonts w:eastAsia="Microsoft YaHei"/>
          </w:rPr>
          <w:t>already used</w:t>
        </w:r>
      </w:ins>
      <w:del w:id="708" w:author="janelle" w:date="2016-10-26T11:54:00Z">
        <w:r>
          <w:rPr>
            <w:rFonts w:eastAsia="Microsoft YaHei"/>
          </w:rPr>
          <w:delText>been using</w:delText>
        </w:r>
      </w:del>
      <w:r>
        <w:rPr>
          <w:rFonts w:eastAsia="Microsoft YaHei"/>
        </w:rPr>
        <w:t xml:space="preserve"> </w:t>
      </w:r>
      <w:del w:id="709" w:author="AnneMarieW" w:date="2016-10-03T11:20:00Z">
        <w:r>
          <w:rPr>
            <w:rFonts w:eastAsia="Microsoft YaHei"/>
          </w:rPr>
          <w:delText xml:space="preserve">both </w:delText>
        </w:r>
      </w:del>
      <w:r>
        <w:rPr>
          <w:rFonts w:eastAsia="Microsoft YaHei"/>
        </w:rPr>
        <w:t xml:space="preserve">statements and expressions. </w:t>
      </w:r>
      <w:r>
        <w:rPr>
          <w:rStyle w:val="EmphasisItalic"/>
          <w:rFonts w:eastAsia="Microsoft YaHei"/>
        </w:rPr>
        <w:t>Statements</w:t>
      </w:r>
      <w:r>
        <w:rPr>
          <w:rFonts w:eastAsia="Microsoft YaHei"/>
        </w:rPr>
        <w:t xml:space="preserve"> are instructions that perform some action and do not return a value. </w:t>
      </w:r>
      <w:r>
        <w:rPr>
          <w:rStyle w:val="EmphasisItalic"/>
          <w:rFonts w:eastAsia="Microsoft YaHei"/>
        </w:rPr>
        <w:t xml:space="preserve">Expressions </w:t>
      </w:r>
      <w:r>
        <w:rPr>
          <w:rFonts w:eastAsia="Microsoft YaHei"/>
        </w:rPr>
        <w:t>evaluate to a resulting value. Let’s look at some examples.</w:t>
      </w:r>
    </w:p>
    <w:p>
      <w:pPr>
        <w:pStyle w:val="Body"/>
        <w:rPr>
          <w:rFonts w:eastAsia="Microsoft YaHei"/>
        </w:rPr>
      </w:pPr>
      <w:r>
        <w:rPr>
          <w:rFonts w:eastAsia="Microsoft YaHei"/>
        </w:rPr>
        <w:t xml:space="preserve">Creating a </w:t>
      </w:r>
      <w:del w:id="710" w:author="NSP" w:date="2016-10-21T14:08:00Z">
        <w:r>
          <w:rPr>
            <w:rFonts w:eastAsia="Microsoft YaHei"/>
          </w:rPr>
          <w:delText>variable binding</w:delText>
        </w:r>
      </w:del>
      <w:ins w:id="711" w:author="NSP" w:date="2016-10-21T14:08:00Z">
        <w:r>
          <w:rPr>
            <w:rFonts w:eastAsia="Microsoft YaHei"/>
          </w:rPr>
          <w:t>variable</w:t>
        </w:r>
      </w:ins>
      <w:r>
        <w:rPr>
          <w:rFonts w:eastAsia="Microsoft YaHei"/>
        </w:rPr>
        <w:t xml:space="preserve"> and assigning a value to it with the </w:t>
      </w:r>
      <w:r>
        <w:rPr>
          <w:rStyle w:val="Literal"/>
        </w:rPr>
        <w:t>let</w:t>
      </w:r>
      <w:r>
        <w:rPr>
          <w:rFonts w:eastAsia="Microsoft YaHei"/>
        </w:rPr>
        <w:t xml:space="preserve"> keyword is a statement. In this example, </w:t>
      </w:r>
      <w:r>
        <w:rPr>
          <w:rStyle w:val="Literal"/>
        </w:rPr>
        <w:t>let y = 6;</w:t>
      </w:r>
      <w:r>
        <w:rPr>
          <w:rFonts w:eastAsia="Microsoft YaHei"/>
        </w:rPr>
        <w:t xml:space="preserve"> is a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y = 6;</w:t>
      </w:r>
    </w:p>
    <w:p>
      <w:pPr>
        <w:pStyle w:val="CodeC"/>
        <w:rPr/>
      </w:pPr>
      <w:r>
        <w:rPr/>
        <w:t>}</w:t>
      </w:r>
    </w:p>
    <w:p>
      <w:pPr>
        <w:pStyle w:val="Body"/>
        <w:rPr>
          <w:rFonts w:eastAsia="Microsoft YaHei"/>
        </w:rPr>
      </w:pPr>
      <w:r>
        <w:rPr>
          <w:rFonts w:eastAsia="Microsoft YaHei"/>
        </w:rPr>
        <w:t>Function definitions are also statements; the entire pre</w:t>
      </w:r>
      <w:del w:id="712" w:author="AnneMarieW" w:date="2016-10-04T10:11:00Z">
        <w:r>
          <w:rPr>
            <w:rFonts w:eastAsia="Microsoft YaHei"/>
          </w:rPr>
          <w:delText>vious</w:delText>
        </w:r>
      </w:del>
      <w:ins w:id="713" w:author="AnneMarieW" w:date="2016-10-04T10:11:00Z">
        <w:r>
          <w:rPr>
            <w:rFonts w:eastAsia="Microsoft YaHei"/>
          </w:rPr>
          <w:t>ceding</w:t>
        </w:r>
      </w:ins>
      <w:r>
        <w:rPr>
          <w:rFonts w:eastAsia="Microsoft YaHei"/>
        </w:rPr>
        <w:t xml:space="preserve"> example is a statement in itself.</w:t>
      </w:r>
    </w:p>
    <w:p>
      <w:pPr>
        <w:pStyle w:val="Body"/>
        <w:rPr/>
      </w:pPr>
      <w:r>
        <w:rPr>
          <w:rFonts w:eastAsia="Microsoft YaHei"/>
        </w:rPr>
        <w:t>Statements do not return values</w:t>
      </w:r>
      <w:del w:id="714" w:author="AnneMarieW" w:date="2016-10-03T11:21:00Z">
        <w:r>
          <w:rPr>
            <w:rFonts w:eastAsia="Microsoft YaHei"/>
          </w:rPr>
          <w:delText xml:space="preserve"> themselves</w:delText>
        </w:r>
      </w:del>
      <w:r>
        <w:rPr>
          <w:rFonts w:eastAsia="Microsoft YaHei"/>
        </w:rPr>
        <w:t xml:space="preserve">. Therefore, you can’t assign a </w:t>
      </w:r>
      <w:r>
        <w:rPr>
          <w:rStyle w:val="Literal"/>
        </w:rPr>
        <w:t>let</w:t>
      </w:r>
      <w:del w:id="715" w:author="Carol Nichols" w:date="2016-11-01T09:14:00Z">
        <w:r>
          <w:rPr>
            <w:rStyle w:val="Literal"/>
          </w:rPr>
          <w:delText xml:space="preserve"> </w:delText>
        </w:r>
      </w:del>
      <w:del w:id="716" w:author="Carol Nichols" w:date="2016-11-01T09:14:00Z">
        <w:r>
          <w:rPr>
            <w:rStyle w:val="Literal"/>
            <w:rFonts w:eastAsia="Microsoft YaHei"/>
          </w:rPr>
          <w:delText>bind</w:delText>
        </w:r>
      </w:del>
      <w:del w:id="717" w:author="Carol Nichols" w:date="2016-11-01T09:13:00Z">
        <w:r>
          <w:rPr>
            <w:rStyle w:val="Literal"/>
            <w:rFonts w:eastAsia="Microsoft YaHei"/>
          </w:rPr>
          <w:delText>ing to</w:delText>
        </w:r>
      </w:del>
      <w:r>
        <w:rPr>
          <w:rFonts w:eastAsia="Microsoft YaHei"/>
        </w:rPr>
        <w:t xml:space="preserve"> </w:t>
      </w:r>
      <w:ins w:id="718" w:author="Carol Nichols" w:date="2016-11-01T09:13:00Z">
        <w:r>
          <w:rPr>
            <w:rFonts w:eastAsia="Microsoft YaHei"/>
          </w:rPr>
          <w:t xml:space="preserve">statement to </w:t>
        </w:r>
      </w:ins>
      <w:r>
        <w:rPr>
          <w:rFonts w:eastAsia="Microsoft YaHei"/>
        </w:rPr>
        <w:t xml:space="preserve">another </w:t>
      </w:r>
      <w:del w:id="719" w:author="Carol Nichols" w:date="2016-11-01T09:14:00Z">
        <w:r>
          <w:rPr>
            <w:rFonts w:eastAsia="Microsoft YaHei"/>
          </w:rPr>
          <w:delText>binding</w:delText>
        </w:r>
      </w:del>
      <w:ins w:id="720" w:author="Carol Nichols" w:date="2016-11-01T09:14:00Z">
        <w:r>
          <w:rPr>
            <w:rFonts w:eastAsia="Microsoft YaHei"/>
          </w:rPr>
          <w:t>variable</w:t>
        </w:r>
      </w:ins>
      <w:r>
        <w:rPr>
          <w:rFonts w:eastAsia="Microsoft YaHei"/>
        </w:rPr>
        <w:t>, as th</w:t>
      </w:r>
      <w:del w:id="721" w:author="AnneMarieW" w:date="2016-10-03T11:21:00Z">
        <w:r>
          <w:rPr>
            <w:rFonts w:eastAsia="Microsoft YaHei"/>
          </w:rPr>
          <w:delText>is</w:delText>
        </w:r>
      </w:del>
      <w:ins w:id="722" w:author="AnneMarieW" w:date="2016-10-03T11:21:00Z">
        <w:r>
          <w:rPr>
            <w:rFonts w:eastAsia="Microsoft YaHei"/>
          </w:rPr>
          <w:t>e following</w:t>
        </w:r>
      </w:ins>
      <w:r>
        <w:rPr>
          <w:rFonts w:eastAsia="Microsoft YaHei"/>
        </w:rPr>
        <w:t xml:space="preserve"> code tries to do:</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(let y = 6);</w:t>
      </w:r>
    </w:p>
    <w:p>
      <w:pPr>
        <w:pStyle w:val="CodeC"/>
        <w:rPr/>
      </w:pPr>
      <w:r>
        <w:rPr/>
        <w:t>}</w:t>
      </w:r>
    </w:p>
    <w:p>
      <w:pPr>
        <w:pStyle w:val="Body"/>
        <w:rPr>
          <w:rFonts w:eastAsia="Microsoft YaHei"/>
        </w:rPr>
      </w:pPr>
      <w:del w:id="723" w:author="AnneMarieW" w:date="2016-10-04T15:20:00Z">
        <w:r>
          <w:rPr>
            <w:rFonts w:eastAsia="Microsoft YaHei"/>
          </w:rPr>
          <w:delText>If</w:delText>
        </w:r>
      </w:del>
      <w:ins w:id="724" w:author="AnneMarieW" w:date="2016-10-04T15:20:00Z">
        <w:r>
          <w:rPr>
            <w:rFonts w:eastAsia="Microsoft YaHei"/>
          </w:rPr>
          <w:t>When</w:t>
        </w:r>
      </w:ins>
      <w:r>
        <w:rPr>
          <w:rFonts w:eastAsia="Microsoft YaHei"/>
        </w:rPr>
        <w:t xml:space="preserve"> </w:t>
      </w:r>
      <w:del w:id="725" w:author="AnneMarieW" w:date="2016-10-03T11:21:00Z">
        <w:r>
          <w:rPr>
            <w:rFonts w:eastAsia="Microsoft YaHei"/>
          </w:rPr>
          <w:delText>we were to run</w:delText>
        </w:r>
      </w:del>
      <w:ins w:id="726" w:author="AnneMarieW" w:date="2016-10-03T11:21:00Z">
        <w:r>
          <w:rPr>
            <w:rFonts w:eastAsia="Microsoft YaHei"/>
          </w:rPr>
          <w:t>you r</w:t>
        </w:r>
      </w:ins>
      <w:ins w:id="727" w:author="AnneMarieW" w:date="2016-10-04T15:20:00Z">
        <w:r>
          <w:rPr>
            <w:rFonts w:eastAsia="Microsoft YaHei"/>
          </w:rPr>
          <w:t>u</w:t>
        </w:r>
      </w:ins>
      <w:ins w:id="728" w:author="AnneMarieW" w:date="2016-10-03T11:21:00Z">
        <w:r>
          <w:rPr>
            <w:rFonts w:eastAsia="Microsoft YaHei"/>
          </w:rPr>
          <w:t>n</w:t>
        </w:r>
      </w:ins>
      <w:r>
        <w:rPr>
          <w:rFonts w:eastAsia="Microsoft YaHei"/>
        </w:rPr>
        <w:t xml:space="preserve"> this program, </w:t>
      </w:r>
      <w:del w:id="729" w:author="AnneMarieW" w:date="2016-10-03T11:21:00Z">
        <w:r>
          <w:rPr>
            <w:rFonts w:eastAsia="Microsoft YaHei"/>
          </w:rPr>
          <w:delText>we</w:delText>
        </w:r>
      </w:del>
      <w:ins w:id="730" w:author="AnneMarieW" w:date="2016-10-03T11:21:00Z">
        <w:r>
          <w:rPr>
            <w:rFonts w:eastAsia="Microsoft YaHei"/>
          </w:rPr>
          <w:t>you</w:t>
        </w:r>
      </w:ins>
      <w:r>
        <w:rPr>
          <w:rFonts w:eastAsia="Microsoft YaHei"/>
        </w:rPr>
        <w:t>’</w:t>
      </w:r>
      <w:del w:id="731" w:author="NSP" w:date="2016-10-21T14:20:00Z">
        <w:r>
          <w:rPr>
            <w:rFonts w:eastAsia="Microsoft YaHei"/>
          </w:rPr>
          <w:delText>d</w:delText>
        </w:r>
      </w:del>
      <w:ins w:id="732" w:author="NSP" w:date="2016-10-21T14:20:00Z">
        <w:r>
          <w:rPr>
            <w:rFonts w:eastAsia="Microsoft YaHei"/>
          </w:rPr>
          <w:t>ll</w:t>
        </w:r>
      </w:ins>
      <w:r>
        <w:rPr>
          <w:rFonts w:eastAsia="Microsoft YaHei"/>
        </w:rPr>
        <w:t xml:space="preserve"> get an error like this:</w:t>
      </w:r>
    </w:p>
    <w:p>
      <w:pPr>
        <w:pStyle w:val="CodeA"/>
        <w:rPr/>
      </w:pPr>
      <w:r>
        <w:rPr/>
        <w:t>$ cargo run</w:t>
      </w:r>
    </w:p>
    <w:p>
      <w:pPr>
        <w:pStyle w:val="CodeB"/>
        <w:rPr/>
      </w:pPr>
      <w:r>
        <w:rPr/>
        <w:t xml:space="preserve">   </w:t>
      </w:r>
      <w:r>
        <w:rPr/>
        <w:t>Compiling functions v0.1.0 (file:///projects/functions)</w:t>
      </w:r>
    </w:p>
    <w:p>
      <w:pPr>
        <w:pStyle w:val="CodeB"/>
        <w:rPr/>
      </w:pPr>
      <w:r>
        <w:rPr/>
        <w:t>error: expected expression, found statement (`let`)</w:t>
      </w:r>
    </w:p>
    <w:p>
      <w:pPr>
        <w:pStyle w:val="CodeB"/>
        <w:rPr/>
      </w:pPr>
      <w:r>
        <w:rPr/>
        <w:t xml:space="preserve"> </w:t>
      </w:r>
      <w:r>
        <w:rPr/>
        <w:t>--&gt; src/main.rs:2:14</w:t>
      </w:r>
    </w:p>
    <w:p>
      <w:pPr>
        <w:pStyle w:val="CodeB"/>
        <w:rPr/>
      </w:pPr>
      <w:r>
        <w:rPr/>
        <w:t>2 |&gt;     let x = (let y = 6);</w:t>
      </w:r>
    </w:p>
    <w:p>
      <w:pPr>
        <w:pStyle w:val="CodeB"/>
        <w:rPr/>
      </w:pPr>
      <w:r>
        <w:rPr/>
        <w:t xml:space="preserve">  </w:t>
      </w:r>
      <w:r>
        <w:rPr/>
        <w:t>|&gt;              ^^^</w:t>
      </w:r>
    </w:p>
    <w:p>
      <w:pPr>
        <w:pStyle w:val="CodeB"/>
        <w:rPr/>
      </w:pPr>
      <w:r>
        <w:rPr/>
        <w:t>note: variable declaration using `let` is a statement</w:t>
      </w:r>
    </w:p>
    <w:p>
      <w:pPr>
        <w:pStyle w:val="CodeB"/>
        <w:rPr/>
      </w:pPr>
      <w:r>
        <w:rPr/>
      </w:r>
    </w:p>
    <w:p>
      <w:pPr>
        <w:pStyle w:val="CodeB"/>
        <w:rPr/>
      </w:pPr>
      <w:r>
        <w:rPr/>
        <w:t>error: aborting due to previous error</w:t>
      </w:r>
    </w:p>
    <w:p>
      <w:pPr>
        <w:pStyle w:val="CodeC"/>
        <w:rPr/>
      </w:pPr>
      <w:r>
        <w:rPr/>
        <w:t>error: Could not compile `functions`.</w:t>
      </w:r>
    </w:p>
    <w:p>
      <w:pPr>
        <w:pStyle w:val="Body"/>
        <w:rPr>
          <w:rFonts w:eastAsia="Microsoft YaHei"/>
        </w:rPr>
      </w:pPr>
      <w:r>
        <w:rPr>
          <w:rFonts w:eastAsia="Microsoft YaHei"/>
        </w:rPr>
        <w:t xml:space="preserve">The </w:t>
      </w:r>
      <w:r>
        <w:rPr>
          <w:rStyle w:val="Literal"/>
        </w:rPr>
        <w:t>let y = 6</w:t>
      </w:r>
      <w:r>
        <w:rPr>
          <w:rFonts w:eastAsia="Microsoft YaHei"/>
        </w:rPr>
        <w:t xml:space="preserve"> statement does not return a value, so there isn’t anything for </w:t>
      </w:r>
      <w:r>
        <w:rPr>
          <w:rStyle w:val="Literal"/>
        </w:rPr>
        <w:t>x</w:t>
      </w:r>
      <w:r>
        <w:rPr>
          <w:rFonts w:eastAsia="Microsoft YaHei"/>
        </w:rPr>
        <w:t xml:space="preserve"> to bind to. This is different than in other languages</w:t>
      </w:r>
      <w:ins w:id="733" w:author="AnneMarieW" w:date="2016-10-03T11:22:00Z">
        <w:r>
          <w:rPr>
            <w:rFonts w:eastAsia="Microsoft YaHei"/>
          </w:rPr>
          <w:t>, such as</w:t>
        </w:r>
      </w:ins>
      <w:del w:id="734" w:author="AnneMarieW" w:date="2016-10-03T11:22:00Z">
        <w:r>
          <w:rPr>
            <w:rFonts w:eastAsia="Microsoft YaHei"/>
          </w:rPr>
          <w:delText xml:space="preserve"> like</w:delText>
        </w:r>
      </w:del>
      <w:r>
        <w:rPr>
          <w:rFonts w:eastAsia="Microsoft YaHei"/>
        </w:rPr>
        <w:t xml:space="preserve"> C and Ruby where the assignment returns the value of the assignment. In those languages, </w:t>
      </w:r>
      <w:del w:id="735" w:author="AnneMarieW" w:date="2016-10-03T11:22:00Z">
        <w:r>
          <w:rPr>
            <w:rFonts w:eastAsia="Microsoft YaHei"/>
          </w:rPr>
          <w:delText>we</w:delText>
        </w:r>
      </w:del>
      <w:ins w:id="736" w:author="AnneMarieW" w:date="2016-10-03T11:22:00Z">
        <w:r>
          <w:rPr>
            <w:rFonts w:eastAsia="Microsoft YaHei"/>
          </w:rPr>
          <w:t>you</w:t>
        </w:r>
      </w:ins>
      <w:r>
        <w:rPr>
          <w:rFonts w:eastAsia="Microsoft YaHei"/>
        </w:rPr>
        <w:t xml:space="preserve"> can write </w:t>
      </w:r>
      <w:r>
        <w:rPr>
          <w:rStyle w:val="Literal"/>
        </w:rPr>
        <w:t>x = y = 6</w:t>
      </w:r>
      <w:r>
        <w:rPr>
          <w:rFonts w:eastAsia="Microsoft YaHei"/>
        </w:rPr>
        <w:t xml:space="preserve"> and have both </w:t>
      </w:r>
      <w:r>
        <w:rPr>
          <w:rStyle w:val="Literal"/>
        </w:rPr>
        <w:t>x</w:t>
      </w:r>
      <w:r>
        <w:rPr>
          <w:rFonts w:eastAsia="Microsoft YaHei"/>
        </w:rPr>
        <w:t xml:space="preserve"> and </w:t>
      </w:r>
      <w:r>
        <w:rPr>
          <w:rStyle w:val="Literal"/>
        </w:rPr>
        <w:t>y</w:t>
      </w:r>
      <w:r>
        <w:rPr>
          <w:rFonts w:eastAsia="Microsoft YaHei"/>
        </w:rPr>
        <w:t xml:space="preserve"> have the value </w:t>
      </w:r>
      <w:r>
        <w:rPr>
          <w:rStyle w:val="Literal"/>
        </w:rPr>
        <w:t>6</w:t>
      </w:r>
      <w:r>
        <w:rPr>
          <w:rFonts w:eastAsia="Microsoft YaHei"/>
        </w:rPr>
        <w:t>; that is not the case in Rust.</w:t>
      </w:r>
    </w:p>
    <w:p>
      <w:pPr>
        <w:pStyle w:val="Body"/>
        <w:rPr>
          <w:rStyle w:val="Literal"/>
          <w:rFonts w:eastAsia="Microsoft YaHei"/>
          <w:del w:id="742" w:author="AnneMarieW" w:date="2016-10-03T11:22:00Z"/>
        </w:rPr>
      </w:pPr>
      <w:r>
        <w:rPr>
          <w:rFonts w:eastAsia="Microsoft YaHei"/>
        </w:rPr>
        <w:t>Expressions are code that evaluate to something</w:t>
      </w:r>
      <w:del w:id="737" w:author="AnneMarieW" w:date="2016-10-03T11:22:00Z">
        <w:r>
          <w:rPr>
            <w:rFonts w:eastAsia="Microsoft YaHei"/>
          </w:rPr>
          <w:delText>,</w:delText>
        </w:r>
      </w:del>
      <w:r>
        <w:rPr>
          <w:rFonts w:eastAsia="Microsoft YaHei"/>
        </w:rPr>
        <w:t xml:space="preserve"> and make up most of the rest of the code that you</w:t>
      </w:r>
      <w:del w:id="738" w:author="AnneMarieW" w:date="2016-10-03T11:22:00Z">
        <w:r>
          <w:rPr>
            <w:rFonts w:eastAsia="Microsoft YaHei"/>
          </w:rPr>
          <w:delText xml:space="preserve"> wi</w:delText>
        </w:r>
      </w:del>
      <w:ins w:id="739" w:author="AnneMarieW" w:date="2016-10-03T11:22:00Z">
        <w:r>
          <w:rPr>
            <w:rFonts w:eastAsia="Microsoft YaHei"/>
          </w:rPr>
          <w:t>’</w:t>
        </w:r>
      </w:ins>
      <w:r>
        <w:rPr>
          <w:rFonts w:eastAsia="Microsoft YaHei"/>
        </w:rPr>
        <w:t xml:space="preserve">ll write in Rust. Consider a simple math operation, </w:t>
      </w:r>
      <w:ins w:id="740" w:author="AnneMarieW" w:date="2016-10-03T11:23:00Z">
        <w:r>
          <w:rPr>
            <w:rFonts w:eastAsia="Microsoft YaHei"/>
          </w:rPr>
          <w:t xml:space="preserve">such as </w:t>
        </w:r>
      </w:ins>
      <w:del w:id="741" w:author="AnneMarieW" w:date="2016-10-03T11:23:00Z">
        <w:r>
          <w:rPr>
            <w:rFonts w:eastAsia="Microsoft YaHei"/>
          </w:rPr>
          <w:delText>like this:</w:delText>
        </w:r>
      </w:del>
    </w:p>
    <w:p>
      <w:pPr>
        <w:pStyle w:val="Body"/>
        <w:pPrChange w:id="0" w:author="AnneMarieW" w:date="2016-10-03T11:22:00Z"/>
        <w:rPr/>
      </w:pPr>
      <w:r>
        <w:rPr>
          <w:rStyle w:val="Literal"/>
        </w:rPr>
        <w:t>5 + 6</w:t>
      </w:r>
      <w:ins w:id="743" w:author="AnneMarieW" w:date="2016-10-03T11:23:00Z">
        <w:r>
          <w:rPr>
            <w:rFonts w:eastAsia="Microsoft YaHei"/>
          </w:rPr>
          <w:t>, which</w:t>
        </w:r>
      </w:ins>
    </w:p>
    <w:p>
      <w:pPr>
        <w:pStyle w:val="Body"/>
        <w:rPr/>
      </w:pPr>
      <w:del w:id="744" w:author="AnneMarieW" w:date="2016-10-03T11:23:00Z">
        <w:r>
          <w:rPr>
            <w:rFonts w:eastAsia="Microsoft YaHei"/>
          </w:rPr>
          <w:delText>This</w:delText>
        </w:r>
      </w:del>
      <w:r>
        <w:rPr>
          <w:rFonts w:eastAsia="Microsoft YaHei"/>
        </w:rPr>
        <w:t xml:space="preserve"> is an expression</w:t>
      </w:r>
      <w:del w:id="745" w:author="AnneMarieW" w:date="2016-10-03T11:24:00Z">
        <w:r>
          <w:rPr>
            <w:rFonts w:eastAsia="Microsoft YaHei"/>
          </w:rPr>
          <w:delText>,</w:delText>
        </w:r>
      </w:del>
      <w:ins w:id="746" w:author="AnneMarieW" w:date="2016-10-03T11:24:00Z">
        <w:r>
          <w:rPr>
            <w:rFonts w:eastAsia="Microsoft YaHei"/>
          </w:rPr>
          <w:t xml:space="preserve"> that</w:t>
        </w:r>
      </w:ins>
      <w:del w:id="747" w:author="AnneMarieW" w:date="2016-10-03T11:24:00Z">
        <w:r>
          <w:rPr>
            <w:rFonts w:eastAsia="Microsoft YaHei"/>
          </w:rPr>
          <w:delText xml:space="preserve"> and</w:delText>
        </w:r>
      </w:del>
      <w:r>
        <w:rPr>
          <w:rFonts w:eastAsia="Microsoft YaHei"/>
        </w:rPr>
        <w:t xml:space="preserve"> evaluat</w:t>
      </w:r>
      <w:ins w:id="748" w:author="AnneMarieW" w:date="2016-10-03T11:24:00Z">
        <w:r>
          <w:rPr>
            <w:rFonts w:eastAsia="Microsoft YaHei"/>
          </w:rPr>
          <w:t>es</w:t>
        </w:r>
      </w:ins>
      <w:del w:id="749" w:author="AnneMarieW" w:date="2016-10-03T11:24:00Z">
        <w:r>
          <w:rPr>
            <w:rFonts w:eastAsia="Microsoft YaHei"/>
          </w:rPr>
          <w:delText>ing it results in</w:delText>
        </w:r>
      </w:del>
      <w:ins w:id="750" w:author="AnneMarieW" w:date="2016-10-03T11:24:00Z">
        <w:r>
          <w:rPr>
            <w:rFonts w:eastAsia="Microsoft YaHei"/>
          </w:rPr>
          <w:t xml:space="preserve"> to</w:t>
        </w:r>
      </w:ins>
      <w:r>
        <w:rPr>
          <w:rFonts w:eastAsia="Microsoft YaHei"/>
        </w:rPr>
        <w:t xml:space="preserve"> the value </w:t>
      </w:r>
      <w:r>
        <w:rPr>
          <w:rStyle w:val="Literal"/>
        </w:rPr>
        <w:t>11</w:t>
      </w:r>
      <w:r>
        <w:rPr>
          <w:rFonts w:eastAsia="Microsoft YaHei"/>
        </w:rPr>
        <w:t>. Expressions can be part of statements</w:t>
      </w:r>
      <w:ins w:id="751" w:author="AnneMarieW" w:date="2016-10-03T11:25:00Z">
        <w:r>
          <w:rPr>
            <w:rFonts w:eastAsia="Microsoft YaHei"/>
          </w:rPr>
          <w:t xml:space="preserve">: </w:t>
        </w:r>
      </w:ins>
      <w:del w:id="752" w:author="AnneMarieW" w:date="2016-10-03T11:25:00Z">
        <w:r>
          <w:rPr>
            <w:rFonts w:eastAsia="Microsoft YaHei"/>
          </w:rPr>
          <w:delText xml:space="preserve">— </w:delText>
        </w:r>
      </w:del>
      <w:commentRangeStart w:id="7"/>
      <w:r>
        <w:rPr>
          <w:rFonts w:eastAsia="Microsoft YaHei"/>
        </w:rPr>
        <w:t>in the previous example</w:t>
      </w:r>
      <w:r>
        <w:rPr>
          <w:rFonts w:eastAsia="Microsoft YaHei"/>
        </w:rPr>
      </w:r>
      <w:commentRangeEnd w:id="7"/>
      <w:r>
        <w:commentReference w:id="7"/>
      </w:r>
      <w:r>
        <w:rPr>
          <w:rFonts w:eastAsia="Microsoft YaHei"/>
        </w:rPr>
        <w:t xml:space="preserve"> that had the statement </w:t>
      </w:r>
      <w:r>
        <w:rPr>
          <w:rStyle w:val="Literal"/>
        </w:rPr>
        <w:t>let y = 6;</w:t>
      </w:r>
      <w:r>
        <w:rPr>
          <w:rFonts w:eastAsia="Microsoft YaHei"/>
        </w:rPr>
        <w:t xml:space="preserve">, </w:t>
      </w:r>
      <w:r>
        <w:rPr>
          <w:rStyle w:val="Literal"/>
        </w:rPr>
        <w:t>6</w:t>
      </w:r>
      <w:r>
        <w:rPr>
          <w:rFonts w:eastAsia="Microsoft YaHei"/>
        </w:rPr>
        <w:t xml:space="preserve"> is an expression that evaluates to the value </w:t>
      </w:r>
      <w:r>
        <w:rPr>
          <w:rStyle w:val="Literal"/>
        </w:rPr>
        <w:t>6</w:t>
      </w:r>
      <w:r>
        <w:rPr>
          <w:rFonts w:eastAsia="Microsoft YaHei"/>
        </w:rPr>
        <w:t xml:space="preserve">. Calling a function is an expression. Calling a macro is an expression. The block that we use to create new scopes, </w:t>
      </w:r>
      <w:r>
        <w:rPr>
          <w:rStyle w:val="Literal"/>
        </w:rPr>
        <w:t>{}</w:t>
      </w:r>
      <w:r>
        <w:rPr>
          <w:rFonts w:eastAsia="Microsoft YaHei"/>
        </w:rPr>
        <w:t>, is an expression,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r>
    </w:p>
    <w:p>
      <w:pPr>
        <w:pStyle w:val="CodeB"/>
        <w:rPr/>
      </w:pPr>
      <w:r>
        <w:rPr/>
        <w:t xml:space="preserve">    </w:t>
      </w:r>
      <w:r>
        <w:rPr/>
        <w:t>let y = {</w:t>
      </w:r>
    </w:p>
    <w:p>
      <w:pPr>
        <w:pStyle w:val="CodeB"/>
        <w:rPr/>
      </w:pPr>
      <w:r>
        <w:rPr/>
        <w:t xml:space="preserve">        </w:t>
      </w:r>
      <w:r>
        <w:rPr/>
        <w:t>let x = 3;</w:t>
      </w:r>
    </w:p>
    <w:p>
      <w:pPr>
        <w:pStyle w:val="CodeB"/>
        <w:rPr/>
      </w:pPr>
      <w:r>
        <w:rPr/>
        <w:t xml:space="preserve">        </w:t>
      </w:r>
      <w:r>
        <w:rPr/>
        <w:t>x + 1</w:t>
      </w:r>
    </w:p>
    <w:p>
      <w:pPr>
        <w:pStyle w:val="CodeB"/>
        <w:rPr/>
      </w:pPr>
      <w:r>
        <w:rPr/>
        <w:t xml:space="preserve">    </w:t>
      </w:r>
      <w:r>
        <w:rPr/>
        <w:t>};</w:t>
      </w:r>
    </w:p>
    <w:p>
      <w:pPr>
        <w:pStyle w:val="CodeB"/>
        <w:rPr/>
      </w:pPr>
      <w:r>
        <w:rPr/>
      </w:r>
    </w:p>
    <w:p>
      <w:pPr>
        <w:pStyle w:val="CodeB"/>
        <w:rPr/>
      </w:pPr>
      <w:r>
        <w:rPr/>
        <w:t xml:space="preserve">    </w:t>
      </w:r>
      <w:r>
        <w:rPr/>
        <w:t>println!("The value of y is: {}", y);</w:t>
      </w:r>
    </w:p>
    <w:p>
      <w:pPr>
        <w:pStyle w:val="CodeC"/>
        <w:pPrChange w:id="0" w:author="AnneMarieW" w:date="2016-10-03T11:27:00Z"/>
        <w:rPr/>
      </w:pPr>
      <w:r>
        <w:rPr/>
        <w:t>}</w:t>
      </w:r>
    </w:p>
    <w:p>
      <w:pPr>
        <w:pStyle w:val="Body"/>
        <w:rPr>
          <w:rFonts w:eastAsia="Microsoft YaHei"/>
        </w:rPr>
      </w:pPr>
      <w:r>
        <w:rPr>
          <w:rFonts w:eastAsia="Microsoft YaHei"/>
        </w:rPr>
        <w:t xml:space="preserve">The </w:t>
      </w:r>
      <w:ins w:id="753" w:author="AnneMarieW" w:date="2016-10-03T11:27:00Z">
        <w:r>
          <w:rPr>
            <w:rFonts w:eastAsia="Microsoft YaHei"/>
          </w:rPr>
          <w:t xml:space="preserve">following </w:t>
        </w:r>
      </w:ins>
      <w:r>
        <w:rPr>
          <w:rFonts w:eastAsia="Microsoft YaHei"/>
        </w:rPr>
        <w:t>expression</w:t>
      </w:r>
      <w:ins w:id="754" w:author="AnneMarieW" w:date="2016-10-03T11:28:00Z">
        <w:r>
          <w:rPr>
            <w:rFonts w:eastAsia="Microsoft YaHei"/>
          </w:rPr>
          <w:t xml:space="preserve"> shown in the code</w:t>
        </w:r>
      </w:ins>
      <w:del w:id="755" w:author="AnneMarieW" w:date="2016-10-03T11:26:00Z">
        <w:r>
          <w:rPr>
            <w:rFonts w:eastAsia="Microsoft YaHei"/>
          </w:rPr>
          <w:delText>:</w:delText>
        </w:r>
      </w:del>
      <w:ins w:id="756" w:author="AnneMarieW" w:date="2016-10-03T11:26:00Z">
        <w:r>
          <w:rPr>
            <w:rFonts w:eastAsia="Microsoft YaHei"/>
          </w:rPr>
          <w:t xml:space="preserve"> </w:t>
        </w:r>
      </w:ins>
      <w:bookmarkStart w:id="41" w:name="move463257342"/>
      <w:r>
        <w:rPr>
          <w:rFonts w:eastAsia="Microsoft YaHei"/>
        </w:rPr>
        <w:t xml:space="preserve">is a block that, in this case, evaluates to </w:t>
      </w:r>
      <w:r>
        <w:rPr>
          <w:rStyle w:val="Literal"/>
        </w:rPr>
        <w:t>4</w:t>
      </w:r>
      <w:r>
        <w:rPr>
          <w:rFonts w:eastAsia="Microsoft YaHei"/>
        </w:rPr>
        <w:t xml:space="preserve">, and then gets bound to </w:t>
      </w:r>
      <w:r>
        <w:rPr>
          <w:rStyle w:val="Literal"/>
        </w:rPr>
        <w:t>y</w:t>
      </w:r>
      <w:r>
        <w:rPr>
          <w:rFonts w:eastAsia="Microsoft YaHei"/>
        </w:rPr>
        <w:t xml:space="preserve"> as part of the </w:t>
      </w:r>
      <w:r>
        <w:rPr>
          <w:rStyle w:val="Literal"/>
        </w:rPr>
        <w:t>let</w:t>
      </w:r>
      <w:r>
        <w:rPr>
          <w:rFonts w:eastAsia="Microsoft YaHei"/>
        </w:rPr>
        <w:t xml:space="preserve"> statement</w:t>
      </w:r>
      <w:del w:id="757" w:author="AnneMarieW" w:date="2016-10-03T11:27:00Z">
        <w:r>
          <w:rPr>
            <w:rFonts w:eastAsia="Microsoft YaHei"/>
          </w:rPr>
          <w:delText>.</w:delText>
        </w:r>
      </w:del>
      <w:ins w:id="758" w:author="AnneMarieW" w:date="2016-10-03T11:27:00Z">
        <w:bookmarkEnd w:id="41"/>
        <w:r>
          <w:rPr>
            <w:rFonts w:eastAsia="Microsoft YaHei"/>
          </w:rPr>
          <w:t>:</w:t>
        </w:r>
      </w:ins>
    </w:p>
    <w:p>
      <w:pPr>
        <w:pStyle w:val="CodeA"/>
        <w:pPrChange w:id="0" w:author="AnneMarieW" w:date="2016-10-03T11:27:00Z"/>
        <w:rPr/>
      </w:pPr>
      <w:r>
        <w:rPr/>
        <w:t>{</w:t>
      </w:r>
    </w:p>
    <w:p>
      <w:pPr>
        <w:pStyle w:val="CodeB"/>
        <w:rPr/>
      </w:pPr>
      <w:r>
        <w:rPr/>
        <w:t xml:space="preserve">    </w:t>
      </w:r>
      <w:r>
        <w:rPr/>
        <w:t>let x = 3;</w:t>
      </w:r>
    </w:p>
    <w:p>
      <w:pPr>
        <w:pStyle w:val="CodeB"/>
        <w:rPr/>
      </w:pPr>
      <w:r>
        <w:rPr/>
        <w:t xml:space="preserve">    </w:t>
      </w:r>
      <w:r>
        <w:rPr/>
        <w:t>x + 1</w:t>
      </w:r>
    </w:p>
    <w:p>
      <w:pPr>
        <w:pStyle w:val="CodeC"/>
        <w:rPr/>
      </w:pPr>
      <w:r>
        <w:rPr/>
        <w:t>}</w:t>
      </w:r>
    </w:p>
    <w:p>
      <w:pPr>
        <w:pStyle w:val="Body"/>
        <w:rPr>
          <w:rFonts w:eastAsia="Microsoft YaHei"/>
          <w:del w:id="759" w:author="AnneMarieW" w:date="2016-10-03T11:28:00Z"/>
        </w:rPr>
      </w:pPr>
      <w:bookmarkStart w:id="42" w:name="move4632573421"/>
      <w:r>
        <w:rPr>
          <w:rFonts w:eastAsia="Microsoft YaHei"/>
        </w:rPr>
        <w:t xml:space="preserve">is a block that, in this case, evaluates to </w:t>
      </w:r>
      <w:r>
        <w:rPr>
          <w:rStyle w:val="Literal"/>
        </w:rPr>
        <w:t>4</w:t>
      </w:r>
      <w:r>
        <w:rPr>
          <w:rFonts w:eastAsia="Microsoft YaHei"/>
        </w:rPr>
        <w:t xml:space="preserve">, and then gets bound to </w:t>
      </w:r>
      <w:r>
        <w:rPr>
          <w:rStyle w:val="Literal"/>
        </w:rPr>
        <w:t>y</w:t>
      </w:r>
      <w:r>
        <w:rPr>
          <w:rFonts w:eastAsia="Microsoft YaHei"/>
        </w:rPr>
        <w:t xml:space="preserve"> as part of the </w:t>
      </w:r>
      <w:r>
        <w:rPr>
          <w:rStyle w:val="Literal"/>
        </w:rPr>
        <w:t>let</w:t>
      </w:r>
      <w:bookmarkEnd w:id="42"/>
      <w:r>
        <w:rPr>
          <w:rFonts w:eastAsia="Microsoft YaHei"/>
        </w:rPr>
        <w:t xml:space="preserve"> statement.</w:t>
      </w:r>
    </w:p>
    <w:p>
      <w:pPr>
        <w:pStyle w:val="Body"/>
        <w:rPr/>
      </w:pPr>
      <w:r>
        <w:rPr>
          <w:rFonts w:eastAsia="Microsoft YaHei"/>
        </w:rPr>
        <w:t xml:space="preserve">Note that the line containing </w:t>
      </w:r>
      <w:r>
        <w:rPr>
          <w:rStyle w:val="Literal"/>
        </w:rPr>
        <w:t>x + 1</w:t>
      </w:r>
      <w:r>
        <w:rPr>
          <w:rFonts w:eastAsia="Microsoft YaHei"/>
        </w:rPr>
        <w:t xml:space="preserve"> does not have a semicolon at the end, unlike most of the lines </w:t>
      </w:r>
      <w:del w:id="760" w:author="AnneMarieW" w:date="2016-10-03T11:28:00Z">
        <w:r>
          <w:rPr>
            <w:rFonts w:eastAsia="Microsoft YaHei"/>
          </w:rPr>
          <w:delText>we</w:delText>
        </w:r>
      </w:del>
      <w:ins w:id="761" w:author="AnneMarieW" w:date="2016-10-03T11:28:00Z">
        <w:r>
          <w:rPr>
            <w:rFonts w:eastAsia="Microsoft YaHei"/>
          </w:rPr>
          <w:t>you</w:t>
        </w:r>
      </w:ins>
      <w:r>
        <w:rPr>
          <w:rFonts w:eastAsia="Microsoft YaHei"/>
        </w:rPr>
        <w:t>’ve seen</w:t>
      </w:r>
      <w:del w:id="762" w:author="AnneMarieW" w:date="2016-10-03T11:30:00Z">
        <w:r>
          <w:rPr>
            <w:rFonts w:eastAsia="Microsoft YaHei"/>
          </w:rPr>
          <w:delText xml:space="preserve"> up until now</w:delText>
        </w:r>
      </w:del>
      <w:ins w:id="763" w:author="AnneMarieW" w:date="2016-10-03T11:30:00Z">
        <w:r>
          <w:rPr>
            <w:rFonts w:eastAsia="Microsoft YaHei"/>
          </w:rPr>
          <w:t xml:space="preserve"> so far</w:t>
        </w:r>
      </w:ins>
      <w:r>
        <w:rPr>
          <w:rFonts w:eastAsia="Microsoft YaHei"/>
        </w:rPr>
        <w:t>. This is the most important distinction between expressions and statements to remember: statements end in semicolons</w:t>
      </w:r>
      <w:ins w:id="764" w:author="AnneMarieW" w:date="2016-10-03T11:29:00Z">
        <w:r>
          <w:rPr>
            <w:rFonts w:eastAsia="Microsoft YaHei"/>
          </w:rPr>
          <w:t>, whereas</w:t>
        </w:r>
      </w:ins>
      <w:del w:id="765" w:author="AnneMarieW" w:date="2016-10-03T11:29:00Z">
        <w:r>
          <w:rPr>
            <w:rFonts w:eastAsia="Microsoft YaHei"/>
          </w:rPr>
          <w:delText xml:space="preserve"> while</w:delText>
        </w:r>
      </w:del>
      <w:r>
        <w:rPr>
          <w:rFonts w:eastAsia="Microsoft YaHei"/>
        </w:rPr>
        <w:t xml:space="preserve"> expressions do not. If you add a semicolon to the end of an expression, </w:t>
      </w:r>
      <w:del w:id="766" w:author="AnneMarieW" w:date="2016-10-03T11:29:00Z">
        <w:r>
          <w:rPr>
            <w:rFonts w:eastAsia="Microsoft YaHei"/>
          </w:rPr>
          <w:delText>that will</w:delText>
        </w:r>
      </w:del>
      <w:ins w:id="767" w:author="AnneMarieW" w:date="2016-10-03T11:29:00Z">
        <w:r>
          <w:rPr>
            <w:rFonts w:eastAsia="Microsoft YaHei"/>
          </w:rPr>
          <w:t>you</w:t>
        </w:r>
      </w:ins>
      <w:r>
        <w:rPr>
          <w:rFonts w:eastAsia="Microsoft YaHei"/>
        </w:rPr>
        <w:t xml:space="preserve"> turn it into a statement, which will then not return a value. Keep this in mind as </w:t>
      </w:r>
      <w:del w:id="768" w:author="AnneMarieW" w:date="2016-10-03T11:30:00Z">
        <w:r>
          <w:rPr>
            <w:rFonts w:eastAsia="Microsoft YaHei"/>
          </w:rPr>
          <w:delText>we</w:delText>
        </w:r>
      </w:del>
      <w:ins w:id="769" w:author="AnneMarieW" w:date="2016-10-03T11:30:00Z">
        <w:r>
          <w:rPr>
            <w:rFonts w:eastAsia="Microsoft YaHei"/>
          </w:rPr>
          <w:t>you</w:t>
        </w:r>
      </w:ins>
      <w:r>
        <w:rPr>
          <w:rFonts w:eastAsia="Microsoft YaHei"/>
        </w:rPr>
        <w:t xml:space="preserve"> explore function return values and expressions</w:t>
      </w:r>
      <w:ins w:id="770" w:author="AnneMarieW" w:date="2016-10-03T11:30:00Z">
        <w:r>
          <w:rPr>
            <w:rFonts w:eastAsia="Microsoft YaHei"/>
          </w:rPr>
          <w:t xml:space="preserve"> next</w:t>
        </w:r>
      </w:ins>
      <w:r>
        <w:rPr>
          <w:rFonts w:eastAsia="Microsoft YaHei"/>
        </w:rPr>
        <w:t>.</w:t>
      </w:r>
    </w:p>
    <w:p>
      <w:pPr>
        <w:pStyle w:val="HeadB"/>
        <w:rPr>
          <w:rFonts w:eastAsia="Microsoft YaHei"/>
        </w:rPr>
      </w:pPr>
      <w:bookmarkStart w:id="43" w:name="functions-with-return-values"/>
      <w:bookmarkStart w:id="44" w:name="_Toc462761718"/>
      <w:bookmarkEnd w:id="43"/>
      <w:bookmarkEnd w:id="44"/>
      <w:r>
        <w:rPr>
          <w:rFonts w:eastAsia="Microsoft YaHei"/>
        </w:rPr>
        <w:t>Functions with Return Values</w:t>
      </w:r>
    </w:p>
    <w:p>
      <w:pPr>
        <w:pStyle w:val="BodyFirst"/>
        <w:rPr>
          <w:rFonts w:eastAsia="Microsoft YaHei"/>
        </w:rPr>
      </w:pPr>
      <w:r>
        <w:rPr>
          <w:rFonts w:eastAsia="Microsoft YaHei"/>
        </w:rPr>
        <w:t xml:space="preserve">Functions can return values </w:t>
      </w:r>
      <w:del w:id="771" w:author="AnneMarieW" w:date="2016-10-03T11:31:00Z">
        <w:r>
          <w:rPr>
            <w:rFonts w:eastAsia="Microsoft YaHei"/>
          </w:rPr>
          <w:delText xml:space="preserve">back </w:delText>
        </w:r>
      </w:del>
      <w:r>
        <w:rPr>
          <w:rFonts w:eastAsia="Microsoft YaHei"/>
        </w:rPr>
        <w:t xml:space="preserve">to the code that calls them. </w:t>
      </w:r>
      <w:del w:id="772" w:author="AnneMarieW" w:date="2016-10-03T11:31:00Z">
        <w:r>
          <w:rPr>
            <w:rFonts w:eastAsia="Microsoft YaHei"/>
          </w:rPr>
          <w:delText>We</w:delText>
        </w:r>
      </w:del>
      <w:ins w:id="773" w:author="AnneMarieW" w:date="2016-10-03T11:31:00Z">
        <w:r>
          <w:rPr>
            <w:rFonts w:eastAsia="Microsoft YaHei"/>
          </w:rPr>
          <w:t>You</w:t>
        </w:r>
      </w:ins>
      <w:r>
        <w:rPr>
          <w:rFonts w:eastAsia="Microsoft YaHei"/>
        </w:rPr>
        <w:t xml:space="preserve"> don’t name return values, but </w:t>
      </w:r>
      <w:del w:id="774" w:author="AnneMarieW" w:date="2016-10-03T11:31:00Z">
        <w:r>
          <w:rPr>
            <w:rFonts w:eastAsia="Microsoft YaHei"/>
          </w:rPr>
          <w:delText>we</w:delText>
        </w:r>
      </w:del>
      <w:ins w:id="775" w:author="AnneMarieW" w:date="2016-10-03T11:31:00Z">
        <w:r>
          <w:rPr>
            <w:rFonts w:eastAsia="Microsoft YaHei"/>
          </w:rPr>
          <w:t>you</w:t>
        </w:r>
      </w:ins>
      <w:r>
        <w:rPr>
          <w:rFonts w:eastAsia="Microsoft YaHei"/>
        </w:rPr>
        <w:t xml:space="preserve"> do declare their type</w:t>
      </w:r>
      <w:del w:id="776" w:author="AnneMarieW" w:date="2016-10-03T11:31:00Z">
        <w:r>
          <w:rPr>
            <w:rFonts w:eastAsia="Microsoft YaHei"/>
          </w:rPr>
          <w:delText>,</w:delText>
        </w:r>
      </w:del>
      <w:r>
        <w:rPr>
          <w:rFonts w:eastAsia="Microsoft YaHei"/>
        </w:rPr>
        <w:t xml:space="preserve"> after an arrow (</w:t>
      </w:r>
      <w:r>
        <w:rPr>
          <w:rStyle w:val="Literal"/>
        </w:rPr>
        <w:t>-&gt;</w:t>
      </w:r>
      <w:r>
        <w:rPr>
          <w:rFonts w:eastAsia="Microsoft YaHei"/>
        </w:rPr>
        <w:t>). In Rust, the “return value of the function” is synonymous with the “value of the final expression in the block of the body of a function.” Here’s an example of a function that returns a value:</w:t>
      </w:r>
    </w:p>
    <w:p>
      <w:pPr>
        <w:pStyle w:val="ProductionDirective"/>
        <w:rPr>
          <w:rFonts w:eastAsia="Microsoft YaHei"/>
        </w:rPr>
      </w:pPr>
      <w:r>
        <w:rPr>
          <w:rFonts w:eastAsia="Microsoft YaHei"/>
        </w:rPr>
        <w:t>Filename: src/main.rs</w:t>
      </w:r>
    </w:p>
    <w:p>
      <w:pPr>
        <w:pStyle w:val="CodeA"/>
        <w:rPr/>
      </w:pPr>
      <w:r>
        <w:rPr/>
        <w:t>fn five() -&gt; i32 {</w:t>
      </w:r>
    </w:p>
    <w:p>
      <w:pPr>
        <w:pStyle w:val="CodeB"/>
        <w:rPr/>
      </w:pPr>
      <w:r>
        <w:rPr/>
        <w:t xml:space="preserve">    </w:t>
      </w:r>
      <w:r>
        <w:rPr/>
        <w:t>5</w:t>
      </w:r>
    </w:p>
    <w:p>
      <w:pPr>
        <w:pStyle w:val="CodeB"/>
        <w:rPr/>
      </w:pPr>
      <w:r>
        <w:rPr/>
        <w:t>}</w:t>
      </w:r>
    </w:p>
    <w:p>
      <w:pPr>
        <w:pStyle w:val="CodeB"/>
        <w:rPr/>
      </w:pPr>
      <w:r>
        <w:rPr/>
      </w:r>
    </w:p>
    <w:p>
      <w:pPr>
        <w:pStyle w:val="CodeB"/>
        <w:rPr/>
      </w:pPr>
      <w:r>
        <w:rPr/>
        <w:t>fn main() {</w:t>
      </w:r>
    </w:p>
    <w:p>
      <w:pPr>
        <w:pStyle w:val="CodeB"/>
        <w:rPr/>
      </w:pPr>
      <w:r>
        <w:rPr/>
        <w:t xml:space="preserve">    </w:t>
      </w:r>
      <w:r>
        <w:rPr/>
        <w:t>let x = five();</w:t>
      </w:r>
    </w:p>
    <w:p>
      <w:pPr>
        <w:pStyle w:val="CodeB"/>
        <w:rPr/>
      </w:pPr>
      <w:r>
        <w:rPr/>
      </w:r>
    </w:p>
    <w:p>
      <w:pPr>
        <w:pStyle w:val="CodeB"/>
        <w:rPr/>
      </w:pPr>
      <w:r>
        <w:rPr/>
        <w:t xml:space="preserve">    </w:t>
      </w:r>
      <w:r>
        <w:rPr/>
        <w:t>println!("The value of x is: {}", x);</w:t>
      </w:r>
    </w:p>
    <w:p>
      <w:pPr>
        <w:pStyle w:val="CodeC"/>
        <w:rPr/>
      </w:pPr>
      <w:r>
        <w:rPr/>
        <w:t>}</w:t>
      </w:r>
    </w:p>
    <w:p>
      <w:pPr>
        <w:pStyle w:val="Body"/>
        <w:rPr>
          <w:rFonts w:eastAsia="Microsoft YaHei"/>
        </w:rPr>
      </w:pPr>
      <w:r>
        <w:rPr>
          <w:rFonts w:eastAsia="Microsoft YaHei"/>
        </w:rPr>
        <w:t xml:space="preserve">There are no function calls, macros, or even </w:t>
      </w:r>
      <w:r>
        <w:rPr>
          <w:rStyle w:val="Literal"/>
        </w:rPr>
        <w:t>let</w:t>
      </w:r>
      <w:r>
        <w:rPr>
          <w:rFonts w:eastAsia="Microsoft YaHei"/>
        </w:rPr>
        <w:t xml:space="preserve"> statements in the </w:t>
      </w:r>
      <w:r>
        <w:rPr>
          <w:rStyle w:val="Literal"/>
        </w:rPr>
        <w:t xml:space="preserve">five </w:t>
      </w:r>
      <w:r>
        <w:rPr>
          <w:rFonts w:eastAsia="Microsoft YaHei"/>
        </w:rPr>
        <w:t>function</w:t>
      </w:r>
      <w:del w:id="777" w:author="AnneMarieW" w:date="2016-10-04T15:22:00Z">
        <w:r>
          <w:rPr>
            <w:rFonts w:eastAsia="Microsoft YaHei"/>
          </w:rPr>
          <w:delText xml:space="preserve">: </w:delText>
        </w:r>
      </w:del>
      <w:ins w:id="778" w:author="AnneMarieW" w:date="2016-10-04T15:22:00Z">
        <w:r>
          <w:rPr>
            <w:rFonts w:eastAsia="Microsoft YaHei"/>
          </w:rPr>
          <w:t>—</w:t>
        </w:r>
      </w:ins>
      <w:r>
        <w:rPr>
          <w:rFonts w:eastAsia="Microsoft YaHei"/>
        </w:rPr>
        <w:t xml:space="preserve">just the number </w:t>
      </w:r>
      <w:r>
        <w:rPr>
          <w:rStyle w:val="Literal"/>
        </w:rPr>
        <w:t>5</w:t>
      </w:r>
      <w:r>
        <w:rPr>
          <w:rFonts w:eastAsia="Microsoft YaHei"/>
        </w:rPr>
        <w:t xml:space="preserve"> by itself. That’s a perfectly valid function in Rust. Note </w:t>
      </w:r>
      <w:ins w:id="779" w:author="AnneMarieW" w:date="2016-10-03T11:32:00Z">
        <w:r>
          <w:rPr>
            <w:rFonts w:eastAsia="Microsoft YaHei"/>
          </w:rPr>
          <w:t xml:space="preserve">that </w:t>
        </w:r>
      </w:ins>
      <w:r>
        <w:rPr>
          <w:rFonts w:eastAsia="Microsoft YaHei"/>
        </w:rPr>
        <w:t xml:space="preserve">the function’s return type is specified, too, as </w:t>
      </w:r>
      <w:r>
        <w:rPr>
          <w:rStyle w:val="Literal"/>
        </w:rPr>
        <w:t>-&gt; i32</w:t>
      </w:r>
      <w:r>
        <w:rPr>
          <w:rFonts w:eastAsia="Microsoft YaHei"/>
        </w:rPr>
        <w:t>. Try running this code</w:t>
      </w:r>
      <w:del w:id="780" w:author="AnneMarieW" w:date="2016-10-03T11:32:00Z">
        <w:r>
          <w:rPr>
            <w:rFonts w:eastAsia="Microsoft YaHei"/>
          </w:rPr>
          <w:delText>,</w:delText>
        </w:r>
      </w:del>
      <w:ins w:id="781" w:author="AnneMarieW" w:date="2016-10-03T11:32:00Z">
        <w:r>
          <w:rPr>
            <w:rFonts w:eastAsia="Microsoft YaHei"/>
          </w:rPr>
          <w:t>;</w:t>
        </w:r>
      </w:ins>
      <w:del w:id="782" w:author="AnneMarieW" w:date="2016-10-03T11:32:00Z">
        <w:r>
          <w:rPr>
            <w:rFonts w:eastAsia="Microsoft YaHei"/>
          </w:rPr>
          <w:delText xml:space="preserve"> and</w:delText>
        </w:r>
      </w:del>
      <w:r>
        <w:rPr>
          <w:rFonts w:eastAsia="Microsoft YaHei"/>
        </w:rPr>
        <w:t xml:space="preserve"> the output should look like this:</w:t>
      </w:r>
    </w:p>
    <w:p>
      <w:pPr>
        <w:pStyle w:val="CodeA"/>
        <w:rPr/>
      </w:pPr>
      <w:r>
        <w:rPr/>
        <w:t>$ cargo run</w:t>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C"/>
        <w:rPr/>
      </w:pPr>
      <w:r>
        <w:rPr/>
        <w:t>The value of x is: 5</w:t>
      </w:r>
    </w:p>
    <w:p>
      <w:pPr>
        <w:pStyle w:val="Body"/>
        <w:rPr>
          <w:rFonts w:eastAsia="Microsoft YaHei"/>
          <w:del w:id="795" w:author="AnneMarieW" w:date="2016-10-03T11:36:00Z"/>
        </w:rPr>
      </w:pPr>
      <w:r>
        <w:rPr>
          <w:rFonts w:eastAsia="Microsoft YaHei"/>
        </w:rPr>
        <w:t xml:space="preserve">The </w:t>
      </w:r>
      <w:r>
        <w:rPr>
          <w:rStyle w:val="Literal"/>
        </w:rPr>
        <w:t>5</w:t>
      </w:r>
      <w:r>
        <w:rPr>
          <w:rFonts w:eastAsia="Microsoft YaHei"/>
        </w:rPr>
        <w:t xml:space="preserve"> in </w:t>
      </w:r>
      <w:r>
        <w:rPr>
          <w:rStyle w:val="Literal"/>
        </w:rPr>
        <w:t>five</w:t>
      </w:r>
      <w:r>
        <w:rPr>
          <w:rFonts w:eastAsia="Microsoft YaHei"/>
        </w:rPr>
        <w:t xml:space="preserve"> is the function’s return value, which is why the return type is </w:t>
      </w:r>
      <w:r>
        <w:rPr>
          <w:rStyle w:val="Literal"/>
        </w:rPr>
        <w:t>i32</w:t>
      </w:r>
      <w:r>
        <w:rPr>
          <w:rFonts w:eastAsia="Microsoft YaHei"/>
        </w:rPr>
        <w:t>. Let’s examine this in more detail. There are two important bits</w:t>
      </w:r>
      <w:del w:id="783" w:author="AnneMarieW" w:date="2016-10-03T11:33:00Z">
        <w:r>
          <w:rPr>
            <w:rFonts w:eastAsia="Microsoft YaHei"/>
          </w:rPr>
          <w:delText>.</w:delText>
        </w:r>
      </w:del>
      <w:ins w:id="784" w:author="AnneMarieW" w:date="2016-10-03T11:33:00Z">
        <w:r>
          <w:rPr>
            <w:rFonts w:eastAsia="Microsoft YaHei"/>
          </w:rPr>
          <w:t>:</w:t>
        </w:r>
      </w:ins>
      <w:r>
        <w:rPr>
          <w:rFonts w:eastAsia="Microsoft YaHei"/>
        </w:rPr>
        <w:t xml:space="preserve"> </w:t>
      </w:r>
      <w:del w:id="785" w:author="AnneMarieW" w:date="2016-10-03T11:33:00Z">
        <w:r>
          <w:rPr>
            <w:rFonts w:eastAsia="Microsoft YaHei"/>
          </w:rPr>
          <w:delText>F</w:delText>
        </w:r>
      </w:del>
      <w:ins w:id="786" w:author="AnneMarieW" w:date="2016-10-03T11:34:00Z">
        <w:r>
          <w:rPr>
            <w:rFonts w:eastAsia="Microsoft YaHei"/>
          </w:rPr>
          <w:t>f</w:t>
        </w:r>
      </w:ins>
      <w:r>
        <w:rPr>
          <w:rFonts w:eastAsia="Microsoft YaHei"/>
        </w:rPr>
        <w:t xml:space="preserve">irst, the line </w:t>
      </w:r>
      <w:r>
        <w:rPr>
          <w:rStyle w:val="Literal"/>
        </w:rPr>
        <w:t>let x = five();</w:t>
      </w:r>
      <w:r>
        <w:rPr>
          <w:rFonts w:eastAsia="Microsoft YaHei"/>
        </w:rPr>
        <w:t xml:space="preserve"> shows </w:t>
      </w:r>
      <w:del w:id="787" w:author="AnneMarieW" w:date="2016-10-03T11:34:00Z">
        <w:r>
          <w:rPr>
            <w:rFonts w:eastAsia="Microsoft YaHei"/>
          </w:rPr>
          <w:delText>us</w:delText>
        </w:r>
      </w:del>
      <w:ins w:id="788" w:author="AnneMarieW" w:date="2016-10-03T11:34:00Z">
        <w:r>
          <w:rPr>
            <w:rFonts w:eastAsia="Microsoft YaHei"/>
          </w:rPr>
          <w:t xml:space="preserve">that </w:t>
        </w:r>
      </w:ins>
      <w:del w:id="789" w:author="NSP" w:date="2016-10-21T14:21:00Z">
        <w:r>
          <w:rPr>
            <w:rFonts w:eastAsia="Microsoft YaHei"/>
          </w:rPr>
          <w:delText>you</w:delText>
        </w:r>
      </w:del>
      <w:ins w:id="790" w:author="NSP" w:date="2016-10-21T14:21:00Z">
        <w:r>
          <w:rPr>
            <w:rFonts w:eastAsia="Microsoft YaHei"/>
          </w:rPr>
          <w:t>we</w:t>
        </w:r>
      </w:ins>
      <w:ins w:id="791" w:author="AnneMarieW" w:date="2016-10-03T11:34:00Z">
        <w:r>
          <w:rPr>
            <w:rFonts w:eastAsia="Microsoft YaHei"/>
          </w:rPr>
          <w:t>’re</w:t>
        </w:r>
      </w:ins>
      <w:r>
        <w:rPr>
          <w:rFonts w:eastAsia="Microsoft YaHei"/>
        </w:rPr>
        <w:t xml:space="preserve"> using the return value of a function to initialize a </w:t>
      </w:r>
      <w:del w:id="792" w:author="Carol Nichols" w:date="2016-11-01T09:15:00Z">
        <w:r>
          <w:rPr>
            <w:rFonts w:eastAsia="Microsoft YaHei"/>
          </w:rPr>
          <w:delText>binding</w:delText>
        </w:r>
      </w:del>
      <w:ins w:id="793" w:author="Carol Nichols" w:date="2016-11-01T09:15:00Z">
        <w:r>
          <w:rPr>
            <w:rFonts w:eastAsia="Microsoft YaHei"/>
          </w:rPr>
          <w:t>variable</w:t>
        </w:r>
      </w:ins>
      <w:r>
        <w:rPr>
          <w:rFonts w:eastAsia="Microsoft YaHei"/>
        </w:rPr>
        <w:t>.</w:t>
      </w:r>
      <w:ins w:id="794" w:author="AnneMarieW" w:date="2016-10-03T11:36:00Z">
        <w:r>
          <w:rPr>
            <w:rFonts w:eastAsia="Microsoft YaHei"/>
          </w:rPr>
          <w:t xml:space="preserve"> </w:t>
        </w:r>
      </w:ins>
    </w:p>
    <w:p>
      <w:pPr>
        <w:pStyle w:val="Body"/>
        <w:rPr/>
      </w:pPr>
      <w:r>
        <w:rPr>
          <w:rFonts w:eastAsia="Microsoft YaHei"/>
        </w:rPr>
        <w:t xml:space="preserve">Because the function </w:t>
      </w:r>
      <w:r>
        <w:rPr>
          <w:rStyle w:val="Literal"/>
        </w:rPr>
        <w:t>five</w:t>
      </w:r>
      <w:r>
        <w:rPr>
          <w:rFonts w:eastAsia="Microsoft YaHei"/>
        </w:rPr>
        <w:t xml:space="preserve"> returns a </w:t>
      </w:r>
      <w:r>
        <w:rPr>
          <w:rStyle w:val="Literal"/>
        </w:rPr>
        <w:t>5</w:t>
      </w:r>
      <w:r>
        <w:rPr>
          <w:rFonts w:eastAsia="Microsoft YaHei"/>
        </w:rPr>
        <w:t xml:space="preserve">, that line is the same as </w:t>
      </w:r>
      <w:del w:id="796" w:author="AnneMarieW" w:date="2016-10-03T11:35:00Z">
        <w:r>
          <w:rPr>
            <w:rFonts w:eastAsia="Microsoft YaHei"/>
          </w:rPr>
          <w:delText>saying</w:delText>
        </w:r>
      </w:del>
      <w:ins w:id="797" w:author="AnneMarieW" w:date="2016-10-03T11:35:00Z">
        <w:r>
          <w:rPr>
            <w:rFonts w:eastAsia="Microsoft YaHei"/>
          </w:rPr>
          <w:t>the following</w:t>
        </w:r>
      </w:ins>
      <w:r>
        <w:rPr>
          <w:rFonts w:eastAsia="Microsoft YaHei"/>
        </w:rPr>
        <w:t>:</w:t>
      </w:r>
    </w:p>
    <w:p>
      <w:pPr>
        <w:pStyle w:val="CodeSingle"/>
        <w:rPr/>
      </w:pPr>
      <w:r>
        <w:rPr/>
        <w:t>let x = 5;</w:t>
      </w:r>
    </w:p>
    <w:p>
      <w:pPr>
        <w:pStyle w:val="Body"/>
        <w:rPr>
          <w:rFonts w:eastAsia="Microsoft YaHei"/>
        </w:rPr>
      </w:pPr>
      <w:del w:id="798" w:author="AnneMarieW" w:date="2016-10-03T11:35:00Z">
        <w:r>
          <w:rPr>
            <w:rFonts w:eastAsia="Microsoft YaHei"/>
          </w:rPr>
          <w:delText>The s</w:delText>
        </w:r>
      </w:del>
      <w:ins w:id="799" w:author="AnneMarieW" w:date="2016-10-03T11:35:00Z">
        <w:r>
          <w:rPr>
            <w:rFonts w:eastAsia="Microsoft YaHei"/>
          </w:rPr>
          <w:t>S</w:t>
        </w:r>
      </w:ins>
      <w:r>
        <w:rPr>
          <w:rFonts w:eastAsia="Microsoft YaHei"/>
        </w:rPr>
        <w:t>econd</w:t>
      </w:r>
      <w:ins w:id="800" w:author="AnneMarieW" w:date="2016-10-03T11:35:00Z">
        <w:r>
          <w:rPr>
            <w:rFonts w:eastAsia="Microsoft YaHei"/>
          </w:rPr>
          <w:t>,</w:t>
        </w:r>
      </w:ins>
      <w:del w:id="801" w:author="AnneMarieW" w:date="2016-10-03T11:35:00Z">
        <w:r>
          <w:rPr>
            <w:rFonts w:eastAsia="Microsoft YaHei"/>
          </w:rPr>
          <w:delText xml:space="preserve"> interesting bit is</w:delText>
        </w:r>
      </w:del>
      <w:r>
        <w:rPr>
          <w:rFonts w:eastAsia="Microsoft YaHei"/>
        </w:rPr>
        <w:t xml:space="preserve"> the </w:t>
      </w:r>
      <w:r>
        <w:rPr>
          <w:rStyle w:val="Literal"/>
        </w:rPr>
        <w:t>five</w:t>
      </w:r>
      <w:r>
        <w:rPr>
          <w:rFonts w:eastAsia="Microsoft YaHei"/>
        </w:rPr>
        <w:t xml:space="preserve"> function </w:t>
      </w:r>
      <w:del w:id="802" w:author="AnneMarieW" w:date="2016-10-03T11:35:00Z">
        <w:r>
          <w:rPr>
            <w:rFonts w:eastAsia="Microsoft YaHei"/>
          </w:rPr>
          <w:delText xml:space="preserve">itself. It </w:delText>
        </w:r>
      </w:del>
      <w:r>
        <w:rPr>
          <w:rFonts w:eastAsia="Microsoft YaHei"/>
        </w:rPr>
        <w:t xml:space="preserve">requires no arguments and defines the type of the return value, but the body of the function is a lonely </w:t>
      </w:r>
      <w:r>
        <w:rPr>
          <w:rStyle w:val="Literal"/>
        </w:rPr>
        <w:t>5</w:t>
      </w:r>
      <w:r>
        <w:rPr>
          <w:rFonts w:eastAsia="Microsoft YaHei"/>
        </w:rPr>
        <w:t xml:space="preserve"> with no semicolon because it</w:t>
      </w:r>
      <w:del w:id="803" w:author="AnneMarieW" w:date="2016-10-03T11:35:00Z">
        <w:r>
          <w:rPr>
            <w:rFonts w:eastAsia="Microsoft YaHei"/>
          </w:rPr>
          <w:delText xml:space="preserve"> i</w:delText>
        </w:r>
      </w:del>
      <w:ins w:id="804" w:author="AnneMarieW" w:date="2016-10-03T11:35:00Z">
        <w:r>
          <w:rPr>
            <w:rFonts w:eastAsia="Microsoft YaHei"/>
          </w:rPr>
          <w:t>’</w:t>
        </w:r>
      </w:ins>
      <w:r>
        <w:rPr>
          <w:rFonts w:eastAsia="Microsoft YaHei"/>
        </w:rPr>
        <w:t>s an expression whose value we want to return. Let’s look at another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rFonts w:eastAsia="Microsoft YaHei"/>
        </w:rPr>
      </w:pPr>
      <w:r>
        <w:rPr>
          <w:rFonts w:eastAsia="Microsoft YaHei"/>
        </w:rPr>
        <w:t xml:space="preserve">Running this code will print </w:t>
      </w:r>
      <w:r>
        <w:rPr>
          <w:rStyle w:val="Literal"/>
        </w:rPr>
        <w:t>The value of x is: 6</w:t>
      </w:r>
      <w:r>
        <w:rPr>
          <w:rFonts w:eastAsia="Microsoft YaHei"/>
        </w:rPr>
        <w:t xml:space="preserve">. What happens if we </w:t>
      </w:r>
      <w:del w:id="805" w:author="AnneMarieW" w:date="2016-10-03T11:36:00Z">
        <w:r>
          <w:rPr>
            <w:rFonts w:eastAsia="Microsoft YaHei"/>
          </w:rPr>
          <w:delText>put</w:delText>
        </w:r>
      </w:del>
      <w:ins w:id="806" w:author="AnneMarieW" w:date="2016-10-03T11:36:00Z">
        <w:r>
          <w:rPr>
            <w:rFonts w:eastAsia="Microsoft YaHei"/>
          </w:rPr>
          <w:t>place</w:t>
        </w:r>
      </w:ins>
      <w:r>
        <w:rPr>
          <w:rFonts w:eastAsia="Microsoft YaHei"/>
        </w:rPr>
        <w:t xml:space="preserve"> a semicolon at the end of the line containing </w:t>
      </w:r>
      <w:r>
        <w:rPr>
          <w:rStyle w:val="Literal"/>
        </w:rPr>
        <w:t>x + 1</w:t>
      </w:r>
      <w:r>
        <w:rPr>
          <w:rFonts w:eastAsia="Microsoft YaHei"/>
        </w:rPr>
        <w:t>, changing it from an expression to a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rFonts w:eastAsia="Microsoft YaHei"/>
        </w:rPr>
      </w:pPr>
      <w:r>
        <w:rPr>
          <w:rFonts w:eastAsia="Microsoft YaHei"/>
        </w:rPr>
        <w:t xml:space="preserve">Running this code </w:t>
      </w:r>
      <w:del w:id="807" w:author="AnneMarieW" w:date="2016-10-03T11:37:00Z">
        <w:r>
          <w:rPr>
            <w:rFonts w:eastAsia="Microsoft YaHei"/>
          </w:rPr>
          <w:delText>gives</w:delText>
        </w:r>
      </w:del>
      <w:ins w:id="808" w:author="AnneMarieW" w:date="2016-10-03T11:37:00Z">
        <w:r>
          <w:rPr>
            <w:rFonts w:eastAsia="Microsoft YaHei"/>
          </w:rPr>
          <w:t>produces</w:t>
        </w:r>
      </w:ins>
      <w:r>
        <w:rPr>
          <w:rFonts w:eastAsia="Microsoft YaHei"/>
        </w:rPr>
        <w:t xml:space="preserve"> an error, as follows:</w:t>
      </w:r>
    </w:p>
    <w:p>
      <w:pPr>
        <w:pStyle w:val="CodeA"/>
        <w:rPr/>
      </w:pPr>
      <w:r>
        <w:rPr/>
        <w:t>$ cargo run</w:t>
      </w:r>
    </w:p>
    <w:p>
      <w:pPr>
        <w:pStyle w:val="CodeB"/>
        <w:rPr/>
      </w:pPr>
      <w:r>
        <w:rPr/>
        <w:t xml:space="preserve">   </w:t>
      </w:r>
      <w:r>
        <w:rPr/>
        <w:t>Compiling functions v0.1.0 (file:///projects/functions)</w:t>
      </w:r>
    </w:p>
    <w:p>
      <w:pPr>
        <w:pStyle w:val="CodeB"/>
        <w:rPr/>
      </w:pPr>
      <w:r>
        <w:rPr/>
        <w:t>error: not all control paths return a value [--explain E0269]</w:t>
      </w:r>
    </w:p>
    <w:p>
      <w:pPr>
        <w:pStyle w:val="CodeB"/>
        <w:rPr/>
      </w:pPr>
      <w:r>
        <w:rPr/>
        <w:t xml:space="preserve"> </w:t>
      </w:r>
      <w:r>
        <w:rPr/>
        <w:t>--&gt; src/main.rs:7:1</w:t>
      </w:r>
    </w:p>
    <w:p>
      <w:pPr>
        <w:pStyle w:val="CodeB"/>
        <w:rPr/>
      </w:pPr>
      <w:r>
        <w:rPr/>
        <w:t>7 |&gt; fn plus_one(x: i32) -&gt; i32 {</w:t>
      </w:r>
    </w:p>
    <w:p>
      <w:pPr>
        <w:pStyle w:val="CodeB"/>
        <w:rPr/>
      </w:pPr>
      <w:r>
        <w:rPr/>
        <w:t xml:space="preserve">  </w:t>
      </w:r>
      <w:r>
        <w:rPr/>
        <w:t>|&gt; ^</w:t>
      </w:r>
    </w:p>
    <w:p>
      <w:pPr>
        <w:pStyle w:val="CodeB"/>
        <w:rPr/>
      </w:pPr>
      <w:r>
        <w:rPr/>
        <w:t>help: consider removing this semicolon:</w:t>
      </w:r>
    </w:p>
    <w:p>
      <w:pPr>
        <w:pStyle w:val="CodeB"/>
        <w:rPr/>
      </w:pPr>
      <w:r>
        <w:rPr/>
        <w:t xml:space="preserve"> </w:t>
      </w:r>
      <w:r>
        <w:rPr/>
        <w:t>--&gt; src/main.rs:8:10</w:t>
      </w:r>
    </w:p>
    <w:p>
      <w:pPr>
        <w:pStyle w:val="CodeB"/>
        <w:rPr/>
      </w:pPr>
      <w:r>
        <w:rPr/>
        <w:t>8 |&gt;     x + 1;</w:t>
      </w:r>
    </w:p>
    <w:p>
      <w:pPr>
        <w:pStyle w:val="CodeB"/>
        <w:rPr/>
      </w:pPr>
      <w:r>
        <w:rPr/>
        <w:t xml:space="preserve">  </w:t>
      </w:r>
      <w:r>
        <w:rPr/>
        <w:t>|&gt;          ^</w:t>
      </w:r>
    </w:p>
    <w:p>
      <w:pPr>
        <w:pStyle w:val="CodeB"/>
        <w:rPr/>
      </w:pPr>
      <w:r>
        <w:rPr/>
      </w:r>
    </w:p>
    <w:p>
      <w:pPr>
        <w:pStyle w:val="CodeB"/>
        <w:rPr/>
      </w:pPr>
      <w:r>
        <w:rPr/>
        <w:t>error: aborting due to previous error</w:t>
      </w:r>
    </w:p>
    <w:p>
      <w:pPr>
        <w:pStyle w:val="CodeC"/>
        <w:rPr/>
      </w:pPr>
      <w:r>
        <w:rPr/>
        <w:t>error: Could not compile `functions`.</w:t>
      </w:r>
    </w:p>
    <w:p>
      <w:pPr>
        <w:pStyle w:val="Body"/>
        <w:rPr>
          <w:rFonts w:eastAsia="Microsoft YaHei"/>
        </w:rPr>
      </w:pPr>
      <w:r>
        <w:rPr>
          <w:rFonts w:eastAsia="Microsoft YaHei"/>
        </w:rPr>
        <w:t>The main error message, “not all control paths return a value</w:t>
      </w:r>
      <w:ins w:id="809" w:author="AnneMarieW" w:date="2016-10-03T11:37:00Z">
        <w:r>
          <w:rPr>
            <w:rFonts w:eastAsia="Microsoft YaHei"/>
          </w:rPr>
          <w:t>,</w:t>
        </w:r>
      </w:ins>
      <w:r>
        <w:rPr>
          <w:rFonts w:eastAsia="Microsoft YaHei"/>
        </w:rPr>
        <w:t>”</w:t>
      </w:r>
      <w:del w:id="810" w:author="AnneMarieW" w:date="2016-10-03T11:37:00Z">
        <w:r>
          <w:rPr>
            <w:rFonts w:eastAsia="Microsoft YaHei"/>
          </w:rPr>
          <w:delText>,</w:delText>
        </w:r>
      </w:del>
      <w:r>
        <w:rPr>
          <w:rFonts w:eastAsia="Microsoft YaHei"/>
        </w:rPr>
        <w:t xml:space="preserve"> reveals the core </w:t>
      </w:r>
      <w:del w:id="811" w:author="AnneMarieW" w:date="2016-10-03T11:37:00Z">
        <w:r>
          <w:rPr>
            <w:rFonts w:eastAsia="Microsoft YaHei"/>
          </w:rPr>
          <w:delText xml:space="preserve">of the </w:delText>
        </w:r>
      </w:del>
      <w:r>
        <w:rPr>
          <w:rFonts w:eastAsia="Microsoft YaHei"/>
        </w:rPr>
        <w:t xml:space="preserve">issue with this code. The definition of the function </w:t>
      </w:r>
      <w:r>
        <w:rPr>
          <w:rStyle w:val="Literal"/>
        </w:rPr>
        <w:t xml:space="preserve">plus_one </w:t>
      </w:r>
      <w:r>
        <w:rPr>
          <w:rFonts w:eastAsia="Microsoft YaHei"/>
        </w:rPr>
        <w:t xml:space="preserve">says that it will return an </w:t>
      </w:r>
      <w:r>
        <w:rPr>
          <w:rStyle w:val="Literal"/>
        </w:rPr>
        <w:t>i32</w:t>
      </w:r>
      <w:r>
        <w:rPr>
          <w:rFonts w:eastAsia="Microsoft YaHei"/>
        </w:rPr>
        <w:t xml:space="preserve">, but statements don’t evaluate to a value. Therefore, nothing is returned, which contradicts the function definition and results in an error. In this output, Rust </w:t>
      </w:r>
      <w:del w:id="812" w:author="AnneMarieW" w:date="2016-10-03T11:37:00Z">
        <w:r>
          <w:rPr>
            <w:rFonts w:eastAsia="Microsoft YaHei"/>
          </w:rPr>
          <w:delText>gives</w:delText>
        </w:r>
      </w:del>
      <w:ins w:id="813" w:author="AnneMarieW" w:date="2016-10-03T11:37:00Z">
        <w:r>
          <w:rPr>
            <w:rFonts w:eastAsia="Microsoft YaHei"/>
          </w:rPr>
          <w:t>provides</w:t>
        </w:r>
      </w:ins>
      <w:r>
        <w:rPr>
          <w:rFonts w:eastAsia="Microsoft YaHei"/>
        </w:rPr>
        <w:t xml:space="preserve"> an option to rectify this</w:t>
      </w:r>
      <w:ins w:id="814" w:author="AnneMarieW" w:date="2016-10-03T11:38:00Z">
        <w:r>
          <w:rPr>
            <w:rFonts w:eastAsia="Microsoft YaHei"/>
          </w:rPr>
          <w:t xml:space="preserve"> issue</w:t>
        </w:r>
      </w:ins>
      <w:r>
        <w:rPr>
          <w:rFonts w:eastAsia="Microsoft YaHei"/>
        </w:rPr>
        <w:t>: it suggests removing the semicolon, which would fix the error.</w:t>
      </w:r>
    </w:p>
    <w:p>
      <w:pPr>
        <w:pStyle w:val="HeadA"/>
        <w:rPr>
          <w:rFonts w:eastAsia="Microsoft YaHei"/>
        </w:rPr>
      </w:pPr>
      <w:bookmarkStart w:id="45" w:name="comments"/>
      <w:bookmarkStart w:id="46" w:name="_Toc462761719"/>
      <w:bookmarkEnd w:id="45"/>
      <w:bookmarkEnd w:id="46"/>
      <w:r>
        <w:rPr>
          <w:rFonts w:eastAsia="Microsoft YaHei"/>
        </w:rPr>
        <w:t>Comments</w:t>
      </w:r>
    </w:p>
    <w:p>
      <w:pPr>
        <w:pStyle w:val="BodyFirst"/>
        <w:rPr>
          <w:rFonts w:eastAsia="Microsoft YaHei"/>
        </w:rPr>
      </w:pPr>
      <w:r>
        <w:rPr>
          <w:rFonts w:eastAsia="Microsoft YaHei"/>
        </w:rPr>
        <w:t xml:space="preserve">All programmers strive to make their code easy to understand, but sometimes extra explanation is warranted. In these cases, </w:t>
      </w:r>
      <w:del w:id="815" w:author="janelle" w:date="2016-10-26T12:16:00Z">
        <w:r>
          <w:rPr>
            <w:rFonts w:eastAsia="Microsoft YaHei"/>
          </w:rPr>
          <w:delText xml:space="preserve">we </w:delText>
        </w:r>
      </w:del>
      <w:ins w:id="816" w:author="janelle" w:date="2016-10-26T12:16:00Z">
        <w:r>
          <w:rPr>
            <w:rFonts w:eastAsia="Microsoft YaHei"/>
          </w:rPr>
          <w:t xml:space="preserve">programmers </w:t>
        </w:r>
      </w:ins>
      <w:r>
        <w:rPr>
          <w:rFonts w:eastAsia="Microsoft YaHei"/>
        </w:rPr>
        <w:t>leave notes</w:t>
      </w:r>
      <w:ins w:id="817" w:author="AnneMarieW" w:date="2016-10-04T15:24:00Z">
        <w:r>
          <w:rPr>
            <w:rFonts w:eastAsia="Microsoft YaHei"/>
          </w:rPr>
          <w:t xml:space="preserve">, or </w:t>
        </w:r>
      </w:ins>
      <w:ins w:id="818" w:author="AnneMarieW" w:date="2016-10-04T15:24:00Z">
        <w:r>
          <w:rPr>
            <w:rStyle w:val="EmphasisItalic"/>
            <w:rFonts w:eastAsia="Microsoft YaHei"/>
          </w:rPr>
          <w:t>comments</w:t>
        </w:r>
      </w:ins>
      <w:del w:id="819" w:author="AnneMarieW" w:date="2016-10-04T15:24:00Z">
        <w:r>
          <w:rPr>
            <w:rStyle w:val="EmphasisItalic"/>
            <w:rFonts w:eastAsia="Microsoft YaHei"/>
          </w:rPr>
          <w:delText xml:space="preserve"> </w:delText>
        </w:r>
      </w:del>
      <w:ins w:id="820" w:author="AnneMarieW" w:date="2016-10-04T15:24:00Z">
        <w:r>
          <w:rPr>
            <w:rFonts w:eastAsia="Microsoft YaHei"/>
          </w:rPr>
          <w:t xml:space="preserve">, </w:t>
        </w:r>
      </w:ins>
      <w:r>
        <w:rPr>
          <w:rFonts w:eastAsia="Microsoft YaHei"/>
        </w:rPr>
        <w:t xml:space="preserve">in </w:t>
      </w:r>
      <w:del w:id="821" w:author="janelle" w:date="2016-10-26T12:16:00Z">
        <w:r>
          <w:rPr>
            <w:rFonts w:eastAsia="Microsoft YaHei"/>
          </w:rPr>
          <w:delText>your</w:delText>
        </w:r>
      </w:del>
      <w:ins w:id="822" w:author="janelle" w:date="2016-10-26T12:16:00Z">
        <w:r>
          <w:rPr>
            <w:rFonts w:eastAsia="Microsoft YaHei"/>
          </w:rPr>
          <w:t>their</w:t>
        </w:r>
      </w:ins>
      <w:r>
        <w:rPr>
          <w:rFonts w:eastAsia="Microsoft YaHei"/>
        </w:rPr>
        <w:t xml:space="preserve"> source code that the compiler will ignore but people reading the source code may find useful. </w:t>
      </w:r>
      <w:del w:id="823" w:author="AnneMarieW" w:date="2016-10-04T15:24:00Z">
        <w:r>
          <w:rPr>
            <w:rFonts w:eastAsia="Microsoft YaHei"/>
          </w:rPr>
          <w:delText xml:space="preserve">These notes are called </w:delText>
        </w:r>
      </w:del>
      <w:del w:id="824" w:author="AnneMarieW" w:date="2016-10-04T15:24:00Z">
        <w:r>
          <w:rPr>
            <w:rStyle w:val="EmphasisItalic"/>
            <w:rFonts w:eastAsia="Microsoft YaHei"/>
          </w:rPr>
          <w:delText>comments</w:delText>
        </w:r>
      </w:del>
      <w:del w:id="825" w:author="AnneMarieW" w:date="2016-10-04T15:24:00Z">
        <w:r>
          <w:rPr>
            <w:rFonts w:eastAsia="Microsoft YaHei"/>
          </w:rPr>
          <w:delText>.</w:delText>
        </w:r>
      </w:del>
    </w:p>
    <w:p>
      <w:pPr>
        <w:pStyle w:val="BodyFirst"/>
        <w:pPrChange w:id="0" w:author="AnneMarieW" w:date="2016-10-04T15:24:00Z"/>
        <w:rPr/>
      </w:pPr>
      <w:r>
        <w:rPr>
          <w:rFonts w:eastAsia="Microsoft YaHei"/>
        </w:rPr>
        <w:t>Here’s a simple comment:</w:t>
      </w:r>
    </w:p>
    <w:p>
      <w:pPr>
        <w:pStyle w:val="CodeSingle"/>
        <w:rPr/>
      </w:pPr>
      <w:r>
        <w:rPr/>
        <w:t>// Hello, world.</w:t>
      </w:r>
    </w:p>
    <w:p>
      <w:pPr>
        <w:pStyle w:val="Body"/>
        <w:rPr>
          <w:rFonts w:eastAsia="Microsoft YaHei"/>
        </w:rPr>
      </w:pPr>
      <w:r>
        <w:rPr>
          <w:rFonts w:eastAsia="Microsoft YaHei"/>
        </w:rPr>
        <w:t xml:space="preserve">In Rust, comments must start with two slashes and will </w:t>
      </w:r>
      <w:del w:id="826" w:author="AnneMarieW" w:date="2016-10-03T11:41:00Z">
        <w:r>
          <w:rPr>
            <w:rFonts w:eastAsia="Microsoft YaHei"/>
          </w:rPr>
          <w:delText>last</w:delText>
        </w:r>
      </w:del>
      <w:ins w:id="827" w:author="AnneMarieW" w:date="2016-10-03T11:41:00Z">
        <w:r>
          <w:rPr>
            <w:rFonts w:eastAsia="Microsoft YaHei"/>
          </w:rPr>
          <w:t>extend</w:t>
        </w:r>
      </w:ins>
      <w:r>
        <w:rPr>
          <w:rFonts w:eastAsia="Microsoft YaHei"/>
        </w:rPr>
        <w:t xml:space="preserve"> until the end of the line. For comments that extend beyond a single line, you’ll need to include </w:t>
      </w:r>
      <w:r>
        <w:rPr>
          <w:rStyle w:val="Literal"/>
        </w:rPr>
        <w:t>//</w:t>
      </w:r>
      <w:r>
        <w:rPr>
          <w:rFonts w:eastAsia="Microsoft YaHei"/>
        </w:rPr>
        <w:t xml:space="preserve"> on each line, like this:</w:t>
      </w:r>
    </w:p>
    <w:p>
      <w:pPr>
        <w:pStyle w:val="CodeA"/>
        <w:rPr/>
      </w:pPr>
      <w:r>
        <w:rPr/>
        <w:t>// So we’re doing something complicated here, long enough that we need</w:t>
      </w:r>
    </w:p>
    <w:p>
      <w:pPr>
        <w:pStyle w:val="CodeB"/>
        <w:rPr/>
      </w:pPr>
      <w:r>
        <w:rPr/>
        <w:t>// multiple lines of comments to do it! Whew! Hopefully, this comment will</w:t>
      </w:r>
    </w:p>
    <w:p>
      <w:pPr>
        <w:pStyle w:val="CodeC"/>
        <w:rPr/>
      </w:pPr>
      <w:r>
        <w:rPr/>
        <w:t>// explain what’s going on.</w:t>
      </w:r>
    </w:p>
    <w:p>
      <w:pPr>
        <w:pStyle w:val="Body"/>
        <w:rPr>
          <w:rFonts w:eastAsia="Microsoft YaHei"/>
        </w:rPr>
      </w:pPr>
      <w:r>
        <w:rPr>
          <w:rFonts w:eastAsia="Microsoft YaHei"/>
        </w:rPr>
        <w:t xml:space="preserve">Comments can also be placed at the end of </w:t>
      </w:r>
      <w:ins w:id="828" w:author="AnneMarieW" w:date="2016-10-03T11:42:00Z">
        <w:r>
          <w:rPr>
            <w:rFonts w:eastAsia="Microsoft YaHei"/>
          </w:rPr>
          <w:t xml:space="preserve">code </w:t>
        </w:r>
      </w:ins>
      <w:r>
        <w:rPr>
          <w:rFonts w:eastAsia="Microsoft YaHei"/>
        </w:rPr>
        <w:t>lines</w:t>
      </w:r>
      <w:del w:id="829" w:author="AnneMarieW" w:date="2016-10-03T11:42:00Z">
        <w:r>
          <w:rPr>
            <w:rFonts w:eastAsia="Microsoft YaHei"/>
          </w:rPr>
          <w:delText xml:space="preserve"> of code</w:delText>
        </w:r>
      </w:del>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lucky_number = 7; // I’m feeling lucky today.</w:t>
      </w:r>
    </w:p>
    <w:p>
      <w:pPr>
        <w:pStyle w:val="CodeC"/>
        <w:rPr/>
      </w:pPr>
      <w:r>
        <w:rPr/>
        <w:t>}</w:t>
      </w:r>
    </w:p>
    <w:p>
      <w:pPr>
        <w:pStyle w:val="Body"/>
        <w:rPr>
          <w:rFonts w:eastAsia="Microsoft YaHei"/>
        </w:rPr>
      </w:pPr>
      <w:r>
        <w:rPr>
          <w:rFonts w:eastAsia="Microsoft YaHei"/>
        </w:rPr>
        <w:t xml:space="preserve">But you’ll more often see them </w:t>
      </w:r>
      <w:ins w:id="830" w:author="AnneMarieW" w:date="2016-10-03T11:43:00Z">
        <w:r>
          <w:rPr>
            <w:rFonts w:eastAsia="Microsoft YaHei"/>
          </w:rPr>
          <w:t>used in this format</w:t>
        </w:r>
      </w:ins>
      <w:del w:id="831" w:author="AnneMarieW" w:date="2016-10-03T11:43:00Z">
        <w:r>
          <w:rPr>
            <w:rFonts w:eastAsia="Microsoft YaHei"/>
          </w:rPr>
          <w:delText>above, like so</w:delText>
        </w:r>
      </w:del>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 I’m feeling lucky today.</w:t>
      </w:r>
    </w:p>
    <w:p>
      <w:pPr>
        <w:pStyle w:val="CodeB"/>
        <w:rPr/>
      </w:pPr>
      <w:r>
        <w:rPr/>
        <w:t xml:space="preserve">    </w:t>
      </w:r>
      <w:r>
        <w:rPr/>
        <w:t>let lucky_number = 7;</w:t>
      </w:r>
    </w:p>
    <w:p>
      <w:pPr>
        <w:pStyle w:val="CodeC"/>
        <w:rPr/>
      </w:pPr>
      <w:r>
        <w:rPr/>
        <w:t>}</w:t>
      </w:r>
    </w:p>
    <w:p>
      <w:pPr>
        <w:pStyle w:val="Body"/>
        <w:rPr>
          <w:rFonts w:eastAsia="Microsoft YaHei"/>
        </w:rPr>
      </w:pPr>
      <w:r>
        <w:rPr>
          <w:rFonts w:eastAsia="Microsoft YaHei"/>
        </w:rPr>
        <w:t>That’s all there is to</w:t>
      </w:r>
      <w:ins w:id="832" w:author="AnneMarieW" w:date="2016-10-03T11:43:00Z">
        <w:r>
          <w:rPr>
            <w:rFonts w:eastAsia="Microsoft YaHei"/>
          </w:rPr>
          <w:t xml:space="preserve"> </w:t>
        </w:r>
      </w:ins>
      <w:del w:id="833" w:author="AnneMarieW" w:date="2016-10-03T11:43:00Z">
        <w:r>
          <w:rPr>
            <w:rFonts w:eastAsia="Microsoft YaHei"/>
          </w:rPr>
          <w:delText xml:space="preserve"> it. C</w:delText>
        </w:r>
      </w:del>
      <w:ins w:id="834" w:author="AnneMarieW" w:date="2016-10-03T11:43:00Z">
        <w:r>
          <w:rPr>
            <w:rFonts w:eastAsia="Microsoft YaHei"/>
          </w:rPr>
          <w:t>c</w:t>
        </w:r>
      </w:ins>
      <w:r>
        <w:rPr>
          <w:rFonts w:eastAsia="Microsoft YaHei"/>
        </w:rPr>
        <w:t>omments</w:t>
      </w:r>
      <w:ins w:id="835" w:author="AnneMarieW" w:date="2016-10-03T11:44:00Z">
        <w:r>
          <w:rPr>
            <w:rFonts w:eastAsia="Microsoft YaHei"/>
          </w:rPr>
          <w:t>. They</w:t>
        </w:r>
      </w:ins>
      <w:del w:id="836" w:author="AnneMarieW" w:date="2016-10-03T11:44:00Z">
        <w:r>
          <w:rPr>
            <w:rFonts w:eastAsia="Microsoft YaHei"/>
          </w:rPr>
          <w:delText xml:space="preserve"> a</w:delText>
        </w:r>
      </w:del>
      <w:ins w:id="837" w:author="AnneMarieW" w:date="2016-10-03T11:44:00Z">
        <w:r>
          <w:rPr>
            <w:rFonts w:eastAsia="Microsoft YaHei"/>
          </w:rPr>
          <w:t>’</w:t>
        </w:r>
      </w:ins>
      <w:r>
        <w:rPr>
          <w:rFonts w:eastAsia="Microsoft YaHei"/>
        </w:rPr>
        <w:t>re not particularly complicated.</w:t>
      </w:r>
    </w:p>
    <w:p>
      <w:pPr>
        <w:pStyle w:val="HeadA"/>
        <w:rPr>
          <w:rFonts w:eastAsia="Microsoft YaHei"/>
        </w:rPr>
      </w:pPr>
      <w:bookmarkStart w:id="47" w:name="control-flow"/>
      <w:bookmarkStart w:id="48" w:name="_Toc462761720"/>
      <w:bookmarkEnd w:id="47"/>
      <w:bookmarkEnd w:id="48"/>
      <w:r>
        <w:rPr>
          <w:rFonts w:eastAsia="Microsoft YaHei"/>
        </w:rPr>
        <w:t>Control Flow</w:t>
      </w:r>
    </w:p>
    <w:p>
      <w:pPr>
        <w:pStyle w:val="BodyFirst"/>
        <w:rPr>
          <w:rFonts w:eastAsia="Microsoft YaHei"/>
        </w:rPr>
      </w:pPr>
      <w:r>
        <w:rPr>
          <w:rFonts w:eastAsia="Microsoft YaHei"/>
        </w:rPr>
        <w:t>Dec</w:t>
      </w:r>
      <w:del w:id="838" w:author="AnneMarieW" w:date="2016-10-03T11:44:00Z">
        <w:r>
          <w:rPr>
            <w:rFonts w:eastAsia="Microsoft YaHei"/>
          </w:rPr>
          <w:delText>isions on</w:delText>
        </w:r>
      </w:del>
      <w:ins w:id="839" w:author="AnneMarieW" w:date="2016-10-03T11:44:00Z">
        <w:r>
          <w:rPr>
            <w:rFonts w:eastAsia="Microsoft YaHei"/>
          </w:rPr>
          <w:t>iding</w:t>
        </w:r>
      </w:ins>
      <w:r>
        <w:rPr>
          <w:rFonts w:eastAsia="Microsoft YaHei"/>
        </w:rPr>
        <w:t xml:space="preserve"> whether or not to run some code depending on if a condition is true</w:t>
      </w:r>
      <w:del w:id="840" w:author="AnneMarieW" w:date="2016-10-03T11:44:00Z">
        <w:r>
          <w:rPr>
            <w:rFonts w:eastAsia="Microsoft YaHei"/>
          </w:rPr>
          <w:delText>,</w:delText>
        </w:r>
      </w:del>
      <w:r>
        <w:rPr>
          <w:rFonts w:eastAsia="Microsoft YaHei"/>
        </w:rPr>
        <w:t xml:space="preserve"> or deciding to run some code repeatedly while a condition is true</w:t>
      </w:r>
      <w:del w:id="841" w:author="AnneMarieW" w:date="2016-10-03T11:44:00Z">
        <w:r>
          <w:rPr>
            <w:rFonts w:eastAsia="Microsoft YaHei"/>
          </w:rPr>
          <w:delText>,</w:delText>
        </w:r>
      </w:del>
      <w:r>
        <w:rPr>
          <w:rFonts w:eastAsia="Microsoft YaHei"/>
        </w:rPr>
        <w:t xml:space="preserve"> are basic building blocks in most programming languages. The most common constructs that let </w:t>
      </w:r>
      <w:del w:id="842" w:author="AnneMarieW" w:date="2016-10-03T11:45:00Z">
        <w:r>
          <w:rPr>
            <w:rFonts w:eastAsia="Microsoft YaHei"/>
          </w:rPr>
          <w:delText>us</w:delText>
        </w:r>
      </w:del>
      <w:ins w:id="843" w:author="AnneMarieW" w:date="2016-10-03T11:45:00Z">
        <w:r>
          <w:rPr>
            <w:rFonts w:eastAsia="Microsoft YaHei"/>
          </w:rPr>
          <w:t>you</w:t>
        </w:r>
      </w:ins>
      <w:r>
        <w:rPr>
          <w:rFonts w:eastAsia="Microsoft YaHei"/>
        </w:rPr>
        <w:t xml:space="preserve"> control the flow of execution of </w:t>
      </w:r>
      <w:del w:id="844" w:author="AnneMarieW" w:date="2016-10-03T11:45:00Z">
        <w:r>
          <w:rPr>
            <w:rFonts w:eastAsia="Microsoft YaHei"/>
          </w:rPr>
          <w:delText xml:space="preserve">our </w:delText>
        </w:r>
      </w:del>
      <w:r>
        <w:rPr>
          <w:rFonts w:eastAsia="Microsoft YaHei"/>
        </w:rPr>
        <w:t xml:space="preserve">Rust code are </w:t>
      </w:r>
      <w:r>
        <w:rPr>
          <w:rStyle w:val="Literal"/>
        </w:rPr>
        <w:t>if</w:t>
      </w:r>
      <w:r>
        <w:rPr>
          <w:rFonts w:eastAsia="Microsoft YaHei"/>
        </w:rPr>
        <w:t xml:space="preserve"> expressions and loops.</w:t>
      </w:r>
    </w:p>
    <w:p>
      <w:pPr>
        <w:pStyle w:val="HeadB"/>
        <w:rPr>
          <w:rFonts w:eastAsia="Microsoft YaHei"/>
        </w:rPr>
      </w:pPr>
      <w:del w:id="845" w:author="janelle" w:date="2016-10-26T12:33:00Z">
        <w:r>
          <w:rPr/>
          <w:delText>I</w:delText>
        </w:r>
      </w:del>
      <w:ins w:id="846" w:author="janelle" w:date="2016-10-26T12:33:00Z">
        <w:bookmarkStart w:id="49" w:name="_Toc462761721"/>
        <w:r>
          <w:rPr/>
          <w:t>i</w:t>
        </w:r>
      </w:ins>
      <w:r>
        <w:rPr/>
        <w:t xml:space="preserve">f </w:t>
      </w:r>
      <w:bookmarkEnd w:id="49"/>
      <w:r>
        <w:rPr>
          <w:rFonts w:eastAsia="Microsoft YaHei"/>
        </w:rPr>
        <w:t>Expressions</w:t>
      </w:r>
    </w:p>
    <w:p>
      <w:pPr>
        <w:pStyle w:val="BodyFirst"/>
        <w:rPr>
          <w:rFonts w:eastAsia="Microsoft YaHei"/>
        </w:rPr>
      </w:pPr>
      <w:r>
        <w:rPr>
          <w:rFonts w:eastAsia="Microsoft YaHei"/>
        </w:rPr>
        <w:t xml:space="preserve">An </w:t>
      </w:r>
      <w:r>
        <w:rPr>
          <w:rStyle w:val="Literal"/>
        </w:rPr>
        <w:t>if</w:t>
      </w:r>
      <w:r>
        <w:rPr>
          <w:rFonts w:eastAsia="Microsoft YaHei"/>
        </w:rPr>
        <w:t xml:space="preserve"> expression allows </w:t>
      </w:r>
      <w:del w:id="847" w:author="AnneMarieW" w:date="2016-10-03T15:37:00Z">
        <w:r>
          <w:rPr>
            <w:rFonts w:eastAsia="Microsoft YaHei"/>
          </w:rPr>
          <w:delText>us</w:delText>
        </w:r>
      </w:del>
      <w:ins w:id="848" w:author="AnneMarieW" w:date="2016-10-03T15:37:00Z">
        <w:r>
          <w:rPr>
            <w:rFonts w:eastAsia="Microsoft YaHei"/>
          </w:rPr>
          <w:t>you</w:t>
        </w:r>
      </w:ins>
      <w:r>
        <w:rPr>
          <w:rFonts w:eastAsia="Microsoft YaHei"/>
        </w:rPr>
        <w:t xml:space="preserve"> to branch </w:t>
      </w:r>
      <w:ins w:id="849" w:author="AnneMarieW" w:date="2016-10-03T15:37:00Z">
        <w:r>
          <w:rPr>
            <w:rFonts w:eastAsia="Microsoft YaHei"/>
          </w:rPr>
          <w:t>y</w:t>
        </w:r>
      </w:ins>
      <w:r>
        <w:rPr>
          <w:rFonts w:eastAsia="Microsoft YaHei"/>
        </w:rPr>
        <w:t xml:space="preserve">our code depending on conditions. </w:t>
      </w:r>
      <w:del w:id="850" w:author="AnneMarieW" w:date="2016-10-03T15:37:00Z">
        <w:r>
          <w:rPr>
            <w:rFonts w:eastAsia="Microsoft YaHei"/>
          </w:rPr>
          <w:delText>We</w:delText>
        </w:r>
      </w:del>
      <w:ins w:id="851" w:author="AnneMarieW" w:date="2016-10-03T15:37:00Z">
        <w:r>
          <w:rPr>
            <w:rFonts w:eastAsia="Microsoft YaHei"/>
          </w:rPr>
          <w:t>You</w:t>
        </w:r>
      </w:ins>
      <w:r>
        <w:rPr>
          <w:rFonts w:eastAsia="Microsoft YaHei"/>
        </w:rPr>
        <w:t xml:space="preserve"> provide a condition and then s</w:t>
      </w:r>
      <w:del w:id="852" w:author="AnneMarieW" w:date="2016-10-03T15:37:00Z">
        <w:r>
          <w:rPr>
            <w:rFonts w:eastAsia="Microsoft YaHei"/>
          </w:rPr>
          <w:delText>ay</w:delText>
        </w:r>
      </w:del>
      <w:ins w:id="853" w:author="AnneMarieW" w:date="2016-10-03T15:37:00Z">
        <w:r>
          <w:rPr>
            <w:rFonts w:eastAsia="Microsoft YaHei"/>
          </w:rPr>
          <w:t>tate</w:t>
        </w:r>
      </w:ins>
      <w:r>
        <w:rPr>
          <w:rFonts w:eastAsia="Microsoft YaHei"/>
        </w:rPr>
        <w:t>, “If this condition is met, run this block of code. If the condition is not met, do not run this block of code.”</w:t>
      </w:r>
    </w:p>
    <w:p>
      <w:pPr>
        <w:pStyle w:val="Body"/>
        <w:rPr>
          <w:rFonts w:eastAsia="Microsoft YaHei"/>
        </w:rPr>
      </w:pPr>
      <w:del w:id="854" w:author="AnneMarieW" w:date="2016-10-03T15:38:00Z">
        <w:r>
          <w:rPr>
            <w:rFonts w:eastAsia="Microsoft YaHei"/>
          </w:rPr>
          <w:delText xml:space="preserve">Let’s make </w:delText>
        </w:r>
      </w:del>
      <w:ins w:id="855" w:author="AnneMarieW" w:date="2016-10-03T15:38:00Z">
        <w:r>
          <w:rPr>
            <w:rFonts w:eastAsia="Microsoft YaHei"/>
          </w:rPr>
          <w:t xml:space="preserve">Create </w:t>
        </w:r>
      </w:ins>
      <w:r>
        <w:rPr>
          <w:rFonts w:eastAsia="Microsoft YaHei"/>
        </w:rPr>
        <w:t xml:space="preserve">a new project </w:t>
      </w:r>
      <w:ins w:id="856" w:author="AnneMarieW" w:date="2016-10-03T15:38:00Z">
        <w:r>
          <w:rPr>
            <w:rFonts w:eastAsia="Microsoft YaHei"/>
          </w:rPr>
          <w:t xml:space="preserve">called </w:t>
        </w:r>
      </w:ins>
      <w:ins w:id="857" w:author="AnneMarieW" w:date="2016-10-03T15:38:00Z">
        <w:r>
          <w:rPr>
            <w:rStyle w:val="EmphasisItalic"/>
          </w:rPr>
          <w:t>branches</w:t>
        </w:r>
      </w:ins>
      <w:ins w:id="858" w:author="AnneMarieW" w:date="2016-10-03T15:38:00Z">
        <w:r>
          <w:rPr>
            <w:rStyle w:val="EmphasisItalic"/>
            <w:rFonts w:eastAsia="Microsoft YaHei"/>
          </w:rPr>
          <w:t xml:space="preserve"> </w:t>
        </w:r>
      </w:ins>
      <w:r>
        <w:rPr>
          <w:rFonts w:eastAsia="Microsoft YaHei"/>
        </w:rPr>
        <w:t>in your</w:t>
      </w:r>
      <w:r>
        <w:rPr>
          <w:rStyle w:val="EmphasisItalic"/>
          <w:rFonts w:eastAsia="Microsoft YaHei"/>
          <w:rPrChange w:id="0" w:author="AnneMarieW" w:date="2016-10-03T15:37:00Z">
            <w:rPr>
              <w:sz w:val="20"/>
              <w:rFonts w:ascii="Courier" w:hAnsi="Courier" w:eastAsia="Microsoft YaHei"/>
              <w:color w:val="0000FF"/>
            </w:rPr>
          </w:rPrChange>
        </w:rPr>
        <w:t xml:space="preserve"> projects </w:t>
      </w:r>
      <w:r>
        <w:rPr>
          <w:rFonts w:eastAsia="Microsoft YaHei"/>
        </w:rPr>
        <w:t>directory to explore</w:t>
      </w:r>
      <w:ins w:id="860" w:author="AnneMarieW" w:date="2016-10-03T15:38:00Z">
        <w:r>
          <w:rPr>
            <w:rFonts w:eastAsia="Microsoft YaHei"/>
          </w:rPr>
          <w:t xml:space="preserve"> the</w:t>
        </w:r>
      </w:ins>
      <w:r>
        <w:rPr>
          <w:rFonts w:eastAsia="Microsoft YaHei"/>
        </w:rPr>
        <w:t xml:space="preserve"> </w:t>
      </w:r>
      <w:r>
        <w:rPr>
          <w:rStyle w:val="Literal"/>
        </w:rPr>
        <w:t>if</w:t>
      </w:r>
      <w:del w:id="861" w:author="AnneMarieW" w:date="2016-10-03T15:38:00Z">
        <w:r>
          <w:rPr>
            <w:rStyle w:val="Literal"/>
            <w:rFonts w:eastAsia="Microsoft YaHei"/>
          </w:rPr>
          <w:delText>,</w:delText>
        </w:r>
      </w:del>
      <w:r>
        <w:rPr>
          <w:rFonts w:eastAsia="Microsoft YaHei"/>
        </w:rPr>
        <w:t xml:space="preserve"> </w:t>
      </w:r>
      <w:ins w:id="862" w:author="AnneMarieW" w:date="2016-10-03T15:38:00Z">
        <w:r>
          <w:rPr>
            <w:rFonts w:eastAsia="Microsoft YaHei"/>
          </w:rPr>
          <w:t>expression</w:t>
        </w:r>
      </w:ins>
      <w:del w:id="863" w:author="AnneMarieW" w:date="2016-10-03T15:38:00Z">
        <w:r>
          <w:rPr>
            <w:rFonts w:eastAsia="Microsoft YaHei"/>
          </w:rPr>
          <w:delText xml:space="preserve">and call it </w:delText>
        </w:r>
      </w:del>
      <w:del w:id="864" w:author="AnneMarieW" w:date="2016-10-03T15:38:00Z">
        <w:r>
          <w:rPr>
            <w:rStyle w:val="Literal"/>
            <w:rFonts w:eastAsia="Microsoft YaHei"/>
          </w:rPr>
          <w:delText>branches</w:delText>
        </w:r>
      </w:del>
      <w:r>
        <w:rPr>
          <w:rFonts w:eastAsia="Microsoft YaHei"/>
        </w:rPr>
        <w:t xml:space="preserve">. In the </w:t>
      </w:r>
      <w:r>
        <w:rPr>
          <w:rStyle w:val="EmphasisItalic"/>
          <w:rFonts w:eastAsia="Microsoft YaHei"/>
        </w:rPr>
        <w:t>src/main.rs</w:t>
      </w:r>
      <w:r>
        <w:rPr>
          <w:rFonts w:eastAsia="Microsoft YaHei"/>
        </w:rPr>
        <w:t xml:space="preserve"> file, </w:t>
      </w:r>
      <w:ins w:id="865" w:author="AnneMarieW" w:date="2016-10-03T15:38:00Z">
        <w:r>
          <w:rPr>
            <w:rFonts w:eastAsia="Microsoft YaHei"/>
          </w:rPr>
          <w:t>in</w:t>
        </w:r>
      </w:ins>
      <w:r>
        <w:rPr>
          <w:rFonts w:eastAsia="Microsoft YaHei"/>
        </w:rPr>
        <w:t>put</w:t>
      </w:r>
      <w:ins w:id="866" w:author="AnneMarieW" w:date="2016-10-03T15:39: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&lt; 5 {</w:t>
      </w:r>
    </w:p>
    <w:p>
      <w:pPr>
        <w:pStyle w:val="CodeB"/>
        <w:rPr/>
      </w:pPr>
      <w:r>
        <w:rPr/>
        <w:t xml:space="preserve">        </w:t>
      </w:r>
      <w:r>
        <w:rPr/>
        <w:t>println!("condition was true");</w:t>
      </w:r>
    </w:p>
    <w:p>
      <w:pPr>
        <w:pStyle w:val="CodeB"/>
        <w:rPr/>
      </w:pPr>
      <w:r>
        <w:rPr/>
        <w:t xml:space="preserve">    </w:t>
      </w:r>
      <w:r>
        <w:rPr/>
        <w:t>} else {</w:t>
      </w:r>
    </w:p>
    <w:p>
      <w:pPr>
        <w:pStyle w:val="CodeB"/>
        <w:rPr/>
      </w:pPr>
      <w:r>
        <w:rPr/>
        <w:t xml:space="preserve">        </w:t>
      </w:r>
      <w:r>
        <w:rPr/>
        <w:t>println!("condition was false");</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All </w:t>
      </w:r>
      <w:r>
        <w:rPr>
          <w:rStyle w:val="Literal"/>
        </w:rPr>
        <w:t>if</w:t>
      </w:r>
      <w:r>
        <w:rPr>
          <w:rFonts w:eastAsia="Microsoft YaHei"/>
        </w:rPr>
        <w:t xml:space="preserve"> expressions start with the keyword </w:t>
      </w:r>
      <w:r>
        <w:rPr>
          <w:rStyle w:val="Literal"/>
        </w:rPr>
        <w:t>if</w:t>
      </w:r>
      <w:r>
        <w:rPr>
          <w:rFonts w:eastAsia="Microsoft YaHei"/>
        </w:rPr>
        <w:t xml:space="preserve">, which is followed by a condition. In this case, </w:t>
      </w:r>
      <w:del w:id="867" w:author="AnneMarieW" w:date="2016-10-03T15:39:00Z">
        <w:r>
          <w:rPr>
            <w:rFonts w:eastAsia="Microsoft YaHei"/>
          </w:rPr>
          <w:delText xml:space="preserve">our </w:delText>
        </w:r>
      </w:del>
      <w:ins w:id="868" w:author="AnneMarieW" w:date="2016-10-03T15:39:00Z">
        <w:r>
          <w:rPr>
            <w:rFonts w:eastAsia="Microsoft YaHei"/>
          </w:rPr>
          <w:t xml:space="preserve">the </w:t>
        </w:r>
      </w:ins>
      <w:r>
        <w:rPr>
          <w:rFonts w:eastAsia="Microsoft YaHei"/>
        </w:rPr>
        <w:t xml:space="preserve">condition </w:t>
      </w:r>
      <w:del w:id="869" w:author="AnneMarieW" w:date="2016-10-03T15:39:00Z">
        <w:r>
          <w:rPr>
            <w:rFonts w:eastAsia="Microsoft YaHei"/>
          </w:rPr>
          <w:delText xml:space="preserve">is </w:delText>
        </w:r>
      </w:del>
      <w:r>
        <w:rPr>
          <w:rFonts w:eastAsia="Microsoft YaHei"/>
        </w:rPr>
        <w:t>check</w:t>
      </w:r>
      <w:ins w:id="870" w:author="AnneMarieW" w:date="2016-10-03T15:39:00Z">
        <w:r>
          <w:rPr>
            <w:rFonts w:eastAsia="Microsoft YaHei"/>
          </w:rPr>
          <w:t>s</w:t>
        </w:r>
      </w:ins>
      <w:del w:id="871" w:author="AnneMarieW" w:date="2016-10-03T15:39:00Z">
        <w:r>
          <w:rPr>
            <w:rFonts w:eastAsia="Microsoft YaHei"/>
          </w:rPr>
          <w:delText>ing if our</w:delText>
        </w:r>
      </w:del>
      <w:ins w:id="872" w:author="AnneMarieW" w:date="2016-10-03T15:39:00Z">
        <w:r>
          <w:rPr>
            <w:rFonts w:eastAsia="Microsoft YaHei"/>
          </w:rPr>
          <w:t xml:space="preserve"> whether or not the</w:t>
        </w:r>
      </w:ins>
      <w:r>
        <w:rPr>
          <w:rFonts w:eastAsia="Microsoft YaHei"/>
        </w:rPr>
        <w:t xml:space="preserve"> </w:t>
      </w:r>
      <w:del w:id="873" w:author="NSP" w:date="2016-10-21T14:08:00Z">
        <w:r>
          <w:rPr>
            <w:rFonts w:eastAsia="Microsoft YaHei"/>
          </w:rPr>
          <w:delText>variable binding</w:delText>
        </w:r>
      </w:del>
      <w:ins w:id="874" w:author="NSP" w:date="2016-10-21T14:08:00Z">
        <w:r>
          <w:rPr>
            <w:rFonts w:eastAsia="Microsoft YaHei"/>
          </w:rPr>
          <w:t>variable</w:t>
        </w:r>
      </w:ins>
      <w:r>
        <w:rPr>
          <w:rFonts w:eastAsia="Microsoft YaHei"/>
        </w:rPr>
        <w:t xml:space="preserve"> </w:t>
      </w:r>
      <w:r>
        <w:rPr>
          <w:rStyle w:val="Literal"/>
        </w:rPr>
        <w:t>number</w:t>
      </w:r>
      <w:r>
        <w:rPr>
          <w:rFonts w:eastAsia="Microsoft YaHei"/>
        </w:rPr>
        <w:t xml:space="preserve"> has a value </w:t>
      </w:r>
      <w:del w:id="875" w:author="AnneMarieW" w:date="2016-10-03T15:39:00Z">
        <w:r>
          <w:rPr>
            <w:rFonts w:eastAsia="Microsoft YaHei"/>
          </w:rPr>
          <w:delText xml:space="preserve">that is </w:delText>
        </w:r>
      </w:del>
      <w:r>
        <w:rPr>
          <w:rFonts w:eastAsia="Microsoft YaHei"/>
        </w:rPr>
        <w:t xml:space="preserve">less than 5. The block of code we want to execute if the condition is true </w:t>
      </w:r>
      <w:ins w:id="876" w:author="AnneMarieW" w:date="2016-10-03T15:39:00Z">
        <w:r>
          <w:rPr>
            <w:rFonts w:eastAsia="Microsoft YaHei"/>
          </w:rPr>
          <w:t xml:space="preserve">is placed </w:t>
        </w:r>
      </w:ins>
      <w:del w:id="877" w:author="AnneMarieW" w:date="2016-10-03T15:39:00Z">
        <w:r>
          <w:rPr>
            <w:rFonts w:eastAsia="Microsoft YaHei"/>
          </w:rPr>
          <w:delText>go</w:delText>
        </w:r>
      </w:del>
      <w:del w:id="878" w:author="AnneMarieW" w:date="2016-10-03T15:40:00Z">
        <w:r>
          <w:rPr>
            <w:rFonts w:eastAsia="Microsoft YaHei"/>
          </w:rPr>
          <w:delText xml:space="preserve">es </w:delText>
        </w:r>
      </w:del>
      <w:r>
        <w:rPr>
          <w:rFonts w:eastAsia="Microsoft YaHei"/>
        </w:rPr>
        <w:t>immediately after the condition</w:t>
      </w:r>
      <w:del w:id="879" w:author="AnneMarieW" w:date="2016-10-03T15:40:00Z">
        <w:r>
          <w:rPr>
            <w:rFonts w:eastAsia="Microsoft YaHei"/>
          </w:rPr>
          <w:delText>,</w:delText>
        </w:r>
      </w:del>
      <w:r>
        <w:rPr>
          <w:rFonts w:eastAsia="Microsoft YaHei"/>
        </w:rPr>
        <w:t xml:space="preserve"> inside curly braces. These blocks are sometimes </w:t>
      </w:r>
      <w:commentRangeStart w:id="8"/>
      <w:r>
        <w:rPr>
          <w:rFonts w:eastAsia="Microsoft YaHei"/>
        </w:rPr>
        <w:t xml:space="preserve">called </w:t>
      </w:r>
      <w:r>
        <w:rPr>
          <w:rStyle w:val="EmphasisItalic"/>
          <w:rFonts w:eastAsia="Microsoft YaHei"/>
        </w:rPr>
        <w:t>arms</w:t>
      </w:r>
      <w:r>
        <w:rPr>
          <w:rStyle w:val="EmphasisItalic"/>
          <w:rFonts w:eastAsia="Microsoft YaHei"/>
        </w:rPr>
      </w:r>
      <w:commentRangeEnd w:id="8"/>
      <w:r>
        <w:commentReference w:id="8"/>
      </w:r>
      <w:r>
        <w:rPr>
          <w:rFonts w:eastAsia="Microsoft YaHei"/>
        </w:rPr>
        <w:t xml:space="preserve">. </w:t>
      </w:r>
      <w:del w:id="880" w:author="AnneMarieW" w:date="2016-10-03T15:41:00Z">
        <w:r>
          <w:rPr>
            <w:rFonts w:eastAsia="Microsoft YaHei"/>
          </w:rPr>
          <w:delText>We can o</w:delText>
        </w:r>
      </w:del>
      <w:ins w:id="881" w:author="AnneMarieW" w:date="2016-10-03T15:41:00Z">
        <w:r>
          <w:rPr>
            <w:rFonts w:eastAsia="Microsoft YaHei"/>
          </w:rPr>
          <w:t>O</w:t>
        </w:r>
      </w:ins>
      <w:r>
        <w:rPr>
          <w:rFonts w:eastAsia="Microsoft YaHei"/>
        </w:rPr>
        <w:t>ptionally</w:t>
      </w:r>
      <w:ins w:id="882" w:author="AnneMarieW" w:date="2016-10-03T15:41:00Z">
        <w:r>
          <w:rPr>
            <w:rFonts w:eastAsia="Microsoft YaHei"/>
          </w:rPr>
          <w:t>, you can</w:t>
        </w:r>
      </w:ins>
      <w:r>
        <w:rPr>
          <w:rFonts w:eastAsia="Microsoft YaHei"/>
        </w:rPr>
        <w:t xml:space="preserve"> also include an </w:t>
      </w:r>
      <w:r>
        <w:rPr>
          <w:rStyle w:val="Literal"/>
        </w:rPr>
        <w:t>else</w:t>
      </w:r>
      <w:r>
        <w:rPr>
          <w:rFonts w:eastAsia="Microsoft YaHei"/>
        </w:rPr>
        <w:t xml:space="preserve"> expression, </w:t>
      </w:r>
      <w:del w:id="883" w:author="AnneMarieW" w:date="2016-10-03T15:42:00Z">
        <w:r>
          <w:rPr>
            <w:rFonts w:eastAsia="Microsoft YaHei"/>
          </w:rPr>
          <w:delText xml:space="preserve">which </w:delText>
        </w:r>
      </w:del>
      <w:ins w:id="884" w:author="AnneMarieW" w:date="2016-10-03T15:42:00Z">
        <w:r>
          <w:rPr>
            <w:rFonts w:eastAsia="Microsoft YaHei"/>
          </w:rPr>
          <w:t xml:space="preserve">as </w:t>
        </w:r>
      </w:ins>
      <w:r>
        <w:rPr>
          <w:rFonts w:eastAsia="Microsoft YaHei"/>
        </w:rPr>
        <w:t>w</w:t>
      </w:r>
      <w:del w:id="885" w:author="AnneMarieW" w:date="2016-10-03T15:42:00Z">
        <w:r>
          <w:rPr>
            <w:rFonts w:eastAsia="Microsoft YaHei"/>
          </w:rPr>
          <w:delText xml:space="preserve">e </w:delText>
        </w:r>
      </w:del>
      <w:ins w:id="886" w:author="AnneMarieW" w:date="2016-10-03T15:42:00Z">
        <w:r>
          <w:rPr>
            <w:rFonts w:eastAsia="Microsoft YaHei"/>
          </w:rPr>
          <w:t>as done</w:t>
        </w:r>
      </w:ins>
      <w:del w:id="887" w:author="AnneMarieW" w:date="2016-10-03T15:42:00Z">
        <w:r>
          <w:rPr>
            <w:rFonts w:eastAsia="Microsoft YaHei"/>
          </w:rPr>
          <w:delText>have chosen to do</w:delText>
        </w:r>
      </w:del>
      <w:r>
        <w:rPr>
          <w:rFonts w:eastAsia="Microsoft YaHei"/>
        </w:rPr>
        <w:t xml:space="preserve"> here</w:t>
      </w:r>
      <w:ins w:id="888" w:author="AnneMarieW" w:date="2016-10-03T15:43:00Z">
        <w:r>
          <w:rPr>
            <w:rFonts w:eastAsia="Microsoft YaHei"/>
          </w:rPr>
          <w:t>,</w:t>
        </w:r>
      </w:ins>
      <w:del w:id="889" w:author="AnneMarieW" w:date="2016-10-03T15:42:00Z">
        <w:r>
          <w:rPr>
            <w:rFonts w:eastAsia="Microsoft YaHei"/>
          </w:rPr>
          <w:delText>.</w:delText>
        </w:r>
      </w:del>
      <w:ins w:id="890" w:author="AnneMarieW" w:date="2016-10-03T15:42:00Z">
        <w:r>
          <w:rPr>
            <w:rFonts w:eastAsia="Microsoft YaHei"/>
          </w:rPr>
          <w:t xml:space="preserve"> to</w:t>
        </w:r>
      </w:ins>
      <w:del w:id="891" w:author="AnneMarieW" w:date="2016-10-03T15:42:00Z">
        <w:r>
          <w:rPr>
            <w:rFonts w:eastAsia="Microsoft YaHei"/>
          </w:rPr>
          <w:delText xml:space="preserve"> This</w:delText>
        </w:r>
      </w:del>
      <w:r>
        <w:rPr>
          <w:rFonts w:eastAsia="Microsoft YaHei"/>
        </w:rPr>
        <w:t xml:space="preserve"> give</w:t>
      </w:r>
      <w:del w:id="892" w:author="AnneMarieW" w:date="2016-10-03T15:42:00Z">
        <w:r>
          <w:rPr>
            <w:rFonts w:eastAsia="Microsoft YaHei"/>
          </w:rPr>
          <w:delText>s</w:delText>
        </w:r>
      </w:del>
      <w:r>
        <w:rPr>
          <w:rFonts w:eastAsia="Microsoft YaHei"/>
        </w:rPr>
        <w:t xml:space="preserve"> the program an alternative block of code to execute should the condition evaluate to false. If you don’t </w:t>
      </w:r>
      <w:del w:id="893" w:author="AnneMarieW" w:date="2016-10-03T15:42:00Z">
        <w:r>
          <w:rPr>
            <w:rFonts w:eastAsia="Microsoft YaHei"/>
          </w:rPr>
          <w:delText>give</w:delText>
        </w:r>
      </w:del>
      <w:ins w:id="894" w:author="AnneMarieW" w:date="2016-10-03T15:42:00Z">
        <w:r>
          <w:rPr>
            <w:rFonts w:eastAsia="Microsoft YaHei"/>
          </w:rPr>
          <w:t>provide</w:t>
        </w:r>
      </w:ins>
      <w:r>
        <w:rPr>
          <w:rFonts w:eastAsia="Microsoft YaHei"/>
        </w:rPr>
        <w:t xml:space="preserve"> an </w:t>
      </w:r>
      <w:r>
        <w:rPr>
          <w:rStyle w:val="Literal"/>
        </w:rPr>
        <w:t>else</w:t>
      </w:r>
      <w:r>
        <w:rPr>
          <w:rFonts w:eastAsia="Microsoft YaHei"/>
        </w:rPr>
        <w:t xml:space="preserve"> expression and the condition is false, the program will just skip the </w:t>
      </w:r>
      <w:r>
        <w:rPr>
          <w:rStyle w:val="Literal"/>
        </w:rPr>
        <w:t>if</w:t>
      </w:r>
      <w:r>
        <w:rPr>
          <w:rFonts w:eastAsia="Microsoft YaHei"/>
        </w:rPr>
        <w:t xml:space="preserve"> block and move on to the next bit of code.</w:t>
      </w:r>
    </w:p>
    <w:p>
      <w:pPr>
        <w:pStyle w:val="Body"/>
        <w:rPr>
          <w:rFonts w:eastAsia="Microsoft YaHei"/>
        </w:rPr>
      </w:pPr>
      <w:r>
        <w:rPr>
          <w:rFonts w:eastAsia="Microsoft YaHei"/>
        </w:rPr>
        <w:t>Try running this code</w:t>
      </w:r>
      <w:del w:id="895" w:author="AnneMarieW" w:date="2016-10-03T15:43:00Z">
        <w:r>
          <w:rPr>
            <w:rFonts w:eastAsia="Microsoft YaHei"/>
          </w:rPr>
          <w:delText>,</w:delText>
        </w:r>
      </w:del>
      <w:ins w:id="896" w:author="AnneMarieW" w:date="2016-10-03T15:43:00Z">
        <w:r>
          <w:rPr>
            <w:rFonts w:eastAsia="Microsoft YaHei"/>
          </w:rPr>
          <w:t>;</w:t>
        </w:r>
      </w:ins>
      <w:del w:id="897" w:author="AnneMarieW" w:date="2016-10-03T15:43:00Z">
        <w:r>
          <w:rPr>
            <w:rFonts w:eastAsia="Microsoft YaHei"/>
          </w:rPr>
          <w:delText xml:space="preserve"> and</w:delText>
        </w:r>
      </w:del>
      <w:r>
        <w:rPr>
          <w:rFonts w:eastAsia="Microsoft YaHei"/>
        </w:rPr>
        <w:t xml:space="preserve"> you should see </w:t>
      </w:r>
      <w:ins w:id="898" w:author="AnneMarieW" w:date="2016-10-03T15:43:00Z">
        <w:r>
          <w:rPr>
            <w:rFonts w:eastAsia="Microsoft YaHei"/>
          </w:rPr>
          <w:t xml:space="preserve">the following </w:t>
        </w:r>
      </w:ins>
      <w:r>
        <w:rPr>
          <w:rFonts w:eastAsia="Microsoft YaHei"/>
        </w:rPr>
        <w:t>output</w:t>
      </w:r>
      <w:del w:id="899" w:author="AnneMarieW" w:date="2016-10-03T15:43:00Z">
        <w:r>
          <w:rPr>
            <w:rFonts w:eastAsia="Microsoft YaHei"/>
          </w:rPr>
          <w:delText xml:space="preserve"> like this</w:delText>
        </w:r>
      </w:del>
      <w:r>
        <w:rPr>
          <w:rFonts w:eastAsia="Microsoft YaHei"/>
        </w:rPr>
        <w:t>:</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condition was true</w:t>
      </w:r>
    </w:p>
    <w:p>
      <w:pPr>
        <w:pStyle w:val="Body"/>
        <w:rPr>
          <w:rFonts w:eastAsia="Microsoft YaHei"/>
        </w:rPr>
      </w:pPr>
      <w:r>
        <w:rPr>
          <w:rFonts w:eastAsia="Microsoft YaHei"/>
        </w:rPr>
        <w:t xml:space="preserve">Let’s try changing the value of </w:t>
      </w:r>
      <w:r>
        <w:rPr>
          <w:rStyle w:val="Literal"/>
        </w:rPr>
        <w:t>number</w:t>
      </w:r>
      <w:r>
        <w:rPr>
          <w:rFonts w:eastAsia="Microsoft YaHei"/>
        </w:rPr>
        <w:t xml:space="preserve"> to a value that makes the condition </w:t>
      </w:r>
      <w:r>
        <w:rPr>
          <w:rStyle w:val="Literal"/>
        </w:rPr>
        <w:t>false</w:t>
      </w:r>
      <w:r>
        <w:rPr>
          <w:rFonts w:eastAsia="Microsoft YaHei"/>
        </w:rPr>
        <w:t xml:space="preserve"> to see what happens:</w:t>
      </w:r>
    </w:p>
    <w:p>
      <w:pPr>
        <w:pStyle w:val="CodeSingle"/>
        <w:rPr/>
      </w:pPr>
      <w:r>
        <w:rPr/>
        <w:t>let number = 7;</w:t>
      </w:r>
    </w:p>
    <w:p>
      <w:pPr>
        <w:pStyle w:val="Body"/>
        <w:rPr>
          <w:rFonts w:eastAsia="Microsoft YaHei"/>
        </w:rPr>
      </w:pPr>
      <w:r>
        <w:rPr>
          <w:rFonts w:eastAsia="Microsoft YaHei"/>
        </w:rPr>
        <w:t>Run the program again, and look at the output:</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condition was false</w:t>
      </w:r>
    </w:p>
    <w:p>
      <w:pPr>
        <w:pStyle w:val="Body"/>
        <w:rPr>
          <w:rFonts w:eastAsia="Microsoft YaHei"/>
        </w:rPr>
      </w:pPr>
      <w:r>
        <w:rPr>
          <w:rFonts w:eastAsia="Microsoft YaHei"/>
        </w:rPr>
        <w:t xml:space="preserve">It’s also worth noting that the condition </w:t>
      </w:r>
      <w:del w:id="900" w:author="AnneMarieW" w:date="2016-10-03T15:44:00Z">
        <w:r>
          <w:rPr>
            <w:rFonts w:eastAsia="Microsoft YaHei"/>
          </w:rPr>
          <w:delText>here</w:delText>
        </w:r>
      </w:del>
      <w:ins w:id="901" w:author="AnneMarieW" w:date="2016-10-03T15:44:00Z">
        <w:r>
          <w:rPr>
            <w:rFonts w:eastAsia="Microsoft YaHei"/>
          </w:rPr>
          <w:t>in this code</w:t>
        </w:r>
      </w:ins>
      <w:r>
        <w:rPr>
          <w:rFonts w:eastAsia="Microsoft YaHei"/>
        </w:rPr>
        <w:t xml:space="preserve"> </w:t>
      </w:r>
      <w:r>
        <w:rPr>
          <w:rStyle w:val="EmphasisItalic"/>
          <w:rFonts w:eastAsia="Microsoft YaHei"/>
        </w:rPr>
        <w:t>must</w:t>
      </w:r>
      <w:r>
        <w:rPr>
          <w:rFonts w:eastAsia="Microsoft YaHei"/>
        </w:rPr>
        <w:t xml:space="preserve"> be a </w:t>
      </w:r>
      <w:r>
        <w:rPr>
          <w:rStyle w:val="Literal"/>
        </w:rPr>
        <w:t>bool</w:t>
      </w:r>
      <w:r>
        <w:rPr>
          <w:rFonts w:eastAsia="Microsoft YaHei"/>
        </w:rPr>
        <w:t xml:space="preserve">. To see what happens if the condition isn’t a </w:t>
      </w:r>
      <w:r>
        <w:rPr>
          <w:rStyle w:val="Literal"/>
        </w:rPr>
        <w:t>bool</w:t>
      </w:r>
      <w:r>
        <w:rPr>
          <w:rFonts w:eastAsia="Microsoft YaHei"/>
        </w:rPr>
        <w:t>, try running th</w:t>
      </w:r>
      <w:del w:id="902" w:author="AnneMarieW" w:date="2016-10-03T15:43:00Z">
        <w:r>
          <w:rPr>
            <w:rFonts w:eastAsia="Microsoft YaHei"/>
          </w:rPr>
          <w:delText>is</w:delText>
        </w:r>
      </w:del>
      <w:ins w:id="903" w:author="AnneMarieW" w:date="2016-10-03T15:43:00Z">
        <w:r>
          <w:rPr>
            <w:rFonts w:eastAsia="Microsoft YaHei"/>
          </w:rPr>
          <w:t>e following</w:t>
        </w:r>
      </w:ins>
      <w:r>
        <w:rPr>
          <w:rFonts w:eastAsia="Microsoft YaHei"/>
        </w:rPr>
        <w:t xml:space="preserve"> code: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w:t>
      </w:r>
    </w:p>
    <w:p>
      <w:pPr>
        <w:pStyle w:val="CodeB"/>
        <w:rPr/>
      </w:pPr>
      <w:r>
        <w:rPr/>
        <w:t xml:space="preserve">        </w:t>
      </w:r>
      <w:r>
        <w:rPr/>
        <w:t>println!("number was three");</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The </w:t>
      </w:r>
      <w:r>
        <w:rPr>
          <w:rStyle w:val="Literal"/>
        </w:rPr>
        <w:t>if</w:t>
      </w:r>
      <w:r>
        <w:rPr>
          <w:rFonts w:eastAsia="Microsoft YaHei"/>
        </w:rPr>
        <w:t xml:space="preserve"> condition evaluates to a value of </w:t>
      </w:r>
      <w:r>
        <w:rPr>
          <w:rStyle w:val="Literal"/>
        </w:rPr>
        <w:t>3</w:t>
      </w:r>
      <w:r>
        <w:rPr>
          <w:rFonts w:eastAsia="Microsoft YaHei"/>
        </w:rPr>
        <w:t xml:space="preserve"> this time, and Rust</w:t>
      </w:r>
      <w:del w:id="904" w:author="AnneMarieW" w:date="2016-10-03T15:44:00Z">
        <w:r>
          <w:rPr>
            <w:rFonts w:eastAsia="Microsoft YaHei"/>
          </w:rPr>
          <w:delText xml:space="preserve"> will complain about it</w:delText>
        </w:r>
      </w:del>
      <w:ins w:id="905" w:author="AnneMarieW" w:date="2016-10-03T15:44:00Z">
        <w:r>
          <w:rPr>
            <w:rFonts w:eastAsia="Microsoft YaHei"/>
          </w:rPr>
          <w:t xml:space="preserve"> throws an error</w:t>
        </w:r>
      </w:ins>
      <w:r>
        <w:rPr>
          <w:rFonts w:eastAsia="Microsoft YaHei"/>
        </w:rPr>
        <w:t>:</w:t>
      </w:r>
    </w:p>
    <w:p>
      <w:pPr>
        <w:pStyle w:val="CodeA"/>
        <w:rPr/>
      </w:pPr>
      <w:r>
        <w:rPr/>
        <w:t xml:space="preserve">   </w:t>
      </w:r>
      <w:r>
        <w:rPr/>
        <w:t>Compiling branches v0.1.0 (file:///projects/branches)</w:t>
      </w:r>
    </w:p>
    <w:p>
      <w:pPr>
        <w:pStyle w:val="CodeB"/>
        <w:rPr/>
      </w:pPr>
      <w:r>
        <w:rPr/>
        <w:t>error: mismatched types [--explain E0308]</w:t>
      </w:r>
    </w:p>
    <w:p>
      <w:pPr>
        <w:pStyle w:val="CodeB"/>
        <w:rPr/>
      </w:pPr>
      <w:r>
        <w:rPr/>
        <w:t xml:space="preserve"> </w:t>
      </w:r>
      <w:r>
        <w:rPr/>
        <w:t>--&gt; src/main.rs:4:8</w:t>
      </w:r>
    </w:p>
    <w:p>
      <w:pPr>
        <w:pStyle w:val="CodeB"/>
        <w:rPr/>
      </w:pPr>
      <w:r>
        <w:rPr/>
        <w:t>4 |&gt;     if number {</w:t>
      </w:r>
    </w:p>
    <w:p>
      <w:pPr>
        <w:pStyle w:val="CodeB"/>
        <w:rPr/>
      </w:pPr>
      <w:r>
        <w:rPr/>
        <w:t xml:space="preserve">  </w:t>
      </w:r>
      <w:r>
        <w:rPr/>
        <w:t>|&gt;        ^^^^^^ expected bool, found integral variable</w:t>
      </w:r>
    </w:p>
    <w:p>
      <w:pPr>
        <w:pStyle w:val="CodeB"/>
        <w:rPr/>
      </w:pPr>
      <w:r>
        <w:rPr/>
        <w:t>note: expected type `bool`</w:t>
      </w:r>
    </w:p>
    <w:p>
      <w:pPr>
        <w:pStyle w:val="CodeB"/>
        <w:rPr/>
      </w:pPr>
      <w:r>
        <w:rPr/>
        <w:t>note:    found type `_`</w:t>
      </w:r>
    </w:p>
    <w:p>
      <w:pPr>
        <w:pStyle w:val="CodeB"/>
        <w:rPr/>
      </w:pPr>
      <w:r>
        <w:rPr/>
      </w:r>
    </w:p>
    <w:p>
      <w:pPr>
        <w:pStyle w:val="CodeB"/>
        <w:rPr/>
      </w:pPr>
      <w:r>
        <w:rPr/>
        <w:t>error: aborting due to previous error</w:t>
      </w:r>
    </w:p>
    <w:p>
      <w:pPr>
        <w:pStyle w:val="CodeC"/>
        <w:rPr/>
      </w:pPr>
      <w:r>
        <w:rPr/>
        <w:t>Could not compile `branches`.</w:t>
      </w:r>
    </w:p>
    <w:p>
      <w:pPr>
        <w:pStyle w:val="Body"/>
        <w:rPr>
          <w:rFonts w:eastAsia="Microsoft YaHei"/>
        </w:rPr>
      </w:pPr>
      <w:r>
        <w:rPr>
          <w:rFonts w:eastAsia="Microsoft YaHei"/>
        </w:rPr>
        <w:t xml:space="preserve">The error </w:t>
      </w:r>
      <w:del w:id="906" w:author="AnneMarieW" w:date="2016-10-03T15:45:00Z">
        <w:r>
          <w:rPr>
            <w:rFonts w:eastAsia="Microsoft YaHei"/>
          </w:rPr>
          <w:delText>tells us</w:delText>
        </w:r>
      </w:del>
      <w:ins w:id="907" w:author="AnneMarieW" w:date="2016-10-03T15:45:00Z">
        <w:r>
          <w:rPr>
            <w:rFonts w:eastAsia="Microsoft YaHei"/>
          </w:rPr>
          <w:t>indicates</w:t>
        </w:r>
      </w:ins>
      <w:r>
        <w:rPr>
          <w:rFonts w:eastAsia="Microsoft YaHei"/>
        </w:rPr>
        <w:t xml:space="preserve"> that Rust expected a </w:t>
      </w:r>
      <w:r>
        <w:rPr>
          <w:rStyle w:val="Literal"/>
        </w:rPr>
        <w:t>bool</w:t>
      </w:r>
      <w:del w:id="908" w:author="AnneMarieW" w:date="2016-10-03T15:45:00Z">
        <w:r>
          <w:rPr>
            <w:rStyle w:val="Literal"/>
            <w:rFonts w:eastAsia="Microsoft YaHei"/>
          </w:rPr>
          <w:delText>,</w:delText>
        </w:r>
      </w:del>
      <w:r>
        <w:rPr>
          <w:rFonts w:eastAsia="Microsoft YaHei"/>
        </w:rPr>
        <w:t xml:space="preserve"> but got an integer. Rust will not automatically try to convert non-boolean types to a boolean</w:t>
      </w:r>
      <w:del w:id="909" w:author="AnneMarieW" w:date="2016-10-03T15:45:00Z">
        <w:r>
          <w:rPr>
            <w:rFonts w:eastAsia="Microsoft YaHei"/>
          </w:rPr>
          <w:delText xml:space="preserve"> here</w:delText>
        </w:r>
      </w:del>
      <w:r>
        <w:rPr>
          <w:rFonts w:eastAsia="Microsoft YaHei"/>
        </w:rPr>
        <w:t>, unlike</w:t>
      </w:r>
      <w:del w:id="910" w:author="janelle" w:date="2016-10-26T12:31:00Z">
        <w:r>
          <w:rPr>
            <w:rFonts w:eastAsia="Microsoft YaHei"/>
          </w:rPr>
          <w:delText xml:space="preserve"> </w:delText>
        </w:r>
      </w:del>
      <w:r>
        <w:rPr>
          <w:rFonts w:eastAsia="Microsoft YaHei"/>
        </w:rPr>
        <w:t xml:space="preserve"> languages </w:t>
      </w:r>
      <w:del w:id="911" w:author="AnneMarieW" w:date="2016-10-03T15:45:00Z">
        <w:r>
          <w:rPr>
            <w:rFonts w:eastAsia="Microsoft YaHei"/>
          </w:rPr>
          <w:delText>like</w:delText>
        </w:r>
      </w:del>
      <w:ins w:id="912" w:author="AnneMarieW" w:date="2016-10-03T15:45:00Z">
        <w:r>
          <w:rPr>
            <w:rFonts w:eastAsia="Microsoft YaHei"/>
          </w:rPr>
          <w:t>such as</w:t>
        </w:r>
      </w:ins>
      <w:r>
        <w:rPr>
          <w:rFonts w:eastAsia="Microsoft YaHei"/>
        </w:rPr>
        <w:t xml:space="preserve"> Ruby </w:t>
      </w:r>
      <w:del w:id="913" w:author="AnneMarieW" w:date="2016-10-03T15:45:00Z">
        <w:r>
          <w:rPr>
            <w:rFonts w:eastAsia="Microsoft YaHei"/>
          </w:rPr>
          <w:delText>or</w:delText>
        </w:r>
      </w:del>
      <w:ins w:id="914" w:author="AnneMarieW" w:date="2016-10-03T15:45:00Z">
        <w:r>
          <w:rPr>
            <w:rFonts w:eastAsia="Microsoft YaHei"/>
          </w:rPr>
          <w:t>and</w:t>
        </w:r>
      </w:ins>
      <w:r>
        <w:rPr>
          <w:rFonts w:eastAsia="Microsoft YaHei"/>
        </w:rPr>
        <w:t xml:space="preserve"> JavaScript. </w:t>
      </w:r>
      <w:del w:id="915" w:author="AnneMarieW" w:date="2016-10-03T15:46:00Z">
        <w:r>
          <w:rPr>
            <w:rFonts w:eastAsia="Microsoft YaHei"/>
          </w:rPr>
          <w:delText>We</w:delText>
        </w:r>
      </w:del>
      <w:ins w:id="916" w:author="AnneMarieW" w:date="2016-10-03T15:46:00Z">
        <w:r>
          <w:rPr>
            <w:rFonts w:eastAsia="Microsoft YaHei"/>
          </w:rPr>
          <w:t>You</w:t>
        </w:r>
      </w:ins>
      <w:r>
        <w:rPr>
          <w:rFonts w:eastAsia="Microsoft YaHei"/>
        </w:rPr>
        <w:t xml:space="preserve"> must be explicit and always </w:t>
      </w:r>
      <w:del w:id="917" w:author="AnneMarieW" w:date="2016-10-03T15:46:00Z">
        <w:r>
          <w:rPr>
            <w:rFonts w:eastAsia="Microsoft YaHei"/>
          </w:rPr>
          <w:delText>give</w:delText>
        </w:r>
      </w:del>
      <w:ins w:id="918" w:author="AnneMarieW" w:date="2016-10-03T15:46:00Z">
        <w:r>
          <w:rPr>
            <w:rFonts w:eastAsia="Microsoft YaHei"/>
          </w:rPr>
          <w:t>provide</w:t>
        </w:r>
      </w:ins>
      <w:r>
        <w:rPr>
          <w:rFonts w:eastAsia="Microsoft YaHei"/>
        </w:rPr>
        <w:t xml:space="preserve"> </w:t>
      </w:r>
      <w:r>
        <w:rPr>
          <w:rStyle w:val="Literal"/>
        </w:rPr>
        <w:t>if</w:t>
      </w:r>
      <w:r>
        <w:rPr>
          <w:rFonts w:eastAsia="Microsoft YaHei"/>
        </w:rPr>
        <w:t xml:space="preserve"> </w:t>
      </w:r>
      <w:ins w:id="919" w:author="AnneMarieW" w:date="2016-10-03T15:46:00Z">
        <w:r>
          <w:rPr>
            <w:rFonts w:eastAsia="Microsoft YaHei"/>
          </w:rPr>
          <w:t xml:space="preserve">with </w:t>
        </w:r>
      </w:ins>
      <w:r>
        <w:rPr>
          <w:rFonts w:eastAsia="Microsoft YaHei"/>
        </w:rPr>
        <w:t xml:space="preserve">a </w:t>
      </w:r>
      <w:r>
        <w:rPr>
          <w:rStyle w:val="Literal"/>
        </w:rPr>
        <w:t>boolean</w:t>
      </w:r>
      <w:r>
        <w:rPr>
          <w:rFonts w:eastAsia="Microsoft YaHei"/>
        </w:rPr>
        <w:t xml:space="preserve"> as its condition. If you wanted your </w:t>
      </w:r>
      <w:r>
        <w:rPr>
          <w:rStyle w:val="Literal"/>
        </w:rPr>
        <w:t>if</w:t>
      </w:r>
      <w:r>
        <w:rPr>
          <w:rFonts w:eastAsia="Microsoft YaHei"/>
        </w:rPr>
        <w:t xml:space="preserve"> code block to run only when a number is not equal to </w:t>
      </w:r>
      <w:r>
        <w:rPr>
          <w:rStyle w:val="Literal"/>
        </w:rPr>
        <w:t>0</w:t>
      </w:r>
      <w:r>
        <w:rPr>
          <w:rFonts w:eastAsia="Microsoft YaHei"/>
        </w:rPr>
        <w:t xml:space="preserve">, for example, </w:t>
      </w:r>
      <w:del w:id="920" w:author="AnneMarieW" w:date="2016-10-03T15:46:00Z">
        <w:r>
          <w:rPr>
            <w:rFonts w:eastAsia="Microsoft YaHei"/>
          </w:rPr>
          <w:delText>we</w:delText>
        </w:r>
      </w:del>
      <w:ins w:id="921" w:author="AnneMarieW" w:date="2016-10-03T15:46:00Z">
        <w:r>
          <w:rPr>
            <w:rFonts w:eastAsia="Microsoft YaHei"/>
          </w:rPr>
          <w:t>you</w:t>
        </w:r>
      </w:ins>
      <w:r>
        <w:rPr>
          <w:rFonts w:eastAsia="Microsoft YaHei"/>
        </w:rPr>
        <w:t xml:space="preserve"> would change the </w:t>
      </w:r>
      <w:r>
        <w:rPr>
          <w:rStyle w:val="Literal"/>
        </w:rPr>
        <w:t>if</w:t>
      </w:r>
      <w:r>
        <w:rPr>
          <w:rFonts w:eastAsia="Microsoft YaHei"/>
        </w:rPr>
        <w:t xml:space="preserve"> expression to </w:t>
      </w:r>
      <w:del w:id="922" w:author="AnneMarieW" w:date="2016-10-03T15:48:00Z">
        <w:r>
          <w:rPr>
            <w:rFonts w:eastAsia="Microsoft YaHei"/>
          </w:rPr>
          <w:delText>read</w:delText>
        </w:r>
      </w:del>
      <w:ins w:id="923" w:author="AnneMarieW" w:date="2016-10-03T15:46:00Z">
        <w:r>
          <w:rPr>
            <w:rFonts w:eastAsia="Microsoft YaHei"/>
          </w:rPr>
          <w:t>th</w:t>
        </w:r>
      </w:ins>
      <w:ins w:id="924" w:author="AnneMarieW" w:date="2016-10-03T15:48:00Z">
        <w:r>
          <w:rPr>
            <w:rFonts w:eastAsia="Microsoft YaHei"/>
          </w:rPr>
          <w:t>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 0 {</w:t>
      </w:r>
    </w:p>
    <w:p>
      <w:pPr>
        <w:pStyle w:val="CodeB"/>
        <w:rPr/>
      </w:pPr>
      <w:r>
        <w:rPr/>
        <w:t xml:space="preserve">        </w:t>
      </w:r>
      <w:r>
        <w:rPr/>
        <w:t>println!("number was something other than zero");</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Running this </w:t>
      </w:r>
      <w:ins w:id="925" w:author="AnneMarieW" w:date="2016-10-03T15:47:00Z">
        <w:r>
          <w:rPr>
            <w:rFonts w:eastAsia="Microsoft YaHei"/>
          </w:rPr>
          <w:t xml:space="preserve">code </w:t>
        </w:r>
      </w:ins>
      <w:r>
        <w:rPr>
          <w:rFonts w:eastAsia="Microsoft YaHei"/>
        </w:rPr>
        <w:t xml:space="preserve">will print </w:t>
      </w:r>
      <w:r>
        <w:rPr>
          <w:rStyle w:val="Literal"/>
        </w:rPr>
        <w:t>number was something other than zero</w:t>
      </w:r>
      <w:r>
        <w:rPr>
          <w:rFonts w:eastAsia="Microsoft YaHei"/>
        </w:rPr>
        <w:t>.</w:t>
      </w:r>
    </w:p>
    <w:p>
      <w:pPr>
        <w:pStyle w:val="HeadB"/>
        <w:rPr>
          <w:rFonts w:eastAsia="Microsoft YaHei"/>
        </w:rPr>
      </w:pPr>
      <w:bookmarkStart w:id="50" w:name="_Toc462761722"/>
      <w:bookmarkStart w:id="51" w:name="multiple-conditions-with-`else-if`"/>
      <w:bookmarkEnd w:id="51"/>
      <w:r>
        <w:rPr>
          <w:rFonts w:eastAsia="Microsoft YaHei"/>
        </w:rPr>
        <w:t xml:space="preserve">Multiple Conditions with </w:t>
      </w:r>
      <w:bookmarkEnd w:id="50"/>
      <w:r>
        <w:rPr/>
        <w:t>else if</w:t>
      </w:r>
    </w:p>
    <w:p>
      <w:pPr>
        <w:pStyle w:val="BodyFirst"/>
        <w:rPr>
          <w:rFonts w:eastAsia="Microsoft YaHei"/>
        </w:rPr>
      </w:pPr>
      <w:del w:id="926" w:author="AnneMarieW" w:date="2016-10-03T15:48:00Z">
        <w:r>
          <w:rPr>
            <w:rFonts w:eastAsia="Microsoft YaHei"/>
          </w:rPr>
          <w:delText>We</w:delText>
        </w:r>
      </w:del>
      <w:ins w:id="927" w:author="AnneMarieW" w:date="2016-10-03T15:48:00Z">
        <w:r>
          <w:rPr>
            <w:rFonts w:eastAsia="Microsoft YaHei"/>
          </w:rPr>
          <w:t>You</w:t>
        </w:r>
      </w:ins>
      <w:r>
        <w:rPr>
          <w:rFonts w:eastAsia="Microsoft YaHei"/>
        </w:rPr>
        <w:t xml:space="preserve"> can have multiple conditions by combining </w:t>
      </w:r>
      <w:r>
        <w:rPr>
          <w:rStyle w:val="Literal"/>
        </w:rPr>
        <w:t>if</w:t>
      </w:r>
      <w:r>
        <w:rPr>
          <w:rFonts w:eastAsia="Microsoft YaHei"/>
        </w:rPr>
        <w:t xml:space="preserve"> and </w:t>
      </w:r>
      <w:r>
        <w:rPr>
          <w:rStyle w:val="Literal"/>
        </w:rPr>
        <w:t>else</w:t>
      </w:r>
      <w:r>
        <w:rPr>
          <w:rFonts w:eastAsia="Microsoft YaHei"/>
        </w:rPr>
        <w:t xml:space="preserve"> in an </w:t>
      </w:r>
      <w:r>
        <w:rPr>
          <w:rStyle w:val="Literal"/>
        </w:rPr>
        <w:t xml:space="preserve">else if </w:t>
      </w:r>
      <w:r>
        <w:rPr>
          <w:rFonts w:eastAsia="Microsoft YaHei"/>
        </w:rPr>
        <w:t>expression.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6;</w:t>
      </w:r>
    </w:p>
    <w:p>
      <w:pPr>
        <w:pStyle w:val="CodeB"/>
        <w:rPr/>
      </w:pPr>
      <w:r>
        <w:rPr/>
      </w:r>
    </w:p>
    <w:p>
      <w:pPr>
        <w:pStyle w:val="CodeB"/>
        <w:rPr/>
      </w:pPr>
      <w:r>
        <w:rPr/>
        <w:t xml:space="preserve">    </w:t>
      </w:r>
      <w:r>
        <w:rPr/>
        <w:t>if number % 4 == 0 {</w:t>
      </w:r>
    </w:p>
    <w:p>
      <w:pPr>
        <w:pStyle w:val="CodeB"/>
        <w:rPr/>
      </w:pPr>
      <w:r>
        <w:rPr/>
        <w:t xml:space="preserve">        </w:t>
      </w:r>
      <w:r>
        <w:rPr/>
        <w:t>println!("number is divisible by 4");</w:t>
      </w:r>
    </w:p>
    <w:p>
      <w:pPr>
        <w:pStyle w:val="CodeB"/>
        <w:rPr/>
      </w:pPr>
      <w:r>
        <w:rPr/>
        <w:t xml:space="preserve">    </w:t>
      </w:r>
      <w:r>
        <w:rPr/>
        <w:t>} else if number % 3 == 0 {</w:t>
      </w:r>
    </w:p>
    <w:p>
      <w:pPr>
        <w:pStyle w:val="CodeB"/>
        <w:rPr/>
      </w:pPr>
      <w:r>
        <w:rPr/>
        <w:t xml:space="preserve">        </w:t>
      </w:r>
      <w:r>
        <w:rPr/>
        <w:t>println!("number is divisible by 3");</w:t>
      </w:r>
    </w:p>
    <w:p>
      <w:pPr>
        <w:pStyle w:val="CodeB"/>
        <w:rPr/>
      </w:pPr>
      <w:r>
        <w:rPr/>
        <w:t xml:space="preserve">    </w:t>
      </w:r>
      <w:r>
        <w:rPr/>
        <w:t>} else if number % 2 == 0 {</w:t>
      </w:r>
    </w:p>
    <w:p>
      <w:pPr>
        <w:pStyle w:val="CodeB"/>
        <w:rPr/>
      </w:pPr>
      <w:r>
        <w:rPr/>
        <w:t xml:space="preserve">        </w:t>
      </w:r>
      <w:r>
        <w:rPr/>
        <w:t>println!("number is divisible by 2");</w:t>
      </w:r>
    </w:p>
    <w:p>
      <w:pPr>
        <w:pStyle w:val="CodeB"/>
        <w:rPr/>
      </w:pPr>
      <w:r>
        <w:rPr/>
        <w:t xml:space="preserve">    </w:t>
      </w:r>
      <w:r>
        <w:rPr/>
        <w:t>} else {</w:t>
      </w:r>
    </w:p>
    <w:p>
      <w:pPr>
        <w:pStyle w:val="CodeB"/>
        <w:rPr/>
      </w:pPr>
      <w:r>
        <w:rPr/>
        <w:t xml:space="preserve">        </w:t>
      </w:r>
      <w:r>
        <w:rPr/>
        <w:t>println!("number is not divisible by 4, 3, or 2");</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This program has four possible paths it can take. </w:t>
      </w:r>
      <w:del w:id="928" w:author="AnneMarieW" w:date="2016-10-03T15:49:00Z">
        <w:r>
          <w:rPr>
            <w:rFonts w:eastAsia="Microsoft YaHei"/>
          </w:rPr>
          <w:delText xml:space="preserve">If you try </w:delText>
        </w:r>
      </w:del>
      <w:ins w:id="929" w:author="AnneMarieW" w:date="2016-10-03T15:49:00Z">
        <w:r>
          <w:rPr>
            <w:rFonts w:eastAsia="Microsoft YaHei"/>
          </w:rPr>
          <w:t xml:space="preserve">After </w:t>
        </w:r>
      </w:ins>
      <w:r>
        <w:rPr>
          <w:rFonts w:eastAsia="Microsoft YaHei"/>
        </w:rPr>
        <w:t xml:space="preserve">running it, you should see </w:t>
      </w:r>
      <w:ins w:id="930" w:author="AnneMarieW" w:date="2016-10-03T15:49:00Z">
        <w:r>
          <w:rPr>
            <w:rFonts w:eastAsia="Microsoft YaHei"/>
          </w:rPr>
          <w:t xml:space="preserve">the following </w:t>
        </w:r>
      </w:ins>
      <w:r>
        <w:rPr>
          <w:rFonts w:eastAsia="Microsoft YaHei"/>
        </w:rPr>
        <w:t>output</w:t>
      </w:r>
      <w:del w:id="931" w:author="AnneMarieW" w:date="2016-10-03T15:49:00Z">
        <w:r>
          <w:rPr>
            <w:rFonts w:eastAsia="Microsoft YaHei"/>
          </w:rPr>
          <w:delText xml:space="preserve"> like this</w:delText>
        </w:r>
      </w:del>
      <w:r>
        <w:rPr>
          <w:rFonts w:eastAsia="Microsoft YaHei"/>
        </w:rPr>
        <w:t>:</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number is divisible by 3</w:t>
      </w:r>
    </w:p>
    <w:p>
      <w:pPr>
        <w:pStyle w:val="Body"/>
        <w:rPr>
          <w:rFonts w:eastAsia="Microsoft YaHei"/>
        </w:rPr>
      </w:pPr>
      <w:r>
        <w:rPr>
          <w:rFonts w:eastAsia="Microsoft YaHei"/>
        </w:rPr>
        <w:t xml:space="preserve">When this program executes, it </w:t>
      </w:r>
      <w:del w:id="932" w:author="AnneMarieW" w:date="2016-10-03T15:50:00Z">
        <w:r>
          <w:rPr>
            <w:rFonts w:eastAsia="Microsoft YaHei"/>
          </w:rPr>
          <w:delText xml:space="preserve">will </w:delText>
        </w:r>
      </w:del>
      <w:r>
        <w:rPr>
          <w:rFonts w:eastAsia="Microsoft YaHei"/>
        </w:rPr>
        <w:t>check</w:t>
      </w:r>
      <w:ins w:id="933" w:author="AnneMarieW" w:date="2016-10-03T15:50:00Z">
        <w:r>
          <w:rPr>
            <w:rFonts w:eastAsia="Microsoft YaHei"/>
          </w:rPr>
          <w:t>s</w:t>
        </w:r>
      </w:ins>
      <w:r>
        <w:rPr>
          <w:rFonts w:eastAsia="Microsoft YaHei"/>
        </w:rPr>
        <w:t xml:space="preserve"> each </w:t>
      </w:r>
      <w:r>
        <w:rPr>
          <w:rStyle w:val="Literal"/>
        </w:rPr>
        <w:t>if</w:t>
      </w:r>
      <w:r>
        <w:rPr>
          <w:rFonts w:eastAsia="Microsoft YaHei"/>
        </w:rPr>
        <w:t xml:space="preserve"> expression in turn and execute</w:t>
      </w:r>
      <w:ins w:id="934" w:author="AnneMarieW" w:date="2016-10-03T15:50:00Z">
        <w:r>
          <w:rPr>
            <w:rFonts w:eastAsia="Microsoft YaHei"/>
          </w:rPr>
          <w:t>s</w:t>
        </w:r>
      </w:ins>
      <w:r>
        <w:rPr>
          <w:rFonts w:eastAsia="Microsoft YaHei"/>
        </w:rPr>
        <w:t xml:space="preserve"> the first body for which the condition holds true. Note that even though 6 is divisible by 2, we </w:t>
      </w:r>
      <w:del w:id="935" w:author="AnneMarieW" w:date="2016-10-03T15:50:00Z">
        <w:r>
          <w:rPr>
            <w:rFonts w:eastAsia="Microsoft YaHei"/>
          </w:rPr>
          <w:delText>did n</w:delText>
        </w:r>
      </w:del>
      <w:ins w:id="936" w:author="AnneMarieW" w:date="2016-10-03T15:50:00Z">
        <w:r>
          <w:rPr>
            <w:rFonts w:eastAsia="Microsoft YaHei"/>
          </w:rPr>
          <w:t>d</w:t>
        </w:r>
      </w:ins>
      <w:r>
        <w:rPr>
          <w:rFonts w:eastAsia="Microsoft YaHei"/>
        </w:rPr>
        <w:t>o</w:t>
      </w:r>
      <w:ins w:id="937" w:author="AnneMarieW" w:date="2016-10-03T15:50:00Z">
        <w:r>
          <w:rPr>
            <w:rFonts w:eastAsia="Microsoft YaHei"/>
          </w:rPr>
          <w:t>n’</w:t>
        </w:r>
      </w:ins>
      <w:r>
        <w:rPr>
          <w:rFonts w:eastAsia="Microsoft YaHei"/>
        </w:rPr>
        <w:t xml:space="preserve">t see the output </w:t>
      </w:r>
      <w:r>
        <w:rPr>
          <w:rStyle w:val="Literal"/>
        </w:rPr>
        <w:t>number is divisible by 2</w:t>
      </w:r>
      <w:r>
        <w:rPr>
          <w:rFonts w:eastAsia="Microsoft YaHei"/>
        </w:rPr>
        <w:t>, nor d</w:t>
      </w:r>
      <w:del w:id="938" w:author="AnneMarieW" w:date="2016-10-03T15:50:00Z">
        <w:r>
          <w:rPr>
            <w:rFonts w:eastAsia="Microsoft YaHei"/>
          </w:rPr>
          <w:delText>id we</w:delText>
        </w:r>
      </w:del>
      <w:ins w:id="939" w:author="AnneMarieW" w:date="2016-10-03T15:50:00Z">
        <w:r>
          <w:rPr>
            <w:rFonts w:eastAsia="Microsoft YaHei"/>
          </w:rPr>
          <w:t xml:space="preserve">o </w:t>
        </w:r>
      </w:ins>
      <w:del w:id="940" w:author="NSP" w:date="2016-10-21T14:26:00Z">
        <w:r>
          <w:rPr>
            <w:rFonts w:eastAsia="Microsoft YaHei"/>
          </w:rPr>
          <w:delText>you</w:delText>
        </w:r>
      </w:del>
      <w:ins w:id="941" w:author="NSP" w:date="2016-10-21T14:26:00Z">
        <w:r>
          <w:rPr>
            <w:rFonts w:eastAsia="Microsoft YaHei"/>
          </w:rPr>
          <w:t>we</w:t>
        </w:r>
      </w:ins>
      <w:r>
        <w:rPr>
          <w:rFonts w:eastAsia="Microsoft YaHei"/>
        </w:rPr>
        <w:t xml:space="preserve"> see the </w:t>
      </w:r>
      <w:r>
        <w:rPr>
          <w:rStyle w:val="Literal"/>
        </w:rPr>
        <w:t>number is not divisible by 4, 3, or 2</w:t>
      </w:r>
      <w:r>
        <w:rPr>
          <w:rFonts w:eastAsia="Microsoft YaHei"/>
        </w:rPr>
        <w:t xml:space="preserve"> text from the </w:t>
      </w:r>
      <w:r>
        <w:rPr>
          <w:rStyle w:val="Literal"/>
        </w:rPr>
        <w:t>else</w:t>
      </w:r>
      <w:r>
        <w:rPr>
          <w:rFonts w:eastAsia="Microsoft YaHei"/>
        </w:rPr>
        <w:t xml:space="preserve"> block. Th</w:t>
      </w:r>
      <w:del w:id="942" w:author="AnneMarieW" w:date="2016-10-03T15:50:00Z">
        <w:r>
          <w:rPr>
            <w:rFonts w:eastAsia="Microsoft YaHei"/>
          </w:rPr>
          <w:delText>at’s because</w:delText>
        </w:r>
      </w:del>
      <w:ins w:id="943" w:author="AnneMarieW" w:date="2016-10-03T15:50:00Z">
        <w:r>
          <w:rPr>
            <w:rFonts w:eastAsia="Microsoft YaHei"/>
          </w:rPr>
          <w:t>e reason is that</w:t>
        </w:r>
      </w:ins>
      <w:r>
        <w:rPr>
          <w:rFonts w:eastAsia="Microsoft YaHei"/>
        </w:rPr>
        <w:t xml:space="preserve"> Rust will only execute the block for the first true condition, and once it finds one, it won’t even check the rest.</w:t>
      </w:r>
    </w:p>
    <w:p>
      <w:pPr>
        <w:pStyle w:val="Body"/>
        <w:rPr>
          <w:rFonts w:eastAsia="Microsoft YaHei"/>
        </w:rPr>
      </w:pPr>
      <w:r>
        <w:rPr>
          <w:rFonts w:eastAsia="Microsoft YaHei"/>
        </w:rPr>
        <w:t xml:space="preserve">Using too many </w:t>
      </w:r>
      <w:r>
        <w:rPr>
          <w:rStyle w:val="Literal"/>
        </w:rPr>
        <w:t>else if</w:t>
      </w:r>
      <w:r>
        <w:rPr>
          <w:rFonts w:eastAsia="Microsoft YaHei"/>
        </w:rPr>
        <w:t xml:space="preserve"> expressions can clutter your code, so if you </w:t>
      </w:r>
      <w:del w:id="944" w:author="AnneMarieW" w:date="2016-10-03T15:51:00Z">
        <w:r>
          <w:rPr>
            <w:rFonts w:eastAsia="Microsoft YaHei"/>
          </w:rPr>
          <w:delText xml:space="preserve">find yourself with </w:delText>
        </w:r>
      </w:del>
      <w:ins w:id="945" w:author="AnneMarieW" w:date="2016-10-03T15:51:00Z">
        <w:r>
          <w:rPr>
            <w:rFonts w:eastAsia="Microsoft YaHei"/>
          </w:rPr>
          <w:t xml:space="preserve">have </w:t>
        </w:r>
      </w:ins>
      <w:r>
        <w:rPr>
          <w:rFonts w:eastAsia="Microsoft YaHei"/>
        </w:rPr>
        <w:t>more than one, you m</w:t>
      </w:r>
      <w:del w:id="946" w:author="AnneMarieW" w:date="2016-10-03T15:51:00Z">
        <w:r>
          <w:rPr>
            <w:rFonts w:eastAsia="Microsoft YaHei"/>
          </w:rPr>
          <w:delText>ay</w:delText>
        </w:r>
      </w:del>
      <w:ins w:id="947" w:author="AnneMarieW" w:date="2016-10-03T15:51:00Z">
        <w:r>
          <w:rPr>
            <w:rFonts w:eastAsia="Microsoft YaHei"/>
          </w:rPr>
          <w:t>ight</w:t>
        </w:r>
      </w:ins>
      <w:r>
        <w:rPr>
          <w:rFonts w:eastAsia="Microsoft YaHei"/>
        </w:rPr>
        <w:t xml:space="preserve"> want to </w:t>
      </w:r>
      <w:del w:id="948" w:author="AnneMarieW" w:date="2016-10-03T15:51:00Z">
        <w:r>
          <w:rPr>
            <w:rFonts w:eastAsia="Microsoft YaHei"/>
          </w:rPr>
          <w:delText xml:space="preserve">look at </w:delText>
        </w:r>
      </w:del>
      <w:r>
        <w:rPr>
          <w:rFonts w:eastAsia="Microsoft YaHei"/>
        </w:rPr>
        <w:t>refactor</w:t>
      </w:r>
      <w:del w:id="949" w:author="AnneMarieW" w:date="2016-10-03T15:51:00Z">
        <w:r>
          <w:rPr>
            <w:rFonts w:eastAsia="Microsoft YaHei"/>
          </w:rPr>
          <w:delText>ing</w:delText>
        </w:r>
      </w:del>
      <w:r>
        <w:rPr>
          <w:rFonts w:eastAsia="Microsoft YaHei"/>
        </w:rPr>
        <w:t xml:space="preserve"> your code. </w:t>
      </w:r>
      <w:del w:id="950" w:author="AnneMarieW" w:date="2016-10-03T15:51:00Z">
        <w:r>
          <w:rPr>
            <w:rFonts w:eastAsia="Microsoft YaHei"/>
          </w:rPr>
          <w:delText xml:space="preserve">In </w:delText>
        </w:r>
      </w:del>
      <w:r>
        <w:rPr>
          <w:rFonts w:eastAsia="Microsoft YaHei"/>
        </w:rPr>
        <w:t>Chapter 6</w:t>
      </w:r>
      <w:del w:id="951" w:author="AnneMarieW" w:date="2016-10-03T15:51:00Z">
        <w:r>
          <w:rPr>
            <w:rFonts w:eastAsia="Microsoft YaHei"/>
          </w:rPr>
          <w:delText>, we’ll talk about</w:delText>
        </w:r>
      </w:del>
      <w:ins w:id="952" w:author="AnneMarieW" w:date="2016-10-03T15:51:00Z">
        <w:r>
          <w:rPr>
            <w:rFonts w:eastAsia="Microsoft YaHei"/>
          </w:rPr>
          <w:t xml:space="preserve"> describes</w:t>
        </w:r>
      </w:ins>
      <w:r>
        <w:rPr>
          <w:rFonts w:eastAsia="Microsoft YaHei"/>
        </w:rPr>
        <w:t xml:space="preserve"> a powerful Rust branching construct called </w:t>
      </w:r>
      <w:r>
        <w:rPr>
          <w:rStyle w:val="Literal"/>
        </w:rPr>
        <w:t xml:space="preserve">match </w:t>
      </w:r>
      <w:r>
        <w:rPr>
          <w:rFonts w:eastAsia="Microsoft YaHei"/>
        </w:rPr>
        <w:t>for these cases.</w:t>
      </w:r>
    </w:p>
    <w:p>
      <w:pPr>
        <w:pStyle w:val="HeadB"/>
        <w:rPr/>
      </w:pPr>
      <w:bookmarkStart w:id="52" w:name="_Toc462761723"/>
      <w:bookmarkStart w:id="53" w:name="using-`if`-in-a-binding"/>
      <w:bookmarkEnd w:id="53"/>
      <w:r>
        <w:rPr>
          <w:rFonts w:eastAsia="Microsoft YaHei"/>
        </w:rPr>
        <w:t xml:space="preserve">Using </w:t>
      </w:r>
      <w:r>
        <w:rPr/>
        <w:t>if</w:t>
      </w:r>
      <w:bookmarkEnd w:id="52"/>
      <w:r>
        <w:rPr>
          <w:rFonts w:eastAsia="Microsoft YaHei"/>
        </w:rPr>
        <w:t xml:space="preserve"> in a </w:t>
      </w:r>
      <w:del w:id="953" w:author="Carol Nichols" w:date="2016-11-01T09:16:00Z">
        <w:r>
          <w:rPr>
            <w:rFonts w:eastAsia="Microsoft YaHei"/>
          </w:rPr>
          <w:delText>Binding</w:delText>
        </w:r>
      </w:del>
      <w:ins w:id="954" w:author="Carol Nichols" w:date="2016-11-01T09:16:00Z">
        <w:r>
          <w:rPr>
            <w:rFonts w:eastAsia="Microsoft YaHei"/>
          </w:rPr>
          <w:t>let statement</w:t>
        </w:r>
      </w:ins>
    </w:p>
    <w:p>
      <w:pPr>
        <w:pStyle w:val="BodyFirst"/>
        <w:rPr/>
      </w:pPr>
      <w:r>
        <w:rPr>
          <w:rFonts w:eastAsia="Microsoft YaHei"/>
        </w:rPr>
        <w:t>T</w:t>
      </w:r>
      <w:commentRangeStart w:id="9"/>
      <w:r>
        <w:rPr>
          <w:rFonts w:eastAsia="Microsoft YaHei"/>
        </w:rPr>
        <w:t xml:space="preserve">he last detail you need to know about </w:t>
      </w:r>
      <w:r>
        <w:rPr>
          <w:rStyle w:val="Literal"/>
        </w:rPr>
        <w:t>if</w:t>
      </w:r>
      <w:r>
        <w:rPr>
          <w:rFonts w:eastAsia="Microsoft YaHei"/>
        </w:rPr>
        <w:t xml:space="preserve"> is that it’s an expressi</w:t>
      </w:r>
      <w:r>
        <w:rPr>
          <w:rFonts w:eastAsia="Microsoft YaHei"/>
        </w:rPr>
      </w:r>
      <w:commentRangeEnd w:id="9"/>
      <w:r>
        <w:commentReference w:id="9"/>
      </w:r>
      <w:r>
        <w:rPr>
          <w:rFonts w:eastAsia="Microsoft YaHei"/>
        </w:rPr>
        <w:t xml:space="preserve">on. That means that </w:t>
      </w:r>
      <w:del w:id="955" w:author="AnneMarieW" w:date="2016-10-03T15:53:00Z">
        <w:r>
          <w:rPr>
            <w:rFonts w:eastAsia="Microsoft YaHei"/>
          </w:rPr>
          <w:delText>we</w:delText>
        </w:r>
      </w:del>
      <w:ins w:id="956" w:author="AnneMarieW" w:date="2016-10-03T15:53:00Z">
        <w:r>
          <w:rPr>
            <w:rFonts w:eastAsia="Microsoft YaHei"/>
          </w:rPr>
          <w:t>you</w:t>
        </w:r>
      </w:ins>
      <w:r>
        <w:rPr>
          <w:rFonts w:eastAsia="Microsoft YaHei"/>
        </w:rPr>
        <w:t xml:space="preserve"> can use it on the right</w:t>
      </w:r>
      <w:del w:id="957" w:author="AnneMarieW" w:date="2016-10-03T15:53:00Z">
        <w:r>
          <w:rPr>
            <w:rFonts w:eastAsia="Microsoft YaHei"/>
          </w:rPr>
          <w:delText xml:space="preserve"> hand</w:delText>
        </w:r>
      </w:del>
      <w:r>
        <w:rPr>
          <w:rFonts w:eastAsia="Microsoft YaHei"/>
        </w:rPr>
        <w:t xml:space="preserve"> side of a </w:t>
      </w:r>
      <w:r>
        <w:rPr>
          <w:rStyle w:val="Literal"/>
        </w:rPr>
        <w:t>let</w:t>
      </w:r>
      <w:r>
        <w:rPr>
          <w:rFonts w:eastAsia="Microsoft YaHei"/>
        </w:rPr>
        <w:t xml:space="preserve"> </w:t>
      </w:r>
      <w:del w:id="958" w:author="Carol Nichols" w:date="2016-11-01T09:16:00Z">
        <w:r>
          <w:rPr>
            <w:rFonts w:eastAsia="Microsoft YaHei"/>
          </w:rPr>
          <w:delText>binding</w:delText>
        </w:r>
      </w:del>
      <w:ins w:id="959" w:author="Carol Nichols" w:date="2016-11-01T09:16:00Z">
        <w:r>
          <w:rPr>
            <w:rFonts w:eastAsia="Microsoft YaHei"/>
          </w:rPr>
          <w:t>statement</w:t>
        </w:r>
      </w:ins>
      <w:r>
        <w:rPr>
          <w:rFonts w:eastAsia="Microsoft YaHei"/>
        </w:rPr>
        <w:t>, for instance: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6</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r>
        <w:rPr/>
        <w:t>}</w:t>
      </w:r>
    </w:p>
    <w:p>
      <w:pPr>
        <w:pStyle w:val="Body"/>
        <w:rPr>
          <w:rFonts w:eastAsia="Microsoft YaHei"/>
        </w:rPr>
      </w:pPr>
      <w:r>
        <w:rPr>
          <w:rFonts w:eastAsia="Microsoft YaHei"/>
        </w:rPr>
        <w:t xml:space="preserve">The </w:t>
      </w:r>
      <w:r>
        <w:rPr>
          <w:rStyle w:val="Literal"/>
        </w:rPr>
        <w:t>number</w:t>
      </w:r>
      <w:r>
        <w:rPr>
          <w:rFonts w:eastAsia="Microsoft YaHei"/>
        </w:rPr>
        <w:t xml:space="preserve"> variable will be bound to a value based on the outcome of the </w:t>
      </w:r>
      <w:r>
        <w:rPr>
          <w:rStyle w:val="Literal"/>
        </w:rPr>
        <w:t xml:space="preserve">if </w:t>
      </w:r>
      <w:r>
        <w:rPr>
          <w:rFonts w:eastAsia="Microsoft YaHei"/>
        </w:rPr>
        <w:t xml:space="preserve">expression. </w:t>
      </w:r>
      <w:del w:id="960" w:author="AnneMarieW" w:date="2016-10-04T09:35:00Z">
        <w:r>
          <w:rPr>
            <w:rFonts w:eastAsia="Microsoft YaHei"/>
          </w:rPr>
          <w:delText>Let’s r</w:delText>
        </w:r>
      </w:del>
      <w:ins w:id="961" w:author="AnneMarieW" w:date="2016-10-04T09:35:00Z">
        <w:r>
          <w:rPr>
            <w:rFonts w:eastAsia="Microsoft YaHei"/>
          </w:rPr>
          <w:t>R</w:t>
        </w:r>
      </w:ins>
      <w:r>
        <w:rPr>
          <w:rFonts w:eastAsia="Microsoft YaHei"/>
        </w:rPr>
        <w:t xml:space="preserve">un this </w:t>
      </w:r>
      <w:ins w:id="962" w:author="AnneMarieW" w:date="2016-10-04T09:34:00Z">
        <w:r>
          <w:rPr>
            <w:rFonts w:eastAsia="Microsoft YaHei"/>
          </w:rPr>
          <w:t>code</w:t>
        </w:r>
      </w:ins>
      <w:ins w:id="963" w:author="AnneMarieW" w:date="2016-10-04T09:35:00Z">
        <w:r>
          <w:rPr>
            <w:rFonts w:eastAsia="Microsoft YaHei"/>
          </w:rPr>
          <w:t xml:space="preserve"> </w:t>
        </w:r>
      </w:ins>
      <w:r>
        <w:rPr>
          <w:rFonts w:eastAsia="Microsoft YaHei"/>
        </w:rPr>
        <w:t>to see what happens:</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The value of number is: 5</w:t>
      </w:r>
    </w:p>
    <w:p>
      <w:pPr>
        <w:pStyle w:val="Body"/>
        <w:rPr>
          <w:rFonts w:eastAsia="Microsoft YaHei"/>
        </w:rPr>
      </w:pPr>
      <w:r>
        <w:rPr>
          <w:rFonts w:eastAsia="Microsoft YaHei"/>
        </w:rPr>
        <w:t>Remember</w:t>
      </w:r>
      <w:del w:id="964" w:author="AnneMarieW" w:date="2016-10-04T09:35:00Z">
        <w:r>
          <w:rPr>
            <w:rFonts w:eastAsia="Microsoft YaHei"/>
          </w:rPr>
          <w:delText>,</w:delText>
        </w:r>
      </w:del>
      <w:ins w:id="965" w:author="AnneMarieW" w:date="2016-10-04T09:35:00Z">
        <w:r>
          <w:rPr>
            <w:rFonts w:eastAsia="Microsoft YaHei"/>
          </w:rPr>
          <w:t xml:space="preserve"> that</w:t>
        </w:r>
      </w:ins>
      <w:r>
        <w:rPr>
          <w:rFonts w:eastAsia="Microsoft YaHei"/>
        </w:rPr>
        <w:t xml:space="preserve"> blocks of code evaluate to the last expression in them, and numbers by themselves are also expressions. In this case, the value of the whole </w:t>
      </w:r>
      <w:r>
        <w:rPr>
          <w:rStyle w:val="Literal"/>
        </w:rPr>
        <w:t xml:space="preserve">if </w:t>
      </w:r>
      <w:r>
        <w:rPr>
          <w:rFonts w:eastAsia="Microsoft YaHei"/>
        </w:rPr>
        <w:t>expression depends on which block of code executes. This means the</w:t>
      </w:r>
      <w:commentRangeStart w:id="10"/>
      <w:r>
        <w:rPr>
          <w:rFonts w:eastAsia="Microsoft YaHei"/>
        </w:rPr>
        <w:t xml:space="preserve"> value that results from both arms</w:t>
      </w:r>
      <w:r>
        <w:rPr>
          <w:rFonts w:eastAsia="Microsoft YaHei"/>
        </w:rPr>
      </w:r>
      <w:commentRangeEnd w:id="10"/>
      <w:r>
        <w:commentReference w:id="10"/>
      </w:r>
      <w:r>
        <w:rPr>
          <w:rFonts w:eastAsia="Microsoft YaHei"/>
        </w:rPr>
        <w:t xml:space="preserve"> of the </w:t>
      </w:r>
      <w:r>
        <w:rPr>
          <w:rStyle w:val="Literal"/>
        </w:rPr>
        <w:t>if</w:t>
      </w:r>
      <w:r>
        <w:rPr>
          <w:rFonts w:eastAsia="Microsoft YaHei"/>
        </w:rPr>
        <w:t xml:space="preserve"> must be the same type; in</w:t>
      </w:r>
      <w:commentRangeStart w:id="11"/>
      <w:r>
        <w:rPr>
          <w:rFonts w:eastAsia="Microsoft YaHei"/>
        </w:rPr>
        <w:t xml:space="preserve"> the previous example</w:t>
      </w:r>
      <w:r>
        <w:rPr>
          <w:rFonts w:eastAsia="Microsoft YaHei"/>
        </w:rPr>
      </w:r>
      <w:commentRangeEnd w:id="11"/>
      <w:r>
        <w:commentReference w:id="11"/>
      </w:r>
      <w:r>
        <w:rPr>
          <w:rFonts w:eastAsia="Microsoft YaHei"/>
        </w:rPr>
        <w:t xml:space="preserve">, </w:t>
      </w:r>
      <w:commentRangeStart w:id="12"/>
      <w:r>
        <w:rPr>
          <w:rFonts w:eastAsia="Microsoft YaHei"/>
        </w:rPr>
        <w:t xml:space="preserve">they </w:t>
      </w:r>
      <w:r>
        <w:rPr>
          <w:rFonts w:eastAsia="Microsoft YaHei"/>
        </w:rPr>
      </w:r>
      <w:commentRangeEnd w:id="12"/>
      <w:r>
        <w:commentReference w:id="12"/>
      </w:r>
      <w:r>
        <w:rPr>
          <w:rFonts w:eastAsia="Microsoft YaHei"/>
        </w:rPr>
        <w:t xml:space="preserve">were both </w:t>
      </w:r>
      <w:r>
        <w:rPr>
          <w:rStyle w:val="Literal"/>
        </w:rPr>
        <w:t>i32</w:t>
      </w:r>
      <w:r>
        <w:rPr>
          <w:rFonts w:eastAsia="Microsoft YaHei"/>
        </w:rPr>
        <w:t xml:space="preserve"> integers. But what happens if the types are mismatched, as in the following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"six"</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r>
        <w:rPr/>
        <w:t>}</w:t>
      </w:r>
    </w:p>
    <w:p>
      <w:pPr>
        <w:pStyle w:val="Body"/>
        <w:rPr>
          <w:rFonts w:eastAsia="Microsoft YaHei"/>
        </w:rPr>
      </w:pPr>
      <w:del w:id="966" w:author="AnneMarieW" w:date="2016-10-04T09:39:00Z">
        <w:r>
          <w:rPr>
            <w:rFonts w:eastAsia="Microsoft YaHei"/>
          </w:rPr>
          <w:delText xml:space="preserve">If we try to </w:delText>
        </w:r>
      </w:del>
      <w:ins w:id="967" w:author="AnneMarieW" w:date="2016-10-04T09:39:00Z">
        <w:r>
          <w:rPr>
            <w:rFonts w:eastAsia="Microsoft YaHei"/>
          </w:rPr>
          <w:t xml:space="preserve">When </w:t>
        </w:r>
      </w:ins>
      <w:del w:id="968" w:author="NSP" w:date="2016-10-21T14:28:00Z">
        <w:r>
          <w:rPr>
            <w:rFonts w:eastAsia="Microsoft YaHei"/>
          </w:rPr>
          <w:delText>you</w:delText>
        </w:r>
      </w:del>
      <w:ins w:id="969" w:author="NSP" w:date="2016-10-21T14:28:00Z">
        <w:r>
          <w:rPr>
            <w:rFonts w:eastAsia="Microsoft YaHei"/>
          </w:rPr>
          <w:t>we</w:t>
        </w:r>
      </w:ins>
      <w:ins w:id="970" w:author="AnneMarieW" w:date="2016-10-04T09:39:00Z">
        <w:r>
          <w:rPr>
            <w:rFonts w:eastAsia="Microsoft YaHei"/>
          </w:rPr>
          <w:t xml:space="preserve"> </w:t>
        </w:r>
      </w:ins>
      <w:r>
        <w:rPr>
          <w:rFonts w:eastAsia="Microsoft YaHei"/>
        </w:rPr>
        <w:t>run this</w:t>
      </w:r>
      <w:ins w:id="971" w:author="AnneMarieW" w:date="2016-10-04T09:39:00Z">
        <w:r>
          <w:rPr>
            <w:rFonts w:eastAsia="Microsoft YaHei"/>
          </w:rPr>
          <w:t xml:space="preserve"> code</w:t>
        </w:r>
      </w:ins>
      <w:r>
        <w:rPr>
          <w:rFonts w:eastAsia="Microsoft YaHei"/>
        </w:rPr>
        <w:t xml:space="preserve">, we’ll get an error. The </w:t>
      </w:r>
      <w:r>
        <w:rPr>
          <w:rStyle w:val="Literal"/>
        </w:rPr>
        <w:t>if</w:t>
      </w:r>
      <w:r>
        <w:rPr>
          <w:rFonts w:eastAsia="Microsoft YaHei"/>
        </w:rPr>
        <w:t xml:space="preserve"> and </w:t>
      </w:r>
      <w:r>
        <w:rPr>
          <w:rStyle w:val="Literal"/>
        </w:rPr>
        <w:t>else</w:t>
      </w:r>
      <w:r>
        <w:rPr>
          <w:rFonts w:eastAsia="Microsoft YaHei"/>
        </w:rPr>
        <w:t xml:space="preserve"> arms have value types that are incompatible, and Rust </w:t>
      </w:r>
      <w:del w:id="972" w:author="AnneMarieW" w:date="2016-10-04T09:40:00Z">
        <w:r>
          <w:rPr>
            <w:rFonts w:eastAsia="Microsoft YaHei"/>
          </w:rPr>
          <w:delText>tells us</w:delText>
        </w:r>
      </w:del>
      <w:ins w:id="973" w:author="AnneMarieW" w:date="2016-10-04T09:40:00Z">
        <w:r>
          <w:rPr>
            <w:rFonts w:eastAsia="Microsoft YaHei"/>
          </w:rPr>
          <w:t>indicates</w:t>
        </w:r>
      </w:ins>
      <w:r>
        <w:rPr>
          <w:rFonts w:eastAsia="Microsoft YaHei"/>
        </w:rPr>
        <w:t xml:space="preserve"> exactly where to find the problem in </w:t>
      </w:r>
      <w:del w:id="974" w:author="AnneMarieW" w:date="2016-10-04T09:40:00Z">
        <w:r>
          <w:rPr>
            <w:rFonts w:eastAsia="Microsoft YaHei"/>
          </w:rPr>
          <w:delText xml:space="preserve">our </w:delText>
        </w:r>
      </w:del>
      <w:ins w:id="975" w:author="AnneMarieW" w:date="2016-10-04T09:40:00Z">
        <w:r>
          <w:rPr>
            <w:rFonts w:eastAsia="Microsoft YaHei"/>
          </w:rPr>
          <w:t xml:space="preserve">the </w:t>
        </w:r>
      </w:ins>
      <w:r>
        <w:rPr>
          <w:rFonts w:eastAsia="Microsoft YaHei"/>
        </w:rPr>
        <w:t>program:</w:t>
      </w:r>
    </w:p>
    <w:p>
      <w:pPr>
        <w:pStyle w:val="CodeA"/>
        <w:rPr/>
      </w:pPr>
      <w:r>
        <w:rPr/>
        <w:t xml:space="preserve">   </w:t>
      </w:r>
      <w:r>
        <w:rPr/>
        <w:t>Compiling branches v0.1.0 (file:///projects/branches)</w:t>
      </w:r>
    </w:p>
    <w:p>
      <w:pPr>
        <w:pStyle w:val="CodeB"/>
        <w:rPr/>
      </w:pPr>
      <w:r>
        <w:rPr/>
        <w:t>error[E0308]: if and else have incompatible types</w:t>
      </w:r>
    </w:p>
    <w:p>
      <w:pPr>
        <w:pStyle w:val="CodeB"/>
        <w:rPr/>
      </w:pPr>
      <w:r>
        <w:rPr/>
        <w:t xml:space="preserve"> </w:t>
      </w:r>
      <w:r>
        <w:rPr/>
        <w:t>--&gt; src/main.rs:4:18</w:t>
      </w:r>
    </w:p>
    <w:p>
      <w:pPr>
        <w:pStyle w:val="CodeB"/>
        <w:rPr/>
      </w:pPr>
      <w:r>
        <w:rPr/>
        <w:t xml:space="preserve">  </w:t>
      </w:r>
      <w:r>
        <w:rPr/>
        <w:t>|</w:t>
      </w:r>
    </w:p>
    <w:p>
      <w:pPr>
        <w:pStyle w:val="CodeB"/>
        <w:rPr/>
      </w:pPr>
      <w:r>
        <w:rPr/>
        <w:t>4 |     let number = if condition {</w:t>
      </w:r>
    </w:p>
    <w:p>
      <w:pPr>
        <w:pStyle w:val="CodeB"/>
        <w:rPr/>
      </w:pPr>
      <w:r>
        <w:rPr/>
        <w:t xml:space="preserve">  </w:t>
      </w:r>
      <w:r>
        <w:rPr/>
        <w:t>|                  ^ expected integral variable, found reference</w:t>
      </w:r>
    </w:p>
    <w:p>
      <w:pPr>
        <w:pStyle w:val="CodeB"/>
        <w:rPr/>
      </w:pPr>
      <w:r>
        <w:rPr/>
        <w:t xml:space="preserve">  </w:t>
      </w:r>
      <w:r>
        <w:rPr/>
        <w:t>|</w:t>
      </w:r>
    </w:p>
    <w:p>
      <w:pPr>
        <w:pStyle w:val="CodeB"/>
        <w:rPr/>
      </w:pPr>
      <w:r>
        <w:rPr/>
        <w:t xml:space="preserve">  </w:t>
      </w:r>
      <w:r>
        <w:rPr/>
        <w:t>= note: expected type `{integer}`</w:t>
      </w:r>
    </w:p>
    <w:p>
      <w:pPr>
        <w:pStyle w:val="CodeB"/>
        <w:rPr/>
      </w:pPr>
      <w:r>
        <w:rPr/>
        <w:t xml:space="preserve">  </w:t>
      </w:r>
      <w:r>
        <w:rPr/>
        <w:t>= note:    found type `&amp;’static str`</w:t>
      </w:r>
    </w:p>
    <w:p>
      <w:pPr>
        <w:pStyle w:val="CodeB"/>
        <w:rPr/>
      </w:pPr>
      <w:r>
        <w:rPr/>
      </w:r>
    </w:p>
    <w:p>
      <w:pPr>
        <w:pStyle w:val="CodeB"/>
        <w:rPr/>
      </w:pPr>
      <w:r>
        <w:rPr/>
        <w:t>error: aborting due to previous error</w:t>
      </w:r>
    </w:p>
    <w:p>
      <w:pPr>
        <w:pStyle w:val="CodeB"/>
        <w:rPr/>
      </w:pPr>
      <w:r>
        <w:rPr/>
      </w:r>
    </w:p>
    <w:p>
      <w:pPr>
        <w:pStyle w:val="CodeC"/>
        <w:rPr/>
      </w:pPr>
      <w:r>
        <w:rPr/>
        <w:t>error: Could not compile `branches`.</w:t>
      </w:r>
    </w:p>
    <w:p>
      <w:pPr>
        <w:pStyle w:val="Body"/>
        <w:rPr/>
      </w:pPr>
      <w:r>
        <w:rPr>
          <w:rFonts w:eastAsia="Microsoft YaHei"/>
        </w:rPr>
        <w:t xml:space="preserve">The expression in the </w:t>
      </w:r>
      <w:r>
        <w:rPr>
          <w:rStyle w:val="Literal"/>
        </w:rPr>
        <w:t>if</w:t>
      </w:r>
      <w:r>
        <w:rPr>
          <w:rFonts w:eastAsia="Microsoft YaHei"/>
        </w:rPr>
        <w:t xml:space="preserve"> block evaluates to an integer</w:t>
      </w:r>
      <w:ins w:id="976" w:author="AnneMarieW" w:date="2016-10-04T09:40:00Z">
        <w:r>
          <w:rPr>
            <w:rFonts w:eastAsia="Microsoft YaHei"/>
          </w:rPr>
          <w:t>,</w:t>
        </w:r>
      </w:ins>
      <w:r>
        <w:rPr>
          <w:rFonts w:eastAsia="Microsoft YaHei"/>
        </w:rPr>
        <w:t xml:space="preserve"> and the expression in the </w:t>
      </w:r>
      <w:r>
        <w:rPr>
          <w:rStyle w:val="Literal"/>
        </w:rPr>
        <w:t>else</w:t>
      </w:r>
      <w:r>
        <w:rPr>
          <w:rFonts w:eastAsia="Microsoft YaHei"/>
        </w:rPr>
        <w:t xml:space="preserve"> block evaluates to a string. This </w:t>
      </w:r>
      <w:del w:id="977" w:author="AnneMarieW" w:date="2016-10-04T09:40:00Z">
        <w:r>
          <w:rPr>
            <w:rFonts w:eastAsia="Microsoft YaHei"/>
          </w:rPr>
          <w:delText>ca</w:delText>
        </w:r>
      </w:del>
      <w:ins w:id="978" w:author="AnneMarieW" w:date="2016-10-04T09:40:00Z">
        <w:r>
          <w:rPr>
            <w:rFonts w:eastAsia="Microsoft YaHei"/>
          </w:rPr>
          <w:t>wo</w:t>
        </w:r>
      </w:ins>
      <w:r>
        <w:rPr>
          <w:rFonts w:eastAsia="Microsoft YaHei"/>
        </w:rPr>
        <w:t>n’t work</w:t>
      </w:r>
      <w:del w:id="979" w:author="AnneMarieW" w:date="2016-10-04T09:40:00Z">
        <w:r>
          <w:rPr>
            <w:rFonts w:eastAsia="Microsoft YaHei"/>
          </w:rPr>
          <w:delText>,</w:delText>
        </w:r>
      </w:del>
      <w:r>
        <w:rPr>
          <w:rFonts w:eastAsia="Microsoft YaHei"/>
        </w:rPr>
        <w:t xml:space="preserve"> because </w:t>
      </w:r>
      <w:del w:id="980" w:author="NSP" w:date="2016-10-21T14:08:00Z">
        <w:r>
          <w:rPr>
            <w:rFonts w:eastAsia="Microsoft YaHei"/>
          </w:rPr>
          <w:delText>variable binding</w:delText>
        </w:r>
      </w:del>
      <w:ins w:id="981" w:author="NSP" w:date="2016-10-21T14:08:00Z">
        <w:r>
          <w:rPr>
            <w:rFonts w:eastAsia="Microsoft YaHei"/>
          </w:rPr>
          <w:t>variable</w:t>
        </w:r>
      </w:ins>
      <w:r>
        <w:rPr>
          <w:rFonts w:eastAsia="Microsoft YaHei"/>
        </w:rPr>
        <w:t xml:space="preserve">s must have a single type. Rust needs to know at compile time what type the </w:t>
      </w:r>
      <w:r>
        <w:rPr>
          <w:rStyle w:val="Literal"/>
        </w:rPr>
        <w:t>number</w:t>
      </w:r>
      <w:del w:id="982" w:author="Carol Nichols" w:date="2016-11-01T09:17:00Z">
        <w:r>
          <w:rPr>
            <w:rStyle w:val="Literal"/>
            <w:rFonts w:eastAsia="Microsoft YaHei"/>
          </w:rPr>
          <w:delText xml:space="preserve"> </w:delText>
        </w:r>
      </w:del>
      <w:del w:id="983" w:author="Carol Nichols" w:date="2016-11-01T09:17:00Z">
        <w:r>
          <w:rPr>
            <w:rStyle w:val="Literal"/>
            <w:rFonts w:eastAsia="Microsoft YaHei"/>
          </w:rPr>
          <w:delText>binding</w:delText>
        </w:r>
      </w:del>
      <w:r>
        <w:rPr>
          <w:rFonts w:eastAsia="Microsoft YaHei"/>
        </w:rPr>
        <w:t xml:space="preserve"> </w:t>
      </w:r>
      <w:ins w:id="984" w:author="Carol Nichols" w:date="2016-11-01T09:17:00Z">
        <w:r>
          <w:rPr>
            <w:rFonts w:eastAsia="Microsoft YaHei"/>
          </w:rPr>
          <w:t xml:space="preserve">variable </w:t>
        </w:r>
      </w:ins>
      <w:r>
        <w:rPr>
          <w:rFonts w:eastAsia="Microsoft YaHei"/>
        </w:rPr>
        <w:t>is, definitively, so</w:t>
      </w:r>
      <w:del w:id="985" w:author="AnneMarieW" w:date="2016-10-04T09:40:00Z">
        <w:r>
          <w:rPr>
            <w:rFonts w:eastAsia="Microsoft YaHei"/>
          </w:rPr>
          <w:delText xml:space="preserve"> that</w:delText>
        </w:r>
      </w:del>
      <w:r>
        <w:rPr>
          <w:rFonts w:eastAsia="Microsoft YaHei"/>
        </w:rPr>
        <w:t xml:space="preserve"> it can verify at compile time that its type is valid everywhere we use </w:t>
      </w:r>
      <w:r>
        <w:rPr>
          <w:rStyle w:val="Literal"/>
        </w:rPr>
        <w:t>number</w:t>
      </w:r>
      <w:r>
        <w:rPr>
          <w:rFonts w:eastAsia="Microsoft YaHei"/>
        </w:rPr>
        <w:t xml:space="preserve">. Rust wouldn’t be able to do that if the type of </w:t>
      </w:r>
      <w:r>
        <w:rPr>
          <w:rStyle w:val="Literal"/>
        </w:rPr>
        <w:t>number</w:t>
      </w:r>
      <w:r>
        <w:rPr>
          <w:rFonts w:eastAsia="Microsoft YaHei"/>
        </w:rPr>
        <w:t xml:space="preserve"> was only determined at runtime; the compiler would be more complex and </w:t>
      </w:r>
      <w:del w:id="986" w:author="AnneMarieW" w:date="2016-10-04T09:42:00Z">
        <w:r>
          <w:rPr>
            <w:rFonts w:eastAsia="Microsoft YaHei"/>
          </w:rPr>
          <w:delText xml:space="preserve">be able to </w:delText>
        </w:r>
      </w:del>
      <w:ins w:id="987" w:author="AnneMarieW" w:date="2016-10-04T09:42:00Z">
        <w:r>
          <w:rPr>
            <w:rFonts w:eastAsia="Microsoft YaHei"/>
          </w:rPr>
          <w:t xml:space="preserve">would </w:t>
        </w:r>
      </w:ins>
      <w:r>
        <w:rPr>
          <w:rFonts w:eastAsia="Microsoft YaHei"/>
        </w:rPr>
        <w:t xml:space="preserve">make fewer guarantees about </w:t>
      </w:r>
      <w:del w:id="988" w:author="AnneMarieW" w:date="2016-10-04T09:41:00Z">
        <w:r>
          <w:rPr>
            <w:rFonts w:eastAsia="Microsoft YaHei"/>
          </w:rPr>
          <w:delText>our</w:delText>
        </w:r>
      </w:del>
      <w:ins w:id="989" w:author="AnneMarieW" w:date="2016-10-04T09:41:00Z">
        <w:r>
          <w:rPr>
            <w:rFonts w:eastAsia="Microsoft YaHei"/>
          </w:rPr>
          <w:t>the</w:t>
        </w:r>
      </w:ins>
      <w:r>
        <w:rPr>
          <w:rFonts w:eastAsia="Microsoft YaHei"/>
        </w:rPr>
        <w:t xml:space="preserve"> code if it had to keep track of multiple hypothetical types for any </w:t>
      </w:r>
      <w:del w:id="990" w:author="NSP" w:date="2016-10-21T14:08:00Z">
        <w:r>
          <w:rPr>
            <w:rFonts w:eastAsia="Microsoft YaHei"/>
          </w:rPr>
          <w:delText>variable binding</w:delText>
        </w:r>
      </w:del>
      <w:ins w:id="991" w:author="NSP" w:date="2016-10-21T14:08:00Z">
        <w:r>
          <w:rPr>
            <w:rFonts w:eastAsia="Microsoft YaHei"/>
          </w:rPr>
          <w:t>variable</w:t>
        </w:r>
      </w:ins>
      <w:r>
        <w:rPr>
          <w:rFonts w:eastAsia="Microsoft YaHei"/>
        </w:rPr>
        <w:t>.</w:t>
      </w:r>
    </w:p>
    <w:p>
      <w:pPr>
        <w:pStyle w:val="HeadB"/>
        <w:rPr>
          <w:rFonts w:eastAsia="Microsoft YaHei"/>
        </w:rPr>
      </w:pPr>
      <w:bookmarkStart w:id="54" w:name="repetition-with-loops"/>
      <w:bookmarkStart w:id="55" w:name="_Toc462761724"/>
      <w:bookmarkEnd w:id="54"/>
      <w:bookmarkEnd w:id="55"/>
      <w:r>
        <w:rPr>
          <w:rFonts w:eastAsia="Microsoft YaHei"/>
        </w:rPr>
        <w:t>Repetition with Loops</w:t>
      </w:r>
    </w:p>
    <w:p>
      <w:pPr>
        <w:pStyle w:val="BodyFirst"/>
        <w:rPr>
          <w:rFonts w:eastAsia="Microsoft YaHei"/>
        </w:rPr>
      </w:pPr>
      <w:r>
        <w:rPr>
          <w:rFonts w:eastAsia="Microsoft YaHei"/>
        </w:rPr>
        <w:t>It’s often useful to</w:t>
      </w:r>
      <w:del w:id="992" w:author="AnneMarieW" w:date="2016-10-04T09:42:00Z">
        <w:r>
          <w:rPr>
            <w:rFonts w:eastAsia="Microsoft YaHei"/>
          </w:rPr>
          <w:delText xml:space="preserve"> be able to</w:delText>
        </w:r>
      </w:del>
      <w:r>
        <w:rPr>
          <w:rFonts w:eastAsia="Microsoft YaHei"/>
        </w:rPr>
        <w:t xml:space="preserve"> execute a block of code more than on</w:t>
      </w:r>
      <w:ins w:id="993" w:author="AnneMarieW" w:date="2016-10-04T09:43:00Z">
        <w:r>
          <w:rPr>
            <w:rFonts w:eastAsia="Microsoft YaHei"/>
          </w:rPr>
          <w:t>c</w:t>
        </w:r>
      </w:ins>
      <w:r>
        <w:rPr>
          <w:rFonts w:eastAsia="Microsoft YaHei"/>
        </w:rPr>
        <w:t>e</w:t>
      </w:r>
      <w:del w:id="994" w:author="AnneMarieW" w:date="2016-10-04T09:43:00Z">
        <w:r>
          <w:rPr>
            <w:rFonts w:eastAsia="Microsoft YaHei"/>
          </w:rPr>
          <w:delText xml:space="preserve"> time</w:delText>
        </w:r>
      </w:del>
      <w:r>
        <w:rPr>
          <w:rFonts w:eastAsia="Microsoft YaHei"/>
        </w:rPr>
        <w:t>. For this</w:t>
      </w:r>
      <w:ins w:id="995" w:author="AnneMarieW" w:date="2016-10-04T09:43:00Z">
        <w:r>
          <w:rPr>
            <w:rFonts w:eastAsia="Microsoft YaHei"/>
          </w:rPr>
          <w:t xml:space="preserve"> task</w:t>
        </w:r>
      </w:ins>
      <w:r>
        <w:rPr>
          <w:rFonts w:eastAsia="Microsoft YaHei"/>
        </w:rPr>
        <w:t xml:space="preserve">, Rust </w:t>
      </w:r>
      <w:del w:id="996" w:author="AnneMarieW" w:date="2016-10-04T09:43:00Z">
        <w:r>
          <w:rPr>
            <w:rFonts w:eastAsia="Microsoft YaHei"/>
          </w:rPr>
          <w:delText>has</w:delText>
        </w:r>
      </w:del>
      <w:ins w:id="997" w:author="AnneMarieW" w:date="2016-10-04T09:43:00Z">
        <w:r>
          <w:rPr>
            <w:rFonts w:eastAsia="Microsoft YaHei"/>
          </w:rPr>
          <w:t>provides</w:t>
        </w:r>
      </w:ins>
      <w:r>
        <w:rPr>
          <w:rFonts w:eastAsia="Microsoft YaHei"/>
        </w:rPr>
        <w:t xml:space="preserve"> several </w:t>
      </w:r>
      <w:r>
        <w:rPr>
          <w:rStyle w:val="EmphasisItalic"/>
          <w:rFonts w:eastAsia="Microsoft YaHei"/>
        </w:rPr>
        <w:t>loops</w:t>
      </w:r>
      <w:r>
        <w:rPr>
          <w:rFonts w:eastAsia="Microsoft YaHei"/>
        </w:rPr>
        <w:t xml:space="preserve">. A loop runs through the code inside the loop body to the end and then starts immediately back at the beginning. To </w:t>
      </w:r>
      <w:del w:id="998" w:author="AnneMarieW" w:date="2016-10-04T09:44:00Z">
        <w:r>
          <w:rPr>
            <w:rFonts w:eastAsia="Microsoft YaHei"/>
          </w:rPr>
          <w:delText xml:space="preserve">try out </w:delText>
        </w:r>
      </w:del>
      <w:ins w:id="999" w:author="AnneMarieW" w:date="2016-10-04T09:44:00Z">
        <w:r>
          <w:rPr>
            <w:rFonts w:eastAsia="Microsoft YaHei"/>
          </w:rPr>
          <w:t xml:space="preserve">experiment with </w:t>
        </w:r>
      </w:ins>
      <w:r>
        <w:rPr>
          <w:rFonts w:eastAsia="Microsoft YaHei"/>
        </w:rPr>
        <w:t xml:space="preserve">loops, let’s make a new project called </w:t>
      </w:r>
      <w:r>
        <w:rPr>
          <w:rStyle w:val="EmphasisItalic"/>
        </w:rPr>
        <w:t>loops</w:t>
      </w:r>
      <w:r>
        <w:rPr>
          <w:rFonts w:eastAsia="Microsoft YaHei"/>
        </w:rPr>
        <w:t>.</w:t>
      </w:r>
    </w:p>
    <w:p>
      <w:pPr>
        <w:pStyle w:val="Body"/>
        <w:rPr>
          <w:rFonts w:eastAsia="Microsoft YaHei"/>
        </w:rPr>
      </w:pPr>
      <w:del w:id="1000" w:author="AnneMarieW" w:date="2016-10-04T09:44:00Z">
        <w:r>
          <w:rPr>
            <w:rFonts w:eastAsia="Microsoft YaHei"/>
          </w:rPr>
          <w:delText>There are t</w:delText>
        </w:r>
      </w:del>
      <w:ins w:id="1001" w:author="AnneMarieW" w:date="2016-10-04T09:44:00Z">
        <w:r>
          <w:rPr>
            <w:rFonts w:eastAsia="Microsoft YaHei"/>
          </w:rPr>
          <w:t>Rust has t</w:t>
        </w:r>
      </w:ins>
      <w:r>
        <w:rPr>
          <w:rFonts w:eastAsia="Microsoft YaHei"/>
        </w:rPr>
        <w:t>hree kinds of loops</w:t>
      </w:r>
      <w:del w:id="1002" w:author="AnneMarieW" w:date="2016-10-04T09:44:00Z">
        <w:r>
          <w:rPr>
            <w:rFonts w:eastAsia="Microsoft YaHei"/>
          </w:rPr>
          <w:delText xml:space="preserve"> in Rust</w:delText>
        </w:r>
      </w:del>
      <w:r>
        <w:rPr>
          <w:rFonts w:eastAsia="Microsoft YaHei"/>
        </w:rPr>
        <w:t xml:space="preserve">: </w:t>
      </w:r>
      <w:r>
        <w:rPr>
          <w:rStyle w:val="Literal"/>
        </w:rPr>
        <w:t>loop</w:t>
      </w:r>
      <w:r>
        <w:rPr>
          <w:rFonts w:eastAsia="Microsoft YaHei"/>
        </w:rPr>
        <w:t xml:space="preserve">, </w:t>
      </w:r>
      <w:r>
        <w:rPr>
          <w:rStyle w:val="Literal"/>
        </w:rPr>
        <w:t>while</w:t>
      </w:r>
      <w:r>
        <w:rPr>
          <w:rFonts w:eastAsia="Microsoft YaHei"/>
        </w:rPr>
        <w:t xml:space="preserve">, and </w:t>
      </w:r>
      <w:r>
        <w:rPr>
          <w:rStyle w:val="Literal"/>
        </w:rPr>
        <w:t>for</w:t>
      </w:r>
      <w:r>
        <w:rPr>
          <w:rFonts w:eastAsia="Microsoft YaHei"/>
        </w:rPr>
        <w:t xml:space="preserve">. Let’s </w:t>
      </w:r>
      <w:del w:id="1003" w:author="AnneMarieW" w:date="2016-10-04T09:45:00Z">
        <w:r>
          <w:rPr>
            <w:rFonts w:eastAsia="Microsoft YaHei"/>
          </w:rPr>
          <w:delText>dig in</w:delText>
        </w:r>
      </w:del>
      <w:ins w:id="1004" w:author="AnneMarieW" w:date="2016-10-04T09:45:00Z">
        <w:r>
          <w:rPr>
            <w:rFonts w:eastAsia="Microsoft YaHei"/>
          </w:rPr>
          <w:t>try each one</w:t>
        </w:r>
      </w:ins>
      <w:r>
        <w:rPr>
          <w:rFonts w:eastAsia="Microsoft YaHei"/>
        </w:rPr>
        <w:t>.</w:t>
      </w:r>
    </w:p>
    <w:p>
      <w:pPr>
        <w:pStyle w:val="HeadC"/>
        <w:rPr>
          <w:rFonts w:eastAsia="Microsoft YaHei"/>
        </w:rPr>
      </w:pPr>
      <w:bookmarkStart w:id="56" w:name="_Toc462761725"/>
      <w:bookmarkStart w:id="57" w:name="repeating-code-with-`loop`"/>
      <w:bookmarkEnd w:id="57"/>
      <w:r>
        <w:rPr>
          <w:rFonts w:eastAsia="Microsoft YaHei"/>
        </w:rPr>
        <w:t xml:space="preserve">Repeating Code with </w:t>
      </w:r>
      <w:bookmarkEnd w:id="56"/>
      <w:r>
        <w:rPr/>
        <w:t>loop</w:t>
      </w:r>
    </w:p>
    <w:p>
      <w:pPr>
        <w:pStyle w:val="BodyFirst"/>
        <w:rPr>
          <w:rFonts w:eastAsia="Microsoft YaHei"/>
        </w:rPr>
      </w:pPr>
      <w:r>
        <w:rPr>
          <w:rFonts w:eastAsia="Microsoft YaHei"/>
        </w:rPr>
        <w:t xml:space="preserve">The </w:t>
      </w:r>
      <w:r>
        <w:rPr>
          <w:rStyle w:val="Literal"/>
        </w:rPr>
        <w:t>loop</w:t>
      </w:r>
      <w:r>
        <w:rPr>
          <w:rFonts w:eastAsia="Microsoft YaHei"/>
        </w:rPr>
        <w:t xml:space="preserve"> keyword tells Rust to execute a block of code over and over again forever or until </w:t>
      </w:r>
      <w:del w:id="1005" w:author="AnneMarieW" w:date="2016-10-04T09:45:00Z">
        <w:r>
          <w:rPr>
            <w:rFonts w:eastAsia="Microsoft YaHei"/>
          </w:rPr>
          <w:delText>we</w:delText>
        </w:r>
      </w:del>
      <w:ins w:id="1006" w:author="AnneMarieW" w:date="2016-10-04T09:45:00Z">
        <w:r>
          <w:rPr>
            <w:rFonts w:eastAsia="Microsoft YaHei"/>
          </w:rPr>
          <w:t>you</w:t>
        </w:r>
      </w:ins>
      <w:r>
        <w:rPr>
          <w:rFonts w:eastAsia="Microsoft YaHei"/>
        </w:rPr>
        <w:t xml:space="preserve"> explicitly tell it to stop.</w:t>
      </w:r>
    </w:p>
    <w:p>
      <w:pPr>
        <w:pStyle w:val="Body"/>
        <w:rPr>
          <w:rFonts w:eastAsia="Microsoft YaHei"/>
        </w:rPr>
      </w:pPr>
      <w:del w:id="1007" w:author="AnneMarieW" w:date="2016-10-04T09:45:00Z">
        <w:r>
          <w:rPr>
            <w:rFonts w:eastAsia="Microsoft YaHei"/>
          </w:rPr>
          <w:delText xml:space="preserve">For </w:delText>
        </w:r>
      </w:del>
      <w:ins w:id="1008" w:author="AnneMarieW" w:date="2016-10-04T09:45:00Z">
        <w:r>
          <w:rPr>
            <w:rFonts w:eastAsia="Microsoft YaHei"/>
          </w:rPr>
          <w:t xml:space="preserve">As </w:t>
        </w:r>
      </w:ins>
      <w:r>
        <w:rPr>
          <w:rFonts w:eastAsia="Microsoft YaHei"/>
        </w:rPr>
        <w:t>an example, change the</w:t>
      </w:r>
      <w:r>
        <w:rPr>
          <w:rStyle w:val="EmphasisItalic"/>
          <w:rFonts w:eastAsia="Microsoft YaHei"/>
          <w:rPrChange w:id="0" w:author="AnneMarieW" w:date="2016-10-04T09:45:00Z">
            <w:rPr>
              <w:sz w:val="20"/>
              <w:rFonts w:ascii="Courier" w:hAnsi="Courier" w:eastAsia="Microsoft YaHei"/>
              <w:color w:val="0000FF"/>
            </w:rPr>
          </w:rPrChange>
        </w:rPr>
        <w:t xml:space="preserve"> </w:t>
      </w:r>
      <w:r>
        <w:rPr>
          <w:rStyle w:val="EmphasisItalic"/>
        </w:rPr>
        <w:t>src/main.rs</w:t>
      </w:r>
      <w:r>
        <w:rPr>
          <w:rFonts w:eastAsia="Microsoft YaHei"/>
        </w:rPr>
        <w:t xml:space="preserve"> file in your </w:t>
      </w:r>
      <w:r>
        <w:rPr>
          <w:rStyle w:val="EmphasisItalic"/>
          <w:rFonts w:eastAsia="Microsoft YaHei"/>
        </w:rPr>
        <w:t>loops</w:t>
      </w:r>
      <w:r>
        <w:rPr>
          <w:rFonts w:eastAsia="Microsoft YaHei"/>
        </w:rPr>
        <w:t xml:space="preserve"> directory to look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loop {</w:t>
      </w:r>
    </w:p>
    <w:p>
      <w:pPr>
        <w:pStyle w:val="CodeB"/>
        <w:rPr/>
      </w:pPr>
      <w:r>
        <w:rPr/>
        <w:t xml:space="preserve">        </w:t>
      </w:r>
      <w:r>
        <w:rPr/>
        <w:t>println!("again!");</w:t>
      </w:r>
    </w:p>
    <w:p>
      <w:pPr>
        <w:pStyle w:val="CodeB"/>
        <w:rPr/>
      </w:pPr>
      <w:r>
        <w:rPr/>
        <w:t xml:space="preserve">    </w:t>
      </w:r>
      <w:r>
        <w:rPr/>
        <w:t>}</w:t>
      </w:r>
    </w:p>
    <w:p>
      <w:pPr>
        <w:pStyle w:val="CodeC"/>
        <w:rPr/>
      </w:pPr>
      <w:r>
        <w:rPr/>
        <w:t>}</w:t>
      </w:r>
    </w:p>
    <w:p>
      <w:pPr>
        <w:pStyle w:val="Body"/>
        <w:rPr>
          <w:rFonts w:eastAsia="Microsoft YaHei"/>
        </w:rPr>
      </w:pPr>
      <w:del w:id="1010" w:author="AnneMarieW" w:date="2016-10-04T09:46:00Z">
        <w:r>
          <w:rPr>
            <w:rFonts w:eastAsia="Microsoft YaHei"/>
          </w:rPr>
          <w:delText xml:space="preserve">If we </w:delText>
        </w:r>
      </w:del>
      <w:ins w:id="1011" w:author="AnneMarieW" w:date="2016-10-04T09:46:00Z">
        <w:r>
          <w:rPr>
            <w:rFonts w:eastAsia="Microsoft YaHei"/>
          </w:rPr>
          <w:t xml:space="preserve">When </w:t>
        </w:r>
      </w:ins>
      <w:del w:id="1012" w:author="NSP" w:date="2016-10-21T14:29:00Z">
        <w:r>
          <w:rPr>
            <w:rFonts w:eastAsia="Microsoft YaHei"/>
          </w:rPr>
          <w:delText>you</w:delText>
        </w:r>
      </w:del>
      <w:ins w:id="1013" w:author="NSP" w:date="2016-10-21T14:29:00Z">
        <w:r>
          <w:rPr>
            <w:rFonts w:eastAsia="Microsoft YaHei"/>
          </w:rPr>
          <w:t>we</w:t>
        </w:r>
      </w:ins>
      <w:ins w:id="1014" w:author="AnneMarieW" w:date="2016-10-04T09:46:00Z">
        <w:r>
          <w:rPr>
            <w:rFonts w:eastAsia="Microsoft YaHei"/>
          </w:rPr>
          <w:t xml:space="preserve"> </w:t>
        </w:r>
      </w:ins>
      <w:r>
        <w:rPr>
          <w:rFonts w:eastAsia="Microsoft YaHei"/>
        </w:rPr>
        <w:t xml:space="preserve">run this program, we’ll see </w:t>
      </w:r>
      <w:r>
        <w:rPr>
          <w:rStyle w:val="Literal"/>
        </w:rPr>
        <w:t>again!</w:t>
      </w:r>
      <w:r>
        <w:rPr>
          <w:rFonts w:eastAsia="Microsoft YaHei"/>
        </w:rPr>
        <w:t xml:space="preserve"> printed over and over continuously until we stop the program manually. Most terminals support a keyboard shortcut, </w:t>
      </w:r>
      <w:del w:id="1015" w:author="AnneMarieW" w:date="2016-10-04T09:46:00Z">
        <w:r>
          <w:rPr>
            <w:rStyle w:val="Literal"/>
            <w:rFonts w:eastAsia="Microsoft YaHei"/>
          </w:rPr>
          <w:delText>control-c</w:delText>
        </w:r>
      </w:del>
      <w:ins w:id="1016" w:author="AnneMarieW" w:date="2016-10-04T09:46:00Z">
        <w:r>
          <w:rPr>
            <w:smallCaps/>
          </w:rPr>
          <w:t xml:space="preserve"> </w:t>
        </w:r>
      </w:ins>
      <w:del w:id="1017" w:author="janelle" w:date="2016-10-26T12:56:00Z">
        <w:r>
          <w:rPr>
            <w:rStyle w:val="Keycap"/>
          </w:rPr>
          <w:delText>C</w:delText>
        </w:r>
      </w:del>
      <w:ins w:id="1018" w:author="janelle" w:date="2016-10-26T12:56:00Z">
        <w:r>
          <w:rPr>
            <w:rStyle w:val="Keycap"/>
          </w:rPr>
          <w:t>c</w:t>
        </w:r>
      </w:ins>
      <w:ins w:id="1019" w:author="AnneMarieW" w:date="2016-10-04T09:46:00Z">
        <w:r>
          <w:rPr>
            <w:rStyle w:val="Keycap"/>
          </w:rPr>
          <w:t>trl-C</w:t>
        </w:r>
      </w:ins>
      <w:r>
        <w:rPr>
          <w:rFonts w:eastAsia="Microsoft YaHei"/>
        </w:rPr>
        <w:t xml:space="preserve">, to halt a program </w:t>
      </w:r>
      <w:ins w:id="1020" w:author="AnneMarieW" w:date="2016-10-04T09:47:00Z">
        <w:r>
          <w:rPr>
            <w:rFonts w:eastAsia="Microsoft YaHei"/>
          </w:rPr>
          <w:t xml:space="preserve">that is </w:t>
        </w:r>
      </w:ins>
      <w:r>
        <w:rPr>
          <w:rFonts w:eastAsia="Microsoft YaHei"/>
        </w:rPr>
        <w:t>stuck in a continual loop. Give it a try:</w:t>
      </w:r>
    </w:p>
    <w:p>
      <w:pPr>
        <w:pStyle w:val="CodeA"/>
        <w:rPr/>
      </w:pPr>
      <w:r>
        <w:rPr/>
        <w:t>$ cargo run</w:t>
      </w:r>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again!</w:t>
      </w:r>
    </w:p>
    <w:p>
      <w:pPr>
        <w:pStyle w:val="CodeB"/>
        <w:rPr/>
      </w:pPr>
      <w:r>
        <w:rPr/>
        <w:t>again!</w:t>
      </w:r>
    </w:p>
    <w:p>
      <w:pPr>
        <w:pStyle w:val="CodeB"/>
        <w:rPr/>
      </w:pPr>
      <w:r>
        <w:rPr/>
        <w:t>again!</w:t>
      </w:r>
    </w:p>
    <w:p>
      <w:pPr>
        <w:pStyle w:val="CodeB"/>
        <w:rPr/>
      </w:pPr>
      <w:r>
        <w:rPr/>
        <w:t>again!</w:t>
      </w:r>
    </w:p>
    <w:p>
      <w:pPr>
        <w:pStyle w:val="CodeC"/>
        <w:rPr/>
      </w:pPr>
      <w:r>
        <w:rPr/>
        <w:t>^Cagain!</w:t>
      </w:r>
    </w:p>
    <w:p>
      <w:pPr>
        <w:pStyle w:val="Body"/>
        <w:rPr/>
      </w:pPr>
      <w:r>
        <w:rPr>
          <w:rFonts w:eastAsia="Microsoft YaHei"/>
        </w:rPr>
        <w:t>Th</w:t>
      </w:r>
      <w:del w:id="1021" w:author="AnneMarieW" w:date="2016-10-04T09:47:00Z">
        <w:r>
          <w:rPr>
            <w:rFonts w:eastAsia="Microsoft YaHei"/>
          </w:rPr>
          <w:delText>at</w:delText>
        </w:r>
      </w:del>
      <w:ins w:id="1022" w:author="AnneMarieW" w:date="2016-10-04T09:47:00Z">
        <w:r>
          <w:rPr>
            <w:rFonts w:eastAsia="Microsoft YaHei"/>
          </w:rPr>
          <w:t>e symbol</w:t>
        </w:r>
      </w:ins>
      <w:r>
        <w:rPr>
          <w:rFonts w:eastAsia="Microsoft YaHei"/>
        </w:rPr>
        <w:t xml:space="preserve"> </w:t>
      </w:r>
      <w:r>
        <w:rPr>
          <w:rStyle w:val="Literal"/>
        </w:rPr>
        <w:t>^C</w:t>
      </w:r>
      <w:r>
        <w:rPr>
          <w:rFonts w:eastAsia="Microsoft YaHei"/>
        </w:rPr>
        <w:t xml:space="preserve"> </w:t>
      </w:r>
      <w:del w:id="1023" w:author="AnneMarieW" w:date="2016-10-04T09:47:00Z">
        <w:r>
          <w:rPr>
            <w:rFonts w:eastAsia="Microsoft YaHei"/>
          </w:rPr>
          <w:delText>ther</w:delText>
        </w:r>
      </w:del>
      <w:del w:id="1024" w:author="AnneMarieW" w:date="2016-10-04T09:48:00Z">
        <w:r>
          <w:rPr>
            <w:rFonts w:eastAsia="Microsoft YaHei"/>
          </w:rPr>
          <w:delText>e is</w:delText>
        </w:r>
      </w:del>
      <w:ins w:id="1025" w:author="AnneMarieW" w:date="2016-10-04T09:48:00Z">
        <w:r>
          <w:rPr>
            <w:rFonts w:eastAsia="Microsoft YaHei"/>
          </w:rPr>
          <w:t>represents</w:t>
        </w:r>
      </w:ins>
      <w:r>
        <w:rPr>
          <w:rFonts w:eastAsia="Microsoft YaHei"/>
        </w:rPr>
        <w:t xml:space="preserve"> where </w:t>
      </w:r>
      <w:ins w:id="1026" w:author="AnneMarieW" w:date="2016-10-04T09:48:00Z">
        <w:r>
          <w:rPr>
            <w:rFonts w:eastAsia="Microsoft YaHei"/>
          </w:rPr>
          <w:t>you pressed</w:t>
        </w:r>
      </w:ins>
      <w:del w:id="1027" w:author="AnneMarieW" w:date="2016-10-04T09:48:00Z">
        <w:r>
          <w:rPr>
            <w:rFonts w:eastAsia="Microsoft YaHei"/>
          </w:rPr>
          <w:delText>we hit</w:delText>
        </w:r>
      </w:del>
      <w:del w:id="1028" w:author="AnneMarieW" w:date="2016-10-04T09:47:00Z">
        <w:r>
          <w:rPr>
            <w:rFonts w:eastAsia="Microsoft YaHei"/>
          </w:rPr>
          <w:delText xml:space="preserve"> </w:delText>
        </w:r>
      </w:del>
      <w:del w:id="1029" w:author="AnneMarieW" w:date="2016-10-04T09:47:00Z">
        <w:r>
          <w:rPr>
            <w:rStyle w:val="Literal"/>
            <w:rFonts w:eastAsia="Microsoft YaHei"/>
          </w:rPr>
          <w:delText>control-c</w:delText>
        </w:r>
      </w:del>
      <w:ins w:id="1030" w:author="AnneMarieW" w:date="2016-10-04T09:47:00Z">
        <w:r>
          <w:rPr>
            <w:smallCaps/>
          </w:rPr>
          <w:t xml:space="preserve"> </w:t>
        </w:r>
      </w:ins>
      <w:del w:id="1031" w:author="janelle" w:date="2016-10-26T12:57:00Z">
        <w:r>
          <w:rPr>
            <w:rStyle w:val="Keycap"/>
          </w:rPr>
          <w:delText>C</w:delText>
        </w:r>
      </w:del>
      <w:ins w:id="1032" w:author="janelle" w:date="2016-10-26T12:57:00Z">
        <w:r>
          <w:rPr>
            <w:rStyle w:val="Keycap"/>
          </w:rPr>
          <w:t>c</w:t>
        </w:r>
      </w:ins>
      <w:ins w:id="1033" w:author="AnneMarieW" w:date="2016-10-04T09:47:00Z">
        <w:r>
          <w:rPr>
            <w:rStyle w:val="Keycap"/>
          </w:rPr>
          <w:t>trl-C</w:t>
        </w:r>
      </w:ins>
      <w:r>
        <w:rPr>
          <w:rFonts w:eastAsia="Microsoft YaHei"/>
        </w:rPr>
        <w:t xml:space="preserve">. You may or may not see </w:t>
      </w:r>
      <w:ins w:id="1034" w:author="AnneMarieW" w:date="2016-10-04T09:48:00Z">
        <w:r>
          <w:rPr>
            <w:rFonts w:eastAsia="Microsoft YaHei"/>
          </w:rPr>
          <w:t xml:space="preserve">the word </w:t>
        </w:r>
      </w:ins>
      <w:del w:id="1035" w:author="Carol Nichols" w:date="2016-11-01T09:17:00Z">
        <w:r>
          <w:rPr>
            <w:rFonts w:eastAsia="Microsoft YaHei"/>
          </w:rPr>
          <w:delText>“</w:delText>
        </w:r>
      </w:del>
      <w:r>
        <w:rPr>
          <w:rStyle w:val="Literal"/>
          <w:rFonts w:eastAsia="Microsoft YaHei"/>
          <w:rPrChange w:id="0" w:author="Carol Nichols" w:date="2016-11-01T09:18:00Z"/>
        </w:rPr>
        <w:t>again!</w:t>
      </w:r>
      <w:del w:id="1037" w:author="Carol Nichols" w:date="2016-11-01T09:18:00Z">
        <w:r>
          <w:rPr>
            <w:rStyle w:val="Literal"/>
            <w:rFonts w:eastAsia="Microsoft YaHei"/>
          </w:rPr>
          <w:delText>”</w:delText>
        </w:r>
      </w:del>
      <w:r>
        <w:rPr>
          <w:rFonts w:eastAsia="Microsoft YaHei"/>
        </w:rPr>
        <w:t xml:space="preserve"> printed after the </w:t>
      </w:r>
      <w:r>
        <w:rPr>
          <w:rStyle w:val="Literal"/>
        </w:rPr>
        <w:t>^C</w:t>
      </w:r>
      <w:r>
        <w:rPr>
          <w:rFonts w:eastAsia="Microsoft YaHei"/>
        </w:rPr>
        <w:t xml:space="preserve">, depending on where the code was in the loop when it received the </w:t>
      </w:r>
      <w:ins w:id="1038" w:author="AnneMarieW" w:date="2016-10-04T09:48:00Z">
        <w:r>
          <w:rPr>
            <w:rFonts w:eastAsia="Microsoft YaHei"/>
          </w:rPr>
          <w:t xml:space="preserve">halt </w:t>
        </w:r>
      </w:ins>
      <w:r>
        <w:rPr>
          <w:rFonts w:eastAsia="Microsoft YaHei"/>
        </w:rPr>
        <w:t>signal</w:t>
      </w:r>
      <w:del w:id="1039" w:author="AnneMarieW" w:date="2016-10-04T09:48:00Z">
        <w:r>
          <w:rPr>
            <w:rFonts w:eastAsia="Microsoft YaHei"/>
          </w:rPr>
          <w:delText xml:space="preserve"> to halt</w:delText>
        </w:r>
      </w:del>
      <w:r>
        <w:rPr>
          <w:rFonts w:eastAsia="Microsoft YaHei"/>
        </w:rPr>
        <w:t>.</w:t>
      </w:r>
    </w:p>
    <w:p>
      <w:pPr>
        <w:pStyle w:val="Body"/>
        <w:rPr>
          <w:rFonts w:eastAsia="Microsoft YaHei"/>
        </w:rPr>
      </w:pPr>
      <w:r>
        <w:rPr>
          <w:rFonts w:eastAsia="Microsoft YaHei"/>
        </w:rPr>
        <w:t xml:space="preserve">Fortunately, Rust provides another, more reliable way to break out of a loop. </w:t>
      </w:r>
      <w:del w:id="1040" w:author="AnneMarieW" w:date="2016-10-04T09:49:00Z">
        <w:r>
          <w:rPr>
            <w:rFonts w:eastAsia="Microsoft YaHei"/>
          </w:rPr>
          <w:delText>We</w:delText>
        </w:r>
      </w:del>
      <w:ins w:id="1041" w:author="AnneMarieW" w:date="2016-10-04T09:49:00Z">
        <w:r>
          <w:rPr>
            <w:rFonts w:eastAsia="Microsoft YaHei"/>
          </w:rPr>
          <w:t>You</w:t>
        </w:r>
      </w:ins>
      <w:r>
        <w:rPr>
          <w:rFonts w:eastAsia="Microsoft YaHei"/>
        </w:rPr>
        <w:t xml:space="preserve"> can place the </w:t>
      </w:r>
      <w:r>
        <w:rPr>
          <w:rStyle w:val="Literal"/>
        </w:rPr>
        <w:t>break</w:t>
      </w:r>
      <w:r>
        <w:rPr>
          <w:rFonts w:eastAsia="Microsoft YaHei"/>
        </w:rPr>
        <w:t xml:space="preserve"> keyword within the loop to tell the program when to stop executing the loop. Recall tha</w:t>
      </w:r>
      <w:commentRangeStart w:id="13"/>
      <w:r>
        <w:rPr>
          <w:rFonts w:eastAsia="Microsoft YaHei"/>
        </w:rPr>
        <w:t>t we did this in the guessing game in Chapter 2</w:t>
      </w:r>
      <w:r>
        <w:rPr>
          <w:rFonts w:eastAsia="Microsoft YaHei"/>
        </w:rPr>
      </w:r>
      <w:commentRangeEnd w:id="13"/>
      <w:r>
        <w:commentReference w:id="13"/>
      </w:r>
      <w:r>
        <w:rPr>
          <w:rFonts w:eastAsia="Microsoft YaHei"/>
        </w:rPr>
        <w:t xml:space="preserve"> to exit the program when the user won the game by guessing the </w:t>
      </w:r>
      <w:ins w:id="1042" w:author="AnneMarieW" w:date="2016-10-04T09:49:00Z">
        <w:r>
          <w:rPr>
            <w:rFonts w:eastAsia="Microsoft YaHei"/>
          </w:rPr>
          <w:t xml:space="preserve">correct </w:t>
        </w:r>
      </w:ins>
      <w:r>
        <w:rPr>
          <w:rFonts w:eastAsia="Microsoft YaHei"/>
        </w:rPr>
        <w:t>number</w:t>
      </w:r>
      <w:del w:id="1043" w:author="AnneMarieW" w:date="2016-10-04T09:49:00Z">
        <w:r>
          <w:rPr>
            <w:rFonts w:eastAsia="Microsoft YaHei"/>
          </w:rPr>
          <w:delText xml:space="preserve"> correctly</w:delText>
        </w:r>
      </w:del>
      <w:r>
        <w:rPr>
          <w:rFonts w:eastAsia="Microsoft YaHei"/>
        </w:rPr>
        <w:t>.</w:t>
      </w:r>
    </w:p>
    <w:p>
      <w:pPr>
        <w:pStyle w:val="HeadC"/>
        <w:rPr>
          <w:rFonts w:eastAsia="Microsoft YaHei"/>
        </w:rPr>
      </w:pPr>
      <w:bookmarkStart w:id="58" w:name="_Toc462761726"/>
      <w:bookmarkStart w:id="59" w:name="conditional-loops-with-`while`"/>
      <w:bookmarkEnd w:id="59"/>
      <w:r>
        <w:rPr>
          <w:rFonts w:eastAsia="Microsoft YaHei"/>
        </w:rPr>
        <w:t xml:space="preserve">Conditional Loops </w:t>
      </w:r>
      <w:ins w:id="1044" w:author="AnneMarieW" w:date="2016-09-30T10:14:00Z">
        <w:r>
          <w:rPr>
            <w:rFonts w:eastAsia="Microsoft YaHei"/>
          </w:rPr>
          <w:t>w</w:t>
        </w:r>
      </w:ins>
      <w:del w:id="1045" w:author="AnneMarieW" w:date="2016-09-30T10:14:00Z">
        <w:r>
          <w:rPr>
            <w:rFonts w:eastAsia="Microsoft YaHei"/>
          </w:rPr>
          <w:delText>W</w:delText>
        </w:r>
      </w:del>
      <w:r>
        <w:rPr>
          <w:rFonts w:eastAsia="Microsoft YaHei"/>
        </w:rPr>
        <w:t xml:space="preserve">ith </w:t>
      </w:r>
      <w:bookmarkEnd w:id="58"/>
      <w:r>
        <w:rPr/>
        <w:t>while</w:t>
      </w:r>
    </w:p>
    <w:p>
      <w:pPr>
        <w:pStyle w:val="BodyFirst"/>
        <w:rPr>
          <w:rFonts w:eastAsia="Microsoft YaHei"/>
        </w:rPr>
      </w:pPr>
      <w:r>
        <w:rPr>
          <w:rFonts w:eastAsia="Microsoft YaHei"/>
        </w:rPr>
        <w:t xml:space="preserve">It’s often useful for a program to </w:t>
      </w:r>
      <w:ins w:id="1046" w:author="AnneMarieW" w:date="2016-10-04T09:50:00Z">
        <w:r>
          <w:rPr>
            <w:rFonts w:eastAsia="Microsoft YaHei"/>
          </w:rPr>
          <w:t>evaluate</w:t>
        </w:r>
      </w:ins>
      <w:del w:id="1047" w:author="AnneMarieW" w:date="2016-10-04T09:49:00Z">
        <w:r>
          <w:rPr>
            <w:rFonts w:eastAsia="Microsoft YaHei"/>
          </w:rPr>
          <w:delText>have</w:delText>
        </w:r>
      </w:del>
      <w:r>
        <w:rPr>
          <w:rFonts w:eastAsia="Microsoft YaHei"/>
        </w:rPr>
        <w:t xml:space="preserve"> a condition</w:t>
      </w:r>
      <w:del w:id="1048" w:author="AnneMarieW" w:date="2016-10-04T09:49:00Z">
        <w:r>
          <w:rPr>
            <w:rFonts w:eastAsia="Microsoft YaHei"/>
          </w:rPr>
          <w:delText xml:space="preserve"> that can be</w:delText>
        </w:r>
      </w:del>
      <w:del w:id="1049" w:author="AnneMarieW" w:date="2016-10-04T09:50:00Z">
        <w:r>
          <w:rPr>
            <w:rFonts w:eastAsia="Microsoft YaHei"/>
          </w:rPr>
          <w:delText xml:space="preserve"> evaluate</w:delText>
        </w:r>
      </w:del>
      <w:del w:id="1050" w:author="AnneMarieW" w:date="2016-10-04T09:49:00Z">
        <w:r>
          <w:rPr>
            <w:rFonts w:eastAsia="Microsoft YaHei"/>
          </w:rPr>
          <w:delText>d</w:delText>
        </w:r>
      </w:del>
      <w:r>
        <w:rPr>
          <w:rFonts w:eastAsia="Microsoft YaHei"/>
        </w:rPr>
        <w:t xml:space="preserve"> within a loop. While the condition is true, the loop runs. When the condition ceases to be true, </w:t>
      </w:r>
      <w:del w:id="1051" w:author="AnneMarieW" w:date="2016-10-04T09:50:00Z">
        <w:r>
          <w:rPr>
            <w:rFonts w:eastAsia="Microsoft YaHei"/>
          </w:rPr>
          <w:delText>we</w:delText>
        </w:r>
      </w:del>
      <w:ins w:id="1052" w:author="AnneMarieW" w:date="2016-10-04T09:50:00Z">
        <w:r>
          <w:rPr>
            <w:rFonts w:eastAsia="Microsoft YaHei"/>
          </w:rPr>
          <w:t>you</w:t>
        </w:r>
      </w:ins>
      <w:r>
        <w:rPr>
          <w:rFonts w:eastAsia="Microsoft YaHei"/>
        </w:rPr>
        <w:t xml:space="preserve"> call </w:t>
      </w:r>
      <w:r>
        <w:rPr>
          <w:rStyle w:val="Literal"/>
        </w:rPr>
        <w:t>break</w:t>
      </w:r>
      <w:r>
        <w:rPr>
          <w:rFonts w:eastAsia="Microsoft YaHei"/>
        </w:rPr>
        <w:t xml:space="preserve">, stopping the loop. This </w:t>
      </w:r>
      <w:ins w:id="1053" w:author="AnneMarieW" w:date="2016-10-04T09:51:00Z">
        <w:r>
          <w:rPr>
            <w:rFonts w:eastAsia="Microsoft YaHei"/>
          </w:rPr>
          <w:t xml:space="preserve">loop type </w:t>
        </w:r>
      </w:ins>
      <w:r>
        <w:rPr>
          <w:rFonts w:eastAsia="Microsoft YaHei"/>
        </w:rPr>
        <w:t xml:space="preserve">could be implemented </w:t>
      </w:r>
      <w:del w:id="1054" w:author="AnneMarieW" w:date="2016-10-04T09:51:00Z">
        <w:r>
          <w:rPr>
            <w:rFonts w:eastAsia="Microsoft YaHei"/>
          </w:rPr>
          <w:delText>with</w:delText>
        </w:r>
      </w:del>
      <w:ins w:id="1055" w:author="AnneMarieW" w:date="2016-10-04T09:51:00Z">
        <w:r>
          <w:rPr>
            <w:rFonts w:eastAsia="Microsoft YaHei"/>
          </w:rPr>
          <w:t>using</w:t>
        </w:r>
      </w:ins>
      <w:r>
        <w:rPr>
          <w:rFonts w:eastAsia="Microsoft YaHei"/>
        </w:rPr>
        <w:t xml:space="preserve"> a combination of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you could try that now in a program, if you’d like.</w:t>
      </w:r>
    </w:p>
    <w:p>
      <w:pPr>
        <w:pStyle w:val="Body"/>
        <w:rPr>
          <w:rFonts w:eastAsia="Microsoft YaHei"/>
        </w:rPr>
      </w:pPr>
      <w:del w:id="1056" w:author="AnneMarieW" w:date="2016-10-04T09:51:00Z">
        <w:r>
          <w:rPr>
            <w:rFonts w:eastAsia="Microsoft YaHei"/>
          </w:rPr>
          <w:delText xml:space="preserve">But </w:delText>
        </w:r>
      </w:del>
      <w:ins w:id="1057" w:author="AnneMarieW" w:date="2016-10-04T09:51:00Z">
        <w:r>
          <w:rPr>
            <w:rFonts w:eastAsia="Microsoft YaHei"/>
          </w:rPr>
          <w:t xml:space="preserve">However, </w:t>
        </w:r>
      </w:ins>
      <w:r>
        <w:rPr>
          <w:rFonts w:eastAsia="Microsoft YaHei"/>
        </w:rPr>
        <w:t>this pattern is so common that Rust has a more efficient language construct for it,</w:t>
      </w:r>
      <w:ins w:id="1058" w:author="AnneMarieW" w:date="2016-10-04T09:52:00Z">
        <w:r>
          <w:rPr>
            <w:rFonts w:eastAsia="Microsoft YaHei"/>
          </w:rPr>
          <w:t xml:space="preserve"> and it’s</w:t>
        </w:r>
      </w:ins>
      <w:r>
        <w:rPr>
          <w:rFonts w:eastAsia="Microsoft YaHei"/>
        </w:rPr>
        <w:t xml:space="preserve"> called a </w:t>
      </w:r>
      <w:r>
        <w:rPr>
          <w:rStyle w:val="Literal"/>
        </w:rPr>
        <w:t>while</w:t>
      </w:r>
      <w:r>
        <w:rPr>
          <w:rFonts w:eastAsia="Microsoft YaHei"/>
        </w:rPr>
        <w:t xml:space="preserve"> loop. </w:t>
      </w:r>
      <w:del w:id="1059" w:author="AnneMarieW" w:date="2016-10-04T09:53:00Z">
        <w:r>
          <w:rPr>
            <w:rFonts w:eastAsia="Microsoft YaHei"/>
          </w:rPr>
          <w:delText xml:space="preserve">Here’s an </w:delText>
        </w:r>
      </w:del>
      <w:ins w:id="1060" w:author="AnneMarieW" w:date="2016-10-04T09:53:00Z">
        <w:r>
          <w:rPr>
            <w:rFonts w:eastAsia="Microsoft YaHei"/>
          </w:rPr>
          <w:t xml:space="preserve">The following </w:t>
        </w:r>
      </w:ins>
      <w:r>
        <w:rPr>
          <w:rFonts w:eastAsia="Microsoft YaHei"/>
        </w:rPr>
        <w:t>example us</w:t>
      </w:r>
      <w:ins w:id="1061" w:author="AnneMarieW" w:date="2016-10-04T09:53:00Z">
        <w:r>
          <w:rPr>
            <w:rFonts w:eastAsia="Microsoft YaHei"/>
          </w:rPr>
          <w:t>es</w:t>
        </w:r>
      </w:ins>
      <w:del w:id="1062" w:author="AnneMarieW" w:date="2016-10-04T09:53:00Z">
        <w:r>
          <w:rPr>
            <w:rFonts w:eastAsia="Microsoft YaHei"/>
          </w:rPr>
          <w:delText>ing</w:delText>
        </w:r>
      </w:del>
      <w:r>
        <w:rPr>
          <w:rFonts w:eastAsia="Microsoft YaHei"/>
        </w:rPr>
        <w:t xml:space="preserve"> </w:t>
      </w:r>
      <w:r>
        <w:rPr>
          <w:rStyle w:val="Literal"/>
        </w:rPr>
        <w:t>while</w:t>
      </w:r>
      <w:r>
        <w:rPr>
          <w:rFonts w:eastAsia="Microsoft YaHei"/>
        </w:rPr>
        <w:t>: th</w:t>
      </w:r>
      <w:del w:id="1063" w:author="AnneMarieW" w:date="2016-10-04T09:53:00Z">
        <w:r>
          <w:rPr>
            <w:rFonts w:eastAsia="Microsoft YaHei"/>
          </w:rPr>
          <w:delText>is</w:delText>
        </w:r>
      </w:del>
      <w:ins w:id="1064" w:author="AnneMarieW" w:date="2016-10-04T09:53:00Z">
        <w:r>
          <w:rPr>
            <w:rFonts w:eastAsia="Microsoft YaHei"/>
          </w:rPr>
          <w:t>e</w:t>
        </w:r>
      </w:ins>
      <w:r>
        <w:rPr>
          <w:rFonts w:eastAsia="Microsoft YaHei"/>
        </w:rPr>
        <w:t xml:space="preserve"> program loops three times, counting down each time. </w:t>
      </w:r>
      <w:del w:id="1065" w:author="AnneMarieW" w:date="2016-10-04T09:53:00Z">
        <w:r>
          <w:rPr>
            <w:rFonts w:eastAsia="Microsoft YaHei"/>
          </w:rPr>
          <w:delText>Finally</w:delText>
        </w:r>
      </w:del>
      <w:ins w:id="1066" w:author="AnneMarieW" w:date="2016-10-04T09:53:00Z">
        <w:r>
          <w:rPr>
            <w:rFonts w:eastAsia="Microsoft YaHei"/>
          </w:rPr>
          <w:t>Then</w:t>
        </w:r>
      </w:ins>
      <w:r>
        <w:rPr>
          <w:rFonts w:eastAsia="Microsoft YaHei"/>
        </w:rPr>
        <w:t>, after the loop, it prints another message</w:t>
      </w:r>
      <w:del w:id="1067" w:author="AnneMarieW" w:date="2016-10-04T09:53:00Z">
        <w:r>
          <w:rPr>
            <w:rFonts w:eastAsia="Microsoft YaHei"/>
          </w:rPr>
          <w:delText>, then</w:delText>
        </w:r>
      </w:del>
      <w:ins w:id="1068" w:author="AnneMarieW" w:date="2016-10-04T09:53:00Z">
        <w:r>
          <w:rPr>
            <w:rFonts w:eastAsia="Microsoft YaHei"/>
          </w:rPr>
          <w:t xml:space="preserve"> and</w:t>
        </w:r>
      </w:ins>
      <w:r>
        <w:rPr>
          <w:rFonts w:eastAsia="Microsoft YaHei"/>
        </w:rPr>
        <w:t xml:space="preserve"> exits: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number = 3;</w:t>
      </w:r>
    </w:p>
    <w:p>
      <w:pPr>
        <w:pStyle w:val="CodeB"/>
        <w:rPr/>
      </w:pPr>
      <w:r>
        <w:rPr/>
      </w:r>
    </w:p>
    <w:p>
      <w:pPr>
        <w:pStyle w:val="CodeB"/>
        <w:rPr/>
      </w:pPr>
      <w:r>
        <w:rPr/>
        <w:t xml:space="preserve">    </w:t>
      </w:r>
      <w:r>
        <w:rPr/>
        <w:t>while number != 0  {</w:t>
      </w:r>
    </w:p>
    <w:p>
      <w:pPr>
        <w:pStyle w:val="CodeB"/>
        <w:rPr/>
      </w:pPr>
      <w:r>
        <w:rPr/>
        <w:t xml:space="preserve">        </w:t>
      </w:r>
      <w:r>
        <w:rPr/>
        <w:t>println!("{}!", number);</w:t>
      </w:r>
    </w:p>
    <w:p>
      <w:pPr>
        <w:pStyle w:val="CodeB"/>
        <w:rPr/>
      </w:pPr>
      <w:r>
        <w:rPr/>
      </w:r>
    </w:p>
    <w:p>
      <w:pPr>
        <w:pStyle w:val="CodeB"/>
        <w:rPr/>
      </w:pPr>
      <w:r>
        <w:rPr/>
        <w:t xml:space="preserve">        </w:t>
      </w:r>
      <w:r>
        <w:rPr/>
        <w:t>number = number - 1;</w:t>
      </w:r>
    </w:p>
    <w:p>
      <w:pPr>
        <w:pStyle w:val="CodeB"/>
        <w:rPr/>
      </w:pPr>
      <w:r>
        <w:rPr/>
        <w:t xml:space="preserve">    </w:t>
      </w:r>
      <w:r>
        <w:rPr/>
        <w:t>}</w:t>
      </w:r>
    </w:p>
    <w:p>
      <w:pPr>
        <w:pStyle w:val="CodeB"/>
        <w:rPr/>
      </w:pPr>
      <w:r>
        <w:rPr/>
      </w:r>
    </w:p>
    <w:p>
      <w:pPr>
        <w:pStyle w:val="CodeB"/>
        <w:rPr/>
      </w:pPr>
      <w:r>
        <w:rPr/>
        <w:t xml:space="preserve">    </w:t>
      </w:r>
      <w:r>
        <w:rPr/>
        <w:t>println!("LIFTOFF!!!");</w:t>
      </w:r>
    </w:p>
    <w:p>
      <w:pPr>
        <w:pStyle w:val="CodeC"/>
        <w:rPr/>
      </w:pPr>
      <w:r>
        <w:rPr/>
        <w:t>}</w:t>
      </w:r>
    </w:p>
    <w:p>
      <w:pPr>
        <w:pStyle w:val="Body"/>
        <w:rPr>
          <w:rFonts w:eastAsia="Microsoft YaHei"/>
        </w:rPr>
      </w:pPr>
      <w:r>
        <w:rPr>
          <w:rFonts w:eastAsia="Microsoft YaHei"/>
        </w:rPr>
        <w:t xml:space="preserve">This </w:t>
      </w:r>
      <w:ins w:id="1069" w:author="AnneMarieW" w:date="2016-10-04T09:55:00Z">
        <w:r>
          <w:rPr>
            <w:rFonts w:eastAsia="Microsoft YaHei"/>
          </w:rPr>
          <w:t>construct</w:t>
        </w:r>
      </w:ins>
      <w:ins w:id="1070" w:author="AnneMarieW" w:date="2016-10-04T09:54:00Z">
        <w:r>
          <w:rPr>
            <w:rFonts w:eastAsia="Microsoft YaHei"/>
          </w:rPr>
          <w:t xml:space="preserve"> eliminates</w:t>
        </w:r>
      </w:ins>
      <w:del w:id="1071" w:author="AnneMarieW" w:date="2016-10-04T09:54:00Z">
        <w:r>
          <w:rPr>
            <w:rFonts w:eastAsia="Microsoft YaHei"/>
          </w:rPr>
          <w:delText>gets rid of</w:delText>
        </w:r>
      </w:del>
      <w:r>
        <w:rPr>
          <w:rFonts w:eastAsia="Microsoft YaHei"/>
        </w:rPr>
        <w:t xml:space="preserve"> a lot of nesting that would be necessary if </w:t>
      </w:r>
      <w:del w:id="1072" w:author="AnneMarieW" w:date="2016-10-04T09:54:00Z">
        <w:r>
          <w:rPr>
            <w:rFonts w:eastAsia="Microsoft YaHei"/>
          </w:rPr>
          <w:delText>we</w:delText>
        </w:r>
      </w:del>
      <w:ins w:id="1073" w:author="AnneMarieW" w:date="2016-10-04T09:54:00Z">
        <w:r>
          <w:rPr>
            <w:rFonts w:eastAsia="Microsoft YaHei"/>
          </w:rPr>
          <w:t>you</w:t>
        </w:r>
      </w:ins>
      <w:r>
        <w:rPr>
          <w:rFonts w:eastAsia="Microsoft YaHei"/>
        </w:rPr>
        <w:t xml:space="preserve"> used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xml:space="preserve">, and it’s </w:t>
      </w:r>
      <w:del w:id="1074" w:author="AnneMarieW" w:date="2016-10-04T09:54:00Z">
        <w:r>
          <w:rPr>
            <w:rFonts w:eastAsia="Microsoft YaHei"/>
          </w:rPr>
          <w:delText xml:space="preserve">more </w:delText>
        </w:r>
      </w:del>
      <w:r>
        <w:rPr>
          <w:rFonts w:eastAsia="Microsoft YaHei"/>
        </w:rPr>
        <w:t>clear</w:t>
      </w:r>
      <w:ins w:id="1075" w:author="AnneMarieW" w:date="2016-10-04T09:54:00Z">
        <w:r>
          <w:rPr>
            <w:rFonts w:eastAsia="Microsoft YaHei"/>
          </w:rPr>
          <w:t>er</w:t>
        </w:r>
      </w:ins>
      <w:r>
        <w:rPr>
          <w:rFonts w:eastAsia="Microsoft YaHei"/>
        </w:rPr>
        <w:t>. While a condition holds</w:t>
      </w:r>
      <w:ins w:id="1076" w:author="AnneMarieW" w:date="2016-10-04T09:55:00Z">
        <w:r>
          <w:rPr>
            <w:rFonts w:eastAsia="Microsoft YaHei"/>
          </w:rPr>
          <w:t xml:space="preserve"> true</w:t>
        </w:r>
      </w:ins>
      <w:r>
        <w:rPr>
          <w:rFonts w:eastAsia="Microsoft YaHei"/>
        </w:rPr>
        <w:t xml:space="preserve">, </w:t>
      </w:r>
      <w:ins w:id="1077" w:author="AnneMarieW" w:date="2016-10-04T09:55:00Z">
        <w:r>
          <w:rPr>
            <w:rFonts w:eastAsia="Microsoft YaHei"/>
          </w:rPr>
          <w:t xml:space="preserve">the </w:t>
        </w:r>
      </w:ins>
      <w:del w:id="1078" w:author="AnneMarieW" w:date="2016-10-04T09:55:00Z">
        <w:r>
          <w:rPr>
            <w:rFonts w:eastAsia="Microsoft YaHei"/>
          </w:rPr>
          <w:delText xml:space="preserve">run this </w:delText>
        </w:r>
      </w:del>
      <w:r>
        <w:rPr>
          <w:rFonts w:eastAsia="Microsoft YaHei"/>
        </w:rPr>
        <w:t>code</w:t>
      </w:r>
      <w:ins w:id="1079" w:author="AnneMarieW" w:date="2016-10-04T09:55:00Z">
        <w:r>
          <w:rPr>
            <w:rFonts w:eastAsia="Microsoft YaHei"/>
          </w:rPr>
          <w:t xml:space="preserve"> runs</w:t>
        </w:r>
      </w:ins>
      <w:r>
        <w:rPr>
          <w:rFonts w:eastAsia="Microsoft YaHei"/>
        </w:rPr>
        <w:t xml:space="preserve">; otherwise, </w:t>
      </w:r>
      <w:ins w:id="1080" w:author="AnneMarieW" w:date="2016-10-04T09:55:00Z">
        <w:r>
          <w:rPr>
            <w:rFonts w:eastAsia="Microsoft YaHei"/>
          </w:rPr>
          <w:t xml:space="preserve">it </w:t>
        </w:r>
      </w:ins>
      <w:r>
        <w:rPr>
          <w:rFonts w:eastAsia="Microsoft YaHei"/>
        </w:rPr>
        <w:t>exit</w:t>
      </w:r>
      <w:ins w:id="1081" w:author="AnneMarieW" w:date="2016-10-04T09:55:00Z">
        <w:r>
          <w:rPr>
            <w:rFonts w:eastAsia="Microsoft YaHei"/>
          </w:rPr>
          <w:t>s</w:t>
        </w:r>
      </w:ins>
      <w:r>
        <w:rPr>
          <w:rFonts w:eastAsia="Microsoft YaHei"/>
        </w:rPr>
        <w:t xml:space="preserve"> the loop.</w:t>
      </w:r>
    </w:p>
    <w:p>
      <w:pPr>
        <w:pStyle w:val="HeadC"/>
        <w:rPr>
          <w:rFonts w:eastAsia="Microsoft YaHei"/>
        </w:rPr>
      </w:pPr>
      <w:bookmarkStart w:id="60" w:name="_Toc462761727"/>
      <w:bookmarkStart w:id="61" w:name="looping-through-a-collection-with-`for`"/>
      <w:bookmarkEnd w:id="61"/>
      <w:r>
        <w:rPr>
          <w:rFonts w:eastAsia="Microsoft YaHei"/>
        </w:rPr>
        <w:t xml:space="preserve">Looping Through a Collection with </w:t>
      </w:r>
      <w:bookmarkEnd w:id="60"/>
      <w:r>
        <w:rPr/>
        <w:t>for</w:t>
      </w:r>
    </w:p>
    <w:p>
      <w:pPr>
        <w:pStyle w:val="BodyFirst"/>
        <w:rPr>
          <w:rFonts w:eastAsia="Microsoft YaHei"/>
        </w:rPr>
      </w:pPr>
      <w:del w:id="1082" w:author="AnneMarieW" w:date="2016-10-04T09:56:00Z">
        <w:r>
          <w:rPr>
            <w:rFonts w:eastAsia="Microsoft YaHei"/>
          </w:rPr>
          <w:delText>We</w:delText>
        </w:r>
      </w:del>
      <w:ins w:id="1083" w:author="AnneMarieW" w:date="2016-10-04T09:56:00Z">
        <w:r>
          <w:rPr>
            <w:rFonts w:eastAsia="Microsoft YaHei"/>
          </w:rPr>
          <w:t>You</w:t>
        </w:r>
      </w:ins>
      <w:r>
        <w:rPr>
          <w:rFonts w:eastAsia="Microsoft YaHei"/>
        </w:rPr>
        <w:t xml:space="preserve"> could use th</w:t>
      </w:r>
      <w:del w:id="1084" w:author="AnneMarieW" w:date="2016-10-04T09:56:00Z">
        <w:r>
          <w:rPr>
            <w:rFonts w:eastAsia="Microsoft YaHei"/>
          </w:rPr>
          <w:delText>is</w:delText>
        </w:r>
      </w:del>
      <w:ins w:id="1085" w:author="AnneMarieW" w:date="2016-10-04T09:56:00Z">
        <w:r>
          <w:rPr>
            <w:rFonts w:eastAsia="Microsoft YaHei"/>
          </w:rPr>
          <w:t>e</w:t>
        </w:r>
      </w:ins>
      <w:r>
        <w:rPr>
          <w:rFonts w:eastAsia="Microsoft YaHei"/>
        </w:rPr>
        <w:t xml:space="preserve"> </w:t>
      </w:r>
      <w:r>
        <w:rPr>
          <w:rStyle w:val="Literal"/>
        </w:rPr>
        <w:t>while</w:t>
      </w:r>
      <w:r>
        <w:rPr>
          <w:rFonts w:eastAsia="Microsoft YaHei"/>
        </w:rPr>
        <w:t xml:space="preserve"> construct to loop over the elements of a collection, </w:t>
      </w:r>
      <w:del w:id="1086" w:author="AnneMarieW" w:date="2016-10-04T09:56:00Z">
        <w:r>
          <w:rPr>
            <w:rFonts w:eastAsia="Microsoft YaHei"/>
          </w:rPr>
          <w:delText>like</w:delText>
        </w:r>
      </w:del>
      <w:ins w:id="1087" w:author="AnneMarieW" w:date="2016-10-04T09:56:00Z">
        <w:r>
          <w:rPr>
            <w:rFonts w:eastAsia="Microsoft YaHei"/>
          </w:rPr>
          <w:t>such as</w:t>
        </w:r>
      </w:ins>
      <w:r>
        <w:rPr>
          <w:rFonts w:eastAsia="Microsoft YaHei"/>
        </w:rPr>
        <w:t xml:space="preserve"> an array.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[10, 20, 30, 40, 50];</w:t>
      </w:r>
    </w:p>
    <w:p>
      <w:pPr>
        <w:pStyle w:val="CodeB"/>
        <w:rPr/>
      </w:pPr>
      <w:r>
        <w:rPr/>
        <w:t xml:space="preserve">    </w:t>
      </w:r>
      <w:r>
        <w:rPr/>
        <w:t>let mut index = 0;</w:t>
      </w:r>
    </w:p>
    <w:p>
      <w:pPr>
        <w:pStyle w:val="CodeB"/>
        <w:rPr/>
      </w:pPr>
      <w:r>
        <w:rPr/>
      </w:r>
    </w:p>
    <w:p>
      <w:pPr>
        <w:pStyle w:val="CodeB"/>
        <w:rPr/>
      </w:pPr>
      <w:r>
        <w:rPr/>
        <w:t xml:space="preserve">    </w:t>
      </w:r>
      <w:r>
        <w:rPr/>
        <w:t>while index &lt; 5 {</w:t>
      </w:r>
    </w:p>
    <w:p>
      <w:pPr>
        <w:pStyle w:val="CodeB"/>
        <w:rPr/>
      </w:pPr>
      <w:r>
        <w:rPr/>
        <w:t xml:space="preserve">        </w:t>
      </w:r>
      <w:r>
        <w:rPr/>
        <w:t>println!("the value is: {}", a[index]);</w:t>
      </w:r>
    </w:p>
    <w:p>
      <w:pPr>
        <w:pStyle w:val="CodeB"/>
        <w:rPr/>
      </w:pPr>
      <w:r>
        <w:rPr/>
      </w:r>
    </w:p>
    <w:p>
      <w:pPr>
        <w:pStyle w:val="CodeB"/>
        <w:rPr/>
      </w:pPr>
      <w:r>
        <w:rPr/>
        <w:t xml:space="preserve">        </w:t>
      </w:r>
      <w:r>
        <w:rPr/>
        <w:t>index = index + 1;</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Here, </w:t>
      </w:r>
      <w:del w:id="1088" w:author="AnneMarieW" w:date="2016-10-04T09:56:00Z">
        <w:r>
          <w:rPr>
            <w:rFonts w:eastAsia="Microsoft YaHei"/>
          </w:rPr>
          <w:delText>we’re</w:delText>
        </w:r>
      </w:del>
      <w:ins w:id="1089" w:author="AnneMarieW" w:date="2016-10-04T09:56:00Z">
        <w:r>
          <w:rPr>
            <w:rFonts w:eastAsia="Microsoft YaHei"/>
          </w:rPr>
          <w:t>the code</w:t>
        </w:r>
      </w:ins>
      <w:r>
        <w:rPr>
          <w:rFonts w:eastAsia="Microsoft YaHei"/>
        </w:rPr>
        <w:t xml:space="preserve"> count</w:t>
      </w:r>
      <w:ins w:id="1090" w:author="AnneMarieW" w:date="2016-10-04T09:56:00Z">
        <w:r>
          <w:rPr>
            <w:rFonts w:eastAsia="Microsoft YaHei"/>
          </w:rPr>
          <w:t>s</w:t>
        </w:r>
      </w:ins>
      <w:del w:id="1091" w:author="AnneMarieW" w:date="2016-10-04T09:56:00Z">
        <w:r>
          <w:rPr>
            <w:rFonts w:eastAsia="Microsoft YaHei"/>
          </w:rPr>
          <w:delText>ing</w:delText>
        </w:r>
      </w:del>
      <w:r>
        <w:rPr>
          <w:rFonts w:eastAsia="Microsoft YaHei"/>
        </w:rPr>
        <w:t xml:space="preserve"> up through the elements in the array. </w:t>
      </w:r>
      <w:del w:id="1092" w:author="AnneMarieW" w:date="2016-10-04T09:56:00Z">
        <w:r>
          <w:rPr>
            <w:rFonts w:eastAsia="Microsoft YaHei"/>
          </w:rPr>
          <w:delText>We</w:delText>
        </w:r>
      </w:del>
      <w:ins w:id="1093" w:author="AnneMarieW" w:date="2016-10-04T09:56:00Z">
        <w:r>
          <w:rPr>
            <w:rFonts w:eastAsia="Microsoft YaHei"/>
          </w:rPr>
          <w:t>It</w:t>
        </w:r>
      </w:ins>
      <w:r>
        <w:rPr>
          <w:rFonts w:eastAsia="Microsoft YaHei"/>
        </w:rPr>
        <w:t xml:space="preserve"> start</w:t>
      </w:r>
      <w:ins w:id="1094" w:author="AnneMarieW" w:date="2016-10-04T09:56:00Z">
        <w:r>
          <w:rPr>
            <w:rFonts w:eastAsia="Microsoft YaHei"/>
          </w:rPr>
          <w:t>s</w:t>
        </w:r>
      </w:ins>
      <w:r>
        <w:rPr>
          <w:rFonts w:eastAsia="Microsoft YaHei"/>
        </w:rPr>
        <w:t xml:space="preserve"> at index </w:t>
      </w:r>
      <w:r>
        <w:rPr>
          <w:rStyle w:val="Literal"/>
          <w:rFonts w:eastAsia="Microsoft YaHei"/>
          <w:rPrChange w:id="0" w:author="AnneMarieW" w:date="2016-10-04T15:33:00Z">
            <w:rPr>
              <w:sz w:val="20"/>
              <w:rFonts w:ascii="Courier" w:hAnsi="Courier" w:eastAsia="Microsoft YaHei"/>
              <w:color w:val="0000FF"/>
            </w:rPr>
          </w:rPrChange>
        </w:rPr>
        <w:t>0</w:t>
      </w:r>
      <w:r>
        <w:rPr>
          <w:rFonts w:eastAsia="Microsoft YaHei"/>
        </w:rPr>
        <w:t xml:space="preserve">, </w:t>
      </w:r>
      <w:ins w:id="1096" w:author="AnneMarieW" w:date="2016-10-04T09:56:00Z">
        <w:r>
          <w:rPr>
            <w:rFonts w:eastAsia="Microsoft YaHei"/>
          </w:rPr>
          <w:t xml:space="preserve">and </w:t>
        </w:r>
      </w:ins>
      <w:r>
        <w:rPr>
          <w:rFonts w:eastAsia="Microsoft YaHei"/>
        </w:rPr>
        <w:t>then loop</w:t>
      </w:r>
      <w:ins w:id="1097" w:author="AnneMarieW" w:date="2016-10-04T09:57:00Z">
        <w:r>
          <w:rPr>
            <w:rFonts w:eastAsia="Microsoft YaHei"/>
          </w:rPr>
          <w:t>s</w:t>
        </w:r>
      </w:ins>
      <w:r>
        <w:rPr>
          <w:rFonts w:eastAsia="Microsoft YaHei"/>
        </w:rPr>
        <w:t xml:space="preserve"> until </w:t>
      </w:r>
      <w:del w:id="1098" w:author="AnneMarieW" w:date="2016-10-04T09:57:00Z">
        <w:r>
          <w:rPr>
            <w:rFonts w:eastAsia="Microsoft YaHei"/>
          </w:rPr>
          <w:delText>we</w:delText>
        </w:r>
      </w:del>
      <w:ins w:id="1099" w:author="AnneMarieW" w:date="2016-10-04T09:57:00Z">
        <w:r>
          <w:rPr>
            <w:rFonts w:eastAsia="Microsoft YaHei"/>
          </w:rPr>
          <w:t>it</w:t>
        </w:r>
      </w:ins>
      <w:r>
        <w:rPr>
          <w:rFonts w:eastAsia="Microsoft YaHei"/>
        </w:rPr>
        <w:t xml:space="preserve"> </w:t>
      </w:r>
      <w:del w:id="1100" w:author="AnneMarieW" w:date="2016-10-04T09:58:00Z">
        <w:r>
          <w:rPr>
            <w:rFonts w:eastAsia="Microsoft YaHei"/>
          </w:rPr>
          <w:delText>hit</w:delText>
        </w:r>
      </w:del>
      <w:ins w:id="1101" w:author="AnneMarieW" w:date="2016-10-04T09:58:00Z">
        <w:r>
          <w:rPr>
            <w:rFonts w:eastAsia="Microsoft YaHei"/>
          </w:rPr>
          <w:t>reaches</w:t>
        </w:r>
      </w:ins>
      <w:r>
        <w:rPr>
          <w:rFonts w:eastAsia="Microsoft YaHei"/>
        </w:rPr>
        <w:t xml:space="preserve"> the final index </w:t>
      </w:r>
      <w:del w:id="1102" w:author="AnneMarieW" w:date="2016-10-04T09:58:00Z">
        <w:r>
          <w:rPr>
            <w:rFonts w:eastAsia="Microsoft YaHei"/>
          </w:rPr>
          <w:delText>of</w:delText>
        </w:r>
      </w:del>
      <w:ins w:id="1103" w:author="AnneMarieW" w:date="2016-10-04T09:58:00Z">
        <w:r>
          <w:rPr>
            <w:rFonts w:eastAsia="Microsoft YaHei"/>
          </w:rPr>
          <w:t>in</w:t>
        </w:r>
      </w:ins>
      <w:r>
        <w:rPr>
          <w:rFonts w:eastAsia="Microsoft YaHei"/>
        </w:rPr>
        <w:t xml:space="preserve"> </w:t>
      </w:r>
      <w:del w:id="1104" w:author="AnneMarieW" w:date="2016-10-04T09:57:00Z">
        <w:r>
          <w:rPr>
            <w:rFonts w:eastAsia="Microsoft YaHei"/>
          </w:rPr>
          <w:delText>our</w:delText>
        </w:r>
      </w:del>
      <w:ins w:id="1105" w:author="AnneMarieW" w:date="2016-10-04T09:57:00Z">
        <w:r>
          <w:rPr>
            <w:rFonts w:eastAsia="Microsoft YaHei"/>
          </w:rPr>
          <w:t>the</w:t>
        </w:r>
      </w:ins>
      <w:r>
        <w:rPr>
          <w:rFonts w:eastAsia="Microsoft YaHei"/>
        </w:rPr>
        <w:t xml:space="preserve"> array (that is, when </w:t>
      </w:r>
      <w:r>
        <w:rPr>
          <w:rStyle w:val="Literal"/>
        </w:rPr>
        <w:t xml:space="preserve">index &lt; 5 </w:t>
      </w:r>
      <w:r>
        <w:rPr>
          <w:rFonts w:eastAsia="Microsoft YaHei"/>
        </w:rPr>
        <w:t xml:space="preserve">is no longer true). Running this </w:t>
      </w:r>
      <w:ins w:id="1106" w:author="AnneMarieW" w:date="2016-10-04T09:57:00Z">
        <w:r>
          <w:rPr>
            <w:rFonts w:eastAsia="Microsoft YaHei"/>
          </w:rPr>
          <w:t xml:space="preserve">code </w:t>
        </w:r>
      </w:ins>
      <w:r>
        <w:rPr>
          <w:rFonts w:eastAsia="Microsoft YaHei"/>
        </w:rPr>
        <w:t xml:space="preserve">will print out every element </w:t>
      </w:r>
      <w:del w:id="1107" w:author="AnneMarieW" w:date="2016-10-04T09:57:00Z">
        <w:r>
          <w:rPr>
            <w:rFonts w:eastAsia="Microsoft YaHei"/>
          </w:rPr>
          <w:delText>of</w:delText>
        </w:r>
      </w:del>
      <w:ins w:id="1108" w:author="AnneMarieW" w:date="2016-10-04T09:57:00Z">
        <w:r>
          <w:rPr>
            <w:rFonts w:eastAsia="Microsoft YaHei"/>
          </w:rPr>
          <w:t>in</w:t>
        </w:r>
      </w:ins>
      <w:r>
        <w:rPr>
          <w:rFonts w:eastAsia="Microsoft YaHei"/>
        </w:rPr>
        <w:t xml:space="preserve"> the array:</w:t>
      </w:r>
    </w:p>
    <w:p>
      <w:pPr>
        <w:pStyle w:val="CodeA"/>
        <w:rPr/>
      </w:pPr>
      <w:r>
        <w:rPr/>
        <w:t>$ cargo run</w:t>
      </w:r>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the value is: 10</w:t>
      </w:r>
    </w:p>
    <w:p>
      <w:pPr>
        <w:pStyle w:val="CodeB"/>
        <w:rPr/>
      </w:pPr>
      <w:r>
        <w:rPr/>
        <w:t>the value is: 20</w:t>
      </w:r>
    </w:p>
    <w:p>
      <w:pPr>
        <w:pStyle w:val="CodeB"/>
        <w:rPr/>
      </w:pPr>
      <w:r>
        <w:rPr/>
        <w:t>the value is: 30</w:t>
      </w:r>
    </w:p>
    <w:p>
      <w:pPr>
        <w:pStyle w:val="CodeB"/>
        <w:rPr/>
      </w:pPr>
      <w:r>
        <w:rPr/>
        <w:t>the value is: 40</w:t>
      </w:r>
    </w:p>
    <w:p>
      <w:pPr>
        <w:pStyle w:val="CodeC"/>
        <w:rPr/>
      </w:pPr>
      <w:r>
        <w:rPr/>
        <w:t>the value is: 50</w:t>
      </w:r>
    </w:p>
    <w:p>
      <w:pPr>
        <w:pStyle w:val="Body"/>
        <w:rPr>
          <w:rFonts w:eastAsia="Microsoft YaHei"/>
        </w:rPr>
      </w:pPr>
      <w:r>
        <w:rPr>
          <w:rFonts w:eastAsia="Microsoft YaHei"/>
        </w:rPr>
        <w:t xml:space="preserve">All five array values appear in the terminal, as expected. Even though </w:t>
      </w:r>
      <w:r>
        <w:rPr>
          <w:rStyle w:val="Literal"/>
        </w:rPr>
        <w:t xml:space="preserve">index </w:t>
      </w:r>
      <w:r>
        <w:rPr>
          <w:rFonts w:eastAsia="Microsoft YaHei"/>
        </w:rPr>
        <w:t xml:space="preserve">will reach a value of </w:t>
      </w:r>
      <w:r>
        <w:rPr>
          <w:rStyle w:val="Literal"/>
        </w:rPr>
        <w:t>6</w:t>
      </w:r>
      <w:r>
        <w:rPr>
          <w:rFonts w:eastAsia="Microsoft YaHei"/>
        </w:rPr>
        <w:t xml:space="preserve"> at some point, the loop stops executing before trying to fetch a sixth value from the array.</w:t>
      </w:r>
    </w:p>
    <w:p>
      <w:pPr>
        <w:pStyle w:val="Body"/>
        <w:rPr>
          <w:rFonts w:eastAsia="Microsoft YaHei"/>
        </w:rPr>
      </w:pPr>
      <w:ins w:id="1109" w:author="AnneMarieW" w:date="2016-10-04T09:58:00Z">
        <w:r>
          <w:rPr>
            <w:rFonts w:eastAsia="Microsoft YaHei"/>
          </w:rPr>
          <w:t xml:space="preserve">But </w:t>
        </w:r>
      </w:ins>
      <w:del w:id="1110" w:author="AnneMarieW" w:date="2016-10-04T09:58:00Z">
        <w:r>
          <w:rPr>
            <w:rFonts w:eastAsia="Microsoft YaHei"/>
          </w:rPr>
          <w:delText>T</w:delText>
        </w:r>
      </w:del>
      <w:ins w:id="1111" w:author="AnneMarieW" w:date="2016-10-04T09:58:00Z">
        <w:r>
          <w:rPr>
            <w:rFonts w:eastAsia="Microsoft YaHei"/>
          </w:rPr>
          <w:t>t</w:t>
        </w:r>
      </w:ins>
      <w:r>
        <w:rPr>
          <w:rFonts w:eastAsia="Microsoft YaHei"/>
        </w:rPr>
        <w:t>his approach is error</w:t>
      </w:r>
      <w:ins w:id="1112" w:author="AnneMarieW" w:date="2016-10-04T09:59:00Z">
        <w:r>
          <w:rPr>
            <w:rFonts w:eastAsia="Microsoft YaHei"/>
          </w:rPr>
          <w:t xml:space="preserve"> </w:t>
        </w:r>
      </w:ins>
      <w:del w:id="1113" w:author="AnneMarieW" w:date="2016-10-04T09:59:00Z">
        <w:r>
          <w:rPr>
            <w:rFonts w:eastAsia="Microsoft YaHei"/>
          </w:rPr>
          <w:delText>-</w:delText>
        </w:r>
      </w:del>
      <w:r>
        <w:rPr>
          <w:rFonts w:eastAsia="Microsoft YaHei"/>
        </w:rPr>
        <w:t>prone</w:t>
      </w:r>
      <w:del w:id="1114" w:author="AnneMarieW" w:date="2016-10-04T09:58:00Z">
        <w:r>
          <w:rPr>
            <w:rFonts w:eastAsia="Microsoft YaHei"/>
          </w:rPr>
          <w:delText>, though</w:delText>
        </w:r>
      </w:del>
      <w:r>
        <w:rPr>
          <w:rFonts w:eastAsia="Microsoft YaHei"/>
        </w:rPr>
        <w:t xml:space="preserve">; we could cause </w:t>
      </w:r>
      <w:del w:id="1115" w:author="AnneMarieW" w:date="2016-10-04T09:58:00Z">
        <w:r>
          <w:rPr>
            <w:rFonts w:eastAsia="Microsoft YaHei"/>
          </w:rPr>
          <w:delText>our</w:delText>
        </w:r>
      </w:del>
      <w:ins w:id="1116" w:author="AnneMarieW" w:date="2016-10-04T09:58:00Z">
        <w:r>
          <w:rPr>
            <w:rFonts w:eastAsia="Microsoft YaHei"/>
          </w:rPr>
          <w:t>the</w:t>
        </w:r>
      </w:ins>
      <w:r>
        <w:rPr>
          <w:rFonts w:eastAsia="Microsoft YaHei"/>
        </w:rPr>
        <w:t xml:space="preserve"> program to panic </w:t>
      </w:r>
      <w:del w:id="1117" w:author="AnneMarieW" w:date="2016-10-04T10:00:00Z">
        <w:r>
          <w:rPr>
            <w:rFonts w:eastAsia="Microsoft YaHei"/>
          </w:rPr>
          <w:delText xml:space="preserve">by getting </w:delText>
        </w:r>
      </w:del>
      <w:ins w:id="1118" w:author="AnneMarieW" w:date="2016-10-04T10:00:00Z">
        <w:r>
          <w:rPr>
            <w:rFonts w:eastAsia="Microsoft YaHei"/>
          </w:rPr>
          <w:t xml:space="preserve">if </w:t>
        </w:r>
      </w:ins>
      <w:r>
        <w:rPr>
          <w:rFonts w:eastAsia="Microsoft YaHei"/>
        </w:rPr>
        <w:t xml:space="preserve">the index length </w:t>
      </w:r>
      <w:ins w:id="1119" w:author="AnneMarieW" w:date="2016-10-04T10:00:00Z">
        <w:r>
          <w:rPr>
            <w:rFonts w:eastAsia="Microsoft YaHei"/>
          </w:rPr>
          <w:t xml:space="preserve">is </w:t>
        </w:r>
      </w:ins>
      <w:r>
        <w:rPr>
          <w:rFonts w:eastAsia="Microsoft YaHei"/>
        </w:rPr>
        <w:t xml:space="preserve">incorrect. It’s also slow, </w:t>
      </w:r>
      <w:del w:id="1120" w:author="AnneMarieW" w:date="2016-10-04T09:59:00Z">
        <w:r>
          <w:rPr>
            <w:rFonts w:eastAsia="Microsoft YaHei"/>
          </w:rPr>
          <w:delText>as</w:delText>
        </w:r>
      </w:del>
      <w:ins w:id="1121" w:author="AnneMarieW" w:date="2016-10-04T09:59:00Z">
        <w:r>
          <w:rPr>
            <w:rFonts w:eastAsia="Microsoft YaHei"/>
          </w:rPr>
          <w:t>because</w:t>
        </w:r>
      </w:ins>
      <w:r>
        <w:rPr>
          <w:rFonts w:eastAsia="Microsoft YaHei"/>
        </w:rPr>
        <w:t xml:space="preserve"> the compiler needs to perform the conditional check on every element on every iteration through the loop.</w:t>
      </w:r>
    </w:p>
    <w:p>
      <w:pPr>
        <w:pStyle w:val="Body"/>
        <w:rPr>
          <w:rFonts w:eastAsia="Microsoft YaHei"/>
        </w:rPr>
      </w:pPr>
      <w:r>
        <w:rPr>
          <w:rFonts w:eastAsia="Microsoft YaHei"/>
        </w:rPr>
        <w:t xml:space="preserve">As a more efficient alternative, </w:t>
      </w:r>
      <w:del w:id="1122" w:author="AnneMarieW" w:date="2016-10-04T10:00:00Z">
        <w:r>
          <w:rPr>
            <w:rFonts w:eastAsia="Microsoft YaHei"/>
          </w:rPr>
          <w:delText>we</w:delText>
        </w:r>
      </w:del>
      <w:ins w:id="1123" w:author="AnneMarieW" w:date="2016-10-04T10:00:00Z">
        <w:r>
          <w:rPr>
            <w:rFonts w:eastAsia="Microsoft YaHei"/>
          </w:rPr>
          <w:t>you</w:t>
        </w:r>
      </w:ins>
      <w:r>
        <w:rPr>
          <w:rFonts w:eastAsia="Microsoft YaHei"/>
        </w:rPr>
        <w:t xml:space="preserve"> can use a </w:t>
      </w:r>
      <w:r>
        <w:rPr>
          <w:rStyle w:val="Literal"/>
        </w:rPr>
        <w:t>for</w:t>
      </w:r>
      <w:r>
        <w:rPr>
          <w:rFonts w:eastAsia="Microsoft YaHei"/>
        </w:rPr>
        <w:t xml:space="preserve"> loop and execute some code for each item in a collection. A </w:t>
      </w:r>
      <w:r>
        <w:rPr>
          <w:rStyle w:val="Literal"/>
        </w:rPr>
        <w:t>for</w:t>
      </w:r>
      <w:r>
        <w:rPr>
          <w:rFonts w:eastAsia="Microsoft YaHei"/>
        </w:rPr>
        <w:t xml:space="preserve"> loop looks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[10, 20, 30, 40, 50];</w:t>
      </w:r>
    </w:p>
    <w:p>
      <w:pPr>
        <w:pStyle w:val="CodeB"/>
        <w:rPr/>
      </w:pPr>
      <w:r>
        <w:rPr/>
      </w:r>
    </w:p>
    <w:p>
      <w:pPr>
        <w:pStyle w:val="CodeB"/>
        <w:rPr/>
      </w:pPr>
      <w:r>
        <w:rPr/>
        <w:t xml:space="preserve">    </w:t>
      </w:r>
      <w:r>
        <w:rPr/>
        <w:t>for element in a.iter() {</w:t>
      </w:r>
    </w:p>
    <w:p>
      <w:pPr>
        <w:pStyle w:val="CodeB"/>
        <w:rPr/>
      </w:pPr>
      <w:r>
        <w:rPr/>
        <w:t xml:space="preserve">        </w:t>
      </w:r>
      <w:r>
        <w:rPr/>
        <w:t>println!("the value is: {}", element);</w:t>
      </w:r>
    </w:p>
    <w:p>
      <w:pPr>
        <w:pStyle w:val="CodeB"/>
        <w:rPr/>
      </w:pPr>
      <w:r>
        <w:rPr/>
        <w:t xml:space="preserve">    </w:t>
      </w:r>
      <w:r>
        <w:rPr/>
        <w:t>}</w:t>
      </w:r>
    </w:p>
    <w:p>
      <w:pPr>
        <w:pStyle w:val="CodeC"/>
        <w:rPr/>
      </w:pPr>
      <w:r>
        <w:rPr/>
        <w:t>}</w:t>
      </w:r>
    </w:p>
    <w:p>
      <w:pPr>
        <w:pStyle w:val="Body"/>
        <w:rPr>
          <w:rFonts w:eastAsia="Microsoft YaHei"/>
        </w:rPr>
      </w:pPr>
      <w:del w:id="1124" w:author="AnneMarieW" w:date="2016-10-04T10:01:00Z">
        <w:r>
          <w:rPr>
            <w:rFonts w:eastAsia="Microsoft YaHei"/>
          </w:rPr>
          <w:delText>If we</w:delText>
        </w:r>
      </w:del>
      <w:ins w:id="1125" w:author="AnneMarieW" w:date="2016-10-04T10:01:00Z">
        <w:r>
          <w:rPr>
            <w:rFonts w:eastAsia="Microsoft YaHei"/>
          </w:rPr>
          <w:t xml:space="preserve">When </w:t>
        </w:r>
      </w:ins>
      <w:del w:id="1126" w:author="NSP" w:date="2016-10-21T14:30:00Z">
        <w:r>
          <w:rPr>
            <w:rFonts w:eastAsia="Microsoft YaHei"/>
          </w:rPr>
          <w:delText>you</w:delText>
        </w:r>
      </w:del>
      <w:ins w:id="1127" w:author="NSP" w:date="2016-10-21T14:30:00Z">
        <w:r>
          <w:rPr>
            <w:rFonts w:eastAsia="Microsoft YaHei"/>
          </w:rPr>
          <w:t>we</w:t>
        </w:r>
      </w:ins>
      <w:r>
        <w:rPr>
          <w:rFonts w:eastAsia="Microsoft YaHei"/>
        </w:rPr>
        <w:t xml:space="preserve"> run this</w:t>
      </w:r>
      <w:ins w:id="1128" w:author="AnneMarieW" w:date="2016-10-04T10:01:00Z">
        <w:r>
          <w:rPr>
            <w:rFonts w:eastAsia="Microsoft YaHei"/>
          </w:rPr>
          <w:t xml:space="preserve"> code</w:t>
        </w:r>
      </w:ins>
      <w:r>
        <w:rPr>
          <w:rFonts w:eastAsia="Microsoft YaHei"/>
        </w:rPr>
        <w:t>, we’ll see the same output a</w:t>
      </w:r>
      <w:commentRangeStart w:id="14"/>
      <w:r>
        <w:rPr>
          <w:rFonts w:eastAsia="Microsoft YaHei"/>
        </w:rPr>
        <w:t xml:space="preserve">s </w:t>
      </w:r>
      <w:ins w:id="1129" w:author="AnneMarieW" w:date="2016-10-04T10:00:00Z">
        <w:r>
          <w:rPr>
            <w:rFonts w:eastAsia="Microsoft YaHei"/>
          </w:rPr>
          <w:t xml:space="preserve">in </w:t>
        </w:r>
      </w:ins>
      <w:r>
        <w:rPr>
          <w:rFonts w:eastAsia="Microsoft YaHei"/>
        </w:rPr>
        <w:t>the previous example</w:t>
      </w:r>
      <w:r>
        <w:rPr>
          <w:rFonts w:eastAsia="Microsoft YaHei"/>
        </w:rPr>
      </w:r>
      <w:commentRangeEnd w:id="14"/>
      <w:r>
        <w:commentReference w:id="14"/>
      </w:r>
      <w:r>
        <w:rPr>
          <w:rFonts w:eastAsia="Microsoft YaHei"/>
        </w:rPr>
        <w:t xml:space="preserve">. </w:t>
      </w:r>
      <w:ins w:id="1130" w:author="AnneMarieW" w:date="2016-10-04T10:02:00Z">
        <w:r>
          <w:rPr>
            <w:rFonts w:eastAsia="Microsoft YaHei"/>
          </w:rPr>
          <w:t xml:space="preserve">More </w:t>
        </w:r>
      </w:ins>
      <w:del w:id="1131" w:author="AnneMarieW" w:date="2016-10-04T10:02:00Z">
        <w:r>
          <w:rPr>
            <w:rFonts w:eastAsia="Microsoft YaHei"/>
          </w:rPr>
          <w:delText>I</w:delText>
        </w:r>
      </w:del>
      <w:ins w:id="1132" w:author="AnneMarieW" w:date="2016-10-04T10:02:00Z">
        <w:r>
          <w:rPr>
            <w:rFonts w:eastAsia="Microsoft YaHei"/>
          </w:rPr>
          <w:t>i</w:t>
        </w:r>
      </w:ins>
      <w:r>
        <w:rPr>
          <w:rFonts w:eastAsia="Microsoft YaHei"/>
        </w:rPr>
        <w:t>mportant</w:t>
      </w:r>
      <w:del w:id="1133" w:author="AnneMarieW" w:date="2016-10-04T10:02:00Z">
        <w:r>
          <w:rPr>
            <w:rFonts w:eastAsia="Microsoft YaHei"/>
          </w:rPr>
          <w:delText>ly</w:delText>
        </w:r>
      </w:del>
      <w:r>
        <w:rPr>
          <w:rFonts w:eastAsia="Microsoft YaHei"/>
        </w:rPr>
        <w:t>,</w:t>
      </w:r>
      <w:del w:id="1134" w:author="AnneMarieW" w:date="2016-10-04T10:02:00Z">
        <w:r>
          <w:rPr>
            <w:rFonts w:eastAsia="Microsoft YaHei"/>
          </w:rPr>
          <w:delText xml:space="preserve"> thoug</w:delText>
        </w:r>
      </w:del>
      <w:del w:id="1135" w:author="AnneMarieW" w:date="2016-10-04T10:02:00Z">
        <w:bookmarkStart w:id="62" w:name="_GoBack11111111111111111111111111111111111111111111111111111111111111111111111111111111111111111111111111111111111111111111111"/>
        <w:bookmarkEnd w:id="62"/>
        <w:r>
          <w:rPr>
            <w:rFonts w:eastAsia="Microsoft YaHei"/>
          </w:rPr>
          <w:delText>h,</w:delText>
        </w:r>
      </w:del>
      <w:ins w:id="1136" w:author="NSP" w:date="2016-10-21T14:30:00Z">
        <w:r>
          <w:rPr>
            <w:rFonts w:eastAsia="Microsoft YaHei"/>
          </w:rPr>
          <w:t xml:space="preserve"> </w:t>
        </w:r>
      </w:ins>
      <w:del w:id="1137" w:author="AnneMarieW" w:date="2016-10-04T10:02:00Z">
        <w:r>
          <w:rPr>
            <w:rFonts w:eastAsia="Microsoft YaHei"/>
          </w:rPr>
          <w:delText xml:space="preserve"> </w:delText>
        </w:r>
      </w:del>
      <w:r>
        <w:rPr>
          <w:rFonts w:eastAsia="Microsoft YaHei"/>
        </w:rPr>
        <w:t xml:space="preserve">we’ve now increased the safety of </w:t>
      </w:r>
      <w:del w:id="1138" w:author="AnneMarieW" w:date="2016-10-04T10:02:00Z">
        <w:r>
          <w:rPr>
            <w:rFonts w:eastAsia="Microsoft YaHei"/>
          </w:rPr>
          <w:delText>our</w:delText>
        </w:r>
      </w:del>
      <w:ins w:id="1139" w:author="AnneMarieW" w:date="2016-10-04T10:02:00Z">
        <w:r>
          <w:rPr>
            <w:rFonts w:eastAsia="Microsoft YaHei"/>
          </w:rPr>
          <w:t>the</w:t>
        </w:r>
      </w:ins>
      <w:r>
        <w:rPr>
          <w:rFonts w:eastAsia="Microsoft YaHei"/>
        </w:rPr>
        <w:t xml:space="preserve"> code and eliminated the chance of bugs that might result from going beyond the end of the array or not going far enough and missing some items.</w:t>
      </w:r>
    </w:p>
    <w:p>
      <w:pPr>
        <w:pStyle w:val="Body"/>
        <w:rPr>
          <w:rFonts w:eastAsia="Microsoft YaHei"/>
        </w:rPr>
      </w:pPr>
      <w:r>
        <w:rPr>
          <w:rFonts w:eastAsia="Microsoft YaHei"/>
        </w:rPr>
        <w:t xml:space="preserve">For example, </w:t>
      </w:r>
      <w:commentRangeStart w:id="15"/>
      <w:r>
        <w:rPr>
          <w:rFonts w:eastAsia="Microsoft YaHei"/>
        </w:rPr>
        <w:t xml:space="preserve">in the previous code </w:t>
      </w:r>
      <w:r>
        <w:rPr>
          <w:rFonts w:eastAsia="Microsoft YaHei"/>
        </w:rPr>
      </w:r>
      <w:commentRangeEnd w:id="15"/>
      <w:r>
        <w:commentReference w:id="15"/>
      </w:r>
      <w:r>
        <w:rPr>
          <w:rFonts w:eastAsia="Microsoft YaHei"/>
        </w:rPr>
        <w:t xml:space="preserve">that uses the </w:t>
      </w:r>
      <w:r>
        <w:rPr>
          <w:rStyle w:val="Literal"/>
        </w:rPr>
        <w:t>while</w:t>
      </w:r>
      <w:r>
        <w:rPr>
          <w:rFonts w:eastAsia="Microsoft YaHei"/>
        </w:rPr>
        <w:t xml:space="preserve"> loop, if </w:t>
      </w:r>
      <w:del w:id="1140" w:author="AnneMarieW" w:date="2016-10-04T10:03:00Z">
        <w:r>
          <w:rPr>
            <w:rFonts w:eastAsia="Microsoft YaHei"/>
          </w:rPr>
          <w:delText>we</w:delText>
        </w:r>
      </w:del>
      <w:ins w:id="1141" w:author="AnneMarieW" w:date="2016-10-04T10:03:00Z">
        <w:r>
          <w:rPr>
            <w:rFonts w:eastAsia="Microsoft YaHei"/>
          </w:rPr>
          <w:t>you</w:t>
        </w:r>
      </w:ins>
      <w:r>
        <w:rPr>
          <w:rFonts w:eastAsia="Microsoft YaHei"/>
        </w:rPr>
        <w:t xml:space="preserve"> removed an item from the </w:t>
      </w:r>
      <w:r>
        <w:rPr>
          <w:rStyle w:val="Literal"/>
        </w:rPr>
        <w:t>a</w:t>
      </w:r>
      <w:r>
        <w:rPr>
          <w:rFonts w:eastAsia="Microsoft YaHei"/>
        </w:rPr>
        <w:t xml:space="preserve"> array but forgot to update the condition to </w:t>
      </w:r>
      <w:r>
        <w:rPr>
          <w:rStyle w:val="Literal"/>
        </w:rPr>
        <w:t>while index &lt; 4</w:t>
      </w:r>
      <w:r>
        <w:rPr>
          <w:rFonts w:eastAsia="Microsoft YaHei"/>
        </w:rPr>
        <w:t xml:space="preserve">, </w:t>
      </w:r>
      <w:del w:id="1142" w:author="AnneMarieW" w:date="2016-10-04T10:03:00Z">
        <w:r>
          <w:rPr>
            <w:rFonts w:eastAsia="Microsoft YaHei"/>
          </w:rPr>
          <w:delText>our</w:delText>
        </w:r>
      </w:del>
      <w:ins w:id="1143" w:author="AnneMarieW" w:date="2016-10-04T10:03:00Z">
        <w:r>
          <w:rPr>
            <w:rFonts w:eastAsia="Microsoft YaHei"/>
          </w:rPr>
          <w:t>the</w:t>
        </w:r>
      </w:ins>
      <w:r>
        <w:rPr>
          <w:rFonts w:eastAsia="Microsoft YaHei"/>
        </w:rPr>
        <w:t xml:space="preserve"> code would panic. Using the </w:t>
      </w:r>
      <w:r>
        <w:rPr>
          <w:rStyle w:val="Literal"/>
        </w:rPr>
        <w:t>for</w:t>
      </w:r>
      <w:r>
        <w:rPr>
          <w:rFonts w:eastAsia="Microsoft YaHei"/>
        </w:rPr>
        <w:t xml:space="preserve"> loop</w:t>
      </w:r>
      <w:ins w:id="1144" w:author="AnneMarieW" w:date="2016-10-04T10:03:00Z">
        <w:r>
          <w:rPr>
            <w:rFonts w:eastAsia="Microsoft YaHei"/>
          </w:rPr>
          <w:t>, you don’t</w:t>
        </w:r>
      </w:ins>
      <w:del w:id="1145" w:author="AnneMarieW" w:date="2016-10-04T10:03:00Z">
        <w:r>
          <w:rPr>
            <w:rFonts w:eastAsia="Microsoft YaHei"/>
          </w:rPr>
          <w:delText xml:space="preserve"> means we would not</w:delText>
        </w:r>
      </w:del>
      <w:r>
        <w:rPr>
          <w:rFonts w:eastAsia="Microsoft YaHei"/>
        </w:rPr>
        <w:t xml:space="preserve"> need to remember to change any other code if </w:t>
      </w:r>
      <w:del w:id="1146" w:author="AnneMarieW" w:date="2016-10-04T10:03:00Z">
        <w:r>
          <w:rPr>
            <w:rFonts w:eastAsia="Microsoft YaHei"/>
          </w:rPr>
          <w:delText>we</w:delText>
        </w:r>
      </w:del>
      <w:ins w:id="1147" w:author="AnneMarieW" w:date="2016-10-04T10:03:00Z">
        <w:r>
          <w:rPr>
            <w:rFonts w:eastAsia="Microsoft YaHei"/>
          </w:rPr>
          <w:t>you</w:t>
        </w:r>
      </w:ins>
      <w:r>
        <w:rPr>
          <w:rFonts w:eastAsia="Microsoft YaHei"/>
        </w:rPr>
        <w:t xml:space="preserve"> changed the number of values in the array.</w:t>
      </w:r>
    </w:p>
    <w:p>
      <w:pPr>
        <w:pStyle w:val="Body"/>
        <w:rPr>
          <w:rFonts w:eastAsia="Microsoft YaHei"/>
        </w:rPr>
      </w:pPr>
      <w:r>
        <w:rPr>
          <w:rFonts w:eastAsia="Microsoft YaHei"/>
        </w:rPr>
        <w:t xml:space="preserve">If you’re wondering about the </w:t>
      </w:r>
      <w:r>
        <w:rPr>
          <w:rStyle w:val="Literal"/>
        </w:rPr>
        <w:t>iter</w:t>
      </w:r>
      <w:r>
        <w:rPr>
          <w:rFonts w:eastAsia="Microsoft YaHei"/>
        </w:rPr>
        <w:t xml:space="preserve"> code in this example, keep reading! </w:t>
      </w:r>
      <w:del w:id="1148" w:author="AnneMarieW" w:date="2016-10-04T10:04:00Z">
        <w:r>
          <w:rPr>
            <w:rFonts w:eastAsia="Microsoft YaHei"/>
          </w:rPr>
          <w:delText xml:space="preserve">We </w:delText>
        </w:r>
      </w:del>
      <w:ins w:id="1149" w:author="AnneMarieW" w:date="2016-10-04T10:04:00Z">
        <w:commentRangeStart w:id="16"/>
        <w:r>
          <w:rPr>
            <w:rFonts w:eastAsia="Microsoft YaHei"/>
          </w:rPr>
          <w:t xml:space="preserve">Chapter XX </w:t>
        </w:r>
      </w:ins>
      <w:del w:id="1150" w:author="AnneMarieW" w:date="2016-10-04T10:04:00Z">
        <w:r>
          <w:rPr>
            <w:rFonts w:eastAsia="Microsoft YaHei"/>
          </w:rPr>
          <w:delText xml:space="preserve">will </w:delText>
        </w:r>
      </w:del>
      <w:r>
        <w:rPr>
          <w:rFonts w:eastAsia="Microsoft YaHei"/>
        </w:rPr>
        <w:t>cover</w:t>
      </w:r>
      <w:ins w:id="1151" w:author="AnneMarieW" w:date="2016-10-04T10:04:00Z">
        <w:r>
          <w:rPr>
            <w:rFonts w:eastAsia="Microsoft YaHei"/>
          </w:rPr>
          <w:t>s</w:t>
        </w:r>
      </w:ins>
      <w:r>
        <w:rPr>
          <w:rFonts w:eastAsia="Microsoft YaHei"/>
        </w:rPr>
        <w:t xml:space="preserve"> method syntax generally</w:t>
      </w:r>
      <w:ins w:id="1152" w:author="AnneMarieW" w:date="2016-10-04T10:05:00Z">
        <w:r>
          <w:rPr>
            <w:rFonts w:eastAsia="Microsoft YaHei"/>
          </w:rPr>
          <w:t>,</w:t>
        </w:r>
      </w:ins>
      <w:del w:id="1153" w:author="AnneMarieW" w:date="2016-10-04T10:04:00Z">
        <w:r>
          <w:rPr>
            <w:rFonts w:eastAsia="Microsoft YaHei"/>
          </w:rPr>
          <w:delText xml:space="preserve"> in</w:delText>
        </w:r>
      </w:del>
      <w:r>
        <w:rPr>
          <w:rFonts w:eastAsia="Microsoft YaHei"/>
        </w:rPr>
        <w:t xml:space="preserve"> </w:t>
      </w:r>
      <w:del w:id="1154" w:author="AnneMarieW" w:date="2016-10-04T10:04:00Z">
        <w:r>
          <w:rPr>
            <w:rFonts w:eastAsia="Microsoft YaHei"/>
          </w:rPr>
          <w:delText xml:space="preserve">Chapter XX </w:delText>
        </w:r>
      </w:del>
      <w:r>
        <w:rPr>
          <w:rFonts w:eastAsia="Microsoft YaHei"/>
        </w:rPr>
        <w:t>and</w:t>
      </w:r>
      <w:ins w:id="1155" w:author="AnneMarieW" w:date="2016-10-04T10:04:00Z">
        <w:r>
          <w:rPr>
            <w:rFonts w:eastAsia="Microsoft YaHei"/>
          </w:rPr>
          <w:t xml:space="preserve"> Chapter XX</w:t>
        </w:r>
      </w:ins>
      <w:r>
        <w:rPr>
          <w:rFonts w:eastAsia="Microsoft YaHei"/>
        </w:rPr>
      </w:r>
      <w:commentRangeEnd w:id="16"/>
      <w:r>
        <w:commentReference w:id="16"/>
      </w:r>
      <w:r>
        <w:rPr>
          <w:rFonts w:eastAsia="Microsoft YaHei"/>
        </w:rPr>
        <w:t xml:space="preserve"> </w:t>
      </w:r>
      <w:ins w:id="1156" w:author="AnneMarieW" w:date="2016-10-04T10:04:00Z">
        <w:r>
          <w:rPr>
            <w:rFonts w:eastAsia="Microsoft YaHei"/>
          </w:rPr>
          <w:t xml:space="preserve">covers </w:t>
        </w:r>
      </w:ins>
      <w:r>
        <w:rPr>
          <w:rFonts w:eastAsia="Microsoft YaHei"/>
        </w:rPr>
        <w:t>iterators specifically</w:t>
      </w:r>
      <w:del w:id="1157" w:author="AnneMarieW" w:date="2016-10-04T10:04:00Z">
        <w:r>
          <w:rPr>
            <w:rFonts w:eastAsia="Microsoft YaHei"/>
          </w:rPr>
          <w:delText xml:space="preserve"> in Chapter XX</w:delText>
        </w:r>
      </w:del>
      <w:r>
        <w:rPr>
          <w:rFonts w:eastAsia="Microsoft YaHei"/>
        </w:rPr>
        <w:t>.</w:t>
      </w:r>
    </w:p>
    <w:p>
      <w:pPr>
        <w:pStyle w:val="Body"/>
        <w:rPr>
          <w:rFonts w:eastAsia="Microsoft YaHei"/>
        </w:rPr>
      </w:pPr>
      <w:r>
        <w:rPr>
          <w:rFonts w:eastAsia="Microsoft YaHei"/>
        </w:rPr>
        <w:t xml:space="preserve">The safety and conciseness of </w:t>
      </w:r>
      <w:r>
        <w:rPr>
          <w:rStyle w:val="Literal"/>
        </w:rPr>
        <w:t>for</w:t>
      </w:r>
      <w:r>
        <w:rPr>
          <w:rFonts w:eastAsia="Microsoft YaHei"/>
        </w:rPr>
        <w:t xml:space="preserve"> loops make them the most commonly used loop construct in Rust. Even in situations </w:t>
      </w:r>
      <w:del w:id="1158" w:author="AnneMarieW" w:date="2016-10-04T10:05:00Z">
        <w:r>
          <w:rPr>
            <w:rFonts w:eastAsia="Microsoft YaHei"/>
          </w:rPr>
          <w:delText>where</w:delText>
        </w:r>
      </w:del>
      <w:ins w:id="1159" w:author="AnneMarieW" w:date="2016-10-04T10:05:00Z">
        <w:r>
          <w:rPr>
            <w:rFonts w:eastAsia="Microsoft YaHei"/>
          </w:rPr>
          <w:t>in which</w:t>
        </w:r>
      </w:ins>
      <w:r>
        <w:rPr>
          <w:rFonts w:eastAsia="Microsoft YaHei"/>
        </w:rPr>
        <w:t xml:space="preserve"> you want to run some code a certain number of times, </w:t>
      </w:r>
      <w:del w:id="1160" w:author="AnneMarieW" w:date="2016-10-04T10:05:00Z">
        <w:r>
          <w:rPr>
            <w:rFonts w:eastAsia="Microsoft YaHei"/>
          </w:rPr>
          <w:delText>like our</w:delText>
        </w:r>
      </w:del>
      <w:ins w:id="1161" w:author="AnneMarieW" w:date="2016-10-04T10:05:00Z">
        <w:r>
          <w:rPr>
            <w:rFonts w:eastAsia="Microsoft YaHei"/>
          </w:rPr>
          <w:t xml:space="preserve">as in </w:t>
        </w:r>
      </w:ins>
      <w:ins w:id="1162" w:author="AnneMarieW" w:date="2016-10-04T10:05:00Z">
        <w:commentRangeStart w:id="17"/>
        <w:r>
          <w:rPr>
            <w:rFonts w:eastAsia="Microsoft YaHei"/>
          </w:rPr>
          <w:t>the</w:t>
        </w:r>
      </w:ins>
      <w:r>
        <w:rPr>
          <w:rFonts w:eastAsia="Microsoft YaHei"/>
        </w:rPr>
        <w:t xml:space="preserve"> countdown example that used a </w:t>
      </w:r>
      <w:r>
        <w:rPr>
          <w:rStyle w:val="Literal"/>
        </w:rPr>
        <w:t>while</w:t>
      </w:r>
      <w:r>
        <w:rPr>
          <w:rFonts w:eastAsia="Microsoft YaHei"/>
        </w:rPr>
        <w:t xml:space="preserve"> loop</w:t>
      </w:r>
      <w:r>
        <w:rPr>
          <w:rFonts w:eastAsia="Microsoft YaHei"/>
        </w:rPr>
      </w:r>
      <w:commentRangeEnd w:id="17"/>
      <w:r>
        <w:commentReference w:id="17"/>
      </w:r>
      <w:r>
        <w:rPr>
          <w:rFonts w:eastAsia="Microsoft YaHei"/>
        </w:rPr>
        <w:t xml:space="preserve">, most Rustaceans would use a </w:t>
      </w:r>
      <w:r>
        <w:rPr>
          <w:rStyle w:val="Literal"/>
        </w:rPr>
        <w:t>for</w:t>
      </w:r>
      <w:r>
        <w:rPr>
          <w:rFonts w:eastAsia="Microsoft YaHei"/>
        </w:rPr>
        <w:t xml:space="preserve"> loop. The way to do that would be to use a </w:t>
      </w:r>
      <w:r>
        <w:rPr>
          <w:rStyle w:val="Literal"/>
        </w:rPr>
        <w:t>Range</w:t>
      </w:r>
      <w:r>
        <w:rPr>
          <w:rFonts w:eastAsia="Microsoft YaHei"/>
        </w:rPr>
        <w:t>, which is a type provided by the standard library that generates all numbers in sequence starting from one number and ending before another number.</w:t>
      </w:r>
    </w:p>
    <w:p>
      <w:pPr>
        <w:pStyle w:val="Body"/>
        <w:rPr>
          <w:rFonts w:eastAsia="Microsoft YaHei"/>
        </w:rPr>
      </w:pPr>
      <w:r>
        <w:rPr>
          <w:rFonts w:eastAsia="Microsoft YaHei"/>
        </w:rPr>
        <w:t xml:space="preserve">Here’s what the countdown would look like </w:t>
      </w:r>
      <w:del w:id="1163" w:author="AnneMarieW" w:date="2016-10-04T10:07:00Z">
        <w:r>
          <w:rPr>
            <w:rFonts w:eastAsia="Microsoft YaHei"/>
          </w:rPr>
          <w:delText>with</w:delText>
        </w:r>
      </w:del>
      <w:ins w:id="1164" w:author="AnneMarieW" w:date="2016-10-04T10:07:00Z">
        <w:r>
          <w:rPr>
            <w:rFonts w:eastAsia="Microsoft YaHei"/>
          </w:rPr>
          <w:t>using</w:t>
        </w:r>
      </w:ins>
      <w:r>
        <w:rPr>
          <w:rFonts w:eastAsia="Microsoft YaHei"/>
        </w:rPr>
        <w:t xml:space="preserve"> a </w:t>
      </w:r>
      <w:r>
        <w:rPr>
          <w:rStyle w:val="Literal"/>
          <w:rFonts w:eastAsia="Microsoft YaHei"/>
          <w:rPrChange w:id="0" w:author="AnneMarieW" w:date="2016-10-04T10:07:00Z">
            <w:rPr>
              <w:sz w:val="20"/>
              <w:rFonts w:ascii="Courier" w:hAnsi="Courier" w:eastAsia="Microsoft YaHei"/>
              <w:color w:val="0000FF"/>
            </w:rPr>
          </w:rPrChange>
        </w:rPr>
        <w:t>for</w:t>
      </w:r>
      <w:r>
        <w:rPr>
          <w:rFonts w:eastAsia="Microsoft YaHei"/>
        </w:rPr>
        <w:t xml:space="preserve"> loop</w:t>
      </w:r>
      <w:del w:id="1166" w:author="AnneMarieW" w:date="2016-10-04T10:07:00Z">
        <w:r>
          <w:rPr>
            <w:rFonts w:eastAsia="Microsoft YaHei"/>
          </w:rPr>
          <w:delText>,</w:delText>
        </w:r>
      </w:del>
      <w:r>
        <w:rPr>
          <w:rFonts w:eastAsia="Microsoft YaHei"/>
        </w:rPr>
        <w:t xml:space="preserve"> and </w:t>
      </w:r>
      <w:del w:id="1167" w:author="AnneMarieW" w:date="2016-10-04T10:07:00Z">
        <w:r>
          <w:rPr>
            <w:rFonts w:eastAsia="Microsoft YaHei"/>
          </w:rPr>
          <w:delText xml:space="preserve">using </w:delText>
        </w:r>
      </w:del>
      <w:r>
        <w:rPr>
          <w:rFonts w:eastAsia="Microsoft YaHei"/>
        </w:rPr>
        <w:t xml:space="preserve">another method </w:t>
      </w:r>
      <w:ins w:id="1168" w:author="AnneMarieW" w:date="2016-10-04T10:08:00Z">
        <w:r>
          <w:rPr>
            <w:rFonts w:eastAsia="Microsoft YaHei"/>
          </w:rPr>
          <w:t xml:space="preserve">we’ve </w:t>
        </w:r>
      </w:ins>
      <w:del w:id="1169" w:author="AnneMarieW" w:date="2016-10-04T10:07:00Z">
        <w:r>
          <w:rPr>
            <w:rFonts w:eastAsia="Microsoft YaHei"/>
          </w:rPr>
          <w:delText>we</w:delText>
        </w:r>
      </w:del>
      <w:ins w:id="1170" w:author="AnneMarieW" w:date="2016-10-04T10:07:00Z">
        <w:r>
          <w:rPr>
            <w:rFonts w:eastAsia="Microsoft YaHei"/>
          </w:rPr>
          <w:t>not</w:t>
        </w:r>
      </w:ins>
      <w:del w:id="1171" w:author="AnneMarieW" w:date="2016-10-04T10:07:00Z">
        <w:r>
          <w:rPr>
            <w:rFonts w:eastAsia="Microsoft YaHei"/>
          </w:rPr>
          <w:delText xml:space="preserve"> haven’t</w:delText>
        </w:r>
      </w:del>
      <w:r>
        <w:rPr>
          <w:rFonts w:eastAsia="Microsoft YaHei"/>
        </w:rPr>
        <w:t xml:space="preserve"> yet talked about, </w:t>
      </w:r>
      <w:r>
        <w:rPr>
          <w:rStyle w:val="Literal"/>
        </w:rPr>
        <w:t>rev</w:t>
      </w:r>
      <w:r>
        <w:rPr>
          <w:rFonts w:eastAsia="Microsoft YaHei"/>
        </w:rPr>
        <w:t>, to reverse the range: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for number in (1..4).rev() {</w:t>
      </w:r>
    </w:p>
    <w:p>
      <w:pPr>
        <w:pStyle w:val="CodeB"/>
        <w:rPr/>
      </w:pPr>
      <w:r>
        <w:rPr/>
        <w:t xml:space="preserve">        </w:t>
      </w:r>
      <w:r>
        <w:rPr/>
        <w:t>println!("{}!", number);</w:t>
      </w:r>
    </w:p>
    <w:p>
      <w:pPr>
        <w:pStyle w:val="CodeB"/>
        <w:rPr/>
      </w:pPr>
      <w:r>
        <w:rPr/>
        <w:t xml:space="preserve">    </w:t>
      </w:r>
      <w:r>
        <w:rPr/>
        <w:t>}</w:t>
      </w:r>
    </w:p>
    <w:p>
      <w:pPr>
        <w:pStyle w:val="CodeB"/>
        <w:rPr/>
      </w:pPr>
      <w:r>
        <w:rPr/>
        <w:t xml:space="preserve">    </w:t>
      </w:r>
      <w:r>
        <w:rPr/>
        <w:t>println!("LIFTOFF!!!");</w:t>
      </w:r>
    </w:p>
    <w:p>
      <w:pPr>
        <w:pStyle w:val="CodeC"/>
        <w:rPr/>
      </w:pPr>
      <w:r>
        <w:rPr/>
        <w:t>}</w:t>
      </w:r>
    </w:p>
    <w:p>
      <w:pPr>
        <w:pStyle w:val="Body"/>
        <w:rPr>
          <w:rFonts w:eastAsia="Microsoft YaHei"/>
        </w:rPr>
      </w:pPr>
      <w:r>
        <w:rPr>
          <w:rFonts w:eastAsia="Microsoft YaHei"/>
        </w:rPr>
        <w:t>Th</w:t>
      </w:r>
      <w:del w:id="1172" w:author="AnneMarieW" w:date="2016-10-04T10:08:00Z">
        <w:r>
          <w:rPr>
            <w:rFonts w:eastAsia="Microsoft YaHei"/>
          </w:rPr>
          <w:delText>at’</w:delText>
        </w:r>
      </w:del>
      <w:ins w:id="1173" w:author="AnneMarieW" w:date="2016-10-04T10:08:00Z">
        <w:r>
          <w:rPr>
            <w:rFonts w:eastAsia="Microsoft YaHei"/>
          </w:rPr>
          <w:t>is code i</w:t>
        </w:r>
      </w:ins>
      <w:r>
        <w:rPr>
          <w:rFonts w:eastAsia="Microsoft YaHei"/>
        </w:rPr>
        <w:t>s a bit nicer, isn’t it?</w:t>
      </w:r>
    </w:p>
    <w:p>
      <w:pPr>
        <w:pStyle w:val="HeadA"/>
        <w:rPr>
          <w:rFonts w:eastAsia="Microsoft YaHei"/>
        </w:rPr>
      </w:pPr>
      <w:bookmarkStart w:id="63" w:name="summary"/>
      <w:bookmarkStart w:id="64" w:name="_Toc462761728"/>
      <w:bookmarkEnd w:id="63"/>
      <w:bookmarkEnd w:id="64"/>
      <w:r>
        <w:rPr>
          <w:rFonts w:eastAsia="Microsoft YaHei"/>
        </w:rPr>
        <w:t>Summary</w:t>
      </w:r>
    </w:p>
    <w:p>
      <w:pPr>
        <w:pStyle w:val="BodyFirst"/>
        <w:rPr>
          <w:rFonts w:eastAsia="Microsoft YaHei"/>
        </w:rPr>
      </w:pPr>
      <w:r>
        <w:rPr>
          <w:rFonts w:eastAsia="Microsoft YaHei"/>
        </w:rPr>
        <w:t xml:space="preserve">You made it! That was a </w:t>
      </w:r>
      <w:del w:id="1174" w:author="AnneMarieW" w:date="2016-10-04T10:08:00Z">
        <w:r>
          <w:rPr>
            <w:rFonts w:eastAsia="Microsoft YaHei"/>
          </w:rPr>
          <w:delText>big</w:delText>
        </w:r>
      </w:del>
      <w:ins w:id="1175" w:author="AnneMarieW" w:date="2016-10-04T10:09:00Z">
        <w:r>
          <w:rPr>
            <w:rFonts w:eastAsia="Microsoft YaHei"/>
          </w:rPr>
          <w:t>sizable</w:t>
        </w:r>
      </w:ins>
      <w:r>
        <w:rPr>
          <w:rFonts w:eastAsia="Microsoft YaHei"/>
        </w:rPr>
        <w:t xml:space="preserve"> chapter: </w:t>
      </w:r>
      <w:del w:id="1176" w:author="AnneMarieW" w:date="2016-10-04T10:09:00Z">
        <w:r>
          <w:rPr>
            <w:rFonts w:eastAsia="Microsoft YaHei"/>
          </w:rPr>
          <w:delText xml:space="preserve">we covered </w:delText>
        </w:r>
      </w:del>
      <w:ins w:id="1177" w:author="AnneMarieW" w:date="2016-10-04T10:09:00Z">
        <w:r>
          <w:rPr>
            <w:rFonts w:eastAsia="Microsoft YaHei"/>
          </w:rPr>
          <w:t xml:space="preserve">you learned about </w:t>
        </w:r>
      </w:ins>
      <w:del w:id="1178" w:author="NSP" w:date="2016-10-21T14:08:00Z">
        <w:r>
          <w:rPr>
            <w:rFonts w:eastAsia="Microsoft YaHei"/>
          </w:rPr>
          <w:delText>variable binding</w:delText>
        </w:r>
      </w:del>
      <w:ins w:id="1179" w:author="NSP" w:date="2016-10-21T14:08:00Z">
        <w:r>
          <w:rPr>
            <w:rFonts w:eastAsia="Microsoft YaHei"/>
          </w:rPr>
          <w:t>variable</w:t>
        </w:r>
      </w:ins>
      <w:r>
        <w:rPr>
          <w:rFonts w:eastAsia="Microsoft YaHei"/>
        </w:rPr>
        <w:t>s, scalar and</w:t>
        <w:br/>
        <w:t xml:space="preserve">compound data types, functions, comments, </w:t>
      </w:r>
      <w:r>
        <w:rPr>
          <w:rStyle w:val="Literal"/>
        </w:rPr>
        <w:t>if</w:t>
      </w:r>
      <w:r>
        <w:rPr>
          <w:rFonts w:eastAsia="Microsoft YaHei"/>
        </w:rPr>
        <w:t xml:space="preserve"> expressions, and loops! If you</w:t>
      </w:r>
      <w:del w:id="1180" w:author="AnneMarieW" w:date="2016-10-04T10:09:00Z">
        <w:r>
          <w:rPr>
            <w:rFonts w:eastAsia="Microsoft YaHei"/>
          </w:rPr>
          <w:delText>’d</w:delText>
        </w:r>
      </w:del>
      <w:ins w:id="1181" w:author="AnneMarieW" w:date="2016-10-04T10:09:00Z">
        <w:r>
          <w:rPr>
            <w:rFonts w:eastAsia="Microsoft YaHei"/>
          </w:rPr>
          <w:t xml:space="preserve"> want to</w:t>
        </w:r>
      </w:ins>
      <w:del w:id="1182" w:author="AnneMarieW" w:date="2016-10-04T10:09:00Z">
        <w:r>
          <w:rPr>
            <w:rFonts w:eastAsia="Microsoft YaHei"/>
          </w:rPr>
          <w:br/>
          <w:delText>like to get some</w:delText>
        </w:r>
      </w:del>
      <w:r>
        <w:rPr>
          <w:rFonts w:eastAsia="Microsoft YaHei"/>
        </w:rPr>
        <w:t xml:space="preserve"> practice with the concepts </w:t>
      </w:r>
      <w:ins w:id="1183" w:author="AnneMarieW" w:date="2016-10-04T10:09:00Z">
        <w:r>
          <w:rPr>
            <w:rFonts w:eastAsia="Microsoft YaHei"/>
          </w:rPr>
          <w:t xml:space="preserve">discussed </w:t>
        </w:r>
      </w:ins>
      <w:r>
        <w:rPr>
          <w:rFonts w:eastAsia="Microsoft YaHei"/>
        </w:rPr>
        <w:t>in this chapter, try building</w:t>
      </w:r>
      <w:ins w:id="1184" w:author="AnneMarieW" w:date="2016-10-04T10:09:00Z">
        <w:r>
          <w:rPr>
            <w:rFonts w:eastAsia="Microsoft YaHei"/>
          </w:rPr>
          <w:t xml:space="preserve"> </w:t>
        </w:r>
      </w:ins>
      <w:del w:id="1185" w:author="AnneMarieW" w:date="2016-10-04T10:09:00Z">
        <w:r>
          <w:rPr>
            <w:rFonts w:eastAsia="Microsoft YaHei"/>
          </w:rPr>
          <w:br/>
        </w:r>
      </w:del>
      <w:r>
        <w:rPr>
          <w:rFonts w:eastAsia="Microsoft YaHei"/>
        </w:rPr>
        <w:t>programs to do the following:</w:t>
      </w:r>
    </w:p>
    <w:p>
      <w:pPr>
        <w:pStyle w:val="BulletA"/>
        <w:rPr>
          <w:rFonts w:eastAsia="Microsoft YaHei"/>
        </w:rPr>
      </w:pPr>
      <w:r>
        <w:rPr>
          <w:rFonts w:eastAsia="Microsoft YaHei"/>
        </w:rPr>
        <w:t>Convert temperatures between Fahrenheit and Celsius.</w:t>
      </w:r>
    </w:p>
    <w:p>
      <w:pPr>
        <w:pStyle w:val="BulletB"/>
        <w:rPr>
          <w:rFonts w:eastAsia="Microsoft YaHei"/>
        </w:rPr>
      </w:pPr>
      <w:r>
        <w:rPr>
          <w:rFonts w:eastAsia="Microsoft YaHei"/>
        </w:rPr>
        <w:t>Generate the nth Fibonacci number.</w:t>
      </w:r>
    </w:p>
    <w:p>
      <w:pPr>
        <w:pStyle w:val="BulletC"/>
        <w:rPr>
          <w:rFonts w:eastAsia="Microsoft YaHei"/>
        </w:rPr>
      </w:pPr>
      <w:r>
        <w:rPr>
          <w:rFonts w:eastAsia="Microsoft YaHei"/>
        </w:rPr>
        <w:t xml:space="preserve">Print the lyrics to the Christmas carol </w:t>
      </w:r>
      <w:ins w:id="1186" w:author="janelle" w:date="2016-10-26T13:34:00Z">
        <w:r>
          <w:rPr>
            <w:rFonts w:eastAsia="Microsoft YaHei"/>
          </w:rPr>
          <w:t>“</w:t>
        </w:r>
      </w:ins>
      <w:r>
        <w:rPr>
          <w:rFonts w:eastAsia="Microsoft YaHei"/>
        </w:rPr>
        <w:t>The Twelve Days of Christmas,</w:t>
      </w:r>
      <w:ins w:id="1187" w:author="janelle" w:date="2016-10-26T13:34:00Z">
        <w:r>
          <w:rPr>
            <w:rFonts w:eastAsia="Microsoft YaHei"/>
          </w:rPr>
          <w:t>”</w:t>
        </w:r>
      </w:ins>
      <w:del w:id="1188" w:author="AnneMarieW" w:date="2016-10-04T10:10:00Z">
        <w:r>
          <w:rPr>
            <w:rFonts w:eastAsia="Microsoft YaHei"/>
          </w:rPr>
          <w:br/>
        </w:r>
      </w:del>
      <w:ins w:id="1189" w:author="AnneMarieW" w:date="2016-10-04T10:10:00Z">
        <w:r>
          <w:rPr>
            <w:rFonts w:eastAsia="Microsoft YaHei"/>
          </w:rPr>
          <w:t xml:space="preserve"> </w:t>
        </w:r>
      </w:ins>
      <w:r>
        <w:rPr>
          <w:rFonts w:eastAsia="Microsoft YaHei"/>
        </w:rPr>
        <w:t>taking advantage of the repetition in the song.</w:t>
      </w:r>
    </w:p>
    <w:p>
      <w:pPr>
        <w:pStyle w:val="Body"/>
        <w:rPr/>
      </w:pPr>
      <w:r>
        <w:rPr>
          <w:rFonts w:eastAsia="Microsoft YaHei"/>
        </w:rPr>
        <w:t xml:space="preserve">When you’re ready to move on, we’ll talk about a concept in Rust that </w:t>
      </w:r>
      <w:r>
        <w:rPr>
          <w:rStyle w:val="EmphasisItalic"/>
          <w:rFonts w:eastAsia="Microsoft YaHei"/>
        </w:rPr>
        <w:t>doesn’t</w:t>
      </w:r>
      <w:del w:id="1190" w:author="Carol Nichols" w:date="2016-10-31T14:54:00Z">
        <w:r>
          <w:rPr>
            <w:rStyle w:val="EmphasisItalic"/>
            <w:rFonts w:eastAsia="Microsoft YaHei"/>
          </w:rPr>
          <w:br/>
        </w:r>
      </w:del>
      <w:ins w:id="1191" w:author="Carol Nichols" w:date="2016-10-31T14:54:00Z">
        <w:r>
          <w:rPr>
            <w:rStyle w:val="EmphasisItalic"/>
            <w:rFonts w:eastAsia="Microsoft YaHei"/>
          </w:rPr>
          <w:t xml:space="preserve"> </w:t>
        </w:r>
      </w:ins>
      <w:r>
        <w:rPr>
          <w:rFonts w:eastAsia="Microsoft YaHei"/>
        </w:rPr>
        <w:t>commonly exist in other programming languages: ownership.</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0-04T15:38:00Z" w:initials="AM">
    <w:p>
      <w:r>
        <w:rPr>
          <w:rFonts w:ascii="Liberation Serif" w:hAnsi="Liberation Serif" w:eastAsia="Tahoma" w:cs="Tahoma"/>
          <w:color w:val="00000A"/>
          <w:sz w:val="24"/>
          <w:szCs w:val="24"/>
          <w:lang w:val="en-US" w:eastAsia="en-US" w:bidi="en-US"/>
        </w:rPr>
        <w:t>Au: We need a title for this sidebar. Please edit my suggestion if needed.</w:t>
      </w:r>
    </w:p>
  </w:comment>
  <w:comment w:id="1" w:author="AnneMarieW" w:date="2016-10-04T10:08:00Z" w:initials="AM">
    <w:p>
      <w:r>
        <w:rPr>
          <w:rFonts w:ascii="Liberation Serif" w:hAnsi="Liberation Serif" w:eastAsia="Tahoma" w:cs="Tahoma"/>
          <w:color w:val="00000A"/>
          <w:sz w:val="24"/>
          <w:szCs w:val="24"/>
          <w:lang w:val="en-US" w:eastAsia="en-US" w:bidi="en-US"/>
        </w:rPr>
        <w:t>Au: Please fill in Appendix letter.</w:t>
      </w:r>
    </w:p>
  </w:comment>
  <w:comment w:id="2" w:author="AnneMarieW" w:date="2016-10-04T15:38:00Z" w:initials="AM">
    <w:p>
      <w:r>
        <w:rPr>
          <w:rFonts w:ascii="Liberation Serif" w:hAnsi="Liberation Serif" w:eastAsia="Tahoma" w:cs="Tahoma"/>
          <w:color w:val="00000A"/>
          <w:sz w:val="24"/>
          <w:szCs w:val="24"/>
          <w:lang w:val="en-US" w:eastAsia="en-US" w:bidi="en-US"/>
        </w:rPr>
        <w:t>Au: Can you mention a few of these trade-offs you’re referring to? If not here, perhaps in a sidebar or refer to another chapter where you might discuss them?</w:t>
      </w:r>
    </w:p>
  </w:comment>
  <w:comment w:id="3" w:author="AnneMarieW" w:date="2016-10-04T10:08:00Z" w:initials="AM">
    <w:p>
      <w:r>
        <w:rPr>
          <w:rFonts w:ascii="Liberation Serif" w:hAnsi="Liberation Serif" w:eastAsia="Tahoma" w:cs="Tahoma"/>
          <w:color w:val="00000A"/>
          <w:sz w:val="24"/>
          <w:szCs w:val="24"/>
          <w:lang w:val="en-US" w:eastAsia="en-US" w:bidi="en-US"/>
        </w:rPr>
        <w:t>Au: larger precision or better to say more precision?</w:t>
      </w:r>
    </w:p>
  </w:comment>
  <w:comment w:id="4" w:author="AnneMarieW" w:date="2016-10-04T10:08:00Z" w:initials="AM">
    <w:p>
      <w:r>
        <w:rPr>
          <w:rFonts w:ascii="Liberation Serif" w:hAnsi="Liberation Serif" w:eastAsia="Tahoma" w:cs="Tahoma"/>
          <w:color w:val="00000A"/>
          <w:sz w:val="24"/>
          <w:szCs w:val="24"/>
          <w:lang w:val="en-US" w:eastAsia="en-US" w:bidi="en-US"/>
        </w:rPr>
        <w:t>Au: Please fill in chapter number.</w:t>
      </w:r>
    </w:p>
  </w:comment>
  <w:comment w:id="5" w:author="AnneMarieW" w:date="2016-10-04T13:35:00Z" w:initials="AM">
    <w:p>
      <w:r>
        <w:rPr>
          <w:rFonts w:ascii="Liberation Serif" w:hAnsi="Liberation Serif" w:eastAsia="Tahoma" w:cs="Tahoma"/>
          <w:color w:val="00000A"/>
          <w:sz w:val="24"/>
          <w:szCs w:val="24"/>
          <w:lang w:val="en-US" w:eastAsia="en-US" w:bidi="en-US"/>
        </w:rPr>
        <w:t>Au: Can you name the program here to eliminate the use of “our”? Which program are you referring to? Best to use a listing number for cross-reference.</w:t>
      </w:r>
    </w:p>
  </w:comment>
  <w:comment w:id="6" w:author="AnneMarieW" w:date="2016-10-04T10:08:00Z" w:initials="AM">
    <w:p>
      <w:r>
        <w:rPr>
          <w:rFonts w:ascii="Liberation Serif" w:hAnsi="Liberation Serif" w:eastAsia="Tahoma" w:cs="Tahoma"/>
          <w:color w:val="00000A"/>
          <w:sz w:val="24"/>
          <w:szCs w:val="24"/>
          <w:lang w:val="en-US" w:eastAsia="en-US" w:bidi="en-US"/>
        </w:rPr>
        <w:t>Au: Please fill in chapter number.</w:t>
      </w:r>
    </w:p>
  </w:comment>
  <w:comment w:id="7" w:author="AnneMarieW" w:date="2016-10-04T10:12:00Z" w:initials="AM">
    <w:p>
      <w:r>
        <w:rPr>
          <w:rFonts w:ascii="Liberation Serif" w:hAnsi="Liberation Serif" w:eastAsia="Tahoma" w:cs="Tahoma"/>
          <w:color w:val="00000A"/>
          <w:sz w:val="24"/>
          <w:szCs w:val="24"/>
          <w:lang w:val="en-US" w:eastAsia="en-US" w:bidi="en-US"/>
        </w:rPr>
        <w:t>Au: Best to use a listing number for the example and then cross-reference it here so readers know exactly which example you’re referring to.</w:t>
      </w:r>
    </w:p>
  </w:comment>
  <w:comment w:id="8" w:author="AnneMarieW" w:date="2016-10-04T15:27:00Z" w:initials="AM">
    <w:p>
      <w:r>
        <w:rPr>
          <w:rFonts w:ascii="Liberation Serif" w:hAnsi="Liberation Serif" w:eastAsia="Tahoma" w:cs="Tahoma"/>
          <w:color w:val="00000A"/>
          <w:sz w:val="24"/>
          <w:szCs w:val="24"/>
          <w:lang w:val="en-US" w:eastAsia="en-US" w:bidi="en-US"/>
        </w:rPr>
        <w:t>Au: arms were defined, mentioned, and used in Ch2. Do you want to mention where to find that here?</w:t>
      </w:r>
    </w:p>
  </w:comment>
  <w:comment w:id="9" w:author="AnneMarieW" w:date="2016-10-04T10:08:00Z" w:initials="AM">
    <w:p>
      <w:r>
        <w:rPr>
          <w:rFonts w:ascii="Liberation Serif" w:hAnsi="Liberation Serif" w:eastAsia="Tahoma" w:cs="Tahoma"/>
          <w:color w:val="00000A"/>
          <w:sz w:val="24"/>
          <w:szCs w:val="24"/>
          <w:lang w:val="en-US" w:eastAsia="en-US" w:bidi="en-US"/>
        </w:rPr>
        <w:t>Au: You’ve said this many times in the preceding text. Perhaps reword here to say:</w:t>
      </w:r>
      <w:r>
        <w:rPr>
          <w:rFonts w:ascii="Liberation Serif" w:hAnsi="Liberation Serif" w:cs="Tahoma" w:eastAsia="Microsoft YaHei"/>
          <w:color w:val="00000A"/>
          <w:sz w:val="24"/>
          <w:szCs w:val="24"/>
          <w:lang w:val="en-US" w:eastAsia="en-US" w:bidi="en-US"/>
        </w:rPr>
        <w:t xml:space="preserve"> Another important detail about </w:t>
      </w:r>
      <w:r>
        <w:rPr>
          <w:rFonts w:ascii="Liberation Serif" w:hAnsi="Liberation Serif" w:cs="Tahoma" w:eastAsia="Tahoma"/>
          <w:color w:val="00000A"/>
          <w:sz w:val="24"/>
          <w:szCs w:val="24"/>
          <w:lang w:val="en-US" w:eastAsia="en-US" w:bidi="en-US"/>
        </w:rPr>
        <w:t>if</w:t>
      </w:r>
      <w:r>
        <w:rPr>
          <w:rFonts w:ascii="Liberation Serif" w:hAnsi="Liberation Serif" w:cs="Tahoma" w:eastAsia="Microsoft YaHei"/>
          <w:color w:val="00000A"/>
          <w:sz w:val="24"/>
          <w:szCs w:val="24"/>
          <w:lang w:val="en-US" w:eastAsia="en-US" w:bidi="en-US"/>
        </w:rPr>
        <w:t xml:space="preserve"> is that because it’s an expression, you can use it on the right side of a </w:t>
      </w:r>
      <w:r>
        <w:rPr>
          <w:rFonts w:ascii="Liberation Serif" w:hAnsi="Liberation Serif" w:cs="Tahoma" w:eastAsia="Tahoma"/>
          <w:color w:val="00000A"/>
          <w:sz w:val="24"/>
          <w:szCs w:val="24"/>
          <w:lang w:val="en-US" w:eastAsia="en-US" w:bidi="en-US"/>
        </w:rPr>
        <w:t>let</w:t>
      </w:r>
      <w:r>
        <w:rPr>
          <w:rFonts w:ascii="Liberation Serif" w:hAnsi="Liberation Serif" w:cs="Tahoma" w:eastAsia="Microsoft YaHei"/>
          <w:color w:val="00000A"/>
          <w:sz w:val="24"/>
          <w:szCs w:val="24"/>
          <w:lang w:val="en-US" w:eastAsia="en-US" w:bidi="en-US"/>
        </w:rPr>
        <w:t xml:space="preserve"> binding, for instance:</w:t>
      </w:r>
    </w:p>
  </w:comment>
  <w:comment w:id="10" w:author="AnneMarieW" w:date="2016-10-04T10:08:00Z" w:initials="AM">
    <w:p>
      <w:r>
        <w:rPr>
          <w:rFonts w:ascii="Liberation Serif" w:hAnsi="Liberation Serif" w:eastAsia="Tahoma" w:cs="Tahoma"/>
          <w:color w:val="00000A"/>
          <w:sz w:val="24"/>
          <w:szCs w:val="24"/>
          <w:lang w:val="en-US" w:eastAsia="en-US" w:bidi="en-US"/>
        </w:rPr>
        <w:t>Au: Do you get one just one value or do you get a value from each arm?</w:t>
      </w:r>
    </w:p>
  </w:comment>
  <w:comment w:id="11" w:author="AnneMarieW" w:date="2016-10-04T10:14:00Z" w:initials="AM">
    <w:p>
      <w:r>
        <w:rPr>
          <w:rFonts w:ascii="Liberation Serif" w:hAnsi="Liberation Serif" w:eastAsia="Tahoma" w:cs="Tahoma"/>
          <w:color w:val="00000A"/>
          <w:sz w:val="24"/>
          <w:szCs w:val="24"/>
          <w:lang w:val="en-US" w:eastAsia="en-US" w:bidi="en-US"/>
        </w:rPr>
        <w:t>Au: Not sure which one you’re referring to. Best to use a listing number to make it easy to cross-reference for readers.</w:t>
      </w:r>
    </w:p>
  </w:comment>
  <w:comment w:id="12" w:author="AnneMarieW" w:date="2016-10-04T10:08:00Z" w:initials="AM">
    <w:p>
      <w:r>
        <w:rPr>
          <w:rFonts w:ascii="Liberation Serif" w:hAnsi="Liberation Serif" w:eastAsia="Tahoma" w:cs="Tahoma"/>
          <w:color w:val="00000A"/>
          <w:sz w:val="24"/>
          <w:szCs w:val="24"/>
          <w:lang w:val="en-US" w:eastAsia="en-US" w:bidi="en-US"/>
        </w:rPr>
        <w:t>Au: Does “they” refer to the value or to the type?</w:t>
      </w:r>
    </w:p>
  </w:comment>
  <w:comment w:id="13" w:author="AnneMarieW" w:date="2016-10-04T15:32:00Z" w:initials="AM">
    <w:p>
      <w:r>
        <w:rPr>
          <w:rFonts w:ascii="Liberation Serif" w:hAnsi="Liberation Serif" w:eastAsia="Tahoma" w:cs="Tahoma"/>
          <w:color w:val="00000A"/>
          <w:sz w:val="24"/>
          <w:szCs w:val="24"/>
          <w:lang w:val="en-US" w:eastAsia="en-US" w:bidi="en-US"/>
        </w:rPr>
        <w:t>Au: Want to tell readers the name of the section and page in Ch2?</w:t>
      </w:r>
    </w:p>
  </w:comment>
  <w:comment w:id="14" w:author="AnneMarieW" w:date="2016-10-04T10:08:00Z" w:initials="AM">
    <w:p>
      <w:r>
        <w:rPr>
          <w:rFonts w:ascii="Liberation Serif" w:hAnsi="Liberation Serif" w:eastAsia="Tahoma" w:cs="Tahoma"/>
          <w:color w:val="00000A"/>
          <w:sz w:val="24"/>
          <w:szCs w:val="24"/>
          <w:lang w:val="en-US" w:eastAsia="en-US" w:bidi="en-US"/>
        </w:rPr>
        <w:t>Au: Best to use a listing number to cross-reference the previous example so readers know exactly which one you’re referring to.</w:t>
      </w:r>
    </w:p>
  </w:comment>
  <w:comment w:id="15" w:author="AnneMarieW" w:date="2016-10-04T10:08:00Z" w:initials="AM">
    <w:p>
      <w:r>
        <w:rPr>
          <w:rFonts w:ascii="Liberation Serif" w:hAnsi="Liberation Serif" w:eastAsia="Tahoma" w:cs="Tahoma"/>
          <w:color w:val="00000A"/>
          <w:sz w:val="24"/>
          <w:szCs w:val="24"/>
          <w:lang w:val="en-US" w:eastAsia="en-US" w:bidi="en-US"/>
        </w:rPr>
        <w:t>Au: Please use a listing number for a cross-reference.</w:t>
      </w:r>
    </w:p>
  </w:comment>
  <w:comment w:id="16" w:author="AnneMarieW" w:date="2016-10-04T10:08:00Z" w:initials="AM">
    <w:p>
      <w:r>
        <w:rPr>
          <w:rFonts w:ascii="Liberation Serif" w:hAnsi="Liberation Serif" w:eastAsia="Tahoma" w:cs="Tahoma"/>
          <w:color w:val="00000A"/>
          <w:sz w:val="24"/>
          <w:szCs w:val="24"/>
          <w:lang w:val="en-US" w:eastAsia="en-US" w:bidi="en-US"/>
        </w:rPr>
        <w:t>Au: Please fill in chapter numbers.</w:t>
      </w:r>
    </w:p>
  </w:comment>
  <w:comment w:id="17" w:author="AnneMarieW" w:date="2016-10-04T10:08:00Z" w:initials="AM">
    <w:p>
      <w:r>
        <w:rPr>
          <w:rFonts w:ascii="Liberation Serif" w:hAnsi="Liberation Serif" w:eastAsia="Tahoma" w:cs="Tahoma"/>
          <w:color w:val="00000A"/>
          <w:sz w:val="24"/>
          <w:szCs w:val="24"/>
          <w:lang w:val="en-US" w:eastAsia="en-US" w:bidi="en-US"/>
        </w:rPr>
        <w:t>Au: Please use the listing number as a cross-reference.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Microsoft YaHei">
    <w:charset w:val="01"/>
    <w:family w:val="roman"/>
    <w:pitch w:val="variable"/>
  </w:font>
  <w:font w:name="Cambria Math">
    <w:charset w:val="01"/>
    <w:family w:val="roman"/>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10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6216"/>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3a7cd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3a7cd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3a7cd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3a7cd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3a7cd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3a7cd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3a7cd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3a7cd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3a7cd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0032ff"/>
    <w:rPr>
      <w:rFonts w:ascii="Arial" w:hAnsi="Arial" w:eastAsia="Times New Roman" w:cs="Arial"/>
      <w:b/>
      <w:bCs/>
      <w:sz w:val="32"/>
      <w:szCs w:val="32"/>
    </w:rPr>
  </w:style>
  <w:style w:type="character" w:styleId="Heading2Char" w:customStyle="1">
    <w:name w:val="Heading 2 Char"/>
    <w:basedOn w:val="DefaultParagraphFont"/>
    <w:link w:val="Heading2"/>
    <w:qFormat/>
    <w:rsid w:val="000032ff"/>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0032ff"/>
    <w:rPr>
      <w:rFonts w:ascii="Arial" w:hAnsi="Arial" w:eastAsia="Times New Roman" w:cs="Arial"/>
      <w:b/>
      <w:bCs/>
      <w:sz w:val="26"/>
      <w:szCs w:val="26"/>
    </w:rPr>
  </w:style>
  <w:style w:type="character" w:styleId="Heading4Char" w:customStyle="1">
    <w:name w:val="Heading 4 Char"/>
    <w:basedOn w:val="DefaultParagraphFont"/>
    <w:link w:val="Heading4"/>
    <w:qFormat/>
    <w:rsid w:val="000032ff"/>
    <w:rPr>
      <w:rFonts w:ascii="Times New Roman" w:hAnsi="Times New Roman" w:eastAsia="Times New Roman" w:cs="Times New Roman"/>
      <w:b/>
      <w:bCs/>
      <w:sz w:val="28"/>
      <w:szCs w:val="28"/>
    </w:rPr>
  </w:style>
  <w:style w:type="character" w:styleId="Heading6Char" w:customStyle="1">
    <w:name w:val="Heading 6 Char"/>
    <w:basedOn w:val="DefaultParagraphFont"/>
    <w:link w:val="Heading6"/>
    <w:qFormat/>
    <w:rsid w:val="000032ff"/>
    <w:rPr>
      <w:rFonts w:ascii="Times New Roman" w:hAnsi="Times New Roman" w:eastAsia="Times New Roman" w:cs="Times New Roman"/>
      <w:b/>
      <w:bCs/>
    </w:rPr>
  </w:style>
  <w:style w:type="character" w:styleId="Title1" w:customStyle="1">
    <w:name w:val="Title1"/>
    <w:basedOn w:val="DefaultParagraphFont"/>
    <w:qFormat/>
    <w:rsid w:val="000032ff"/>
    <w:rPr/>
  </w:style>
  <w:style w:type="character" w:styleId="InternetLink">
    <w:name w:val="Internet Link"/>
    <w:rsid w:val="003a7cdd"/>
    <w:rPr>
      <w:color w:val="0000FF"/>
      <w:u w:val="single"/>
    </w:rPr>
  </w:style>
  <w:style w:type="character" w:styleId="FollowedHyperlink">
    <w:name w:val="FollowedHyperlink"/>
    <w:qFormat/>
    <w:rsid w:val="003a7cdd"/>
    <w:rPr>
      <w:color w:val="800080"/>
      <w:u w:val="single"/>
    </w:rPr>
  </w:style>
  <w:style w:type="character" w:styleId="Appleconvertedspace" w:customStyle="1">
    <w:name w:val="apple-converted-space"/>
    <w:basedOn w:val="DefaultParagraphFont"/>
    <w:qFormat/>
    <w:rsid w:val="000032ff"/>
    <w:rPr/>
  </w:style>
  <w:style w:type="character" w:styleId="Emphasis">
    <w:name w:val="Emphasis"/>
    <w:qFormat/>
    <w:rsid w:val="003a7cdd"/>
    <w:rPr>
      <w:i/>
      <w:iCs/>
    </w:rPr>
  </w:style>
  <w:style w:type="character" w:styleId="HTMLCode">
    <w:name w:val="HTML Code"/>
    <w:uiPriority w:val="99"/>
    <w:semiHidden/>
    <w:qFormat/>
    <w:rsid w:val="000032ff"/>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qFormat/>
    <w:rsid w:val="000032ff"/>
    <w:rPr>
      <w:rFonts w:ascii="Courier New" w:hAnsi="Courier New" w:eastAsia="Times New Roman" w:cs="Courier New"/>
      <w:sz w:val="20"/>
      <w:szCs w:val="20"/>
    </w:rPr>
  </w:style>
  <w:style w:type="character" w:styleId="Hljskeyword" w:customStyle="1">
    <w:name w:val="hljs-keyword"/>
    <w:basedOn w:val="DefaultParagraphFont"/>
    <w:qFormat/>
    <w:rsid w:val="000032ff"/>
    <w:rPr/>
  </w:style>
  <w:style w:type="character" w:styleId="Hljsstring" w:customStyle="1">
    <w:name w:val="hljs-string"/>
    <w:basedOn w:val="DefaultParagraphFont"/>
    <w:qFormat/>
    <w:rsid w:val="000032ff"/>
    <w:rPr/>
  </w:style>
  <w:style w:type="character" w:styleId="Hljscomment" w:customStyle="1">
    <w:name w:val="hljs-comment"/>
    <w:basedOn w:val="DefaultParagraphFont"/>
    <w:qFormat/>
    <w:rsid w:val="000032ff"/>
    <w:rPr/>
  </w:style>
  <w:style w:type="character" w:styleId="Hljsbuiltin" w:customStyle="1">
    <w:name w:val="hljs-built_in"/>
    <w:basedOn w:val="DefaultParagraphFont"/>
    <w:qFormat/>
    <w:rsid w:val="000032ff"/>
    <w:rPr/>
  </w:style>
  <w:style w:type="character" w:styleId="Hljsnumber" w:customStyle="1">
    <w:name w:val="hljs-number"/>
    <w:basedOn w:val="DefaultParagraphFont"/>
    <w:qFormat/>
    <w:rsid w:val="000032ff"/>
    <w:rPr/>
  </w:style>
  <w:style w:type="character" w:styleId="Hljsfunction" w:customStyle="1">
    <w:name w:val="hljs-function"/>
    <w:basedOn w:val="DefaultParagraphFont"/>
    <w:qFormat/>
    <w:rsid w:val="000032ff"/>
    <w:rPr/>
  </w:style>
  <w:style w:type="character" w:styleId="Hljstitle" w:customStyle="1">
    <w:name w:val="hljs-title"/>
    <w:basedOn w:val="DefaultParagraphFont"/>
    <w:qFormat/>
    <w:rsid w:val="000032ff"/>
    <w:rPr/>
  </w:style>
  <w:style w:type="character" w:styleId="Heading5Char" w:customStyle="1">
    <w:name w:val="Heading 5 Char"/>
    <w:basedOn w:val="DefaultParagraphFont"/>
    <w:link w:val="Heading5"/>
    <w:qFormat/>
    <w:rsid w:val="000032ff"/>
    <w:rPr>
      <w:rFonts w:ascii="Times New Roman" w:hAnsi="Times New Roman" w:eastAsia="Times New Roman" w:cs="Times New Roman"/>
      <w:b/>
      <w:bCs/>
      <w:i/>
      <w:iCs/>
      <w:sz w:val="26"/>
      <w:szCs w:val="26"/>
    </w:rPr>
  </w:style>
  <w:style w:type="character" w:styleId="Heading7Char" w:customStyle="1">
    <w:name w:val="Heading 7 Char"/>
    <w:basedOn w:val="DefaultParagraphFont"/>
    <w:link w:val="Heading7"/>
    <w:qFormat/>
    <w:rsid w:val="000032ff"/>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0032ff"/>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0032ff"/>
    <w:rPr>
      <w:rFonts w:ascii="Arial" w:hAnsi="Arial" w:eastAsia="Times New Roman" w:cs="Arial"/>
    </w:rPr>
  </w:style>
  <w:style w:type="character" w:styleId="BodyTextChar" w:customStyle="1">
    <w:name w:val="Body Text Char"/>
    <w:basedOn w:val="DefaultParagraphFont"/>
    <w:link w:val="BodyText"/>
    <w:semiHidden/>
    <w:qFormat/>
    <w:rsid w:val="003a7cdd"/>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0032ff"/>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0032ff"/>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0032ff"/>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0032ff"/>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0032ff"/>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0032ff"/>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0032ff"/>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0032ff"/>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0032ff"/>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0032ff"/>
    <w:rPr>
      <w:rFonts w:ascii="Times New Roman" w:hAnsi="Times New Roman" w:eastAsia="Times New Roman" w:cs="Times New Roman"/>
      <w:sz w:val="20"/>
      <w:szCs w:val="20"/>
    </w:rPr>
  </w:style>
  <w:style w:type="character" w:styleId="EmphasisBold" w:customStyle="1">
    <w:name w:val="EmphasisBold"/>
    <w:qFormat/>
    <w:rsid w:val="003a7cdd"/>
    <w:rPr>
      <w:b/>
      <w:color w:val="0000FF"/>
    </w:rPr>
  </w:style>
  <w:style w:type="character" w:styleId="EmphasisBoldBox" w:customStyle="1">
    <w:name w:val="EmphasisBoldBox"/>
    <w:qFormat/>
    <w:rsid w:val="003a7cdd"/>
    <w:rPr>
      <w:b/>
      <w:color w:val="3366FF"/>
    </w:rPr>
  </w:style>
  <w:style w:type="character" w:styleId="EmphasisBoldItal" w:customStyle="1">
    <w:name w:val="EmphasisBoldItal"/>
    <w:qFormat/>
    <w:rsid w:val="003a7cdd"/>
    <w:rPr>
      <w:b/>
      <w:i/>
      <w:color w:val="0000FF"/>
    </w:rPr>
  </w:style>
  <w:style w:type="character" w:styleId="EmphasisItalic" w:customStyle="1">
    <w:name w:val="EmphasisItalic"/>
    <w:qFormat/>
    <w:rsid w:val="003a7cdd"/>
    <w:rPr>
      <w:i/>
      <w:color w:val="0000FF"/>
    </w:rPr>
  </w:style>
  <w:style w:type="character" w:styleId="EmphasisItalicBox" w:customStyle="1">
    <w:name w:val="EmphasisItalicBox"/>
    <w:qFormat/>
    <w:rsid w:val="003a7cdd"/>
    <w:rPr>
      <w:i/>
      <w:color w:val="CC99FF"/>
    </w:rPr>
  </w:style>
  <w:style w:type="character" w:styleId="EmphasisItalicFoot" w:customStyle="1">
    <w:name w:val="EmphasisItalicFoot"/>
    <w:qFormat/>
    <w:rsid w:val="003a7cdd"/>
    <w:rPr>
      <w:i/>
      <w:color w:val="99CCFF"/>
      <w:sz w:val="16"/>
      <w:szCs w:val="16"/>
    </w:rPr>
  </w:style>
  <w:style w:type="character" w:styleId="EmphasisNote" w:customStyle="1">
    <w:name w:val="EmphasisNote"/>
    <w:qFormat/>
    <w:rsid w:val="003a7cdd"/>
    <w:rPr>
      <w:color w:val="3366FF"/>
    </w:rPr>
  </w:style>
  <w:style w:type="character" w:styleId="EmphasisRevCaption" w:customStyle="1">
    <w:name w:val="EmphasisRevCaption"/>
    <w:qFormat/>
    <w:rsid w:val="003a7cdd"/>
    <w:rPr>
      <w:i/>
      <w:color w:val="CC99FF"/>
    </w:rPr>
  </w:style>
  <w:style w:type="character" w:styleId="EmphasisRevItal" w:customStyle="1">
    <w:name w:val="EmphasisRevItal"/>
    <w:qFormat/>
    <w:rsid w:val="003a7cdd"/>
    <w:rPr>
      <w:color w:val="0000FF"/>
    </w:rPr>
  </w:style>
  <w:style w:type="character" w:styleId="FooterChar" w:customStyle="1">
    <w:name w:val="Footer Char"/>
    <w:link w:val="Footer"/>
    <w:qFormat/>
    <w:rsid w:val="003a7cdd"/>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0032ff"/>
    <w:rPr>
      <w:rFonts w:ascii="Times New Roman" w:hAnsi="Times New Roman" w:eastAsia="Times New Roman" w:cs="Times New Roman"/>
      <w:sz w:val="20"/>
      <w:szCs w:val="20"/>
    </w:rPr>
  </w:style>
  <w:style w:type="character" w:styleId="HTMLAcronym">
    <w:name w:val="HTML Acronym"/>
    <w:basedOn w:val="DefaultParagraphFont"/>
    <w:semiHidden/>
    <w:qFormat/>
    <w:rsid w:val="000032ff"/>
    <w:rPr/>
  </w:style>
  <w:style w:type="character" w:styleId="HTMLAddressChar" w:customStyle="1">
    <w:name w:val="HTML Address Char"/>
    <w:basedOn w:val="DefaultParagraphFont"/>
    <w:link w:val="HTMLAddress"/>
    <w:semiHidden/>
    <w:qFormat/>
    <w:rsid w:val="000032ff"/>
    <w:rPr>
      <w:rFonts w:ascii="Times New Roman" w:hAnsi="Times New Roman" w:eastAsia="Times New Roman" w:cs="Times New Roman"/>
      <w:i/>
      <w:iCs/>
      <w:sz w:val="20"/>
      <w:szCs w:val="20"/>
    </w:rPr>
  </w:style>
  <w:style w:type="character" w:styleId="HTMLCite">
    <w:name w:val="HTML Cite"/>
    <w:semiHidden/>
    <w:qFormat/>
    <w:rsid w:val="000032ff"/>
    <w:rPr>
      <w:i/>
      <w:iCs/>
    </w:rPr>
  </w:style>
  <w:style w:type="character" w:styleId="HTMLDefinition">
    <w:name w:val="HTML Definition"/>
    <w:semiHidden/>
    <w:qFormat/>
    <w:rsid w:val="000032ff"/>
    <w:rPr>
      <w:i/>
      <w:iCs/>
    </w:rPr>
  </w:style>
  <w:style w:type="character" w:styleId="HTMLKeyboard">
    <w:name w:val="HTML Keyboard"/>
    <w:semiHidden/>
    <w:qFormat/>
    <w:rsid w:val="000032ff"/>
    <w:rPr>
      <w:rFonts w:ascii="Courier New" w:hAnsi="Courier New" w:cs="Courier New"/>
      <w:sz w:val="20"/>
      <w:szCs w:val="20"/>
    </w:rPr>
  </w:style>
  <w:style w:type="character" w:styleId="HTMLSample">
    <w:name w:val="HTML Sample"/>
    <w:semiHidden/>
    <w:qFormat/>
    <w:rsid w:val="000032ff"/>
    <w:rPr>
      <w:rFonts w:ascii="Courier New" w:hAnsi="Courier New" w:cs="Courier New"/>
    </w:rPr>
  </w:style>
  <w:style w:type="character" w:styleId="HTMLTypewriter">
    <w:name w:val="HTML Typewriter"/>
    <w:semiHidden/>
    <w:qFormat/>
    <w:rsid w:val="000032ff"/>
    <w:rPr>
      <w:rFonts w:ascii="Courier New" w:hAnsi="Courier New" w:cs="Courier New"/>
      <w:sz w:val="20"/>
      <w:szCs w:val="20"/>
    </w:rPr>
  </w:style>
  <w:style w:type="character" w:styleId="HTMLVariable">
    <w:name w:val="HTML Variable"/>
    <w:semiHidden/>
    <w:qFormat/>
    <w:rsid w:val="000032ff"/>
    <w:rPr>
      <w:i/>
      <w:iCs/>
    </w:rPr>
  </w:style>
  <w:style w:type="character" w:styleId="Italic" w:customStyle="1">
    <w:name w:val="Italic"/>
    <w:qFormat/>
    <w:rsid w:val="003a7cdd"/>
    <w:rPr>
      <w:i/>
      <w:color w:val="000000"/>
    </w:rPr>
  </w:style>
  <w:style w:type="character" w:styleId="Keycap" w:customStyle="1">
    <w:name w:val="Keycap"/>
    <w:qFormat/>
    <w:rsid w:val="003a7cdd"/>
    <w:rPr>
      <w:smallCaps/>
      <w:color w:val="0000FF"/>
    </w:rPr>
  </w:style>
  <w:style w:type="character" w:styleId="Linenumber">
    <w:name w:val="line number"/>
    <w:basedOn w:val="DefaultParagraphFont"/>
    <w:semiHidden/>
    <w:qFormat/>
    <w:rsid w:val="000032ff"/>
    <w:rPr/>
  </w:style>
  <w:style w:type="character" w:styleId="Literal" w:customStyle="1">
    <w:name w:val="Literal"/>
    <w:qFormat/>
    <w:rsid w:val="003a7cdd"/>
    <w:rPr>
      <w:rFonts w:ascii="Courier" w:hAnsi="Courier"/>
      <w:color w:val="0000FF"/>
      <w:sz w:val="20"/>
    </w:rPr>
  </w:style>
  <w:style w:type="character" w:styleId="LiteralBox" w:customStyle="1">
    <w:name w:val="LiteralBox"/>
    <w:qFormat/>
    <w:rsid w:val="003a7cdd"/>
    <w:rPr>
      <w:rFonts w:ascii="Courier" w:hAnsi="Courier"/>
      <w:color w:val="CC99FF"/>
      <w:sz w:val="20"/>
    </w:rPr>
  </w:style>
  <w:style w:type="character" w:styleId="Literal1st" w:customStyle="1">
    <w:name w:val="Literal1st"/>
    <w:qFormat/>
    <w:rsid w:val="003a7cdd"/>
    <w:rPr/>
  </w:style>
  <w:style w:type="character" w:styleId="LiteralBold" w:customStyle="1">
    <w:name w:val="LiteralBold"/>
    <w:qFormat/>
    <w:rsid w:val="003a7cdd"/>
    <w:rPr>
      <w:rFonts w:ascii="Courier" w:hAnsi="Courier"/>
      <w:b/>
      <w:color w:val="0000FF"/>
      <w:sz w:val="20"/>
    </w:rPr>
  </w:style>
  <w:style w:type="character" w:styleId="LiteralBoldItal" w:customStyle="1">
    <w:name w:val="LiteralBoldItal"/>
    <w:qFormat/>
    <w:rsid w:val="003a7cdd"/>
    <w:rPr>
      <w:rFonts w:ascii="Courier" w:hAnsi="Courier"/>
      <w:b/>
      <w:i/>
      <w:color w:val="0000FF"/>
      <w:sz w:val="20"/>
    </w:rPr>
  </w:style>
  <w:style w:type="character" w:styleId="LiteralCaption" w:customStyle="1">
    <w:name w:val="LiteralCaption"/>
    <w:qFormat/>
    <w:rsid w:val="003a7cdd"/>
    <w:rPr>
      <w:rFonts w:ascii="Courier" w:hAnsi="Courier"/>
      <w:i/>
      <w:color w:val="CC99FF"/>
      <w:sz w:val="20"/>
    </w:rPr>
  </w:style>
  <w:style w:type="character" w:styleId="LiteralFootnote" w:customStyle="1">
    <w:name w:val="LiteralFootnote"/>
    <w:qFormat/>
    <w:rsid w:val="003a7cdd"/>
    <w:rPr/>
  </w:style>
  <w:style w:type="character" w:styleId="LiteralItal" w:customStyle="1">
    <w:name w:val="LiteralItal"/>
    <w:qFormat/>
    <w:rsid w:val="003a7cdd"/>
    <w:rPr>
      <w:rFonts w:ascii="Courier" w:hAnsi="Courier"/>
      <w:i/>
      <w:color w:val="0000FF"/>
      <w:sz w:val="20"/>
    </w:rPr>
  </w:style>
  <w:style w:type="character" w:styleId="MenuArrow" w:customStyle="1">
    <w:name w:val="MenuArrow"/>
    <w:qFormat/>
    <w:rsid w:val="003a7cdd"/>
    <w:rPr>
      <w:rFonts w:ascii="Webdings" w:hAnsi="Webdings"/>
      <w:color w:val="0000FF"/>
    </w:rPr>
  </w:style>
  <w:style w:type="character" w:styleId="MessageHeaderChar" w:customStyle="1">
    <w:name w:val="Message Header Char"/>
    <w:basedOn w:val="DefaultParagraphFont"/>
    <w:link w:val="MessageHeader"/>
    <w:semiHidden/>
    <w:qFormat/>
    <w:rsid w:val="000032ff"/>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0032ff"/>
    <w:rPr>
      <w:rFonts w:ascii="Times New Roman" w:hAnsi="Times New Roman" w:eastAsia="Times New Roman" w:cs="Times New Roman"/>
      <w:sz w:val="20"/>
      <w:szCs w:val="20"/>
    </w:rPr>
  </w:style>
  <w:style w:type="character" w:styleId="Pagenumber">
    <w:name w:val="page number"/>
    <w:basedOn w:val="DefaultParagraphFont"/>
    <w:semiHidden/>
    <w:qFormat/>
    <w:rsid w:val="000032ff"/>
    <w:rPr/>
  </w:style>
  <w:style w:type="character" w:styleId="PlainTextChar" w:customStyle="1">
    <w:name w:val="Plain Text Char"/>
    <w:basedOn w:val="DefaultParagraphFont"/>
    <w:link w:val="PlainText"/>
    <w:semiHidden/>
    <w:qFormat/>
    <w:rsid w:val="000032ff"/>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0032ff"/>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0032ff"/>
    <w:rPr>
      <w:rFonts w:ascii="Times New Roman" w:hAnsi="Times New Roman" w:eastAsia="Times New Roman" w:cs="Times New Roman"/>
      <w:sz w:val="20"/>
      <w:szCs w:val="20"/>
    </w:rPr>
  </w:style>
  <w:style w:type="character" w:styleId="Strong">
    <w:name w:val="Strong"/>
    <w:qFormat/>
    <w:rsid w:val="003a7cdd"/>
    <w:rPr>
      <w:b/>
      <w:bCs/>
    </w:rPr>
  </w:style>
  <w:style w:type="character" w:styleId="SubtitleChar" w:customStyle="1">
    <w:name w:val="Subtitle Char"/>
    <w:link w:val="Subtitle"/>
    <w:qFormat/>
    <w:rsid w:val="003a7cdd"/>
    <w:rPr>
      <w:rFonts w:ascii="Arial" w:hAnsi="Arial" w:eastAsia="Times New Roman" w:cs="Arial"/>
      <w:sz w:val="24"/>
      <w:szCs w:val="24"/>
    </w:rPr>
  </w:style>
  <w:style w:type="character" w:styleId="TitleChar" w:customStyle="1">
    <w:name w:val="Title Char"/>
    <w:link w:val="Title"/>
    <w:qFormat/>
    <w:rsid w:val="003a7cdd"/>
    <w:rPr>
      <w:rFonts w:ascii="Arial" w:hAnsi="Arial" w:eastAsia="Times New Roman" w:cs="Arial"/>
      <w:b/>
      <w:bCs/>
      <w:sz w:val="32"/>
      <w:szCs w:val="32"/>
    </w:rPr>
  </w:style>
  <w:style w:type="character" w:styleId="Wingdings" w:customStyle="1">
    <w:name w:val="Wingdings"/>
    <w:qFormat/>
    <w:rsid w:val="003a7cdd"/>
    <w:rPr>
      <w:rFonts w:ascii="Wingdings 2" w:hAnsi="Wingdings 2"/>
      <w:color w:val="0000FF"/>
      <w:sz w:val="24"/>
    </w:rPr>
  </w:style>
  <w:style w:type="character" w:styleId="WingdingsSmall" w:customStyle="1">
    <w:name w:val="Wingdings Small"/>
    <w:qFormat/>
    <w:rsid w:val="003a7cdd"/>
    <w:rPr>
      <w:rFonts w:ascii="Wingdings 2" w:hAnsi="Wingdings 2"/>
      <w:color w:val="99CCFF"/>
      <w:sz w:val="20"/>
    </w:rPr>
  </w:style>
  <w:style w:type="character" w:styleId="Title2" w:customStyle="1">
    <w:name w:val="Title2"/>
    <w:basedOn w:val="DefaultParagraphFont"/>
    <w:qFormat/>
    <w:rsid w:val="00740356"/>
    <w:rPr/>
  </w:style>
  <w:style w:type="character" w:styleId="Hljsliteral" w:customStyle="1">
    <w:name w:val="hljs-literal"/>
    <w:basedOn w:val="DefaultParagraphFont"/>
    <w:qFormat/>
    <w:rsid w:val="00740356"/>
    <w:rPr/>
  </w:style>
  <w:style w:type="character" w:styleId="Title3" w:customStyle="1">
    <w:name w:val="Title3"/>
    <w:basedOn w:val="DefaultParagraphFont"/>
    <w:qFormat/>
    <w:rsid w:val="00633e1d"/>
    <w:rPr/>
  </w:style>
  <w:style w:type="character" w:styleId="Annotationreference">
    <w:name w:val="annotation reference"/>
    <w:basedOn w:val="DefaultParagraphFont"/>
    <w:uiPriority w:val="99"/>
    <w:semiHidden/>
    <w:unhideWhenUsed/>
    <w:qFormat/>
    <w:rsid w:val="00932640"/>
    <w:rPr>
      <w:sz w:val="16"/>
      <w:szCs w:val="16"/>
    </w:rPr>
  </w:style>
  <w:style w:type="character" w:styleId="CommentTextChar" w:customStyle="1">
    <w:name w:val="Comment Text Char"/>
    <w:basedOn w:val="DefaultParagraphFont"/>
    <w:link w:val="CommentText"/>
    <w:uiPriority w:val="99"/>
    <w:semiHidden/>
    <w:qFormat/>
    <w:rsid w:val="00932640"/>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932640"/>
    <w:rPr>
      <w:rFonts w:ascii="Times New Roman" w:hAnsi="Times New Roman" w:eastAsia="Times New Roman" w:cs="Times New Roman"/>
      <w:b/>
      <w:bCs/>
      <w:sz w:val="20"/>
      <w:szCs w:val="20"/>
    </w:rPr>
  </w:style>
  <w:style w:type="character" w:styleId="BalloonTextChar" w:customStyle="1">
    <w:name w:val="Balloon Text Char"/>
    <w:basedOn w:val="DefaultParagraphFont"/>
    <w:link w:val="BalloonText"/>
    <w:uiPriority w:val="99"/>
    <w:semiHidden/>
    <w:qFormat/>
    <w:rsid w:val="00932640"/>
    <w:rPr>
      <w:rFonts w:ascii="Tahoma" w:hAnsi="Tahoma" w:eastAsia="Times New Roman" w:cs="Tahoma"/>
      <w:sz w:val="16"/>
      <w:szCs w:val="16"/>
    </w:rPr>
  </w:style>
  <w:style w:type="character" w:styleId="EmphasisBoldItalic" w:customStyle="1">
    <w:name w:val="EmphasisBoldItalic"/>
    <w:qFormat/>
    <w:rsid w:val="003a7cdd"/>
    <w:rPr>
      <w:rFonts w:ascii="Times New Roman" w:hAnsi="Times New Roman" w:cs="ITC New Baskerville"/>
      <w:b/>
      <w:bCs/>
      <w:i/>
      <w:iCs/>
      <w:color w:val="0000FF"/>
      <w:w w:val="100"/>
      <w:sz w:val="24"/>
      <w:szCs w:val="20"/>
    </w:rPr>
  </w:style>
  <w:style w:type="character" w:styleId="FootnoteTextChar" w:customStyle="1">
    <w:name w:val="Footnote Text Char"/>
    <w:qFormat/>
    <w:rsid w:val="003a7cdd"/>
    <w:rPr>
      <w:rFonts w:ascii="Times New Roman" w:hAnsi="Times New Roman" w:eastAsia="Times New Roman" w:cs="Times New Roman"/>
    </w:rPr>
  </w:style>
  <w:style w:type="character" w:styleId="FootnoteCharacters" w:customStyle="1">
    <w:name w:val="Footnote Characters"/>
    <w:qFormat/>
    <w:rsid w:val="003a7cdd"/>
    <w:rPr>
      <w:vertAlign w:val="superscript"/>
    </w:rPr>
  </w:style>
  <w:style w:type="character" w:styleId="FootnoteTextChar1" w:customStyle="1">
    <w:name w:val="Footnote Text Char1"/>
    <w:link w:val="FootnoteText"/>
    <w:qFormat/>
    <w:rsid w:val="003a7cdd"/>
    <w:rPr>
      <w:rFonts w:ascii="Times New Roman" w:hAnsi="Times New Roman" w:eastAsia="Times New Roman" w:cs="Times New Roman"/>
      <w:sz w:val="24"/>
      <w:szCs w:val="24"/>
    </w:rPr>
  </w:style>
  <w:style w:type="character" w:styleId="EndnoteReference1" w:customStyle="1">
    <w:name w:val="Endnote Reference1"/>
    <w:qFormat/>
    <w:rsid w:val="003a7cdd"/>
    <w:rPr>
      <w:rFonts w:ascii="Times New Roman" w:hAnsi="Times New Roman"/>
      <w:sz w:val="20"/>
    </w:rPr>
  </w:style>
  <w:style w:type="character" w:styleId="Codecomment" w:customStyle="1">
    <w:name w:val="Code comment"/>
    <w:qFormat/>
    <w:rsid w:val="003a7cdd"/>
    <w:rPr>
      <w:color w:val="80808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unhideWhenUsed/>
    <w:rsid w:val="003a7cdd"/>
    <w:pPr>
      <w:spacing w:before="0" w:after="120"/>
    </w:pPr>
    <w:rPr/>
  </w:style>
  <w:style w:type="paragraph" w:styleId="List">
    <w:name w:val="List"/>
    <w:basedOn w:val="Normal"/>
    <w:semiHidden/>
    <w:rsid w:val="000032ff"/>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a7cdd"/>
    <w:pPr>
      <w:suppressLineNumbers/>
    </w:pPr>
    <w:rPr>
      <w:rFonts w:cs="Mangal"/>
    </w:rPr>
  </w:style>
  <w:style w:type="paragraph" w:styleId="NormalWeb">
    <w:name w:val="Normal (Web)"/>
    <w:basedOn w:val="Normal"/>
    <w:uiPriority w:val="99"/>
    <w:semiHidden/>
    <w:qFormat/>
    <w:rsid w:val="000032ff"/>
    <w:pPr/>
    <w:rPr>
      <w:sz w:val="24"/>
      <w:szCs w:val="24"/>
    </w:rPr>
  </w:style>
  <w:style w:type="paragraph" w:styleId="HTMLPreformatted">
    <w:name w:val="HTML Preformatted"/>
    <w:basedOn w:val="Normal"/>
    <w:link w:val="HTMLPreformattedChar"/>
    <w:uiPriority w:val="99"/>
    <w:semiHidden/>
    <w:qFormat/>
    <w:rsid w:val="000032ff"/>
    <w:pPr/>
    <w:rPr>
      <w:rFonts w:ascii="Courier New" w:hAnsi="Courier New" w:cs="Courier New"/>
    </w:rPr>
  </w:style>
  <w:style w:type="paragraph" w:styleId="1stPara" w:customStyle="1">
    <w:name w:val="1st Para"/>
    <w:autoRedefine/>
    <w:qFormat/>
    <w:rsid w:val="003a7cd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3a7cd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0032ff"/>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3a7cd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3a7cdd"/>
    <w:pPr>
      <w:widowControl/>
      <w:bidi w:val="0"/>
      <w:spacing w:lineRule="auto" w:line="360" w:before="0" w:after="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0032ff"/>
    <w:pPr/>
    <w:rPr/>
  </w:style>
  <w:style w:type="paragraph" w:styleId="BlockQuote" w:customStyle="1">
    <w:name w:val="Block Quote"/>
    <w:next w:val="Normal"/>
    <w:autoRedefine/>
    <w:qFormat/>
    <w:rsid w:val="003a7cd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0032ff"/>
    <w:pPr>
      <w:spacing w:before="0" w:after="120"/>
      <w:ind w:left="1440" w:right="1440" w:hanging="0"/>
    </w:pPr>
    <w:rPr/>
  </w:style>
  <w:style w:type="paragraph" w:styleId="BodyText2">
    <w:name w:val="Body Text 2"/>
    <w:basedOn w:val="Normal"/>
    <w:link w:val="BodyText2Char"/>
    <w:semiHidden/>
    <w:qFormat/>
    <w:rsid w:val="000032ff"/>
    <w:pPr>
      <w:spacing w:lineRule="auto" w:line="480" w:before="0" w:after="120"/>
    </w:pPr>
    <w:rPr/>
  </w:style>
  <w:style w:type="paragraph" w:styleId="BodyText3">
    <w:name w:val="Body Text 3"/>
    <w:basedOn w:val="Normal"/>
    <w:link w:val="BodyText3Char"/>
    <w:semiHidden/>
    <w:qFormat/>
    <w:rsid w:val="000032ff"/>
    <w:pPr>
      <w:spacing w:before="0" w:after="120"/>
    </w:pPr>
    <w:rPr>
      <w:sz w:val="16"/>
      <w:szCs w:val="16"/>
    </w:rPr>
  </w:style>
  <w:style w:type="paragraph" w:styleId="TextBodyIndent">
    <w:name w:val="Body Text Indent"/>
    <w:basedOn w:val="Normal"/>
    <w:link w:val="BodyTextIndentChar"/>
    <w:semiHidden/>
    <w:rsid w:val="000032ff"/>
    <w:pPr>
      <w:spacing w:before="0" w:after="120"/>
      <w:ind w:left="360" w:hanging="0"/>
    </w:pPr>
    <w:rPr/>
  </w:style>
  <w:style w:type="paragraph" w:styleId="BodyTextFirstIndent2">
    <w:name w:val="Body Text First Indent 2"/>
    <w:basedOn w:val="TextBodyIndent"/>
    <w:link w:val="BodyTextFirstIndent2Char"/>
    <w:semiHidden/>
    <w:qFormat/>
    <w:rsid w:val="000032ff"/>
    <w:pPr>
      <w:ind w:left="360" w:firstLine="210"/>
    </w:pPr>
    <w:rPr/>
  </w:style>
  <w:style w:type="paragraph" w:styleId="BodyTextIndent2">
    <w:name w:val="Body Text Indent 2"/>
    <w:basedOn w:val="Normal"/>
    <w:link w:val="BodyTextIndent2Char"/>
    <w:semiHidden/>
    <w:qFormat/>
    <w:rsid w:val="000032ff"/>
    <w:pPr>
      <w:spacing w:lineRule="auto" w:line="480" w:before="0" w:after="120"/>
      <w:ind w:left="360" w:hanging="0"/>
    </w:pPr>
    <w:rPr/>
  </w:style>
  <w:style w:type="paragraph" w:styleId="BodyTextIndent3">
    <w:name w:val="Body Text Indent 3"/>
    <w:basedOn w:val="Normal"/>
    <w:link w:val="BodyTextIndent3Char"/>
    <w:semiHidden/>
    <w:qFormat/>
    <w:rsid w:val="000032ff"/>
    <w:pPr>
      <w:spacing w:before="0" w:after="120"/>
      <w:ind w:left="360" w:hanging="0"/>
    </w:pPr>
    <w:rPr>
      <w:sz w:val="16"/>
      <w:szCs w:val="16"/>
    </w:rPr>
  </w:style>
  <w:style w:type="paragraph" w:styleId="BodyBox" w:customStyle="1">
    <w:name w:val="BodyBox"/>
    <w:basedOn w:val="Body"/>
    <w:qFormat/>
    <w:rsid w:val="003a7cdd"/>
    <w:pPr/>
    <w:rPr>
      <w:color w:val="808080"/>
    </w:rPr>
  </w:style>
  <w:style w:type="paragraph" w:styleId="BodyFirst" w:customStyle="1">
    <w:name w:val="BodyFirst"/>
    <w:next w:val="Body"/>
    <w:autoRedefine/>
    <w:qFormat/>
    <w:rsid w:val="003a7cdd"/>
    <w:pPr>
      <w:widowControl/>
      <w:bidi w:val="0"/>
      <w:spacing w:lineRule="auto" w:line="360" w:before="0" w:after="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3a7cdd"/>
    <w:pPr/>
    <w:rPr>
      <w:color w:val="808080"/>
    </w:rPr>
  </w:style>
  <w:style w:type="paragraph" w:styleId="BulletA" w:customStyle="1">
    <w:name w:val="BulletA"/>
    <w:next w:val="Normal"/>
    <w:autoRedefine/>
    <w:qFormat/>
    <w:rsid w:val="003a7cd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3a7cdd"/>
    <w:pPr/>
    <w:rPr>
      <w:color w:val="33CCCC"/>
    </w:rPr>
  </w:style>
  <w:style w:type="paragraph" w:styleId="BulletB" w:customStyle="1">
    <w:name w:val="BulletB"/>
    <w:next w:val="Normal"/>
    <w:autoRedefine/>
    <w:qFormat/>
    <w:rsid w:val="003a7cdd"/>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3a7cdd"/>
    <w:pPr/>
    <w:rPr>
      <w:color w:val="33CCCC"/>
    </w:rPr>
  </w:style>
  <w:style w:type="paragraph" w:styleId="BulletC" w:customStyle="1">
    <w:name w:val="BulletC"/>
    <w:next w:val="Normal"/>
    <w:autoRedefine/>
    <w:qFormat/>
    <w:rsid w:val="003a7cd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3a7cdd"/>
    <w:pPr/>
    <w:rPr>
      <w:color w:val="33CCCC"/>
    </w:rPr>
  </w:style>
  <w:style w:type="paragraph" w:styleId="Caption1">
    <w:name w:val="caption"/>
    <w:basedOn w:val="Normal"/>
    <w:next w:val="Normal"/>
    <w:autoRedefine/>
    <w:qFormat/>
    <w:rsid w:val="003a7cdd"/>
    <w:pPr>
      <w:spacing w:lineRule="auto" w:line="360" w:before="120" w:after="180"/>
    </w:pPr>
    <w:rPr>
      <w:rFonts w:ascii="Arial" w:hAnsi="Arial"/>
      <w:bCs/>
      <w:i/>
    </w:rPr>
  </w:style>
  <w:style w:type="paragraph" w:styleId="CaptionBox" w:customStyle="1">
    <w:name w:val="CaptionBox"/>
    <w:basedOn w:val="Caption1"/>
    <w:autoRedefine/>
    <w:qFormat/>
    <w:rsid w:val="003a7cdd"/>
    <w:pPr/>
    <w:rPr>
      <w:color w:val="808080"/>
    </w:rPr>
  </w:style>
  <w:style w:type="paragraph" w:styleId="ChapterStart" w:customStyle="1">
    <w:name w:val="ChapterStart"/>
    <w:autoRedefine/>
    <w:qFormat/>
    <w:rsid w:val="003a7cdd"/>
    <w:pPr>
      <w:widowControl/>
      <w:bidi w:val="0"/>
      <w:spacing w:lineRule="auto" w:line="240" w:before="0" w:after="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3a7cdd"/>
    <w:pPr>
      <w:widowControl/>
      <w:bidi w:val="0"/>
      <w:spacing w:lineRule="auto" w:line="360" w:before="0" w:after="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0032ff"/>
    <w:pPr>
      <w:ind w:left="4320" w:hanging="0"/>
    </w:pPr>
    <w:rPr/>
  </w:style>
  <w:style w:type="paragraph" w:styleId="CodeA" w:customStyle="1">
    <w:name w:val="CodeA"/>
    <w:autoRedefine/>
    <w:qFormat/>
    <w:rsid w:val="003a7cd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3a7cd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rsid w:val="003a7cd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3a7cdd"/>
    <w:pPr>
      <w:ind w:left="-317" w:hanging="0"/>
    </w:pPr>
    <w:rPr>
      <w:color w:val="999999"/>
    </w:rPr>
  </w:style>
  <w:style w:type="paragraph" w:styleId="CodeB" w:customStyle="1">
    <w:name w:val="CodeB"/>
    <w:autoRedefine/>
    <w:qFormat/>
    <w:rsid w:val="003a7cdd"/>
    <w:pPr>
      <w:widowControl/>
      <w:bidi w:val="0"/>
      <w:spacing w:lineRule="auto" w:line="360" w:before="0" w:after="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3a7cdd"/>
    <w:pPr>
      <w:widowControl/>
      <w:bidi w:val="0"/>
      <w:spacing w:lineRule="auto" w:line="360" w:before="0" w:after="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3a7cdd"/>
    <w:pPr>
      <w:widowControl/>
      <w:bidi w:val="0"/>
      <w:spacing w:lineRule="auto" w:line="360" w:before="0" w:after="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3a7cdd"/>
    <w:pPr>
      <w:ind w:left="-317" w:hanging="0"/>
    </w:pPr>
    <w:rPr>
      <w:color w:val="999999"/>
    </w:rPr>
  </w:style>
  <w:style w:type="paragraph" w:styleId="CodeC" w:customStyle="1">
    <w:name w:val="CodeC"/>
    <w:next w:val="Body"/>
    <w:autoRedefine/>
    <w:qFormat/>
    <w:rsid w:val="003a7cdd"/>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3a7cd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3a7cd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3a7cdd"/>
    <w:pPr>
      <w:ind w:left="-317" w:hanging="0"/>
    </w:pPr>
    <w:rPr>
      <w:color w:val="999999"/>
    </w:rPr>
  </w:style>
  <w:style w:type="paragraph" w:styleId="CodeSingle" w:customStyle="1">
    <w:name w:val="CodeSingle"/>
    <w:next w:val="Body"/>
    <w:autoRedefine/>
    <w:qFormat/>
    <w:rsid w:val="003a7cd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3a7cd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3a7cd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3a7cdd"/>
    <w:pPr>
      <w:ind w:left="-317" w:hanging="0"/>
    </w:pPr>
    <w:rPr>
      <w:color w:val="999999"/>
    </w:rPr>
  </w:style>
  <w:style w:type="paragraph" w:styleId="Date">
    <w:name w:val="Date"/>
    <w:basedOn w:val="Normal"/>
    <w:next w:val="Normal"/>
    <w:link w:val="DateChar"/>
    <w:semiHidden/>
    <w:qFormat/>
    <w:rsid w:val="000032ff"/>
    <w:pPr/>
    <w:rPr/>
  </w:style>
  <w:style w:type="paragraph" w:styleId="EmailSignature">
    <w:name w:val="E-mail Signature"/>
    <w:basedOn w:val="Normal"/>
    <w:link w:val="E-mailSignatureChar"/>
    <w:semiHidden/>
    <w:qFormat/>
    <w:rsid w:val="000032ff"/>
    <w:pPr/>
    <w:rPr/>
  </w:style>
  <w:style w:type="paragraph" w:styleId="Envelopeaddress">
    <w:name w:val="envelope address"/>
    <w:basedOn w:val="Normal"/>
    <w:semiHidden/>
    <w:qFormat/>
    <w:rsid w:val="000032ff"/>
    <w:pPr>
      <w:ind w:left="2880" w:hanging="0"/>
    </w:pPr>
    <w:rPr>
      <w:rFonts w:ascii="Arial" w:hAnsi="Arial" w:cs="Arial"/>
      <w:sz w:val="24"/>
      <w:szCs w:val="24"/>
    </w:rPr>
  </w:style>
  <w:style w:type="paragraph" w:styleId="Envelopereturn">
    <w:name w:val="envelope return"/>
    <w:basedOn w:val="Normal"/>
    <w:semiHidden/>
    <w:qFormat/>
    <w:rsid w:val="000032ff"/>
    <w:pPr/>
    <w:rPr>
      <w:rFonts w:ascii="Arial" w:hAnsi="Arial" w:cs="Arial"/>
    </w:rPr>
  </w:style>
  <w:style w:type="paragraph" w:styleId="Epigraph" w:customStyle="1">
    <w:name w:val="Epigraph"/>
    <w:basedOn w:val="BlockQuote"/>
    <w:autoRedefine/>
    <w:qFormat/>
    <w:rsid w:val="003a7cdd"/>
    <w:pPr>
      <w:ind w:left="1080" w:right="1080" w:hanging="0"/>
    </w:pPr>
    <w:rPr>
      <w:i/>
    </w:rPr>
  </w:style>
  <w:style w:type="paragraph" w:styleId="Footer">
    <w:name w:val="Footer"/>
    <w:basedOn w:val="Normal"/>
    <w:link w:val="FooterChar"/>
    <w:rsid w:val="003a7cdd"/>
    <w:pPr>
      <w:tabs>
        <w:tab w:val="center" w:pos="4320" w:leader="none"/>
        <w:tab w:val="right" w:pos="8640" w:leader="none"/>
      </w:tabs>
    </w:pPr>
    <w:rPr/>
  </w:style>
  <w:style w:type="paragraph" w:styleId="Footnote" w:customStyle="1">
    <w:name w:val="Footnote Text"/>
    <w:basedOn w:val="Normal"/>
    <w:autoRedefine/>
    <w:rsid w:val="003a7cdd"/>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3a7cdd"/>
    <w:pPr/>
    <w:rPr>
      <w:sz w:val="20"/>
    </w:rPr>
  </w:style>
  <w:style w:type="paragraph" w:styleId="GroupTitlesIX" w:customStyle="1">
    <w:name w:val="GroupTitlesIX"/>
    <w:autoRedefine/>
    <w:qFormat/>
    <w:rsid w:val="003a7cd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3a7cdd"/>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3a7cd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3a7cdd"/>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3a7cd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3a7cdd"/>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3a7cdd"/>
    <w:pPr>
      <w:spacing w:before="160" w:after="80"/>
      <w:jc w:val="center"/>
    </w:pPr>
    <w:rPr>
      <w:rFonts w:ascii="Dogma" w:hAnsi="Dogma" w:cs="Dogma"/>
      <w:color w:val="808080"/>
      <w:sz w:val="24"/>
    </w:rPr>
  </w:style>
  <w:style w:type="paragraph" w:styleId="HeadCNum" w:customStyle="1">
    <w:name w:val="HeadCNum"/>
    <w:next w:val="BodyFirst"/>
    <w:autoRedefine/>
    <w:qFormat/>
    <w:rsid w:val="003a7cd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0032ff"/>
    <w:pPr>
      <w:tabs>
        <w:tab w:val="center" w:pos="4320" w:leader="none"/>
        <w:tab w:val="right" w:pos="8640" w:leader="none"/>
      </w:tabs>
    </w:pPr>
    <w:rPr/>
  </w:style>
  <w:style w:type="paragraph" w:styleId="HTMLAddress">
    <w:name w:val="HTML Address"/>
    <w:basedOn w:val="Normal"/>
    <w:link w:val="HTMLAddressChar"/>
    <w:semiHidden/>
    <w:qFormat/>
    <w:rsid w:val="000032ff"/>
    <w:pPr/>
    <w:rPr>
      <w:i/>
      <w:iCs/>
    </w:rPr>
  </w:style>
  <w:style w:type="paragraph" w:styleId="Level1IX" w:customStyle="1">
    <w:name w:val="Level1IX"/>
    <w:autoRedefine/>
    <w:qFormat/>
    <w:rsid w:val="003a7cdd"/>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3a7cdd"/>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3a7cdd"/>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0032ff"/>
    <w:pPr/>
    <w:rPr/>
  </w:style>
  <w:style w:type="paragraph" w:styleId="ListBullet4">
    <w:name w:val="List Bullet 4"/>
    <w:basedOn w:val="Normal"/>
    <w:autoRedefine/>
    <w:semiHidden/>
    <w:qFormat/>
    <w:rsid w:val="000032ff"/>
    <w:pPr/>
    <w:rPr/>
  </w:style>
  <w:style w:type="paragraph" w:styleId="ListBullet5">
    <w:name w:val="List Bullet 5"/>
    <w:basedOn w:val="Normal"/>
    <w:autoRedefine/>
    <w:semiHidden/>
    <w:qFormat/>
    <w:rsid w:val="000032ff"/>
    <w:pPr/>
    <w:rPr/>
  </w:style>
  <w:style w:type="paragraph" w:styleId="ListNumber">
    <w:name w:val="List Number"/>
    <w:basedOn w:val="Normal"/>
    <w:semiHidden/>
    <w:qFormat/>
    <w:rsid w:val="000032ff"/>
    <w:pPr/>
    <w:rPr/>
  </w:style>
  <w:style w:type="paragraph" w:styleId="ListBullet">
    <w:name w:val="List Bullet"/>
    <w:basedOn w:val="Normal"/>
    <w:autoRedefine/>
    <w:semiHidden/>
    <w:qFormat/>
    <w:rsid w:val="000032ff"/>
    <w:pPr/>
    <w:rPr/>
  </w:style>
  <w:style w:type="paragraph" w:styleId="ListBullet2">
    <w:name w:val="List Bullet 2"/>
    <w:basedOn w:val="Normal"/>
    <w:autoRedefine/>
    <w:semiHidden/>
    <w:qFormat/>
    <w:rsid w:val="000032ff"/>
    <w:pPr/>
    <w:rPr/>
  </w:style>
  <w:style w:type="paragraph" w:styleId="ListContinue">
    <w:name w:val="List Continue"/>
    <w:basedOn w:val="Normal"/>
    <w:semiHidden/>
    <w:qFormat/>
    <w:rsid w:val="000032ff"/>
    <w:pPr>
      <w:spacing w:before="0" w:after="120"/>
      <w:ind w:left="360" w:hanging="0"/>
    </w:pPr>
    <w:rPr/>
  </w:style>
  <w:style w:type="paragraph" w:styleId="ListContinue2">
    <w:name w:val="List Continue 2"/>
    <w:basedOn w:val="Normal"/>
    <w:semiHidden/>
    <w:qFormat/>
    <w:rsid w:val="000032ff"/>
    <w:pPr>
      <w:spacing w:before="0" w:after="120"/>
      <w:ind w:left="720" w:hanging="0"/>
    </w:pPr>
    <w:rPr/>
  </w:style>
  <w:style w:type="paragraph" w:styleId="ListContinue3">
    <w:name w:val="List Continue 3"/>
    <w:basedOn w:val="Normal"/>
    <w:semiHidden/>
    <w:qFormat/>
    <w:rsid w:val="000032ff"/>
    <w:pPr>
      <w:spacing w:before="0" w:after="120"/>
      <w:ind w:left="1080" w:hanging="0"/>
    </w:pPr>
    <w:rPr/>
  </w:style>
  <w:style w:type="paragraph" w:styleId="ListContinue4">
    <w:name w:val="List Continue 4"/>
    <w:basedOn w:val="Normal"/>
    <w:semiHidden/>
    <w:qFormat/>
    <w:rsid w:val="000032ff"/>
    <w:pPr>
      <w:spacing w:before="0" w:after="120"/>
      <w:ind w:left="1440" w:hanging="0"/>
    </w:pPr>
    <w:rPr/>
  </w:style>
  <w:style w:type="paragraph" w:styleId="ListContinue5">
    <w:name w:val="List Continue 5"/>
    <w:basedOn w:val="Normal"/>
    <w:semiHidden/>
    <w:qFormat/>
    <w:rsid w:val="000032ff"/>
    <w:pPr>
      <w:spacing w:before="0" w:after="120"/>
      <w:ind w:left="1800" w:hanging="0"/>
    </w:pPr>
    <w:rPr/>
  </w:style>
  <w:style w:type="paragraph" w:styleId="ListNumber2">
    <w:name w:val="List Number 2"/>
    <w:basedOn w:val="Normal"/>
    <w:semiHidden/>
    <w:qFormat/>
    <w:rsid w:val="000032ff"/>
    <w:pPr/>
    <w:rPr/>
  </w:style>
  <w:style w:type="paragraph" w:styleId="ListNumber3">
    <w:name w:val="List Number 3"/>
    <w:basedOn w:val="Normal"/>
    <w:semiHidden/>
    <w:qFormat/>
    <w:rsid w:val="000032ff"/>
    <w:pPr/>
    <w:rPr/>
  </w:style>
  <w:style w:type="paragraph" w:styleId="ListNumber4">
    <w:name w:val="List Number 4"/>
    <w:basedOn w:val="Normal"/>
    <w:semiHidden/>
    <w:qFormat/>
    <w:rsid w:val="000032ff"/>
    <w:pPr/>
    <w:rPr/>
  </w:style>
  <w:style w:type="paragraph" w:styleId="ListNumber5">
    <w:name w:val="List Number 5"/>
    <w:basedOn w:val="Normal"/>
    <w:semiHidden/>
    <w:qFormat/>
    <w:rsid w:val="000032ff"/>
    <w:pPr/>
    <w:rPr/>
  </w:style>
  <w:style w:type="paragraph" w:styleId="ListPlainA" w:customStyle="1">
    <w:name w:val="List Plain A"/>
    <w:autoRedefine/>
    <w:qFormat/>
    <w:rsid w:val="003a7cd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3a7cdd"/>
    <w:pPr/>
    <w:rPr>
      <w:color w:val="CC99FF"/>
    </w:rPr>
  </w:style>
  <w:style w:type="paragraph" w:styleId="ListPlainB" w:customStyle="1">
    <w:name w:val="List Plain B"/>
    <w:autoRedefine/>
    <w:qFormat/>
    <w:rsid w:val="003a7cdd"/>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3a7cdd"/>
    <w:pPr/>
    <w:rPr>
      <w:color w:val="CC99FF"/>
    </w:rPr>
  </w:style>
  <w:style w:type="paragraph" w:styleId="ListPlainC" w:customStyle="1">
    <w:name w:val="List Plain C"/>
    <w:next w:val="Body"/>
    <w:autoRedefine/>
    <w:qFormat/>
    <w:rsid w:val="003a7cd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3a7cdd"/>
    <w:pPr/>
    <w:rPr>
      <w:color w:val="CC99FF"/>
    </w:rPr>
  </w:style>
  <w:style w:type="paragraph" w:styleId="ListBody" w:customStyle="1">
    <w:name w:val="ListBody"/>
    <w:next w:val="Normal"/>
    <w:autoRedefine/>
    <w:qFormat/>
    <w:rsid w:val="003a7cd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3a7cdd"/>
    <w:pPr/>
    <w:rPr>
      <w:color w:val="808080"/>
    </w:rPr>
  </w:style>
  <w:style w:type="paragraph" w:styleId="ListHead" w:customStyle="1">
    <w:name w:val="ListHead"/>
    <w:next w:val="ListBody"/>
    <w:autoRedefine/>
    <w:qFormat/>
    <w:rsid w:val="003a7cd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3a7cdd"/>
    <w:pPr/>
    <w:rPr>
      <w:color w:val="808080"/>
    </w:rPr>
  </w:style>
  <w:style w:type="paragraph" w:styleId="Listing" w:customStyle="1">
    <w:name w:val="Listing"/>
    <w:next w:val="Body"/>
    <w:autoRedefine/>
    <w:qFormat/>
    <w:rsid w:val="003a7cd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3a7cdd"/>
    <w:pPr>
      <w:widowControl/>
      <w:bidi w:val="0"/>
      <w:spacing w:lineRule="auto" w:line="360" w:before="0" w:after="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0032ff"/>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0032ff"/>
    <w:pPr>
      <w:ind w:left="720" w:hanging="0"/>
    </w:pPr>
    <w:rPr/>
  </w:style>
  <w:style w:type="paragraph" w:styleId="Note" w:customStyle="1">
    <w:name w:val="Note"/>
    <w:next w:val="Body"/>
    <w:autoRedefine/>
    <w:qFormat/>
    <w:rsid w:val="003a7cdd"/>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0032ff"/>
    <w:pPr/>
    <w:rPr/>
  </w:style>
  <w:style w:type="paragraph" w:styleId="NoteWarning" w:customStyle="1">
    <w:name w:val="Note Warning"/>
    <w:next w:val="Normal"/>
    <w:autoRedefine/>
    <w:qFormat/>
    <w:rsid w:val="003a7cd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3a7cd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3a7cdd"/>
    <w:pPr/>
    <w:rPr>
      <w:color w:val="666699"/>
    </w:rPr>
  </w:style>
  <w:style w:type="paragraph" w:styleId="NumListB" w:customStyle="1">
    <w:name w:val="NumListB"/>
    <w:next w:val="Normal"/>
    <w:autoRedefine/>
    <w:qFormat/>
    <w:rsid w:val="003a7cdd"/>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3a7cdd"/>
    <w:pPr/>
    <w:rPr>
      <w:color w:val="666699"/>
    </w:rPr>
  </w:style>
  <w:style w:type="paragraph" w:styleId="NumListC" w:customStyle="1">
    <w:name w:val="NumListC"/>
    <w:next w:val="Normal"/>
    <w:autoRedefine/>
    <w:qFormat/>
    <w:rsid w:val="003a7cd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3a7cdd"/>
    <w:pPr/>
    <w:rPr>
      <w:color w:val="666699"/>
    </w:rPr>
  </w:style>
  <w:style w:type="paragraph" w:styleId="PlainText">
    <w:name w:val="Plain Text"/>
    <w:basedOn w:val="Normal"/>
    <w:link w:val="PlainTextChar"/>
    <w:semiHidden/>
    <w:qFormat/>
    <w:rsid w:val="000032ff"/>
    <w:pPr/>
    <w:rPr>
      <w:rFonts w:ascii="Courier New" w:hAnsi="Courier New" w:cs="Courier New"/>
    </w:rPr>
  </w:style>
  <w:style w:type="paragraph" w:styleId="ProductionDirective" w:customStyle="1">
    <w:name w:val="Production Directive"/>
    <w:next w:val="Normal"/>
    <w:autoRedefine/>
    <w:qFormat/>
    <w:rsid w:val="003a7cd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0032ff"/>
    <w:pPr/>
    <w:rPr/>
  </w:style>
  <w:style w:type="paragraph" w:styleId="Signature">
    <w:name w:val="Signature"/>
    <w:basedOn w:val="Normal"/>
    <w:link w:val="SignatureChar"/>
    <w:semiHidden/>
    <w:rsid w:val="000032ff"/>
    <w:pPr>
      <w:ind w:left="4320" w:hanging="0"/>
    </w:pPr>
    <w:rPr/>
  </w:style>
  <w:style w:type="paragraph" w:styleId="SubBullet" w:customStyle="1">
    <w:name w:val="SubBullet"/>
    <w:next w:val="Normal"/>
    <w:autoRedefine/>
    <w:qFormat/>
    <w:rsid w:val="000032ff"/>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3a7cd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3a7cd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3a7cdd"/>
    <w:pPr>
      <w:spacing w:before="0" w:after="60"/>
      <w:jc w:val="center"/>
    </w:pPr>
    <w:rPr>
      <w:rFonts w:ascii="Arial" w:hAnsi="Arial" w:cs="Arial"/>
      <w:sz w:val="24"/>
      <w:szCs w:val="24"/>
    </w:rPr>
  </w:style>
  <w:style w:type="paragraph" w:styleId="TableBody" w:customStyle="1">
    <w:name w:val="Table Body"/>
    <w:autoRedefine/>
    <w:qFormat/>
    <w:rsid w:val="003a7cdd"/>
    <w:pPr>
      <w:widowControl/>
      <w:bidi w:val="0"/>
      <w:spacing w:lineRule="auto" w:line="360" w:before="0" w:after="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3a7cd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07c18"/>
    <w:pPr>
      <w:widowControl/>
      <w:bidi w:val="0"/>
      <w:spacing w:lineRule="auto" w:line="360" w:before="120" w:after="120"/>
      <w:jc w:val="left"/>
    </w:pPr>
    <w:rPr>
      <w:rFonts w:ascii="Microsoft YaHei" w:hAnsi="Microsoft YaHei" w:eastAsia="Microsoft YaHei" w:cs="Times New Roman"/>
      <w:color w:val="222222"/>
      <w:sz w:val="23"/>
      <w:szCs w:val="23"/>
      <w:lang w:val="en-US" w:eastAsia="en-US" w:bidi="ar-SA"/>
    </w:rPr>
  </w:style>
  <w:style w:type="paragraph" w:styleId="Title">
    <w:name w:val="Title"/>
    <w:basedOn w:val="Normal"/>
    <w:next w:val="Subtitle"/>
    <w:link w:val="TitleChar"/>
    <w:qFormat/>
    <w:rsid w:val="003a7cdd"/>
    <w:pPr>
      <w:spacing w:before="240" w:after="60"/>
      <w:jc w:val="center"/>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932640"/>
    <w:pPr/>
    <w:rPr/>
  </w:style>
  <w:style w:type="paragraph" w:styleId="Annotationsubject">
    <w:name w:val="annotation subject"/>
    <w:basedOn w:val="Annotationtext"/>
    <w:link w:val="CommentSubjectChar"/>
    <w:uiPriority w:val="99"/>
    <w:semiHidden/>
    <w:unhideWhenUsed/>
    <w:qFormat/>
    <w:rsid w:val="00932640"/>
    <w:pPr/>
    <w:rPr>
      <w:b/>
      <w:bCs/>
    </w:rPr>
  </w:style>
  <w:style w:type="paragraph" w:styleId="BalloonText">
    <w:name w:val="Balloon Text"/>
    <w:basedOn w:val="Normal"/>
    <w:link w:val="BalloonTextChar"/>
    <w:uiPriority w:val="99"/>
    <w:semiHidden/>
    <w:unhideWhenUsed/>
    <w:qFormat/>
    <w:rsid w:val="00932640"/>
    <w:pPr/>
    <w:rPr>
      <w:rFonts w:ascii="Tahoma" w:hAnsi="Tahoma" w:cs="Tahoma"/>
      <w:sz w:val="16"/>
      <w:szCs w:val="16"/>
    </w:rPr>
  </w:style>
  <w:style w:type="paragraph" w:styleId="Contents1">
    <w:name w:val="TOC 1"/>
    <w:basedOn w:val="Normal"/>
    <w:next w:val="Normal"/>
    <w:autoRedefine/>
    <w:uiPriority w:val="39"/>
    <w:unhideWhenUsed/>
    <w:rsid w:val="0009229b"/>
    <w:pPr>
      <w:spacing w:before="0" w:after="100"/>
    </w:pPr>
    <w:rPr/>
  </w:style>
  <w:style w:type="paragraph" w:styleId="Contents2">
    <w:name w:val="TOC 2"/>
    <w:basedOn w:val="Normal"/>
    <w:next w:val="Normal"/>
    <w:autoRedefine/>
    <w:uiPriority w:val="39"/>
    <w:unhideWhenUsed/>
    <w:rsid w:val="0009229b"/>
    <w:pPr>
      <w:spacing w:before="0" w:after="100"/>
      <w:ind w:left="200" w:hanging="0"/>
    </w:pPr>
    <w:rPr/>
  </w:style>
  <w:style w:type="paragraph" w:styleId="Contents3">
    <w:name w:val="TOC 3"/>
    <w:basedOn w:val="Normal"/>
    <w:next w:val="Normal"/>
    <w:autoRedefine/>
    <w:uiPriority w:val="39"/>
    <w:unhideWhenUsed/>
    <w:rsid w:val="0009229b"/>
    <w:pPr>
      <w:spacing w:before="0" w:after="100"/>
      <w:ind w:left="400" w:hanging="0"/>
    </w:pPr>
    <w:rPr/>
  </w:style>
  <w:style w:type="paragraph" w:styleId="ListPlain" w:customStyle="1">
    <w:name w:val="List Plain"/>
    <w:qFormat/>
    <w:rsid w:val="003a7cdd"/>
    <w:pPr>
      <w:widowControl w:val="false"/>
      <w:suppressAutoHyphens w:val="true"/>
      <w:bidi w:val="0"/>
      <w:spacing w:lineRule="auto" w:line="360" w:before="60" w:after="60"/>
      <w:ind w:left="360" w:hanging="0"/>
      <w:jc w:val="left"/>
    </w:pPr>
    <w:rPr>
      <w:rFonts w:ascii="Times New Roman" w:hAnsi="Times New Roman" w:eastAsia="Times New Roman" w:cs="Cambria"/>
      <w:color w:val="00000A"/>
      <w:sz w:val="24"/>
      <w:szCs w:val="20"/>
      <w:lang w:val="en-US" w:eastAsia="zh-CN" w:bidi="ar-SA"/>
    </w:rPr>
  </w:style>
  <w:style w:type="paragraph" w:styleId="Footnotetext">
    <w:name w:val="footnote text"/>
    <w:basedOn w:val="Normal"/>
    <w:link w:val="FootnoteTextChar1"/>
    <w:qFormat/>
    <w:rsid w:val="003a7cdd"/>
    <w:pPr/>
    <w:rPr>
      <w:sz w:val="24"/>
      <w:szCs w:val="24"/>
    </w:rPr>
  </w:style>
  <w:style w:type="paragraph" w:styleId="ListParagraph">
    <w:name w:val="List Paragraph"/>
    <w:basedOn w:val="Normal"/>
    <w:qFormat/>
    <w:rsid w:val="003a7cdd"/>
    <w:pPr>
      <w:ind w:left="720" w:hanging="0"/>
    </w:pPr>
    <w:rPr/>
  </w:style>
  <w:style w:type="paragraph" w:styleId="EndnoteSymbol" w:customStyle="1">
    <w:name w:val="Endnote Symbol"/>
    <w:basedOn w:val="Body"/>
    <w:qFormat/>
    <w:rsid w:val="003a7cdd"/>
    <w:pPr/>
    <w:rPr>
      <w:sz w:val="20"/>
    </w:rPr>
  </w:style>
  <w:style w:type="paragraph" w:styleId="Code" w:customStyle="1">
    <w:name w:val="Code"/>
    <w:basedOn w:val="CodeB"/>
    <w:qFormat/>
    <w:rsid w:val="003a7cdd"/>
    <w:pPr/>
    <w:rPr/>
  </w:style>
  <w:style w:type="paragraph" w:styleId="Blockquote1" w:customStyle="1">
    <w:name w:val="Block quote"/>
    <w:next w:val="Normal"/>
    <w:autoRedefine/>
    <w:qFormat/>
    <w:rsid w:val="003a7cd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Filename" w:customStyle="1">
    <w:name w:val="filename"/>
    <w:qFormat/>
    <w:rsid w:val="003a7cdd"/>
    <w:pPr>
      <w:widowControl/>
      <w:bidi w:val="0"/>
      <w:spacing w:lineRule="auto" w:line="240" w:before="0" w:after="0"/>
      <w:jc w:val="left"/>
    </w:pPr>
    <w:rPr>
      <w:rFonts w:ascii="Times New Roman" w:hAnsi="Times New Roman" w:eastAsia="Times New Roman" w:cs="Times New Roman"/>
      <w:i/>
      <w:color w:val="92CDDC"/>
      <w:sz w:val="20"/>
      <w:szCs w:val="20"/>
      <w:lang w:val="en-US" w:eastAsia="en-US" w:bidi="ar-SA"/>
    </w:rPr>
  </w:style>
  <w:style w:type="paragraph" w:styleId="Revision">
    <w:name w:val="Revision"/>
    <w:uiPriority w:val="99"/>
    <w:semiHidden/>
    <w:qFormat/>
    <w:rsid w:val="001f3245"/>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numbering" w:styleId="NoList" w:default="1">
    <w:name w:val="No List"/>
    <w:uiPriority w:val="99"/>
    <w:semiHidden/>
    <w:unhideWhenUsed/>
    <w:qFormat/>
  </w:style>
  <w:style w:type="numbering" w:styleId="OutlineList2">
    <w:name w:val="Outline List 2"/>
    <w:semiHidden/>
    <w:qFormat/>
    <w:rsid w:val="000032ff"/>
  </w:style>
  <w:style w:type="numbering" w:styleId="OutlineList1">
    <w:name w:val="Outline List 1"/>
    <w:semiHidden/>
    <w:qFormat/>
    <w:rsid w:val="000032ff"/>
  </w:style>
  <w:style w:type="numbering" w:styleId="OutlineList3">
    <w:name w:val="Outline List 3"/>
    <w:semiHidden/>
    <w:qFormat/>
    <w:rsid w:val="000032f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0032ff"/>
    <w:pPr>
      <w:spacing w:after="0" w:line="240" w:lineRule="auto"/>
    </w:pPr>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0032ff"/>
    <w:pPr>
      <w:spacing w:after="0" w:line="240" w:lineRule="auto"/>
    </w:pPr>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0032ff"/>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0032ff"/>
    <w:pPr>
      <w:spacing w:after="0" w:line="240" w:lineRule="auto"/>
    </w:pPr>
    <w:rPr>
      <w:sz w:val="20"/>
      <w:szCs w:val="20"/>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0032ff"/>
    <w:pPr>
      <w:spacing w:after="0" w:line="240" w:lineRule="auto"/>
    </w:pPr>
    <w:rPr>
      <w:sz w:val="20"/>
      <w:szCs w:val="20"/>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0032ff"/>
    <w:pPr>
      <w:spacing w:after="0" w:line="240" w:lineRule="auto"/>
    </w:pPr>
    <w:rPr>
      <w:color w:val="000080"/>
      <w:sz w:val="20"/>
      <w:szCs w:val="2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0032ff"/>
    <w:pPr>
      <w:spacing w:after="0" w:line="240" w:lineRule="auto"/>
    </w:pPr>
    <w:rPr>
      <w:sz w:val="20"/>
      <w:szCs w:val="20"/>
    </w:r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0032ff"/>
    <w:pPr>
      <w:spacing w:after="0" w:line="240" w:lineRule="auto"/>
    </w:pPr>
    <w:rPr>
      <w:color w:val="FFFFFF"/>
      <w:sz w:val="20"/>
      <w:szCs w:val="20"/>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0032ff"/>
    <w:pPr>
      <w:spacing w:after="0" w:line="240" w:lineRule="auto"/>
    </w:pPr>
    <w:rPr>
      <w:sz w:val="20"/>
      <w:szCs w:val="20"/>
    </w:r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0032ff"/>
    <w:pPr>
      <w:spacing w:after="0" w:line="240" w:lineRule="auto"/>
    </w:pPr>
    <w:rPr>
      <w:sz w:val="20"/>
      <w:szCs w:val="20"/>
    </w:r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0032ff"/>
    <w:pPr>
      <w:spacing w:after="0" w:line="240" w:lineRule="auto"/>
    </w:pPr>
    <w:rPr>
      <w:b/>
      <w:bCs/>
      <w:sz w:val="20"/>
      <w:szCs w:val="20"/>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0032ff"/>
    <w:pPr>
      <w:spacing w:after="0" w:line="240" w:lineRule="auto"/>
    </w:pPr>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0032ff"/>
    <w:pPr>
      <w:spacing w:after="0" w:line="240" w:lineRule="auto"/>
    </w:pPr>
    <w:rPr>
      <w:b/>
      <w:bCs/>
      <w:sz w:val="20"/>
      <w:szCs w:val="20"/>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0032ff"/>
    <w:pPr>
      <w:spacing w:after="0" w:line="240" w:lineRule="auto"/>
    </w:pPr>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032ff"/>
    <w:pPr>
      <w:spacing w:after="0" w:line="240" w:lineRule="auto"/>
    </w:pPr>
    <w:rPr>
      <w:sz w:val="20"/>
      <w:szCs w:val="20"/>
    </w:r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0032ff"/>
    <w:pPr>
      <w:spacing w:after="0" w:line="240" w:lineRule="auto"/>
    </w:pPr>
    <w:rPr>
      <w:sz w:val="20"/>
      <w:szCs w:val="20"/>
    </w:r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0032ff"/>
    <w:pPr>
      <w:spacing w:after="0" w:line="240" w:lineRule="auto"/>
    </w:pPr>
    <w:rPr>
      <w:sz w:val="20"/>
      <w:szCs w:val="20"/>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0032ff"/>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0032ff"/>
    <w:pPr>
      <w:spacing w:after="0" w:line="240" w:lineRule="auto"/>
    </w:pPr>
    <w:rPr>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0032ff"/>
    <w:pPr>
      <w:spacing w:after="0" w:line="240" w:lineRule="auto"/>
    </w:pPr>
    <w:rPr>
      <w:sz w:val="20"/>
      <w:szCs w:val="20"/>
    </w:r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0032ff"/>
    <w:pPr>
      <w:spacing w:after="0" w:line="240" w:lineRule="auto"/>
    </w:pPr>
    <w:rPr>
      <w:sz w:val="20"/>
      <w:szCs w:val="20"/>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0032ff"/>
    <w:pPr>
      <w:spacing w:after="0" w:line="240" w:lineRule="auto"/>
    </w:pPr>
    <w:rPr>
      <w:sz w:val="20"/>
      <w:szCs w:val="20"/>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0032ff"/>
    <w:pPr>
      <w:spacing w:after="0" w:line="240" w:lineRule="auto"/>
    </w:pPr>
    <w:rPr>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0032ff"/>
    <w:pPr>
      <w:spacing w:after="0" w:line="240" w:lineRule="auto"/>
    </w:pPr>
    <w:rPr>
      <w:sz w:val="20"/>
      <w:szCs w:val="20"/>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0032ff"/>
    <w:pPr>
      <w:spacing w:after="0" w:line="240" w:lineRule="auto"/>
    </w:pPr>
    <w:rPr>
      <w:b/>
      <w:bCs/>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0032ff"/>
    <w:pPr>
      <w:spacing w:after="0" w:line="240" w:lineRule="auto"/>
    </w:pPr>
    <w:rPr>
      <w:sz w:val="20"/>
      <w:szCs w:val="20"/>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0032ff"/>
    <w:pPr>
      <w:spacing w:after="0" w:line="240" w:lineRule="auto"/>
    </w:pPr>
    <w:rPr>
      <w:sz w:val="20"/>
      <w:szCs w:val="20"/>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0032ff"/>
    <w:pPr>
      <w:spacing w:after="0" w:line="240" w:lineRule="auto"/>
    </w:pPr>
    <w:rPr>
      <w:sz w:val="20"/>
      <w:szCs w:val="20"/>
    </w:r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0032ff"/>
    <w:pPr>
      <w:spacing w:after="0" w:line="240" w:lineRule="auto"/>
    </w:pPr>
    <w:rPr>
      <w:sz w:val="20"/>
      <w:szCs w:val="20"/>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0032ff"/>
    <w:pPr>
      <w:spacing w:after="0" w:line="240" w:lineRule="auto"/>
    </w:pPr>
    <w:rPr>
      <w:sz w:val="20"/>
      <w:szCs w:val="20"/>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0032ff"/>
    <w:pPr>
      <w:spacing w:after="0" w:line="240" w:lineRule="auto"/>
    </w:pPr>
    <w:rPr>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0032ff"/>
    <w:pPr>
      <w:spacing w:after="0" w:line="240" w:lineRule="auto"/>
    </w:pPr>
    <w:rPr>
      <w:sz w:val="20"/>
      <w:szCs w:val="20"/>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0032ff"/>
    <w:pPr>
      <w:spacing w:after="0" w:line="240" w:lineRule="auto"/>
    </w:pPr>
    <w:rPr>
      <w:sz w:val="20"/>
      <w:szCs w:val="20"/>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0032ff"/>
    <w:pPr>
      <w:spacing w:after="0" w:line="240" w:lineRule="auto"/>
    </w:pPr>
    <w:rPr>
      <w:sz w:val="20"/>
      <w:szCs w:val="20"/>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0032ff"/>
    <w:pPr>
      <w:spacing w:after="0" w:line="240" w:lineRule="auto"/>
    </w:pPr>
    <w:rPr>
      <w:sz w:val="20"/>
      <w:szCs w:val="20"/>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0032ff"/>
    <w:pPr>
      <w:spacing w:after="0" w:line="240" w:lineRule="auto"/>
    </w:pPr>
    <w:rPr>
      <w:sz w:val="20"/>
      <w:szCs w:val="20"/>
    </w:r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0032ff"/>
    <w:pPr>
      <w:spacing w:after="0" w:line="240" w:lineRule="auto"/>
    </w:pPr>
    <w:rPr>
      <w:sz w:val="20"/>
      <w:szCs w:val="20"/>
    </w:r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0032ff"/>
    <w:pPr>
      <w:spacing w:after="0" w:line="240" w:lineRule="auto"/>
    </w:pPr>
    <w:rPr>
      <w:sz w:val="20"/>
      <w:szCs w:val="2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0032ff"/>
    <w:pPr>
      <w:spacing w:after="0" w:line="240" w:lineRule="auto"/>
    </w:pPr>
    <w:rPr>
      <w:sz w:val="20"/>
      <w:szCs w:val="20"/>
    </w:r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0032ff"/>
    <w:pPr>
      <w:spacing w:after="0" w:line="240" w:lineRule="auto"/>
    </w:pPr>
    <w:rPr>
      <w:sz w:val="20"/>
      <w:szCs w:val="20"/>
    </w:r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0032ff"/>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0032ff"/>
    <w:pPr>
      <w:spacing w:after="0" w:line="240" w:lineRule="auto"/>
    </w:pPr>
    <w:rPr>
      <w:sz w:val="20"/>
      <w:szCs w:val="20"/>
    </w:r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0032ff"/>
    <w:pPr>
      <w:spacing w:after="0" w:line="240" w:lineRule="auto"/>
    </w:pPr>
    <w:rPr>
      <w:sz w:val="20"/>
      <w:szCs w:val="20"/>
    </w:r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0032ff"/>
    <w:pPr>
      <w:spacing w:after="0" w:line="240" w:lineRule="auto"/>
    </w:pPr>
    <w:rPr>
      <w:sz w:val="20"/>
      <w:szCs w:val="20"/>
    </w:r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97E01-A540-4A59-A39B-1C6223A2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nsp_template_2015-al.dot</Template>
  <TotalTime>265</TotalTime>
  <Application>LibreOffice/5.2.1.2$MacOSX_X86_64 LibreOffice_project/31dd62db80d4e60af04904455ec9c9219178d620</Application>
  <Pages>31</Pages>
  <Words>7761</Words>
  <Characters>36628</Characters>
  <CharactersWithSpaces>44636</CharactersWithSpaces>
  <Paragraphs>655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2016-10-26T00:56:00Z</dcterms:created>
  <dc:creator>NSP</dc:creator>
  <dc:description/>
  <dc:language>en-US</dc:language>
  <cp:lastModifiedBy>Carol Nichols</cp:lastModifiedBy>
  <dcterms:modified xsi:type="dcterms:W3CDTF">2016-11-01T09:18:46Z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