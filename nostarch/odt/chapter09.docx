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error-handling"/>
    <w:bookmarkEnd w:id="0"/>
    <w:p w14:paraId="486D5A4B" w14:textId="77777777" w:rsidR="00D72E13" w:rsidRDefault="00D56EE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Fonts w:eastAsia="Microsoft YaHei"/>
        </w:rPr>
        <w:fldChar w:fldCharType="begin"/>
      </w:r>
      <w:r>
        <w:rPr>
          <w:rFonts w:eastAsia="Microsoft YaHei"/>
        </w:rPr>
        <w:instrText xml:space="preserve"> TOC \o "1-3" \h \z \t "HeadA,1,HeadB,2,HeadC,3" </w:instrText>
      </w:r>
      <w:r>
        <w:rPr>
          <w:rFonts w:eastAsia="Microsoft YaHei"/>
        </w:rPr>
        <w:fldChar w:fldCharType="separate"/>
      </w:r>
      <w:hyperlink w:anchor="_Toc474426179" w:history="1">
        <w:r w:rsidR="00D72E13" w:rsidRPr="00152CE1">
          <w:rPr>
            <w:rStyle w:val="Hyperlink"/>
            <w:rFonts w:eastAsia="Microsoft YaHei"/>
            <w:noProof/>
          </w:rPr>
          <w:t xml:space="preserve">Unrecoverable Errors with </w:t>
        </w:r>
        <w:r w:rsidR="00D72E13" w:rsidRPr="00152CE1">
          <w:rPr>
            <w:rStyle w:val="Hyperlink"/>
            <w:rFonts w:ascii="Courier" w:hAnsi="Courier"/>
            <w:noProof/>
          </w:rPr>
          <w:t>panic!</w:t>
        </w:r>
        <w:r w:rsidR="00D72E13">
          <w:rPr>
            <w:noProof/>
            <w:webHidden/>
          </w:rPr>
          <w:tab/>
        </w:r>
        <w:r w:rsidR="00D72E13">
          <w:rPr>
            <w:noProof/>
            <w:webHidden/>
          </w:rPr>
          <w:fldChar w:fldCharType="begin"/>
        </w:r>
        <w:r w:rsidR="00D72E13">
          <w:rPr>
            <w:noProof/>
            <w:webHidden/>
          </w:rPr>
          <w:instrText xml:space="preserve"> PAGEREF _Toc474426179 \h </w:instrText>
        </w:r>
        <w:r w:rsidR="00D72E13">
          <w:rPr>
            <w:noProof/>
            <w:webHidden/>
          </w:rPr>
        </w:r>
        <w:r w:rsidR="00D72E13">
          <w:rPr>
            <w:noProof/>
            <w:webHidden/>
          </w:rPr>
          <w:fldChar w:fldCharType="separate"/>
        </w:r>
        <w:r w:rsidR="00D72E13">
          <w:rPr>
            <w:noProof/>
            <w:webHidden/>
          </w:rPr>
          <w:t>1</w:t>
        </w:r>
        <w:r w:rsidR="00D72E13">
          <w:rPr>
            <w:noProof/>
            <w:webHidden/>
          </w:rPr>
          <w:fldChar w:fldCharType="end"/>
        </w:r>
      </w:hyperlink>
    </w:p>
    <w:p w14:paraId="262DCFAE" w14:textId="77777777" w:rsidR="00D72E13" w:rsidRDefault="00630E6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426180" w:history="1">
        <w:r w:rsidR="00D72E13" w:rsidRPr="00152CE1">
          <w:rPr>
            <w:rStyle w:val="Hyperlink"/>
            <w:rFonts w:eastAsia="Microsoft YaHei"/>
            <w:noProof/>
          </w:rPr>
          <w:t>Unwinding</w:t>
        </w:r>
        <w:r w:rsidR="00D72E13">
          <w:rPr>
            <w:noProof/>
            <w:webHidden/>
          </w:rPr>
          <w:tab/>
        </w:r>
        <w:r w:rsidR="00D72E13">
          <w:rPr>
            <w:noProof/>
            <w:webHidden/>
          </w:rPr>
          <w:fldChar w:fldCharType="begin"/>
        </w:r>
        <w:r w:rsidR="00D72E13">
          <w:rPr>
            <w:noProof/>
            <w:webHidden/>
          </w:rPr>
          <w:instrText xml:space="preserve"> PAGEREF _Toc474426180 \h </w:instrText>
        </w:r>
        <w:r w:rsidR="00D72E13">
          <w:rPr>
            <w:noProof/>
            <w:webHidden/>
          </w:rPr>
        </w:r>
        <w:r w:rsidR="00D72E13">
          <w:rPr>
            <w:noProof/>
            <w:webHidden/>
          </w:rPr>
          <w:fldChar w:fldCharType="separate"/>
        </w:r>
        <w:r w:rsidR="00D72E13">
          <w:rPr>
            <w:noProof/>
            <w:webHidden/>
          </w:rPr>
          <w:t>2</w:t>
        </w:r>
        <w:r w:rsidR="00D72E13">
          <w:rPr>
            <w:noProof/>
            <w:webHidden/>
          </w:rPr>
          <w:fldChar w:fldCharType="end"/>
        </w:r>
      </w:hyperlink>
    </w:p>
    <w:p w14:paraId="46851749" w14:textId="77777777" w:rsidR="00D72E13" w:rsidRDefault="00630E6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426181" w:history="1">
        <w:r w:rsidR="00D72E13" w:rsidRPr="00152CE1">
          <w:rPr>
            <w:rStyle w:val="Hyperlink"/>
            <w:rFonts w:eastAsia="Microsoft YaHei"/>
            <w:noProof/>
          </w:rPr>
          <w:t xml:space="preserve">Using a </w:t>
        </w:r>
        <w:r w:rsidR="00D72E13" w:rsidRPr="00152CE1">
          <w:rPr>
            <w:rStyle w:val="Hyperlink"/>
            <w:rFonts w:ascii="Courier" w:hAnsi="Courier"/>
            <w:noProof/>
          </w:rPr>
          <w:t>panic!</w:t>
        </w:r>
        <w:r w:rsidR="00D72E13" w:rsidRPr="00152CE1">
          <w:rPr>
            <w:rStyle w:val="Hyperlink"/>
            <w:rFonts w:eastAsia="Microsoft YaHei"/>
            <w:noProof/>
          </w:rPr>
          <w:t xml:space="preserve"> Backtrace</w:t>
        </w:r>
        <w:r w:rsidR="00D72E13">
          <w:rPr>
            <w:noProof/>
            <w:webHidden/>
          </w:rPr>
          <w:tab/>
        </w:r>
        <w:r w:rsidR="00D72E13">
          <w:rPr>
            <w:noProof/>
            <w:webHidden/>
          </w:rPr>
          <w:fldChar w:fldCharType="begin"/>
        </w:r>
        <w:r w:rsidR="00D72E13">
          <w:rPr>
            <w:noProof/>
            <w:webHidden/>
          </w:rPr>
          <w:instrText xml:space="preserve"> PAGEREF _Toc474426181 \h </w:instrText>
        </w:r>
        <w:r w:rsidR="00D72E13">
          <w:rPr>
            <w:noProof/>
            <w:webHidden/>
          </w:rPr>
        </w:r>
        <w:r w:rsidR="00D72E13">
          <w:rPr>
            <w:noProof/>
            <w:webHidden/>
          </w:rPr>
          <w:fldChar w:fldCharType="separate"/>
        </w:r>
        <w:r w:rsidR="00D72E13">
          <w:rPr>
            <w:noProof/>
            <w:webHidden/>
          </w:rPr>
          <w:t>3</w:t>
        </w:r>
        <w:r w:rsidR="00D72E13">
          <w:rPr>
            <w:noProof/>
            <w:webHidden/>
          </w:rPr>
          <w:fldChar w:fldCharType="end"/>
        </w:r>
      </w:hyperlink>
    </w:p>
    <w:p w14:paraId="7ADB1386" w14:textId="77777777" w:rsidR="00D72E13" w:rsidRDefault="00630E6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426182" w:history="1">
        <w:r w:rsidR="00D72E13" w:rsidRPr="00152CE1">
          <w:rPr>
            <w:rStyle w:val="Hyperlink"/>
            <w:rFonts w:eastAsia="Microsoft YaHei"/>
            <w:noProof/>
          </w:rPr>
          <w:t xml:space="preserve">Recoverable Errors with </w:t>
        </w:r>
        <w:r w:rsidR="00D72E13" w:rsidRPr="00152CE1">
          <w:rPr>
            <w:rStyle w:val="Hyperlink"/>
            <w:rFonts w:ascii="Courier" w:hAnsi="Courier"/>
            <w:noProof/>
          </w:rPr>
          <w:t>Result</w:t>
        </w:r>
        <w:r w:rsidR="00D72E13">
          <w:rPr>
            <w:noProof/>
            <w:webHidden/>
          </w:rPr>
          <w:tab/>
        </w:r>
        <w:r w:rsidR="00D72E13">
          <w:rPr>
            <w:noProof/>
            <w:webHidden/>
          </w:rPr>
          <w:fldChar w:fldCharType="begin"/>
        </w:r>
        <w:r w:rsidR="00D72E13">
          <w:rPr>
            <w:noProof/>
            <w:webHidden/>
          </w:rPr>
          <w:instrText xml:space="preserve"> PAGEREF _Toc474426182 \h </w:instrText>
        </w:r>
        <w:r w:rsidR="00D72E13">
          <w:rPr>
            <w:noProof/>
            <w:webHidden/>
          </w:rPr>
        </w:r>
        <w:r w:rsidR="00D72E13">
          <w:rPr>
            <w:noProof/>
            <w:webHidden/>
          </w:rPr>
          <w:fldChar w:fldCharType="separate"/>
        </w:r>
        <w:r w:rsidR="00D72E13">
          <w:rPr>
            <w:noProof/>
            <w:webHidden/>
          </w:rPr>
          <w:t>5</w:t>
        </w:r>
        <w:r w:rsidR="00D72E13">
          <w:rPr>
            <w:noProof/>
            <w:webHidden/>
          </w:rPr>
          <w:fldChar w:fldCharType="end"/>
        </w:r>
      </w:hyperlink>
    </w:p>
    <w:p w14:paraId="4188EAE0" w14:textId="77777777" w:rsidR="00D72E13" w:rsidRDefault="00630E6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426183" w:history="1">
        <w:r w:rsidR="00D72E13" w:rsidRPr="00152CE1">
          <w:rPr>
            <w:rStyle w:val="Hyperlink"/>
            <w:rFonts w:eastAsia="Microsoft YaHei"/>
            <w:noProof/>
          </w:rPr>
          <w:t>Matching on Different Errors</w:t>
        </w:r>
        <w:r w:rsidR="00D72E13">
          <w:rPr>
            <w:noProof/>
            <w:webHidden/>
          </w:rPr>
          <w:tab/>
        </w:r>
        <w:r w:rsidR="00D72E13">
          <w:rPr>
            <w:noProof/>
            <w:webHidden/>
          </w:rPr>
          <w:fldChar w:fldCharType="begin"/>
        </w:r>
        <w:r w:rsidR="00D72E13">
          <w:rPr>
            <w:noProof/>
            <w:webHidden/>
          </w:rPr>
          <w:instrText xml:space="preserve"> PAGEREF _Toc474426183 \h </w:instrText>
        </w:r>
        <w:r w:rsidR="00D72E13">
          <w:rPr>
            <w:noProof/>
            <w:webHidden/>
          </w:rPr>
        </w:r>
        <w:r w:rsidR="00D72E13">
          <w:rPr>
            <w:noProof/>
            <w:webHidden/>
          </w:rPr>
          <w:fldChar w:fldCharType="separate"/>
        </w:r>
        <w:r w:rsidR="00D72E13">
          <w:rPr>
            <w:noProof/>
            <w:webHidden/>
          </w:rPr>
          <w:t>8</w:t>
        </w:r>
        <w:r w:rsidR="00D72E13">
          <w:rPr>
            <w:noProof/>
            <w:webHidden/>
          </w:rPr>
          <w:fldChar w:fldCharType="end"/>
        </w:r>
      </w:hyperlink>
    </w:p>
    <w:p w14:paraId="3CA75C22" w14:textId="77777777" w:rsidR="00D72E13" w:rsidRDefault="00630E6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426184" w:history="1">
        <w:r w:rsidR="00D72E13" w:rsidRPr="00152CE1">
          <w:rPr>
            <w:rStyle w:val="Hyperlink"/>
            <w:rFonts w:eastAsia="Microsoft YaHei"/>
            <w:noProof/>
          </w:rPr>
          <w:t xml:space="preserve">Shortcuts for Panic on Error: </w:t>
        </w:r>
        <w:r w:rsidR="00D72E13" w:rsidRPr="00152CE1">
          <w:rPr>
            <w:rStyle w:val="Hyperlink"/>
            <w:noProof/>
          </w:rPr>
          <w:t>unwrap</w:t>
        </w:r>
        <w:r w:rsidR="00D72E13" w:rsidRPr="00152CE1">
          <w:rPr>
            <w:rStyle w:val="Hyperlink"/>
            <w:rFonts w:eastAsia="Microsoft YaHei"/>
            <w:noProof/>
          </w:rPr>
          <w:t xml:space="preserve"> and </w:t>
        </w:r>
        <w:r w:rsidR="00D72E13" w:rsidRPr="00152CE1">
          <w:rPr>
            <w:rStyle w:val="Hyperlink"/>
            <w:rFonts w:ascii="Courier" w:hAnsi="Courier"/>
            <w:noProof/>
          </w:rPr>
          <w:t>expect</w:t>
        </w:r>
        <w:r w:rsidR="00D72E13">
          <w:rPr>
            <w:noProof/>
            <w:webHidden/>
          </w:rPr>
          <w:tab/>
        </w:r>
        <w:r w:rsidR="00D72E13">
          <w:rPr>
            <w:noProof/>
            <w:webHidden/>
          </w:rPr>
          <w:fldChar w:fldCharType="begin"/>
        </w:r>
        <w:r w:rsidR="00D72E13">
          <w:rPr>
            <w:noProof/>
            <w:webHidden/>
          </w:rPr>
          <w:instrText xml:space="preserve"> PAGEREF _Toc474426184 \h </w:instrText>
        </w:r>
        <w:r w:rsidR="00D72E13">
          <w:rPr>
            <w:noProof/>
            <w:webHidden/>
          </w:rPr>
        </w:r>
        <w:r w:rsidR="00D72E13">
          <w:rPr>
            <w:noProof/>
            <w:webHidden/>
          </w:rPr>
          <w:fldChar w:fldCharType="separate"/>
        </w:r>
        <w:r w:rsidR="00D72E13">
          <w:rPr>
            <w:noProof/>
            <w:webHidden/>
          </w:rPr>
          <w:t>9</w:t>
        </w:r>
        <w:r w:rsidR="00D72E13">
          <w:rPr>
            <w:noProof/>
            <w:webHidden/>
          </w:rPr>
          <w:fldChar w:fldCharType="end"/>
        </w:r>
      </w:hyperlink>
    </w:p>
    <w:p w14:paraId="7B864623" w14:textId="77777777" w:rsidR="00D72E13" w:rsidRDefault="00630E6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426185" w:history="1">
        <w:r w:rsidR="00D72E13" w:rsidRPr="00152CE1">
          <w:rPr>
            <w:rStyle w:val="Hyperlink"/>
            <w:rFonts w:eastAsia="Microsoft YaHei"/>
            <w:noProof/>
          </w:rPr>
          <w:t>Propagating Errors</w:t>
        </w:r>
        <w:r w:rsidR="00D72E13">
          <w:rPr>
            <w:noProof/>
            <w:webHidden/>
          </w:rPr>
          <w:tab/>
        </w:r>
        <w:r w:rsidR="00D72E13">
          <w:rPr>
            <w:noProof/>
            <w:webHidden/>
          </w:rPr>
          <w:fldChar w:fldCharType="begin"/>
        </w:r>
        <w:r w:rsidR="00D72E13">
          <w:rPr>
            <w:noProof/>
            <w:webHidden/>
          </w:rPr>
          <w:instrText xml:space="preserve"> PAGEREF _Toc474426185 \h </w:instrText>
        </w:r>
        <w:r w:rsidR="00D72E13">
          <w:rPr>
            <w:noProof/>
            <w:webHidden/>
          </w:rPr>
        </w:r>
        <w:r w:rsidR="00D72E13">
          <w:rPr>
            <w:noProof/>
            <w:webHidden/>
          </w:rPr>
          <w:fldChar w:fldCharType="separate"/>
        </w:r>
        <w:r w:rsidR="00D72E13">
          <w:rPr>
            <w:noProof/>
            <w:webHidden/>
          </w:rPr>
          <w:t>10</w:t>
        </w:r>
        <w:r w:rsidR="00D72E13">
          <w:rPr>
            <w:noProof/>
            <w:webHidden/>
          </w:rPr>
          <w:fldChar w:fldCharType="end"/>
        </w:r>
      </w:hyperlink>
    </w:p>
    <w:p w14:paraId="693D98FC" w14:textId="77777777" w:rsidR="00D72E13" w:rsidRDefault="00630E6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426186" w:history="1">
        <w:r w:rsidR="00D72E13" w:rsidRPr="00152CE1">
          <w:rPr>
            <w:rStyle w:val="Hyperlink"/>
            <w:rFonts w:eastAsia="Microsoft YaHei"/>
            <w:noProof/>
          </w:rPr>
          <w:t xml:space="preserve">A Shortcut for Propagating Errors: </w:t>
        </w:r>
        <w:r w:rsidR="00D72E13" w:rsidRPr="00152CE1">
          <w:rPr>
            <w:rStyle w:val="Hyperlink"/>
            <w:rFonts w:ascii="Courier" w:hAnsi="Courier"/>
            <w:noProof/>
          </w:rPr>
          <w:t>?</w:t>
        </w:r>
        <w:r w:rsidR="00D72E13">
          <w:rPr>
            <w:noProof/>
            <w:webHidden/>
          </w:rPr>
          <w:tab/>
        </w:r>
        <w:r w:rsidR="00D72E13">
          <w:rPr>
            <w:noProof/>
            <w:webHidden/>
          </w:rPr>
          <w:fldChar w:fldCharType="begin"/>
        </w:r>
        <w:r w:rsidR="00D72E13">
          <w:rPr>
            <w:noProof/>
            <w:webHidden/>
          </w:rPr>
          <w:instrText xml:space="preserve"> PAGEREF _Toc474426186 \h </w:instrText>
        </w:r>
        <w:r w:rsidR="00D72E13">
          <w:rPr>
            <w:noProof/>
            <w:webHidden/>
          </w:rPr>
        </w:r>
        <w:r w:rsidR="00D72E13">
          <w:rPr>
            <w:noProof/>
            <w:webHidden/>
          </w:rPr>
          <w:fldChar w:fldCharType="separate"/>
        </w:r>
        <w:r w:rsidR="00D72E13">
          <w:rPr>
            <w:noProof/>
            <w:webHidden/>
          </w:rPr>
          <w:t>12</w:t>
        </w:r>
        <w:r w:rsidR="00D72E13">
          <w:rPr>
            <w:noProof/>
            <w:webHidden/>
          </w:rPr>
          <w:fldChar w:fldCharType="end"/>
        </w:r>
      </w:hyperlink>
    </w:p>
    <w:p w14:paraId="7B22E784" w14:textId="77777777" w:rsidR="00D72E13" w:rsidRDefault="00630E6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426187" w:history="1">
        <w:r w:rsidR="00D72E13" w:rsidRPr="00152CE1">
          <w:rPr>
            <w:rStyle w:val="Hyperlink"/>
            <w:noProof/>
          </w:rPr>
          <w:t>?</w:t>
        </w:r>
        <w:r w:rsidR="00D72E13" w:rsidRPr="00152CE1">
          <w:rPr>
            <w:rStyle w:val="Hyperlink"/>
            <w:rFonts w:eastAsia="Microsoft YaHei"/>
            <w:noProof/>
          </w:rPr>
          <w:t xml:space="preserve"> Can Only Be Used in Functions That Return </w:t>
        </w:r>
        <w:r w:rsidR="00D72E13" w:rsidRPr="00152CE1">
          <w:rPr>
            <w:rStyle w:val="Hyperlink"/>
            <w:rFonts w:ascii="Courier" w:hAnsi="Courier"/>
            <w:noProof/>
          </w:rPr>
          <w:t>Result</w:t>
        </w:r>
        <w:r w:rsidR="00D72E13">
          <w:rPr>
            <w:noProof/>
            <w:webHidden/>
          </w:rPr>
          <w:tab/>
        </w:r>
        <w:r w:rsidR="00D72E13">
          <w:rPr>
            <w:noProof/>
            <w:webHidden/>
          </w:rPr>
          <w:fldChar w:fldCharType="begin"/>
        </w:r>
        <w:r w:rsidR="00D72E13">
          <w:rPr>
            <w:noProof/>
            <w:webHidden/>
          </w:rPr>
          <w:instrText xml:space="preserve"> PAGEREF _Toc474426187 \h </w:instrText>
        </w:r>
        <w:r w:rsidR="00D72E13">
          <w:rPr>
            <w:noProof/>
            <w:webHidden/>
          </w:rPr>
        </w:r>
        <w:r w:rsidR="00D72E13">
          <w:rPr>
            <w:noProof/>
            <w:webHidden/>
          </w:rPr>
          <w:fldChar w:fldCharType="separate"/>
        </w:r>
        <w:r w:rsidR="00D72E13">
          <w:rPr>
            <w:noProof/>
            <w:webHidden/>
          </w:rPr>
          <w:t>13</w:t>
        </w:r>
        <w:r w:rsidR="00D72E13">
          <w:rPr>
            <w:noProof/>
            <w:webHidden/>
          </w:rPr>
          <w:fldChar w:fldCharType="end"/>
        </w:r>
      </w:hyperlink>
    </w:p>
    <w:p w14:paraId="0518A958" w14:textId="77777777" w:rsidR="00D72E13" w:rsidRDefault="00630E6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426188" w:history="1">
        <w:r w:rsidR="00D72E13" w:rsidRPr="00152CE1">
          <w:rPr>
            <w:rStyle w:val="Hyperlink"/>
            <w:rFonts w:eastAsia="Microsoft YaHei"/>
            <w:noProof/>
          </w:rPr>
          <w:t xml:space="preserve">To </w:t>
        </w:r>
        <w:r w:rsidR="00D72E13" w:rsidRPr="00152CE1">
          <w:rPr>
            <w:rStyle w:val="Hyperlink"/>
            <w:rFonts w:ascii="Courier" w:hAnsi="Courier"/>
            <w:noProof/>
          </w:rPr>
          <w:t>panic!</w:t>
        </w:r>
        <w:r w:rsidR="00D72E13" w:rsidRPr="00152CE1">
          <w:rPr>
            <w:rStyle w:val="Hyperlink"/>
            <w:rFonts w:eastAsia="Microsoft YaHei"/>
            <w:noProof/>
          </w:rPr>
          <w:t xml:space="preserve"> or Not To </w:t>
        </w:r>
        <w:r w:rsidR="00D72E13" w:rsidRPr="00152CE1">
          <w:rPr>
            <w:rStyle w:val="Hyperlink"/>
            <w:rFonts w:ascii="Courier" w:hAnsi="Courier"/>
            <w:noProof/>
          </w:rPr>
          <w:t>panic!</w:t>
        </w:r>
        <w:r w:rsidR="00D72E13">
          <w:rPr>
            <w:noProof/>
            <w:webHidden/>
          </w:rPr>
          <w:tab/>
        </w:r>
        <w:r w:rsidR="00D72E13">
          <w:rPr>
            <w:noProof/>
            <w:webHidden/>
          </w:rPr>
          <w:fldChar w:fldCharType="begin"/>
        </w:r>
        <w:r w:rsidR="00D72E13">
          <w:rPr>
            <w:noProof/>
            <w:webHidden/>
          </w:rPr>
          <w:instrText xml:space="preserve"> PAGEREF _Toc474426188 \h </w:instrText>
        </w:r>
        <w:r w:rsidR="00D72E13">
          <w:rPr>
            <w:noProof/>
            <w:webHidden/>
          </w:rPr>
        </w:r>
        <w:r w:rsidR="00D72E13">
          <w:rPr>
            <w:noProof/>
            <w:webHidden/>
          </w:rPr>
          <w:fldChar w:fldCharType="separate"/>
        </w:r>
        <w:r w:rsidR="00D72E13">
          <w:rPr>
            <w:noProof/>
            <w:webHidden/>
          </w:rPr>
          <w:t>14</w:t>
        </w:r>
        <w:r w:rsidR="00D72E13">
          <w:rPr>
            <w:noProof/>
            <w:webHidden/>
          </w:rPr>
          <w:fldChar w:fldCharType="end"/>
        </w:r>
      </w:hyperlink>
    </w:p>
    <w:p w14:paraId="1E254826" w14:textId="77777777" w:rsidR="00D72E13" w:rsidRDefault="00630E6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426189" w:history="1">
        <w:r w:rsidR="00D72E13" w:rsidRPr="00152CE1">
          <w:rPr>
            <w:rStyle w:val="Hyperlink"/>
            <w:rFonts w:eastAsia="Microsoft YaHei"/>
            <w:noProof/>
          </w:rPr>
          <w:t>Examples, Prototype Code, and Tests: Perfectly Fine to Panic</w:t>
        </w:r>
        <w:r w:rsidR="00D72E13">
          <w:rPr>
            <w:noProof/>
            <w:webHidden/>
          </w:rPr>
          <w:tab/>
        </w:r>
        <w:r w:rsidR="00D72E13">
          <w:rPr>
            <w:noProof/>
            <w:webHidden/>
          </w:rPr>
          <w:fldChar w:fldCharType="begin"/>
        </w:r>
        <w:r w:rsidR="00D72E13">
          <w:rPr>
            <w:noProof/>
            <w:webHidden/>
          </w:rPr>
          <w:instrText xml:space="preserve"> PAGEREF _Toc474426189 \h </w:instrText>
        </w:r>
        <w:r w:rsidR="00D72E13">
          <w:rPr>
            <w:noProof/>
            <w:webHidden/>
          </w:rPr>
        </w:r>
        <w:r w:rsidR="00D72E13">
          <w:rPr>
            <w:noProof/>
            <w:webHidden/>
          </w:rPr>
          <w:fldChar w:fldCharType="separate"/>
        </w:r>
        <w:r w:rsidR="00D72E13">
          <w:rPr>
            <w:noProof/>
            <w:webHidden/>
          </w:rPr>
          <w:t>14</w:t>
        </w:r>
        <w:r w:rsidR="00D72E13">
          <w:rPr>
            <w:noProof/>
            <w:webHidden/>
          </w:rPr>
          <w:fldChar w:fldCharType="end"/>
        </w:r>
      </w:hyperlink>
    </w:p>
    <w:p w14:paraId="174D8F9B" w14:textId="77777777" w:rsidR="00D72E13" w:rsidRDefault="00630E6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426190" w:history="1">
        <w:r w:rsidR="00D72E13" w:rsidRPr="00152CE1">
          <w:rPr>
            <w:rStyle w:val="Hyperlink"/>
            <w:rFonts w:eastAsia="Microsoft YaHei"/>
            <w:noProof/>
          </w:rPr>
          <w:t>Cases When You Have More Information Than The Compiler</w:t>
        </w:r>
        <w:r w:rsidR="00D72E13">
          <w:rPr>
            <w:noProof/>
            <w:webHidden/>
          </w:rPr>
          <w:tab/>
        </w:r>
        <w:r w:rsidR="00D72E13">
          <w:rPr>
            <w:noProof/>
            <w:webHidden/>
          </w:rPr>
          <w:fldChar w:fldCharType="begin"/>
        </w:r>
        <w:r w:rsidR="00D72E13">
          <w:rPr>
            <w:noProof/>
            <w:webHidden/>
          </w:rPr>
          <w:instrText xml:space="preserve"> PAGEREF _Toc474426190 \h </w:instrText>
        </w:r>
        <w:r w:rsidR="00D72E13">
          <w:rPr>
            <w:noProof/>
            <w:webHidden/>
          </w:rPr>
        </w:r>
        <w:r w:rsidR="00D72E13">
          <w:rPr>
            <w:noProof/>
            <w:webHidden/>
          </w:rPr>
          <w:fldChar w:fldCharType="separate"/>
        </w:r>
        <w:r w:rsidR="00D72E13">
          <w:rPr>
            <w:noProof/>
            <w:webHidden/>
          </w:rPr>
          <w:t>15</w:t>
        </w:r>
        <w:r w:rsidR="00D72E13">
          <w:rPr>
            <w:noProof/>
            <w:webHidden/>
          </w:rPr>
          <w:fldChar w:fldCharType="end"/>
        </w:r>
      </w:hyperlink>
    </w:p>
    <w:p w14:paraId="158AF0D2" w14:textId="77777777" w:rsidR="00D72E13" w:rsidRDefault="00630E6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426191" w:history="1">
        <w:r w:rsidR="00D72E13" w:rsidRPr="00152CE1">
          <w:rPr>
            <w:rStyle w:val="Hyperlink"/>
            <w:rFonts w:eastAsia="Microsoft YaHei"/>
            <w:noProof/>
          </w:rPr>
          <w:t>Guidelines for Error Handling</w:t>
        </w:r>
        <w:r w:rsidR="00D72E13">
          <w:rPr>
            <w:noProof/>
            <w:webHidden/>
          </w:rPr>
          <w:tab/>
        </w:r>
        <w:r w:rsidR="00D72E13">
          <w:rPr>
            <w:noProof/>
            <w:webHidden/>
          </w:rPr>
          <w:fldChar w:fldCharType="begin"/>
        </w:r>
        <w:r w:rsidR="00D72E13">
          <w:rPr>
            <w:noProof/>
            <w:webHidden/>
          </w:rPr>
          <w:instrText xml:space="preserve"> PAGEREF _Toc474426191 \h </w:instrText>
        </w:r>
        <w:r w:rsidR="00D72E13">
          <w:rPr>
            <w:noProof/>
            <w:webHidden/>
          </w:rPr>
        </w:r>
        <w:r w:rsidR="00D72E13">
          <w:rPr>
            <w:noProof/>
            <w:webHidden/>
          </w:rPr>
          <w:fldChar w:fldCharType="separate"/>
        </w:r>
        <w:r w:rsidR="00D72E13">
          <w:rPr>
            <w:noProof/>
            <w:webHidden/>
          </w:rPr>
          <w:t>15</w:t>
        </w:r>
        <w:r w:rsidR="00D72E13">
          <w:rPr>
            <w:noProof/>
            <w:webHidden/>
          </w:rPr>
          <w:fldChar w:fldCharType="end"/>
        </w:r>
      </w:hyperlink>
    </w:p>
    <w:p w14:paraId="0E457505" w14:textId="77777777" w:rsidR="00D72E13" w:rsidRDefault="00630E61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426192" w:history="1">
        <w:r w:rsidR="00D72E13" w:rsidRPr="00152CE1">
          <w:rPr>
            <w:rStyle w:val="Hyperlink"/>
            <w:rFonts w:eastAsia="Microsoft YaHei"/>
            <w:noProof/>
          </w:rPr>
          <w:t>Creating Custom Types for Validation</w:t>
        </w:r>
        <w:r w:rsidR="00D72E13">
          <w:rPr>
            <w:noProof/>
            <w:webHidden/>
          </w:rPr>
          <w:tab/>
        </w:r>
        <w:r w:rsidR="00D72E13">
          <w:rPr>
            <w:noProof/>
            <w:webHidden/>
          </w:rPr>
          <w:fldChar w:fldCharType="begin"/>
        </w:r>
        <w:r w:rsidR="00D72E13">
          <w:rPr>
            <w:noProof/>
            <w:webHidden/>
          </w:rPr>
          <w:instrText xml:space="preserve"> PAGEREF _Toc474426192 \h </w:instrText>
        </w:r>
        <w:r w:rsidR="00D72E13">
          <w:rPr>
            <w:noProof/>
            <w:webHidden/>
          </w:rPr>
        </w:r>
        <w:r w:rsidR="00D72E13">
          <w:rPr>
            <w:noProof/>
            <w:webHidden/>
          </w:rPr>
          <w:fldChar w:fldCharType="separate"/>
        </w:r>
        <w:r w:rsidR="00D72E13">
          <w:rPr>
            <w:noProof/>
            <w:webHidden/>
          </w:rPr>
          <w:t>17</w:t>
        </w:r>
        <w:r w:rsidR="00D72E13">
          <w:rPr>
            <w:noProof/>
            <w:webHidden/>
          </w:rPr>
          <w:fldChar w:fldCharType="end"/>
        </w:r>
      </w:hyperlink>
    </w:p>
    <w:p w14:paraId="19A6F44B" w14:textId="77777777" w:rsidR="00D72E13" w:rsidRDefault="00630E6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4426193" w:history="1">
        <w:r w:rsidR="00D72E13" w:rsidRPr="00152CE1">
          <w:rPr>
            <w:rStyle w:val="Hyperlink"/>
            <w:rFonts w:eastAsia="Microsoft YaHei"/>
            <w:noProof/>
          </w:rPr>
          <w:t>Summary</w:t>
        </w:r>
        <w:r w:rsidR="00D72E13">
          <w:rPr>
            <w:noProof/>
            <w:webHidden/>
          </w:rPr>
          <w:tab/>
        </w:r>
        <w:r w:rsidR="00D72E13">
          <w:rPr>
            <w:noProof/>
            <w:webHidden/>
          </w:rPr>
          <w:fldChar w:fldCharType="begin"/>
        </w:r>
        <w:r w:rsidR="00D72E13">
          <w:rPr>
            <w:noProof/>
            <w:webHidden/>
          </w:rPr>
          <w:instrText xml:space="preserve"> PAGEREF _Toc474426193 \h </w:instrText>
        </w:r>
        <w:r w:rsidR="00D72E13">
          <w:rPr>
            <w:noProof/>
            <w:webHidden/>
          </w:rPr>
        </w:r>
        <w:r w:rsidR="00D72E13">
          <w:rPr>
            <w:noProof/>
            <w:webHidden/>
          </w:rPr>
          <w:fldChar w:fldCharType="separate"/>
        </w:r>
        <w:r w:rsidR="00D72E13">
          <w:rPr>
            <w:noProof/>
            <w:webHidden/>
          </w:rPr>
          <w:t>19</w:t>
        </w:r>
        <w:r w:rsidR="00D72E13">
          <w:rPr>
            <w:noProof/>
            <w:webHidden/>
          </w:rPr>
          <w:fldChar w:fldCharType="end"/>
        </w:r>
      </w:hyperlink>
    </w:p>
    <w:p w14:paraId="34F6B2EB" w14:textId="77777777" w:rsidR="00CB7568" w:rsidRDefault="00D56EE1" w:rsidP="00CB7568">
      <w:pPr>
        <w:pStyle w:val="ChapterStart"/>
        <w:rPr>
          <w:rFonts w:eastAsia="Microsoft YaHei"/>
        </w:rPr>
      </w:pPr>
      <w:r>
        <w:rPr>
          <w:rFonts w:eastAsia="Microsoft YaHei"/>
        </w:rPr>
        <w:fldChar w:fldCharType="end"/>
      </w:r>
      <w:r w:rsidR="00CB7568">
        <w:rPr>
          <w:rFonts w:eastAsia="Microsoft YaHei"/>
        </w:rPr>
        <w:t>Chapter 9</w:t>
      </w:r>
    </w:p>
    <w:p w14:paraId="773ABAC2" w14:textId="77777777" w:rsidR="00E252FD" w:rsidRDefault="0062352A" w:rsidP="00CB7568">
      <w:pPr>
        <w:pStyle w:val="ChapterTitle"/>
        <w:rPr>
          <w:rFonts w:eastAsia="Microsoft YaHei"/>
          <w:sz w:val="48"/>
          <w:szCs w:val="48"/>
        </w:rPr>
      </w:pPr>
      <w:r>
        <w:rPr>
          <w:rFonts w:eastAsia="Microsoft YaHei" w:hint="eastAsia"/>
        </w:rPr>
        <w:t>Error Handling</w:t>
      </w:r>
    </w:p>
    <w:p w14:paraId="231B9911" w14:textId="77777777" w:rsidR="00E252FD" w:rsidRPr="00181762" w:rsidRDefault="0062352A" w:rsidP="00CB7568">
      <w:pPr>
        <w:pStyle w:val="BodyFirst"/>
        <w:rPr>
          <w:rFonts w:eastAsia="Microsoft YaHei"/>
        </w:rPr>
      </w:pPr>
      <w:r w:rsidRPr="00181762">
        <w:rPr>
          <w:rFonts w:eastAsia="Microsoft YaHei" w:hint="eastAsia"/>
        </w:rPr>
        <w:t>Rust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commitment to reliability extends to error handling. Errors are a fact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of life in software, so Rust has a number of features for handling situations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in which something goes wrong. In many cases, Rust will require you to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acknowledge the possibility of an error occurring and take some action before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your code will compile. This makes your program more robust by ensuring that you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won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only discover errors after 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ve deployed your code to production.</w:t>
      </w:r>
    </w:p>
    <w:p w14:paraId="74CBECED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Rust groups errors into two major categories: recoverable and unrecoverable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errors. Recoverable errors are situations when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usually reasonable to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report the problem to the user and retry the operation, like a file not being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found. Unrecoverable errors are always symptoms of bugs, like trying to access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a location beyond the end of an array.</w:t>
      </w:r>
    </w:p>
    <w:p w14:paraId="4E4D3270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Most languages don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distinguish between the two kinds of errors, and handle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both in the same way using mechanisms like exceptions. Rust doesn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have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exceptions. Instead, it has the value </w:t>
      </w:r>
      <w:r w:rsidRPr="00CB7568">
        <w:rPr>
          <w:rStyle w:val="Literal"/>
          <w:rFonts w:hint="eastAsia"/>
        </w:rPr>
        <w:t>Result&lt;T, E&gt;</w:t>
      </w:r>
      <w:r w:rsidRPr="00181762">
        <w:rPr>
          <w:rFonts w:eastAsia="Microsoft YaHei" w:hint="eastAsia"/>
        </w:rPr>
        <w:t xml:space="preserve"> for recoverable errors and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the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macro that stops execution when it encounters unrecoverable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errors. This chapter will cover calling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first, then talk about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returning </w:t>
      </w:r>
      <w:r w:rsidRPr="00CB7568">
        <w:rPr>
          <w:rStyle w:val="Literal"/>
          <w:rFonts w:hint="eastAsia"/>
        </w:rPr>
        <w:t>Result&lt;T, E&gt;</w:t>
      </w:r>
      <w:r w:rsidRPr="00181762">
        <w:rPr>
          <w:rFonts w:eastAsia="Microsoft YaHei" w:hint="eastAsia"/>
        </w:rPr>
        <w:t xml:space="preserve"> values. Finally, 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ll discuss considerations to take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into account when deciding whether to try to recover from an error or to stop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execution.</w:t>
      </w:r>
    </w:p>
    <w:p w14:paraId="0294D3B9" w14:textId="77777777" w:rsidR="00E252FD" w:rsidRDefault="0062352A" w:rsidP="00CB7568">
      <w:pPr>
        <w:pStyle w:val="HeadA"/>
        <w:rPr>
          <w:rFonts w:eastAsia="Microsoft YaHei"/>
          <w:sz w:val="36"/>
          <w:szCs w:val="36"/>
        </w:rPr>
      </w:pPr>
      <w:bookmarkStart w:id="1" w:name="unrecoverable-errors-with-`panic!`"/>
      <w:bookmarkStart w:id="2" w:name="_Toc474426179"/>
      <w:bookmarkEnd w:id="1"/>
      <w:r>
        <w:rPr>
          <w:rFonts w:eastAsia="Microsoft YaHei" w:hint="eastAsia"/>
        </w:rPr>
        <w:t xml:space="preserve">Unrecoverable Errors with </w:t>
      </w:r>
      <w:r w:rsidR="00233233" w:rsidRPr="00233233">
        <w:rPr>
          <w:rStyle w:val="Literal"/>
          <w:rFonts w:hint="eastAsia"/>
        </w:rPr>
        <w:t>panic!</w:t>
      </w:r>
      <w:bookmarkEnd w:id="2"/>
    </w:p>
    <w:p w14:paraId="228B1C4D" w14:textId="77777777" w:rsidR="00E252FD" w:rsidRPr="00181762" w:rsidRDefault="0062352A" w:rsidP="00CB7568">
      <w:pPr>
        <w:pStyle w:val="BodyFirst"/>
        <w:rPr>
          <w:rFonts w:eastAsia="Microsoft YaHei"/>
        </w:rPr>
      </w:pPr>
      <w:r w:rsidRPr="00181762">
        <w:rPr>
          <w:rFonts w:eastAsia="Microsoft YaHei" w:hint="eastAsia"/>
        </w:rPr>
        <w:lastRenderedPageBreak/>
        <w:t>Sometimes, bad things happen, and there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nothing that you can do about it. For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these cases, Rust has the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macro. When this macro executes, your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program will print a failure message, unwind and clean up the stack, and then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quit. The most common situation this occurs in is when a bug of some kind has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been detected and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not clear to the programmer how to handle the error.</w:t>
      </w:r>
    </w:p>
    <w:p w14:paraId="4DC98360" w14:textId="77777777" w:rsidR="00CB7568" w:rsidRDefault="0062352A" w:rsidP="00CB7568">
      <w:pPr>
        <w:pStyle w:val="HeadB"/>
        <w:divId w:val="1700811547"/>
        <w:rPr>
          <w:rFonts w:eastAsia="Microsoft YaHei"/>
        </w:rPr>
      </w:pPr>
      <w:bookmarkStart w:id="3" w:name="unwinding"/>
      <w:bookmarkStart w:id="4" w:name="_Toc474426180"/>
      <w:bookmarkEnd w:id="3"/>
      <w:commentRangeStart w:id="5"/>
      <w:r>
        <w:rPr>
          <w:rFonts w:eastAsia="Microsoft YaHei" w:hint="eastAsia"/>
        </w:rPr>
        <w:t>Unwinding</w:t>
      </w:r>
      <w:bookmarkEnd w:id="4"/>
      <w:commentRangeEnd w:id="5"/>
      <w:r w:rsidR="00630E61">
        <w:rPr>
          <w:rStyle w:val="CommentReference"/>
          <w:rFonts w:ascii="Times New Roman" w:hAnsi="Times New Roman"/>
          <w:b w:val="0"/>
          <w:i w:val="0"/>
        </w:rPr>
        <w:commentReference w:id="5"/>
      </w:r>
    </w:p>
    <w:p w14:paraId="46C1DCB5" w14:textId="77777777" w:rsidR="00E252FD" w:rsidRPr="00CB7568" w:rsidRDefault="0062352A" w:rsidP="00CB7568">
      <w:pPr>
        <w:pStyle w:val="BodyFirst"/>
        <w:divId w:val="1700811547"/>
        <w:rPr>
          <w:rFonts w:eastAsia="Microsoft YaHei"/>
          <w:szCs w:val="24"/>
        </w:rPr>
      </w:pPr>
      <w:r w:rsidRPr="00181762">
        <w:rPr>
          <w:rFonts w:eastAsia="Microsoft YaHei" w:hint="eastAsia"/>
        </w:rPr>
        <w:t xml:space="preserve">By default, when a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occurs, the program starts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unwinding, which means Rust walks back up the stack and cleans up the data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from each function it encounters, but this walking and cleanup is a lot of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work. The alternative is to immediately </w:t>
      </w:r>
      <w:r w:rsidRPr="00181762">
        <w:rPr>
          <w:rFonts w:hint="eastAsia"/>
        </w:rPr>
        <w:t>abort</w:t>
      </w:r>
      <w:r w:rsidRPr="00181762">
        <w:rPr>
          <w:rFonts w:eastAsia="Microsoft YaHei" w:hint="eastAsia"/>
        </w:rPr>
        <w:t>, which ends the program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without cleaning up. Memory that the program was using will then need to be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cleaned up by the operating system. If in your </w:t>
      </w:r>
      <w:commentRangeStart w:id="6"/>
      <w:r w:rsidRPr="00181762">
        <w:rPr>
          <w:rFonts w:eastAsia="Microsoft YaHei" w:hint="eastAsia"/>
        </w:rPr>
        <w:t xml:space="preserve">program </w:t>
      </w:r>
      <w:commentRangeEnd w:id="6"/>
      <w:r w:rsidR="00AE7E9F">
        <w:rPr>
          <w:rStyle w:val="CommentReference"/>
        </w:rPr>
        <w:commentReference w:id="6"/>
      </w:r>
      <w:r w:rsidRPr="00181762">
        <w:rPr>
          <w:rFonts w:eastAsia="Microsoft YaHei" w:hint="eastAsia"/>
        </w:rPr>
        <w:t>you need to make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the resulting binary as small as possible, you can switch from unwinding to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aborting on panic by adding </w:t>
      </w:r>
      <w:commentRangeStart w:id="7"/>
      <w:r w:rsidRPr="00181762">
        <w:rPr>
          <w:rFonts w:hint="eastAsia"/>
        </w:rPr>
        <w:t>panic = 'abort'</w:t>
      </w:r>
      <w:r w:rsidRPr="00181762">
        <w:rPr>
          <w:rFonts w:eastAsia="Microsoft YaHei" w:hint="eastAsia"/>
        </w:rPr>
        <w:t xml:space="preserve"> to the appropriate </w:t>
      </w:r>
      <w:r w:rsidRPr="00181762">
        <w:rPr>
          <w:rFonts w:hint="eastAsia"/>
        </w:rPr>
        <w:t>[profile]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sections in your </w:t>
      </w:r>
      <w:proofErr w:type="spellStart"/>
      <w:r w:rsidRPr="00181762">
        <w:rPr>
          <w:rFonts w:hint="eastAsia"/>
        </w:rPr>
        <w:t>Cargo.toml</w:t>
      </w:r>
      <w:commentRangeEnd w:id="7"/>
      <w:proofErr w:type="spellEnd"/>
      <w:r w:rsidR="00AE7E9F">
        <w:rPr>
          <w:rStyle w:val="CommentReference"/>
        </w:rPr>
        <w:commentReference w:id="7"/>
      </w:r>
      <w:r w:rsidRPr="00181762">
        <w:rPr>
          <w:rFonts w:eastAsia="Microsoft YaHei" w:hint="eastAsia"/>
        </w:rPr>
        <w:t>. For example, if you want to abort on panic in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release mode:</w:t>
      </w:r>
    </w:p>
    <w:p w14:paraId="163CD5A3" w14:textId="77777777" w:rsidR="00E252FD" w:rsidRPr="00CB7568" w:rsidRDefault="0062352A" w:rsidP="00CB7568">
      <w:pPr>
        <w:pStyle w:val="CodeA"/>
        <w:divId w:val="1700811547"/>
      </w:pPr>
      <w:r w:rsidRPr="00CB7568">
        <w:rPr>
          <w:rFonts w:hint="eastAsia"/>
        </w:rPr>
        <w:t>profile.release</w:t>
      </w:r>
    </w:p>
    <w:p w14:paraId="36DC8570" w14:textId="77777777" w:rsidR="00E252FD" w:rsidRPr="00CB7568" w:rsidRDefault="0062352A" w:rsidP="00CB7568">
      <w:pPr>
        <w:pStyle w:val="CodeC"/>
        <w:divId w:val="1700811547"/>
      </w:pPr>
      <w:r w:rsidRPr="00CB7568">
        <w:rPr>
          <w:rFonts w:hint="eastAsia"/>
        </w:rPr>
        <w:t>panic = 'abort'</w:t>
      </w:r>
    </w:p>
    <w:p w14:paraId="44F7EE82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Let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try calling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hint="eastAsia"/>
        </w:rPr>
        <w:t>()</w:t>
      </w:r>
      <w:r w:rsidRPr="00181762">
        <w:rPr>
          <w:rFonts w:eastAsia="Microsoft YaHei" w:hint="eastAsia"/>
        </w:rPr>
        <w:t xml:space="preserve"> with a simple program:</w:t>
      </w:r>
    </w:p>
    <w:p w14:paraId="7685BC60" w14:textId="77777777" w:rsidR="00E252FD" w:rsidRPr="00181762" w:rsidRDefault="0062352A" w:rsidP="00CB7568">
      <w:pPr>
        <w:pStyle w:val="ProductionDirective"/>
        <w:rPr>
          <w:rFonts w:eastAsia="Microsoft YaHei"/>
        </w:rPr>
      </w:pPr>
      <w:r w:rsidRPr="00181762">
        <w:rPr>
          <w:rFonts w:eastAsia="Microsoft YaHei" w:hint="eastAsia"/>
        </w:rPr>
        <w:t>Filename: src/main.rs</w:t>
      </w:r>
    </w:p>
    <w:p w14:paraId="0398B633" w14:textId="77777777" w:rsidR="00E252FD" w:rsidRPr="00CB7568" w:rsidRDefault="0062352A" w:rsidP="00CB7568">
      <w:pPr>
        <w:pStyle w:val="CodeA"/>
      </w:pPr>
      <w:r w:rsidRPr="00CB7568">
        <w:rPr>
          <w:rFonts w:hint="eastAsia"/>
        </w:rPr>
        <w:t>fn main() {</w:t>
      </w:r>
    </w:p>
    <w:p w14:paraId="149277CE" w14:textId="77777777" w:rsidR="00E252FD" w:rsidRPr="00CB7568" w:rsidRDefault="0062352A" w:rsidP="00CB7568">
      <w:pPr>
        <w:pStyle w:val="CodeB"/>
      </w:pPr>
      <w:r w:rsidRPr="00CB7568">
        <w:rPr>
          <w:rFonts w:hint="eastAsia"/>
        </w:rPr>
        <w:t xml:space="preserve">    </w:t>
      </w:r>
      <w:r w:rsidR="00233233" w:rsidRPr="00233233">
        <w:rPr>
          <w:rStyle w:val="Literal"/>
          <w:rFonts w:hint="eastAsia"/>
        </w:rPr>
        <w:t>panic!</w:t>
      </w:r>
      <w:r w:rsidRPr="00CB7568">
        <w:rPr>
          <w:rFonts w:hint="eastAsia"/>
        </w:rPr>
        <w:t>("crash and burn");</w:t>
      </w:r>
    </w:p>
    <w:p w14:paraId="520AD2EE" w14:textId="77777777" w:rsidR="00E252FD" w:rsidRPr="00CB7568" w:rsidRDefault="0062352A" w:rsidP="00CB7568">
      <w:pPr>
        <w:pStyle w:val="CodeC"/>
      </w:pPr>
      <w:r w:rsidRPr="00CB7568">
        <w:rPr>
          <w:rFonts w:hint="eastAsia"/>
        </w:rPr>
        <w:t>}</w:t>
      </w:r>
    </w:p>
    <w:p w14:paraId="044ADE0A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If you run it, 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ll see something like this:</w:t>
      </w:r>
    </w:p>
    <w:p w14:paraId="4734D67C" w14:textId="77777777" w:rsidR="00E252FD" w:rsidRPr="00CB7568" w:rsidRDefault="0062352A" w:rsidP="00CB7568">
      <w:pPr>
        <w:pStyle w:val="CodeA"/>
      </w:pPr>
      <w:r w:rsidRPr="00CB7568">
        <w:rPr>
          <w:rFonts w:hint="eastAsia"/>
        </w:rPr>
        <w:t>$ cargo run</w:t>
      </w:r>
    </w:p>
    <w:p w14:paraId="51153D5F" w14:textId="77777777" w:rsidR="00E252FD" w:rsidRPr="00CB7568" w:rsidRDefault="0062352A" w:rsidP="00CB7568">
      <w:pPr>
        <w:pStyle w:val="CodeB"/>
      </w:pPr>
      <w:r w:rsidRPr="00CB7568">
        <w:rPr>
          <w:rFonts w:hint="eastAsia"/>
        </w:rPr>
        <w:t xml:space="preserve">   Compiling panic v0.1.0 (file:///projects/panic)</w:t>
      </w:r>
    </w:p>
    <w:p w14:paraId="36E035B0" w14:textId="77777777" w:rsidR="00E252FD" w:rsidRPr="00CB7568" w:rsidRDefault="0062352A" w:rsidP="00CB7568">
      <w:pPr>
        <w:pStyle w:val="CodeB"/>
      </w:pPr>
      <w:r w:rsidRPr="00CB7568">
        <w:rPr>
          <w:rFonts w:hint="eastAsia"/>
        </w:rPr>
        <w:t xml:space="preserve">    Finished debug [unoptimized + debuginfo] target(s) in 0.25 secs</w:t>
      </w:r>
    </w:p>
    <w:p w14:paraId="5278620D" w14:textId="77777777" w:rsidR="00E252FD" w:rsidRPr="00CB7568" w:rsidRDefault="0062352A" w:rsidP="00CB7568">
      <w:pPr>
        <w:pStyle w:val="CodeB"/>
      </w:pPr>
      <w:r w:rsidRPr="00CB7568">
        <w:rPr>
          <w:rFonts w:hint="eastAsia"/>
        </w:rPr>
        <w:t xml:space="preserve">     Running `target/debug/panic`</w:t>
      </w:r>
    </w:p>
    <w:p w14:paraId="6F5660A4" w14:textId="77777777" w:rsidR="00E252FD" w:rsidRPr="00CB7568" w:rsidRDefault="0062352A" w:rsidP="00CB7568">
      <w:pPr>
        <w:pStyle w:val="CodeB"/>
      </w:pPr>
      <w:r w:rsidRPr="00CB7568">
        <w:rPr>
          <w:rFonts w:hint="eastAsia"/>
        </w:rPr>
        <w:t>thread 'main' panicked at 'crash and burn', src/main.rs:2</w:t>
      </w:r>
    </w:p>
    <w:p w14:paraId="5FC65E33" w14:textId="77777777" w:rsidR="00E252FD" w:rsidRPr="00CB7568" w:rsidRDefault="0062352A" w:rsidP="00CB7568">
      <w:pPr>
        <w:pStyle w:val="CodeB"/>
      </w:pPr>
      <w:r w:rsidRPr="00CB7568">
        <w:rPr>
          <w:rFonts w:hint="eastAsia"/>
        </w:rPr>
        <w:t>note: Run with `RUST_BACKTRACE=1` for a backtrace.</w:t>
      </w:r>
    </w:p>
    <w:p w14:paraId="5818B6A6" w14:textId="77777777" w:rsidR="00E252FD" w:rsidRPr="00CB7568" w:rsidRDefault="0062352A" w:rsidP="00CB7568">
      <w:pPr>
        <w:pStyle w:val="CodeC"/>
      </w:pPr>
      <w:r w:rsidRPr="00CB7568">
        <w:rPr>
          <w:rFonts w:hint="eastAsia"/>
        </w:rPr>
        <w:lastRenderedPageBreak/>
        <w:t>error: Process didn't exit successfully: `target/debug/panic` (exit code: 101)</w:t>
      </w:r>
    </w:p>
    <w:p w14:paraId="4723DC44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The last three lines contain the error message caused by the call to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>.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The first line shows our panic message and the place in our source code where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the panic occurred: </w:t>
      </w:r>
      <w:r w:rsidRPr="00CB7568">
        <w:rPr>
          <w:rStyle w:val="EmphasisItalic"/>
          <w:rFonts w:hint="eastAsia"/>
        </w:rPr>
        <w:t>src/main.rs:2</w:t>
      </w:r>
      <w:r w:rsidRPr="00181762">
        <w:rPr>
          <w:rFonts w:eastAsia="Microsoft YaHei" w:hint="eastAsia"/>
        </w:rPr>
        <w:t xml:space="preserve"> indicates that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the second like of our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main.rs file.</w:t>
      </w:r>
    </w:p>
    <w:p w14:paraId="45C5EE00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In this case, the line indicated is part of our code, and if we go to that line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we see the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macro call. In other cases, the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call might be in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code that our code calls. The filename and line number reported by the error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message will be someone else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code where the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macro is called, not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line of our code that eventually led to the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. We can use the </w:t>
      </w:r>
      <w:proofErr w:type="spellStart"/>
      <w:r w:rsidRPr="00181762">
        <w:rPr>
          <w:rFonts w:eastAsia="Microsoft YaHei" w:hint="eastAsia"/>
        </w:rPr>
        <w:t>backtrace</w:t>
      </w:r>
      <w:proofErr w:type="spellEnd"/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of the functions the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call came from to figure this out.</w:t>
      </w:r>
    </w:p>
    <w:p w14:paraId="554852E9" w14:textId="77777777" w:rsidR="00E252FD" w:rsidRPr="00CB7568" w:rsidRDefault="0062352A" w:rsidP="00CB7568">
      <w:pPr>
        <w:pStyle w:val="HeadB"/>
        <w:rPr>
          <w:rFonts w:eastAsia="Microsoft YaHei"/>
        </w:rPr>
      </w:pPr>
      <w:bookmarkStart w:id="8" w:name="using-a-`panic!`-backtrace"/>
      <w:bookmarkStart w:id="9" w:name="_Toc474426181"/>
      <w:bookmarkEnd w:id="8"/>
      <w:r w:rsidRPr="00181762">
        <w:rPr>
          <w:rFonts w:eastAsia="Microsoft YaHei" w:hint="eastAsia"/>
        </w:rPr>
        <w:t xml:space="preserve">Using a </w:t>
      </w:r>
      <w:r w:rsidR="00233233" w:rsidRPr="00233233">
        <w:rPr>
          <w:rStyle w:val="Literal"/>
          <w:rFonts w:hint="eastAsia"/>
        </w:rPr>
        <w:t>panic!</w:t>
      </w:r>
      <w:r>
        <w:rPr>
          <w:rFonts w:eastAsia="Microsoft YaHei" w:hint="eastAsia"/>
        </w:rPr>
        <w:t xml:space="preserve"> Backtrace</w:t>
      </w:r>
      <w:bookmarkEnd w:id="9"/>
    </w:p>
    <w:p w14:paraId="52A19779" w14:textId="77777777" w:rsidR="00E252FD" w:rsidRPr="00181762" w:rsidRDefault="0062352A" w:rsidP="00CB7568">
      <w:pPr>
        <w:pStyle w:val="BodyFirst"/>
        <w:rPr>
          <w:rFonts w:eastAsia="Microsoft YaHei"/>
        </w:rPr>
      </w:pPr>
      <w:r w:rsidRPr="00181762">
        <w:rPr>
          <w:rFonts w:eastAsia="Microsoft YaHei" w:hint="eastAsia"/>
        </w:rPr>
        <w:t>Let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look at another example to see what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like when a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call comes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from a library because of a bug in our code instead of from our code calling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the macro directly:</w:t>
      </w:r>
    </w:p>
    <w:p w14:paraId="1C3CED34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Filename: src/main.rs</w:t>
      </w:r>
    </w:p>
    <w:p w14:paraId="68649B1C" w14:textId="77777777" w:rsidR="00E252FD" w:rsidRPr="00CB7568" w:rsidRDefault="0062352A" w:rsidP="00CB7568">
      <w:pPr>
        <w:pStyle w:val="CodeA"/>
      </w:pPr>
      <w:r w:rsidRPr="00CB7568">
        <w:rPr>
          <w:rFonts w:hint="eastAsia"/>
        </w:rPr>
        <w:t>fn main() {</w:t>
      </w:r>
    </w:p>
    <w:p w14:paraId="769F7C5A" w14:textId="77777777" w:rsidR="00E252FD" w:rsidRPr="00CB7568" w:rsidRDefault="0062352A" w:rsidP="00CB7568">
      <w:pPr>
        <w:pStyle w:val="CodeB"/>
      </w:pPr>
      <w:r w:rsidRPr="00CB7568">
        <w:rPr>
          <w:rFonts w:hint="eastAsia"/>
        </w:rPr>
        <w:t xml:space="preserve">    let v = vec![1, 2, 3];</w:t>
      </w:r>
    </w:p>
    <w:p w14:paraId="5F727A36" w14:textId="77777777" w:rsidR="00E252FD" w:rsidRPr="00CB7568" w:rsidRDefault="00E252FD" w:rsidP="00CB7568">
      <w:pPr>
        <w:pStyle w:val="CodeB"/>
      </w:pPr>
    </w:p>
    <w:p w14:paraId="45C74AA6" w14:textId="77777777" w:rsidR="00E252FD" w:rsidRPr="00CB7568" w:rsidRDefault="0062352A" w:rsidP="00CB7568">
      <w:pPr>
        <w:pStyle w:val="CodeB"/>
      </w:pPr>
      <w:r w:rsidRPr="00CB7568">
        <w:rPr>
          <w:rFonts w:hint="eastAsia"/>
        </w:rPr>
        <w:t xml:space="preserve">    v[100];</w:t>
      </w:r>
    </w:p>
    <w:p w14:paraId="0987A4C4" w14:textId="77777777" w:rsidR="00E252FD" w:rsidRPr="00CB7568" w:rsidRDefault="0062352A" w:rsidP="00CB7568">
      <w:pPr>
        <w:pStyle w:val="CodeC"/>
      </w:pPr>
      <w:r w:rsidRPr="00CB7568">
        <w:rPr>
          <w:rFonts w:hint="eastAsia"/>
        </w:rPr>
        <w:t>}</w:t>
      </w:r>
    </w:p>
    <w:p w14:paraId="33C89A3E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re attempting to access the hundredth element of our vector, but it only has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three elements. In this situation, Rust will panic. Using </w:t>
      </w:r>
      <w:r w:rsidRPr="00181762">
        <w:rPr>
          <w:rFonts w:hint="eastAsia"/>
        </w:rPr>
        <w:t>[]</w:t>
      </w:r>
      <w:r w:rsidRPr="00181762">
        <w:rPr>
          <w:rFonts w:eastAsia="Microsoft YaHei" w:hint="eastAsia"/>
        </w:rPr>
        <w:t xml:space="preserve"> is supposed to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return an element, but if you pass an invalid index, there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no element that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Rust could return here that would be correct.</w:t>
      </w:r>
    </w:p>
    <w:p w14:paraId="31D2085A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Other languages like C will attempt to give you exactly what you asked for in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this situation, even though it isn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what you want: 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ll get whatever is at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the location in memory that would correspond to that element in the vector,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even though the memory doesn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belong to the vector. This is called a buffer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overread, and can lead to security vulnerabilities if an attacker can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manipulate the index in such a way as to read data they shouldn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be allowed to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that is stored after the array.</w:t>
      </w:r>
    </w:p>
    <w:p w14:paraId="619737A4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In order to protect your program from this sort of vulnerability, if you try to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read an element at an index that doesn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exist, Rust will stop execution and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refuse to continue. Let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try it and see:</w:t>
      </w:r>
    </w:p>
    <w:p w14:paraId="013E6B58" w14:textId="77777777" w:rsidR="00E252FD" w:rsidRPr="0077437E" w:rsidRDefault="0062352A" w:rsidP="0077437E">
      <w:pPr>
        <w:pStyle w:val="CodeA"/>
      </w:pPr>
      <w:r w:rsidRPr="0077437E">
        <w:rPr>
          <w:rFonts w:hint="eastAsia"/>
        </w:rPr>
        <w:lastRenderedPageBreak/>
        <w:t>$ cargo run</w:t>
      </w:r>
    </w:p>
    <w:p w14:paraId="52A8BD80" w14:textId="77777777" w:rsidR="00E252FD" w:rsidRPr="0077437E" w:rsidRDefault="0062352A" w:rsidP="0077437E">
      <w:pPr>
        <w:pStyle w:val="CodeB"/>
      </w:pPr>
      <w:r w:rsidRPr="0077437E">
        <w:rPr>
          <w:rFonts w:hint="eastAsia"/>
        </w:rPr>
        <w:t xml:space="preserve">   Compiling panic v0.1.0 (file:///projects/panic)</w:t>
      </w:r>
    </w:p>
    <w:p w14:paraId="2E7AA9A0" w14:textId="77777777" w:rsidR="00E252FD" w:rsidRPr="0077437E" w:rsidRDefault="0062352A" w:rsidP="0077437E">
      <w:pPr>
        <w:pStyle w:val="CodeB"/>
      </w:pPr>
      <w:r w:rsidRPr="0077437E">
        <w:rPr>
          <w:rFonts w:hint="eastAsia"/>
        </w:rPr>
        <w:t xml:space="preserve">    Finished debug [unoptimized + debuginfo] target(s) in 0.27 secs</w:t>
      </w:r>
    </w:p>
    <w:p w14:paraId="32CA2110" w14:textId="77777777" w:rsidR="00E252FD" w:rsidRPr="0077437E" w:rsidRDefault="0062352A" w:rsidP="0077437E">
      <w:pPr>
        <w:pStyle w:val="CodeB"/>
      </w:pPr>
      <w:r w:rsidRPr="0077437E">
        <w:rPr>
          <w:rFonts w:hint="eastAsia"/>
        </w:rPr>
        <w:t xml:space="preserve">     Running `target/debug/panic`</w:t>
      </w:r>
    </w:p>
    <w:p w14:paraId="0F6336A9" w14:textId="77777777" w:rsidR="00E252FD" w:rsidRPr="0077437E" w:rsidRDefault="0062352A" w:rsidP="0077437E">
      <w:pPr>
        <w:pStyle w:val="CodeB"/>
      </w:pPr>
      <w:r w:rsidRPr="0077437E">
        <w:rPr>
          <w:rFonts w:hint="eastAsia"/>
        </w:rPr>
        <w:t>thread 'main' panicked at 'index out of bounds: the len is 3 but the index is</w:t>
      </w:r>
    </w:p>
    <w:p w14:paraId="6C34AEAF" w14:textId="77777777" w:rsidR="00E252FD" w:rsidRPr="0077437E" w:rsidRDefault="0062352A" w:rsidP="0077437E">
      <w:pPr>
        <w:pStyle w:val="CodeB"/>
      </w:pPr>
      <w:r w:rsidRPr="0077437E">
        <w:rPr>
          <w:rFonts w:hint="eastAsia"/>
        </w:rPr>
        <w:t xml:space="preserve">100', </w:t>
      </w:r>
      <w:commentRangeStart w:id="10"/>
      <w:r w:rsidRPr="0077437E">
        <w:rPr>
          <w:rFonts w:hint="eastAsia"/>
        </w:rPr>
        <w:t>../src/libcollections/vec.rs</w:t>
      </w:r>
      <w:commentRangeEnd w:id="10"/>
      <w:r w:rsidR="00AE7E9F">
        <w:rPr>
          <w:rStyle w:val="CommentReference"/>
          <w:rFonts w:ascii="Times New Roman" w:hAnsi="Times New Roman"/>
          <w:noProof w:val="0"/>
        </w:rPr>
        <w:commentReference w:id="10"/>
      </w:r>
      <w:r w:rsidRPr="0077437E">
        <w:rPr>
          <w:rFonts w:hint="eastAsia"/>
        </w:rPr>
        <w:t>:1265</w:t>
      </w:r>
    </w:p>
    <w:p w14:paraId="3C1E5FBE" w14:textId="77777777" w:rsidR="00E252FD" w:rsidRPr="0077437E" w:rsidRDefault="0062352A" w:rsidP="0077437E">
      <w:pPr>
        <w:pStyle w:val="CodeB"/>
      </w:pPr>
      <w:r w:rsidRPr="0077437E">
        <w:rPr>
          <w:rFonts w:hint="eastAsia"/>
        </w:rPr>
        <w:t>note: Run with `RUST_BACKTRACE=1` for a backtrace.</w:t>
      </w:r>
    </w:p>
    <w:p w14:paraId="744BD2B6" w14:textId="77777777" w:rsidR="00E252FD" w:rsidRPr="0077437E" w:rsidRDefault="0062352A" w:rsidP="0077437E">
      <w:pPr>
        <w:pStyle w:val="CodeC"/>
        <w:rPr>
          <w:rStyle w:val="Literal"/>
          <w:color w:val="auto"/>
        </w:rPr>
      </w:pPr>
      <w:r w:rsidRPr="0077437E">
        <w:rPr>
          <w:rFonts w:hint="eastAsia"/>
        </w:rPr>
        <w:t>error: Process didn't exit successfully: `target/debug/panic` (exit code: 101)</w:t>
      </w:r>
    </w:p>
    <w:p w14:paraId="1BDF9664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This points at a file we didn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t write, </w:t>
      </w:r>
      <w:commentRangeStart w:id="11"/>
      <w:r w:rsidR="0077437E" w:rsidRPr="0077437E">
        <w:rPr>
          <w:rStyle w:val="EmphasisItalic"/>
          <w:rFonts w:eastAsia="Microsoft YaHei"/>
        </w:rPr>
        <w:t>.</w:t>
      </w:r>
      <w:r w:rsidRPr="0077437E">
        <w:rPr>
          <w:rStyle w:val="EmphasisItalic"/>
          <w:rFonts w:eastAsia="Microsoft YaHei" w:hint="eastAsia"/>
        </w:rPr>
        <w:t>./</w:t>
      </w:r>
      <w:commentRangeEnd w:id="11"/>
      <w:proofErr w:type="spellStart"/>
      <w:r w:rsidR="0077437E">
        <w:rPr>
          <w:rStyle w:val="CommentReference"/>
        </w:rPr>
        <w:commentReference w:id="11"/>
      </w:r>
      <w:r w:rsidRPr="0077437E">
        <w:rPr>
          <w:rStyle w:val="EmphasisItalic"/>
          <w:rFonts w:eastAsia="Microsoft YaHei" w:hint="eastAsia"/>
        </w:rPr>
        <w:t>src</w:t>
      </w:r>
      <w:proofErr w:type="spellEnd"/>
      <w:r w:rsidRPr="0077437E">
        <w:rPr>
          <w:rStyle w:val="EmphasisItalic"/>
          <w:rFonts w:eastAsia="Microsoft YaHei" w:hint="eastAsia"/>
        </w:rPr>
        <w:t>/</w:t>
      </w:r>
      <w:proofErr w:type="spellStart"/>
      <w:r w:rsidRPr="0077437E">
        <w:rPr>
          <w:rStyle w:val="EmphasisItalic"/>
          <w:rFonts w:eastAsia="Microsoft YaHei" w:hint="eastAsia"/>
        </w:rPr>
        <w:t>libcollections</w:t>
      </w:r>
      <w:proofErr w:type="spellEnd"/>
      <w:r w:rsidRPr="0077437E">
        <w:rPr>
          <w:rStyle w:val="EmphasisItalic"/>
          <w:rFonts w:eastAsia="Microsoft YaHei" w:hint="eastAsia"/>
        </w:rPr>
        <w:t>/vec.rs</w:t>
      </w:r>
      <w:r w:rsidRPr="00181762">
        <w:rPr>
          <w:rFonts w:eastAsia="Microsoft YaHei" w:hint="eastAsia"/>
        </w:rPr>
        <w:t>. That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the implementation of </w:t>
      </w:r>
      <w:proofErr w:type="spellStart"/>
      <w:r w:rsidRPr="0077437E">
        <w:rPr>
          <w:rStyle w:val="Literal"/>
          <w:rFonts w:hint="eastAsia"/>
        </w:rPr>
        <w:t>Vec</w:t>
      </w:r>
      <w:proofErr w:type="spellEnd"/>
      <w:r w:rsidRPr="0077437E">
        <w:rPr>
          <w:rStyle w:val="Literal"/>
          <w:rFonts w:hint="eastAsia"/>
        </w:rPr>
        <w:t>&lt;T&gt;</w:t>
      </w:r>
      <w:r w:rsidRPr="00181762">
        <w:rPr>
          <w:rFonts w:eastAsia="Microsoft YaHei" w:hint="eastAsia"/>
        </w:rPr>
        <w:t xml:space="preserve"> in the standard library. The code that gets run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when we use </w:t>
      </w:r>
      <w:r w:rsidRPr="0077437E">
        <w:rPr>
          <w:rStyle w:val="Literal"/>
          <w:rFonts w:hint="eastAsia"/>
        </w:rPr>
        <w:t>[]</w:t>
      </w:r>
      <w:r w:rsidRPr="00181762">
        <w:rPr>
          <w:rFonts w:eastAsia="Microsoft YaHei" w:hint="eastAsia"/>
        </w:rPr>
        <w:t xml:space="preserve"> on our vector </w:t>
      </w:r>
      <w:r w:rsidRPr="0077437E">
        <w:rPr>
          <w:rStyle w:val="Literal"/>
          <w:rFonts w:hint="eastAsia"/>
        </w:rPr>
        <w:t>v</w:t>
      </w:r>
      <w:r w:rsidRPr="00181762">
        <w:rPr>
          <w:rFonts w:eastAsia="Microsoft YaHei" w:hint="eastAsia"/>
        </w:rPr>
        <w:t xml:space="preserve"> is in </w:t>
      </w:r>
      <w:r w:rsidRPr="0077437E">
        <w:rPr>
          <w:rStyle w:val="EmphasisItalic"/>
          <w:rFonts w:eastAsia="Microsoft YaHei" w:hint="eastAsia"/>
        </w:rPr>
        <w:t>../</w:t>
      </w:r>
      <w:proofErr w:type="spellStart"/>
      <w:r w:rsidRPr="0077437E">
        <w:rPr>
          <w:rStyle w:val="EmphasisItalic"/>
          <w:rFonts w:eastAsia="Microsoft YaHei" w:hint="eastAsia"/>
        </w:rPr>
        <w:t>src</w:t>
      </w:r>
      <w:proofErr w:type="spellEnd"/>
      <w:r w:rsidRPr="0077437E">
        <w:rPr>
          <w:rStyle w:val="EmphasisItalic"/>
          <w:rFonts w:eastAsia="Microsoft YaHei" w:hint="eastAsia"/>
        </w:rPr>
        <w:t>/</w:t>
      </w:r>
      <w:proofErr w:type="spellStart"/>
      <w:r w:rsidRPr="0077437E">
        <w:rPr>
          <w:rStyle w:val="EmphasisItalic"/>
          <w:rFonts w:eastAsia="Microsoft YaHei" w:hint="eastAsia"/>
        </w:rPr>
        <w:t>libcollections</w:t>
      </w:r>
      <w:proofErr w:type="spellEnd"/>
      <w:r w:rsidRPr="0077437E">
        <w:rPr>
          <w:rStyle w:val="EmphasisItalic"/>
          <w:rFonts w:eastAsia="Microsoft YaHei" w:hint="eastAsia"/>
        </w:rPr>
        <w:t>/vec.rs</w:t>
      </w:r>
      <w:r w:rsidRPr="00181762">
        <w:rPr>
          <w:rFonts w:eastAsia="Microsoft YaHei" w:hint="eastAsia"/>
        </w:rPr>
        <w:t>, and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that is where the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is actually happening.</w:t>
      </w:r>
    </w:p>
    <w:p w14:paraId="6B9940FC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The next </w:t>
      </w:r>
      <w:r w:rsidRPr="00181762">
        <w:rPr>
          <w:rFonts w:hint="eastAsia"/>
        </w:rPr>
        <w:t>note</w:t>
      </w:r>
      <w:r w:rsidRPr="00181762">
        <w:rPr>
          <w:rFonts w:eastAsia="Microsoft YaHei" w:hint="eastAsia"/>
        </w:rPr>
        <w:t xml:space="preserve"> line tells us that we can set the </w:t>
      </w:r>
      <w:r w:rsidRPr="0077437E">
        <w:rPr>
          <w:rStyle w:val="Literal"/>
          <w:rFonts w:hint="eastAsia"/>
        </w:rPr>
        <w:t>RUST_BACKTRACE</w:t>
      </w:r>
      <w:r w:rsidRPr="00181762">
        <w:rPr>
          <w:rFonts w:eastAsia="Microsoft YaHei" w:hint="eastAsia"/>
        </w:rPr>
        <w:t xml:space="preserve"> environment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variable to get a </w:t>
      </w:r>
      <w:proofErr w:type="spellStart"/>
      <w:r w:rsidRPr="00181762">
        <w:rPr>
          <w:rFonts w:eastAsia="Microsoft YaHei" w:hint="eastAsia"/>
        </w:rPr>
        <w:t>backtrace</w:t>
      </w:r>
      <w:proofErr w:type="spellEnd"/>
      <w:r w:rsidRPr="00181762">
        <w:rPr>
          <w:rFonts w:eastAsia="Microsoft YaHei" w:hint="eastAsia"/>
        </w:rPr>
        <w:t xml:space="preserve"> of exactly what happened to cause the error. Let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try that. Listing 9-1 shows the output:</w:t>
      </w:r>
    </w:p>
    <w:p w14:paraId="715EE866" w14:textId="77777777" w:rsidR="0077437E" w:rsidRPr="0077437E" w:rsidRDefault="00181762" w:rsidP="0077437E">
      <w:pPr>
        <w:pStyle w:val="CodeSingle"/>
      </w:pPr>
      <w:commentRangeStart w:id="12"/>
      <w:commentRangeStart w:id="13"/>
      <w:r w:rsidRPr="0077437E">
        <w:rPr>
          <w:rFonts w:hint="eastAsia"/>
        </w:rPr>
        <w:t xml:space="preserve">  </w:t>
      </w:r>
      <w:r w:rsidR="0062352A" w:rsidRPr="0077437E">
        <w:rPr>
          <w:rFonts w:hint="eastAsia"/>
        </w:rPr>
        <w:t xml:space="preserve">text $ RUST_BACKTRACE=1 cargo run Finished debug [unoptimized + debuginfo] target(s) in 0.0 secs Running `target/debug/panic` thread 'main' panicked at 'index out of bounds: the len is 3 but the index is 100', </w:t>
      </w:r>
      <w:commentRangeEnd w:id="12"/>
      <w:r w:rsidR="00AE7E9F">
        <w:rPr>
          <w:rStyle w:val="CommentReference"/>
          <w:rFonts w:ascii="Times New Roman" w:eastAsia="Times New Roman" w:hAnsi="Times New Roman"/>
          <w:noProof w:val="0"/>
        </w:rPr>
        <w:commentReference w:id="12"/>
      </w:r>
      <w:commentRangeEnd w:id="13"/>
      <w:r w:rsidR="00630E61">
        <w:rPr>
          <w:rStyle w:val="CommentReference"/>
          <w:rFonts w:ascii="Times New Roman" w:eastAsia="Times New Roman" w:hAnsi="Times New Roman"/>
          <w:noProof w:val="0"/>
        </w:rPr>
        <w:commentReference w:id="13"/>
      </w:r>
      <w:r w:rsidR="0062352A" w:rsidRPr="0077437E">
        <w:rPr>
          <w:rFonts w:hint="eastAsia"/>
        </w:rPr>
        <w:t xml:space="preserve">../src/libcollections/vec.rs:1265 stack backtrace: 1: 0x560956150ae9 - std::sys::backtrace::tracing::imp::write::h482d45d91246faa2 2: 0x56095615345c - std::panicking::default_hook::_{{closure}}::h89158f66286b674e 3: 0x56095615291e - std::panicking::default_hook::h9e30d428ee3b0c43 4: 0x560956152f88 - std::panicking::rust_panic_with_hook::h2224f33fb7bf2f4c 5: 0x560956152e22 - std::panicking::begin_panic::hcb11a4dc6d779ae5 6: 0x560956152d50 - std::panicking::begin_panic_fmt::h310416c62f3935b3 7: 0x560956152cd1 - rust_begin_unwind 8: 0x560956188a2f - core::panicking::panic_fmt::hc5789f4e80194729 9: 0x5609561889d3 - core::panicking::panic_bounds_check::hb2d969c3cc11ed08 10: 0x56095614c075 - _&lt;collections..vec..Vec&lt;T&gt; as core..ops..Index&lt;usize&gt;&gt;::index::hb9f10d3dadbe8101 at ../src/libcollections/vec.rs:1265 11: 0x56095614c134 - panic::main::h2d7d3751fb8705e2 at /projects/panic/src/main.rs:4 12: 0x56095615af46 - __rust_maybe_catch_panic 13: 0x560956152082 - </w:t>
      </w:r>
      <w:r w:rsidR="0062352A" w:rsidRPr="0077437E">
        <w:rPr>
          <w:rFonts w:hint="eastAsia"/>
        </w:rPr>
        <w:lastRenderedPageBreak/>
        <w:t>std::rt::lang_start::h352a66f5026f54bd 14: 0x56095614c1b3 - main 15: 0x7f75b88ed72f - __libc_start_main 16: 0x56095614b3c8 - _start 17: 0x0 - &lt;unknown&gt; error: Process didn't exit successfully: `target/debug/panic` (exit code: 101)</w:t>
      </w:r>
      <w:r w:rsidRPr="0077437E">
        <w:rPr>
          <w:rFonts w:hint="eastAsia"/>
        </w:rPr>
        <w:t xml:space="preserve">    </w:t>
      </w:r>
    </w:p>
    <w:p w14:paraId="61067DC6" w14:textId="77777777" w:rsidR="00E252FD" w:rsidRDefault="0062352A" w:rsidP="0077437E">
      <w:pPr>
        <w:pStyle w:val="Caption"/>
      </w:pPr>
      <w:r>
        <w:rPr>
          <w:rFonts w:hint="eastAsia"/>
        </w:rPr>
        <w:t xml:space="preserve">Listing 9-1: The </w:t>
      </w:r>
      <w:proofErr w:type="spellStart"/>
      <w:r>
        <w:rPr>
          <w:rFonts w:hint="eastAsia"/>
        </w:rPr>
        <w:t>backtrace</w:t>
      </w:r>
      <w:proofErr w:type="spellEnd"/>
      <w:r>
        <w:rPr>
          <w:rFonts w:hint="eastAsia"/>
        </w:rPr>
        <w:t xml:space="preserve"> generated by a call to </w:t>
      </w:r>
      <w:r w:rsidR="00233233" w:rsidRPr="00233233">
        <w:rPr>
          <w:rStyle w:val="Literal"/>
          <w:rFonts w:hint="eastAsia"/>
        </w:rPr>
        <w:t>panic!</w:t>
      </w:r>
      <w:r>
        <w:rPr>
          <w:rFonts w:hint="eastAsia"/>
        </w:rPr>
        <w:t xml:space="preserve"> displayed when</w:t>
      </w:r>
      <w:r w:rsidR="00181762">
        <w:rPr>
          <w:rFonts w:hint="eastAsia"/>
        </w:rPr>
        <w:t xml:space="preserve"> </w:t>
      </w:r>
      <w:r>
        <w:rPr>
          <w:rFonts w:hint="eastAsia"/>
        </w:rPr>
        <w:t xml:space="preserve">the environment variable </w:t>
      </w:r>
      <w:r w:rsidRPr="00CB7568">
        <w:rPr>
          <w:rStyle w:val="Literal"/>
          <w:rFonts w:hint="eastAsia"/>
        </w:rPr>
        <w:t>RUST_BACKTRACE</w:t>
      </w:r>
      <w:r>
        <w:rPr>
          <w:rFonts w:hint="eastAsia"/>
        </w:rPr>
        <w:t xml:space="preserve"> is set</w:t>
      </w:r>
      <w:r w:rsidR="00181762">
        <w:rPr>
          <w:rFonts w:hint="eastAsia"/>
        </w:rPr>
        <w:t xml:space="preserve">   </w:t>
      </w:r>
    </w:p>
    <w:p w14:paraId="51140459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That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a lot of output! Line 11 of the </w:t>
      </w:r>
      <w:proofErr w:type="spellStart"/>
      <w:r w:rsidRPr="00181762">
        <w:rPr>
          <w:rFonts w:eastAsia="Microsoft YaHei" w:hint="eastAsia"/>
        </w:rPr>
        <w:t>backtrace</w:t>
      </w:r>
      <w:proofErr w:type="spellEnd"/>
      <w:r w:rsidRPr="00181762">
        <w:rPr>
          <w:rFonts w:eastAsia="Microsoft YaHei" w:hint="eastAsia"/>
        </w:rPr>
        <w:t xml:space="preserve"> points to the line in our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project causing the problem: </w:t>
      </w:r>
      <w:proofErr w:type="spellStart"/>
      <w:r w:rsidRPr="0077437E">
        <w:rPr>
          <w:rStyle w:val="EmphasisItalic"/>
          <w:rFonts w:hint="eastAsia"/>
        </w:rPr>
        <w:t>src</w:t>
      </w:r>
      <w:proofErr w:type="spellEnd"/>
      <w:r w:rsidRPr="0077437E">
        <w:rPr>
          <w:rStyle w:val="EmphasisItalic"/>
          <w:rFonts w:hint="eastAsia"/>
        </w:rPr>
        <w:t>/main.rs</w:t>
      </w:r>
      <w:r w:rsidRPr="00181762">
        <w:rPr>
          <w:rFonts w:eastAsia="Microsoft YaHei" w:hint="eastAsia"/>
        </w:rPr>
        <w:t xml:space="preserve">, line four. A </w:t>
      </w:r>
      <w:proofErr w:type="spellStart"/>
      <w:r w:rsidRPr="00181762">
        <w:rPr>
          <w:rFonts w:eastAsia="Microsoft YaHei" w:hint="eastAsia"/>
        </w:rPr>
        <w:t>backtrace</w:t>
      </w:r>
      <w:proofErr w:type="spellEnd"/>
      <w:r w:rsidRPr="00181762">
        <w:rPr>
          <w:rFonts w:eastAsia="Microsoft YaHei" w:hint="eastAsia"/>
        </w:rPr>
        <w:t xml:space="preserve"> is a list of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all the functions that have been called to get to this point. </w:t>
      </w:r>
      <w:proofErr w:type="spellStart"/>
      <w:r w:rsidRPr="00181762">
        <w:rPr>
          <w:rFonts w:eastAsia="Microsoft YaHei" w:hint="eastAsia"/>
        </w:rPr>
        <w:t>Backtraces</w:t>
      </w:r>
      <w:proofErr w:type="spellEnd"/>
      <w:r w:rsidRPr="00181762">
        <w:rPr>
          <w:rFonts w:eastAsia="Microsoft YaHei" w:hint="eastAsia"/>
        </w:rPr>
        <w:t xml:space="preserve"> in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Rust work like they do in other languages: the key to reading the </w:t>
      </w:r>
      <w:proofErr w:type="spellStart"/>
      <w:r w:rsidRPr="00181762">
        <w:rPr>
          <w:rFonts w:eastAsia="Microsoft YaHei" w:hint="eastAsia"/>
        </w:rPr>
        <w:t>backtrace</w:t>
      </w:r>
      <w:proofErr w:type="spellEnd"/>
      <w:r w:rsidRPr="00181762">
        <w:rPr>
          <w:rFonts w:eastAsia="Microsoft YaHei" w:hint="eastAsia"/>
        </w:rPr>
        <w:t xml:space="preserve"> is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to start from the top and read until you see files you wrote. That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the spot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where the problem originated. The lines above the lines mentioning your files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are code that your code called; the lines below are code that called your code.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These lines might include core Rust code, standard library code, or crates that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re using.</w:t>
      </w:r>
    </w:p>
    <w:p w14:paraId="07F7A7FF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If we don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want our program to panic, the location pointed to by the first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line mentioning a file we wrote is where we should start investigating in order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to figure out how we got to this location with values that caused the panic. In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our example where we deliberately wrote code that would panic in order to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demonstrate how to use </w:t>
      </w:r>
      <w:proofErr w:type="spellStart"/>
      <w:r w:rsidRPr="00181762">
        <w:rPr>
          <w:rFonts w:eastAsia="Microsoft YaHei" w:hint="eastAsia"/>
        </w:rPr>
        <w:t>backtraces</w:t>
      </w:r>
      <w:proofErr w:type="spellEnd"/>
      <w:r w:rsidRPr="00181762">
        <w:rPr>
          <w:rFonts w:eastAsia="Microsoft YaHei" w:hint="eastAsia"/>
        </w:rPr>
        <w:t>, the way to fix the panic is to not try to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request an element at index 100 from a vector that only contains three items.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When your code panics in the future, 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ll need to figure out for your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particular case what action the code is taking with what values that causes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panic and what the code should do instead.</w:t>
      </w:r>
    </w:p>
    <w:p w14:paraId="42F49710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ll come back to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and when we should and should not use these methods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later in the chapter. Next, 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ll now look at how to recover from an error with</w:t>
      </w:r>
      <w:r w:rsidR="00181762">
        <w:rPr>
          <w:rFonts w:eastAsia="Microsoft YaHei" w:hint="eastAsia"/>
        </w:rPr>
        <w:t xml:space="preserve">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>.</w:t>
      </w:r>
    </w:p>
    <w:p w14:paraId="3C5407D8" w14:textId="77777777" w:rsidR="00E252FD" w:rsidRDefault="0062352A" w:rsidP="00D72E13">
      <w:pPr>
        <w:pStyle w:val="HeadA"/>
        <w:rPr>
          <w:rFonts w:eastAsia="Microsoft YaHei"/>
          <w:sz w:val="36"/>
          <w:szCs w:val="36"/>
        </w:rPr>
      </w:pPr>
      <w:bookmarkStart w:id="14" w:name="recoverable-errors-with-`result`"/>
      <w:bookmarkStart w:id="15" w:name="_Toc474426182"/>
      <w:bookmarkEnd w:id="14"/>
      <w:r>
        <w:rPr>
          <w:rFonts w:eastAsia="Microsoft YaHei" w:hint="eastAsia"/>
        </w:rPr>
        <w:t xml:space="preserve">Recoverable Errors with </w:t>
      </w:r>
      <w:r w:rsidRPr="00CB7568">
        <w:rPr>
          <w:rStyle w:val="Literal"/>
          <w:rFonts w:hint="eastAsia"/>
        </w:rPr>
        <w:t>Result</w:t>
      </w:r>
      <w:bookmarkEnd w:id="15"/>
    </w:p>
    <w:p w14:paraId="7EBDCACC" w14:textId="77777777" w:rsidR="00E252FD" w:rsidRPr="00181762" w:rsidRDefault="0062352A" w:rsidP="0077437E">
      <w:pPr>
        <w:pStyle w:val="BodyFirst"/>
        <w:rPr>
          <w:rFonts w:eastAsia="Microsoft YaHei"/>
        </w:rPr>
      </w:pPr>
      <w:r w:rsidRPr="00181762">
        <w:rPr>
          <w:rFonts w:eastAsia="Microsoft YaHei" w:hint="eastAsia"/>
        </w:rPr>
        <w:t>Most errors aren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serious enough to require the program to stop entirely.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Sometimes, when a function fails,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for a reason that we can easily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interpret and respond to. For example, if we try to open a file and that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operation fails because the file doesn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exist, we might want to create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file instead of terminating the process.</w:t>
      </w:r>
    </w:p>
    <w:p w14:paraId="5219F270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Recall from Chapter 2 the section on </w:t>
      </w:r>
      <w:r w:rsidR="000A51C4">
        <w:rPr>
          <w:rFonts w:eastAsia="Microsoft YaHei"/>
        </w:rPr>
        <w:t>“</w:t>
      </w:r>
      <w:r w:rsidRPr="00181762">
        <w:rPr>
          <w:rFonts w:eastAsia="Microsoft YaHei" w:hint="eastAsia"/>
        </w:rPr>
        <w:t>Handling Potential Failure with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 xml:space="preserve"> Type</w:t>
      </w:r>
      <w:r w:rsidR="000A51C4">
        <w:rPr>
          <w:rFonts w:eastAsia="Microsoft YaHei"/>
        </w:rPr>
        <w:t>”</w:t>
      </w:r>
      <w:r w:rsidRPr="00181762">
        <w:rPr>
          <w:rFonts w:eastAsia="Microsoft YaHei" w:hint="eastAsia"/>
        </w:rPr>
        <w:t xml:space="preserve"> that the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 xml:space="preserve"> </w:t>
      </w:r>
      <w:proofErr w:type="spellStart"/>
      <w:r w:rsidRPr="00181762">
        <w:rPr>
          <w:rFonts w:eastAsia="Microsoft YaHei" w:hint="eastAsia"/>
        </w:rPr>
        <w:t>enum</w:t>
      </w:r>
      <w:proofErr w:type="spellEnd"/>
      <w:r w:rsidRPr="00181762">
        <w:rPr>
          <w:rFonts w:eastAsia="Microsoft YaHei" w:hint="eastAsia"/>
        </w:rPr>
        <w:t xml:space="preserve"> is defined as having two variants, </w:t>
      </w:r>
      <w:r w:rsidRPr="00181762">
        <w:rPr>
          <w:rFonts w:hint="eastAsia"/>
        </w:rPr>
        <w:t>Ok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and </w:t>
      </w:r>
      <w:r w:rsidRPr="00181762">
        <w:rPr>
          <w:rFonts w:hint="eastAsia"/>
        </w:rPr>
        <w:t>Err</w:t>
      </w:r>
      <w:r w:rsidRPr="00181762">
        <w:rPr>
          <w:rFonts w:eastAsia="Microsoft YaHei" w:hint="eastAsia"/>
        </w:rPr>
        <w:t>, as follows:</w:t>
      </w:r>
    </w:p>
    <w:p w14:paraId="4876961E" w14:textId="77777777" w:rsidR="00E252FD" w:rsidRPr="0077437E" w:rsidRDefault="0062352A" w:rsidP="0077437E">
      <w:pPr>
        <w:pStyle w:val="CodeA"/>
      </w:pPr>
      <w:r w:rsidRPr="0077437E">
        <w:rPr>
          <w:rFonts w:hint="eastAsia"/>
        </w:rPr>
        <w:t>enum Result&lt;T, E&gt; {</w:t>
      </w:r>
    </w:p>
    <w:p w14:paraId="0869D82A" w14:textId="77777777" w:rsidR="00E252FD" w:rsidRPr="0077437E" w:rsidRDefault="0062352A" w:rsidP="0077437E">
      <w:pPr>
        <w:pStyle w:val="CodeB"/>
      </w:pPr>
      <w:r w:rsidRPr="0077437E">
        <w:rPr>
          <w:rFonts w:hint="eastAsia"/>
        </w:rPr>
        <w:lastRenderedPageBreak/>
        <w:t xml:space="preserve">    Ok(T),</w:t>
      </w:r>
    </w:p>
    <w:p w14:paraId="5F967FE0" w14:textId="77777777" w:rsidR="00E252FD" w:rsidRPr="0077437E" w:rsidRDefault="0062352A" w:rsidP="0077437E">
      <w:pPr>
        <w:pStyle w:val="CodeB"/>
      </w:pPr>
      <w:r w:rsidRPr="0077437E">
        <w:rPr>
          <w:rFonts w:hint="eastAsia"/>
        </w:rPr>
        <w:t xml:space="preserve">    Err(E),</w:t>
      </w:r>
    </w:p>
    <w:p w14:paraId="2BB48C31" w14:textId="77777777" w:rsidR="00E252FD" w:rsidRPr="0077437E" w:rsidRDefault="0062352A" w:rsidP="0077437E">
      <w:pPr>
        <w:pStyle w:val="CodeB"/>
      </w:pPr>
      <w:r w:rsidRPr="0077437E">
        <w:rPr>
          <w:rFonts w:hint="eastAsia"/>
        </w:rPr>
        <w:t>}</w:t>
      </w:r>
    </w:p>
    <w:p w14:paraId="48730925" w14:textId="77777777" w:rsidR="00E252FD" w:rsidRPr="0077437E" w:rsidRDefault="00181762" w:rsidP="0077437E">
      <w:pPr>
        <w:pStyle w:val="CodeC"/>
        <w:rPr>
          <w:rFonts w:eastAsia="Microsoft YaHei"/>
        </w:rPr>
      </w:pPr>
      <w:r w:rsidRPr="0077437E">
        <w:rPr>
          <w:rFonts w:eastAsia="Microsoft YaHei" w:hint="eastAsia"/>
        </w:rPr>
        <w:t xml:space="preserve"> </w:t>
      </w:r>
    </w:p>
    <w:p w14:paraId="0032A604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The </w:t>
      </w:r>
      <w:r w:rsidRPr="0077437E">
        <w:rPr>
          <w:rStyle w:val="Literal"/>
          <w:rFonts w:hint="eastAsia"/>
        </w:rPr>
        <w:t>T</w:t>
      </w:r>
      <w:r w:rsidRPr="00181762">
        <w:rPr>
          <w:rFonts w:eastAsia="Microsoft YaHei" w:hint="eastAsia"/>
        </w:rPr>
        <w:t xml:space="preserve"> and </w:t>
      </w:r>
      <w:r w:rsidRPr="00181762">
        <w:rPr>
          <w:rFonts w:hint="eastAsia"/>
        </w:rPr>
        <w:t>E</w:t>
      </w:r>
      <w:r w:rsidRPr="00181762">
        <w:rPr>
          <w:rFonts w:eastAsia="Microsoft YaHei" w:hint="eastAsia"/>
        </w:rPr>
        <w:t xml:space="preserve"> are generic type parameters; </w:t>
      </w:r>
      <w:commentRangeStart w:id="16"/>
      <w:r w:rsidRPr="00181762">
        <w:rPr>
          <w:rFonts w:eastAsia="Microsoft YaHei" w:hint="eastAsia"/>
        </w:rPr>
        <w:t>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ll go into generics in more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detail in Chapter 10. </w:t>
      </w:r>
      <w:commentRangeEnd w:id="16"/>
      <w:r w:rsidR="00AE7E9F">
        <w:rPr>
          <w:rStyle w:val="CommentReference"/>
        </w:rPr>
        <w:commentReference w:id="16"/>
      </w:r>
      <w:r w:rsidRPr="00181762">
        <w:rPr>
          <w:rFonts w:eastAsia="Microsoft YaHei" w:hint="eastAsia"/>
        </w:rPr>
        <w:t xml:space="preserve">What you need to know right now is that </w:t>
      </w:r>
      <w:r w:rsidRPr="00181762">
        <w:rPr>
          <w:rFonts w:hint="eastAsia"/>
        </w:rPr>
        <w:t>T</w:t>
      </w:r>
      <w:r w:rsidRPr="00181762">
        <w:rPr>
          <w:rFonts w:eastAsia="Microsoft YaHei" w:hint="eastAsia"/>
        </w:rPr>
        <w:t xml:space="preserve"> represents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the type of the value that will be returned in a success case within the </w:t>
      </w:r>
      <w:r w:rsidRPr="00181762">
        <w:rPr>
          <w:rFonts w:hint="eastAsia"/>
        </w:rPr>
        <w:t>Ok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variant, and </w:t>
      </w:r>
      <w:r w:rsidRPr="0077437E">
        <w:rPr>
          <w:rStyle w:val="Literal"/>
          <w:rFonts w:hint="eastAsia"/>
        </w:rPr>
        <w:t>E</w:t>
      </w:r>
      <w:r w:rsidRPr="00181762">
        <w:rPr>
          <w:rFonts w:eastAsia="Microsoft YaHei" w:hint="eastAsia"/>
        </w:rPr>
        <w:t xml:space="preserve"> represents the type of the error that will be returned in a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failure case within the </w:t>
      </w:r>
      <w:r w:rsidR="00233233" w:rsidRPr="00233233">
        <w:rPr>
          <w:rStyle w:val="Literal"/>
          <w:rFonts w:hint="eastAsia"/>
        </w:rPr>
        <w:t xml:space="preserve">Err </w:t>
      </w:r>
      <w:r w:rsidRPr="00181762">
        <w:rPr>
          <w:rFonts w:eastAsia="Microsoft YaHei" w:hint="eastAsia"/>
        </w:rPr>
        <w:t xml:space="preserve">variant. Because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 xml:space="preserve"> has these generic type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parameters, we can use the </w:t>
      </w:r>
      <w:r w:rsidRPr="0077437E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type and the functions that the standard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library has defined on it in many different situations where the successful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value and error value we want to return may differ.</w:t>
      </w:r>
    </w:p>
    <w:p w14:paraId="32178533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Let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call a function that returns a </w:t>
      </w:r>
      <w:r w:rsidRPr="0077437E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value because the function could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fail: opening a file, shown in Listing 9-2.</w:t>
      </w:r>
    </w:p>
    <w:p w14:paraId="4B5DD3A3" w14:textId="77777777" w:rsidR="0077437E" w:rsidRDefault="00181762" w:rsidP="0077437E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 xml:space="preserve"> </w:t>
      </w:r>
      <w:r w:rsidR="0062352A">
        <w:rPr>
          <w:rStyle w:val="filename"/>
          <w:rFonts w:ascii="Microsoft YaHei" w:eastAsia="Microsoft YaHei" w:hAnsi="Microsoft YaHei" w:cs="Lucida Grande" w:hint="eastAsia"/>
          <w:sz w:val="22"/>
          <w:szCs w:val="22"/>
        </w:rPr>
        <w:t>Filename: src/main.rs</w:t>
      </w:r>
      <w:r>
        <w:rPr>
          <w:rFonts w:eastAsia="Microsoft YaHei" w:hint="eastAsia"/>
        </w:rPr>
        <w:t xml:space="preserve">  </w:t>
      </w:r>
    </w:p>
    <w:p w14:paraId="698D01D5" w14:textId="77777777" w:rsidR="0077437E" w:rsidRDefault="0062352A" w:rsidP="0077437E">
      <w:pPr>
        <w:pStyle w:val="CodeSingle"/>
        <w:rPr>
          <w:rFonts w:ascii="Microsoft YaHei" w:hAnsi="Microsoft YaHei" w:cs="Lucida Grande"/>
          <w:sz w:val="22"/>
          <w:szCs w:val="22"/>
        </w:rPr>
      </w:pPr>
      <w:commentRangeStart w:id="17"/>
      <w:commentRangeStart w:id="18"/>
      <w:r w:rsidRPr="00CB7568">
        <w:rPr>
          <w:rStyle w:val="Literal"/>
          <w:rFonts w:hint="eastAsia"/>
        </w:rPr>
        <w:t xml:space="preserve">rust use std::fs::File; fn main() { let f = </w:t>
      </w:r>
      <w:r w:rsidR="00614CE7" w:rsidRPr="00614CE7">
        <w:rPr>
          <w:rStyle w:val="Literal"/>
          <w:rFonts w:hint="eastAsia"/>
        </w:rPr>
        <w:t>File::open</w:t>
      </w:r>
      <w:r w:rsidRPr="00CB7568">
        <w:rPr>
          <w:rStyle w:val="Literal"/>
          <w:rFonts w:hint="eastAsia"/>
        </w:rPr>
        <w:t>("hello.txt"); }</w:t>
      </w:r>
      <w:r w:rsidR="00181762">
        <w:rPr>
          <w:rFonts w:ascii="Microsoft YaHei" w:hAnsi="Microsoft YaHei" w:cs="Lucida Grande" w:hint="eastAsia"/>
          <w:sz w:val="22"/>
          <w:szCs w:val="22"/>
        </w:rPr>
        <w:t xml:space="preserve">    </w:t>
      </w:r>
      <w:commentRangeEnd w:id="17"/>
      <w:r w:rsidR="0077437E">
        <w:rPr>
          <w:rStyle w:val="CommentReference"/>
          <w:rFonts w:ascii="Times New Roman" w:eastAsia="Times New Roman" w:hAnsi="Times New Roman"/>
          <w:noProof w:val="0"/>
        </w:rPr>
        <w:commentReference w:id="17"/>
      </w:r>
      <w:commentRangeEnd w:id="18"/>
      <w:r w:rsidR="00AE7E9F">
        <w:rPr>
          <w:rStyle w:val="CommentReference"/>
          <w:rFonts w:ascii="Times New Roman" w:eastAsia="Times New Roman" w:hAnsi="Times New Roman"/>
          <w:noProof w:val="0"/>
        </w:rPr>
        <w:commentReference w:id="18"/>
      </w:r>
    </w:p>
    <w:p w14:paraId="618C3E9D" w14:textId="77777777" w:rsidR="00E252FD" w:rsidRDefault="0062352A" w:rsidP="0077437E">
      <w:pPr>
        <w:pStyle w:val="Caption"/>
      </w:pPr>
      <w:r>
        <w:rPr>
          <w:rFonts w:hint="eastAsia"/>
        </w:rPr>
        <w:t>Listing 9-2: Opening a file</w:t>
      </w:r>
      <w:r w:rsidR="00181762">
        <w:rPr>
          <w:rFonts w:hint="eastAsia"/>
        </w:rPr>
        <w:t xml:space="preserve">   </w:t>
      </w:r>
    </w:p>
    <w:p w14:paraId="5C4AFF00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How do we know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returns a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>? We could look at the standard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library API documentation. We could ask the compiler! If we give </w:t>
      </w:r>
      <w:r w:rsidRPr="00181762">
        <w:rPr>
          <w:rFonts w:hint="eastAsia"/>
        </w:rPr>
        <w:t>f</w:t>
      </w:r>
      <w:r w:rsidRPr="00181762">
        <w:rPr>
          <w:rFonts w:eastAsia="Microsoft YaHei" w:hint="eastAsia"/>
        </w:rPr>
        <w:t xml:space="preserve"> a type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annotation of some type that we know the return type of the function is not,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then we try to compile the code, the compiler will tell us that the types don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match. The error message will then tell us what the type of </w:t>
      </w:r>
      <w:r w:rsidRPr="00181762">
        <w:rPr>
          <w:rFonts w:hint="eastAsia"/>
        </w:rPr>
        <w:t>f</w:t>
      </w:r>
      <w:r w:rsidRPr="00181762">
        <w:rPr>
          <w:rFonts w:eastAsia="Microsoft YaHei" w:hint="eastAsia"/>
        </w:rPr>
        <w:t xml:space="preserve"> is! Let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try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it: we know that the return type of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isn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t of type </w:t>
      </w:r>
      <w:r w:rsidRPr="00181762">
        <w:rPr>
          <w:rFonts w:hint="eastAsia"/>
        </w:rPr>
        <w:t>u32</w:t>
      </w:r>
      <w:r w:rsidRPr="00181762">
        <w:rPr>
          <w:rFonts w:eastAsia="Microsoft YaHei" w:hint="eastAsia"/>
        </w:rPr>
        <w:t>, so let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change the </w:t>
      </w:r>
      <w:r w:rsidRPr="00181762">
        <w:rPr>
          <w:rFonts w:hint="eastAsia"/>
        </w:rPr>
        <w:t>let f</w:t>
      </w:r>
      <w:r w:rsidRPr="00181762">
        <w:rPr>
          <w:rFonts w:eastAsia="Microsoft YaHei" w:hint="eastAsia"/>
        </w:rPr>
        <w:t xml:space="preserve"> statement to:</w:t>
      </w:r>
    </w:p>
    <w:p w14:paraId="44258767" w14:textId="77777777" w:rsidR="00E252FD" w:rsidRPr="0077437E" w:rsidRDefault="0062352A" w:rsidP="0077437E">
      <w:pPr>
        <w:pStyle w:val="CodeSingle"/>
      </w:pPr>
      <w:r w:rsidRPr="0077437E">
        <w:rPr>
          <w:rFonts w:hint="eastAsia"/>
        </w:rPr>
        <w:t xml:space="preserve">let f: u32 = </w:t>
      </w:r>
      <w:r w:rsidR="00614CE7" w:rsidRPr="00614CE7">
        <w:rPr>
          <w:rStyle w:val="Literal"/>
          <w:rFonts w:hint="eastAsia"/>
        </w:rPr>
        <w:t>File::open</w:t>
      </w:r>
      <w:r w:rsidRPr="0077437E">
        <w:rPr>
          <w:rFonts w:hint="eastAsia"/>
        </w:rPr>
        <w:t>("hello.txt");</w:t>
      </w:r>
    </w:p>
    <w:p w14:paraId="6EC8638A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Attempting to compile now gives us:</w:t>
      </w:r>
    </w:p>
    <w:p w14:paraId="189F9F45" w14:textId="77777777" w:rsidR="00E252FD" w:rsidRPr="0077437E" w:rsidRDefault="0062352A" w:rsidP="0077437E">
      <w:pPr>
        <w:pStyle w:val="CodeA"/>
      </w:pPr>
      <w:r w:rsidRPr="0077437E">
        <w:rPr>
          <w:rFonts w:hint="eastAsia"/>
        </w:rPr>
        <w:t>error[E0308]: mismatched types</w:t>
      </w:r>
    </w:p>
    <w:p w14:paraId="3EADD08A" w14:textId="77777777" w:rsidR="00E252FD" w:rsidRPr="0077437E" w:rsidRDefault="0062352A" w:rsidP="0077437E">
      <w:pPr>
        <w:pStyle w:val="CodeB"/>
      </w:pPr>
      <w:r w:rsidRPr="0077437E">
        <w:rPr>
          <w:rFonts w:hint="eastAsia"/>
        </w:rPr>
        <w:t xml:space="preserve"> --&gt; src/main.rs:4:18</w:t>
      </w:r>
    </w:p>
    <w:p w14:paraId="2D2619FF" w14:textId="77777777" w:rsidR="00E252FD" w:rsidRPr="0077437E" w:rsidRDefault="0062352A" w:rsidP="0077437E">
      <w:pPr>
        <w:pStyle w:val="CodeB"/>
      </w:pPr>
      <w:r w:rsidRPr="0077437E">
        <w:rPr>
          <w:rFonts w:hint="eastAsia"/>
        </w:rPr>
        <w:t xml:space="preserve">  |</w:t>
      </w:r>
    </w:p>
    <w:p w14:paraId="29C019A4" w14:textId="77777777" w:rsidR="00E252FD" w:rsidRPr="0077437E" w:rsidRDefault="0062352A" w:rsidP="0077437E">
      <w:pPr>
        <w:pStyle w:val="CodeB"/>
      </w:pPr>
      <w:r w:rsidRPr="0077437E">
        <w:rPr>
          <w:rFonts w:hint="eastAsia"/>
        </w:rPr>
        <w:t xml:space="preserve">4 |     let f: u32 = </w:t>
      </w:r>
      <w:r w:rsidR="00614CE7" w:rsidRPr="00614CE7">
        <w:rPr>
          <w:rStyle w:val="Literal"/>
          <w:rFonts w:hint="eastAsia"/>
        </w:rPr>
        <w:t>File::open</w:t>
      </w:r>
      <w:r w:rsidRPr="0077437E">
        <w:rPr>
          <w:rFonts w:hint="eastAsia"/>
        </w:rPr>
        <w:t>("hello.txt");</w:t>
      </w:r>
    </w:p>
    <w:p w14:paraId="49A45F6D" w14:textId="77777777" w:rsidR="00E252FD" w:rsidRPr="0077437E" w:rsidRDefault="0062352A" w:rsidP="0077437E">
      <w:pPr>
        <w:pStyle w:val="CodeB"/>
      </w:pPr>
      <w:r w:rsidRPr="0077437E">
        <w:rPr>
          <w:rFonts w:hint="eastAsia"/>
        </w:rPr>
        <w:t xml:space="preserve">  |                  ^^^^^^^^^^^^^^^^^^^^^^^ expected u32, found enum `std::result::Result`</w:t>
      </w:r>
    </w:p>
    <w:p w14:paraId="41EDB0F0" w14:textId="77777777" w:rsidR="00E252FD" w:rsidRPr="0077437E" w:rsidRDefault="0062352A" w:rsidP="0077437E">
      <w:pPr>
        <w:pStyle w:val="CodeB"/>
      </w:pPr>
      <w:r w:rsidRPr="0077437E">
        <w:rPr>
          <w:rFonts w:hint="eastAsia"/>
        </w:rPr>
        <w:lastRenderedPageBreak/>
        <w:t xml:space="preserve">  |</w:t>
      </w:r>
    </w:p>
    <w:p w14:paraId="56A9C6F2" w14:textId="77777777" w:rsidR="00E252FD" w:rsidRPr="0077437E" w:rsidRDefault="0062352A" w:rsidP="0077437E">
      <w:pPr>
        <w:pStyle w:val="CodeB"/>
      </w:pPr>
      <w:r w:rsidRPr="0077437E">
        <w:rPr>
          <w:rFonts w:hint="eastAsia"/>
        </w:rPr>
        <w:t xml:space="preserve">  = note: expected type `u32`</w:t>
      </w:r>
    </w:p>
    <w:p w14:paraId="4A4210FF" w14:textId="77777777" w:rsidR="00E252FD" w:rsidRPr="0077437E" w:rsidRDefault="0062352A" w:rsidP="0077437E">
      <w:pPr>
        <w:pStyle w:val="CodeC"/>
      </w:pPr>
      <w:r w:rsidRPr="0077437E">
        <w:rPr>
          <w:rFonts w:hint="eastAsia"/>
        </w:rPr>
        <w:t xml:space="preserve">  = note:    found type `std::result::Result&lt;std::fs::File, std::io::Error&gt;`</w:t>
      </w:r>
    </w:p>
    <w:p w14:paraId="6392F3BB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This tells us the return type of the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function is a </w:t>
      </w:r>
      <w:r w:rsidRPr="0077437E">
        <w:rPr>
          <w:rStyle w:val="Literal"/>
          <w:rFonts w:hint="eastAsia"/>
        </w:rPr>
        <w:t>Result&lt;T, E&gt;</w:t>
      </w:r>
      <w:r w:rsidRPr="00181762">
        <w:rPr>
          <w:rFonts w:eastAsia="Microsoft YaHei" w:hint="eastAsia"/>
        </w:rPr>
        <w:t>.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The generic parameter </w:t>
      </w:r>
      <w:r w:rsidRPr="0077437E">
        <w:rPr>
          <w:rStyle w:val="Literal"/>
          <w:rFonts w:hint="eastAsia"/>
        </w:rPr>
        <w:t>T</w:t>
      </w:r>
      <w:r w:rsidRPr="00181762">
        <w:rPr>
          <w:rFonts w:eastAsia="Microsoft YaHei" w:hint="eastAsia"/>
        </w:rPr>
        <w:t xml:space="preserve"> has been filled in here with the type of the success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value, </w:t>
      </w:r>
      <w:proofErr w:type="spellStart"/>
      <w:r w:rsidRPr="0077437E">
        <w:rPr>
          <w:rStyle w:val="Literal"/>
          <w:rFonts w:hint="eastAsia"/>
        </w:rPr>
        <w:t>std</w:t>
      </w:r>
      <w:proofErr w:type="spellEnd"/>
      <w:r w:rsidRPr="0077437E">
        <w:rPr>
          <w:rStyle w:val="Literal"/>
          <w:rFonts w:hint="eastAsia"/>
        </w:rPr>
        <w:t>::fs::File</w:t>
      </w:r>
      <w:r w:rsidRPr="00181762">
        <w:rPr>
          <w:rFonts w:eastAsia="Microsoft YaHei" w:hint="eastAsia"/>
        </w:rPr>
        <w:t xml:space="preserve">, which is a file handle. The type of </w:t>
      </w:r>
      <w:r w:rsidRPr="0077437E">
        <w:rPr>
          <w:rStyle w:val="Literal"/>
          <w:rFonts w:hint="eastAsia"/>
        </w:rPr>
        <w:t>E</w:t>
      </w:r>
      <w:r w:rsidRPr="00181762">
        <w:rPr>
          <w:rFonts w:eastAsia="Microsoft YaHei" w:hint="eastAsia"/>
        </w:rPr>
        <w:t xml:space="preserve"> used in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error value is </w:t>
      </w:r>
      <w:proofErr w:type="spellStart"/>
      <w:r w:rsidRPr="0077437E">
        <w:rPr>
          <w:rStyle w:val="Literal"/>
          <w:rFonts w:hint="eastAsia"/>
        </w:rPr>
        <w:t>std</w:t>
      </w:r>
      <w:proofErr w:type="spellEnd"/>
      <w:r w:rsidRPr="0077437E">
        <w:rPr>
          <w:rStyle w:val="Literal"/>
          <w:rFonts w:hint="eastAsia"/>
        </w:rPr>
        <w:t>::</w:t>
      </w:r>
      <w:proofErr w:type="spellStart"/>
      <w:r w:rsidRPr="0077437E">
        <w:rPr>
          <w:rStyle w:val="Literal"/>
          <w:rFonts w:hint="eastAsia"/>
        </w:rPr>
        <w:t>io</w:t>
      </w:r>
      <w:proofErr w:type="spellEnd"/>
      <w:r w:rsidRPr="0077437E">
        <w:rPr>
          <w:rStyle w:val="Literal"/>
          <w:rFonts w:hint="eastAsia"/>
        </w:rPr>
        <w:t>::Error</w:t>
      </w:r>
      <w:r w:rsidRPr="00181762">
        <w:rPr>
          <w:rFonts w:eastAsia="Microsoft YaHei" w:hint="eastAsia"/>
        </w:rPr>
        <w:t>.</w:t>
      </w:r>
    </w:p>
    <w:p w14:paraId="179D38C2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This return type means the call to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might succeed and return to us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a file handle that we can read from or write to. The function call also might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fail: for example, the file might not exist, or we might not have permission to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access the file. The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function needs to have a way to tell us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whether it succeeded or failed, and at the same time give us either the file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handle or error information. This information is exactly what the </w:t>
      </w:r>
      <w:r w:rsidRPr="00614CE7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</w:t>
      </w:r>
      <w:proofErr w:type="spellStart"/>
      <w:r w:rsidRPr="00181762">
        <w:rPr>
          <w:rFonts w:eastAsia="Microsoft YaHei" w:hint="eastAsia"/>
        </w:rPr>
        <w:t>enum</w:t>
      </w:r>
      <w:proofErr w:type="spellEnd"/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conveys.</w:t>
      </w:r>
    </w:p>
    <w:p w14:paraId="05972C91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In the case where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succeeds, the value we will have in the variable</w:t>
      </w:r>
      <w:r w:rsidR="00181762">
        <w:rPr>
          <w:rFonts w:eastAsia="Microsoft YaHei" w:hint="eastAsia"/>
        </w:rPr>
        <w:t xml:space="preserve"> </w:t>
      </w:r>
      <w:r w:rsidRPr="00614CE7">
        <w:rPr>
          <w:rStyle w:val="Literal"/>
          <w:rFonts w:hint="eastAsia"/>
        </w:rPr>
        <w:t>f</w:t>
      </w:r>
      <w:r w:rsidRPr="00181762">
        <w:rPr>
          <w:rFonts w:eastAsia="Microsoft YaHei" w:hint="eastAsia"/>
        </w:rPr>
        <w:t xml:space="preserve"> will be an instance of </w:t>
      </w:r>
      <w:r w:rsidRPr="00614CE7">
        <w:rPr>
          <w:rStyle w:val="Literal"/>
          <w:rFonts w:hint="eastAsia"/>
        </w:rPr>
        <w:t>Ok</w:t>
      </w:r>
      <w:r w:rsidRPr="00181762">
        <w:rPr>
          <w:rFonts w:eastAsia="Microsoft YaHei" w:hint="eastAsia"/>
        </w:rPr>
        <w:t xml:space="preserve"> that contains a file handle. In the case where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it fails, the value in </w:t>
      </w:r>
      <w:r w:rsidRPr="00614CE7">
        <w:rPr>
          <w:rStyle w:val="Literal"/>
          <w:rFonts w:hint="eastAsia"/>
        </w:rPr>
        <w:t>f</w:t>
      </w:r>
      <w:r w:rsidRPr="00181762">
        <w:rPr>
          <w:rFonts w:eastAsia="Microsoft YaHei" w:hint="eastAsia"/>
        </w:rPr>
        <w:t xml:space="preserve"> will be an instance of </w:t>
      </w:r>
      <w:r w:rsidR="00233233" w:rsidRPr="00233233">
        <w:rPr>
          <w:rStyle w:val="Literal"/>
          <w:rFonts w:hint="eastAsia"/>
        </w:rPr>
        <w:t xml:space="preserve">Err </w:t>
      </w:r>
      <w:r w:rsidRPr="00181762">
        <w:rPr>
          <w:rFonts w:eastAsia="Microsoft YaHei" w:hint="eastAsia"/>
        </w:rPr>
        <w:t>that contains more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information about the kind of error that happened.</w:t>
      </w:r>
    </w:p>
    <w:p w14:paraId="13957219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We need to add to the code from Listing 9-2 to take different actions depending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on the value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returned. Listing 9-3 shows one way to handle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 xml:space="preserve"> with a basic tool: the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expression that we learned about in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Chapter 6.</w:t>
      </w:r>
    </w:p>
    <w:p w14:paraId="6746DE21" w14:textId="77777777" w:rsidR="00614CE7" w:rsidRDefault="00181762" w:rsidP="00614CE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 xml:space="preserve"> </w:t>
      </w:r>
      <w:r w:rsidR="0062352A">
        <w:rPr>
          <w:rStyle w:val="filename"/>
          <w:rFonts w:ascii="Microsoft YaHei" w:eastAsia="Microsoft YaHei" w:hAnsi="Microsoft YaHei" w:cs="Lucida Grande" w:hint="eastAsia"/>
          <w:sz w:val="22"/>
          <w:szCs w:val="22"/>
        </w:rPr>
        <w:t>Filename: src/main.rs</w:t>
      </w:r>
      <w:r>
        <w:rPr>
          <w:rFonts w:eastAsia="Microsoft YaHei" w:hint="eastAsia"/>
        </w:rPr>
        <w:t xml:space="preserve">  </w:t>
      </w:r>
    </w:p>
    <w:p w14:paraId="01E52706" w14:textId="77777777" w:rsidR="00630E61" w:rsidRDefault="0062352A" w:rsidP="00614CE7">
      <w:pPr>
        <w:pStyle w:val="CodeSingle"/>
        <w:rPr>
          <w:ins w:id="19" w:author="Liz" w:date="2017-02-15T16:43:00Z"/>
        </w:rPr>
      </w:pPr>
      <w:commentRangeStart w:id="20"/>
      <w:commentRangeStart w:id="21"/>
      <w:r w:rsidRPr="00614CE7">
        <w:rPr>
          <w:rFonts w:hint="eastAsia"/>
        </w:rPr>
        <w:t xml:space="preserve">rust,should_panic </w:t>
      </w:r>
      <w:commentRangeEnd w:id="21"/>
      <w:r w:rsidR="00630E61">
        <w:rPr>
          <w:rStyle w:val="CommentReference"/>
          <w:rFonts w:ascii="Times New Roman" w:eastAsia="Times New Roman" w:hAnsi="Times New Roman"/>
          <w:noProof w:val="0"/>
        </w:rPr>
        <w:commentReference w:id="21"/>
      </w:r>
    </w:p>
    <w:p w14:paraId="24C488E8" w14:textId="4F16D1FE" w:rsidR="00614CE7" w:rsidRPr="00614CE7" w:rsidRDefault="0062352A" w:rsidP="00614CE7">
      <w:pPr>
        <w:pStyle w:val="CodeSingle"/>
      </w:pPr>
      <w:r w:rsidRPr="00614CE7">
        <w:rPr>
          <w:rFonts w:hint="eastAsia"/>
        </w:rPr>
        <w:t xml:space="preserve">use std::fs::File; fn main() { let f = </w:t>
      </w:r>
      <w:r w:rsidR="00614CE7" w:rsidRPr="00614CE7">
        <w:rPr>
          <w:rStyle w:val="Literal"/>
          <w:rFonts w:hint="eastAsia"/>
        </w:rPr>
        <w:t>File::open</w:t>
      </w:r>
      <w:r w:rsidRPr="00614CE7">
        <w:rPr>
          <w:rFonts w:hint="eastAsia"/>
        </w:rPr>
        <w:t xml:space="preserve">("hello.txt"); let f = match f { Ok(file) =&gt; file, Err(error) =&gt; </w:t>
      </w:r>
      <w:r w:rsidR="00233233" w:rsidRPr="00233233">
        <w:rPr>
          <w:rStyle w:val="Literal"/>
          <w:rFonts w:hint="eastAsia"/>
        </w:rPr>
        <w:t>panic!</w:t>
      </w:r>
      <w:r w:rsidRPr="00614CE7">
        <w:rPr>
          <w:rFonts w:hint="eastAsia"/>
        </w:rPr>
        <w:t>("There was a problem opening the file: {:?}", error), }; }</w:t>
      </w:r>
      <w:r w:rsidR="00181762" w:rsidRPr="00614CE7">
        <w:rPr>
          <w:rFonts w:hint="eastAsia"/>
        </w:rPr>
        <w:t xml:space="preserve">    </w:t>
      </w:r>
      <w:commentRangeEnd w:id="20"/>
      <w:r w:rsidR="00AE7E9F">
        <w:rPr>
          <w:rStyle w:val="CommentReference"/>
          <w:rFonts w:ascii="Times New Roman" w:eastAsia="Times New Roman" w:hAnsi="Times New Roman"/>
          <w:noProof w:val="0"/>
        </w:rPr>
        <w:commentReference w:id="20"/>
      </w:r>
    </w:p>
    <w:p w14:paraId="22C4FBDB" w14:textId="77777777" w:rsidR="00E252FD" w:rsidRDefault="0062352A" w:rsidP="00614CE7">
      <w:pPr>
        <w:pStyle w:val="Caption"/>
      </w:pPr>
      <w:r>
        <w:rPr>
          <w:rFonts w:hint="eastAsia"/>
        </w:rPr>
        <w:t xml:space="preserve">Listing 9-3: Using a </w:t>
      </w:r>
      <w:r w:rsidRPr="00181762">
        <w:rPr>
          <w:rFonts w:hint="eastAsia"/>
        </w:rPr>
        <w:t>match</w:t>
      </w:r>
      <w:r>
        <w:rPr>
          <w:rFonts w:hint="eastAsia"/>
        </w:rPr>
        <w:t xml:space="preserve"> expression to handle the </w:t>
      </w:r>
      <w:r w:rsidRPr="00CB7568">
        <w:rPr>
          <w:rStyle w:val="Literal"/>
          <w:rFonts w:hint="eastAsia"/>
        </w:rPr>
        <w:t>Result</w:t>
      </w:r>
      <w:r>
        <w:rPr>
          <w:rFonts w:hint="eastAsia"/>
        </w:rPr>
        <w:t xml:space="preserve"> variants we</w:t>
      </w:r>
      <w:r w:rsidR="00181762">
        <w:rPr>
          <w:rFonts w:hint="eastAsia"/>
        </w:rPr>
        <w:t xml:space="preserve"> </w:t>
      </w:r>
      <w:r>
        <w:rPr>
          <w:rFonts w:hint="eastAsia"/>
        </w:rPr>
        <w:t>might have</w:t>
      </w:r>
      <w:r w:rsidR="00181762">
        <w:rPr>
          <w:rFonts w:hint="eastAsia"/>
        </w:rPr>
        <w:t xml:space="preserve">    </w:t>
      </w:r>
    </w:p>
    <w:p w14:paraId="79FED6A6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Note that, like the </w:t>
      </w:r>
      <w:r w:rsidRPr="00614CE7">
        <w:rPr>
          <w:rStyle w:val="Literal"/>
          <w:rFonts w:hint="eastAsia"/>
        </w:rPr>
        <w:t>Option</w:t>
      </w:r>
      <w:r w:rsidRPr="00181762">
        <w:rPr>
          <w:rFonts w:eastAsia="Microsoft YaHei" w:hint="eastAsia"/>
        </w:rPr>
        <w:t xml:space="preserve"> </w:t>
      </w:r>
      <w:proofErr w:type="spellStart"/>
      <w:r w:rsidRPr="00181762">
        <w:rPr>
          <w:rFonts w:eastAsia="Microsoft YaHei" w:hint="eastAsia"/>
        </w:rPr>
        <w:t>enum</w:t>
      </w:r>
      <w:proofErr w:type="spellEnd"/>
      <w:r w:rsidRPr="00181762">
        <w:rPr>
          <w:rFonts w:eastAsia="Microsoft YaHei" w:hint="eastAsia"/>
        </w:rPr>
        <w:t xml:space="preserve">, the </w:t>
      </w:r>
      <w:r w:rsidRPr="00614CE7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</w:t>
      </w:r>
      <w:proofErr w:type="spellStart"/>
      <w:r w:rsidRPr="00181762">
        <w:rPr>
          <w:rFonts w:eastAsia="Microsoft YaHei" w:hint="eastAsia"/>
        </w:rPr>
        <w:t>enum</w:t>
      </w:r>
      <w:proofErr w:type="spellEnd"/>
      <w:r w:rsidRPr="00181762">
        <w:rPr>
          <w:rFonts w:eastAsia="Microsoft YaHei" w:hint="eastAsia"/>
        </w:rPr>
        <w:t xml:space="preserve"> and its variants have been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imported in the prelude, so we don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t need to specify </w:t>
      </w:r>
      <w:r w:rsidRPr="00614CE7">
        <w:rPr>
          <w:rStyle w:val="Literal"/>
          <w:rFonts w:hint="eastAsia"/>
        </w:rPr>
        <w:t>Result::</w:t>
      </w:r>
      <w:r w:rsidRPr="00181762">
        <w:rPr>
          <w:rFonts w:eastAsia="Microsoft YaHei" w:hint="eastAsia"/>
        </w:rPr>
        <w:t xml:space="preserve"> before the </w:t>
      </w:r>
      <w:r w:rsidRPr="00614CE7">
        <w:rPr>
          <w:rStyle w:val="Literal"/>
          <w:rFonts w:hint="eastAsia"/>
        </w:rPr>
        <w:t>Ok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and </w:t>
      </w:r>
      <w:r w:rsidR="00233233" w:rsidRPr="00233233">
        <w:rPr>
          <w:rStyle w:val="Literal"/>
          <w:rFonts w:hint="eastAsia"/>
        </w:rPr>
        <w:t xml:space="preserve">Err </w:t>
      </w:r>
      <w:r w:rsidRPr="00181762">
        <w:rPr>
          <w:rFonts w:eastAsia="Microsoft YaHei" w:hint="eastAsia"/>
        </w:rPr>
        <w:t xml:space="preserve">variants in the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arms.</w:t>
      </w:r>
    </w:p>
    <w:p w14:paraId="407D9331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lastRenderedPageBreak/>
        <w:t xml:space="preserve">Here we tell Rust that when the result is </w:t>
      </w:r>
      <w:r w:rsidRPr="00614CE7">
        <w:rPr>
          <w:rStyle w:val="Literal"/>
          <w:rFonts w:hint="eastAsia"/>
        </w:rPr>
        <w:t>Ok</w:t>
      </w:r>
      <w:r w:rsidRPr="00181762">
        <w:rPr>
          <w:rFonts w:eastAsia="Microsoft YaHei" w:hint="eastAsia"/>
        </w:rPr>
        <w:t xml:space="preserve">, return the inner </w:t>
      </w:r>
      <w:r w:rsidRPr="00181762">
        <w:rPr>
          <w:rFonts w:hint="eastAsia"/>
        </w:rPr>
        <w:t>fil</w:t>
      </w:r>
      <w:bookmarkStart w:id="22" w:name="_GoBack"/>
      <w:bookmarkEnd w:id="22"/>
      <w:r w:rsidRPr="00181762">
        <w:rPr>
          <w:rFonts w:hint="eastAsia"/>
        </w:rPr>
        <w:t>e</w:t>
      </w:r>
      <w:r w:rsidRPr="00181762">
        <w:rPr>
          <w:rFonts w:eastAsia="Microsoft YaHei" w:hint="eastAsia"/>
        </w:rPr>
        <w:t xml:space="preserve"> value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out of the </w:t>
      </w:r>
      <w:r w:rsidRPr="00614CE7">
        <w:rPr>
          <w:rStyle w:val="Literal"/>
          <w:rFonts w:hint="eastAsia"/>
        </w:rPr>
        <w:t>Ok</w:t>
      </w:r>
      <w:r w:rsidRPr="00181762">
        <w:rPr>
          <w:rFonts w:eastAsia="Microsoft YaHei" w:hint="eastAsia"/>
        </w:rPr>
        <w:t xml:space="preserve"> variant, and we then assign that file handle value to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variable </w:t>
      </w:r>
      <w:r w:rsidRPr="00614CE7">
        <w:rPr>
          <w:rStyle w:val="Literal"/>
          <w:rFonts w:hint="eastAsia"/>
        </w:rPr>
        <w:t>f</w:t>
      </w:r>
      <w:r w:rsidRPr="00181762">
        <w:rPr>
          <w:rFonts w:eastAsia="Microsoft YaHei" w:hint="eastAsia"/>
        </w:rPr>
        <w:t xml:space="preserve">. After the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>, we can then use the file handle for reading or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writing.</w:t>
      </w:r>
    </w:p>
    <w:p w14:paraId="2C84A66E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The other arm of the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handles the case where we get an </w:t>
      </w:r>
      <w:r w:rsidR="00233233" w:rsidRPr="00233233">
        <w:rPr>
          <w:rStyle w:val="Literal"/>
          <w:rFonts w:hint="eastAsia"/>
        </w:rPr>
        <w:t xml:space="preserve">Err </w:t>
      </w:r>
      <w:r w:rsidRPr="00181762">
        <w:rPr>
          <w:rFonts w:eastAsia="Microsoft YaHei" w:hint="eastAsia"/>
        </w:rPr>
        <w:t>value from</w:t>
      </w:r>
      <w:r w:rsidR="00181762">
        <w:rPr>
          <w:rFonts w:eastAsia="Microsoft YaHei" w:hint="eastAsia"/>
        </w:rPr>
        <w:t xml:space="preserve">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>. In this example, 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ve chosen to call the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macro. If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there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no file named </w:t>
      </w:r>
      <w:r w:rsidRPr="00614CE7">
        <w:rPr>
          <w:rStyle w:val="EmphasisItalic"/>
          <w:rFonts w:hint="eastAsia"/>
        </w:rPr>
        <w:t>hello.txt</w:t>
      </w:r>
      <w:r w:rsidRPr="00181762">
        <w:rPr>
          <w:rFonts w:eastAsia="Microsoft YaHei" w:hint="eastAsia"/>
        </w:rPr>
        <w:t xml:space="preserve"> in our current directory and we run this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code, 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ll see the following output from the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macro:</w:t>
      </w:r>
    </w:p>
    <w:p w14:paraId="77F18573" w14:textId="77777777" w:rsidR="00E252FD" w:rsidRPr="00614CE7" w:rsidRDefault="0062352A" w:rsidP="00614CE7">
      <w:pPr>
        <w:pStyle w:val="CodeSingle"/>
      </w:pPr>
      <w:r w:rsidRPr="00614CE7">
        <w:rPr>
          <w:rFonts w:hint="eastAsia"/>
        </w:rPr>
        <w:t>thread 'main' panicked at 'There was a problem opening the file: Error { repr:</w:t>
      </w:r>
    </w:p>
    <w:p w14:paraId="07999586" w14:textId="77777777" w:rsidR="00E252FD" w:rsidRPr="00614CE7" w:rsidRDefault="0062352A" w:rsidP="00614CE7">
      <w:pPr>
        <w:pStyle w:val="CodeSingle"/>
      </w:pPr>
      <w:r w:rsidRPr="00614CE7">
        <w:rPr>
          <w:rFonts w:hint="eastAsia"/>
        </w:rPr>
        <w:t>Os { code: 2, message: "No such file or directory" } }', src/main.rs:8</w:t>
      </w:r>
    </w:p>
    <w:p w14:paraId="2A09FC30" w14:textId="77777777" w:rsidR="00E252FD" w:rsidRPr="00614CE7" w:rsidRDefault="00181762" w:rsidP="00614CE7">
      <w:pPr>
        <w:pStyle w:val="CodeSingle"/>
      </w:pPr>
      <w:r w:rsidRPr="00614CE7">
        <w:rPr>
          <w:rFonts w:hint="eastAsia"/>
        </w:rPr>
        <w:t xml:space="preserve"> </w:t>
      </w:r>
    </w:p>
    <w:p w14:paraId="5C1C945A" w14:textId="77777777" w:rsidR="00E252FD" w:rsidRPr="00CB7568" w:rsidRDefault="0062352A" w:rsidP="00181762">
      <w:pPr>
        <w:pStyle w:val="HeadB"/>
        <w:rPr>
          <w:rFonts w:eastAsia="Microsoft YaHei"/>
        </w:rPr>
      </w:pPr>
      <w:bookmarkStart w:id="23" w:name="matching-on-different-errors"/>
      <w:bookmarkStart w:id="24" w:name="_Toc474426183"/>
      <w:bookmarkEnd w:id="23"/>
      <w:r>
        <w:rPr>
          <w:rFonts w:eastAsia="Microsoft YaHei" w:hint="eastAsia"/>
        </w:rPr>
        <w:t>Matching on Different Errors</w:t>
      </w:r>
      <w:bookmarkEnd w:id="24"/>
    </w:p>
    <w:p w14:paraId="4F743582" w14:textId="77777777" w:rsidR="00E252FD" w:rsidRPr="00181762" w:rsidRDefault="0062352A" w:rsidP="00614CE7">
      <w:pPr>
        <w:pStyle w:val="BodyFirst"/>
        <w:rPr>
          <w:rFonts w:eastAsia="Microsoft YaHei"/>
        </w:rPr>
      </w:pPr>
      <w:r w:rsidRPr="00181762">
        <w:rPr>
          <w:rFonts w:eastAsia="Microsoft YaHei" w:hint="eastAsia"/>
        </w:rPr>
        <w:t xml:space="preserve">The code in Listing 9-3 will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no matter the reason that </w:t>
      </w:r>
      <w:r w:rsidR="00614CE7" w:rsidRPr="00614CE7">
        <w:rPr>
          <w:rStyle w:val="Literal"/>
          <w:rFonts w:hint="eastAsia"/>
        </w:rPr>
        <w:t>File::open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failed. What 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d really like to do instead is take different actions for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different failure reasons: if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failed because the file doesn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exist, we want to create the file and return the handle to the new file. If</w:t>
      </w:r>
      <w:r w:rsidR="00181762">
        <w:rPr>
          <w:rFonts w:eastAsia="Microsoft YaHei" w:hint="eastAsia"/>
        </w:rPr>
        <w:t xml:space="preserve">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failed for any other reason, for example because we didn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have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permission to open the file, we still want to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in the same way as we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did in Listing 9-3. Let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look at Listing 9-4, which adds another arm to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>:</w:t>
      </w:r>
    </w:p>
    <w:p w14:paraId="38359CE3" w14:textId="77777777" w:rsidR="00614CE7" w:rsidRDefault="00181762" w:rsidP="00614CE7">
      <w:pPr>
        <w:pStyle w:val="ProductionDirective"/>
        <w:rPr>
          <w:rFonts w:eastAsia="Microsoft YaHei"/>
        </w:rPr>
      </w:pPr>
      <w:r>
        <w:rPr>
          <w:rFonts w:eastAsia="Microsoft YaHei" w:hint="eastAsia"/>
        </w:rPr>
        <w:t xml:space="preserve"> </w:t>
      </w:r>
      <w:r w:rsidR="0062352A">
        <w:rPr>
          <w:rStyle w:val="filename"/>
          <w:rFonts w:ascii="Microsoft YaHei" w:eastAsia="Microsoft YaHei" w:hAnsi="Microsoft YaHei" w:cs="Lucida Grande" w:hint="eastAsia"/>
          <w:sz w:val="22"/>
          <w:szCs w:val="22"/>
        </w:rPr>
        <w:t>Filename: src/main.rs</w:t>
      </w:r>
      <w:r>
        <w:rPr>
          <w:rFonts w:eastAsia="Microsoft YaHei" w:hint="eastAsia"/>
        </w:rPr>
        <w:t xml:space="preserve">  </w:t>
      </w:r>
    </w:p>
    <w:p w14:paraId="7BD07013" w14:textId="77777777" w:rsidR="00614CE7" w:rsidRPr="00233233" w:rsidRDefault="0062352A" w:rsidP="00233233">
      <w:pPr>
        <w:pStyle w:val="CodeSingle"/>
      </w:pPr>
      <w:r w:rsidRPr="00233233">
        <w:rPr>
          <w:rStyle w:val="Literal"/>
          <w:rFonts w:hint="eastAsia"/>
          <w:color w:val="auto"/>
        </w:rPr>
        <w:t xml:space="preserve">rust,ignore use std::fs::File; use std::io::ErrorKind; fn main() { let f = </w:t>
      </w:r>
      <w:r w:rsidR="00614CE7" w:rsidRPr="00233233">
        <w:rPr>
          <w:rStyle w:val="Literal"/>
          <w:rFonts w:hint="eastAsia"/>
          <w:color w:val="auto"/>
        </w:rPr>
        <w:t>File::open</w:t>
      </w:r>
      <w:r w:rsidRPr="00233233">
        <w:rPr>
          <w:rStyle w:val="Literal"/>
          <w:rFonts w:hint="eastAsia"/>
          <w:color w:val="auto"/>
        </w:rPr>
        <w:t xml:space="preserve">("hello.txt"); let f = match f { Ok(file) =&gt; file, Err(ref error) if error.kind() == ErrorKind::NotFound =&gt; { match File::create("hello.txt") { Ok(fc) =&gt; fc, Err(e) =&gt; </w:t>
      </w:r>
      <w:r w:rsidR="00233233" w:rsidRPr="00233233">
        <w:rPr>
          <w:rStyle w:val="Literal"/>
          <w:rFonts w:hint="eastAsia"/>
        </w:rPr>
        <w:t>panic!</w:t>
      </w:r>
      <w:r w:rsidRPr="00233233">
        <w:rPr>
          <w:rStyle w:val="Literal"/>
          <w:rFonts w:hint="eastAsia"/>
          <w:color w:val="auto"/>
        </w:rPr>
        <w:t xml:space="preserve">("Tried to create file but there was a problem: {:?}", e), } }, Err(error) =&gt; </w:t>
      </w:r>
      <w:r w:rsidR="00233233" w:rsidRPr="00233233">
        <w:rPr>
          <w:rStyle w:val="Literal"/>
          <w:rFonts w:hint="eastAsia"/>
        </w:rPr>
        <w:t>panic!</w:t>
      </w:r>
      <w:r w:rsidRPr="00233233">
        <w:rPr>
          <w:rStyle w:val="Literal"/>
          <w:rFonts w:hint="eastAsia"/>
          <w:color w:val="auto"/>
        </w:rPr>
        <w:t>("There was a problem opening the file: {:?}", error), }; }</w:t>
      </w:r>
      <w:r w:rsidR="00181762" w:rsidRPr="00233233">
        <w:rPr>
          <w:rFonts w:hint="eastAsia"/>
        </w:rPr>
        <w:t xml:space="preserve">    </w:t>
      </w:r>
    </w:p>
    <w:p w14:paraId="06689147" w14:textId="77777777" w:rsidR="00E252FD" w:rsidRDefault="0062352A" w:rsidP="00614CE7">
      <w:pPr>
        <w:pStyle w:val="Caption"/>
      </w:pPr>
      <w:r>
        <w:rPr>
          <w:rFonts w:hint="eastAsia"/>
        </w:rPr>
        <w:t>Listing 9-4: Handling different kinds of errors in different ways</w:t>
      </w:r>
      <w:r w:rsidR="00181762">
        <w:rPr>
          <w:rFonts w:hint="eastAsia"/>
        </w:rPr>
        <w:t xml:space="preserve">   </w:t>
      </w:r>
    </w:p>
    <w:p w14:paraId="7499F462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The type of the value that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returns inside the </w:t>
      </w:r>
      <w:r w:rsidR="00233233" w:rsidRPr="00233233">
        <w:rPr>
          <w:rStyle w:val="Literal"/>
          <w:rFonts w:hint="eastAsia"/>
        </w:rPr>
        <w:t xml:space="preserve">Err </w:t>
      </w:r>
      <w:r w:rsidRPr="00181762">
        <w:rPr>
          <w:rFonts w:eastAsia="Microsoft YaHei" w:hint="eastAsia"/>
        </w:rPr>
        <w:t>variant is</w:t>
      </w:r>
      <w:r w:rsidR="00181762">
        <w:rPr>
          <w:rFonts w:eastAsia="Microsoft YaHei" w:hint="eastAsia"/>
        </w:rPr>
        <w:t xml:space="preserve"> </w:t>
      </w:r>
      <w:proofErr w:type="spellStart"/>
      <w:r w:rsidRPr="00233233">
        <w:rPr>
          <w:rStyle w:val="Literal"/>
          <w:rFonts w:hint="eastAsia"/>
        </w:rPr>
        <w:t>io</w:t>
      </w:r>
      <w:proofErr w:type="spellEnd"/>
      <w:r w:rsidRPr="00233233">
        <w:rPr>
          <w:rStyle w:val="Literal"/>
          <w:rFonts w:hint="eastAsia"/>
        </w:rPr>
        <w:t>::Error</w:t>
      </w:r>
      <w:r w:rsidRPr="00181762">
        <w:rPr>
          <w:rFonts w:eastAsia="Microsoft YaHei" w:hint="eastAsia"/>
        </w:rPr>
        <w:t>, which is a struct provided by the standard library. This struct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has a method </w:t>
      </w:r>
      <w:r w:rsidRPr="00181762">
        <w:rPr>
          <w:rFonts w:hint="eastAsia"/>
        </w:rPr>
        <w:t>kind</w:t>
      </w:r>
      <w:r w:rsidRPr="00181762">
        <w:rPr>
          <w:rFonts w:eastAsia="Microsoft YaHei" w:hint="eastAsia"/>
        </w:rPr>
        <w:t xml:space="preserve"> that we can call to get an </w:t>
      </w:r>
      <w:proofErr w:type="spellStart"/>
      <w:r w:rsidR="00233233" w:rsidRPr="00233233">
        <w:rPr>
          <w:rStyle w:val="Literal"/>
          <w:rFonts w:hint="eastAsia"/>
        </w:rPr>
        <w:t>io</w:t>
      </w:r>
      <w:proofErr w:type="spellEnd"/>
      <w:r w:rsidR="00233233" w:rsidRPr="00233233">
        <w:rPr>
          <w:rStyle w:val="Literal"/>
          <w:rFonts w:hint="eastAsia"/>
        </w:rPr>
        <w:t>::</w:t>
      </w:r>
      <w:proofErr w:type="spellStart"/>
      <w:r w:rsidR="00233233" w:rsidRPr="00233233">
        <w:rPr>
          <w:rStyle w:val="Literal"/>
          <w:rFonts w:hint="eastAsia"/>
        </w:rPr>
        <w:t>ErrorKind</w:t>
      </w:r>
      <w:proofErr w:type="spellEnd"/>
      <w:r w:rsidR="00233233" w:rsidRPr="00233233">
        <w:rPr>
          <w:rStyle w:val="Literal"/>
          <w:rFonts w:hint="eastAsia"/>
        </w:rPr>
        <w:t xml:space="preserve"> </w:t>
      </w:r>
      <w:r w:rsidRPr="00181762">
        <w:rPr>
          <w:rFonts w:eastAsia="Microsoft YaHei" w:hint="eastAsia"/>
        </w:rPr>
        <w:t>value.</w:t>
      </w:r>
      <w:r w:rsidR="00181762">
        <w:rPr>
          <w:rFonts w:eastAsia="Microsoft YaHei" w:hint="eastAsia"/>
        </w:rPr>
        <w:t xml:space="preserve"> </w:t>
      </w:r>
      <w:proofErr w:type="spellStart"/>
      <w:r w:rsidR="00233233" w:rsidRPr="00233233">
        <w:rPr>
          <w:rStyle w:val="Literal"/>
          <w:rFonts w:hint="eastAsia"/>
        </w:rPr>
        <w:t>io</w:t>
      </w:r>
      <w:proofErr w:type="spellEnd"/>
      <w:r w:rsidR="00233233" w:rsidRPr="00233233">
        <w:rPr>
          <w:rStyle w:val="Literal"/>
          <w:rFonts w:hint="eastAsia"/>
        </w:rPr>
        <w:t>::</w:t>
      </w:r>
      <w:proofErr w:type="spellStart"/>
      <w:r w:rsidR="00233233" w:rsidRPr="00233233">
        <w:rPr>
          <w:rStyle w:val="Literal"/>
          <w:rFonts w:hint="eastAsia"/>
        </w:rPr>
        <w:t>ErrorKind</w:t>
      </w:r>
      <w:proofErr w:type="spellEnd"/>
      <w:r w:rsidR="00233233" w:rsidRPr="00233233">
        <w:rPr>
          <w:rStyle w:val="Literal"/>
          <w:rFonts w:hint="eastAsia"/>
        </w:rPr>
        <w:t xml:space="preserve"> </w:t>
      </w:r>
      <w:r w:rsidRPr="00181762">
        <w:rPr>
          <w:rFonts w:eastAsia="Microsoft YaHei" w:hint="eastAsia"/>
        </w:rPr>
        <w:t xml:space="preserve">is an </w:t>
      </w:r>
      <w:proofErr w:type="spellStart"/>
      <w:r w:rsidRPr="00181762">
        <w:rPr>
          <w:rFonts w:eastAsia="Microsoft YaHei" w:hint="eastAsia"/>
        </w:rPr>
        <w:t>enum</w:t>
      </w:r>
      <w:proofErr w:type="spellEnd"/>
      <w:r w:rsidRPr="00181762">
        <w:rPr>
          <w:rFonts w:eastAsia="Microsoft YaHei" w:hint="eastAsia"/>
        </w:rPr>
        <w:t xml:space="preserve"> provided by the standard library that has </w:t>
      </w:r>
      <w:r w:rsidRPr="00181762">
        <w:rPr>
          <w:rFonts w:eastAsia="Microsoft YaHei" w:hint="eastAsia"/>
        </w:rPr>
        <w:lastRenderedPageBreak/>
        <w:t>variants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representing the different kinds of errors that might result from an </w:t>
      </w:r>
      <w:proofErr w:type="spellStart"/>
      <w:r w:rsidRPr="00181762">
        <w:rPr>
          <w:rFonts w:hint="eastAsia"/>
        </w:rPr>
        <w:t>io</w:t>
      </w:r>
      <w:proofErr w:type="spellEnd"/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operation. The variant 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re interested in is </w:t>
      </w:r>
      <w:proofErr w:type="spellStart"/>
      <w:r w:rsidRPr="00233233">
        <w:rPr>
          <w:rStyle w:val="Literal"/>
          <w:rFonts w:hint="eastAsia"/>
        </w:rPr>
        <w:t>ErrorKind</w:t>
      </w:r>
      <w:proofErr w:type="spellEnd"/>
      <w:r w:rsidRPr="00233233">
        <w:rPr>
          <w:rStyle w:val="Literal"/>
          <w:rFonts w:hint="eastAsia"/>
        </w:rPr>
        <w:t>::</w:t>
      </w:r>
      <w:proofErr w:type="spellStart"/>
      <w:r w:rsidRPr="00233233">
        <w:rPr>
          <w:rStyle w:val="Literal"/>
          <w:rFonts w:hint="eastAsia"/>
        </w:rPr>
        <w:t>NotFound</w:t>
      </w:r>
      <w:proofErr w:type="spellEnd"/>
      <w:r w:rsidRPr="00181762">
        <w:rPr>
          <w:rFonts w:eastAsia="Microsoft YaHei" w:hint="eastAsia"/>
        </w:rPr>
        <w:t>, which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indicates the file 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re trying to open doesn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exist yet.</w:t>
      </w:r>
    </w:p>
    <w:p w14:paraId="51413828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The condition </w:t>
      </w:r>
      <w:r w:rsidRPr="00181762">
        <w:rPr>
          <w:rFonts w:hint="eastAsia"/>
        </w:rPr>
        <w:t xml:space="preserve">if </w:t>
      </w:r>
      <w:proofErr w:type="spellStart"/>
      <w:r w:rsidRPr="00233233">
        <w:rPr>
          <w:rStyle w:val="Literal"/>
          <w:rFonts w:hint="eastAsia"/>
        </w:rPr>
        <w:t>error.kind</w:t>
      </w:r>
      <w:proofErr w:type="spellEnd"/>
      <w:r w:rsidRPr="00233233">
        <w:rPr>
          <w:rStyle w:val="Literal"/>
          <w:rFonts w:hint="eastAsia"/>
        </w:rPr>
        <w:t xml:space="preserve">() == </w:t>
      </w:r>
      <w:proofErr w:type="spellStart"/>
      <w:r w:rsidRPr="00233233">
        <w:rPr>
          <w:rStyle w:val="Literal"/>
          <w:rFonts w:hint="eastAsia"/>
        </w:rPr>
        <w:t>ErrorKind</w:t>
      </w:r>
      <w:proofErr w:type="spellEnd"/>
      <w:r w:rsidRPr="00233233">
        <w:rPr>
          <w:rStyle w:val="Literal"/>
          <w:rFonts w:hint="eastAsia"/>
        </w:rPr>
        <w:t>::</w:t>
      </w:r>
      <w:proofErr w:type="spellStart"/>
      <w:r w:rsidRPr="00233233">
        <w:rPr>
          <w:rStyle w:val="Literal"/>
          <w:rFonts w:hint="eastAsia"/>
        </w:rPr>
        <w:t>NotFound</w:t>
      </w:r>
      <w:proofErr w:type="spellEnd"/>
      <w:r w:rsidRPr="00181762">
        <w:rPr>
          <w:rFonts w:eastAsia="Microsoft YaHei" w:hint="eastAsia"/>
        </w:rPr>
        <w:t xml:space="preserve"> is called a match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guard: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an extra condition on a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arm that further refines the arm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pattern. This condition must be true in order for that arm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code to get run;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otherwise, the pattern matching will move on to consider the next arm in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. The </w:t>
      </w:r>
      <w:r w:rsidRPr="00181762">
        <w:rPr>
          <w:rFonts w:hint="eastAsia"/>
        </w:rPr>
        <w:t>ref</w:t>
      </w:r>
      <w:r w:rsidRPr="00181762">
        <w:rPr>
          <w:rFonts w:eastAsia="Microsoft YaHei" w:hint="eastAsia"/>
        </w:rPr>
        <w:t xml:space="preserve"> in the pattern is needed so that the </w:t>
      </w:r>
      <w:r w:rsidRPr="00181762">
        <w:rPr>
          <w:rFonts w:hint="eastAsia"/>
        </w:rPr>
        <w:t>error</w:t>
      </w:r>
      <w:r w:rsidRPr="00181762">
        <w:rPr>
          <w:rFonts w:eastAsia="Microsoft YaHei" w:hint="eastAsia"/>
        </w:rPr>
        <w:t xml:space="preserve"> is not moved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into the guard condition but is merely referenced by it. The reason </w:t>
      </w:r>
      <w:r w:rsidRPr="00181762">
        <w:rPr>
          <w:rFonts w:hint="eastAsia"/>
        </w:rPr>
        <w:t>ref</w:t>
      </w:r>
      <w:r w:rsidRPr="00181762">
        <w:rPr>
          <w:rFonts w:eastAsia="Microsoft YaHei" w:hint="eastAsia"/>
        </w:rPr>
        <w:t xml:space="preserve"> is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used to take a reference in a pattern instead of </w:t>
      </w:r>
      <w:r w:rsidRPr="00233233">
        <w:rPr>
          <w:rStyle w:val="Literal"/>
          <w:rFonts w:hint="eastAsia"/>
        </w:rPr>
        <w:t>&amp;</w:t>
      </w:r>
      <w:r w:rsidRPr="00181762">
        <w:rPr>
          <w:rFonts w:eastAsia="Microsoft YaHei" w:hint="eastAsia"/>
        </w:rPr>
        <w:t xml:space="preserve"> will be covered in detail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in Chapter XX. In short, in the context of a pattern, </w:t>
      </w:r>
      <w:r w:rsidRPr="00233233">
        <w:rPr>
          <w:rStyle w:val="Literal"/>
          <w:rFonts w:hint="eastAsia"/>
        </w:rPr>
        <w:t>&amp;</w:t>
      </w:r>
      <w:r w:rsidRPr="00181762">
        <w:rPr>
          <w:rFonts w:eastAsia="Microsoft YaHei" w:hint="eastAsia"/>
        </w:rPr>
        <w:t xml:space="preserve"> matches a reference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and give us its value, but </w:t>
      </w:r>
      <w:r w:rsidRPr="00181762">
        <w:rPr>
          <w:rFonts w:hint="eastAsia"/>
        </w:rPr>
        <w:t>ref</w:t>
      </w:r>
      <w:r w:rsidRPr="00181762">
        <w:rPr>
          <w:rFonts w:eastAsia="Microsoft YaHei" w:hint="eastAsia"/>
        </w:rPr>
        <w:t xml:space="preserve"> matches a value and gives us a reference to it.</w:t>
      </w:r>
    </w:p>
    <w:p w14:paraId="4E142761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The condition we want to check in the match guard is whether the value returned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by </w:t>
      </w:r>
      <w:proofErr w:type="spellStart"/>
      <w:r w:rsidRPr="00233233">
        <w:rPr>
          <w:rStyle w:val="Literal"/>
          <w:rFonts w:hint="eastAsia"/>
        </w:rPr>
        <w:t>error.kind</w:t>
      </w:r>
      <w:proofErr w:type="spellEnd"/>
      <w:r w:rsidRPr="00233233">
        <w:rPr>
          <w:rStyle w:val="Literal"/>
          <w:rFonts w:hint="eastAsia"/>
        </w:rPr>
        <w:t>()</w:t>
      </w:r>
      <w:r w:rsidRPr="00181762">
        <w:rPr>
          <w:rFonts w:eastAsia="Microsoft YaHei" w:hint="eastAsia"/>
        </w:rPr>
        <w:t xml:space="preserve"> is the </w:t>
      </w:r>
      <w:proofErr w:type="spellStart"/>
      <w:r w:rsidRPr="00233233">
        <w:rPr>
          <w:rStyle w:val="Literal"/>
          <w:rFonts w:hint="eastAsia"/>
        </w:rPr>
        <w:t>NotFound</w:t>
      </w:r>
      <w:proofErr w:type="spellEnd"/>
      <w:r w:rsidRPr="00181762">
        <w:rPr>
          <w:rFonts w:eastAsia="Microsoft YaHei" w:hint="eastAsia"/>
        </w:rPr>
        <w:t xml:space="preserve"> variant of the </w:t>
      </w:r>
      <w:proofErr w:type="spellStart"/>
      <w:r w:rsidR="00233233" w:rsidRPr="00233233">
        <w:rPr>
          <w:rStyle w:val="Literal"/>
          <w:rFonts w:hint="eastAsia"/>
        </w:rPr>
        <w:t>ErrorKind</w:t>
      </w:r>
      <w:proofErr w:type="spellEnd"/>
      <w:r w:rsidR="00233233" w:rsidRPr="00233233">
        <w:rPr>
          <w:rStyle w:val="Literal"/>
          <w:rFonts w:hint="eastAsia"/>
        </w:rPr>
        <w:t xml:space="preserve"> </w:t>
      </w:r>
      <w:proofErr w:type="spellStart"/>
      <w:r w:rsidRPr="00181762">
        <w:rPr>
          <w:rFonts w:eastAsia="Microsoft YaHei" w:hint="eastAsia"/>
        </w:rPr>
        <w:t>enum</w:t>
      </w:r>
      <w:proofErr w:type="spellEnd"/>
      <w:r w:rsidRPr="00181762">
        <w:rPr>
          <w:rFonts w:eastAsia="Microsoft YaHei" w:hint="eastAsia"/>
        </w:rPr>
        <w:t>. If it is,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we try to create the file with</w:t>
      </w:r>
      <w:r w:rsidR="00233233">
        <w:rPr>
          <w:rFonts w:eastAsia="Microsoft YaHei"/>
        </w:rPr>
        <w:t xml:space="preserve"> </w:t>
      </w:r>
      <w:r w:rsidRPr="00233233">
        <w:rPr>
          <w:rStyle w:val="Literal"/>
          <w:rFonts w:eastAsia="Microsoft YaHei" w:hint="eastAsia"/>
        </w:rPr>
        <w:t>File::create</w:t>
      </w:r>
      <w:r w:rsidRPr="00181762">
        <w:rPr>
          <w:rFonts w:eastAsia="Microsoft YaHei" w:hint="eastAsia"/>
        </w:rPr>
        <w:t xml:space="preserve">. However, since </w:t>
      </w:r>
      <w:r w:rsidRPr="00233233">
        <w:rPr>
          <w:rStyle w:val="Literal"/>
          <w:rFonts w:hint="eastAsia"/>
        </w:rPr>
        <w:t>File::create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could also fail, we need to add an inner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statement as well! When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file can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be opened, a different error message will be printed. The last arm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of the outer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stays the same so that the program panics on any error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besides the missing file error.</w:t>
      </w:r>
    </w:p>
    <w:p w14:paraId="76378DB3" w14:textId="77777777" w:rsidR="00E252FD" w:rsidRPr="00CB7568" w:rsidRDefault="0062352A" w:rsidP="00233233">
      <w:pPr>
        <w:pStyle w:val="HeadB"/>
        <w:rPr>
          <w:rFonts w:eastAsia="Microsoft YaHei"/>
        </w:rPr>
      </w:pPr>
      <w:bookmarkStart w:id="25" w:name="shortcuts-for-panic-on-error:-`unwrap`-a"/>
      <w:bookmarkStart w:id="26" w:name="_Toc474426184"/>
      <w:bookmarkEnd w:id="25"/>
      <w:r w:rsidRPr="00181762">
        <w:rPr>
          <w:rFonts w:eastAsia="Microsoft YaHei" w:hint="eastAsia"/>
        </w:rPr>
        <w:t xml:space="preserve">Shortcuts for Panic on Error: </w:t>
      </w:r>
      <w:r w:rsidRPr="00181762">
        <w:rPr>
          <w:rFonts w:hint="eastAsia"/>
        </w:rPr>
        <w:t>unwrap</w:t>
      </w:r>
      <w:r>
        <w:rPr>
          <w:rFonts w:eastAsia="Microsoft YaHei" w:hint="eastAsia"/>
        </w:rPr>
        <w:t xml:space="preserve"> and </w:t>
      </w:r>
      <w:r w:rsidRPr="00CB7568">
        <w:rPr>
          <w:rStyle w:val="Literal"/>
          <w:rFonts w:hint="eastAsia"/>
        </w:rPr>
        <w:t>expect</w:t>
      </w:r>
      <w:bookmarkEnd w:id="26"/>
    </w:p>
    <w:p w14:paraId="4C440795" w14:textId="77777777" w:rsidR="00E252FD" w:rsidRPr="00181762" w:rsidRDefault="0062352A" w:rsidP="00233233">
      <w:pPr>
        <w:pStyle w:val="BodyFirst"/>
        <w:rPr>
          <w:rFonts w:eastAsia="Microsoft YaHei"/>
        </w:rPr>
      </w:pPr>
      <w:r w:rsidRPr="00181762">
        <w:rPr>
          <w:rFonts w:eastAsia="Microsoft YaHei" w:hint="eastAsia"/>
        </w:rPr>
        <w:t xml:space="preserve">Using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works well enough, but it can be a bit verbose and doesn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always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communicate intent well. The </w:t>
      </w:r>
      <w:r w:rsidRPr="00233233">
        <w:rPr>
          <w:rStyle w:val="Literal"/>
          <w:rFonts w:hint="eastAsia"/>
        </w:rPr>
        <w:t>Result&lt;T, E&gt;</w:t>
      </w:r>
      <w:r w:rsidRPr="00181762">
        <w:rPr>
          <w:rFonts w:eastAsia="Microsoft YaHei" w:hint="eastAsia"/>
        </w:rPr>
        <w:t xml:space="preserve"> type has many helper methods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defined on it to do various things. One of those methods, called </w:t>
      </w:r>
      <w:r w:rsidRPr="00181762">
        <w:rPr>
          <w:rFonts w:hint="eastAsia"/>
        </w:rPr>
        <w:t>unwrap</w:t>
      </w:r>
      <w:r w:rsidRPr="00181762">
        <w:rPr>
          <w:rFonts w:eastAsia="Microsoft YaHei" w:hint="eastAsia"/>
        </w:rPr>
        <w:t>, is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a shortcut method that is implemented just like the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statement we wrote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in Listing 9-3. If the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 xml:space="preserve"> value is the </w:t>
      </w:r>
      <w:r w:rsidRPr="00181762">
        <w:rPr>
          <w:rFonts w:hint="eastAsia"/>
        </w:rPr>
        <w:t>Ok</w:t>
      </w:r>
      <w:r w:rsidRPr="00181762">
        <w:rPr>
          <w:rFonts w:eastAsia="Microsoft YaHei" w:hint="eastAsia"/>
        </w:rPr>
        <w:t xml:space="preserve"> variant, </w:t>
      </w:r>
      <w:r w:rsidRPr="00181762">
        <w:rPr>
          <w:rFonts w:hint="eastAsia"/>
        </w:rPr>
        <w:t>unwrap</w:t>
      </w:r>
      <w:r w:rsidRPr="00181762">
        <w:rPr>
          <w:rFonts w:eastAsia="Microsoft YaHei" w:hint="eastAsia"/>
        </w:rPr>
        <w:t xml:space="preserve"> will return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the value inside the </w:t>
      </w:r>
      <w:r w:rsidRPr="00233233">
        <w:rPr>
          <w:rStyle w:val="Literal"/>
          <w:rFonts w:hint="eastAsia"/>
        </w:rPr>
        <w:t>Ok</w:t>
      </w:r>
      <w:r w:rsidRPr="00181762">
        <w:rPr>
          <w:rFonts w:eastAsia="Microsoft YaHei" w:hint="eastAsia"/>
        </w:rPr>
        <w:t xml:space="preserve">. If the </w:t>
      </w:r>
      <w:r w:rsidRPr="00233233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is the </w:t>
      </w:r>
      <w:r w:rsidR="00233233" w:rsidRPr="00233233">
        <w:rPr>
          <w:rStyle w:val="Literal"/>
          <w:rFonts w:hint="eastAsia"/>
        </w:rPr>
        <w:t xml:space="preserve">Err </w:t>
      </w:r>
      <w:r w:rsidRPr="00181762">
        <w:rPr>
          <w:rFonts w:eastAsia="Microsoft YaHei" w:hint="eastAsia"/>
        </w:rPr>
        <w:t xml:space="preserve">variant, </w:t>
      </w:r>
      <w:r w:rsidRPr="00181762">
        <w:rPr>
          <w:rFonts w:hint="eastAsia"/>
        </w:rPr>
        <w:t>unwrap</w:t>
      </w:r>
      <w:r w:rsidRPr="00181762">
        <w:rPr>
          <w:rFonts w:eastAsia="Microsoft YaHei" w:hint="eastAsia"/>
        </w:rPr>
        <w:t xml:space="preserve"> will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call the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macro for us.</w:t>
      </w:r>
    </w:p>
    <w:p w14:paraId="68E3CD32" w14:textId="77777777" w:rsidR="00E252FD" w:rsidRDefault="00181762">
      <w:pPr>
        <w:rPr>
          <w:rFonts w:ascii="Microsoft YaHei" w:eastAsia="Microsoft YaHei" w:hAnsi="Microsoft YaHei" w:cs="Lucida Grande"/>
          <w:sz w:val="22"/>
          <w:szCs w:val="22"/>
        </w:rPr>
      </w:pPr>
      <w:r>
        <w:rPr>
          <w:rFonts w:ascii="Microsoft YaHei" w:eastAsia="Microsoft YaHei" w:hAnsi="Microsoft YaHei" w:cs="Lucida Grande" w:hint="eastAsia"/>
          <w:sz w:val="22"/>
          <w:szCs w:val="22"/>
        </w:rPr>
        <w:t xml:space="preserve"> </w:t>
      </w:r>
    </w:p>
    <w:p w14:paraId="0643F0DA" w14:textId="77777777" w:rsidR="00E252FD" w:rsidRPr="00233233" w:rsidRDefault="0062352A" w:rsidP="00233233">
      <w:pPr>
        <w:pStyle w:val="CodeA"/>
        <w:rPr>
          <w:rStyle w:val="Literal"/>
          <w:color w:val="auto"/>
        </w:rPr>
      </w:pPr>
      <w:r w:rsidRPr="00233233">
        <w:rPr>
          <w:rFonts w:hint="eastAsia"/>
        </w:rPr>
        <w:t>use std::fs::File;</w:t>
      </w:r>
    </w:p>
    <w:p w14:paraId="777B8E12" w14:textId="77777777" w:rsidR="00E252FD" w:rsidRPr="00233233" w:rsidRDefault="00E252FD" w:rsidP="00233233">
      <w:pPr>
        <w:pStyle w:val="CodeB"/>
      </w:pPr>
    </w:p>
    <w:p w14:paraId="5A062F31" w14:textId="77777777" w:rsidR="00E252FD" w:rsidRPr="00233233" w:rsidRDefault="0062352A" w:rsidP="00233233">
      <w:pPr>
        <w:pStyle w:val="CodeB"/>
      </w:pPr>
      <w:r w:rsidRPr="00233233">
        <w:rPr>
          <w:rFonts w:hint="eastAsia"/>
        </w:rPr>
        <w:t>fn main() {</w:t>
      </w:r>
    </w:p>
    <w:p w14:paraId="3A4D3EF2" w14:textId="77777777" w:rsidR="00E252FD" w:rsidRPr="00233233" w:rsidRDefault="0062352A" w:rsidP="00233233">
      <w:pPr>
        <w:pStyle w:val="CodeB"/>
      </w:pPr>
      <w:r w:rsidRPr="00233233">
        <w:rPr>
          <w:rFonts w:hint="eastAsia"/>
        </w:rPr>
        <w:t xml:space="preserve">    let f = </w:t>
      </w:r>
      <w:r w:rsidR="00614CE7" w:rsidRPr="00233233">
        <w:rPr>
          <w:rFonts w:hint="eastAsia"/>
        </w:rPr>
        <w:t>File::open</w:t>
      </w:r>
      <w:r w:rsidRPr="00233233">
        <w:rPr>
          <w:rFonts w:hint="eastAsia"/>
        </w:rPr>
        <w:t>("hello.txt").unwrap();</w:t>
      </w:r>
    </w:p>
    <w:p w14:paraId="4074A314" w14:textId="77777777" w:rsidR="00E252FD" w:rsidRPr="00233233" w:rsidRDefault="0062352A" w:rsidP="00233233">
      <w:pPr>
        <w:pStyle w:val="CodeB"/>
      </w:pPr>
      <w:r w:rsidRPr="00233233">
        <w:rPr>
          <w:rFonts w:hint="eastAsia"/>
        </w:rPr>
        <w:t>}</w:t>
      </w:r>
    </w:p>
    <w:p w14:paraId="55A115F3" w14:textId="77777777" w:rsidR="00E252FD" w:rsidRPr="00233233" w:rsidRDefault="00181762" w:rsidP="00233233">
      <w:pPr>
        <w:pStyle w:val="CodeC"/>
        <w:rPr>
          <w:rFonts w:eastAsia="Microsoft YaHei"/>
        </w:rPr>
      </w:pPr>
      <w:r w:rsidRPr="00233233">
        <w:rPr>
          <w:rFonts w:eastAsia="Microsoft YaHei" w:hint="eastAsia"/>
        </w:rPr>
        <w:t xml:space="preserve"> </w:t>
      </w:r>
    </w:p>
    <w:p w14:paraId="1FD3E365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lastRenderedPageBreak/>
        <w:t>If we run this code without a hello.txt file, 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ll see an error message from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the </w:t>
      </w:r>
      <w:r w:rsidRPr="00181762">
        <w:rPr>
          <w:rFonts w:hint="eastAsia"/>
        </w:rPr>
        <w:t>panic</w:t>
      </w:r>
      <w:r w:rsidRPr="00181762">
        <w:rPr>
          <w:rFonts w:eastAsia="Microsoft YaHei" w:hint="eastAsia"/>
        </w:rPr>
        <w:t xml:space="preserve"> call that the </w:t>
      </w:r>
      <w:r w:rsidRPr="00181762">
        <w:rPr>
          <w:rFonts w:hint="eastAsia"/>
        </w:rPr>
        <w:t>unwrap</w:t>
      </w:r>
      <w:r w:rsidRPr="00181762">
        <w:rPr>
          <w:rFonts w:eastAsia="Microsoft YaHei" w:hint="eastAsia"/>
        </w:rPr>
        <w:t xml:space="preserve"> method makes:</w:t>
      </w:r>
    </w:p>
    <w:p w14:paraId="1EC7648C" w14:textId="77777777" w:rsidR="00E252FD" w:rsidRPr="00233233" w:rsidRDefault="0062352A" w:rsidP="00233233">
      <w:pPr>
        <w:pStyle w:val="CodeA"/>
      </w:pPr>
      <w:r w:rsidRPr="00233233">
        <w:rPr>
          <w:rFonts w:hint="eastAsia"/>
        </w:rPr>
        <w:t>thread 'main' panicked at 'called `Result::unwrap()` on an `Err` value: Error {</w:t>
      </w:r>
    </w:p>
    <w:p w14:paraId="626913F1" w14:textId="77777777" w:rsidR="00E252FD" w:rsidRPr="00233233" w:rsidRDefault="0062352A" w:rsidP="00233233">
      <w:pPr>
        <w:pStyle w:val="CodeB"/>
      </w:pPr>
      <w:r w:rsidRPr="00233233">
        <w:rPr>
          <w:rFonts w:hint="eastAsia"/>
        </w:rPr>
        <w:t>repr: Os { code: 2, message: "No such file or directory" } }',</w:t>
      </w:r>
    </w:p>
    <w:p w14:paraId="742EF085" w14:textId="77777777" w:rsidR="00E252FD" w:rsidRPr="00233233" w:rsidRDefault="0062352A" w:rsidP="00233233">
      <w:pPr>
        <w:pStyle w:val="CodeC"/>
      </w:pPr>
      <w:r w:rsidRPr="00233233">
        <w:rPr>
          <w:rFonts w:hint="eastAsia"/>
        </w:rPr>
        <w:t>../src/libcore/result.rs:837</w:t>
      </w:r>
    </w:p>
    <w:p w14:paraId="47CE14B4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There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another method similar to </w:t>
      </w:r>
      <w:r w:rsidRPr="00181762">
        <w:rPr>
          <w:rFonts w:hint="eastAsia"/>
        </w:rPr>
        <w:t>unwrap</w:t>
      </w:r>
      <w:r w:rsidRPr="00181762">
        <w:rPr>
          <w:rFonts w:eastAsia="Microsoft YaHei" w:hint="eastAsia"/>
        </w:rPr>
        <w:t xml:space="preserve"> that lets us also choose the</w:t>
      </w:r>
      <w:r w:rsidR="00181762">
        <w:rPr>
          <w:rFonts w:eastAsia="Microsoft YaHei" w:hint="eastAsia"/>
        </w:rPr>
        <w:t xml:space="preserve">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error message: </w:t>
      </w:r>
      <w:r w:rsidRPr="00181762">
        <w:rPr>
          <w:rFonts w:hint="eastAsia"/>
        </w:rPr>
        <w:t>expect</w:t>
      </w:r>
      <w:r w:rsidRPr="00181762">
        <w:rPr>
          <w:rFonts w:eastAsia="Microsoft YaHei" w:hint="eastAsia"/>
        </w:rPr>
        <w:t xml:space="preserve">. Using </w:t>
      </w:r>
      <w:r w:rsidRPr="00181762">
        <w:rPr>
          <w:rFonts w:hint="eastAsia"/>
        </w:rPr>
        <w:t>expect</w:t>
      </w:r>
      <w:r w:rsidRPr="00181762">
        <w:rPr>
          <w:rFonts w:eastAsia="Microsoft YaHei" w:hint="eastAsia"/>
        </w:rPr>
        <w:t xml:space="preserve"> instead of </w:t>
      </w:r>
      <w:r w:rsidRPr="00181762">
        <w:rPr>
          <w:rFonts w:hint="eastAsia"/>
        </w:rPr>
        <w:t>unwrap</w:t>
      </w:r>
      <w:r w:rsidRPr="00181762">
        <w:rPr>
          <w:rFonts w:eastAsia="Microsoft YaHei" w:hint="eastAsia"/>
        </w:rPr>
        <w:t xml:space="preserve"> and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providing good error messages can convey your intent and make tracking down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source of a panic easier. The syntax of</w:t>
      </w:r>
      <w:ins w:id="27" w:author="eddyb" w:date="2017-02-15T14:38:00Z">
        <w:r w:rsidR="00AE7E9F">
          <w:rPr>
            <w:rFonts w:eastAsia="Microsoft YaHei"/>
          </w:rPr>
          <w:t xml:space="preserve"> </w:t>
        </w:r>
      </w:ins>
      <w:r w:rsidRPr="00181762">
        <w:rPr>
          <w:rFonts w:hint="eastAsia"/>
        </w:rPr>
        <w:t>expect</w:t>
      </w:r>
      <w:r w:rsidRPr="00181762">
        <w:rPr>
          <w:rFonts w:eastAsia="Microsoft YaHei" w:hint="eastAsia"/>
        </w:rPr>
        <w:t xml:space="preserve"> looks like this:</w:t>
      </w:r>
    </w:p>
    <w:p w14:paraId="47FD16EE" w14:textId="77777777" w:rsidR="00E252FD" w:rsidRPr="00233233" w:rsidRDefault="0062352A" w:rsidP="00233233">
      <w:pPr>
        <w:pStyle w:val="CodeA"/>
        <w:rPr>
          <w:rStyle w:val="Literal"/>
          <w:color w:val="auto"/>
        </w:rPr>
      </w:pPr>
      <w:r w:rsidRPr="00233233">
        <w:rPr>
          <w:rFonts w:hint="eastAsia"/>
        </w:rPr>
        <w:t>use std::fs::File;</w:t>
      </w:r>
    </w:p>
    <w:p w14:paraId="5365849F" w14:textId="77777777" w:rsidR="00E252FD" w:rsidRPr="00233233" w:rsidRDefault="00E252FD" w:rsidP="00233233">
      <w:pPr>
        <w:pStyle w:val="CodeA"/>
      </w:pPr>
    </w:p>
    <w:p w14:paraId="789DB1A2" w14:textId="77777777" w:rsidR="00E252FD" w:rsidRPr="00233233" w:rsidRDefault="0062352A" w:rsidP="00233233">
      <w:pPr>
        <w:pStyle w:val="CodeB"/>
      </w:pPr>
      <w:r w:rsidRPr="00233233">
        <w:rPr>
          <w:rFonts w:hint="eastAsia"/>
        </w:rPr>
        <w:t>fn main() {</w:t>
      </w:r>
    </w:p>
    <w:p w14:paraId="54B486F1" w14:textId="77777777" w:rsidR="00E252FD" w:rsidRPr="00233233" w:rsidRDefault="0062352A" w:rsidP="00233233">
      <w:pPr>
        <w:pStyle w:val="CodeB"/>
      </w:pPr>
      <w:r w:rsidRPr="00233233">
        <w:rPr>
          <w:rFonts w:hint="eastAsia"/>
        </w:rPr>
        <w:t xml:space="preserve">    let f = </w:t>
      </w:r>
      <w:r w:rsidR="00614CE7" w:rsidRPr="00233233">
        <w:rPr>
          <w:rFonts w:hint="eastAsia"/>
        </w:rPr>
        <w:t>File::open</w:t>
      </w:r>
      <w:r w:rsidRPr="00233233">
        <w:rPr>
          <w:rFonts w:hint="eastAsia"/>
        </w:rPr>
        <w:t>("hello.txt").expect("Failed to open hello.txt");</w:t>
      </w:r>
    </w:p>
    <w:p w14:paraId="2CA9A564" w14:textId="77777777" w:rsidR="00E252FD" w:rsidRPr="00233233" w:rsidRDefault="0062352A" w:rsidP="00233233">
      <w:pPr>
        <w:pStyle w:val="CodeC"/>
      </w:pPr>
      <w:r w:rsidRPr="00233233">
        <w:rPr>
          <w:rFonts w:hint="eastAsia"/>
        </w:rPr>
        <w:t>}</w:t>
      </w:r>
    </w:p>
    <w:p w14:paraId="033ABF01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We use </w:t>
      </w:r>
      <w:r w:rsidRPr="00181762">
        <w:rPr>
          <w:rFonts w:hint="eastAsia"/>
        </w:rPr>
        <w:t>expect</w:t>
      </w:r>
      <w:r w:rsidRPr="00181762">
        <w:rPr>
          <w:rFonts w:eastAsia="Microsoft YaHei" w:hint="eastAsia"/>
        </w:rPr>
        <w:t xml:space="preserve"> in the same way as </w:t>
      </w:r>
      <w:r w:rsidRPr="00181762">
        <w:rPr>
          <w:rFonts w:hint="eastAsia"/>
        </w:rPr>
        <w:t>unwrap</w:t>
      </w:r>
      <w:r w:rsidRPr="00181762">
        <w:rPr>
          <w:rFonts w:eastAsia="Microsoft YaHei" w:hint="eastAsia"/>
        </w:rPr>
        <w:t>: to return the file handle or call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the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macro. The error message that </w:t>
      </w:r>
      <w:r w:rsidRPr="00181762">
        <w:rPr>
          <w:rFonts w:hint="eastAsia"/>
        </w:rPr>
        <w:t>expect</w:t>
      </w:r>
      <w:r w:rsidRPr="00181762">
        <w:rPr>
          <w:rFonts w:eastAsia="Microsoft YaHei" w:hint="eastAsia"/>
        </w:rPr>
        <w:t xml:space="preserve"> uses in its call to</w:t>
      </w:r>
      <w:r w:rsidR="00181762">
        <w:rPr>
          <w:rFonts w:eastAsia="Microsoft YaHei" w:hint="eastAsia"/>
        </w:rPr>
        <w:t xml:space="preserve">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will be the parameter that we pass to </w:t>
      </w:r>
      <w:r w:rsidRPr="00181762">
        <w:rPr>
          <w:rFonts w:hint="eastAsia"/>
        </w:rPr>
        <w:t>expect</w:t>
      </w:r>
      <w:r w:rsidRPr="00181762">
        <w:rPr>
          <w:rFonts w:eastAsia="Microsoft YaHei" w:hint="eastAsia"/>
        </w:rPr>
        <w:t xml:space="preserve"> instead of the default</w:t>
      </w:r>
      <w:r w:rsidR="00181762">
        <w:rPr>
          <w:rFonts w:eastAsia="Microsoft YaHei" w:hint="eastAsia"/>
        </w:rPr>
        <w:t xml:space="preserve">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message that </w:t>
      </w:r>
      <w:r w:rsidRPr="00181762">
        <w:rPr>
          <w:rFonts w:hint="eastAsia"/>
        </w:rPr>
        <w:t>unwrap</w:t>
      </w:r>
      <w:r w:rsidRPr="00181762">
        <w:rPr>
          <w:rFonts w:eastAsia="Microsoft YaHei" w:hint="eastAsia"/>
        </w:rPr>
        <w:t xml:space="preserve"> uses. Here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what it looks like:</w:t>
      </w:r>
    </w:p>
    <w:p w14:paraId="7FBE3C63" w14:textId="77777777" w:rsidR="00E252FD" w:rsidRPr="00233233" w:rsidRDefault="0062352A" w:rsidP="00233233">
      <w:pPr>
        <w:pStyle w:val="CodeA"/>
      </w:pPr>
      <w:r w:rsidRPr="00233233">
        <w:rPr>
          <w:rFonts w:hint="eastAsia"/>
        </w:rPr>
        <w:t>thread 'main' panicked at 'Failed to open hello.txt: Error { repr: Os { code:</w:t>
      </w:r>
    </w:p>
    <w:p w14:paraId="401F968E" w14:textId="77777777" w:rsidR="00E252FD" w:rsidRPr="00233233" w:rsidRDefault="0062352A" w:rsidP="00233233">
      <w:pPr>
        <w:pStyle w:val="CodeB"/>
      </w:pPr>
      <w:r w:rsidRPr="00233233">
        <w:rPr>
          <w:rFonts w:hint="eastAsia"/>
        </w:rPr>
        <w:t>2, message: "No such file or directory" } }', ../src/libcore/result.rs:837</w:t>
      </w:r>
    </w:p>
    <w:p w14:paraId="16DFA86B" w14:textId="77777777" w:rsidR="00E252FD" w:rsidRPr="00233233" w:rsidRDefault="00181762" w:rsidP="00233233">
      <w:pPr>
        <w:pStyle w:val="CodeC"/>
        <w:rPr>
          <w:rFonts w:eastAsia="Microsoft YaHei"/>
        </w:rPr>
      </w:pPr>
      <w:r w:rsidRPr="00233233">
        <w:rPr>
          <w:rFonts w:eastAsia="Microsoft YaHei" w:hint="eastAsia"/>
        </w:rPr>
        <w:t xml:space="preserve">  </w:t>
      </w:r>
    </w:p>
    <w:p w14:paraId="1D4CDAC1" w14:textId="77777777" w:rsidR="00E252FD" w:rsidRPr="00CB7568" w:rsidRDefault="0062352A" w:rsidP="00181762">
      <w:pPr>
        <w:pStyle w:val="HeadB"/>
        <w:rPr>
          <w:rFonts w:eastAsia="Microsoft YaHei"/>
        </w:rPr>
      </w:pPr>
      <w:bookmarkStart w:id="28" w:name="propagating-errors"/>
      <w:bookmarkStart w:id="29" w:name="_Toc474426185"/>
      <w:bookmarkEnd w:id="28"/>
      <w:r>
        <w:rPr>
          <w:rFonts w:eastAsia="Microsoft YaHei" w:hint="eastAsia"/>
        </w:rPr>
        <w:t>Propagating Errors</w:t>
      </w:r>
      <w:bookmarkEnd w:id="29"/>
    </w:p>
    <w:p w14:paraId="2870D556" w14:textId="77777777" w:rsidR="00E252FD" w:rsidRPr="00181762" w:rsidRDefault="0062352A" w:rsidP="00233233">
      <w:pPr>
        <w:pStyle w:val="BodyFirst"/>
        <w:rPr>
          <w:rFonts w:eastAsia="Microsoft YaHei"/>
        </w:rPr>
      </w:pPr>
      <w:r w:rsidRPr="00181762">
        <w:rPr>
          <w:rFonts w:eastAsia="Microsoft YaHei" w:hint="eastAsia"/>
        </w:rPr>
        <w:t>When writing a function whose implementation calls something that might fail,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instead of handling the error within this function, you can choose to let your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caller know about the error so they can decide what to do. This is known as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propagating the error, and gives more control to the calling code where there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might be more information or logic that dictates how the error should be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handled than what you have available in the context of your code.</w:t>
      </w:r>
    </w:p>
    <w:p w14:paraId="0BB51911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For example, Listing 9-5 shows a function that reads a username from a file. If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the file doesn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exist or can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be read, this function will return those errors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to the code that called this function:</w:t>
      </w:r>
    </w:p>
    <w:p w14:paraId="3D8F45F7" w14:textId="77777777" w:rsidR="00233233" w:rsidRPr="00233233" w:rsidRDefault="00181762" w:rsidP="00233233">
      <w:pPr>
        <w:pStyle w:val="CodeSingle"/>
      </w:pPr>
      <w:r w:rsidRPr="00233233">
        <w:rPr>
          <w:rFonts w:hint="eastAsia"/>
        </w:rPr>
        <w:lastRenderedPageBreak/>
        <w:t xml:space="preserve">  </w:t>
      </w:r>
      <w:r w:rsidR="0062352A" w:rsidRPr="00233233">
        <w:rPr>
          <w:rFonts w:hint="eastAsia"/>
        </w:rPr>
        <w:t xml:space="preserve">rust use std::io; use std::fs::File; fn read_username_from_file() -&gt; Result&lt;String, io::Error&gt; { let f = </w:t>
      </w:r>
      <w:r w:rsidR="00614CE7" w:rsidRPr="00233233">
        <w:rPr>
          <w:rFonts w:hint="eastAsia"/>
        </w:rPr>
        <w:t>File::open</w:t>
      </w:r>
      <w:r w:rsidR="0062352A" w:rsidRPr="00233233">
        <w:rPr>
          <w:rFonts w:hint="eastAsia"/>
        </w:rPr>
        <w:t>("hello.txt"); let mut f = match f { Ok(file) =&gt; file, Err(e) =&gt; return Err(e), }; let mut s = String::new(); match f.read_to_string(&amp;mut s) { Ok(_) =&gt; Ok(s), Err(e) =&gt; Err(e), } }</w:t>
      </w:r>
      <w:r w:rsidRPr="00233233">
        <w:rPr>
          <w:rFonts w:hint="eastAsia"/>
        </w:rPr>
        <w:t xml:space="preserve">    </w:t>
      </w:r>
    </w:p>
    <w:p w14:paraId="3C7BF5B0" w14:textId="77777777" w:rsidR="00E252FD" w:rsidRDefault="0062352A" w:rsidP="00233233">
      <w:pPr>
        <w:pStyle w:val="Caption"/>
      </w:pPr>
      <w:r>
        <w:rPr>
          <w:rFonts w:hint="eastAsia"/>
        </w:rPr>
        <w:t xml:space="preserve">Listing 9-5: A function that returns errors to the calling code using </w:t>
      </w:r>
      <w:r w:rsidRPr="00CB7568">
        <w:rPr>
          <w:rStyle w:val="Literal"/>
          <w:rFonts w:hint="eastAsia"/>
        </w:rPr>
        <w:t>match</w:t>
      </w:r>
      <w:r w:rsidR="00181762">
        <w:rPr>
          <w:rFonts w:hint="eastAsia"/>
        </w:rPr>
        <w:t xml:space="preserve">   </w:t>
      </w:r>
    </w:p>
    <w:p w14:paraId="7A8D3C6C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Let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look at the return type of the function first: </w:t>
      </w:r>
      <w:r w:rsidRPr="00233233">
        <w:rPr>
          <w:rStyle w:val="Literal"/>
          <w:rFonts w:hint="eastAsia"/>
        </w:rPr>
        <w:t xml:space="preserve">Result&lt;String, </w:t>
      </w:r>
      <w:proofErr w:type="spellStart"/>
      <w:r w:rsidRPr="00233233">
        <w:rPr>
          <w:rStyle w:val="Literal"/>
          <w:rFonts w:hint="eastAsia"/>
        </w:rPr>
        <w:t>io</w:t>
      </w:r>
      <w:proofErr w:type="spellEnd"/>
      <w:r w:rsidRPr="00233233">
        <w:rPr>
          <w:rStyle w:val="Literal"/>
          <w:rFonts w:hint="eastAsia"/>
        </w:rPr>
        <w:t>::Error&gt;</w:t>
      </w:r>
      <w:r w:rsidRPr="00233233">
        <w:rPr>
          <w:rFonts w:eastAsia="Microsoft YaHei" w:hint="eastAsia"/>
        </w:rPr>
        <w:t>.</w:t>
      </w:r>
      <w:r w:rsidRPr="00181762">
        <w:rPr>
          <w:rFonts w:eastAsia="Microsoft YaHei" w:hint="eastAsia"/>
        </w:rPr>
        <w:t xml:space="preserve"> This means that the function is returning a value of the type</w:t>
      </w:r>
      <w:r w:rsidR="00181762">
        <w:rPr>
          <w:rFonts w:eastAsia="Microsoft YaHei" w:hint="eastAsia"/>
        </w:rPr>
        <w:t xml:space="preserve"> </w:t>
      </w:r>
      <w:r w:rsidRPr="00233233">
        <w:rPr>
          <w:rStyle w:val="Literal"/>
          <w:rFonts w:hint="eastAsia"/>
        </w:rPr>
        <w:t>Result&lt;T, E&gt;</w:t>
      </w:r>
      <w:r w:rsidRPr="00181762">
        <w:rPr>
          <w:rFonts w:eastAsia="Microsoft YaHei" w:hint="eastAsia"/>
        </w:rPr>
        <w:t xml:space="preserve"> where the generic parameter </w:t>
      </w:r>
      <w:r w:rsidRPr="00233233">
        <w:rPr>
          <w:rStyle w:val="Literal"/>
          <w:rFonts w:hint="eastAsia"/>
        </w:rPr>
        <w:t>T</w:t>
      </w:r>
      <w:r w:rsidRPr="00181762">
        <w:rPr>
          <w:rFonts w:eastAsia="Microsoft YaHei" w:hint="eastAsia"/>
        </w:rPr>
        <w:t xml:space="preserve"> has been filled in with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concrete type </w:t>
      </w:r>
      <w:r w:rsidRPr="00233233">
        <w:rPr>
          <w:rStyle w:val="Literal"/>
          <w:rFonts w:hint="eastAsia"/>
        </w:rPr>
        <w:t>String</w:t>
      </w:r>
      <w:r w:rsidRPr="00181762">
        <w:rPr>
          <w:rFonts w:eastAsia="Microsoft YaHei" w:hint="eastAsia"/>
        </w:rPr>
        <w:t xml:space="preserve">, and the generic type </w:t>
      </w:r>
      <w:r w:rsidRPr="00233233">
        <w:rPr>
          <w:rStyle w:val="Literal"/>
          <w:rFonts w:hint="eastAsia"/>
        </w:rPr>
        <w:t>E</w:t>
      </w:r>
      <w:r w:rsidRPr="00181762">
        <w:rPr>
          <w:rFonts w:eastAsia="Microsoft YaHei" w:hint="eastAsia"/>
        </w:rPr>
        <w:t xml:space="preserve"> has been filled in with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concrete type </w:t>
      </w:r>
      <w:proofErr w:type="spellStart"/>
      <w:r w:rsidRPr="00233233">
        <w:rPr>
          <w:rStyle w:val="Literal"/>
          <w:rFonts w:hint="eastAsia"/>
        </w:rPr>
        <w:t>io</w:t>
      </w:r>
      <w:proofErr w:type="spellEnd"/>
      <w:r w:rsidRPr="00233233">
        <w:rPr>
          <w:rStyle w:val="Literal"/>
          <w:rFonts w:hint="eastAsia"/>
        </w:rPr>
        <w:t>::Error</w:t>
      </w:r>
      <w:r w:rsidRPr="00181762">
        <w:rPr>
          <w:rFonts w:eastAsia="Microsoft YaHei" w:hint="eastAsia"/>
        </w:rPr>
        <w:t>. If this function succeeds without any problems,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caller of this function will receive an </w:t>
      </w:r>
      <w:r w:rsidRPr="00233233">
        <w:rPr>
          <w:rStyle w:val="Literal"/>
          <w:rFonts w:hint="eastAsia"/>
        </w:rPr>
        <w:t>Ok</w:t>
      </w:r>
      <w:r w:rsidRPr="00181762">
        <w:rPr>
          <w:rFonts w:eastAsia="Microsoft YaHei" w:hint="eastAsia"/>
        </w:rPr>
        <w:t xml:space="preserve"> value that holds a </w:t>
      </w:r>
      <w:r w:rsidRPr="00233233">
        <w:rPr>
          <w:rStyle w:val="Literal"/>
          <w:rFonts w:hint="eastAsia"/>
        </w:rPr>
        <w:t>String</w:t>
      </w:r>
      <w:r w:rsidRP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—</w:t>
      </w:r>
      <w:r w:rsidRPr="00181762">
        <w:rPr>
          <w:rFonts w:eastAsia="Microsoft YaHei" w:hint="eastAsia"/>
        </w:rPr>
        <w:t xml:space="preserve">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username that this function read from the file. If this function encounters any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problems, the caller of this function will receive an </w:t>
      </w:r>
      <w:r w:rsidR="00233233" w:rsidRPr="00233233">
        <w:rPr>
          <w:rStyle w:val="Literal"/>
          <w:rFonts w:hint="eastAsia"/>
        </w:rPr>
        <w:t xml:space="preserve">Err </w:t>
      </w:r>
      <w:r w:rsidRPr="00181762">
        <w:rPr>
          <w:rFonts w:eastAsia="Microsoft YaHei" w:hint="eastAsia"/>
        </w:rPr>
        <w:t>value that holds an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instance of </w:t>
      </w:r>
      <w:proofErr w:type="spellStart"/>
      <w:r w:rsidRPr="00233233">
        <w:rPr>
          <w:rStyle w:val="Literal"/>
          <w:rFonts w:hint="eastAsia"/>
        </w:rPr>
        <w:t>io</w:t>
      </w:r>
      <w:proofErr w:type="spellEnd"/>
      <w:r w:rsidRPr="00233233">
        <w:rPr>
          <w:rStyle w:val="Literal"/>
          <w:rFonts w:hint="eastAsia"/>
        </w:rPr>
        <w:t>::Error</w:t>
      </w:r>
      <w:r w:rsidRPr="00181762">
        <w:rPr>
          <w:rFonts w:eastAsia="Microsoft YaHei" w:hint="eastAsia"/>
        </w:rPr>
        <w:t xml:space="preserve"> that contains more information about what the problems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were. We chose </w:t>
      </w:r>
      <w:proofErr w:type="spellStart"/>
      <w:r w:rsidRPr="00233233">
        <w:rPr>
          <w:rStyle w:val="Literal"/>
          <w:rFonts w:hint="eastAsia"/>
        </w:rPr>
        <w:t>io</w:t>
      </w:r>
      <w:proofErr w:type="spellEnd"/>
      <w:r w:rsidRPr="00233233">
        <w:rPr>
          <w:rStyle w:val="Literal"/>
          <w:rFonts w:hint="eastAsia"/>
        </w:rPr>
        <w:t>::Error</w:t>
      </w:r>
      <w:r w:rsidRPr="00181762">
        <w:rPr>
          <w:rFonts w:eastAsia="Microsoft YaHei" w:hint="eastAsia"/>
        </w:rPr>
        <w:t xml:space="preserve"> as the return type of this function because that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happens to be the type of the error value returned from both of the operations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re calling in this function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body that might fail: the </w:t>
      </w:r>
      <w:r w:rsidR="00614CE7" w:rsidRPr="00614CE7">
        <w:rPr>
          <w:rStyle w:val="Literal"/>
          <w:rFonts w:hint="eastAsia"/>
        </w:rPr>
        <w:t>File::open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function and the </w:t>
      </w:r>
      <w:proofErr w:type="spellStart"/>
      <w:r w:rsidRPr="00233233">
        <w:rPr>
          <w:rStyle w:val="Literal"/>
          <w:rFonts w:hint="eastAsia"/>
        </w:rPr>
        <w:t>read_to_string</w:t>
      </w:r>
      <w:proofErr w:type="spellEnd"/>
      <w:r w:rsidRPr="00181762">
        <w:rPr>
          <w:rFonts w:eastAsia="Microsoft YaHei" w:hint="eastAsia"/>
        </w:rPr>
        <w:t xml:space="preserve"> method.</w:t>
      </w:r>
    </w:p>
    <w:p w14:paraId="1753F31F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The body of the function starts by calling the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function. Then we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handle the </w:t>
      </w:r>
      <w:r w:rsidRPr="00233233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value returned with a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similar to the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in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Listing 9-3, only instead of calling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in the </w:t>
      </w:r>
      <w:r w:rsidR="00233233" w:rsidRPr="00233233">
        <w:rPr>
          <w:rStyle w:val="Literal"/>
          <w:rFonts w:hint="eastAsia"/>
        </w:rPr>
        <w:t xml:space="preserve">Err </w:t>
      </w:r>
      <w:r w:rsidRPr="00181762">
        <w:rPr>
          <w:rFonts w:eastAsia="Microsoft YaHei" w:hint="eastAsia"/>
        </w:rPr>
        <w:t>case, we return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early from this function and pass the error value from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back to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caller as this function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error value. If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succeeds, we store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file handle in the variable </w:t>
      </w:r>
      <w:r w:rsidRPr="00181762">
        <w:rPr>
          <w:rFonts w:hint="eastAsia"/>
        </w:rPr>
        <w:t>f</w:t>
      </w:r>
      <w:r w:rsidRPr="00181762">
        <w:rPr>
          <w:rFonts w:eastAsia="Microsoft YaHei" w:hint="eastAsia"/>
        </w:rPr>
        <w:t xml:space="preserve"> and continue.</w:t>
      </w:r>
    </w:p>
    <w:p w14:paraId="0AA2B7B8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Then we create a new </w:t>
      </w:r>
      <w:r w:rsidRPr="00233233">
        <w:rPr>
          <w:rStyle w:val="Literal"/>
          <w:rFonts w:hint="eastAsia"/>
        </w:rPr>
        <w:t>String</w:t>
      </w:r>
      <w:r w:rsidRPr="00181762">
        <w:rPr>
          <w:rFonts w:eastAsia="Microsoft YaHei" w:hint="eastAsia"/>
        </w:rPr>
        <w:t xml:space="preserve"> in variable </w:t>
      </w:r>
      <w:r w:rsidRPr="00181762">
        <w:rPr>
          <w:rFonts w:hint="eastAsia"/>
        </w:rPr>
        <w:t>s</w:t>
      </w:r>
      <w:r w:rsidRPr="00181762">
        <w:rPr>
          <w:rFonts w:eastAsia="Microsoft YaHei" w:hint="eastAsia"/>
        </w:rPr>
        <w:t xml:space="preserve"> and call the </w:t>
      </w:r>
      <w:proofErr w:type="spellStart"/>
      <w:r w:rsidRPr="00233233">
        <w:rPr>
          <w:rStyle w:val="Literal"/>
          <w:rFonts w:hint="eastAsia"/>
        </w:rPr>
        <w:t>read_to_string</w:t>
      </w:r>
      <w:proofErr w:type="spellEnd"/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method on the file handle in </w:t>
      </w:r>
      <w:r w:rsidRPr="00181762">
        <w:rPr>
          <w:rFonts w:hint="eastAsia"/>
        </w:rPr>
        <w:t>f</w:t>
      </w:r>
      <w:r w:rsidRPr="00181762">
        <w:rPr>
          <w:rFonts w:eastAsia="Microsoft YaHei" w:hint="eastAsia"/>
        </w:rPr>
        <w:t xml:space="preserve"> in order to read the contents of the file into</w:t>
      </w:r>
      <w:r w:rsidR="00181762">
        <w:rPr>
          <w:rFonts w:eastAsia="Microsoft YaHei" w:hint="eastAsia"/>
        </w:rPr>
        <w:t xml:space="preserve"> </w:t>
      </w:r>
      <w:r w:rsidRPr="00181762">
        <w:rPr>
          <w:rFonts w:hint="eastAsia"/>
        </w:rPr>
        <w:t>s</w:t>
      </w:r>
      <w:r w:rsidRPr="00181762">
        <w:rPr>
          <w:rFonts w:eastAsia="Microsoft YaHei" w:hint="eastAsia"/>
        </w:rPr>
        <w:t xml:space="preserve">. The </w:t>
      </w:r>
      <w:proofErr w:type="spellStart"/>
      <w:r w:rsidRPr="00181762">
        <w:rPr>
          <w:rFonts w:hint="eastAsia"/>
        </w:rPr>
        <w:t>read_to_string</w:t>
      </w:r>
      <w:proofErr w:type="spellEnd"/>
      <w:r w:rsidRPr="00181762">
        <w:rPr>
          <w:rFonts w:eastAsia="Microsoft YaHei" w:hint="eastAsia"/>
        </w:rPr>
        <w:t xml:space="preserve"> method also returns a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 xml:space="preserve"> because it might fail,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even though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succeeded. So we need another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to handle that</w:t>
      </w:r>
      <w:r w:rsidR="00181762">
        <w:rPr>
          <w:rFonts w:eastAsia="Microsoft YaHei" w:hint="eastAsia"/>
        </w:rPr>
        <w:t xml:space="preserve"> </w:t>
      </w:r>
      <w:r w:rsidRPr="00233233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: if </w:t>
      </w:r>
      <w:proofErr w:type="spellStart"/>
      <w:r w:rsidRPr="00233233">
        <w:rPr>
          <w:rStyle w:val="Literal"/>
          <w:rFonts w:hint="eastAsia"/>
        </w:rPr>
        <w:t>read_to_string</w:t>
      </w:r>
      <w:proofErr w:type="spellEnd"/>
      <w:r w:rsidRPr="00181762">
        <w:rPr>
          <w:rFonts w:eastAsia="Microsoft YaHei" w:hint="eastAsia"/>
        </w:rPr>
        <w:t xml:space="preserve"> succeeds, then our function has succeeded, and we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return the username from the file that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now in </w:t>
      </w:r>
      <w:r w:rsidRPr="00181762">
        <w:rPr>
          <w:rFonts w:hint="eastAsia"/>
        </w:rPr>
        <w:t>s</w:t>
      </w:r>
      <w:r w:rsidRPr="00181762">
        <w:rPr>
          <w:rFonts w:eastAsia="Microsoft YaHei" w:hint="eastAsia"/>
        </w:rPr>
        <w:t xml:space="preserve"> wrapped in an </w:t>
      </w:r>
      <w:r w:rsidRPr="00233233">
        <w:rPr>
          <w:rStyle w:val="Literal"/>
          <w:rFonts w:hint="eastAsia"/>
        </w:rPr>
        <w:t>Ok</w:t>
      </w:r>
      <w:r w:rsidRPr="00181762">
        <w:rPr>
          <w:rFonts w:eastAsia="Microsoft YaHei" w:hint="eastAsia"/>
        </w:rPr>
        <w:t>. If</w:t>
      </w:r>
      <w:r w:rsidR="00181762">
        <w:rPr>
          <w:rFonts w:eastAsia="Microsoft YaHei" w:hint="eastAsia"/>
        </w:rPr>
        <w:t xml:space="preserve"> </w:t>
      </w:r>
      <w:proofErr w:type="spellStart"/>
      <w:r w:rsidRPr="00233233">
        <w:rPr>
          <w:rStyle w:val="Literal"/>
          <w:rFonts w:hint="eastAsia"/>
        </w:rPr>
        <w:t>read_to_string</w:t>
      </w:r>
      <w:proofErr w:type="spellEnd"/>
      <w:r w:rsidRPr="00181762">
        <w:rPr>
          <w:rFonts w:eastAsia="Microsoft YaHei" w:hint="eastAsia"/>
        </w:rPr>
        <w:t xml:space="preserve"> fails, we return the error value in the same way that we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returned the error value in the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that handled the return value of</w:t>
      </w:r>
      <w:r w:rsidR="00181762">
        <w:rPr>
          <w:rFonts w:eastAsia="Microsoft YaHei" w:hint="eastAsia"/>
        </w:rPr>
        <w:t xml:space="preserve">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>. We don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t need to explicitly say </w:t>
      </w:r>
      <w:r w:rsidRPr="00181762">
        <w:rPr>
          <w:rFonts w:hint="eastAsia"/>
        </w:rPr>
        <w:t>return</w:t>
      </w:r>
      <w:r w:rsidRPr="00181762">
        <w:rPr>
          <w:rFonts w:eastAsia="Microsoft YaHei" w:hint="eastAsia"/>
        </w:rPr>
        <w:t>, however, since this is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the last expression in the function.</w:t>
      </w:r>
    </w:p>
    <w:p w14:paraId="1F6EBDF3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lastRenderedPageBreak/>
        <w:t xml:space="preserve">The code that calls this code will then handle getting either an </w:t>
      </w:r>
      <w:r w:rsidRPr="00233233">
        <w:rPr>
          <w:rStyle w:val="Literal"/>
          <w:rFonts w:hint="eastAsia"/>
        </w:rPr>
        <w:t>Ok</w:t>
      </w:r>
      <w:r w:rsidRPr="00181762">
        <w:rPr>
          <w:rFonts w:eastAsia="Microsoft YaHei" w:hint="eastAsia"/>
        </w:rPr>
        <w:t xml:space="preserve"> value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that contains a username or an </w:t>
      </w:r>
      <w:r w:rsidR="00233233" w:rsidRPr="00233233">
        <w:rPr>
          <w:rStyle w:val="Literal"/>
          <w:rFonts w:hint="eastAsia"/>
        </w:rPr>
        <w:t xml:space="preserve">Err </w:t>
      </w:r>
      <w:r w:rsidRPr="00181762">
        <w:rPr>
          <w:rFonts w:eastAsia="Microsoft YaHei" w:hint="eastAsia"/>
        </w:rPr>
        <w:t xml:space="preserve">value that contains an </w:t>
      </w:r>
      <w:proofErr w:type="spellStart"/>
      <w:r w:rsidRPr="00233233">
        <w:rPr>
          <w:rStyle w:val="Literal"/>
          <w:rFonts w:hint="eastAsia"/>
        </w:rPr>
        <w:t>io</w:t>
      </w:r>
      <w:proofErr w:type="spellEnd"/>
      <w:r w:rsidRPr="00233233">
        <w:rPr>
          <w:rStyle w:val="Literal"/>
          <w:rFonts w:hint="eastAsia"/>
        </w:rPr>
        <w:t>::Error</w:t>
      </w:r>
      <w:r w:rsidRPr="00181762">
        <w:rPr>
          <w:rFonts w:eastAsia="Microsoft YaHei" w:hint="eastAsia"/>
        </w:rPr>
        <w:t>. We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don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t know what the caller will do with those values. If they get an </w:t>
      </w:r>
      <w:r w:rsidR="00233233" w:rsidRPr="00233233">
        <w:rPr>
          <w:rStyle w:val="Literal"/>
          <w:rFonts w:hint="eastAsia"/>
        </w:rPr>
        <w:t xml:space="preserve">Err </w:t>
      </w:r>
      <w:r w:rsidRPr="00181762">
        <w:rPr>
          <w:rFonts w:eastAsia="Microsoft YaHei" w:hint="eastAsia"/>
        </w:rPr>
        <w:t xml:space="preserve">value, they could choose to call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and crash their program, use a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default username, or look up the username from somewhere other than a file, for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example. We don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have enough information on what the caller is actually trying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to do, so we propagate all the success or error information upwards for them to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handle as they see fit.</w:t>
      </w:r>
    </w:p>
    <w:p w14:paraId="7679DE47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This pattern of propagating errors is so common in Rust that there is dedicated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syntax to make this easier: </w:t>
      </w:r>
      <w:r w:rsidRPr="00233233">
        <w:rPr>
          <w:rStyle w:val="Literal"/>
          <w:rFonts w:hint="eastAsia"/>
        </w:rPr>
        <w:t>?</w:t>
      </w:r>
      <w:r w:rsidRPr="00181762">
        <w:rPr>
          <w:rFonts w:eastAsia="Microsoft YaHei" w:hint="eastAsia"/>
        </w:rPr>
        <w:t>.</w:t>
      </w:r>
    </w:p>
    <w:p w14:paraId="3C51432D" w14:textId="77777777" w:rsidR="00E252FD" w:rsidRPr="00CB7568" w:rsidRDefault="0062352A" w:rsidP="00233233">
      <w:pPr>
        <w:pStyle w:val="HeadB"/>
        <w:rPr>
          <w:rFonts w:eastAsia="Microsoft YaHei"/>
        </w:rPr>
      </w:pPr>
      <w:bookmarkStart w:id="30" w:name="a-shortcut-for-propagating-errors:-`?`"/>
      <w:bookmarkStart w:id="31" w:name="_Toc474426186"/>
      <w:bookmarkEnd w:id="30"/>
      <w:r>
        <w:rPr>
          <w:rFonts w:eastAsia="Microsoft YaHei" w:hint="eastAsia"/>
        </w:rPr>
        <w:t xml:space="preserve">A Shortcut for Propagating Errors: </w:t>
      </w:r>
      <w:r w:rsidRPr="00CB7568">
        <w:rPr>
          <w:rStyle w:val="Literal"/>
          <w:rFonts w:hint="eastAsia"/>
        </w:rPr>
        <w:t>?</w:t>
      </w:r>
      <w:bookmarkEnd w:id="31"/>
    </w:p>
    <w:p w14:paraId="148AF915" w14:textId="77777777" w:rsidR="00E252FD" w:rsidRPr="00181762" w:rsidRDefault="0062352A" w:rsidP="00233233">
      <w:pPr>
        <w:pStyle w:val="BodyFirst"/>
        <w:rPr>
          <w:rFonts w:eastAsia="Microsoft YaHei"/>
        </w:rPr>
      </w:pPr>
      <w:r w:rsidRPr="00181762">
        <w:rPr>
          <w:rFonts w:eastAsia="Microsoft YaHei" w:hint="eastAsia"/>
        </w:rPr>
        <w:t xml:space="preserve">Listing 9-6 shows an implementation of </w:t>
      </w:r>
      <w:proofErr w:type="spellStart"/>
      <w:r w:rsidRPr="00233233">
        <w:rPr>
          <w:rStyle w:val="Literal"/>
          <w:rFonts w:hint="eastAsia"/>
        </w:rPr>
        <w:t>read_username_from_file</w:t>
      </w:r>
      <w:proofErr w:type="spellEnd"/>
      <w:r w:rsidRPr="00181762">
        <w:rPr>
          <w:rFonts w:eastAsia="Microsoft YaHei" w:hint="eastAsia"/>
        </w:rPr>
        <w:t xml:space="preserve"> that has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same functionality as it had in Listing 9-5, but this implementation uses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question mark:</w:t>
      </w:r>
    </w:p>
    <w:p w14:paraId="3282450A" w14:textId="77777777" w:rsidR="00233233" w:rsidRPr="00233233" w:rsidRDefault="00181762" w:rsidP="00233233">
      <w:pPr>
        <w:pStyle w:val="CodeSingle"/>
      </w:pPr>
      <w:r w:rsidRPr="00233233">
        <w:rPr>
          <w:rFonts w:hint="eastAsia"/>
        </w:rPr>
        <w:t xml:space="preserve">  </w:t>
      </w:r>
      <w:r w:rsidR="0062352A" w:rsidRPr="00233233">
        <w:rPr>
          <w:rFonts w:hint="eastAsia"/>
        </w:rPr>
        <w:t xml:space="preserve">rust use std::io; use std::fs::File; fn read_username_from_file() -&gt; Result&lt;String, io::Error&gt; { let mut f = </w:t>
      </w:r>
      <w:r w:rsidR="00614CE7" w:rsidRPr="00233233">
        <w:rPr>
          <w:rFonts w:hint="eastAsia"/>
        </w:rPr>
        <w:t>File::open</w:t>
      </w:r>
      <w:r w:rsidR="0062352A" w:rsidRPr="00233233">
        <w:rPr>
          <w:rFonts w:hint="eastAsia"/>
        </w:rPr>
        <w:t>("hello.txt")?; let mut s = String::new(); f.read_to_string(&amp;mut s)?; Ok(s) }</w:t>
      </w:r>
      <w:r w:rsidRPr="00233233">
        <w:rPr>
          <w:rFonts w:hint="eastAsia"/>
        </w:rPr>
        <w:t xml:space="preserve">    </w:t>
      </w:r>
    </w:p>
    <w:p w14:paraId="4A9F6321" w14:textId="77777777" w:rsidR="00E252FD" w:rsidRDefault="0062352A" w:rsidP="00233233">
      <w:pPr>
        <w:pStyle w:val="Caption"/>
      </w:pPr>
      <w:r>
        <w:rPr>
          <w:rFonts w:hint="eastAsia"/>
        </w:rPr>
        <w:t xml:space="preserve">Listing 9-6: A function that returns errors to the calling code using </w:t>
      </w:r>
      <w:r w:rsidRPr="00CB7568">
        <w:rPr>
          <w:rStyle w:val="Literal"/>
          <w:rFonts w:hint="eastAsia"/>
        </w:rPr>
        <w:t>?</w:t>
      </w:r>
      <w:r w:rsidR="00181762">
        <w:rPr>
          <w:rFonts w:hint="eastAsia"/>
        </w:rPr>
        <w:t xml:space="preserve">    </w:t>
      </w:r>
    </w:p>
    <w:p w14:paraId="5FAAC24D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The </w:t>
      </w:r>
      <w:r w:rsidRPr="00233233">
        <w:rPr>
          <w:rStyle w:val="Literal"/>
          <w:rFonts w:hint="eastAsia"/>
        </w:rPr>
        <w:t>?</w:t>
      </w:r>
      <w:r w:rsidRPr="00181762">
        <w:rPr>
          <w:rFonts w:eastAsia="Microsoft YaHei" w:hint="eastAsia"/>
        </w:rPr>
        <w:t xml:space="preserve"> placed after a </w:t>
      </w:r>
      <w:r w:rsidRPr="00233233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value is defined to work the exact same way as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the</w:t>
      </w:r>
      <w:r w:rsidR="00233233">
        <w:rPr>
          <w:rFonts w:eastAsia="Microsoft YaHei"/>
        </w:rPr>
        <w:t xml:space="preserve">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expressions we defined to handle the </w:t>
      </w:r>
      <w:r w:rsidRPr="00233233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values in Listing 9-5.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If the value of the </w:t>
      </w:r>
      <w:r w:rsidRPr="00233233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is an </w:t>
      </w:r>
      <w:r w:rsidRPr="00233233">
        <w:rPr>
          <w:rStyle w:val="Literal"/>
          <w:rFonts w:hint="eastAsia"/>
        </w:rPr>
        <w:t>Ok</w:t>
      </w:r>
      <w:r w:rsidRPr="00181762">
        <w:rPr>
          <w:rFonts w:eastAsia="Microsoft YaHei" w:hint="eastAsia"/>
        </w:rPr>
        <w:t xml:space="preserve">, the value inside the </w:t>
      </w:r>
      <w:r w:rsidRPr="00233233">
        <w:rPr>
          <w:rStyle w:val="Literal"/>
          <w:rFonts w:hint="eastAsia"/>
        </w:rPr>
        <w:t>Ok</w:t>
      </w:r>
      <w:r w:rsidRPr="00181762">
        <w:rPr>
          <w:rFonts w:eastAsia="Microsoft YaHei" w:hint="eastAsia"/>
        </w:rPr>
        <w:t xml:space="preserve"> will get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returned from this expression and the program will continue. If the value is an</w:t>
      </w:r>
      <w:r w:rsidR="00181762">
        <w:rPr>
          <w:rFonts w:eastAsia="Microsoft YaHei" w:hint="eastAsia"/>
        </w:rPr>
        <w:t xml:space="preserve"> </w:t>
      </w:r>
      <w:r w:rsidRPr="00233233">
        <w:rPr>
          <w:rStyle w:val="Literal"/>
          <w:rFonts w:hint="eastAsia"/>
        </w:rPr>
        <w:t>Err</w:t>
      </w:r>
      <w:r w:rsidRPr="00181762">
        <w:rPr>
          <w:rFonts w:eastAsia="Microsoft YaHei" w:hint="eastAsia"/>
        </w:rPr>
        <w:t xml:space="preserve">, the value inside the </w:t>
      </w:r>
      <w:r w:rsidR="00233233" w:rsidRPr="00233233">
        <w:rPr>
          <w:rStyle w:val="Literal"/>
          <w:rFonts w:hint="eastAsia"/>
        </w:rPr>
        <w:t xml:space="preserve">Err </w:t>
      </w:r>
      <w:r w:rsidRPr="00181762">
        <w:rPr>
          <w:rFonts w:eastAsia="Microsoft YaHei" w:hint="eastAsia"/>
        </w:rPr>
        <w:t>will be returned from the whole function as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if we had used the </w:t>
      </w:r>
      <w:r w:rsidRPr="00181762">
        <w:rPr>
          <w:rFonts w:hint="eastAsia"/>
        </w:rPr>
        <w:t>return</w:t>
      </w:r>
      <w:r w:rsidRPr="00181762">
        <w:rPr>
          <w:rFonts w:eastAsia="Microsoft YaHei" w:hint="eastAsia"/>
        </w:rPr>
        <w:t xml:space="preserve"> keyword so that the error value gets propagated to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the caller.</w:t>
      </w:r>
    </w:p>
    <w:p w14:paraId="34ECF198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In the context of Listing 9-6, the </w:t>
      </w:r>
      <w:r w:rsidRPr="00233233">
        <w:rPr>
          <w:rStyle w:val="Literal"/>
          <w:rFonts w:hint="eastAsia"/>
        </w:rPr>
        <w:t>?</w:t>
      </w:r>
      <w:r w:rsidRPr="00181762">
        <w:rPr>
          <w:rFonts w:eastAsia="Microsoft YaHei" w:hint="eastAsia"/>
        </w:rPr>
        <w:t xml:space="preserve"> at the end of the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call will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return the value inside an </w:t>
      </w:r>
      <w:r w:rsidRPr="00181762">
        <w:rPr>
          <w:rFonts w:hint="eastAsia"/>
        </w:rPr>
        <w:t>Ok</w:t>
      </w:r>
      <w:r w:rsidRPr="00181762">
        <w:rPr>
          <w:rFonts w:eastAsia="Microsoft YaHei" w:hint="eastAsia"/>
        </w:rPr>
        <w:t xml:space="preserve"> to the binding </w:t>
      </w:r>
      <w:r w:rsidRPr="00181762">
        <w:rPr>
          <w:rFonts w:hint="eastAsia"/>
        </w:rPr>
        <w:t>f</w:t>
      </w:r>
      <w:r w:rsidRPr="00181762">
        <w:rPr>
          <w:rFonts w:eastAsia="Microsoft YaHei" w:hint="eastAsia"/>
        </w:rPr>
        <w:t xml:space="preserve">. If an error occurs, </w:t>
      </w:r>
      <w:r w:rsidRPr="00233233">
        <w:rPr>
          <w:rStyle w:val="Literal"/>
          <w:rFonts w:hint="eastAsia"/>
        </w:rPr>
        <w:t>?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will return early out of the whole function and give any </w:t>
      </w:r>
      <w:r w:rsidR="00233233" w:rsidRPr="00233233">
        <w:rPr>
          <w:rStyle w:val="Literal"/>
          <w:rFonts w:hint="eastAsia"/>
        </w:rPr>
        <w:t xml:space="preserve">Err </w:t>
      </w:r>
      <w:r w:rsidRPr="00181762">
        <w:rPr>
          <w:rFonts w:eastAsia="Microsoft YaHei" w:hint="eastAsia"/>
        </w:rPr>
        <w:t>value to our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caller. The same thing applies to the </w:t>
      </w:r>
      <w:r w:rsidRPr="00233233">
        <w:rPr>
          <w:rStyle w:val="Literal"/>
          <w:rFonts w:hint="eastAsia"/>
        </w:rPr>
        <w:t>?</w:t>
      </w:r>
      <w:r w:rsidRPr="00181762">
        <w:rPr>
          <w:rFonts w:eastAsia="Microsoft YaHei" w:hint="eastAsia"/>
        </w:rPr>
        <w:t xml:space="preserve"> at the end of the </w:t>
      </w:r>
      <w:proofErr w:type="spellStart"/>
      <w:r w:rsidRPr="00233233">
        <w:rPr>
          <w:rStyle w:val="Literal"/>
          <w:rFonts w:hint="eastAsia"/>
        </w:rPr>
        <w:t>read_to_string</w:t>
      </w:r>
      <w:proofErr w:type="spellEnd"/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call.</w:t>
      </w:r>
    </w:p>
    <w:p w14:paraId="00FD2419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The </w:t>
      </w:r>
      <w:r w:rsidRPr="00233233">
        <w:rPr>
          <w:rStyle w:val="Literal"/>
          <w:rFonts w:hint="eastAsia"/>
        </w:rPr>
        <w:t>?</w:t>
      </w:r>
      <w:r w:rsidRPr="00181762">
        <w:rPr>
          <w:rFonts w:eastAsia="Microsoft YaHei" w:hint="eastAsia"/>
        </w:rPr>
        <w:t xml:space="preserve"> eliminates a lot of boilerplate and makes this function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implementation simpler. We could even shorten this code further by chaining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method calls immediately after the </w:t>
      </w:r>
      <w:r w:rsidRPr="00233233">
        <w:rPr>
          <w:rStyle w:val="Literal"/>
          <w:rFonts w:hint="eastAsia"/>
        </w:rPr>
        <w:t>?</w:t>
      </w:r>
      <w:r w:rsidRPr="00181762">
        <w:rPr>
          <w:rFonts w:eastAsia="Microsoft YaHei" w:hint="eastAsia"/>
        </w:rPr>
        <w:t>:</w:t>
      </w:r>
    </w:p>
    <w:p w14:paraId="0A5E7853" w14:textId="77777777" w:rsidR="00E252FD" w:rsidRPr="00233233" w:rsidRDefault="0062352A" w:rsidP="00233233">
      <w:pPr>
        <w:pStyle w:val="CodeA"/>
      </w:pPr>
      <w:r w:rsidRPr="00233233">
        <w:rPr>
          <w:rFonts w:hint="eastAsia"/>
        </w:rPr>
        <w:t>use std::io;</w:t>
      </w:r>
    </w:p>
    <w:p w14:paraId="653AC631" w14:textId="77777777" w:rsidR="00E252FD" w:rsidRPr="00233233" w:rsidRDefault="0062352A" w:rsidP="00233233">
      <w:pPr>
        <w:pStyle w:val="CodeB"/>
      </w:pPr>
      <w:r w:rsidRPr="00233233">
        <w:rPr>
          <w:rFonts w:hint="eastAsia"/>
        </w:rPr>
        <w:lastRenderedPageBreak/>
        <w:t>use std::io::Read;</w:t>
      </w:r>
    </w:p>
    <w:p w14:paraId="1AD23A6E" w14:textId="77777777" w:rsidR="00E252FD" w:rsidRPr="00233233" w:rsidRDefault="0062352A" w:rsidP="00233233">
      <w:pPr>
        <w:pStyle w:val="CodeB"/>
      </w:pPr>
      <w:r w:rsidRPr="00233233">
        <w:rPr>
          <w:rFonts w:hint="eastAsia"/>
        </w:rPr>
        <w:t>use std::fs::File;</w:t>
      </w:r>
    </w:p>
    <w:p w14:paraId="0E184A0F" w14:textId="77777777" w:rsidR="00E252FD" w:rsidRPr="00233233" w:rsidRDefault="00E252FD" w:rsidP="00233233">
      <w:pPr>
        <w:pStyle w:val="CodeB"/>
      </w:pPr>
    </w:p>
    <w:p w14:paraId="54DDC87C" w14:textId="77777777" w:rsidR="00E252FD" w:rsidRPr="00233233" w:rsidRDefault="0062352A" w:rsidP="00233233">
      <w:pPr>
        <w:pStyle w:val="CodeB"/>
      </w:pPr>
      <w:r w:rsidRPr="00233233">
        <w:rPr>
          <w:rFonts w:hint="eastAsia"/>
        </w:rPr>
        <w:t>fn read_username_from_file() -&gt; Result&lt;String, io::Error&gt; {</w:t>
      </w:r>
    </w:p>
    <w:p w14:paraId="5B612F3C" w14:textId="77777777" w:rsidR="00E252FD" w:rsidRPr="00233233" w:rsidRDefault="0062352A" w:rsidP="00233233">
      <w:pPr>
        <w:pStyle w:val="CodeB"/>
      </w:pPr>
      <w:r w:rsidRPr="00233233">
        <w:rPr>
          <w:rFonts w:hint="eastAsia"/>
        </w:rPr>
        <w:t xml:space="preserve">    let mut s = String::new();</w:t>
      </w:r>
    </w:p>
    <w:p w14:paraId="3A5E0A1B" w14:textId="77777777" w:rsidR="00E252FD" w:rsidRPr="00233233" w:rsidRDefault="00E252FD" w:rsidP="00233233">
      <w:pPr>
        <w:pStyle w:val="CodeB"/>
      </w:pPr>
    </w:p>
    <w:p w14:paraId="44B68A92" w14:textId="77777777" w:rsidR="00E252FD" w:rsidRPr="00233233" w:rsidRDefault="0062352A" w:rsidP="00233233">
      <w:pPr>
        <w:pStyle w:val="CodeB"/>
      </w:pPr>
      <w:r w:rsidRPr="00233233">
        <w:rPr>
          <w:rFonts w:hint="eastAsia"/>
        </w:rPr>
        <w:t xml:space="preserve">    </w:t>
      </w:r>
      <w:r w:rsidR="00614CE7" w:rsidRPr="00233233">
        <w:rPr>
          <w:rFonts w:hint="eastAsia"/>
        </w:rPr>
        <w:t>File::open</w:t>
      </w:r>
      <w:r w:rsidRPr="00233233">
        <w:rPr>
          <w:rFonts w:hint="eastAsia"/>
        </w:rPr>
        <w:t>("hello.txt")?.read_to_string(&amp;mut s)?;</w:t>
      </w:r>
    </w:p>
    <w:p w14:paraId="29EED7EF" w14:textId="77777777" w:rsidR="00E252FD" w:rsidRPr="00233233" w:rsidRDefault="00E252FD" w:rsidP="00233233">
      <w:pPr>
        <w:pStyle w:val="CodeB"/>
      </w:pPr>
    </w:p>
    <w:p w14:paraId="4ADEBDF2" w14:textId="77777777" w:rsidR="00E252FD" w:rsidRPr="00233233" w:rsidRDefault="0062352A" w:rsidP="00233233">
      <w:pPr>
        <w:pStyle w:val="CodeB"/>
      </w:pPr>
      <w:r w:rsidRPr="00233233">
        <w:rPr>
          <w:rFonts w:hint="eastAsia"/>
        </w:rPr>
        <w:t xml:space="preserve">    Ok(s)</w:t>
      </w:r>
    </w:p>
    <w:p w14:paraId="5E29C9C0" w14:textId="77777777" w:rsidR="00E252FD" w:rsidRPr="00233233" w:rsidRDefault="0062352A" w:rsidP="00233233">
      <w:pPr>
        <w:pStyle w:val="CodeB"/>
      </w:pPr>
      <w:r w:rsidRPr="00233233">
        <w:rPr>
          <w:rFonts w:hint="eastAsia"/>
        </w:rPr>
        <w:t>}</w:t>
      </w:r>
    </w:p>
    <w:p w14:paraId="042DA69E" w14:textId="77777777" w:rsidR="00E252FD" w:rsidRPr="00233233" w:rsidRDefault="00181762" w:rsidP="00233233">
      <w:pPr>
        <w:pStyle w:val="CodeC"/>
        <w:rPr>
          <w:rFonts w:eastAsia="Microsoft YaHei"/>
        </w:rPr>
      </w:pPr>
      <w:r w:rsidRPr="00233233">
        <w:rPr>
          <w:rFonts w:eastAsia="Microsoft YaHei" w:hint="eastAsia"/>
        </w:rPr>
        <w:t xml:space="preserve"> </w:t>
      </w:r>
    </w:p>
    <w:p w14:paraId="665DA309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ve moved the creation of the new </w:t>
      </w:r>
      <w:r w:rsidRPr="00181762">
        <w:rPr>
          <w:rFonts w:hint="eastAsia"/>
        </w:rPr>
        <w:t>String</w:t>
      </w:r>
      <w:r w:rsidRPr="00181762">
        <w:rPr>
          <w:rFonts w:eastAsia="Microsoft YaHei" w:hint="eastAsia"/>
        </w:rPr>
        <w:t xml:space="preserve"> in </w:t>
      </w:r>
      <w:r w:rsidRPr="00181762">
        <w:rPr>
          <w:rFonts w:hint="eastAsia"/>
        </w:rPr>
        <w:t>s</w:t>
      </w:r>
      <w:r w:rsidRPr="00181762">
        <w:rPr>
          <w:rFonts w:eastAsia="Microsoft YaHei" w:hint="eastAsia"/>
        </w:rPr>
        <w:t xml:space="preserve"> to the beginning of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function; that part hasn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t changed. Instead of creating a variable </w:t>
      </w:r>
      <w:r w:rsidRPr="00233233">
        <w:rPr>
          <w:rStyle w:val="Literal"/>
          <w:rFonts w:hint="eastAsia"/>
        </w:rPr>
        <w:t>f</w:t>
      </w:r>
      <w:r w:rsidRPr="00181762">
        <w:rPr>
          <w:rFonts w:eastAsia="Microsoft YaHei" w:hint="eastAsia"/>
        </w:rPr>
        <w:t>, 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ve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chained the call to </w:t>
      </w:r>
      <w:proofErr w:type="spellStart"/>
      <w:r w:rsidRPr="00233233">
        <w:rPr>
          <w:rStyle w:val="Literal"/>
          <w:rFonts w:hint="eastAsia"/>
        </w:rPr>
        <w:t>read_to_string</w:t>
      </w:r>
      <w:proofErr w:type="spellEnd"/>
      <w:r w:rsidRPr="00181762">
        <w:rPr>
          <w:rFonts w:eastAsia="Microsoft YaHei" w:hint="eastAsia"/>
        </w:rPr>
        <w:t xml:space="preserve"> directly onto the result of</w:t>
      </w:r>
      <w:r w:rsidR="00181762">
        <w:rPr>
          <w:rFonts w:eastAsia="Microsoft YaHei" w:hint="eastAsia"/>
        </w:rPr>
        <w:t xml:space="preserve"> </w:t>
      </w:r>
      <w:r w:rsidR="00614CE7" w:rsidRPr="00614CE7">
        <w:rPr>
          <w:rStyle w:val="Literal"/>
          <w:rFonts w:hint="eastAsia"/>
        </w:rPr>
        <w:t>File::open</w:t>
      </w:r>
      <w:r w:rsidRPr="00B734E2">
        <w:rPr>
          <w:rStyle w:val="Literal"/>
          <w:rFonts w:hint="eastAsia"/>
        </w:rPr>
        <w:t>("hello.txt")</w:t>
      </w:r>
      <w:r w:rsidRPr="00181762">
        <w:rPr>
          <w:rFonts w:hint="eastAsia"/>
        </w:rPr>
        <w:t>?</w:t>
      </w:r>
      <w:r w:rsidRPr="00181762">
        <w:rPr>
          <w:rFonts w:eastAsia="Microsoft YaHei" w:hint="eastAsia"/>
        </w:rPr>
        <w:t xml:space="preserve">. We still have a </w:t>
      </w:r>
      <w:r w:rsidRPr="00B734E2">
        <w:rPr>
          <w:rStyle w:val="Literal"/>
          <w:rFonts w:hint="eastAsia"/>
        </w:rPr>
        <w:t>?</w:t>
      </w:r>
      <w:r w:rsidRPr="00181762">
        <w:rPr>
          <w:rFonts w:eastAsia="Microsoft YaHei" w:hint="eastAsia"/>
        </w:rPr>
        <w:t xml:space="preserve"> at the end of the</w:t>
      </w:r>
      <w:r w:rsidR="00181762">
        <w:rPr>
          <w:rFonts w:eastAsia="Microsoft YaHei" w:hint="eastAsia"/>
        </w:rPr>
        <w:t xml:space="preserve"> </w:t>
      </w:r>
      <w:proofErr w:type="spellStart"/>
      <w:r w:rsidRPr="00B734E2">
        <w:rPr>
          <w:rStyle w:val="Literal"/>
          <w:rFonts w:hint="eastAsia"/>
        </w:rPr>
        <w:t>read_to_string</w:t>
      </w:r>
      <w:proofErr w:type="spellEnd"/>
      <w:r w:rsidRPr="00181762">
        <w:rPr>
          <w:rFonts w:eastAsia="Microsoft YaHei" w:hint="eastAsia"/>
        </w:rPr>
        <w:t xml:space="preserve"> call, and we still return an </w:t>
      </w:r>
      <w:r w:rsidRPr="00B734E2">
        <w:rPr>
          <w:rStyle w:val="Literal"/>
          <w:rFonts w:hint="eastAsia"/>
        </w:rPr>
        <w:t>Ok</w:t>
      </w:r>
      <w:r w:rsidRPr="00181762">
        <w:rPr>
          <w:rFonts w:eastAsia="Microsoft YaHei" w:hint="eastAsia"/>
        </w:rPr>
        <w:t xml:space="preserve"> value containing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username in </w:t>
      </w:r>
      <w:r w:rsidRPr="00B734E2">
        <w:rPr>
          <w:rStyle w:val="Literal"/>
          <w:rFonts w:hint="eastAsia"/>
        </w:rPr>
        <w:t>s</w:t>
      </w:r>
      <w:r w:rsidRPr="00181762">
        <w:rPr>
          <w:rFonts w:eastAsia="Microsoft YaHei" w:hint="eastAsia"/>
        </w:rPr>
        <w:t xml:space="preserve"> when both </w:t>
      </w:r>
      <w:r w:rsidR="00614CE7" w:rsidRPr="00614CE7">
        <w:rPr>
          <w:rStyle w:val="Literal"/>
          <w:rFonts w:hint="eastAsia"/>
        </w:rPr>
        <w:t>File::open</w:t>
      </w:r>
      <w:r w:rsidRPr="00181762">
        <w:rPr>
          <w:rFonts w:eastAsia="Microsoft YaHei" w:hint="eastAsia"/>
        </w:rPr>
        <w:t xml:space="preserve"> and </w:t>
      </w:r>
      <w:proofErr w:type="spellStart"/>
      <w:r w:rsidRPr="00B734E2">
        <w:rPr>
          <w:rStyle w:val="Literal"/>
          <w:rFonts w:hint="eastAsia"/>
        </w:rPr>
        <w:t>read_to_string</w:t>
      </w:r>
      <w:proofErr w:type="spellEnd"/>
      <w:r w:rsidRPr="00181762">
        <w:rPr>
          <w:rFonts w:eastAsia="Microsoft YaHei" w:hint="eastAsia"/>
        </w:rPr>
        <w:t xml:space="preserve"> succeed rather than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returning errors. The functionality is again the same as in Listing 9-5 and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Listing 9-6, this is just a different, more ergonomic way to write it.</w:t>
      </w:r>
    </w:p>
    <w:p w14:paraId="31446D7B" w14:textId="77777777" w:rsidR="00E252FD" w:rsidRDefault="0062352A" w:rsidP="00B734E2">
      <w:pPr>
        <w:pStyle w:val="HeadB"/>
        <w:rPr>
          <w:rFonts w:eastAsia="Microsoft YaHei"/>
          <w:szCs w:val="24"/>
        </w:rPr>
      </w:pPr>
      <w:bookmarkStart w:id="32" w:name="`?`-can-only-be-used-in-functions-that-r"/>
      <w:bookmarkStart w:id="33" w:name="_Toc474426187"/>
      <w:bookmarkEnd w:id="32"/>
      <w:r w:rsidRPr="00181762">
        <w:rPr>
          <w:rFonts w:hint="eastAsia"/>
        </w:rPr>
        <w:t>?</w:t>
      </w:r>
      <w:r>
        <w:rPr>
          <w:rFonts w:eastAsia="Microsoft YaHei" w:hint="eastAsia"/>
        </w:rPr>
        <w:t xml:space="preserve"> Can Only Be Used in Functions That Return </w:t>
      </w:r>
      <w:r w:rsidRPr="00CB7568">
        <w:rPr>
          <w:rStyle w:val="Literal"/>
          <w:rFonts w:hint="eastAsia"/>
        </w:rPr>
        <w:t>Result</w:t>
      </w:r>
      <w:bookmarkEnd w:id="33"/>
    </w:p>
    <w:p w14:paraId="2928E007" w14:textId="77777777" w:rsidR="00E252FD" w:rsidRPr="00181762" w:rsidRDefault="0062352A" w:rsidP="00B734E2">
      <w:pPr>
        <w:pStyle w:val="BodyFirst"/>
        <w:rPr>
          <w:rFonts w:eastAsia="Microsoft YaHei"/>
        </w:rPr>
      </w:pPr>
      <w:r w:rsidRPr="00181762">
        <w:rPr>
          <w:rFonts w:eastAsia="Microsoft YaHei" w:hint="eastAsia"/>
        </w:rPr>
        <w:t xml:space="preserve">The </w:t>
      </w:r>
      <w:r w:rsidRPr="00B734E2">
        <w:rPr>
          <w:rStyle w:val="Literal"/>
          <w:rFonts w:hint="eastAsia"/>
        </w:rPr>
        <w:t>?</w:t>
      </w:r>
      <w:r w:rsidRPr="00181762">
        <w:rPr>
          <w:rFonts w:eastAsia="Microsoft YaHei" w:hint="eastAsia"/>
        </w:rPr>
        <w:t xml:space="preserve"> can only be used in functions that have a return type of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>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since it is defined to work in exactly the same way as the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expression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we defined in Listing 9-5. The part of the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that requires a return type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of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 xml:space="preserve"> is </w:t>
      </w:r>
      <w:r w:rsidRPr="00181762">
        <w:rPr>
          <w:rFonts w:hint="eastAsia"/>
        </w:rPr>
        <w:t>return Err(e)</w:t>
      </w:r>
      <w:r w:rsidRPr="00181762">
        <w:rPr>
          <w:rFonts w:eastAsia="Microsoft YaHei" w:hint="eastAsia"/>
        </w:rPr>
        <w:t>, so the return type of the function must be a</w:t>
      </w:r>
      <w:r w:rsidR="00181762">
        <w:rPr>
          <w:rFonts w:eastAsia="Microsoft YaHei" w:hint="eastAsia"/>
        </w:rPr>
        <w:t xml:space="preserve">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 xml:space="preserve"> to be compatible with this </w:t>
      </w:r>
      <w:r w:rsidRPr="00181762">
        <w:rPr>
          <w:rFonts w:hint="eastAsia"/>
        </w:rPr>
        <w:t>return</w:t>
      </w:r>
      <w:r w:rsidRPr="00181762">
        <w:rPr>
          <w:rFonts w:eastAsia="Microsoft YaHei" w:hint="eastAsia"/>
        </w:rPr>
        <w:t>.</w:t>
      </w:r>
    </w:p>
    <w:p w14:paraId="202725F1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Let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look at what happens if use </w:t>
      </w:r>
      <w:r w:rsidRPr="00181762">
        <w:rPr>
          <w:rFonts w:hint="eastAsia"/>
        </w:rPr>
        <w:t>try!</w:t>
      </w:r>
      <w:r w:rsidRPr="00181762">
        <w:rPr>
          <w:rFonts w:eastAsia="Microsoft YaHei" w:hint="eastAsia"/>
        </w:rPr>
        <w:t xml:space="preserve"> in the </w:t>
      </w:r>
      <w:r w:rsidRPr="00181762">
        <w:rPr>
          <w:rFonts w:hint="eastAsia"/>
        </w:rPr>
        <w:t>main</w:t>
      </w:r>
      <w:r w:rsidRPr="00181762">
        <w:rPr>
          <w:rFonts w:eastAsia="Microsoft YaHei" w:hint="eastAsia"/>
        </w:rPr>
        <w:t xml:space="preserve"> function, which 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ll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recall has a return type of </w:t>
      </w:r>
      <w:r w:rsidRPr="00181762">
        <w:rPr>
          <w:rFonts w:hint="eastAsia"/>
        </w:rPr>
        <w:t>()</w:t>
      </w:r>
      <w:r w:rsidRPr="00181762">
        <w:rPr>
          <w:rFonts w:eastAsia="Microsoft YaHei" w:hint="eastAsia"/>
        </w:rPr>
        <w:t>:</w:t>
      </w:r>
    </w:p>
    <w:p w14:paraId="18E74746" w14:textId="77777777" w:rsidR="00E252FD" w:rsidRPr="00B734E2" w:rsidRDefault="0062352A" w:rsidP="00B734E2">
      <w:pPr>
        <w:pStyle w:val="CodeA"/>
      </w:pPr>
      <w:r w:rsidRPr="00B734E2">
        <w:rPr>
          <w:rFonts w:hint="eastAsia"/>
        </w:rPr>
        <w:t>fn main() {</w:t>
      </w:r>
    </w:p>
    <w:p w14:paraId="7BA60F29" w14:textId="77777777" w:rsidR="00E252FD" w:rsidRPr="00B734E2" w:rsidRDefault="0062352A" w:rsidP="00B734E2">
      <w:pPr>
        <w:pStyle w:val="CodeB"/>
      </w:pPr>
      <w:r w:rsidRPr="00B734E2">
        <w:rPr>
          <w:rFonts w:hint="eastAsia"/>
        </w:rPr>
        <w:t xml:space="preserve">    let f = </w:t>
      </w:r>
      <w:r w:rsidR="00614CE7" w:rsidRPr="00B734E2">
        <w:rPr>
          <w:rFonts w:hint="eastAsia"/>
        </w:rPr>
        <w:t>File::open</w:t>
      </w:r>
      <w:r w:rsidRPr="00B734E2">
        <w:rPr>
          <w:rFonts w:hint="eastAsia"/>
        </w:rPr>
        <w:t>("hello.txt")?;</w:t>
      </w:r>
    </w:p>
    <w:p w14:paraId="2CA083B8" w14:textId="77777777" w:rsidR="00E252FD" w:rsidRPr="00B734E2" w:rsidRDefault="0062352A" w:rsidP="00B734E2">
      <w:pPr>
        <w:pStyle w:val="CodeC"/>
      </w:pPr>
      <w:r w:rsidRPr="00B734E2">
        <w:rPr>
          <w:rFonts w:hint="eastAsia"/>
        </w:rPr>
        <w:t>}</w:t>
      </w:r>
    </w:p>
    <w:p w14:paraId="24E9EC02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When we compile this, we get the following error message:</w:t>
      </w:r>
    </w:p>
    <w:p w14:paraId="3D0FCB1D" w14:textId="77777777" w:rsidR="00E252FD" w:rsidRPr="00B734E2" w:rsidRDefault="0062352A" w:rsidP="00B734E2">
      <w:pPr>
        <w:pStyle w:val="CodeA"/>
      </w:pPr>
      <w:r w:rsidRPr="00B734E2">
        <w:rPr>
          <w:rFonts w:hint="eastAsia"/>
        </w:rPr>
        <w:t>error[E0308]: mismatched types</w:t>
      </w:r>
    </w:p>
    <w:p w14:paraId="21EFEED4" w14:textId="77777777" w:rsidR="00E252FD" w:rsidRPr="00B734E2" w:rsidRDefault="0062352A" w:rsidP="00B734E2">
      <w:pPr>
        <w:pStyle w:val="CodeB"/>
      </w:pPr>
      <w:r w:rsidRPr="00B734E2">
        <w:rPr>
          <w:rFonts w:hint="eastAsia"/>
        </w:rPr>
        <w:lastRenderedPageBreak/>
        <w:t xml:space="preserve"> --&gt;</w:t>
      </w:r>
    </w:p>
    <w:p w14:paraId="0CAA05F3" w14:textId="77777777" w:rsidR="00E252FD" w:rsidRPr="00B734E2" w:rsidRDefault="0062352A" w:rsidP="00B734E2">
      <w:pPr>
        <w:pStyle w:val="CodeB"/>
      </w:pPr>
      <w:r w:rsidRPr="00B734E2">
        <w:rPr>
          <w:rFonts w:hint="eastAsia"/>
        </w:rPr>
        <w:t xml:space="preserve">  |</w:t>
      </w:r>
    </w:p>
    <w:p w14:paraId="71B2E0F7" w14:textId="77777777" w:rsidR="00E252FD" w:rsidRPr="00B734E2" w:rsidRDefault="0062352A" w:rsidP="00B734E2">
      <w:pPr>
        <w:pStyle w:val="CodeB"/>
      </w:pPr>
      <w:r w:rsidRPr="00B734E2">
        <w:rPr>
          <w:rFonts w:hint="eastAsia"/>
        </w:rPr>
        <w:t xml:space="preserve">3 |     let f = </w:t>
      </w:r>
      <w:r w:rsidR="00614CE7" w:rsidRPr="00B734E2">
        <w:rPr>
          <w:rFonts w:hint="eastAsia"/>
        </w:rPr>
        <w:t>File::open</w:t>
      </w:r>
      <w:r w:rsidRPr="00B734E2">
        <w:rPr>
          <w:rFonts w:hint="eastAsia"/>
        </w:rPr>
        <w:t>("hello.txt")?;</w:t>
      </w:r>
    </w:p>
    <w:p w14:paraId="766D4B94" w14:textId="77777777" w:rsidR="00E252FD" w:rsidRPr="00B734E2" w:rsidRDefault="0062352A" w:rsidP="00B734E2">
      <w:pPr>
        <w:pStyle w:val="CodeB"/>
      </w:pPr>
      <w:r w:rsidRPr="00B734E2">
        <w:rPr>
          <w:rFonts w:hint="eastAsia"/>
        </w:rPr>
        <w:t xml:space="preserve">  |             ^^^^^^^^^^^^^^^^^^^^^^^^^ expected (), found enum `std::result::Result`</w:t>
      </w:r>
    </w:p>
    <w:p w14:paraId="59F963AD" w14:textId="77777777" w:rsidR="00E252FD" w:rsidRPr="00B734E2" w:rsidRDefault="0062352A" w:rsidP="00B734E2">
      <w:pPr>
        <w:pStyle w:val="CodeB"/>
      </w:pPr>
      <w:r w:rsidRPr="00B734E2">
        <w:rPr>
          <w:rFonts w:hint="eastAsia"/>
        </w:rPr>
        <w:t xml:space="preserve">  |</w:t>
      </w:r>
    </w:p>
    <w:p w14:paraId="4F71C7E0" w14:textId="77777777" w:rsidR="00E252FD" w:rsidRPr="00B734E2" w:rsidRDefault="0062352A" w:rsidP="00B734E2">
      <w:pPr>
        <w:pStyle w:val="CodeB"/>
      </w:pPr>
      <w:r w:rsidRPr="00B734E2">
        <w:rPr>
          <w:rFonts w:hint="eastAsia"/>
        </w:rPr>
        <w:t xml:space="preserve">  = note: expected type `()`</w:t>
      </w:r>
    </w:p>
    <w:p w14:paraId="5B0DC905" w14:textId="77777777" w:rsidR="00E252FD" w:rsidRPr="00B734E2" w:rsidRDefault="0062352A" w:rsidP="00B734E2">
      <w:pPr>
        <w:pStyle w:val="CodeC"/>
      </w:pPr>
      <w:r w:rsidRPr="00B734E2">
        <w:rPr>
          <w:rFonts w:hint="eastAsia"/>
        </w:rPr>
        <w:t xml:space="preserve">  = note:    found type `std::result::Result&lt;_, _&gt;`</w:t>
      </w:r>
    </w:p>
    <w:p w14:paraId="3AE5AD31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This error is pointing out that we have mismatched types: the </w:t>
      </w:r>
      <w:r w:rsidRPr="00B734E2">
        <w:rPr>
          <w:rStyle w:val="Literal"/>
          <w:rFonts w:hint="eastAsia"/>
        </w:rPr>
        <w:t>main()</w:t>
      </w:r>
      <w:r w:rsidRPr="00181762">
        <w:rPr>
          <w:rFonts w:eastAsia="Microsoft YaHei" w:hint="eastAsia"/>
        </w:rPr>
        <w:t xml:space="preserve"> function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has a return type of </w:t>
      </w:r>
      <w:r w:rsidRPr="00B734E2">
        <w:rPr>
          <w:rStyle w:val="Literal"/>
          <w:rFonts w:hint="eastAsia"/>
        </w:rPr>
        <w:t>()</w:t>
      </w:r>
      <w:r w:rsidRPr="00181762">
        <w:rPr>
          <w:rFonts w:eastAsia="Microsoft YaHei" w:hint="eastAsia"/>
        </w:rPr>
        <w:t xml:space="preserve">, but the </w:t>
      </w:r>
      <w:r w:rsidRPr="00B734E2">
        <w:rPr>
          <w:rStyle w:val="Literal"/>
          <w:rFonts w:hint="eastAsia"/>
        </w:rPr>
        <w:t>?</w:t>
      </w:r>
      <w:r w:rsidRPr="00181762">
        <w:rPr>
          <w:rFonts w:eastAsia="Microsoft YaHei" w:hint="eastAsia"/>
        </w:rPr>
        <w:t xml:space="preserve"> might return a </w:t>
      </w:r>
      <w:r w:rsidRPr="00B734E2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>. In functions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that don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t return </w:t>
      </w:r>
      <w:r w:rsidRPr="00B734E2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, when you call other functions that return </w:t>
      </w:r>
      <w:r w:rsidRPr="00B734E2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>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ll need to use a </w:t>
      </w:r>
      <w:r w:rsidRPr="00181762">
        <w:rPr>
          <w:rFonts w:hint="eastAsia"/>
        </w:rPr>
        <w:t>match</w:t>
      </w:r>
      <w:r w:rsidRPr="00181762">
        <w:rPr>
          <w:rFonts w:eastAsia="Microsoft YaHei" w:hint="eastAsia"/>
        </w:rPr>
        <w:t xml:space="preserve"> or one of the </w:t>
      </w:r>
      <w:r w:rsidRPr="00B734E2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methods to handle it,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instead of using </w:t>
      </w:r>
      <w:r w:rsidRPr="00B734E2">
        <w:rPr>
          <w:rStyle w:val="Literal"/>
          <w:rFonts w:hint="eastAsia"/>
        </w:rPr>
        <w:t>?</w:t>
      </w:r>
      <w:r w:rsidRPr="00181762">
        <w:rPr>
          <w:rFonts w:eastAsia="Microsoft YaHei" w:hint="eastAsia"/>
        </w:rPr>
        <w:t xml:space="preserve"> to potentially propagate the error to the caller.</w:t>
      </w:r>
    </w:p>
    <w:p w14:paraId="18320B9E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Now that 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ve discussed the details of calling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or returning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>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let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return to the topic of how to decide which is appropriate to use in which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cases.</w:t>
      </w:r>
    </w:p>
    <w:p w14:paraId="52F46591" w14:textId="77777777" w:rsidR="00E252FD" w:rsidRDefault="0062352A" w:rsidP="00D72E13">
      <w:pPr>
        <w:pStyle w:val="HeadA"/>
        <w:rPr>
          <w:rFonts w:eastAsia="Microsoft YaHei"/>
          <w:sz w:val="36"/>
          <w:szCs w:val="36"/>
        </w:rPr>
      </w:pPr>
      <w:bookmarkStart w:id="34" w:name="to-`panic!`-or-not-to-`panic!`"/>
      <w:bookmarkStart w:id="35" w:name="_Toc474426188"/>
      <w:bookmarkEnd w:id="34"/>
      <w:r w:rsidRPr="00181762">
        <w:rPr>
          <w:rFonts w:eastAsia="Microsoft YaHei" w:hint="eastAsia"/>
        </w:rPr>
        <w:t xml:space="preserve">To </w:t>
      </w:r>
      <w:r w:rsidR="00233233" w:rsidRPr="00233233">
        <w:rPr>
          <w:rStyle w:val="Literal"/>
          <w:rFonts w:hint="eastAsia"/>
        </w:rPr>
        <w:t>panic!</w:t>
      </w:r>
      <w:r>
        <w:rPr>
          <w:rFonts w:eastAsia="Microsoft YaHei" w:hint="eastAsia"/>
        </w:rPr>
        <w:t xml:space="preserve"> or Not To </w:t>
      </w:r>
      <w:r w:rsidR="00233233" w:rsidRPr="00233233">
        <w:rPr>
          <w:rStyle w:val="Literal"/>
          <w:rFonts w:hint="eastAsia"/>
        </w:rPr>
        <w:t>panic!</w:t>
      </w:r>
      <w:bookmarkEnd w:id="35"/>
    </w:p>
    <w:p w14:paraId="04E95C39" w14:textId="77777777" w:rsidR="00E252FD" w:rsidRPr="00181762" w:rsidRDefault="0062352A" w:rsidP="00B734E2">
      <w:pPr>
        <w:pStyle w:val="BodyFirst"/>
        <w:rPr>
          <w:rFonts w:eastAsia="Microsoft YaHei"/>
        </w:rPr>
      </w:pPr>
      <w:r w:rsidRPr="00181762">
        <w:rPr>
          <w:rFonts w:eastAsia="Microsoft YaHei" w:hint="eastAsia"/>
        </w:rPr>
        <w:t xml:space="preserve">So how do you decide when you should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and when you should return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>? When code panics, there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no way to recover. You could choose to call</w:t>
      </w:r>
      <w:r w:rsidR="00181762">
        <w:rPr>
          <w:rFonts w:eastAsia="Microsoft YaHei" w:hint="eastAsia"/>
        </w:rPr>
        <w:t xml:space="preserve">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for any error situation, whether there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a possible way to recover or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not, but then 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re making the decision for your callers that a situation is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unrecoverable. When you choose to return a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 xml:space="preserve"> value, you give your caller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options, rather than making the decision for them. They could choose to attempt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to recover in a way that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appropriate for their situation, or they could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decide that actually, an </w:t>
      </w:r>
      <w:r w:rsidR="00233233" w:rsidRPr="00233233">
        <w:rPr>
          <w:rStyle w:val="Literal"/>
          <w:rFonts w:hint="eastAsia"/>
        </w:rPr>
        <w:t xml:space="preserve">Err </w:t>
      </w:r>
      <w:r w:rsidRPr="00181762">
        <w:rPr>
          <w:rFonts w:eastAsia="Microsoft YaHei" w:hint="eastAsia"/>
        </w:rPr>
        <w:t>value in this case is unrecoverable, so they can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call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and turn your recoverable error into an unrecoverable one.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Therefore, returning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 xml:space="preserve"> is a good default choice when 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re defining a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function that might fail.</w:t>
      </w:r>
    </w:p>
    <w:p w14:paraId="0783A371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There are a few situations in which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more appropriate to write code that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panics instead of returning a </w:t>
      </w:r>
      <w:r w:rsidRPr="00B734E2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>, but they are less common. Let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discuss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why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appropriate to panic in examples, prototype code, and tests, then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situations where you as a human can know a method won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fail that the compiler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can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reason about, and conclude with some general guidelines on how to decide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whether to panic in library code.</w:t>
      </w:r>
    </w:p>
    <w:p w14:paraId="6021EA62" w14:textId="77777777" w:rsidR="00E252FD" w:rsidRPr="00CB7568" w:rsidRDefault="0062352A" w:rsidP="00181762">
      <w:pPr>
        <w:pStyle w:val="HeadB"/>
        <w:rPr>
          <w:rFonts w:eastAsia="Microsoft YaHei"/>
        </w:rPr>
      </w:pPr>
      <w:bookmarkStart w:id="36" w:name="examples,-prototype-code,-and-tests:-per"/>
      <w:bookmarkStart w:id="37" w:name="_Toc474426189"/>
      <w:bookmarkEnd w:id="36"/>
      <w:r>
        <w:rPr>
          <w:rFonts w:eastAsia="Microsoft YaHei" w:hint="eastAsia"/>
        </w:rPr>
        <w:t>Examples, Prototype Code, and Tests: Perfectly Fine to Panic</w:t>
      </w:r>
      <w:bookmarkEnd w:id="37"/>
    </w:p>
    <w:p w14:paraId="1029A49F" w14:textId="77777777" w:rsidR="00E252FD" w:rsidRPr="00181762" w:rsidRDefault="0062352A" w:rsidP="00B734E2">
      <w:pPr>
        <w:pStyle w:val="BodyFirst"/>
        <w:rPr>
          <w:rFonts w:eastAsia="Microsoft YaHei"/>
        </w:rPr>
      </w:pPr>
      <w:r w:rsidRPr="00181762">
        <w:rPr>
          <w:rFonts w:eastAsia="Microsoft YaHei" w:hint="eastAsia"/>
        </w:rPr>
        <w:lastRenderedPageBreak/>
        <w:t>When 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re writing an example to illustrate some concept, having robust error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handling code in the example as well can make the example less clear. In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examples,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understood that a call to a method like </w:t>
      </w:r>
      <w:r w:rsidRPr="00181762">
        <w:rPr>
          <w:rFonts w:hint="eastAsia"/>
        </w:rPr>
        <w:t>unwrap</w:t>
      </w:r>
      <w:r w:rsidRPr="00181762">
        <w:rPr>
          <w:rFonts w:eastAsia="Microsoft YaHei" w:hint="eastAsia"/>
        </w:rPr>
        <w:t xml:space="preserve"> that could</w:t>
      </w:r>
      <w:r w:rsidR="00181762">
        <w:rPr>
          <w:rFonts w:eastAsia="Microsoft YaHei" w:hint="eastAsia"/>
        </w:rPr>
        <w:t xml:space="preserve">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is meant as a placeholder for the way that 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d actually like your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application to handle errors, which can differ based on what the rest of your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code is doing.</w:t>
      </w:r>
    </w:p>
    <w:p w14:paraId="289D1445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Similarly, the </w:t>
      </w:r>
      <w:r w:rsidRPr="00181762">
        <w:rPr>
          <w:rFonts w:hint="eastAsia"/>
        </w:rPr>
        <w:t>unwrap</w:t>
      </w:r>
      <w:r w:rsidRPr="00181762">
        <w:rPr>
          <w:rFonts w:eastAsia="Microsoft YaHei" w:hint="eastAsia"/>
        </w:rPr>
        <w:t xml:space="preserve"> and </w:t>
      </w:r>
      <w:r w:rsidRPr="00181762">
        <w:rPr>
          <w:rFonts w:hint="eastAsia"/>
        </w:rPr>
        <w:t>expect</w:t>
      </w:r>
      <w:r w:rsidRPr="00181762">
        <w:rPr>
          <w:rFonts w:eastAsia="Microsoft YaHei" w:hint="eastAsia"/>
        </w:rPr>
        <w:t xml:space="preserve"> methods are very handy when prototyping,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before 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re ready to decide how to handle errors. They leave clear markers in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your code for when 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re ready to make your program more robust.</w:t>
      </w:r>
    </w:p>
    <w:p w14:paraId="2D1F70DC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If a method call fails in a test, 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d want the whole test to fail, even if that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method isn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t the functionality under test. Because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is how a test gets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marked as a failure, calling </w:t>
      </w:r>
      <w:r w:rsidRPr="00181762">
        <w:rPr>
          <w:rFonts w:hint="eastAsia"/>
        </w:rPr>
        <w:t>unwrap</w:t>
      </w:r>
      <w:r w:rsidRPr="00181762">
        <w:rPr>
          <w:rFonts w:eastAsia="Microsoft YaHei" w:hint="eastAsia"/>
        </w:rPr>
        <w:t xml:space="preserve"> or </w:t>
      </w:r>
      <w:r w:rsidRPr="00181762">
        <w:rPr>
          <w:rFonts w:hint="eastAsia"/>
        </w:rPr>
        <w:t>expect</w:t>
      </w:r>
      <w:r w:rsidRPr="00181762">
        <w:rPr>
          <w:rFonts w:eastAsia="Microsoft YaHei" w:hint="eastAsia"/>
        </w:rPr>
        <w:t xml:space="preserve"> is exactly what makes sense to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do.</w:t>
      </w:r>
    </w:p>
    <w:p w14:paraId="2A3980F0" w14:textId="77777777" w:rsidR="00E252FD" w:rsidRPr="00CB7568" w:rsidRDefault="0062352A" w:rsidP="00181762">
      <w:pPr>
        <w:pStyle w:val="HeadB"/>
        <w:rPr>
          <w:rFonts w:eastAsia="Microsoft YaHei"/>
        </w:rPr>
      </w:pPr>
      <w:bookmarkStart w:id="38" w:name="cases-when-you-have-more-information-tha"/>
      <w:bookmarkStart w:id="39" w:name="_Toc474426190"/>
      <w:bookmarkEnd w:id="38"/>
      <w:r>
        <w:rPr>
          <w:rFonts w:eastAsia="Microsoft YaHei" w:hint="eastAsia"/>
        </w:rPr>
        <w:t>Cases When You Have More Information Than The Compiler</w:t>
      </w:r>
      <w:bookmarkEnd w:id="39"/>
    </w:p>
    <w:p w14:paraId="7B1448EE" w14:textId="77777777" w:rsidR="00E252FD" w:rsidRPr="00181762" w:rsidRDefault="0062352A" w:rsidP="000A51C4">
      <w:pPr>
        <w:pStyle w:val="BodyFirst"/>
        <w:rPr>
          <w:rFonts w:eastAsia="Microsoft YaHei"/>
        </w:rPr>
      </w:pPr>
      <w:r w:rsidRPr="00181762">
        <w:rPr>
          <w:rFonts w:eastAsia="Microsoft YaHei" w:hint="eastAsia"/>
        </w:rPr>
        <w:t xml:space="preserve">It would also be appropriate to call </w:t>
      </w:r>
      <w:r w:rsidRPr="00181762">
        <w:rPr>
          <w:rFonts w:hint="eastAsia"/>
        </w:rPr>
        <w:t>unwrap</w:t>
      </w:r>
      <w:r w:rsidRPr="00181762">
        <w:rPr>
          <w:rFonts w:eastAsia="Microsoft YaHei" w:hint="eastAsia"/>
        </w:rPr>
        <w:t xml:space="preserve"> when you have some other logic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that ensures the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 xml:space="preserve"> will have an </w:t>
      </w:r>
      <w:r w:rsidRPr="00181762">
        <w:rPr>
          <w:rFonts w:hint="eastAsia"/>
        </w:rPr>
        <w:t>Ok</w:t>
      </w:r>
      <w:r w:rsidRPr="00181762">
        <w:rPr>
          <w:rFonts w:eastAsia="Microsoft YaHei" w:hint="eastAsia"/>
        </w:rPr>
        <w:t xml:space="preserve"> value, but the logic isn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something the compiler understands. 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ll still have a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 xml:space="preserve"> value that you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need to handle: whatever operation 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re calling still has the possibility of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failing in general, even though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logically impossible in your particular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situation. If you can ensure by manually inspecting the code that 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ll never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have an </w:t>
      </w:r>
      <w:r w:rsidR="00233233" w:rsidRPr="00233233">
        <w:rPr>
          <w:rStyle w:val="Literal"/>
          <w:rFonts w:hint="eastAsia"/>
        </w:rPr>
        <w:t xml:space="preserve">Err </w:t>
      </w:r>
      <w:r w:rsidRPr="00181762">
        <w:rPr>
          <w:rFonts w:eastAsia="Microsoft YaHei" w:hint="eastAsia"/>
        </w:rPr>
        <w:t xml:space="preserve">variant, it is perfectly acceptable to call </w:t>
      </w:r>
      <w:r w:rsidRPr="00181762">
        <w:rPr>
          <w:rFonts w:hint="eastAsia"/>
        </w:rPr>
        <w:t>unwrap</w:t>
      </w:r>
      <w:r w:rsidRPr="00181762">
        <w:rPr>
          <w:rFonts w:eastAsia="Microsoft YaHei" w:hint="eastAsia"/>
        </w:rPr>
        <w:t>. Here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an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example:</w:t>
      </w:r>
    </w:p>
    <w:p w14:paraId="543ED92E" w14:textId="77777777" w:rsidR="00E252FD" w:rsidRPr="00CB7568" w:rsidRDefault="00181762" w:rsidP="000A51C4">
      <w:pPr>
        <w:pStyle w:val="CodeA"/>
        <w:rPr>
          <w:rFonts w:eastAsia="Microsoft YaHei"/>
        </w:rPr>
      </w:pPr>
      <w:r w:rsidRPr="00CB7568">
        <w:rPr>
          <w:rFonts w:eastAsia="Microsoft YaHei" w:hint="eastAsia"/>
        </w:rPr>
        <w:t xml:space="preserve"> </w:t>
      </w:r>
    </w:p>
    <w:p w14:paraId="0A1EAA55" w14:textId="77777777" w:rsidR="00E252FD" w:rsidRPr="00CB7568" w:rsidRDefault="0062352A" w:rsidP="000A51C4">
      <w:pPr>
        <w:pStyle w:val="CodeB"/>
      </w:pPr>
      <w:r w:rsidRPr="00CB7568">
        <w:rPr>
          <w:rFonts w:hint="eastAsia"/>
        </w:rPr>
        <w:t>use std::net::IpAddr;</w:t>
      </w:r>
    </w:p>
    <w:p w14:paraId="55793294" w14:textId="77777777" w:rsidR="00E252FD" w:rsidRPr="00CB7568" w:rsidRDefault="00E252FD" w:rsidP="000A51C4">
      <w:pPr>
        <w:pStyle w:val="CodeB"/>
      </w:pPr>
    </w:p>
    <w:p w14:paraId="25963E58" w14:textId="77777777" w:rsidR="00E252FD" w:rsidRPr="00CB7568" w:rsidRDefault="0062352A" w:rsidP="000A51C4">
      <w:pPr>
        <w:pStyle w:val="CodeC"/>
      </w:pPr>
      <w:r w:rsidRPr="00CB7568">
        <w:rPr>
          <w:rFonts w:hint="eastAsia"/>
        </w:rPr>
        <w:t>let home = "127.0.0.1".parse::&lt;IpAddr&gt;().unwrap();</w:t>
      </w:r>
    </w:p>
    <w:p w14:paraId="0FE28300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re creating an </w:t>
      </w:r>
      <w:proofErr w:type="spellStart"/>
      <w:r w:rsidRPr="000A51C4">
        <w:rPr>
          <w:rStyle w:val="Literal"/>
          <w:rFonts w:hint="eastAsia"/>
        </w:rPr>
        <w:t>IpAddr</w:t>
      </w:r>
      <w:proofErr w:type="spellEnd"/>
      <w:r w:rsidRPr="00181762">
        <w:rPr>
          <w:rFonts w:eastAsia="Microsoft YaHei" w:hint="eastAsia"/>
        </w:rPr>
        <w:t xml:space="preserve"> instance by parsing a hardcoded string. We can see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that </w:t>
      </w:r>
      <w:r w:rsidRPr="000A51C4">
        <w:rPr>
          <w:rStyle w:val="Literal"/>
          <w:rFonts w:hint="eastAsia"/>
        </w:rPr>
        <w:t>127.0.0.1</w:t>
      </w:r>
      <w:r w:rsidRPr="00181762">
        <w:rPr>
          <w:rFonts w:eastAsia="Microsoft YaHei" w:hint="eastAsia"/>
        </w:rPr>
        <w:t xml:space="preserve"> is a valid IP address, so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acceptable to use </w:t>
      </w:r>
      <w:r w:rsidRPr="00181762">
        <w:rPr>
          <w:rFonts w:hint="eastAsia"/>
        </w:rPr>
        <w:t>unwrap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here. However, having a hardcoded, valid string doesn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change the return type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of the </w:t>
      </w:r>
      <w:r w:rsidRPr="00181762">
        <w:rPr>
          <w:rFonts w:hint="eastAsia"/>
        </w:rPr>
        <w:t>parse</w:t>
      </w:r>
      <w:r w:rsidRPr="00181762">
        <w:rPr>
          <w:rFonts w:eastAsia="Microsoft YaHei" w:hint="eastAsia"/>
        </w:rPr>
        <w:t xml:space="preserve"> method: we still get a </w:t>
      </w:r>
      <w:r w:rsidRPr="000A51C4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value, and the compiler will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still make us handle the </w:t>
      </w:r>
      <w:r w:rsidRPr="000A51C4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as if the </w:t>
      </w:r>
      <w:r w:rsidR="00233233" w:rsidRPr="00233233">
        <w:rPr>
          <w:rStyle w:val="Literal"/>
          <w:rFonts w:hint="eastAsia"/>
        </w:rPr>
        <w:t xml:space="preserve">Err </w:t>
      </w:r>
      <w:r w:rsidRPr="00181762">
        <w:rPr>
          <w:rFonts w:eastAsia="Microsoft YaHei" w:hint="eastAsia"/>
        </w:rPr>
        <w:t>variant is still a possibility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since the compiler isn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smart enough to see that this string is always a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valid IP address. If the IP address string came from a user instead of being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hardcoded into the program, and therefore did have a possibility of failure,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d definitely want to handle the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 xml:space="preserve"> in a more robust way instead.</w:t>
      </w:r>
    </w:p>
    <w:p w14:paraId="7FC83FFB" w14:textId="77777777" w:rsidR="00E252FD" w:rsidRPr="00CB7568" w:rsidRDefault="0062352A" w:rsidP="00181762">
      <w:pPr>
        <w:pStyle w:val="HeadB"/>
        <w:rPr>
          <w:rFonts w:eastAsia="Microsoft YaHei"/>
        </w:rPr>
      </w:pPr>
      <w:bookmarkStart w:id="40" w:name="guidelines-for-error-handling"/>
      <w:bookmarkStart w:id="41" w:name="_Toc474426191"/>
      <w:bookmarkEnd w:id="40"/>
      <w:r>
        <w:rPr>
          <w:rFonts w:eastAsia="Microsoft YaHei" w:hint="eastAsia"/>
        </w:rPr>
        <w:lastRenderedPageBreak/>
        <w:t>Guidelines for Error Handling</w:t>
      </w:r>
      <w:bookmarkEnd w:id="41"/>
    </w:p>
    <w:p w14:paraId="404B8E19" w14:textId="77777777" w:rsidR="00E252FD" w:rsidRPr="00181762" w:rsidRDefault="0062352A" w:rsidP="000A51C4">
      <w:pPr>
        <w:pStyle w:val="BodyFirst"/>
        <w:rPr>
          <w:rFonts w:eastAsia="Microsoft YaHei"/>
        </w:rPr>
      </w:pPr>
      <w:r w:rsidRPr="00181762">
        <w:rPr>
          <w:rFonts w:eastAsia="Microsoft YaHei" w:hint="eastAsia"/>
        </w:rPr>
        <w:t>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advisable to have your code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when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possible that you could end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up in a bad state</w:t>
      </w:r>
      <w:r w:rsidRPr="00181762">
        <w:rPr>
          <w:rFonts w:eastAsia="Microsoft YaHei" w:hint="eastAsia"/>
        </w:rPr>
        <w:t>—</w:t>
      </w:r>
      <w:r w:rsidRPr="00181762">
        <w:rPr>
          <w:rFonts w:eastAsia="Microsoft YaHei" w:hint="eastAsia"/>
        </w:rPr>
        <w:t>-in this context, bad state is when some assumption,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guarantee, contract, or invariant has been broken, such as when invalid values,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contradictory values, or missing values are passed to your code</w:t>
      </w:r>
      <w:r w:rsidRPr="00181762">
        <w:rPr>
          <w:rFonts w:eastAsia="Microsoft YaHei" w:hint="eastAsia"/>
        </w:rPr>
        <w:t>—</w:t>
      </w:r>
      <w:r w:rsidRPr="00181762">
        <w:rPr>
          <w:rFonts w:eastAsia="Microsoft YaHei" w:hint="eastAsia"/>
        </w:rPr>
        <w:t>-plus one or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more of the following:</w:t>
      </w:r>
    </w:p>
    <w:p w14:paraId="2D97301F" w14:textId="77777777" w:rsidR="00E252FD" w:rsidRDefault="0062352A" w:rsidP="000A51C4">
      <w:pPr>
        <w:pStyle w:val="BulletA"/>
        <w:rPr>
          <w:rFonts w:eastAsia="Microsoft YaHei"/>
        </w:rPr>
      </w:pPr>
      <w:r>
        <w:rPr>
          <w:rFonts w:eastAsia="Microsoft YaHei" w:hint="eastAsia"/>
        </w:rPr>
        <w:t>The bad state is not something that</w:t>
      </w:r>
      <w:r w:rsidR="00CB7568">
        <w:rPr>
          <w:rFonts w:eastAsia="Microsoft YaHei"/>
        </w:rPr>
        <w:t>’</w:t>
      </w:r>
      <w:r>
        <w:rPr>
          <w:rFonts w:eastAsia="Microsoft YaHei" w:hint="eastAsia"/>
        </w:rPr>
        <w:t xml:space="preserve">s </w:t>
      </w:r>
      <w:r>
        <w:rPr>
          <w:rStyle w:val="Emphasis"/>
          <w:rFonts w:ascii="Microsoft YaHei" w:eastAsia="Microsoft YaHei" w:hAnsi="Microsoft YaHei" w:cs="Lucida Grande" w:hint="eastAsia"/>
          <w:sz w:val="22"/>
          <w:szCs w:val="22"/>
        </w:rPr>
        <w:t>expected</w:t>
      </w:r>
      <w:r>
        <w:rPr>
          <w:rFonts w:eastAsia="Microsoft YaHei" w:hint="eastAsia"/>
        </w:rPr>
        <w:t xml:space="preserve"> to happen occasionally</w:t>
      </w:r>
    </w:p>
    <w:p w14:paraId="1C1DE357" w14:textId="77777777" w:rsidR="00E252FD" w:rsidRDefault="0062352A" w:rsidP="000A51C4">
      <w:pPr>
        <w:pStyle w:val="BulletB"/>
        <w:rPr>
          <w:rFonts w:eastAsia="Microsoft YaHei"/>
        </w:rPr>
      </w:pPr>
      <w:r>
        <w:rPr>
          <w:rFonts w:eastAsia="Microsoft YaHei" w:hint="eastAsia"/>
        </w:rPr>
        <w:t>Your code after this point needs to rely on not being in this bad state</w:t>
      </w:r>
    </w:p>
    <w:p w14:paraId="41A73E6C" w14:textId="77777777" w:rsidR="00E252FD" w:rsidRDefault="0062352A" w:rsidP="000A51C4">
      <w:pPr>
        <w:pStyle w:val="BulletC"/>
        <w:rPr>
          <w:rFonts w:eastAsia="Microsoft YaHei"/>
        </w:rPr>
      </w:pPr>
      <w:r>
        <w:rPr>
          <w:rFonts w:eastAsia="Microsoft YaHei" w:hint="eastAsia"/>
        </w:rPr>
        <w:t>There</w:t>
      </w:r>
      <w:r w:rsidR="00CB7568">
        <w:rPr>
          <w:rFonts w:eastAsia="Microsoft YaHei"/>
        </w:rPr>
        <w:t>’</w:t>
      </w:r>
      <w:r>
        <w:rPr>
          <w:rFonts w:eastAsia="Microsoft YaHei" w:hint="eastAsia"/>
        </w:rPr>
        <w:t>s not a good way to encode this information in the types you use</w:t>
      </w:r>
    </w:p>
    <w:p w14:paraId="48128974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If someone calls your code and passes in values that don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make sense, the best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thing might be to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and alert the person using your library to the bug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in their code so that they can fix it during development. Similarly, </w:t>
      </w:r>
      <w:r w:rsidR="00233233" w:rsidRPr="00233233">
        <w:rPr>
          <w:rStyle w:val="Literal"/>
          <w:rFonts w:hint="eastAsia"/>
        </w:rPr>
        <w:t>panic!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is often appropriate if you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re calling external code that is out of your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control, and it returns an invalid state that you have no way of fixing.</w:t>
      </w:r>
    </w:p>
    <w:p w14:paraId="0A300747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When a bad state is reached, but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expected to happen no matter how well you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write your code,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still more appropriate to return a </w:t>
      </w:r>
      <w:r w:rsidRPr="000A51C4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rather than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calling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>. Examples of this include a parser being given malformed data,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or an HTTP request returning a status that indicates you have hit a rate limit.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In these cases, you should indicate that failure is an expected possibility by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returning a </w:t>
      </w:r>
      <w:r w:rsidRPr="00181762">
        <w:rPr>
          <w:rFonts w:hint="eastAsia"/>
        </w:rPr>
        <w:t>Result</w:t>
      </w:r>
      <w:r w:rsidRPr="00181762">
        <w:rPr>
          <w:rFonts w:eastAsia="Microsoft YaHei" w:hint="eastAsia"/>
        </w:rPr>
        <w:t xml:space="preserve"> in order to propagate these bad states upwards so that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caller can decide how they would like to handle the problem. To </w:t>
      </w:r>
      <w:r w:rsidR="00233233" w:rsidRPr="00233233">
        <w:rPr>
          <w:rStyle w:val="Literal"/>
          <w:rFonts w:hint="eastAsia"/>
        </w:rPr>
        <w:t>panic!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wouldn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be the best way to handle these cases.</w:t>
      </w:r>
    </w:p>
    <w:p w14:paraId="6F93E3FD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When your code performs operations on values, your code should verify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values are valid first, and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if the values aren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valid. This is mostly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for safety reasons: attempting to operate on invalid data can expose your code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to vulnerabilities. This is the main reason that the standard library will</w:t>
      </w:r>
      <w:r w:rsidR="00181762">
        <w:rPr>
          <w:rFonts w:eastAsia="Microsoft YaHei" w:hint="eastAsia"/>
        </w:rPr>
        <w:t xml:space="preserve">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if you attempt an out-of-bounds array access: trying to access memory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that doesn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belong to the current data structure is a common security problem.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Functions often have contracts: their behavior is only guaranteed if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inputs meet particular requirements. Panicking when the contract is violated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makes sense because a contract violation always indicates a caller-side bug,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and it is not a kind of error you want callers to have to explicitly handle. In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fact, there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no reasonable way for calling code to recover: the calling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lastRenderedPageBreak/>
        <w:t>programmers need to fix the code. Contracts for a function, especially when a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violation will cause a </w:t>
      </w:r>
      <w:r w:rsidRPr="00181762">
        <w:rPr>
          <w:rFonts w:hint="eastAsia"/>
        </w:rPr>
        <w:t>panic</w:t>
      </w:r>
      <w:r w:rsidRPr="00181762">
        <w:rPr>
          <w:rFonts w:eastAsia="Microsoft YaHei" w:hint="eastAsia"/>
        </w:rPr>
        <w:t>, should be explained in the API documentation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for the function.</w:t>
      </w:r>
    </w:p>
    <w:p w14:paraId="179E5FC4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Having lots of error checks in all of your functions would be verbose and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annoying, though. Luckily, you can use Rust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type system (and thus the type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checking the compiler does) to do a lot of the checks for you. If your function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takes a particular type as an argument, you can proceed with your code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logic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knowing that the compiler has already ensured you have a valid value. For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example, if you have a type rather than an </w:t>
      </w:r>
      <w:r w:rsidRPr="000A51C4">
        <w:rPr>
          <w:rStyle w:val="Literal"/>
          <w:rFonts w:hint="eastAsia"/>
        </w:rPr>
        <w:t>Option</w:t>
      </w:r>
      <w:r w:rsidRPr="00181762">
        <w:rPr>
          <w:rFonts w:eastAsia="Microsoft YaHei" w:hint="eastAsia"/>
        </w:rPr>
        <w:t>, your program expects to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have something rather than nothing. Your code then doesn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have to handle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two cases for the </w:t>
      </w:r>
      <w:r w:rsidRPr="000A51C4">
        <w:rPr>
          <w:rStyle w:val="Literal"/>
          <w:rFonts w:hint="eastAsia"/>
        </w:rPr>
        <w:t>Some</w:t>
      </w:r>
      <w:r w:rsidRPr="00181762">
        <w:rPr>
          <w:rFonts w:eastAsia="Microsoft YaHei" w:hint="eastAsia"/>
        </w:rPr>
        <w:t xml:space="preserve"> and </w:t>
      </w:r>
      <w:r w:rsidRPr="000A51C4">
        <w:rPr>
          <w:rStyle w:val="Literal"/>
          <w:rFonts w:hint="eastAsia"/>
        </w:rPr>
        <w:t>None</w:t>
      </w:r>
      <w:r w:rsidRPr="00181762">
        <w:rPr>
          <w:rFonts w:eastAsia="Microsoft YaHei" w:hint="eastAsia"/>
        </w:rPr>
        <w:t xml:space="preserve"> variants, it will only have one case for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definitely having a value. Code trying to pass nothing to your function won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even compile, so your function doesn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have to check for that case at runtime.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Another example is using an unsigned integer type like </w:t>
      </w:r>
      <w:r w:rsidRPr="00181762">
        <w:rPr>
          <w:rFonts w:hint="eastAsia"/>
        </w:rPr>
        <w:t>u32</w:t>
      </w:r>
      <w:r w:rsidRPr="00181762">
        <w:rPr>
          <w:rFonts w:eastAsia="Microsoft YaHei" w:hint="eastAsia"/>
        </w:rPr>
        <w:t>, which ensures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argument value is never negative.</w:t>
      </w:r>
      <w:r w:rsidR="00181762">
        <w:rPr>
          <w:rFonts w:eastAsia="Microsoft YaHei" w:hint="eastAsia"/>
        </w:rPr>
        <w:t xml:space="preserve"> </w:t>
      </w:r>
    </w:p>
    <w:p w14:paraId="31CCA99C" w14:textId="77777777" w:rsidR="00E252FD" w:rsidRPr="00CB7568" w:rsidRDefault="0062352A" w:rsidP="00181762">
      <w:pPr>
        <w:pStyle w:val="HeadB"/>
        <w:rPr>
          <w:rFonts w:eastAsia="Microsoft YaHei"/>
        </w:rPr>
      </w:pPr>
      <w:bookmarkStart w:id="42" w:name="creating-custom-types-for-validation"/>
      <w:bookmarkStart w:id="43" w:name="_Toc474426192"/>
      <w:bookmarkEnd w:id="42"/>
      <w:r>
        <w:rPr>
          <w:rFonts w:eastAsia="Microsoft YaHei" w:hint="eastAsia"/>
        </w:rPr>
        <w:t>Creating Custom Types for Validation</w:t>
      </w:r>
      <w:bookmarkEnd w:id="43"/>
    </w:p>
    <w:p w14:paraId="1393A37C" w14:textId="77777777" w:rsidR="00E252FD" w:rsidRPr="00181762" w:rsidRDefault="0062352A" w:rsidP="00CB7568">
      <w:pPr>
        <w:pStyle w:val="BodyFirst"/>
        <w:rPr>
          <w:rFonts w:eastAsia="Microsoft YaHei"/>
        </w:rPr>
      </w:pPr>
      <w:r w:rsidRPr="00181762">
        <w:rPr>
          <w:rFonts w:eastAsia="Microsoft YaHei" w:hint="eastAsia"/>
        </w:rPr>
        <w:t>Let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take the idea of using Rust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type system to ensure we have a valid value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one step further, and look at creating a custom type for validation. Recall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guessing game in Chapter 2, where our code asked the user to guess a number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between 1 and 100. We actually never validated that the user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guess was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between those numbers before checking it against our secret number, only that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it was positive. In this case, the consequences were not very dire: our output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of </w:t>
      </w:r>
      <w:r w:rsidR="000A51C4">
        <w:rPr>
          <w:rFonts w:eastAsia="Microsoft YaHei"/>
        </w:rPr>
        <w:t>“</w:t>
      </w:r>
      <w:r w:rsidRPr="00181762">
        <w:rPr>
          <w:rFonts w:eastAsia="Microsoft YaHei" w:hint="eastAsia"/>
        </w:rPr>
        <w:t>Too high</w:t>
      </w:r>
      <w:r w:rsidR="000A51C4">
        <w:rPr>
          <w:rFonts w:eastAsia="Microsoft YaHei"/>
        </w:rPr>
        <w:t>”</w:t>
      </w:r>
      <w:r w:rsidRPr="00181762">
        <w:rPr>
          <w:rFonts w:eastAsia="Microsoft YaHei" w:hint="eastAsia"/>
        </w:rPr>
        <w:t xml:space="preserve"> or </w:t>
      </w:r>
      <w:r w:rsidR="000A51C4">
        <w:rPr>
          <w:rFonts w:eastAsia="Microsoft YaHei"/>
        </w:rPr>
        <w:t>“</w:t>
      </w:r>
      <w:r w:rsidRPr="00181762">
        <w:rPr>
          <w:rFonts w:eastAsia="Microsoft YaHei" w:hint="eastAsia"/>
        </w:rPr>
        <w:t>Too low</w:t>
      </w:r>
      <w:r w:rsidR="000A51C4">
        <w:rPr>
          <w:rFonts w:eastAsia="Microsoft YaHei"/>
        </w:rPr>
        <w:t>”</w:t>
      </w:r>
      <w:r w:rsidRPr="00181762">
        <w:rPr>
          <w:rFonts w:eastAsia="Microsoft YaHei" w:hint="eastAsia"/>
        </w:rPr>
        <w:t xml:space="preserve"> would still be correct. It would be a useful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enhancement to guide the user towards valid guesses, though, and have different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behavior when a user guesses a number that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out of range versus when a user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types, for example, letters instead.</w:t>
      </w:r>
    </w:p>
    <w:p w14:paraId="21F38F69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One way to do this would be to parse the guess as an </w:t>
      </w:r>
      <w:r w:rsidRPr="00181762">
        <w:rPr>
          <w:rFonts w:hint="eastAsia"/>
        </w:rPr>
        <w:t>i32</w:t>
      </w:r>
      <w:r w:rsidRPr="00181762">
        <w:rPr>
          <w:rFonts w:eastAsia="Microsoft YaHei" w:hint="eastAsia"/>
        </w:rPr>
        <w:t xml:space="preserve"> instead of only a</w:t>
      </w:r>
      <w:r w:rsidR="00181762">
        <w:rPr>
          <w:rFonts w:eastAsia="Microsoft YaHei" w:hint="eastAsia"/>
        </w:rPr>
        <w:t xml:space="preserve"> </w:t>
      </w:r>
      <w:r w:rsidRPr="00181762">
        <w:rPr>
          <w:rFonts w:hint="eastAsia"/>
        </w:rPr>
        <w:t>u32</w:t>
      </w:r>
      <w:r w:rsidRPr="00181762">
        <w:rPr>
          <w:rFonts w:eastAsia="Microsoft YaHei" w:hint="eastAsia"/>
        </w:rPr>
        <w:t>, to allow potentially negative numbers, then add a check for the number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being in range:</w:t>
      </w:r>
    </w:p>
    <w:p w14:paraId="17D16DF0" w14:textId="77777777" w:rsidR="00E252FD" w:rsidRPr="000A51C4" w:rsidRDefault="0062352A" w:rsidP="000A51C4">
      <w:pPr>
        <w:pStyle w:val="CodeA"/>
      </w:pPr>
      <w:r w:rsidRPr="000A51C4">
        <w:rPr>
          <w:rFonts w:hint="eastAsia"/>
        </w:rPr>
        <w:t>loop {</w:t>
      </w:r>
    </w:p>
    <w:p w14:paraId="58734BE7" w14:textId="77777777" w:rsidR="00E252FD" w:rsidRPr="000A51C4" w:rsidRDefault="0062352A" w:rsidP="000A51C4">
      <w:pPr>
        <w:pStyle w:val="CodeB"/>
      </w:pPr>
      <w:r w:rsidRPr="000A51C4">
        <w:rPr>
          <w:rFonts w:hint="eastAsia"/>
        </w:rPr>
        <w:t xml:space="preserve">    // snip</w:t>
      </w:r>
    </w:p>
    <w:p w14:paraId="5A33D434" w14:textId="77777777" w:rsidR="00E252FD" w:rsidRPr="000A51C4" w:rsidRDefault="00E252FD" w:rsidP="000A51C4">
      <w:pPr>
        <w:pStyle w:val="CodeB"/>
      </w:pPr>
    </w:p>
    <w:p w14:paraId="1160AF54" w14:textId="77777777" w:rsidR="00E252FD" w:rsidRPr="000A51C4" w:rsidRDefault="0062352A" w:rsidP="000A51C4">
      <w:pPr>
        <w:pStyle w:val="CodeB"/>
      </w:pPr>
      <w:r w:rsidRPr="000A51C4">
        <w:rPr>
          <w:rFonts w:hint="eastAsia"/>
        </w:rPr>
        <w:t xml:space="preserve">    let guess: i32 = match guess.trim().parse() {</w:t>
      </w:r>
    </w:p>
    <w:p w14:paraId="4532D43A" w14:textId="77777777" w:rsidR="00E252FD" w:rsidRPr="000A51C4" w:rsidRDefault="0062352A" w:rsidP="000A51C4">
      <w:pPr>
        <w:pStyle w:val="CodeB"/>
      </w:pPr>
      <w:r w:rsidRPr="000A51C4">
        <w:rPr>
          <w:rFonts w:hint="eastAsia"/>
        </w:rPr>
        <w:t xml:space="preserve">        Ok(num) =&gt; num,</w:t>
      </w:r>
    </w:p>
    <w:p w14:paraId="4A047D13" w14:textId="77777777" w:rsidR="00E252FD" w:rsidRPr="000A51C4" w:rsidRDefault="0062352A" w:rsidP="000A51C4">
      <w:pPr>
        <w:pStyle w:val="CodeB"/>
      </w:pPr>
      <w:r w:rsidRPr="000A51C4">
        <w:rPr>
          <w:rFonts w:hint="eastAsia"/>
        </w:rPr>
        <w:t xml:space="preserve">        Err(_) =&gt; continue,</w:t>
      </w:r>
    </w:p>
    <w:p w14:paraId="293F3119" w14:textId="77777777" w:rsidR="00E252FD" w:rsidRPr="000A51C4" w:rsidRDefault="0062352A" w:rsidP="000A51C4">
      <w:pPr>
        <w:pStyle w:val="CodeB"/>
      </w:pPr>
      <w:r w:rsidRPr="000A51C4">
        <w:rPr>
          <w:rFonts w:hint="eastAsia"/>
        </w:rPr>
        <w:t xml:space="preserve">    };</w:t>
      </w:r>
    </w:p>
    <w:p w14:paraId="784B54D6" w14:textId="77777777" w:rsidR="00E252FD" w:rsidRPr="000A51C4" w:rsidRDefault="00E252FD" w:rsidP="000A51C4">
      <w:pPr>
        <w:pStyle w:val="CodeB"/>
      </w:pPr>
    </w:p>
    <w:p w14:paraId="7D027DE4" w14:textId="77777777" w:rsidR="00E252FD" w:rsidRPr="000A51C4" w:rsidRDefault="0062352A" w:rsidP="000A51C4">
      <w:pPr>
        <w:pStyle w:val="CodeB"/>
      </w:pPr>
      <w:r w:rsidRPr="000A51C4">
        <w:rPr>
          <w:rFonts w:hint="eastAsia"/>
        </w:rPr>
        <w:lastRenderedPageBreak/>
        <w:t xml:space="preserve">    if guess &lt; 1 || guess &gt; 100 {</w:t>
      </w:r>
    </w:p>
    <w:p w14:paraId="63A4803F" w14:textId="77777777" w:rsidR="00E252FD" w:rsidRPr="000A51C4" w:rsidRDefault="0062352A" w:rsidP="000A51C4">
      <w:pPr>
        <w:pStyle w:val="CodeB"/>
      </w:pPr>
      <w:r w:rsidRPr="000A51C4">
        <w:rPr>
          <w:rFonts w:hint="eastAsia"/>
        </w:rPr>
        <w:t xml:space="preserve">        println!("The secret number will be between 1 and 100.");</w:t>
      </w:r>
    </w:p>
    <w:p w14:paraId="38D8EACC" w14:textId="77777777" w:rsidR="00E252FD" w:rsidRPr="000A51C4" w:rsidRDefault="0062352A" w:rsidP="000A51C4">
      <w:pPr>
        <w:pStyle w:val="CodeB"/>
      </w:pPr>
      <w:r w:rsidRPr="000A51C4">
        <w:rPr>
          <w:rFonts w:hint="eastAsia"/>
        </w:rPr>
        <w:t xml:space="preserve">        continue;</w:t>
      </w:r>
    </w:p>
    <w:p w14:paraId="74B45BE3" w14:textId="77777777" w:rsidR="00E252FD" w:rsidRPr="000A51C4" w:rsidRDefault="0062352A" w:rsidP="000A51C4">
      <w:pPr>
        <w:pStyle w:val="CodeB"/>
      </w:pPr>
      <w:r w:rsidRPr="000A51C4">
        <w:rPr>
          <w:rFonts w:hint="eastAsia"/>
        </w:rPr>
        <w:t xml:space="preserve">    }</w:t>
      </w:r>
    </w:p>
    <w:p w14:paraId="4636141E" w14:textId="77777777" w:rsidR="00E252FD" w:rsidRPr="000A51C4" w:rsidRDefault="00E252FD" w:rsidP="000A51C4">
      <w:pPr>
        <w:pStyle w:val="CodeB"/>
      </w:pPr>
    </w:p>
    <w:p w14:paraId="23AE9818" w14:textId="77777777" w:rsidR="00E252FD" w:rsidRPr="000A51C4" w:rsidRDefault="0062352A" w:rsidP="000A51C4">
      <w:pPr>
        <w:pStyle w:val="CodeB"/>
      </w:pPr>
      <w:r w:rsidRPr="000A51C4">
        <w:rPr>
          <w:rFonts w:hint="eastAsia"/>
        </w:rPr>
        <w:t xml:space="preserve">    match guess.cmp(&amp;secret_number) {</w:t>
      </w:r>
    </w:p>
    <w:p w14:paraId="7C0D9859" w14:textId="77777777" w:rsidR="00E252FD" w:rsidRPr="000A51C4" w:rsidRDefault="0062352A" w:rsidP="000A51C4">
      <w:pPr>
        <w:pStyle w:val="CodeB"/>
      </w:pPr>
      <w:r w:rsidRPr="000A51C4">
        <w:rPr>
          <w:rFonts w:hint="eastAsia"/>
        </w:rPr>
        <w:t xml:space="preserve">    // snip</w:t>
      </w:r>
    </w:p>
    <w:p w14:paraId="309A810C" w14:textId="77777777" w:rsidR="00E252FD" w:rsidRPr="000A51C4" w:rsidRDefault="0062352A" w:rsidP="000A51C4">
      <w:pPr>
        <w:pStyle w:val="CodeC"/>
      </w:pPr>
      <w:r w:rsidRPr="000A51C4">
        <w:rPr>
          <w:rFonts w:hint="eastAsia"/>
        </w:rPr>
        <w:t>}</w:t>
      </w:r>
    </w:p>
    <w:p w14:paraId="325586CC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The </w:t>
      </w:r>
      <w:r w:rsidRPr="000A51C4">
        <w:rPr>
          <w:rStyle w:val="Literal"/>
          <w:rFonts w:hint="eastAsia"/>
        </w:rPr>
        <w:t>if</w:t>
      </w:r>
      <w:r w:rsidRPr="00181762">
        <w:rPr>
          <w:rFonts w:eastAsia="Microsoft YaHei" w:hint="eastAsia"/>
        </w:rPr>
        <w:t xml:space="preserve"> expression checks to see if our value is out of range, tells the user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about the problem, and calls </w:t>
      </w:r>
      <w:r w:rsidRPr="00181762">
        <w:rPr>
          <w:rFonts w:hint="eastAsia"/>
        </w:rPr>
        <w:t>continue</w:t>
      </w:r>
      <w:r w:rsidRPr="00181762">
        <w:rPr>
          <w:rFonts w:eastAsia="Microsoft YaHei" w:hint="eastAsia"/>
        </w:rPr>
        <w:t xml:space="preserve"> to start the next iteration of the loop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and ask for another guess. After the </w:t>
      </w:r>
      <w:r w:rsidRPr="000A51C4">
        <w:rPr>
          <w:rStyle w:val="Literal"/>
          <w:rFonts w:hint="eastAsia"/>
        </w:rPr>
        <w:t>if</w:t>
      </w:r>
      <w:r w:rsidRPr="00181762">
        <w:rPr>
          <w:rFonts w:eastAsia="Microsoft YaHei" w:hint="eastAsia"/>
        </w:rPr>
        <w:t xml:space="preserve"> expression, we can proceed with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comparisons between </w:t>
      </w:r>
      <w:r w:rsidRPr="00181762">
        <w:rPr>
          <w:rFonts w:hint="eastAsia"/>
        </w:rPr>
        <w:t>guess</w:t>
      </w:r>
      <w:r w:rsidRPr="00181762">
        <w:rPr>
          <w:rFonts w:eastAsia="Microsoft YaHei" w:hint="eastAsia"/>
        </w:rPr>
        <w:t xml:space="preserve"> and the secret number knowing that guess is between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1 and 100.</w:t>
      </w:r>
    </w:p>
    <w:p w14:paraId="162106FF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However, this is not an ideal solution: if it was absolutely critical that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program only operated on values between 1 and 100, and it had many functions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with this requirement, it would be tedious (and potentially impact performance)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to have a check like this in every function.</w:t>
      </w:r>
    </w:p>
    <w:p w14:paraId="0C1611AC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Instead, we can make a new type and put the validations in the type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constructor rather than repeating them. That way,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safe for functions to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use the new type in their signatures and confidently use the values they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receive. Listing 9-8 shows one way to define a </w:t>
      </w:r>
      <w:r w:rsidRPr="00181762">
        <w:rPr>
          <w:rFonts w:hint="eastAsia"/>
        </w:rPr>
        <w:t>Guess</w:t>
      </w:r>
      <w:r w:rsidRPr="00181762">
        <w:rPr>
          <w:rFonts w:eastAsia="Microsoft YaHei" w:hint="eastAsia"/>
        </w:rPr>
        <w:t xml:space="preserve"> type that will only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create an instance of </w:t>
      </w:r>
      <w:r w:rsidRPr="00181762">
        <w:rPr>
          <w:rFonts w:hint="eastAsia"/>
        </w:rPr>
        <w:t>Guess</w:t>
      </w:r>
      <w:r w:rsidRPr="00181762">
        <w:rPr>
          <w:rFonts w:eastAsia="Microsoft YaHei" w:hint="eastAsia"/>
        </w:rPr>
        <w:t xml:space="preserve"> if the </w:t>
      </w:r>
      <w:r w:rsidRPr="00181762">
        <w:rPr>
          <w:rFonts w:hint="eastAsia"/>
        </w:rPr>
        <w:t>new</w:t>
      </w:r>
      <w:r w:rsidRPr="00181762">
        <w:rPr>
          <w:rFonts w:eastAsia="Microsoft YaHei" w:hint="eastAsia"/>
        </w:rPr>
        <w:t xml:space="preserve"> function receives a value between 1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and 100:</w:t>
      </w:r>
    </w:p>
    <w:p w14:paraId="45B0AD54" w14:textId="77777777" w:rsidR="000A51C4" w:rsidRPr="000A51C4" w:rsidRDefault="00181762" w:rsidP="000A51C4">
      <w:pPr>
        <w:pStyle w:val="CodeSingle"/>
      </w:pPr>
      <w:r w:rsidRPr="000A51C4">
        <w:rPr>
          <w:rFonts w:hint="eastAsia"/>
        </w:rPr>
        <w:t xml:space="preserve">  </w:t>
      </w:r>
      <w:r w:rsidR="0062352A" w:rsidRPr="000A51C4">
        <w:rPr>
          <w:rFonts w:hint="eastAsia"/>
        </w:rPr>
        <w:t xml:space="preserve">rust struct Guess { value: u32, } impl Guess { pub fn new(value: u32) -&gt; Guess { if value &lt; 1 || value &gt; 100 { </w:t>
      </w:r>
      <w:r w:rsidR="00233233" w:rsidRPr="000A51C4">
        <w:rPr>
          <w:rFonts w:hint="eastAsia"/>
        </w:rPr>
        <w:t>panic!</w:t>
      </w:r>
      <w:r w:rsidR="0062352A" w:rsidRPr="000A51C4">
        <w:rPr>
          <w:rFonts w:hint="eastAsia"/>
        </w:rPr>
        <w:t>("Guess value must be between 1 and 100, got {}.", value); } Guess { value: value, } } pub fn value(&amp;self) -&gt; u32 { self.value } }</w:t>
      </w:r>
      <w:r w:rsidRPr="000A51C4">
        <w:rPr>
          <w:rFonts w:hint="eastAsia"/>
        </w:rPr>
        <w:t xml:space="preserve">    </w:t>
      </w:r>
    </w:p>
    <w:p w14:paraId="25F6520C" w14:textId="77777777" w:rsidR="00E252FD" w:rsidRDefault="0062352A" w:rsidP="000A51C4">
      <w:pPr>
        <w:pStyle w:val="Caption"/>
      </w:pPr>
      <w:r>
        <w:rPr>
          <w:rFonts w:hint="eastAsia"/>
        </w:rPr>
        <w:t xml:space="preserve">Listing 9-8: A </w:t>
      </w:r>
      <w:r w:rsidRPr="00CB7568">
        <w:rPr>
          <w:rStyle w:val="Literal"/>
          <w:rFonts w:hint="eastAsia"/>
        </w:rPr>
        <w:t>Guess</w:t>
      </w:r>
      <w:r>
        <w:rPr>
          <w:rFonts w:hint="eastAsia"/>
        </w:rPr>
        <w:t xml:space="preserve"> type that will only continue with values between 1 and</w:t>
      </w:r>
      <w:r w:rsidR="00181762">
        <w:rPr>
          <w:rFonts w:hint="eastAsia"/>
        </w:rPr>
        <w:t xml:space="preserve"> </w:t>
      </w:r>
      <w:r>
        <w:rPr>
          <w:rFonts w:hint="eastAsia"/>
        </w:rPr>
        <w:t>100</w:t>
      </w:r>
      <w:r w:rsidR="00181762">
        <w:rPr>
          <w:rFonts w:hint="eastAsia"/>
        </w:rPr>
        <w:t xml:space="preserve">   </w:t>
      </w:r>
    </w:p>
    <w:p w14:paraId="75B66ABA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First, we define a struct named </w:t>
      </w:r>
      <w:r w:rsidRPr="000A51C4">
        <w:rPr>
          <w:rStyle w:val="Literal"/>
          <w:rFonts w:hint="eastAsia"/>
        </w:rPr>
        <w:t>Guess</w:t>
      </w:r>
      <w:r w:rsidRPr="00181762">
        <w:rPr>
          <w:rFonts w:eastAsia="Microsoft YaHei" w:hint="eastAsia"/>
        </w:rPr>
        <w:t xml:space="preserve"> that has a field named </w:t>
      </w:r>
      <w:r w:rsidRPr="00181762">
        <w:rPr>
          <w:rFonts w:hint="eastAsia"/>
        </w:rPr>
        <w:t>value</w:t>
      </w:r>
      <w:r w:rsidRPr="00181762">
        <w:rPr>
          <w:rFonts w:eastAsia="Microsoft YaHei" w:hint="eastAsia"/>
        </w:rPr>
        <w:t xml:space="preserve"> that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holds a </w:t>
      </w:r>
      <w:r w:rsidRPr="00181762">
        <w:rPr>
          <w:rFonts w:hint="eastAsia"/>
        </w:rPr>
        <w:t>u32</w:t>
      </w:r>
      <w:r w:rsidRPr="00181762">
        <w:rPr>
          <w:rFonts w:eastAsia="Microsoft YaHei" w:hint="eastAsia"/>
        </w:rPr>
        <w:t>. This is where the number will be stored.</w:t>
      </w:r>
    </w:p>
    <w:p w14:paraId="72294FA3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Then we implement an associated function named </w:t>
      </w:r>
      <w:r w:rsidRPr="00181762">
        <w:rPr>
          <w:rFonts w:hint="eastAsia"/>
        </w:rPr>
        <w:t>new</w:t>
      </w:r>
      <w:r w:rsidRPr="00181762">
        <w:rPr>
          <w:rFonts w:eastAsia="Microsoft YaHei" w:hint="eastAsia"/>
        </w:rPr>
        <w:t xml:space="preserve"> on </w:t>
      </w:r>
      <w:r w:rsidRPr="000A51C4">
        <w:rPr>
          <w:rStyle w:val="Literal"/>
          <w:rFonts w:hint="eastAsia"/>
        </w:rPr>
        <w:t>Guess</w:t>
      </w:r>
      <w:r w:rsidRPr="00181762">
        <w:rPr>
          <w:rFonts w:eastAsia="Microsoft YaHei" w:hint="eastAsia"/>
        </w:rPr>
        <w:t xml:space="preserve"> that is a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constructor of </w:t>
      </w:r>
      <w:r w:rsidRPr="000A51C4">
        <w:rPr>
          <w:rStyle w:val="Literal"/>
          <w:rFonts w:hint="eastAsia"/>
        </w:rPr>
        <w:t>Guess</w:t>
      </w:r>
      <w:r w:rsidRPr="00181762">
        <w:rPr>
          <w:rFonts w:eastAsia="Microsoft YaHei" w:hint="eastAsia"/>
        </w:rPr>
        <w:t xml:space="preserve"> values. The </w:t>
      </w:r>
      <w:r w:rsidRPr="00181762">
        <w:rPr>
          <w:rFonts w:hint="eastAsia"/>
        </w:rPr>
        <w:t>new</w:t>
      </w:r>
      <w:r w:rsidRPr="00181762">
        <w:rPr>
          <w:rFonts w:eastAsia="Microsoft YaHei" w:hint="eastAsia"/>
        </w:rPr>
        <w:t xml:space="preserve"> function takes one argument named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hint="eastAsia"/>
        </w:rPr>
        <w:t>value</w:t>
      </w:r>
      <w:r w:rsidRPr="00181762">
        <w:rPr>
          <w:rFonts w:eastAsia="Microsoft YaHei" w:hint="eastAsia"/>
        </w:rPr>
        <w:t xml:space="preserve"> of type </w:t>
      </w:r>
      <w:r w:rsidRPr="00181762">
        <w:rPr>
          <w:rFonts w:hint="eastAsia"/>
        </w:rPr>
        <w:t>u32</w:t>
      </w:r>
      <w:r w:rsidRPr="00181762">
        <w:rPr>
          <w:rFonts w:eastAsia="Microsoft YaHei" w:hint="eastAsia"/>
        </w:rPr>
        <w:t xml:space="preserve"> and returns a </w:t>
      </w:r>
      <w:r w:rsidRPr="000A51C4">
        <w:rPr>
          <w:rStyle w:val="Literal"/>
          <w:rFonts w:hint="eastAsia"/>
        </w:rPr>
        <w:t>Guess</w:t>
      </w:r>
      <w:r w:rsidRPr="00181762">
        <w:rPr>
          <w:rFonts w:eastAsia="Microsoft YaHei" w:hint="eastAsia"/>
        </w:rPr>
        <w:t xml:space="preserve">. The code in the body of the </w:t>
      </w:r>
      <w:r w:rsidRPr="00181762">
        <w:rPr>
          <w:rFonts w:hint="eastAsia"/>
        </w:rPr>
        <w:t>new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function tests the </w:t>
      </w:r>
      <w:r w:rsidRPr="00181762">
        <w:rPr>
          <w:rFonts w:hint="eastAsia"/>
        </w:rPr>
        <w:t>value</w:t>
      </w:r>
      <w:r w:rsidRPr="00181762">
        <w:rPr>
          <w:rFonts w:eastAsia="Microsoft YaHei" w:hint="eastAsia"/>
        </w:rPr>
        <w:t xml:space="preserve"> argument to make sure it is between 1 and 100. If</w:t>
      </w:r>
      <w:r w:rsidR="00181762">
        <w:rPr>
          <w:rFonts w:eastAsia="Microsoft YaHei" w:hint="eastAsia"/>
        </w:rPr>
        <w:t xml:space="preserve"> </w:t>
      </w:r>
      <w:r w:rsidRPr="00181762">
        <w:rPr>
          <w:rFonts w:hint="eastAsia"/>
        </w:rPr>
        <w:t>value</w:t>
      </w:r>
      <w:r w:rsidRPr="00181762">
        <w:rPr>
          <w:rFonts w:eastAsia="Microsoft YaHei" w:hint="eastAsia"/>
        </w:rPr>
        <w:t xml:space="preserve"> doesn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t pass this test, we call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>, which will alert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lastRenderedPageBreak/>
        <w:t>programmer who is calling this code that they have a bug they need to fix,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since creating a </w:t>
      </w:r>
      <w:r w:rsidRPr="000A51C4">
        <w:rPr>
          <w:rStyle w:val="Literal"/>
          <w:rFonts w:hint="eastAsia"/>
        </w:rPr>
        <w:t>Guess</w:t>
      </w:r>
      <w:r w:rsidRPr="00181762">
        <w:rPr>
          <w:rFonts w:eastAsia="Microsoft YaHei" w:hint="eastAsia"/>
        </w:rPr>
        <w:t xml:space="preserve"> with a </w:t>
      </w:r>
      <w:r w:rsidRPr="00181762">
        <w:rPr>
          <w:rFonts w:hint="eastAsia"/>
        </w:rPr>
        <w:t>value</w:t>
      </w:r>
      <w:r w:rsidRPr="00181762">
        <w:rPr>
          <w:rFonts w:eastAsia="Microsoft YaHei" w:hint="eastAsia"/>
        </w:rPr>
        <w:t xml:space="preserve"> outside this range would violate the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contract that </w:t>
      </w:r>
      <w:r w:rsidRPr="000A51C4">
        <w:rPr>
          <w:rStyle w:val="Literal"/>
          <w:rFonts w:hint="eastAsia"/>
        </w:rPr>
        <w:t>Guess::new</w:t>
      </w:r>
      <w:r w:rsidRPr="00181762">
        <w:rPr>
          <w:rFonts w:eastAsia="Microsoft YaHei" w:hint="eastAsia"/>
        </w:rPr>
        <w:t xml:space="preserve"> is relying on. The conditions in which </w:t>
      </w:r>
      <w:r w:rsidRPr="000A51C4">
        <w:rPr>
          <w:rStyle w:val="Literal"/>
          <w:rFonts w:hint="eastAsia"/>
        </w:rPr>
        <w:t>Guess::new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might panic should be discussed in its public-facing API documentation; 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ll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cover documentation conventions around indicating the possibility of a </w:t>
      </w:r>
      <w:r w:rsidR="00233233" w:rsidRPr="00233233">
        <w:rPr>
          <w:rStyle w:val="Literal"/>
          <w:rFonts w:hint="eastAsia"/>
        </w:rPr>
        <w:t>panic!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in the API documentation that you create in Chapter 14. If </w:t>
      </w:r>
      <w:r w:rsidRPr="00181762">
        <w:rPr>
          <w:rFonts w:hint="eastAsia"/>
        </w:rPr>
        <w:t>value</w:t>
      </w:r>
      <w:r w:rsidRPr="00181762">
        <w:rPr>
          <w:rFonts w:eastAsia="Microsoft YaHei" w:hint="eastAsia"/>
        </w:rPr>
        <w:t xml:space="preserve"> does pass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the test, we create a new </w:t>
      </w:r>
      <w:r w:rsidRPr="000A51C4">
        <w:rPr>
          <w:rStyle w:val="Literal"/>
          <w:rFonts w:hint="eastAsia"/>
        </w:rPr>
        <w:t>Guess</w:t>
      </w:r>
      <w:r w:rsidRPr="00181762">
        <w:rPr>
          <w:rFonts w:eastAsia="Microsoft YaHei" w:hint="eastAsia"/>
        </w:rPr>
        <w:t xml:space="preserve"> with its </w:t>
      </w:r>
      <w:r w:rsidRPr="00181762">
        <w:rPr>
          <w:rFonts w:hint="eastAsia"/>
        </w:rPr>
        <w:t>value</w:t>
      </w:r>
      <w:r w:rsidRPr="00181762">
        <w:rPr>
          <w:rFonts w:eastAsia="Microsoft YaHei" w:hint="eastAsia"/>
        </w:rPr>
        <w:t xml:space="preserve"> field set to the </w:t>
      </w:r>
      <w:r w:rsidRPr="00181762">
        <w:rPr>
          <w:rFonts w:hint="eastAsia"/>
        </w:rPr>
        <w:t>value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argument, and return the </w:t>
      </w:r>
      <w:r w:rsidRPr="000A51C4">
        <w:rPr>
          <w:rStyle w:val="Literal"/>
          <w:rFonts w:hint="eastAsia"/>
        </w:rPr>
        <w:t>Guess</w:t>
      </w:r>
      <w:r w:rsidRPr="00181762">
        <w:rPr>
          <w:rFonts w:eastAsia="Microsoft YaHei" w:hint="eastAsia"/>
        </w:rPr>
        <w:t>.</w:t>
      </w:r>
    </w:p>
    <w:p w14:paraId="35E119F9" w14:textId="77777777" w:rsidR="00E252FD" w:rsidRDefault="00181762">
      <w:pPr>
        <w:rPr>
          <w:rFonts w:ascii="Microsoft YaHei" w:eastAsia="Microsoft YaHei" w:hAnsi="Microsoft YaHei" w:cs="Lucida Grande"/>
          <w:sz w:val="22"/>
          <w:szCs w:val="22"/>
        </w:rPr>
      </w:pPr>
      <w:r>
        <w:rPr>
          <w:rFonts w:ascii="Microsoft YaHei" w:eastAsia="Microsoft YaHei" w:hAnsi="Microsoft YaHei" w:cs="Lucida Grande" w:hint="eastAsia"/>
          <w:sz w:val="22"/>
          <w:szCs w:val="22"/>
        </w:rPr>
        <w:t xml:space="preserve"> </w:t>
      </w:r>
    </w:p>
    <w:p w14:paraId="17AE45BE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 xml:space="preserve">Next, we implement a method named </w:t>
      </w:r>
      <w:r w:rsidRPr="00181762">
        <w:rPr>
          <w:rFonts w:hint="eastAsia"/>
        </w:rPr>
        <w:t>value</w:t>
      </w:r>
      <w:r w:rsidRPr="00181762">
        <w:rPr>
          <w:rFonts w:eastAsia="Microsoft YaHei" w:hint="eastAsia"/>
        </w:rPr>
        <w:t xml:space="preserve"> that borrows </w:t>
      </w:r>
      <w:r w:rsidRPr="00181762">
        <w:rPr>
          <w:rFonts w:hint="eastAsia"/>
        </w:rPr>
        <w:t>self</w:t>
      </w:r>
      <w:r w:rsidRPr="00181762">
        <w:rPr>
          <w:rFonts w:eastAsia="Microsoft YaHei" w:hint="eastAsia"/>
        </w:rPr>
        <w:t>, doesn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take any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other arguments, and returns a </w:t>
      </w:r>
      <w:r w:rsidRPr="00181762">
        <w:rPr>
          <w:rFonts w:hint="eastAsia"/>
        </w:rPr>
        <w:t>u32</w:t>
      </w:r>
      <w:r w:rsidRPr="00181762">
        <w:rPr>
          <w:rFonts w:eastAsia="Microsoft YaHei" w:hint="eastAsia"/>
        </w:rPr>
        <w:t>. This is a kind of method sometimes called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a getter, since its purpose is to get some data from its fields and return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it. This public method is necessary because the </w:t>
      </w:r>
      <w:r w:rsidRPr="00181762">
        <w:rPr>
          <w:rFonts w:hint="eastAsia"/>
        </w:rPr>
        <w:t>value</w:t>
      </w:r>
      <w:r w:rsidRPr="00181762">
        <w:rPr>
          <w:rFonts w:eastAsia="Microsoft YaHei" w:hint="eastAsia"/>
        </w:rPr>
        <w:t xml:space="preserve"> field of the </w:t>
      </w:r>
      <w:r w:rsidRPr="000A51C4">
        <w:rPr>
          <w:rStyle w:val="Literal"/>
          <w:rFonts w:hint="eastAsia"/>
        </w:rPr>
        <w:t>Guess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struct is private. It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important that the </w:t>
      </w:r>
      <w:r w:rsidRPr="00181762">
        <w:rPr>
          <w:rFonts w:hint="eastAsia"/>
        </w:rPr>
        <w:t>value</w:t>
      </w:r>
      <w:r w:rsidRPr="00181762">
        <w:rPr>
          <w:rFonts w:eastAsia="Microsoft YaHei" w:hint="eastAsia"/>
        </w:rPr>
        <w:t xml:space="preserve"> field is private so that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code using the </w:t>
      </w:r>
      <w:r w:rsidRPr="000A51C4">
        <w:rPr>
          <w:rStyle w:val="Literal"/>
          <w:rFonts w:hint="eastAsia"/>
        </w:rPr>
        <w:t>Guess</w:t>
      </w:r>
      <w:r w:rsidRPr="00181762">
        <w:rPr>
          <w:rFonts w:eastAsia="Microsoft YaHei" w:hint="eastAsia"/>
        </w:rPr>
        <w:t xml:space="preserve"> struct is not allowed to set </w:t>
      </w:r>
      <w:r w:rsidRPr="00181762">
        <w:rPr>
          <w:rFonts w:hint="eastAsia"/>
        </w:rPr>
        <w:t>value</w:t>
      </w:r>
      <w:r w:rsidRPr="00181762">
        <w:rPr>
          <w:rFonts w:eastAsia="Microsoft YaHei" w:hint="eastAsia"/>
        </w:rPr>
        <w:t xml:space="preserve"> directly: callers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must use the </w:t>
      </w:r>
      <w:r w:rsidRPr="000A51C4">
        <w:rPr>
          <w:rStyle w:val="Literal"/>
          <w:rFonts w:hint="eastAsia"/>
        </w:rPr>
        <w:t>Guess::new</w:t>
      </w:r>
      <w:r w:rsidRPr="00181762">
        <w:rPr>
          <w:rFonts w:eastAsia="Microsoft YaHei" w:hint="eastAsia"/>
        </w:rPr>
        <w:t xml:space="preserve"> constructor function to create an instance of</w:t>
      </w:r>
      <w:r w:rsidR="00181762">
        <w:rPr>
          <w:rFonts w:eastAsia="Microsoft YaHei" w:hint="eastAsia"/>
        </w:rPr>
        <w:t xml:space="preserve"> </w:t>
      </w:r>
      <w:r w:rsidRPr="000A51C4">
        <w:rPr>
          <w:rStyle w:val="Literal"/>
          <w:rFonts w:hint="eastAsia"/>
        </w:rPr>
        <w:t>Guess</w:t>
      </w:r>
      <w:r w:rsidRPr="00181762">
        <w:rPr>
          <w:rFonts w:eastAsia="Microsoft YaHei" w:hint="eastAsia"/>
        </w:rPr>
        <w:t>, which ensures there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 xml:space="preserve">s no way for a </w:t>
      </w:r>
      <w:r w:rsidRPr="000A51C4">
        <w:rPr>
          <w:rStyle w:val="Literal"/>
          <w:rFonts w:hint="eastAsia"/>
        </w:rPr>
        <w:t>Guess</w:t>
      </w:r>
      <w:r w:rsidRPr="00181762">
        <w:rPr>
          <w:rFonts w:eastAsia="Microsoft YaHei" w:hint="eastAsia"/>
        </w:rPr>
        <w:t xml:space="preserve"> to have a </w:t>
      </w:r>
      <w:r w:rsidRPr="00181762">
        <w:rPr>
          <w:rFonts w:hint="eastAsia"/>
        </w:rPr>
        <w:t>value</w:t>
      </w:r>
      <w:r w:rsidRPr="00181762">
        <w:rPr>
          <w:rFonts w:eastAsia="Microsoft YaHei" w:hint="eastAsia"/>
        </w:rPr>
        <w:t xml:space="preserve"> that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hasn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been checked by the conditions in the constructor.</w:t>
      </w:r>
    </w:p>
    <w:p w14:paraId="13B64D2A" w14:textId="77777777" w:rsidR="00E252FD" w:rsidRPr="00181762" w:rsidRDefault="0062352A" w:rsidP="00CB7568">
      <w:pPr>
        <w:pStyle w:val="Body"/>
        <w:rPr>
          <w:rFonts w:eastAsia="Microsoft YaHei"/>
        </w:rPr>
      </w:pPr>
      <w:r w:rsidRPr="00181762">
        <w:rPr>
          <w:rFonts w:eastAsia="Microsoft YaHei" w:hint="eastAsia"/>
        </w:rPr>
        <w:t>A function that takes as an argument or returns only numbers between 1 and 100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could then declare in its signature that it takes a </w:t>
      </w:r>
      <w:r w:rsidRPr="000A51C4">
        <w:rPr>
          <w:rStyle w:val="Literal"/>
          <w:rFonts w:hint="eastAsia"/>
        </w:rPr>
        <w:t>Guess</w:t>
      </w:r>
      <w:r w:rsidRPr="00181762">
        <w:rPr>
          <w:rFonts w:eastAsia="Microsoft YaHei" w:hint="eastAsia"/>
        </w:rPr>
        <w:t xml:space="preserve"> rather than a</w:t>
      </w:r>
      <w:r w:rsidR="00181762">
        <w:rPr>
          <w:rFonts w:eastAsia="Microsoft YaHei" w:hint="eastAsia"/>
        </w:rPr>
        <w:t xml:space="preserve"> </w:t>
      </w:r>
      <w:r w:rsidRPr="00181762">
        <w:rPr>
          <w:rFonts w:hint="eastAsia"/>
        </w:rPr>
        <w:t>u32</w:t>
      </w:r>
      <w:r w:rsidRPr="00181762">
        <w:rPr>
          <w:rFonts w:eastAsia="Microsoft YaHei" w:hint="eastAsia"/>
        </w:rPr>
        <w:t>, and wouldn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need to do any additional checks in its body.</w:t>
      </w:r>
    </w:p>
    <w:p w14:paraId="53BAEE24" w14:textId="77777777" w:rsidR="00E252FD" w:rsidRDefault="0062352A" w:rsidP="00181762">
      <w:pPr>
        <w:pStyle w:val="HeadA"/>
        <w:rPr>
          <w:rFonts w:eastAsia="Microsoft YaHei"/>
          <w:sz w:val="36"/>
          <w:szCs w:val="36"/>
        </w:rPr>
      </w:pPr>
      <w:bookmarkStart w:id="44" w:name="summary"/>
      <w:bookmarkStart w:id="45" w:name="_Toc474426193"/>
      <w:bookmarkEnd w:id="44"/>
      <w:r>
        <w:rPr>
          <w:rFonts w:eastAsia="Microsoft YaHei" w:hint="eastAsia"/>
        </w:rPr>
        <w:t>Summary</w:t>
      </w:r>
      <w:bookmarkEnd w:id="45"/>
    </w:p>
    <w:p w14:paraId="454EC986" w14:textId="77777777" w:rsidR="00E252FD" w:rsidRPr="00181762" w:rsidRDefault="0062352A" w:rsidP="000A51C4">
      <w:pPr>
        <w:pStyle w:val="BodyFirst"/>
        <w:rPr>
          <w:rFonts w:eastAsia="Microsoft YaHei"/>
        </w:rPr>
      </w:pPr>
      <w:r w:rsidRPr="00181762">
        <w:rPr>
          <w:rFonts w:eastAsia="Microsoft YaHei" w:hint="eastAsia"/>
        </w:rPr>
        <w:t>Rust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error handling features are designed to help you write more robust code.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The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macro signals that your program is in a state it can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t handle, and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lets you tell the process to stop instead of trying to proceed with invalid or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incorrect values. The </w:t>
      </w:r>
      <w:r w:rsidRPr="000A51C4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</w:t>
      </w:r>
      <w:proofErr w:type="spellStart"/>
      <w:r w:rsidRPr="00181762">
        <w:rPr>
          <w:rFonts w:eastAsia="Microsoft YaHei" w:hint="eastAsia"/>
        </w:rPr>
        <w:t>enum</w:t>
      </w:r>
      <w:proofErr w:type="spellEnd"/>
      <w:r w:rsidRPr="00181762">
        <w:rPr>
          <w:rFonts w:eastAsia="Microsoft YaHei" w:hint="eastAsia"/>
        </w:rPr>
        <w:t xml:space="preserve"> uses Rust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type system to indicate that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operations might fail in a way that your code could recover from. You can use</w:t>
      </w:r>
      <w:r w:rsidR="00181762">
        <w:rPr>
          <w:rFonts w:eastAsia="Microsoft YaHei" w:hint="eastAsia"/>
        </w:rPr>
        <w:t xml:space="preserve"> </w:t>
      </w:r>
      <w:r w:rsidRPr="000A51C4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to tell code that calls your code that it needs to handle potential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success or failure as well. Using </w:t>
      </w:r>
      <w:r w:rsidR="00233233" w:rsidRPr="00233233">
        <w:rPr>
          <w:rStyle w:val="Literal"/>
          <w:rFonts w:hint="eastAsia"/>
        </w:rPr>
        <w:t>panic!</w:t>
      </w:r>
      <w:r w:rsidRPr="00181762">
        <w:rPr>
          <w:rFonts w:eastAsia="Microsoft YaHei" w:hint="eastAsia"/>
        </w:rPr>
        <w:t xml:space="preserve"> and </w:t>
      </w:r>
      <w:r w:rsidRPr="000A51C4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in the appropriate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situations will make your code more reliable in the face of inevitable problems.</w:t>
      </w:r>
    </w:p>
    <w:p w14:paraId="7A95E97A" w14:textId="77777777" w:rsidR="00E252FD" w:rsidRPr="00181762" w:rsidRDefault="0062352A" w:rsidP="00CB7568">
      <w:pPr>
        <w:pStyle w:val="Body"/>
        <w:rPr>
          <w:rFonts w:eastAsia="Microsoft YaHei"/>
        </w:rPr>
      </w:pPr>
      <w:commentRangeStart w:id="46"/>
      <w:r w:rsidRPr="00181762">
        <w:rPr>
          <w:rFonts w:eastAsia="Microsoft YaHei" w:hint="eastAsia"/>
        </w:rPr>
        <w:t>Now that we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ve seen useful ways that the standard library uses generics with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 xml:space="preserve">the </w:t>
      </w:r>
      <w:r w:rsidRPr="000A51C4">
        <w:rPr>
          <w:rStyle w:val="Literal"/>
          <w:rFonts w:hint="eastAsia"/>
        </w:rPr>
        <w:t>Option</w:t>
      </w:r>
      <w:r w:rsidRPr="00181762">
        <w:rPr>
          <w:rFonts w:eastAsia="Microsoft YaHei" w:hint="eastAsia"/>
        </w:rPr>
        <w:t xml:space="preserve"> and </w:t>
      </w:r>
      <w:r w:rsidRPr="000A51C4">
        <w:rPr>
          <w:rStyle w:val="Literal"/>
          <w:rFonts w:hint="eastAsia"/>
        </w:rPr>
        <w:t>Result</w:t>
      </w:r>
      <w:r w:rsidRPr="00181762">
        <w:rPr>
          <w:rFonts w:eastAsia="Microsoft YaHei" w:hint="eastAsia"/>
        </w:rPr>
        <w:t xml:space="preserve"> </w:t>
      </w:r>
      <w:proofErr w:type="spellStart"/>
      <w:r w:rsidRPr="00181762">
        <w:rPr>
          <w:rFonts w:eastAsia="Microsoft YaHei" w:hint="eastAsia"/>
        </w:rPr>
        <w:t>enums</w:t>
      </w:r>
      <w:proofErr w:type="spellEnd"/>
      <w:r w:rsidRPr="00181762">
        <w:rPr>
          <w:rFonts w:eastAsia="Microsoft YaHei" w:hint="eastAsia"/>
        </w:rPr>
        <w:t>, let</w:t>
      </w:r>
      <w:r w:rsidR="00CB7568">
        <w:rPr>
          <w:rFonts w:eastAsia="Microsoft YaHei"/>
        </w:rPr>
        <w:t>’</w:t>
      </w:r>
      <w:r w:rsidRPr="00181762">
        <w:rPr>
          <w:rFonts w:eastAsia="Microsoft YaHei" w:hint="eastAsia"/>
        </w:rPr>
        <w:t>s talk about how generics work and how you</w:t>
      </w:r>
      <w:r w:rsidR="00181762">
        <w:rPr>
          <w:rFonts w:eastAsia="Microsoft YaHei" w:hint="eastAsia"/>
        </w:rPr>
        <w:t xml:space="preserve"> </w:t>
      </w:r>
      <w:r w:rsidRPr="00181762">
        <w:rPr>
          <w:rFonts w:eastAsia="Microsoft YaHei" w:hint="eastAsia"/>
        </w:rPr>
        <w:t>can make use of them in your code.</w:t>
      </w:r>
      <w:commentRangeEnd w:id="46"/>
      <w:r w:rsidR="00F44D78">
        <w:rPr>
          <w:rStyle w:val="CommentReference"/>
        </w:rPr>
        <w:commentReference w:id="46"/>
      </w:r>
    </w:p>
    <w:sectPr w:rsidR="00E252FD" w:rsidRPr="00181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Liz" w:date="2017-02-15T16:39:00Z" w:initials="LC">
    <w:p w14:paraId="7AC09078" w14:textId="70B615C0" w:rsidR="00630E61" w:rsidRDefault="00630E61">
      <w:pPr>
        <w:pStyle w:val="CommentText"/>
      </w:pPr>
      <w:r>
        <w:rPr>
          <w:rStyle w:val="CommentReference"/>
        </w:rPr>
        <w:annotationRef/>
      </w:r>
      <w:r>
        <w:t xml:space="preserve">Can you expand this heading out a little, make it more descriptive? </w:t>
      </w:r>
    </w:p>
  </w:comment>
  <w:comment w:id="6" w:author="eddyb" w:date="2017-02-15T14:31:00Z" w:initials="eddyb">
    <w:p w14:paraId="5CE30DAB" w14:textId="77777777" w:rsidR="00AE7E9F" w:rsidRDefault="00AE7E9F">
      <w:pPr>
        <w:pStyle w:val="CommentText"/>
      </w:pPr>
      <w:r>
        <w:rPr>
          <w:rStyle w:val="CommentReference"/>
        </w:rPr>
        <w:annotationRef/>
      </w:r>
      <w:r>
        <w:t>“</w:t>
      </w:r>
      <w:proofErr w:type="gramStart"/>
      <w:r>
        <w:t>project</w:t>
      </w:r>
      <w:proofErr w:type="gramEnd"/>
      <w:r>
        <w:t>” might fit better (“binary” and “program” sort of mean the same thing here AFAICT)</w:t>
      </w:r>
    </w:p>
  </w:comment>
  <w:comment w:id="7" w:author="eddyb" w:date="2017-02-15T14:30:00Z" w:initials="eddyb">
    <w:p w14:paraId="0D904B8A" w14:textId="77777777" w:rsidR="00AE7E9F" w:rsidRDefault="00AE7E9F">
      <w:pPr>
        <w:pStyle w:val="CommentText"/>
      </w:pPr>
      <w:r>
        <w:rPr>
          <w:rStyle w:val="CommentReference"/>
        </w:rPr>
        <w:annotationRef/>
      </w:r>
      <w:r>
        <w:t>This looks like it needs a bit of code (monospace w/ blue foreground?) styling.</w:t>
      </w:r>
    </w:p>
  </w:comment>
  <w:comment w:id="10" w:author="eddyb" w:date="2017-02-15T14:32:00Z" w:initials="eddyb">
    <w:p w14:paraId="73AEAE9E" w14:textId="77777777" w:rsidR="00AE7E9F" w:rsidRPr="00AE7E9F" w:rsidRDefault="00AE7E9F">
      <w:pPr>
        <w:pStyle w:val="CommentText"/>
      </w:pPr>
      <w:r>
        <w:rPr>
          <w:rStyle w:val="CommentReference"/>
        </w:rPr>
        <w:annotationRef/>
      </w:r>
      <w:r>
        <w:t xml:space="preserve">Ugh, the ../ at the start of the path is likely a “bug” due to the relative paths in the new </w:t>
      </w:r>
      <w:proofErr w:type="spellStart"/>
      <w:r>
        <w:t>Cargo.toml</w:t>
      </w:r>
      <w:proofErr w:type="spellEnd"/>
      <w:r>
        <w:t xml:space="preserve"> files in rust-</w:t>
      </w:r>
      <w:proofErr w:type="spellStart"/>
      <w:r>
        <w:t>lang</w:t>
      </w:r>
      <w:proofErr w:type="spellEnd"/>
      <w:r>
        <w:t>/rust.</w:t>
      </w:r>
    </w:p>
  </w:comment>
  <w:comment w:id="11" w:author="Liz" w:date="2017-02-09T17:10:00Z" w:initials="LC">
    <w:p w14:paraId="0F6DDA2A" w14:textId="77777777" w:rsidR="00D56EE1" w:rsidRDefault="00D56EE1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Are the double dots here intentional?</w:t>
      </w:r>
    </w:p>
  </w:comment>
  <w:comment w:id="12" w:author="eddyb" w:date="2017-02-15T14:34:00Z" w:initials="eddyb">
    <w:p w14:paraId="04572CFE" w14:textId="77777777" w:rsidR="00AE7E9F" w:rsidRDefault="00AE7E9F">
      <w:pPr>
        <w:pStyle w:val="CommentText"/>
      </w:pPr>
      <w:r>
        <w:rPr>
          <w:rStyle w:val="CommentReference"/>
        </w:rPr>
        <w:annotationRef/>
      </w:r>
      <w:r>
        <w:t>It’s more obvious in the first few lines, but it looks like this whole code block is ignoring newlines.</w:t>
      </w:r>
    </w:p>
  </w:comment>
  <w:comment w:id="13" w:author="Liz" w:date="2017-02-15T16:41:00Z" w:initials="LC">
    <w:p w14:paraId="4281027E" w14:textId="73F9836E" w:rsidR="00630E61" w:rsidRDefault="00630E61">
      <w:pPr>
        <w:pStyle w:val="CommentText"/>
      </w:pPr>
      <w:r>
        <w:rPr>
          <w:rStyle w:val="CommentReference"/>
        </w:rPr>
        <w:annotationRef/>
      </w:r>
      <w:proofErr w:type="spellStart"/>
      <w:r>
        <w:t>Aus</w:t>
      </w:r>
      <w:proofErr w:type="spellEnd"/>
      <w:r>
        <w:t>: I wasn’t sure how to format this, as one run-on line?</w:t>
      </w:r>
    </w:p>
  </w:comment>
  <w:comment w:id="16" w:author="eddyb" w:date="2017-02-15T14:35:00Z" w:initials="eddyb">
    <w:p w14:paraId="1F65B470" w14:textId="77777777" w:rsidR="00AE7E9F" w:rsidRDefault="00AE7E9F">
      <w:pPr>
        <w:pStyle w:val="CommentText"/>
      </w:pPr>
      <w:r>
        <w:rPr>
          <w:rStyle w:val="CommentReference"/>
        </w:rPr>
        <w:annotationRef/>
      </w:r>
      <w:r>
        <w:t>More reasons to put generics (at least a primer) before chapter 8.</w:t>
      </w:r>
    </w:p>
  </w:comment>
  <w:comment w:id="17" w:author="Liz" w:date="2017-02-09T17:13:00Z" w:initials="LC">
    <w:p w14:paraId="1BC7EDF4" w14:textId="77777777" w:rsidR="00D56EE1" w:rsidRDefault="00D56EE1">
      <w:pPr>
        <w:pStyle w:val="CommentText"/>
      </w:pPr>
      <w:r>
        <w:rPr>
          <w:rStyle w:val="CommentReference"/>
        </w:rPr>
        <w:annotationRef/>
      </w:r>
      <w:r>
        <w:t>Is this right? Did this get mangled in styling?</w:t>
      </w:r>
    </w:p>
  </w:comment>
  <w:comment w:id="18" w:author="eddyb" w:date="2017-02-15T14:36:00Z" w:initials="eddyb">
    <w:p w14:paraId="60006522" w14:textId="77777777" w:rsidR="00AE7E9F" w:rsidRDefault="00AE7E9F">
      <w:pPr>
        <w:pStyle w:val="CommentText"/>
      </w:pPr>
      <w:r>
        <w:rPr>
          <w:rStyle w:val="CommentReference"/>
        </w:rPr>
        <w:annotationRef/>
      </w:r>
      <w:r>
        <w:t xml:space="preserve">Heh, I was wondering the same thing (I noticed it on the </w:t>
      </w:r>
      <w:proofErr w:type="spellStart"/>
      <w:r>
        <w:t>backtrace</w:t>
      </w:r>
      <w:proofErr w:type="spellEnd"/>
      <w:r>
        <w:t xml:space="preserve"> listing above, too)</w:t>
      </w:r>
    </w:p>
  </w:comment>
  <w:comment w:id="21" w:author="Liz" w:date="2017-02-15T16:43:00Z" w:initials="LC">
    <w:p w14:paraId="5E51300B" w14:textId="65B5E830" w:rsidR="00630E61" w:rsidRDefault="00630E61">
      <w:pPr>
        <w:pStyle w:val="CommentText"/>
      </w:pPr>
      <w:r>
        <w:rPr>
          <w:rStyle w:val="CommentReference"/>
        </w:rPr>
        <w:annotationRef/>
      </w:r>
      <w:r>
        <w:t>Ah, much conversion trouble in this chapter, apologies! Do we just need to delete this line?</w:t>
      </w:r>
    </w:p>
  </w:comment>
  <w:comment w:id="20" w:author="eddyb" w:date="2017-02-15T16:43:00Z" w:initials="eddyb">
    <w:p w14:paraId="0A34ABBC" w14:textId="5315AEF1" w:rsidR="00AE7E9F" w:rsidRDefault="00AE7E9F">
      <w:pPr>
        <w:pStyle w:val="CommentText"/>
      </w:pPr>
      <w:r>
        <w:rPr>
          <w:rStyle w:val="CommentReference"/>
        </w:rPr>
        <w:annotationRef/>
      </w:r>
      <w:r>
        <w:t xml:space="preserve"> </w:t>
      </w:r>
      <w:proofErr w:type="gramStart"/>
      <w:r>
        <w:t>this</w:t>
      </w:r>
      <w:proofErr w:type="gramEnd"/>
      <w:r>
        <w:t xml:space="preserve"> looks like it came from ```</w:t>
      </w:r>
      <w:proofErr w:type="spellStart"/>
      <w:r>
        <w:t>rust,should_panic</w:t>
      </w:r>
      <w:proofErr w:type="spellEnd"/>
      <w:r>
        <w:t>, which is what the testable version of the book would use, but it was converted naively?</w:t>
      </w:r>
    </w:p>
  </w:comment>
  <w:comment w:id="46" w:author="eddyb" w:date="2017-02-15T14:42:00Z" w:initials="eddyb">
    <w:p w14:paraId="21AD11BB" w14:textId="77777777" w:rsidR="00F44D78" w:rsidRDefault="00F44D78">
      <w:pPr>
        <w:pStyle w:val="CommentText"/>
      </w:pPr>
      <w:r>
        <w:rPr>
          <w:rStyle w:val="CommentReference"/>
        </w:rPr>
        <w:annotationRef/>
      </w:r>
      <w:r>
        <w:t>Oh, this makes sense too, although in a bit of a roundabout way.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CE30DAB" w15:done="0"/>
  <w15:commentEx w15:paraId="0D904B8A" w15:done="0"/>
  <w15:commentEx w15:paraId="73AEAE9E" w15:done="0"/>
  <w15:commentEx w15:paraId="0F6DDA2A" w15:done="0"/>
  <w15:commentEx w15:paraId="04572CFE" w15:done="0"/>
  <w15:commentEx w15:paraId="1F65B470" w15:done="0"/>
  <w15:commentEx w15:paraId="1BC7EDF4" w15:done="0"/>
  <w15:commentEx w15:paraId="60006522" w15:paraIdParent="1BC7EDF4" w15:done="0"/>
  <w15:commentEx w15:paraId="0A34ABBC" w15:done="0"/>
  <w15:commentEx w15:paraId="21AD11B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Roboto Condensed">
    <w:altName w:val="Times New Roman"/>
    <w:charset w:val="00"/>
    <w:family w:val="auto"/>
    <w:pitch w:val="default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default"/>
  </w:font>
  <w:font w:name="Dogma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Futura-Book">
    <w:altName w:val="Times New Roman"/>
    <w:charset w:val="01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781716"/>
    <w:multiLevelType w:val="multilevel"/>
    <w:tmpl w:val="2F2285D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4F5D5F74"/>
    <w:multiLevelType w:val="multilevel"/>
    <w:tmpl w:val="841C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>
    <w:nsid w:val="59FF5CBD"/>
    <w:multiLevelType w:val="multilevel"/>
    <w:tmpl w:val="1D0CB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ddyb">
    <w15:presenceInfo w15:providerId="None" w15:userId="eddy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B76BBD"/>
    <w:rsid w:val="000A51C4"/>
    <w:rsid w:val="00181762"/>
    <w:rsid w:val="00233233"/>
    <w:rsid w:val="00614CE7"/>
    <w:rsid w:val="0062352A"/>
    <w:rsid w:val="00630E61"/>
    <w:rsid w:val="0077437E"/>
    <w:rsid w:val="00AE7E9F"/>
    <w:rsid w:val="00B734E2"/>
    <w:rsid w:val="00B76BBD"/>
    <w:rsid w:val="00B87D36"/>
    <w:rsid w:val="00CB7568"/>
    <w:rsid w:val="00D56EE1"/>
    <w:rsid w:val="00D72E13"/>
    <w:rsid w:val="00E252FD"/>
    <w:rsid w:val="00F4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4439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Outline List 1" w:uiPriority="99"/>
    <w:lsdException w:name="Outline List 2" w:uiPriority="99"/>
    <w:lsdException w:name="Balloon Text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C4"/>
  </w:style>
  <w:style w:type="paragraph" w:styleId="Heading1">
    <w:name w:val="heading 1"/>
    <w:basedOn w:val="Normal"/>
    <w:next w:val="Normal"/>
    <w:link w:val="Heading1Char"/>
    <w:qFormat/>
    <w:rsid w:val="00181762"/>
    <w:pPr>
      <w:keepNext/>
      <w:numPr>
        <w:numId w:val="2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1762"/>
    <w:pPr>
      <w:keepNext/>
      <w:numPr>
        <w:ilvl w:val="1"/>
        <w:numId w:val="2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81762"/>
    <w:pPr>
      <w:keepNext/>
      <w:numPr>
        <w:ilvl w:val="2"/>
        <w:numId w:val="2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1762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81762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1762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81762"/>
    <w:pPr>
      <w:numPr>
        <w:ilvl w:val="6"/>
        <w:numId w:val="2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81762"/>
    <w:pPr>
      <w:numPr>
        <w:ilvl w:val="7"/>
        <w:numId w:val="2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81762"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1762"/>
    <w:rPr>
      <w:color w:val="0000FF"/>
      <w:u w:val="single"/>
    </w:rPr>
  </w:style>
  <w:style w:type="character" w:styleId="FollowedHyperlink">
    <w:name w:val="FollowedHyperlink"/>
    <w:semiHidden/>
    <w:rsid w:val="00181762"/>
    <w:rPr>
      <w:color w:val="800080"/>
      <w:u w:val="single"/>
    </w:rPr>
  </w:style>
  <w:style w:type="character" w:styleId="HTMLCode">
    <w:name w:val="HTML Code"/>
    <w:semiHidden/>
    <w:rsid w:val="00181762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styleId="HTMLKeyboard">
    <w:name w:val="HTML Keyboard"/>
    <w:semiHidden/>
    <w:rsid w:val="0018176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81762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urier New" w:hAnsi="Courier New" w:cs="Courier New"/>
    </w:rPr>
  </w:style>
  <w:style w:type="character" w:styleId="Strong">
    <w:name w:val="Strong"/>
    <w:qFormat/>
    <w:rsid w:val="00181762"/>
    <w:rPr>
      <w:b/>
      <w:bCs/>
    </w:rPr>
  </w:style>
  <w:style w:type="paragraph" w:customStyle="1" w:styleId="tocul">
    <w:name w:val="toc&gt;ul"/>
    <w:basedOn w:val="Normal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semiHidden/>
    <w:rsid w:val="00181762"/>
    <w:rPr>
      <w:sz w:val="24"/>
      <w:szCs w:val="24"/>
    </w:rPr>
  </w:style>
  <w:style w:type="paragraph" w:customStyle="1" w:styleId="oembedall-description">
    <w:name w:val="oembedall-description"/>
    <w:basedOn w:val="Normal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pPr>
      <w:spacing w:before="100" w:beforeAutospacing="1"/>
    </w:pPr>
  </w:style>
  <w:style w:type="paragraph" w:customStyle="1" w:styleId="markdown">
    <w:name w:val="markdown"/>
    <w:basedOn w:val="Normal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pPr>
      <w:spacing w:before="100" w:beforeAutospacing="1" w:after="100" w:afterAutospacing="1"/>
    </w:pPr>
  </w:style>
  <w:style w:type="paragraph" w:customStyle="1" w:styleId="contents">
    <w:name w:val="contents"/>
    <w:basedOn w:val="Normal"/>
    <w:pPr>
      <w:spacing w:before="100" w:beforeAutospacing="1" w:after="100" w:afterAutospacing="1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paragraph" w:customStyle="1" w:styleId="hljs-tag">
    <w:name w:val="hljs-tag"/>
    <w:basedOn w:val="Normal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</w:style>
  <w:style w:type="paragraph" w:customStyle="1" w:styleId="hljs-body">
    <w:name w:val="hljs-body"/>
    <w:basedOn w:val="Normal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pPr>
      <w:spacing w:before="100" w:beforeAutospacing="1" w:after="100" w:afterAutospacing="1"/>
    </w:pPr>
  </w:style>
  <w:style w:type="paragraph" w:customStyle="1" w:styleId="tagline">
    <w:name w:val="tagline"/>
    <w:basedOn w:val="Normal"/>
    <w:pPr>
      <w:spacing w:before="100" w:beforeAutospacing="1" w:after="100" w:afterAutospacing="1"/>
    </w:pPr>
  </w:style>
  <w:style w:type="paragraph" w:customStyle="1" w:styleId="wrapper">
    <w:name w:val="wrapper"/>
    <w:basedOn w:val="Normal"/>
    <w:pPr>
      <w:spacing w:before="100" w:beforeAutospacing="1" w:after="100" w:afterAutospacing="1"/>
    </w:pPr>
  </w:style>
  <w:style w:type="paragraph" w:customStyle="1" w:styleId="split">
    <w:name w:val="split"/>
    <w:basedOn w:val="Normal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pPr>
      <w:spacing w:before="100" w:beforeAutospacing="1" w:after="100" w:afterAutospacing="1"/>
    </w:pPr>
  </w:style>
  <w:style w:type="paragraph" w:customStyle="1" w:styleId="main-date">
    <w:name w:val="main-date"/>
    <w:basedOn w:val="Normal"/>
    <w:pPr>
      <w:spacing w:before="100" w:beforeAutospacing="1" w:after="100" w:afterAutospacing="1"/>
    </w:pPr>
  </w:style>
  <w:style w:type="paragraph" w:customStyle="1" w:styleId="first">
    <w:name w:val="first"/>
    <w:basedOn w:val="Normal"/>
    <w:pP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pPr>
      <w:spacing w:before="100" w:beforeAutospacing="1" w:after="100" w:afterAutospacing="1"/>
    </w:pPr>
  </w:style>
  <w:style w:type="paragraph" w:customStyle="1" w:styleId="sub-place">
    <w:name w:val="sub-place"/>
    <w:basedOn w:val="Normal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Pr>
      <w:shd w:val="clear" w:color="auto" w:fill="AAAAAA"/>
    </w:rPr>
  </w:style>
  <w:style w:type="paragraph" w:customStyle="1" w:styleId="oembedall-body1">
    <w:name w:val="oembedall-body1"/>
    <w:basedOn w:val="Normal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</w:style>
  <w:style w:type="paragraph" w:customStyle="1" w:styleId="oembedall-tags1">
    <w:name w:val="oembedall-tags1"/>
    <w:basedOn w:val="Normal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pPr>
      <w:spacing w:before="180" w:after="100" w:afterAutospacing="1"/>
    </w:pPr>
  </w:style>
  <w:style w:type="paragraph" w:customStyle="1" w:styleId="contents1">
    <w:name w:val="contents1"/>
    <w:basedOn w:val="Normal"/>
    <w:pPr>
      <w:spacing w:before="100" w:beforeAutospacing="1" w:after="100" w:afterAutospacing="1"/>
    </w:pPr>
  </w:style>
  <w:style w:type="paragraph" w:customStyle="1" w:styleId="tagline1">
    <w:name w:val="tagline1"/>
    <w:basedOn w:val="Normal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pPr>
      <w:spacing w:before="100" w:beforeAutospacing="1" w:after="100" w:afterAutospacing="1"/>
    </w:pPr>
  </w:style>
  <w:style w:type="paragraph" w:customStyle="1" w:styleId="split1">
    <w:name w:val="split1"/>
    <w:basedOn w:val="Normal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pPr>
      <w:ind w:left="244"/>
    </w:pPr>
  </w:style>
  <w:style w:type="paragraph" w:customStyle="1" w:styleId="label1">
    <w:name w:val="label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pPr>
      <w:spacing w:before="100" w:beforeAutospacing="1" w:after="100" w:afterAutospacing="1"/>
    </w:pPr>
  </w:style>
  <w:style w:type="paragraph" w:customStyle="1" w:styleId="number1">
    <w:name w:val="number1"/>
    <w:basedOn w:val="Normal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</w:style>
  <w:style w:type="character" w:styleId="Emphasis">
    <w:name w:val="Emphasis"/>
    <w:qFormat/>
    <w:rsid w:val="00181762"/>
    <w:rPr>
      <w:i/>
      <w:iCs/>
    </w:rPr>
  </w:style>
  <w:style w:type="character" w:customStyle="1" w:styleId="filename">
    <w:name w:val="filename"/>
    <w:basedOn w:val="DefaultParagraphFont"/>
  </w:style>
  <w:style w:type="character" w:customStyle="1" w:styleId="hljs-keyword2">
    <w:name w:val="hljs-keyword2"/>
    <w:basedOn w:val="DefaultParagraphFont"/>
    <w:rPr>
      <w:color w:val="859900"/>
    </w:rPr>
  </w:style>
  <w:style w:type="character" w:customStyle="1" w:styleId="hljs-title3">
    <w:name w:val="hljs-title3"/>
    <w:basedOn w:val="DefaultParagraphFont"/>
    <w:rPr>
      <w:color w:val="268BD2"/>
    </w:rPr>
  </w:style>
  <w:style w:type="character" w:customStyle="1" w:styleId="hljs-function2">
    <w:name w:val="hljs-function2"/>
    <w:basedOn w:val="DefaultParagraphFont"/>
  </w:style>
  <w:style w:type="character" w:customStyle="1" w:styleId="hljs-string3">
    <w:name w:val="hljs-string3"/>
    <w:basedOn w:val="DefaultParagraphFont"/>
    <w:rPr>
      <w:color w:val="2AA198"/>
    </w:rPr>
  </w:style>
  <w:style w:type="character" w:customStyle="1" w:styleId="hljs-number2">
    <w:name w:val="hljs-number2"/>
    <w:basedOn w:val="DefaultParagraphFont"/>
    <w:rPr>
      <w:color w:val="2AA198"/>
    </w:rPr>
  </w:style>
  <w:style w:type="character" w:customStyle="1" w:styleId="hljs-builtin1">
    <w:name w:val="hljs-built_in1"/>
    <w:basedOn w:val="DefaultParagraphFont"/>
    <w:rPr>
      <w:color w:val="268BD2"/>
    </w:rPr>
  </w:style>
  <w:style w:type="paragraph" w:customStyle="1" w:styleId="1stPara">
    <w:name w:val="1st Para"/>
    <w:next w:val="Normal"/>
    <w:autoRedefine/>
    <w:rsid w:val="00181762"/>
    <w:pPr>
      <w:spacing w:after="40" w:line="360" w:lineRule="auto"/>
    </w:pPr>
    <w:rPr>
      <w:sz w:val="24"/>
    </w:rPr>
  </w:style>
  <w:style w:type="paragraph" w:customStyle="1" w:styleId="Anchor">
    <w:name w:val="Anchor"/>
    <w:autoRedefine/>
    <w:rsid w:val="00181762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181762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character" w:customStyle="1" w:styleId="Heading7Char">
    <w:name w:val="Heading 7 Char"/>
    <w:basedOn w:val="DefaultParagraphFont"/>
    <w:link w:val="Heading7"/>
    <w:rsid w:val="0018176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8176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81762"/>
    <w:rPr>
      <w:rFonts w:ascii="Arial" w:hAnsi="Arial" w:cs="Arial"/>
      <w:sz w:val="22"/>
      <w:szCs w:val="22"/>
    </w:rPr>
  </w:style>
  <w:style w:type="numbering" w:styleId="ArticleSection">
    <w:name w:val="Outline List 3"/>
    <w:basedOn w:val="NoList"/>
    <w:semiHidden/>
    <w:rsid w:val="00181762"/>
    <w:pPr>
      <w:numPr>
        <w:numId w:val="14"/>
      </w:numPr>
    </w:pPr>
  </w:style>
  <w:style w:type="paragraph" w:customStyle="1" w:styleId="AuthorQuery">
    <w:name w:val="Author Query"/>
    <w:autoRedefine/>
    <w:rsid w:val="00181762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Body">
    <w:name w:val="Body"/>
    <w:autoRedefine/>
    <w:rsid w:val="00CB7568"/>
    <w:pPr>
      <w:spacing w:line="360" w:lineRule="auto"/>
      <w:ind w:firstLine="360"/>
      <w:jc w:val="both"/>
    </w:pPr>
    <w:rPr>
      <w:sz w:val="24"/>
    </w:rPr>
  </w:style>
  <w:style w:type="paragraph" w:customStyle="1" w:styleId="Basic">
    <w:name w:val="Basic"/>
    <w:basedOn w:val="Body"/>
    <w:rsid w:val="00181762"/>
  </w:style>
  <w:style w:type="paragraph" w:customStyle="1" w:styleId="BlockQuote">
    <w:name w:val="Block Quote"/>
    <w:next w:val="Normal"/>
    <w:autoRedefine/>
    <w:rsid w:val="00181762"/>
    <w:pPr>
      <w:spacing w:before="120" w:after="120"/>
      <w:ind w:left="1440" w:right="1440"/>
    </w:pPr>
  </w:style>
  <w:style w:type="paragraph" w:styleId="BlockText">
    <w:name w:val="Block Text"/>
    <w:basedOn w:val="Normal"/>
    <w:semiHidden/>
    <w:rsid w:val="00181762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18176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81762"/>
  </w:style>
  <w:style w:type="paragraph" w:styleId="BodyText2">
    <w:name w:val="Body Text 2"/>
    <w:basedOn w:val="Normal"/>
    <w:link w:val="BodyText2Char"/>
    <w:semiHidden/>
    <w:rsid w:val="001817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81762"/>
  </w:style>
  <w:style w:type="paragraph" w:styleId="BodyText3">
    <w:name w:val="Body Text 3"/>
    <w:basedOn w:val="Normal"/>
    <w:link w:val="BodyText3Char"/>
    <w:semiHidden/>
    <w:rsid w:val="0018176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8176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81762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81762"/>
  </w:style>
  <w:style w:type="paragraph" w:styleId="BodyTextIndent">
    <w:name w:val="Body Text Indent"/>
    <w:basedOn w:val="Normal"/>
    <w:link w:val="BodyTextIndentChar"/>
    <w:semiHidden/>
    <w:rsid w:val="001817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81762"/>
  </w:style>
  <w:style w:type="paragraph" w:styleId="BodyTextFirstIndent2">
    <w:name w:val="Body Text First Indent 2"/>
    <w:basedOn w:val="BodyTextIndent"/>
    <w:link w:val="BodyTextFirstIndent2Char"/>
    <w:semiHidden/>
    <w:rsid w:val="0018176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81762"/>
  </w:style>
  <w:style w:type="paragraph" w:styleId="BodyTextIndent2">
    <w:name w:val="Body Text Indent 2"/>
    <w:basedOn w:val="Normal"/>
    <w:link w:val="BodyTextIndent2Char"/>
    <w:semiHidden/>
    <w:rsid w:val="0018176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81762"/>
  </w:style>
  <w:style w:type="paragraph" w:styleId="BodyTextIndent3">
    <w:name w:val="Body Text Indent 3"/>
    <w:basedOn w:val="Normal"/>
    <w:link w:val="BodyTextIndent3Char"/>
    <w:semiHidden/>
    <w:rsid w:val="0018176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81762"/>
    <w:rPr>
      <w:sz w:val="16"/>
      <w:szCs w:val="16"/>
    </w:rPr>
  </w:style>
  <w:style w:type="paragraph" w:customStyle="1" w:styleId="BodyBox">
    <w:name w:val="BodyBox"/>
    <w:basedOn w:val="Body"/>
    <w:rsid w:val="00181762"/>
    <w:rPr>
      <w:color w:val="808080"/>
    </w:rPr>
  </w:style>
  <w:style w:type="paragraph" w:customStyle="1" w:styleId="BodyFirst">
    <w:name w:val="BodyFirst"/>
    <w:next w:val="Body"/>
    <w:autoRedefine/>
    <w:rsid w:val="00181762"/>
    <w:pPr>
      <w:spacing w:line="360" w:lineRule="auto"/>
    </w:pPr>
    <w:rPr>
      <w:sz w:val="24"/>
    </w:rPr>
  </w:style>
  <w:style w:type="paragraph" w:customStyle="1" w:styleId="BodyFirstBox">
    <w:name w:val="BodyFirstBox"/>
    <w:basedOn w:val="BodyFirst"/>
    <w:autoRedefine/>
    <w:rsid w:val="00181762"/>
    <w:rPr>
      <w:color w:val="808080"/>
    </w:rPr>
  </w:style>
  <w:style w:type="paragraph" w:customStyle="1" w:styleId="BulletA">
    <w:name w:val="BulletA"/>
    <w:next w:val="Normal"/>
    <w:autoRedefine/>
    <w:rsid w:val="00181762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ABox">
    <w:name w:val="BulletA Box"/>
    <w:basedOn w:val="BulletA"/>
    <w:autoRedefine/>
    <w:rsid w:val="00181762"/>
    <w:rPr>
      <w:color w:val="33CCCC"/>
    </w:rPr>
  </w:style>
  <w:style w:type="paragraph" w:customStyle="1" w:styleId="BulletB">
    <w:name w:val="BulletB"/>
    <w:next w:val="Normal"/>
    <w:autoRedefine/>
    <w:rsid w:val="00181762"/>
    <w:pPr>
      <w:spacing w:line="360" w:lineRule="auto"/>
      <w:ind w:left="720"/>
    </w:pPr>
    <w:rPr>
      <w:color w:val="008080"/>
      <w:sz w:val="24"/>
    </w:rPr>
  </w:style>
  <w:style w:type="paragraph" w:customStyle="1" w:styleId="BulletBBox">
    <w:name w:val="BulletB Box"/>
    <w:basedOn w:val="BulletB"/>
    <w:autoRedefine/>
    <w:rsid w:val="00181762"/>
    <w:rPr>
      <w:color w:val="33CCCC"/>
    </w:rPr>
  </w:style>
  <w:style w:type="paragraph" w:customStyle="1" w:styleId="BulletC">
    <w:name w:val="BulletC"/>
    <w:next w:val="Normal"/>
    <w:autoRedefine/>
    <w:rsid w:val="00181762"/>
    <w:pPr>
      <w:spacing w:after="120" w:line="360" w:lineRule="auto"/>
      <w:ind w:left="720"/>
    </w:pPr>
    <w:rPr>
      <w:color w:val="008080"/>
      <w:sz w:val="24"/>
    </w:rPr>
  </w:style>
  <w:style w:type="paragraph" w:customStyle="1" w:styleId="BulletCBox">
    <w:name w:val="BulletC Box"/>
    <w:basedOn w:val="BulletC"/>
    <w:autoRedefine/>
    <w:rsid w:val="00181762"/>
    <w:rPr>
      <w:color w:val="33CCCC"/>
    </w:rPr>
  </w:style>
  <w:style w:type="paragraph" w:styleId="Caption">
    <w:name w:val="caption"/>
    <w:basedOn w:val="Normal"/>
    <w:next w:val="Normal"/>
    <w:autoRedefine/>
    <w:qFormat/>
    <w:rsid w:val="0077437E"/>
    <w:pPr>
      <w:spacing w:before="120" w:after="180" w:line="360" w:lineRule="auto"/>
    </w:pPr>
    <w:rPr>
      <w:rFonts w:ascii="Arial" w:eastAsia="Microsoft YaHei" w:hAnsi="Arial"/>
      <w:bCs/>
      <w:i/>
    </w:rPr>
  </w:style>
  <w:style w:type="paragraph" w:customStyle="1" w:styleId="CaptionBox">
    <w:name w:val="CaptionBox"/>
    <w:basedOn w:val="Caption"/>
    <w:autoRedefine/>
    <w:rsid w:val="00181762"/>
    <w:rPr>
      <w:color w:val="808080"/>
    </w:rPr>
  </w:style>
  <w:style w:type="paragraph" w:customStyle="1" w:styleId="ChapterStart">
    <w:name w:val="ChapterStart"/>
    <w:next w:val="Normal"/>
    <w:autoRedefine/>
    <w:rsid w:val="00181762"/>
    <w:pPr>
      <w:jc w:val="center"/>
    </w:pPr>
    <w:rPr>
      <w:b/>
      <w:sz w:val="24"/>
    </w:rPr>
  </w:style>
  <w:style w:type="paragraph" w:customStyle="1" w:styleId="ChapterTitle">
    <w:name w:val="ChapterTitle"/>
    <w:next w:val="1stPara"/>
    <w:autoRedefine/>
    <w:rsid w:val="00181762"/>
    <w:pPr>
      <w:spacing w:line="360" w:lineRule="auto"/>
    </w:pPr>
    <w:rPr>
      <w:b/>
      <w:sz w:val="24"/>
    </w:rPr>
  </w:style>
  <w:style w:type="paragraph" w:styleId="Closing">
    <w:name w:val="Closing"/>
    <w:basedOn w:val="Normal"/>
    <w:link w:val="ClosingChar"/>
    <w:semiHidden/>
    <w:rsid w:val="00181762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81762"/>
  </w:style>
  <w:style w:type="paragraph" w:customStyle="1" w:styleId="CodeA">
    <w:name w:val="CodeA"/>
    <w:next w:val="Normal"/>
    <w:autoRedefine/>
    <w:rsid w:val="00233233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</w:rPr>
  </w:style>
  <w:style w:type="paragraph" w:customStyle="1" w:styleId="CodeAIndent">
    <w:name w:val="CodeA Indent"/>
    <w:next w:val="Normal"/>
    <w:autoRedefine/>
    <w:rsid w:val="00181762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AWide">
    <w:name w:val="CodeA Wide"/>
    <w:next w:val="Normal"/>
    <w:autoRedefine/>
    <w:rsid w:val="00181762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AWingding">
    <w:name w:val="CodeA Wingding"/>
    <w:basedOn w:val="CodeA"/>
    <w:autoRedefine/>
    <w:rsid w:val="00181762"/>
    <w:rPr>
      <w:color w:val="999999"/>
    </w:rPr>
  </w:style>
  <w:style w:type="paragraph" w:customStyle="1" w:styleId="CodeB">
    <w:name w:val="CodeB"/>
    <w:autoRedefine/>
    <w:rsid w:val="00233233"/>
    <w:pPr>
      <w:spacing w:line="360" w:lineRule="auto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181762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BWide">
    <w:name w:val="CodeB Wide"/>
    <w:autoRedefine/>
    <w:rsid w:val="00181762"/>
    <w:pPr>
      <w:spacing w:line="360" w:lineRule="auto"/>
    </w:pPr>
    <w:rPr>
      <w:rFonts w:ascii="Courier" w:hAnsi="Courier"/>
      <w:noProof/>
      <w:sz w:val="16"/>
    </w:rPr>
  </w:style>
  <w:style w:type="paragraph" w:customStyle="1" w:styleId="CodeBWingding">
    <w:name w:val="CodeB Wingding"/>
    <w:basedOn w:val="CodeB"/>
    <w:next w:val="CodeB"/>
    <w:autoRedefine/>
    <w:rsid w:val="00181762"/>
    <w:rPr>
      <w:color w:val="999999"/>
    </w:rPr>
  </w:style>
  <w:style w:type="paragraph" w:customStyle="1" w:styleId="CodeC">
    <w:name w:val="CodeC"/>
    <w:next w:val="Body"/>
    <w:autoRedefine/>
    <w:rsid w:val="0077437E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181762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CWide">
    <w:name w:val="CodeC Wide"/>
    <w:next w:val="Normal"/>
    <w:autoRedefine/>
    <w:rsid w:val="00181762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CWingding">
    <w:name w:val="CodeC Wingding"/>
    <w:basedOn w:val="CodeC"/>
    <w:next w:val="Body"/>
    <w:autoRedefine/>
    <w:rsid w:val="00181762"/>
    <w:rPr>
      <w:color w:val="999999"/>
    </w:rPr>
  </w:style>
  <w:style w:type="paragraph" w:customStyle="1" w:styleId="CodeSingle">
    <w:name w:val="CodeSingle"/>
    <w:next w:val="Body"/>
    <w:autoRedefine/>
    <w:rsid w:val="00233233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Microsoft YaHei" w:hAnsi="Courier"/>
      <w:noProof/>
    </w:rPr>
  </w:style>
  <w:style w:type="paragraph" w:customStyle="1" w:styleId="CodeSingleIndent">
    <w:name w:val="CodeSingle Indent"/>
    <w:next w:val="Normal"/>
    <w:autoRedefine/>
    <w:rsid w:val="00181762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CodeSingleWide">
    <w:name w:val="CodeSingle Wide"/>
    <w:next w:val="Body"/>
    <w:autoRedefine/>
    <w:rsid w:val="00181762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CodeSingleWingding">
    <w:name w:val="CodeSingle Wingding"/>
    <w:basedOn w:val="CodeSingle"/>
    <w:autoRedefine/>
    <w:rsid w:val="00181762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181762"/>
  </w:style>
  <w:style w:type="character" w:customStyle="1" w:styleId="DateChar">
    <w:name w:val="Date Char"/>
    <w:basedOn w:val="DefaultParagraphFont"/>
    <w:link w:val="Date"/>
    <w:semiHidden/>
    <w:rsid w:val="00181762"/>
  </w:style>
  <w:style w:type="paragraph" w:styleId="E-mailSignature">
    <w:name w:val="E-mail Signature"/>
    <w:basedOn w:val="Normal"/>
    <w:link w:val="E-mailSignatureChar"/>
    <w:semiHidden/>
    <w:rsid w:val="00181762"/>
  </w:style>
  <w:style w:type="character" w:customStyle="1" w:styleId="E-mailSignatureChar">
    <w:name w:val="E-mail Signature Char"/>
    <w:basedOn w:val="DefaultParagraphFont"/>
    <w:link w:val="E-mailSignature"/>
    <w:semiHidden/>
    <w:rsid w:val="00181762"/>
  </w:style>
  <w:style w:type="character" w:customStyle="1" w:styleId="EmphasisBold">
    <w:name w:val="EmphasisBold"/>
    <w:rsid w:val="00181762"/>
    <w:rPr>
      <w:b/>
      <w:color w:val="0000FF"/>
    </w:rPr>
  </w:style>
  <w:style w:type="character" w:customStyle="1" w:styleId="EmphasisBoldBox">
    <w:name w:val="EmphasisBoldBox"/>
    <w:rsid w:val="00181762"/>
    <w:rPr>
      <w:b/>
      <w:color w:val="3366FF"/>
    </w:rPr>
  </w:style>
  <w:style w:type="character" w:customStyle="1" w:styleId="EmphasisBoldItal">
    <w:name w:val="EmphasisBoldItal"/>
    <w:rsid w:val="00181762"/>
    <w:rPr>
      <w:b/>
      <w:i/>
      <w:color w:val="0000FF"/>
    </w:rPr>
  </w:style>
  <w:style w:type="character" w:customStyle="1" w:styleId="EmphasisItalic">
    <w:name w:val="EmphasisItalic"/>
    <w:rsid w:val="00181762"/>
    <w:rPr>
      <w:i/>
      <w:color w:val="0000FF"/>
    </w:rPr>
  </w:style>
  <w:style w:type="character" w:customStyle="1" w:styleId="EmphasisItalicBox">
    <w:name w:val="EmphasisItalicBox"/>
    <w:rsid w:val="00181762"/>
    <w:rPr>
      <w:i/>
      <w:color w:val="CC99FF"/>
    </w:rPr>
  </w:style>
  <w:style w:type="character" w:customStyle="1" w:styleId="EmphasisItalicFoot">
    <w:name w:val="EmphasisItalicFoot"/>
    <w:rsid w:val="00181762"/>
    <w:rPr>
      <w:i/>
      <w:color w:val="99CCFF"/>
      <w:sz w:val="16"/>
      <w:szCs w:val="16"/>
    </w:rPr>
  </w:style>
  <w:style w:type="character" w:customStyle="1" w:styleId="EmphasisNote">
    <w:name w:val="EmphasisNote"/>
    <w:rsid w:val="00181762"/>
    <w:rPr>
      <w:color w:val="3366FF"/>
    </w:rPr>
  </w:style>
  <w:style w:type="character" w:customStyle="1" w:styleId="EmphasisRevCaption">
    <w:name w:val="EmphasisRevCaption"/>
    <w:rsid w:val="00181762"/>
    <w:rPr>
      <w:i/>
      <w:color w:val="CC99FF"/>
    </w:rPr>
  </w:style>
  <w:style w:type="character" w:customStyle="1" w:styleId="EmphasisRevItal">
    <w:name w:val="EmphasisRevItal"/>
    <w:rsid w:val="00181762"/>
    <w:rPr>
      <w:color w:val="0000FF"/>
    </w:rPr>
  </w:style>
  <w:style w:type="paragraph" w:styleId="EnvelopeAddress">
    <w:name w:val="envelope address"/>
    <w:basedOn w:val="Normal"/>
    <w:semiHidden/>
    <w:rsid w:val="00181762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181762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181762"/>
    <w:pPr>
      <w:ind w:left="1080" w:right="1080"/>
    </w:pPr>
    <w:rPr>
      <w:i/>
    </w:rPr>
  </w:style>
  <w:style w:type="paragraph" w:styleId="Footer">
    <w:name w:val="footer"/>
    <w:basedOn w:val="Normal"/>
    <w:link w:val="FooterChar"/>
    <w:semiHidden/>
    <w:rsid w:val="001817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81762"/>
  </w:style>
  <w:style w:type="paragraph" w:customStyle="1" w:styleId="Footnote">
    <w:name w:val="Footnote"/>
    <w:autoRedefine/>
    <w:rsid w:val="00181762"/>
    <w:pPr>
      <w:spacing w:line="360" w:lineRule="auto"/>
    </w:pPr>
    <w:rPr>
      <w:sz w:val="16"/>
    </w:rPr>
  </w:style>
  <w:style w:type="paragraph" w:customStyle="1" w:styleId="FootnoteBox">
    <w:name w:val="FootnoteBox"/>
    <w:basedOn w:val="BodyFirstBox"/>
    <w:autoRedefine/>
    <w:rsid w:val="00181762"/>
    <w:rPr>
      <w:sz w:val="20"/>
    </w:rPr>
  </w:style>
  <w:style w:type="paragraph" w:customStyle="1" w:styleId="GroupTitlesIX">
    <w:name w:val="GroupTitlesIX"/>
    <w:autoRedefine/>
    <w:rsid w:val="00181762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181762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ANum">
    <w:name w:val="HeadANum"/>
    <w:next w:val="BodyFirst"/>
    <w:autoRedefine/>
    <w:rsid w:val="00181762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">
    <w:name w:val="HeadB"/>
    <w:next w:val="BodyFirst"/>
    <w:autoRedefine/>
    <w:rsid w:val="00181762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BNum">
    <w:name w:val="HeadBNum"/>
    <w:next w:val="BodyFirst"/>
    <w:autoRedefine/>
    <w:rsid w:val="00181762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">
    <w:name w:val="HeadC"/>
    <w:next w:val="BodyFirst"/>
    <w:autoRedefine/>
    <w:rsid w:val="00181762"/>
    <w:pPr>
      <w:spacing w:before="120" w:after="120" w:line="360" w:lineRule="auto"/>
    </w:pPr>
    <w:rPr>
      <w:rFonts w:ascii="Arial" w:hAnsi="Arial"/>
      <w:b/>
    </w:rPr>
  </w:style>
  <w:style w:type="paragraph" w:customStyle="1" w:styleId="HeadBox">
    <w:name w:val="HeadBox"/>
    <w:basedOn w:val="HeadC"/>
    <w:autoRedefine/>
    <w:rsid w:val="00181762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181762"/>
    <w:pPr>
      <w:spacing w:before="120" w:after="120" w:line="360" w:lineRule="auto"/>
    </w:pPr>
    <w:rPr>
      <w:rFonts w:ascii="Arial" w:hAnsi="Arial"/>
      <w:b/>
      <w:color w:val="800000"/>
    </w:rPr>
  </w:style>
  <w:style w:type="paragraph" w:styleId="Header">
    <w:name w:val="header"/>
    <w:basedOn w:val="Normal"/>
    <w:link w:val="HeaderChar"/>
    <w:semiHidden/>
    <w:rsid w:val="001817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81762"/>
  </w:style>
  <w:style w:type="character" w:styleId="HTMLAcronym">
    <w:name w:val="HTML Acronym"/>
    <w:basedOn w:val="DefaultParagraphFont"/>
    <w:semiHidden/>
    <w:rsid w:val="00181762"/>
  </w:style>
  <w:style w:type="paragraph" w:styleId="HTMLAddress">
    <w:name w:val="HTML Address"/>
    <w:basedOn w:val="Normal"/>
    <w:link w:val="HTMLAddressChar"/>
    <w:semiHidden/>
    <w:rsid w:val="00181762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81762"/>
    <w:rPr>
      <w:i/>
      <w:iCs/>
    </w:rPr>
  </w:style>
  <w:style w:type="character" w:styleId="HTMLCite">
    <w:name w:val="HTML Cite"/>
    <w:semiHidden/>
    <w:rsid w:val="00181762"/>
    <w:rPr>
      <w:i/>
      <w:iCs/>
    </w:rPr>
  </w:style>
  <w:style w:type="character" w:styleId="HTMLDefinition">
    <w:name w:val="HTML Definition"/>
    <w:semiHidden/>
    <w:rsid w:val="00181762"/>
    <w:rPr>
      <w:i/>
      <w:iCs/>
    </w:rPr>
  </w:style>
  <w:style w:type="character" w:styleId="HTMLSample">
    <w:name w:val="HTML Sample"/>
    <w:semiHidden/>
    <w:rsid w:val="00181762"/>
    <w:rPr>
      <w:rFonts w:ascii="Courier New" w:hAnsi="Courier New" w:cs="Courier New"/>
    </w:rPr>
  </w:style>
  <w:style w:type="character" w:styleId="HTMLTypewriter">
    <w:name w:val="HTML Typewriter"/>
    <w:semiHidden/>
    <w:rsid w:val="00181762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81762"/>
    <w:rPr>
      <w:i/>
      <w:iCs/>
    </w:rPr>
  </w:style>
  <w:style w:type="character" w:customStyle="1" w:styleId="Italic">
    <w:name w:val="Italic"/>
    <w:rsid w:val="00181762"/>
    <w:rPr>
      <w:i/>
      <w:color w:val="000000"/>
    </w:rPr>
  </w:style>
  <w:style w:type="character" w:customStyle="1" w:styleId="Keycap">
    <w:name w:val="Keycap"/>
    <w:rsid w:val="00181762"/>
    <w:rPr>
      <w:smallCaps/>
      <w:color w:val="0000FF"/>
    </w:rPr>
  </w:style>
  <w:style w:type="paragraph" w:customStyle="1" w:styleId="Level1IX">
    <w:name w:val="Level1IX"/>
    <w:autoRedefine/>
    <w:rsid w:val="00181762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181762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181762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181762"/>
  </w:style>
  <w:style w:type="paragraph" w:styleId="List">
    <w:name w:val="List"/>
    <w:basedOn w:val="Normal"/>
    <w:semiHidden/>
    <w:rsid w:val="00181762"/>
    <w:pPr>
      <w:ind w:left="360" w:hanging="360"/>
    </w:pPr>
  </w:style>
  <w:style w:type="paragraph" w:styleId="List2">
    <w:name w:val="List 2"/>
    <w:basedOn w:val="Normal"/>
    <w:semiHidden/>
    <w:rsid w:val="00181762"/>
    <w:pPr>
      <w:ind w:left="720" w:hanging="360"/>
    </w:pPr>
  </w:style>
  <w:style w:type="paragraph" w:styleId="List3">
    <w:name w:val="List 3"/>
    <w:basedOn w:val="Normal"/>
    <w:semiHidden/>
    <w:rsid w:val="00181762"/>
    <w:pPr>
      <w:ind w:left="1080" w:hanging="360"/>
    </w:pPr>
  </w:style>
  <w:style w:type="paragraph" w:styleId="List4">
    <w:name w:val="List 4"/>
    <w:basedOn w:val="Normal"/>
    <w:semiHidden/>
    <w:rsid w:val="00181762"/>
    <w:pPr>
      <w:ind w:left="1440" w:hanging="360"/>
    </w:pPr>
  </w:style>
  <w:style w:type="paragraph" w:styleId="List5">
    <w:name w:val="List 5"/>
    <w:basedOn w:val="Normal"/>
    <w:semiHidden/>
    <w:rsid w:val="00181762"/>
    <w:pPr>
      <w:ind w:left="1800" w:hanging="360"/>
    </w:pPr>
  </w:style>
  <w:style w:type="paragraph" w:styleId="ListBullet">
    <w:name w:val="List Bullet"/>
    <w:basedOn w:val="Normal"/>
    <w:autoRedefine/>
    <w:semiHidden/>
    <w:rsid w:val="00181762"/>
    <w:pPr>
      <w:numPr>
        <w:numId w:val="24"/>
      </w:numPr>
    </w:pPr>
  </w:style>
  <w:style w:type="paragraph" w:styleId="ListBullet2">
    <w:name w:val="List Bullet 2"/>
    <w:basedOn w:val="Normal"/>
    <w:autoRedefine/>
    <w:semiHidden/>
    <w:rsid w:val="00181762"/>
    <w:pPr>
      <w:numPr>
        <w:numId w:val="25"/>
      </w:numPr>
    </w:pPr>
  </w:style>
  <w:style w:type="paragraph" w:styleId="ListBullet3">
    <w:name w:val="List Bullet 3"/>
    <w:basedOn w:val="Normal"/>
    <w:autoRedefine/>
    <w:semiHidden/>
    <w:rsid w:val="00181762"/>
    <w:pPr>
      <w:numPr>
        <w:numId w:val="26"/>
      </w:numPr>
    </w:pPr>
  </w:style>
  <w:style w:type="paragraph" w:styleId="ListBullet4">
    <w:name w:val="List Bullet 4"/>
    <w:basedOn w:val="Normal"/>
    <w:autoRedefine/>
    <w:semiHidden/>
    <w:rsid w:val="00181762"/>
    <w:pPr>
      <w:numPr>
        <w:numId w:val="27"/>
      </w:numPr>
    </w:pPr>
  </w:style>
  <w:style w:type="paragraph" w:styleId="ListBullet5">
    <w:name w:val="List Bullet 5"/>
    <w:basedOn w:val="Normal"/>
    <w:autoRedefine/>
    <w:semiHidden/>
    <w:rsid w:val="00181762"/>
    <w:pPr>
      <w:numPr>
        <w:numId w:val="28"/>
      </w:numPr>
    </w:pPr>
  </w:style>
  <w:style w:type="paragraph" w:styleId="ListContinue">
    <w:name w:val="List Continue"/>
    <w:basedOn w:val="Normal"/>
    <w:semiHidden/>
    <w:rsid w:val="00181762"/>
    <w:pPr>
      <w:spacing w:after="120"/>
      <w:ind w:left="360"/>
    </w:pPr>
  </w:style>
  <w:style w:type="paragraph" w:styleId="ListContinue2">
    <w:name w:val="List Continue 2"/>
    <w:basedOn w:val="Normal"/>
    <w:semiHidden/>
    <w:rsid w:val="00181762"/>
    <w:pPr>
      <w:spacing w:after="120"/>
      <w:ind w:left="720"/>
    </w:pPr>
  </w:style>
  <w:style w:type="paragraph" w:styleId="ListContinue3">
    <w:name w:val="List Continue 3"/>
    <w:basedOn w:val="Normal"/>
    <w:semiHidden/>
    <w:rsid w:val="00181762"/>
    <w:pPr>
      <w:spacing w:after="120"/>
      <w:ind w:left="1080"/>
    </w:pPr>
  </w:style>
  <w:style w:type="paragraph" w:styleId="ListContinue4">
    <w:name w:val="List Continue 4"/>
    <w:basedOn w:val="Normal"/>
    <w:semiHidden/>
    <w:rsid w:val="00181762"/>
    <w:pPr>
      <w:spacing w:after="120"/>
      <w:ind w:left="1440"/>
    </w:pPr>
  </w:style>
  <w:style w:type="paragraph" w:styleId="ListContinue5">
    <w:name w:val="List Continue 5"/>
    <w:basedOn w:val="Normal"/>
    <w:semiHidden/>
    <w:rsid w:val="00181762"/>
    <w:pPr>
      <w:spacing w:after="120"/>
      <w:ind w:left="1800"/>
    </w:pPr>
  </w:style>
  <w:style w:type="paragraph" w:styleId="ListNumber">
    <w:name w:val="List Number"/>
    <w:basedOn w:val="Normal"/>
    <w:semiHidden/>
    <w:rsid w:val="00181762"/>
    <w:pPr>
      <w:numPr>
        <w:numId w:val="29"/>
      </w:numPr>
    </w:pPr>
  </w:style>
  <w:style w:type="paragraph" w:styleId="ListNumber2">
    <w:name w:val="List Number 2"/>
    <w:basedOn w:val="Normal"/>
    <w:semiHidden/>
    <w:rsid w:val="00181762"/>
    <w:pPr>
      <w:numPr>
        <w:numId w:val="30"/>
      </w:numPr>
    </w:pPr>
  </w:style>
  <w:style w:type="paragraph" w:styleId="ListNumber3">
    <w:name w:val="List Number 3"/>
    <w:basedOn w:val="Normal"/>
    <w:semiHidden/>
    <w:rsid w:val="00181762"/>
    <w:pPr>
      <w:numPr>
        <w:numId w:val="31"/>
      </w:numPr>
    </w:pPr>
  </w:style>
  <w:style w:type="paragraph" w:styleId="ListNumber4">
    <w:name w:val="List Number 4"/>
    <w:basedOn w:val="Normal"/>
    <w:semiHidden/>
    <w:rsid w:val="00181762"/>
    <w:pPr>
      <w:numPr>
        <w:numId w:val="32"/>
      </w:numPr>
    </w:pPr>
  </w:style>
  <w:style w:type="paragraph" w:styleId="ListNumber5">
    <w:name w:val="List Number 5"/>
    <w:basedOn w:val="Normal"/>
    <w:semiHidden/>
    <w:rsid w:val="00181762"/>
    <w:pPr>
      <w:numPr>
        <w:numId w:val="33"/>
      </w:numPr>
    </w:pPr>
  </w:style>
  <w:style w:type="paragraph" w:customStyle="1" w:styleId="ListPlainA">
    <w:name w:val="List Plain A"/>
    <w:autoRedefine/>
    <w:rsid w:val="00181762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PlainABox">
    <w:name w:val="List Plain A Box"/>
    <w:basedOn w:val="ListPlainA"/>
    <w:autoRedefine/>
    <w:rsid w:val="00181762"/>
    <w:rPr>
      <w:color w:val="CC99FF"/>
    </w:rPr>
  </w:style>
  <w:style w:type="paragraph" w:customStyle="1" w:styleId="ListPlainB">
    <w:name w:val="List Plain B"/>
    <w:autoRedefine/>
    <w:rsid w:val="00181762"/>
    <w:pPr>
      <w:spacing w:line="360" w:lineRule="auto"/>
      <w:ind w:left="360"/>
    </w:pPr>
    <w:rPr>
      <w:color w:val="800080"/>
      <w:sz w:val="24"/>
    </w:rPr>
  </w:style>
  <w:style w:type="paragraph" w:customStyle="1" w:styleId="ListPlainBBox">
    <w:name w:val="List Plain B Box"/>
    <w:basedOn w:val="ListPlainB"/>
    <w:autoRedefine/>
    <w:rsid w:val="00181762"/>
    <w:rPr>
      <w:color w:val="CC99FF"/>
    </w:rPr>
  </w:style>
  <w:style w:type="paragraph" w:customStyle="1" w:styleId="ListPlainC">
    <w:name w:val="List Plain C"/>
    <w:next w:val="Body"/>
    <w:autoRedefine/>
    <w:rsid w:val="00181762"/>
    <w:pPr>
      <w:spacing w:after="120" w:line="360" w:lineRule="auto"/>
      <w:ind w:left="360"/>
    </w:pPr>
    <w:rPr>
      <w:color w:val="800080"/>
      <w:sz w:val="24"/>
    </w:rPr>
  </w:style>
  <w:style w:type="paragraph" w:customStyle="1" w:styleId="ListPlainCBox">
    <w:name w:val="List Plain C Box"/>
    <w:basedOn w:val="ListPlainC"/>
    <w:autoRedefine/>
    <w:rsid w:val="00181762"/>
    <w:rPr>
      <w:color w:val="CC99FF"/>
    </w:rPr>
  </w:style>
  <w:style w:type="paragraph" w:customStyle="1" w:styleId="ListBody">
    <w:name w:val="ListBody"/>
    <w:next w:val="Normal"/>
    <w:autoRedefine/>
    <w:rsid w:val="00181762"/>
    <w:pPr>
      <w:spacing w:after="120" w:line="360" w:lineRule="auto"/>
      <w:ind w:left="360"/>
    </w:pPr>
    <w:rPr>
      <w:sz w:val="24"/>
    </w:rPr>
  </w:style>
  <w:style w:type="paragraph" w:customStyle="1" w:styleId="ListBodyBox">
    <w:name w:val="ListBodyBox"/>
    <w:basedOn w:val="ListBody"/>
    <w:autoRedefine/>
    <w:rsid w:val="00181762"/>
    <w:rPr>
      <w:color w:val="808080"/>
    </w:rPr>
  </w:style>
  <w:style w:type="paragraph" w:customStyle="1" w:styleId="ListHead">
    <w:name w:val="ListHead"/>
    <w:next w:val="ListBody"/>
    <w:autoRedefine/>
    <w:rsid w:val="00181762"/>
    <w:pPr>
      <w:spacing w:before="120" w:line="360" w:lineRule="auto"/>
    </w:pPr>
    <w:rPr>
      <w:b/>
      <w:sz w:val="24"/>
    </w:rPr>
  </w:style>
  <w:style w:type="paragraph" w:customStyle="1" w:styleId="ListHeadBox">
    <w:name w:val="ListHeadBox"/>
    <w:basedOn w:val="ListHead"/>
    <w:autoRedefine/>
    <w:rsid w:val="00181762"/>
    <w:rPr>
      <w:color w:val="808080"/>
    </w:rPr>
  </w:style>
  <w:style w:type="paragraph" w:customStyle="1" w:styleId="Listing">
    <w:name w:val="Listing"/>
    <w:next w:val="Body"/>
    <w:autoRedefine/>
    <w:rsid w:val="00181762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ListSimple">
    <w:name w:val="ListSimple"/>
    <w:next w:val="Normal"/>
    <w:autoRedefine/>
    <w:rsid w:val="00181762"/>
    <w:pPr>
      <w:spacing w:line="360" w:lineRule="auto"/>
      <w:ind w:left="360" w:firstLine="360"/>
    </w:pPr>
    <w:rPr>
      <w:sz w:val="24"/>
    </w:rPr>
  </w:style>
  <w:style w:type="character" w:customStyle="1" w:styleId="Literal">
    <w:name w:val="Literal"/>
    <w:rsid w:val="00181762"/>
    <w:rPr>
      <w:rFonts w:ascii="Courier" w:hAnsi="Courier"/>
      <w:color w:val="0000FF"/>
      <w:sz w:val="20"/>
    </w:rPr>
  </w:style>
  <w:style w:type="character" w:customStyle="1" w:styleId="LiteralBox">
    <w:name w:val="LiteralBox"/>
    <w:rsid w:val="00181762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181762"/>
    <w:rPr>
      <w:rFonts w:ascii="Courier" w:hAnsi="Courier"/>
      <w:color w:val="CC99FF"/>
      <w:sz w:val="20"/>
    </w:rPr>
  </w:style>
  <w:style w:type="character" w:customStyle="1" w:styleId="LiteralBold">
    <w:name w:val="LiteralBold"/>
    <w:rsid w:val="00181762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rsid w:val="00181762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rsid w:val="00181762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181762"/>
    <w:rPr>
      <w:rFonts w:ascii="Courier" w:hAnsi="Courier"/>
      <w:color w:val="CC99FF"/>
      <w:sz w:val="20"/>
    </w:rPr>
  </w:style>
  <w:style w:type="character" w:customStyle="1" w:styleId="LiteralItal">
    <w:name w:val="LiteralItal"/>
    <w:rsid w:val="00181762"/>
    <w:rPr>
      <w:rFonts w:ascii="Courier" w:hAnsi="Courier"/>
      <w:i/>
      <w:color w:val="0000FF"/>
      <w:sz w:val="20"/>
    </w:rPr>
  </w:style>
  <w:style w:type="character" w:customStyle="1" w:styleId="MenuArrow">
    <w:name w:val="MenuArrow"/>
    <w:rsid w:val="00181762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1817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81762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181762"/>
    <w:pPr>
      <w:ind w:left="720"/>
    </w:pPr>
  </w:style>
  <w:style w:type="paragraph" w:customStyle="1" w:styleId="Note">
    <w:name w:val="Note"/>
    <w:next w:val="Body"/>
    <w:autoRedefine/>
    <w:rsid w:val="00181762"/>
    <w:pPr>
      <w:spacing w:before="120" w:after="120" w:line="360" w:lineRule="auto"/>
    </w:pPr>
    <w:rPr>
      <w:i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181762"/>
  </w:style>
  <w:style w:type="character" w:customStyle="1" w:styleId="NoteHeadingChar">
    <w:name w:val="Note Heading Char"/>
    <w:basedOn w:val="DefaultParagraphFont"/>
    <w:link w:val="NoteHeading"/>
    <w:semiHidden/>
    <w:rsid w:val="00181762"/>
  </w:style>
  <w:style w:type="paragraph" w:customStyle="1" w:styleId="NoteWarning">
    <w:name w:val="Note Warning"/>
    <w:next w:val="Normal"/>
    <w:autoRedefine/>
    <w:rsid w:val="00181762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NumListA">
    <w:name w:val="NumListA"/>
    <w:next w:val="Normal"/>
    <w:autoRedefine/>
    <w:rsid w:val="00181762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ABox">
    <w:name w:val="NumListA Box"/>
    <w:basedOn w:val="NumListA"/>
    <w:autoRedefine/>
    <w:rsid w:val="00181762"/>
    <w:rPr>
      <w:color w:val="666699"/>
    </w:rPr>
  </w:style>
  <w:style w:type="paragraph" w:customStyle="1" w:styleId="NumListB">
    <w:name w:val="NumListB"/>
    <w:next w:val="Normal"/>
    <w:autoRedefine/>
    <w:rsid w:val="00181762"/>
    <w:pPr>
      <w:spacing w:line="360" w:lineRule="auto"/>
      <w:ind w:left="720"/>
    </w:pPr>
    <w:rPr>
      <w:color w:val="008000"/>
      <w:sz w:val="24"/>
    </w:rPr>
  </w:style>
  <w:style w:type="paragraph" w:customStyle="1" w:styleId="NumListBBox">
    <w:name w:val="NumListB Box"/>
    <w:basedOn w:val="NumListB"/>
    <w:autoRedefine/>
    <w:rsid w:val="00181762"/>
    <w:rPr>
      <w:color w:val="666699"/>
    </w:rPr>
  </w:style>
  <w:style w:type="paragraph" w:customStyle="1" w:styleId="NumListC">
    <w:name w:val="NumListC"/>
    <w:next w:val="Normal"/>
    <w:autoRedefine/>
    <w:rsid w:val="00181762"/>
    <w:pPr>
      <w:spacing w:after="120" w:line="360" w:lineRule="auto"/>
      <w:ind w:left="720"/>
    </w:pPr>
    <w:rPr>
      <w:color w:val="008000"/>
      <w:sz w:val="24"/>
    </w:rPr>
  </w:style>
  <w:style w:type="paragraph" w:customStyle="1" w:styleId="NumListCBox">
    <w:name w:val="NumListC Box"/>
    <w:basedOn w:val="NumListC"/>
    <w:autoRedefine/>
    <w:rsid w:val="00181762"/>
    <w:rPr>
      <w:color w:val="666699"/>
    </w:rPr>
  </w:style>
  <w:style w:type="character" w:styleId="PageNumber">
    <w:name w:val="page number"/>
    <w:basedOn w:val="DefaultParagraphFont"/>
    <w:semiHidden/>
    <w:rsid w:val="00181762"/>
  </w:style>
  <w:style w:type="paragraph" w:styleId="PlainText">
    <w:name w:val="Plain Text"/>
    <w:basedOn w:val="Normal"/>
    <w:link w:val="PlainTextChar"/>
    <w:semiHidden/>
    <w:rsid w:val="00181762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181762"/>
    <w:rPr>
      <w:rFonts w:ascii="Courier New" w:hAnsi="Courier New" w:cs="Courier New"/>
    </w:rPr>
  </w:style>
  <w:style w:type="paragraph" w:customStyle="1" w:styleId="ProductionDirective">
    <w:name w:val="Production Directive"/>
    <w:next w:val="Normal"/>
    <w:autoRedefine/>
    <w:rsid w:val="00181762"/>
    <w:pPr>
      <w:spacing w:before="120" w:after="120" w:line="360" w:lineRule="auto"/>
    </w:pPr>
    <w:rPr>
      <w:smallCaps/>
      <w:color w:val="FF0000"/>
    </w:rPr>
  </w:style>
  <w:style w:type="paragraph" w:styleId="Salutation">
    <w:name w:val="Salutation"/>
    <w:basedOn w:val="Normal"/>
    <w:next w:val="Normal"/>
    <w:link w:val="SalutationChar"/>
    <w:semiHidden/>
    <w:rsid w:val="00181762"/>
  </w:style>
  <w:style w:type="character" w:customStyle="1" w:styleId="SalutationChar">
    <w:name w:val="Salutation Char"/>
    <w:basedOn w:val="DefaultParagraphFont"/>
    <w:link w:val="Salutation"/>
    <w:semiHidden/>
    <w:rsid w:val="00181762"/>
  </w:style>
  <w:style w:type="paragraph" w:styleId="Signature">
    <w:name w:val="Signature"/>
    <w:basedOn w:val="Normal"/>
    <w:link w:val="SignatureChar"/>
    <w:semiHidden/>
    <w:rsid w:val="00181762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81762"/>
  </w:style>
  <w:style w:type="paragraph" w:customStyle="1" w:styleId="SubBullet">
    <w:name w:val="SubBullet"/>
    <w:next w:val="Normal"/>
    <w:autoRedefine/>
    <w:rsid w:val="00181762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181762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181762"/>
    <w:pPr>
      <w:spacing w:line="360" w:lineRule="auto"/>
      <w:ind w:left="1080"/>
    </w:pPr>
    <w:rPr>
      <w:color w:val="003300"/>
      <w:sz w:val="24"/>
    </w:rPr>
  </w:style>
  <w:style w:type="paragraph" w:styleId="Subtitle">
    <w:name w:val="Subtitle"/>
    <w:basedOn w:val="Normal"/>
    <w:link w:val="SubtitleChar"/>
    <w:qFormat/>
    <w:rsid w:val="00181762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81762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18176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8176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817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181762"/>
    <w:pPr>
      <w:spacing w:line="360" w:lineRule="auto"/>
    </w:pPr>
    <w:rPr>
      <w:rFonts w:ascii="Futura-Book" w:hAnsi="Futura-Book"/>
    </w:rPr>
  </w:style>
  <w:style w:type="table" w:styleId="TableClassic1">
    <w:name w:val="Table Classic 1"/>
    <w:basedOn w:val="TableNormal"/>
    <w:semiHidden/>
    <w:rsid w:val="0018176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8176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8176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8176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8176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8176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8176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8176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8176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8176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8176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8176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8176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8176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81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8176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8176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8176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8176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8176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8176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8176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8176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181762"/>
    <w:pPr>
      <w:spacing w:before="60" w:after="60" w:line="360" w:lineRule="auto"/>
    </w:pPr>
    <w:rPr>
      <w:rFonts w:ascii="Futura-Book" w:hAnsi="Futura-Book"/>
      <w:b/>
    </w:rPr>
  </w:style>
  <w:style w:type="table" w:styleId="TableList1">
    <w:name w:val="Table List 1"/>
    <w:basedOn w:val="TableNormal"/>
    <w:semiHidden/>
    <w:rsid w:val="0018176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8176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8176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8176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8176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8176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8176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8176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8176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8176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8176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8176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8176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8176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81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181762"/>
    <w:pPr>
      <w:spacing w:before="120" w:after="120" w:line="360" w:lineRule="auto"/>
    </w:pPr>
    <w:rPr>
      <w:rFonts w:ascii="Arial" w:hAnsi="Arial"/>
    </w:rPr>
  </w:style>
  <w:style w:type="table" w:styleId="TableWeb1">
    <w:name w:val="Table Web 1"/>
    <w:basedOn w:val="TableNormal"/>
    <w:semiHidden/>
    <w:rsid w:val="0018176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8176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8176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18176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81762"/>
    <w:rPr>
      <w:rFonts w:ascii="Arial" w:hAnsi="Arial" w:cs="Arial"/>
      <w:b/>
      <w:bCs/>
      <w:kern w:val="28"/>
      <w:sz w:val="32"/>
      <w:szCs w:val="32"/>
    </w:rPr>
  </w:style>
  <w:style w:type="character" w:customStyle="1" w:styleId="Wingdings">
    <w:name w:val="Wingdings"/>
    <w:rsid w:val="00181762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rsid w:val="00181762"/>
    <w:rPr>
      <w:rFonts w:ascii="Wingdings 2" w:hAnsi="Wingdings 2"/>
      <w:color w:val="99CCF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743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3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3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3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3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7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6E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6EE1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Outline List 1" w:uiPriority="99"/>
    <w:lsdException w:name="Outline List 2" w:uiPriority="99"/>
    <w:lsdException w:name="Balloon Text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1C4"/>
  </w:style>
  <w:style w:type="paragraph" w:styleId="Heading1">
    <w:name w:val="heading 1"/>
    <w:basedOn w:val="Normal"/>
    <w:next w:val="Normal"/>
    <w:link w:val="Heading1Char"/>
    <w:qFormat/>
    <w:rsid w:val="00181762"/>
    <w:pPr>
      <w:keepNext/>
      <w:numPr>
        <w:numId w:val="2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81762"/>
    <w:pPr>
      <w:keepNext/>
      <w:numPr>
        <w:ilvl w:val="1"/>
        <w:numId w:val="2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81762"/>
    <w:pPr>
      <w:keepNext/>
      <w:numPr>
        <w:ilvl w:val="2"/>
        <w:numId w:val="23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181762"/>
    <w:pPr>
      <w:keepNext/>
      <w:numPr>
        <w:ilvl w:val="3"/>
        <w:numId w:val="23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81762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81762"/>
    <w:pPr>
      <w:numPr>
        <w:ilvl w:val="5"/>
        <w:numId w:val="23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181762"/>
    <w:pPr>
      <w:numPr>
        <w:ilvl w:val="6"/>
        <w:numId w:val="23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181762"/>
    <w:pPr>
      <w:numPr>
        <w:ilvl w:val="7"/>
        <w:numId w:val="23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181762"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81762"/>
    <w:rPr>
      <w:color w:val="0000FF"/>
      <w:u w:val="single"/>
    </w:rPr>
  </w:style>
  <w:style w:type="character" w:styleId="FollowedHyperlink">
    <w:name w:val="FollowedHyperlink"/>
    <w:semiHidden/>
    <w:rsid w:val="00181762"/>
    <w:rPr>
      <w:color w:val="800080"/>
      <w:u w:val="single"/>
    </w:rPr>
  </w:style>
  <w:style w:type="character" w:styleId="HTMLCode">
    <w:name w:val="HTML Code"/>
    <w:semiHidden/>
    <w:rsid w:val="00181762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Pr>
      <w:rFonts w:ascii="Arial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Pr>
      <w:b/>
      <w:bCs/>
      <w:sz w:val="22"/>
      <w:szCs w:val="22"/>
    </w:rPr>
  </w:style>
  <w:style w:type="character" w:styleId="HTMLKeyboard">
    <w:name w:val="HTML Keyboard"/>
    <w:semiHidden/>
    <w:rsid w:val="0018176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181762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urier New" w:hAnsi="Courier New" w:cs="Courier New"/>
    </w:rPr>
  </w:style>
  <w:style w:type="character" w:styleId="Strong">
    <w:name w:val="Strong"/>
    <w:qFormat/>
    <w:rsid w:val="00181762"/>
    <w:rPr>
      <w:b/>
      <w:bCs/>
    </w:rPr>
  </w:style>
  <w:style w:type="paragraph" w:customStyle="1" w:styleId="tocul">
    <w:name w:val="toc&gt;ul"/>
    <w:basedOn w:val="Normal"/>
    <w:pPr>
      <w:pBdr>
        <w:top w:val="single" w:sz="6" w:space="8" w:color="EDEDED"/>
        <w:left w:val="single" w:sz="6" w:space="8" w:color="EDEDED"/>
        <w:bottom w:val="single" w:sz="6" w:space="8" w:color="EDEDED"/>
        <w:right w:val="single" w:sz="6" w:space="8" w:color="EDEDED"/>
      </w:pBdr>
      <w:ind w:left="150" w:right="150"/>
    </w:pPr>
  </w:style>
  <w:style w:type="paragraph" w:styleId="NormalWeb">
    <w:name w:val="Normal (Web)"/>
    <w:basedOn w:val="Normal"/>
    <w:semiHidden/>
    <w:rsid w:val="00181762"/>
    <w:rPr>
      <w:sz w:val="24"/>
      <w:szCs w:val="24"/>
    </w:rPr>
  </w:style>
  <w:style w:type="paragraph" w:customStyle="1" w:styleId="oembedall-description">
    <w:name w:val="oembedall-description"/>
    <w:basedOn w:val="Normal"/>
    <w:pPr>
      <w:spacing w:before="100" w:beforeAutospacing="1" w:after="100" w:afterAutospacing="1"/>
    </w:pPr>
  </w:style>
  <w:style w:type="paragraph" w:customStyle="1" w:styleId="oembedall-updated-at">
    <w:name w:val="oembedall-updated-at"/>
    <w:basedOn w:val="Normal"/>
    <w:pPr>
      <w:spacing w:before="100" w:beforeAutospacing="1" w:after="100" w:afterAutospacing="1"/>
    </w:pPr>
  </w:style>
  <w:style w:type="paragraph" w:customStyle="1" w:styleId="oembedall-ljuser">
    <w:name w:val="oembedall-ljuser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embedall-stoqembed">
    <w:name w:val="oembedall-stoqembed"/>
    <w:basedOn w:val="Normal"/>
    <w:pPr>
      <w:pBdr>
        <w:bottom w:val="dotted" w:sz="6" w:space="0" w:color="999999"/>
      </w:pBdr>
      <w:shd w:val="clear" w:color="auto" w:fill="FFFFFF"/>
    </w:pPr>
    <w:rPr>
      <w:rFonts w:ascii="Arial" w:hAnsi="Arial" w:cs="Arial"/>
      <w:color w:val="000000"/>
      <w:sz w:val="19"/>
      <w:szCs w:val="19"/>
    </w:rPr>
  </w:style>
  <w:style w:type="paragraph" w:customStyle="1" w:styleId="oembedall-facebook1">
    <w:name w:val="oembedall-facebook1"/>
    <w:basedOn w:val="Normal"/>
    <w:pPr>
      <w:pBdr>
        <w:top w:val="single" w:sz="6" w:space="0" w:color="1A3C6C"/>
        <w:left w:val="single" w:sz="6" w:space="0" w:color="1A3C6C"/>
        <w:bottom w:val="single" w:sz="6" w:space="0" w:color="1A3C6C"/>
        <w:right w:val="single" w:sz="6" w:space="0" w:color="1A3C6C"/>
      </w:pBdr>
      <w:spacing w:before="100" w:beforeAutospacing="1" w:after="100" w:afterAutospacing="1"/>
    </w:pPr>
    <w:rPr>
      <w:rFonts w:ascii="Verdana" w:hAnsi="Verdana"/>
    </w:rPr>
  </w:style>
  <w:style w:type="paragraph" w:customStyle="1" w:styleId="oembedall-facebook2">
    <w:name w:val="oembedall-facebook2"/>
    <w:basedOn w:val="Normal"/>
    <w:pPr>
      <w:shd w:val="clear" w:color="auto" w:fill="627ADD"/>
      <w:spacing w:before="100" w:beforeAutospacing="1" w:after="100" w:afterAutospacing="1"/>
    </w:pPr>
  </w:style>
  <w:style w:type="paragraph" w:customStyle="1" w:styleId="oembedall-facebookbody">
    <w:name w:val="oembedall-facebookbody"/>
    <w:basedOn w:val="Normal"/>
    <w:pPr>
      <w:shd w:val="clear" w:color="auto" w:fill="FFFFFF"/>
      <w:spacing w:before="100" w:beforeAutospacing="1" w:after="100" w:afterAutospacing="1"/>
      <w:textAlignment w:val="top"/>
    </w:pPr>
  </w:style>
  <w:style w:type="paragraph" w:customStyle="1" w:styleId="notetext">
    <w:name w:val="notetext"/>
    <w:basedOn w:val="Normal"/>
    <w:pPr>
      <w:spacing w:before="100" w:beforeAutospacing="1" w:after="100" w:afterAutospacing="1"/>
    </w:pPr>
    <w:rPr>
      <w:rFonts w:ascii="Trebuchet MS" w:hAnsi="Trebuchet MS"/>
      <w:sz w:val="21"/>
      <w:szCs w:val="21"/>
    </w:rPr>
  </w:style>
  <w:style w:type="paragraph" w:customStyle="1" w:styleId="sectiontitle">
    <w:name w:val="sectiontitle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">
    <w:name w:val="tasktex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right">
    <w:name w:val="tasktextoutsiderigh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asktextoutsideleft">
    <w:name w:val="tasktextoutsideleft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itletext">
    <w:name w:val="titletext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spinner">
    <w:name w:val="spinner"/>
    <w:basedOn w:val="Normal"/>
    <w:pPr>
      <w:spacing w:before="100" w:beforeAutospacing="1"/>
    </w:pPr>
  </w:style>
  <w:style w:type="paragraph" w:customStyle="1" w:styleId="markdown">
    <w:name w:val="markdown"/>
    <w:basedOn w:val="Normal"/>
    <w:pPr>
      <w:spacing w:before="100" w:beforeAutospacing="1" w:after="100" w:afterAutospacing="1"/>
    </w:pPr>
    <w:rPr>
      <w:rFonts w:ascii="Microsoft YaHei" w:eastAsia="Microsoft YaHei" w:hAnsi="Microsoft YaHei"/>
    </w:rPr>
  </w:style>
  <w:style w:type="paragraph" w:customStyle="1" w:styleId="haroopad">
    <w:name w:val="haroopad"/>
    <w:basedOn w:val="Normal"/>
    <w:pPr>
      <w:shd w:val="clear" w:color="auto" w:fill="FFFFFF"/>
      <w:spacing w:before="100" w:beforeAutospacing="1" w:after="100" w:afterAutospacing="1"/>
    </w:pPr>
    <w:rPr>
      <w:rFonts w:ascii="Roboto Condensed" w:hAnsi="Roboto Condensed"/>
      <w:color w:val="222222"/>
      <w:sz w:val="23"/>
      <w:szCs w:val="23"/>
    </w:rPr>
  </w:style>
  <w:style w:type="paragraph" w:customStyle="1" w:styleId="hljs">
    <w:name w:val="hljs"/>
    <w:basedOn w:val="Normal"/>
    <w:pPr>
      <w:shd w:val="clear" w:color="auto" w:fill="FDF6E3"/>
      <w:spacing w:before="100" w:beforeAutospacing="1" w:after="100" w:afterAutospacing="1"/>
    </w:pPr>
    <w:rPr>
      <w:color w:val="657B83"/>
    </w:rPr>
  </w:style>
  <w:style w:type="paragraph" w:customStyle="1" w:styleId="hljs-comment">
    <w:name w:val="hljs-comment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doctype">
    <w:name w:val="hljs-doctype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javadoc">
    <w:name w:val="hljs-javadoc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pi">
    <w:name w:val="hljs-pi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addition">
    <w:name w:val="hljs-addition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keyword">
    <w:name w:val="hljs-keyword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request">
    <w:name w:val="hljs-request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status">
    <w:name w:val="hljs-status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winutils">
    <w:name w:val="hljs-winutils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method">
    <w:name w:val="method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command">
    <w:name w:val="hljs-command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dartdoc">
    <w:name w:val="hljs-dartdoc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hexcolor">
    <w:name w:val="hljs-hexcolor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linkurl">
    <w:name w:val="hljs-link_url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number">
    <w:name w:val="hljs-number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phpdoc">
    <w:name w:val="hljs-phpdoc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regexp">
    <w:name w:val="hljs-regexp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string">
    <w:name w:val="hljs-string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builtin">
    <w:name w:val="hljs-built_in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chunk">
    <w:name w:val="hljs-chunk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decorator">
    <w:name w:val="hljs-decorator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id">
    <w:name w:val="hljs-id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identifier">
    <w:name w:val="hljs-identifier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localvars">
    <w:name w:val="hljs-localvars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title">
    <w:name w:val="hljs-title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attribute">
    <w:name w:val="hljs-attribut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constant">
    <w:name w:val="hljs-constant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linkreference">
    <w:name w:val="hljs-link_referenc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parent">
    <w:name w:val="hljs-parent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type">
    <w:name w:val="hljs-typ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variable">
    <w:name w:val="hljs-variable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attrselector">
    <w:name w:val="hljs-attr_selecto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cdata">
    <w:name w:val="hljs-cdata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header">
    <w:name w:val="hljs-heade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pragma">
    <w:name w:val="hljs-pragma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preprocessor">
    <w:name w:val="hljs-preprocessor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hebang">
    <w:name w:val="hljs-shebang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pecial">
    <w:name w:val="hljs-special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ubst">
    <w:name w:val="hljs-subst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ymbol">
    <w:name w:val="hljs-symbol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deletion">
    <w:name w:val="hljs-deletion"/>
    <w:basedOn w:val="Normal"/>
    <w:pPr>
      <w:spacing w:before="100" w:beforeAutospacing="1" w:after="100" w:afterAutospacing="1"/>
    </w:pPr>
    <w:rPr>
      <w:color w:val="DC322F"/>
    </w:rPr>
  </w:style>
  <w:style w:type="paragraph" w:customStyle="1" w:styleId="hljs-important">
    <w:name w:val="hljs-important"/>
    <w:basedOn w:val="Normal"/>
    <w:pPr>
      <w:spacing w:before="100" w:beforeAutospacing="1" w:after="100" w:afterAutospacing="1"/>
    </w:pPr>
    <w:rPr>
      <w:color w:val="DC322F"/>
    </w:rPr>
  </w:style>
  <w:style w:type="paragraph" w:customStyle="1" w:styleId="hljs-linklabel">
    <w:name w:val="hljs-link_label"/>
    <w:basedOn w:val="Normal"/>
    <w:pPr>
      <w:spacing w:before="100" w:beforeAutospacing="1" w:after="100" w:afterAutospacing="1"/>
    </w:pPr>
    <w:rPr>
      <w:color w:val="6C71C4"/>
    </w:rPr>
  </w:style>
  <w:style w:type="paragraph" w:customStyle="1" w:styleId="mathjaxhoverarrow">
    <w:name w:val="mathjax_hover_arrow"/>
    <w:basedOn w:val="Normal"/>
    <w:pPr>
      <w:spacing w:before="100" w:beforeAutospacing="1" w:after="100" w:afterAutospacing="1"/>
    </w:pPr>
  </w:style>
  <w:style w:type="paragraph" w:customStyle="1" w:styleId="mathjaxmenu">
    <w:name w:val="mathjax_menu"/>
    <w:basedOn w:val="Normal"/>
    <w:pPr>
      <w:pBdr>
        <w:top w:val="single" w:sz="6" w:space="2" w:color="CCCCCC"/>
        <w:left w:val="single" w:sz="6" w:space="2" w:color="CCCCCC"/>
        <w:bottom w:val="single" w:sz="6" w:space="2" w:color="CCCCCC"/>
        <w:right w:val="single" w:sz="6" w:space="2" w:color="CCCCCC"/>
      </w:pBdr>
      <w:shd w:val="clear" w:color="auto" w:fill="FFFFFF"/>
    </w:pPr>
    <w:rPr>
      <w:color w:val="000000"/>
    </w:rPr>
  </w:style>
  <w:style w:type="paragraph" w:customStyle="1" w:styleId="mathjaxmenuitem">
    <w:name w:val="mathjax_menuitem"/>
    <w:basedOn w:val="Normal"/>
    <w:pPr>
      <w:spacing w:before="100" w:beforeAutospacing="1" w:after="100" w:afterAutospacing="1"/>
    </w:pPr>
  </w:style>
  <w:style w:type="paragraph" w:customStyle="1" w:styleId="mathjaxmenuarrow">
    <w:name w:val="mathjax_menuarrow"/>
    <w:basedOn w:val="Normal"/>
    <w:pPr>
      <w:spacing w:before="100" w:beforeAutospacing="1" w:after="100" w:afterAutospacing="1"/>
    </w:pPr>
    <w:rPr>
      <w:color w:val="666666"/>
    </w:rPr>
  </w:style>
  <w:style w:type="paragraph" w:customStyle="1" w:styleId="mathjaxmenulabel">
    <w:name w:val="mathjax_menulabel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mathjaxmenurule">
    <w:name w:val="mathjax_menurule"/>
    <w:basedOn w:val="Normal"/>
    <w:pPr>
      <w:pBdr>
        <w:top w:val="single" w:sz="6" w:space="0" w:color="CCCCCC"/>
      </w:pBdr>
      <w:spacing w:before="60"/>
      <w:ind w:left="15" w:right="15"/>
    </w:pPr>
  </w:style>
  <w:style w:type="paragraph" w:customStyle="1" w:styleId="mathjaxmenuclose">
    <w:name w:val="mathjax_menu_close"/>
    <w:basedOn w:val="Normal"/>
    <w:pPr>
      <w:spacing w:before="100" w:beforeAutospacing="1" w:after="100" w:afterAutospacing="1"/>
    </w:pPr>
  </w:style>
  <w:style w:type="paragraph" w:customStyle="1" w:styleId="mathjaxpreview">
    <w:name w:val="mathjax_preview"/>
    <w:basedOn w:val="Normal"/>
    <w:pPr>
      <w:spacing w:before="100" w:beforeAutospacing="1" w:after="100" w:afterAutospacing="1"/>
    </w:pPr>
    <w:rPr>
      <w:color w:val="888888"/>
    </w:rPr>
  </w:style>
  <w:style w:type="paragraph" w:customStyle="1" w:styleId="mathjaxerror">
    <w:name w:val="mathjax_error"/>
    <w:basedOn w:val="Normal"/>
    <w:pPr>
      <w:spacing w:before="100" w:beforeAutospacing="1" w:after="100" w:afterAutospacing="1"/>
    </w:pPr>
    <w:rPr>
      <w:i/>
      <w:iCs/>
      <w:color w:val="CC0000"/>
    </w:rPr>
  </w:style>
  <w:style w:type="paragraph" w:customStyle="1" w:styleId="oembedall-reputation-score">
    <w:name w:val="oembedall-reputation-score"/>
    <w:basedOn w:val="Normal"/>
    <w:pPr>
      <w:spacing w:before="100" w:beforeAutospacing="1" w:after="100" w:afterAutospacing="1"/>
    </w:pPr>
  </w:style>
  <w:style w:type="paragraph" w:customStyle="1" w:styleId="oembedall-user-info">
    <w:name w:val="oembedall-user-info"/>
    <w:basedOn w:val="Normal"/>
    <w:pPr>
      <w:spacing w:before="100" w:beforeAutospacing="1" w:after="100" w:afterAutospacing="1"/>
    </w:pPr>
  </w:style>
  <w:style w:type="paragraph" w:customStyle="1" w:styleId="oembedall-question-hyperlink">
    <w:name w:val="oembedall-question-hyperlink"/>
    <w:basedOn w:val="Normal"/>
    <w:pPr>
      <w:spacing w:before="100" w:beforeAutospacing="1" w:after="100" w:afterAutospacing="1"/>
    </w:pPr>
  </w:style>
  <w:style w:type="paragraph" w:customStyle="1" w:styleId="oembedall-stats">
    <w:name w:val="oembedall-stats"/>
    <w:basedOn w:val="Normal"/>
    <w:pPr>
      <w:spacing w:before="100" w:beforeAutospacing="1" w:after="100" w:afterAutospacing="1"/>
    </w:pPr>
  </w:style>
  <w:style w:type="paragraph" w:customStyle="1" w:styleId="oembedall-statscontainer">
    <w:name w:val="oembedall-statscontainer"/>
    <w:basedOn w:val="Normal"/>
    <w:pPr>
      <w:spacing w:before="100" w:beforeAutospacing="1" w:after="100" w:afterAutospacing="1"/>
    </w:pPr>
  </w:style>
  <w:style w:type="paragraph" w:customStyle="1" w:styleId="oembedall-votes">
    <w:name w:val="oembedall-votes"/>
    <w:basedOn w:val="Normal"/>
    <w:pPr>
      <w:spacing w:before="100" w:beforeAutospacing="1" w:after="100" w:afterAutospacing="1"/>
    </w:pPr>
  </w:style>
  <w:style w:type="paragraph" w:customStyle="1" w:styleId="oembedall-vote-count-post">
    <w:name w:val="oembedall-vote-count-post"/>
    <w:basedOn w:val="Normal"/>
    <w:pPr>
      <w:spacing w:before="100" w:beforeAutospacing="1" w:after="100" w:afterAutospacing="1"/>
    </w:pPr>
  </w:style>
  <w:style w:type="paragraph" w:customStyle="1" w:styleId="oembedall-views">
    <w:name w:val="oembedall-views"/>
    <w:basedOn w:val="Normal"/>
    <w:pPr>
      <w:spacing w:before="100" w:beforeAutospacing="1" w:after="100" w:afterAutospacing="1"/>
    </w:pPr>
  </w:style>
  <w:style w:type="paragraph" w:customStyle="1" w:styleId="oembedall-status">
    <w:name w:val="oembedall-status"/>
    <w:basedOn w:val="Normal"/>
    <w:pPr>
      <w:spacing w:before="100" w:beforeAutospacing="1" w:after="100" w:afterAutospacing="1"/>
    </w:pPr>
  </w:style>
  <w:style w:type="paragraph" w:customStyle="1" w:styleId="oembedall-summary">
    <w:name w:val="oembedall-summary"/>
    <w:basedOn w:val="Normal"/>
    <w:pPr>
      <w:spacing w:before="100" w:beforeAutospacing="1" w:after="100" w:afterAutospacing="1"/>
    </w:pPr>
  </w:style>
  <w:style w:type="paragraph" w:customStyle="1" w:styleId="oembedall-excerpt">
    <w:name w:val="oembedall-excerpt"/>
    <w:basedOn w:val="Normal"/>
    <w:pPr>
      <w:spacing w:before="100" w:beforeAutospacing="1" w:after="100" w:afterAutospacing="1"/>
    </w:pPr>
  </w:style>
  <w:style w:type="paragraph" w:customStyle="1" w:styleId="oembedall-tags">
    <w:name w:val="oembedall-tags"/>
    <w:basedOn w:val="Normal"/>
    <w:pPr>
      <w:spacing w:before="100" w:beforeAutospacing="1" w:after="100" w:afterAutospacing="1"/>
    </w:pPr>
  </w:style>
  <w:style w:type="paragraph" w:customStyle="1" w:styleId="oembedall-post-tag">
    <w:name w:val="oembedall-post-tag"/>
    <w:basedOn w:val="Normal"/>
    <w:pPr>
      <w:spacing w:before="100" w:beforeAutospacing="1" w:after="100" w:afterAutospacing="1"/>
    </w:pPr>
  </w:style>
  <w:style w:type="paragraph" w:customStyle="1" w:styleId="oembedall-statsarrow">
    <w:name w:val="oembedall-statsarrow"/>
    <w:basedOn w:val="Normal"/>
    <w:pPr>
      <w:spacing w:before="100" w:beforeAutospacing="1" w:after="100" w:afterAutospacing="1"/>
    </w:pPr>
  </w:style>
  <w:style w:type="paragraph" w:customStyle="1" w:styleId="contents">
    <w:name w:val="contents"/>
    <w:basedOn w:val="Normal"/>
    <w:pPr>
      <w:spacing w:before="100" w:beforeAutospacing="1" w:after="100" w:afterAutospacing="1"/>
    </w:pPr>
  </w:style>
  <w:style w:type="paragraph" w:customStyle="1" w:styleId="label">
    <w:name w:val="label"/>
    <w:basedOn w:val="Normal"/>
    <w:pPr>
      <w:spacing w:before="100" w:beforeAutospacing="1" w:after="100" w:afterAutospacing="1"/>
    </w:pPr>
  </w:style>
  <w:style w:type="paragraph" w:customStyle="1" w:styleId="hljs-tag">
    <w:name w:val="hljs-tag"/>
    <w:basedOn w:val="Normal"/>
    <w:pPr>
      <w:spacing w:before="100" w:beforeAutospacing="1" w:after="100" w:afterAutospacing="1"/>
    </w:pPr>
  </w:style>
  <w:style w:type="paragraph" w:customStyle="1" w:styleId="hljs-value">
    <w:name w:val="hljs-value"/>
    <w:basedOn w:val="Normal"/>
    <w:pPr>
      <w:spacing w:before="100" w:beforeAutospacing="1" w:after="100" w:afterAutospacing="1"/>
    </w:pPr>
  </w:style>
  <w:style w:type="paragraph" w:customStyle="1" w:styleId="hljs-formula">
    <w:name w:val="hljs-formula"/>
    <w:basedOn w:val="Normal"/>
    <w:pPr>
      <w:spacing w:before="100" w:beforeAutospacing="1" w:after="100" w:afterAutospacing="1"/>
    </w:pPr>
  </w:style>
  <w:style w:type="paragraph" w:customStyle="1" w:styleId="hljs-function">
    <w:name w:val="hljs-function"/>
    <w:basedOn w:val="Normal"/>
    <w:pPr>
      <w:spacing w:before="100" w:beforeAutospacing="1" w:after="100" w:afterAutospacing="1"/>
    </w:pPr>
  </w:style>
  <w:style w:type="paragraph" w:customStyle="1" w:styleId="hljs-literal">
    <w:name w:val="hljs-literal"/>
    <w:basedOn w:val="Normal"/>
    <w:pPr>
      <w:spacing w:before="100" w:beforeAutospacing="1" w:after="100" w:afterAutospacing="1"/>
    </w:pPr>
  </w:style>
  <w:style w:type="paragraph" w:customStyle="1" w:styleId="hljs-body">
    <w:name w:val="hljs-body"/>
    <w:basedOn w:val="Normal"/>
    <w:pPr>
      <w:spacing w:before="100" w:beforeAutospacing="1" w:after="100" w:afterAutospacing="1"/>
    </w:pPr>
  </w:style>
  <w:style w:type="paragraph" w:customStyle="1" w:styleId="hljs-pseudo">
    <w:name w:val="hljs-pseudo"/>
    <w:basedOn w:val="Normal"/>
    <w:pPr>
      <w:spacing w:before="100" w:beforeAutospacing="1" w:after="100" w:afterAutospacing="1"/>
    </w:pPr>
  </w:style>
  <w:style w:type="paragraph" w:customStyle="1" w:styleId="hljs-change">
    <w:name w:val="hljs-change"/>
    <w:basedOn w:val="Normal"/>
    <w:pPr>
      <w:spacing w:before="100" w:beforeAutospacing="1" w:after="100" w:afterAutospacing="1"/>
    </w:pPr>
  </w:style>
  <w:style w:type="paragraph" w:customStyle="1" w:styleId="oembedall-body">
    <w:name w:val="oembedall-body"/>
    <w:basedOn w:val="Normal"/>
    <w:pPr>
      <w:spacing w:before="100" w:beforeAutospacing="1" w:after="100" w:afterAutospacing="1"/>
    </w:pPr>
  </w:style>
  <w:style w:type="paragraph" w:customStyle="1" w:styleId="tagline">
    <w:name w:val="tagline"/>
    <w:basedOn w:val="Normal"/>
    <w:pPr>
      <w:spacing w:before="100" w:beforeAutospacing="1" w:after="100" w:afterAutospacing="1"/>
    </w:pPr>
  </w:style>
  <w:style w:type="paragraph" w:customStyle="1" w:styleId="wrapper">
    <w:name w:val="wrapper"/>
    <w:basedOn w:val="Normal"/>
    <w:pPr>
      <w:spacing w:before="100" w:beforeAutospacing="1" w:after="100" w:afterAutospacing="1"/>
    </w:pPr>
  </w:style>
  <w:style w:type="paragraph" w:customStyle="1" w:styleId="split">
    <w:name w:val="split"/>
    <w:basedOn w:val="Normal"/>
    <w:pPr>
      <w:spacing w:before="100" w:beforeAutospacing="1" w:after="100" w:afterAutospacing="1"/>
    </w:pPr>
  </w:style>
  <w:style w:type="paragraph" w:customStyle="1" w:styleId="place-context">
    <w:name w:val="place-context"/>
    <w:basedOn w:val="Normal"/>
    <w:pPr>
      <w:spacing w:before="100" w:beforeAutospacing="1" w:after="100" w:afterAutospacing="1"/>
    </w:pPr>
  </w:style>
  <w:style w:type="paragraph" w:customStyle="1" w:styleId="prominent-place">
    <w:name w:val="prominent-place"/>
    <w:basedOn w:val="Normal"/>
    <w:pPr>
      <w:spacing w:before="100" w:beforeAutospacing="1" w:after="100" w:afterAutospacing="1"/>
    </w:pPr>
  </w:style>
  <w:style w:type="paragraph" w:customStyle="1" w:styleId="main-date">
    <w:name w:val="main-date"/>
    <w:basedOn w:val="Normal"/>
    <w:pPr>
      <w:spacing w:before="100" w:beforeAutospacing="1" w:after="100" w:afterAutospacing="1"/>
    </w:pPr>
  </w:style>
  <w:style w:type="paragraph" w:customStyle="1" w:styleId="first">
    <w:name w:val="first"/>
    <w:basedOn w:val="Normal"/>
    <w:pPr>
      <w:spacing w:before="100" w:beforeAutospacing="1" w:after="100" w:afterAutospacing="1"/>
    </w:pPr>
  </w:style>
  <w:style w:type="paragraph" w:customStyle="1" w:styleId="Title1">
    <w:name w:val="Title1"/>
    <w:basedOn w:val="Normal"/>
    <w:pPr>
      <w:spacing w:before="100" w:beforeAutospacing="1" w:after="100" w:afterAutospacing="1"/>
    </w:pPr>
  </w:style>
  <w:style w:type="paragraph" w:customStyle="1" w:styleId="number">
    <w:name w:val="number"/>
    <w:basedOn w:val="Normal"/>
    <w:pPr>
      <w:spacing w:before="100" w:beforeAutospacing="1" w:after="100" w:afterAutospacing="1"/>
    </w:pPr>
  </w:style>
  <w:style w:type="paragraph" w:customStyle="1" w:styleId="oembedall-user-gravatar32">
    <w:name w:val="oembedall-user-gravatar32"/>
    <w:basedOn w:val="Normal"/>
    <w:pPr>
      <w:spacing w:before="100" w:beforeAutospacing="1" w:after="100" w:afterAutospacing="1"/>
    </w:pPr>
  </w:style>
  <w:style w:type="paragraph" w:customStyle="1" w:styleId="oembedall-user-details">
    <w:name w:val="oembedall-user-details"/>
    <w:basedOn w:val="Normal"/>
    <w:pPr>
      <w:spacing w:before="100" w:beforeAutospacing="1" w:after="100" w:afterAutospacing="1"/>
    </w:pPr>
  </w:style>
  <w:style w:type="paragraph" w:customStyle="1" w:styleId="sub-place">
    <w:name w:val="sub-place"/>
    <w:basedOn w:val="Normal"/>
    <w:pPr>
      <w:spacing w:before="100" w:beforeAutospacing="1" w:after="100" w:afterAutospacing="1"/>
    </w:pPr>
  </w:style>
  <w:style w:type="character" w:customStyle="1" w:styleId="oembedall-closehide">
    <w:name w:val="oembedall-closehide"/>
    <w:basedOn w:val="DefaultParagraphFont"/>
    <w:rPr>
      <w:shd w:val="clear" w:color="auto" w:fill="AAAAAA"/>
    </w:rPr>
  </w:style>
  <w:style w:type="paragraph" w:customStyle="1" w:styleId="oembedall-body1">
    <w:name w:val="oembedall-body1"/>
    <w:basedOn w:val="Normal"/>
    <w:pPr>
      <w:pBdr>
        <w:top w:val="single" w:sz="6" w:space="4" w:color="EEEEEE"/>
      </w:pBdr>
      <w:spacing w:before="120" w:after="100" w:afterAutospacing="1"/>
      <w:ind w:left="-150"/>
    </w:pPr>
  </w:style>
  <w:style w:type="paragraph" w:customStyle="1" w:styleId="oembedall-description1">
    <w:name w:val="oembedall-description1"/>
    <w:basedOn w:val="Normal"/>
    <w:pPr>
      <w:spacing w:after="45"/>
    </w:pPr>
    <w:rPr>
      <w:color w:val="444444"/>
      <w:sz w:val="18"/>
      <w:szCs w:val="18"/>
    </w:rPr>
  </w:style>
  <w:style w:type="paragraph" w:customStyle="1" w:styleId="oembedall-updated-at1">
    <w:name w:val="oembedall-updated-at1"/>
    <w:basedOn w:val="Normal"/>
    <w:rPr>
      <w:color w:val="888888"/>
      <w:sz w:val="17"/>
      <w:szCs w:val="17"/>
    </w:rPr>
  </w:style>
  <w:style w:type="paragraph" w:customStyle="1" w:styleId="oembedall-reputation-score1">
    <w:name w:val="oembedall-reputation-score1"/>
    <w:basedOn w:val="Normal"/>
    <w:pPr>
      <w:spacing w:before="100" w:beforeAutospacing="1" w:after="100" w:afterAutospacing="1"/>
      <w:ind w:right="30"/>
    </w:pPr>
    <w:rPr>
      <w:b/>
      <w:bCs/>
      <w:color w:val="444444"/>
      <w:sz w:val="29"/>
      <w:szCs w:val="29"/>
    </w:rPr>
  </w:style>
  <w:style w:type="paragraph" w:customStyle="1" w:styleId="oembedall-user-info1">
    <w:name w:val="oembedall-user-info1"/>
    <w:basedOn w:val="Normal"/>
    <w:pPr>
      <w:spacing w:before="100" w:beforeAutospacing="1" w:after="100" w:afterAutospacing="1"/>
    </w:pPr>
  </w:style>
  <w:style w:type="paragraph" w:customStyle="1" w:styleId="oembedall-user-gravatar321">
    <w:name w:val="oembedall-user-gravatar321"/>
    <w:basedOn w:val="Normal"/>
    <w:pPr>
      <w:spacing w:before="100" w:beforeAutospacing="1" w:after="100" w:afterAutospacing="1"/>
    </w:pPr>
  </w:style>
  <w:style w:type="paragraph" w:customStyle="1" w:styleId="oembedall-user-details1">
    <w:name w:val="oembedall-user-details1"/>
    <w:basedOn w:val="Normal"/>
    <w:pPr>
      <w:spacing w:before="100" w:beforeAutospacing="1" w:after="100" w:afterAutospacing="1"/>
      <w:ind w:left="75"/>
    </w:pPr>
  </w:style>
  <w:style w:type="paragraph" w:customStyle="1" w:styleId="oembedall-question-hyperlink1">
    <w:name w:val="oembedall-question-hyperlink1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oembedall-stats1">
    <w:name w:val="oembedall-stats1"/>
    <w:basedOn w:val="Normal"/>
    <w:pPr>
      <w:shd w:val="clear" w:color="auto" w:fill="EEEEEE"/>
      <w:ind w:left="105"/>
    </w:pPr>
  </w:style>
  <w:style w:type="paragraph" w:customStyle="1" w:styleId="oembedall-statscontainer1">
    <w:name w:val="oembedall-statscontainer1"/>
    <w:basedOn w:val="Normal"/>
    <w:pPr>
      <w:spacing w:before="100" w:beforeAutospacing="1" w:after="100" w:afterAutospacing="1"/>
      <w:ind w:right="120"/>
    </w:pPr>
  </w:style>
  <w:style w:type="paragraph" w:customStyle="1" w:styleId="oembedall-votes1">
    <w:name w:val="oembedall-votes1"/>
    <w:basedOn w:val="Normal"/>
    <w:pPr>
      <w:spacing w:before="100" w:beforeAutospacing="1" w:after="100" w:afterAutospacing="1"/>
      <w:jc w:val="center"/>
    </w:pPr>
    <w:rPr>
      <w:color w:val="555555"/>
    </w:rPr>
  </w:style>
  <w:style w:type="paragraph" w:customStyle="1" w:styleId="oembedall-vote-count-post1">
    <w:name w:val="oembedall-vote-count-post1"/>
    <w:basedOn w:val="Normal"/>
    <w:pPr>
      <w:spacing w:before="100" w:beforeAutospacing="1" w:after="100" w:afterAutospacing="1"/>
    </w:pPr>
    <w:rPr>
      <w:b/>
      <w:bCs/>
      <w:color w:val="808185"/>
      <w:sz w:val="58"/>
      <w:szCs w:val="58"/>
    </w:rPr>
  </w:style>
  <w:style w:type="paragraph" w:customStyle="1" w:styleId="oembedall-views1">
    <w:name w:val="oembedall-views1"/>
    <w:basedOn w:val="Normal"/>
    <w:pPr>
      <w:spacing w:before="100" w:beforeAutospacing="1" w:after="100" w:afterAutospacing="1"/>
      <w:jc w:val="center"/>
    </w:pPr>
    <w:rPr>
      <w:color w:val="999999"/>
    </w:rPr>
  </w:style>
  <w:style w:type="paragraph" w:customStyle="1" w:styleId="oembedall-status1">
    <w:name w:val="oembedall-status1"/>
    <w:basedOn w:val="Normal"/>
    <w:pPr>
      <w:shd w:val="clear" w:color="auto" w:fill="75845C"/>
      <w:spacing w:after="100" w:afterAutospacing="1"/>
      <w:jc w:val="center"/>
    </w:pPr>
    <w:rPr>
      <w:color w:val="FFFFFF"/>
    </w:rPr>
  </w:style>
  <w:style w:type="paragraph" w:customStyle="1" w:styleId="oembedall-summary1">
    <w:name w:val="oembedall-summary1"/>
    <w:basedOn w:val="Normal"/>
    <w:pPr>
      <w:spacing w:before="100" w:beforeAutospacing="1" w:after="100" w:afterAutospacing="1"/>
    </w:pPr>
  </w:style>
  <w:style w:type="paragraph" w:customStyle="1" w:styleId="oembedall-excerpt1">
    <w:name w:val="oembedall-excerpt1"/>
    <w:basedOn w:val="Normal"/>
  </w:style>
  <w:style w:type="paragraph" w:customStyle="1" w:styleId="oembedall-tags1">
    <w:name w:val="oembedall-tags1"/>
    <w:basedOn w:val="Normal"/>
    <w:pPr>
      <w:spacing w:before="100" w:beforeAutospacing="1" w:after="100" w:afterAutospacing="1" w:line="270" w:lineRule="atLeast"/>
    </w:pPr>
  </w:style>
  <w:style w:type="paragraph" w:customStyle="1" w:styleId="oembedall-post-tag1">
    <w:name w:val="oembedall-post-tag1"/>
    <w:basedOn w:val="Normal"/>
    <w:pPr>
      <w:pBdr>
        <w:bottom w:val="single" w:sz="6" w:space="2" w:color="3E6D8E"/>
        <w:right w:val="single" w:sz="6" w:space="3" w:color="7F9FB6"/>
      </w:pBdr>
      <w:shd w:val="clear" w:color="auto" w:fill="E0EAF1"/>
      <w:spacing w:before="30" w:after="30" w:line="480" w:lineRule="auto"/>
      <w:ind w:right="30"/>
    </w:pPr>
    <w:rPr>
      <w:color w:val="3E6D8E"/>
      <w:sz w:val="22"/>
      <w:szCs w:val="22"/>
    </w:rPr>
  </w:style>
  <w:style w:type="paragraph" w:customStyle="1" w:styleId="oembedall-post-tag2">
    <w:name w:val="oembedall-post-tag2"/>
    <w:basedOn w:val="Normal"/>
    <w:pPr>
      <w:pBdr>
        <w:bottom w:val="single" w:sz="6" w:space="2" w:color="37607D"/>
        <w:right w:val="single" w:sz="6" w:space="3" w:color="37607D"/>
      </w:pBdr>
      <w:shd w:val="clear" w:color="auto" w:fill="3E6D8E"/>
      <w:spacing w:before="30" w:after="30" w:line="480" w:lineRule="auto"/>
      <w:ind w:right="30"/>
    </w:pPr>
    <w:rPr>
      <w:color w:val="E0EAF1"/>
      <w:sz w:val="22"/>
      <w:szCs w:val="22"/>
    </w:rPr>
  </w:style>
  <w:style w:type="paragraph" w:customStyle="1" w:styleId="oembedall-statsarrow1">
    <w:name w:val="oembedall-statsarrow1"/>
    <w:basedOn w:val="Normal"/>
    <w:pPr>
      <w:spacing w:before="180" w:after="100" w:afterAutospacing="1"/>
    </w:pPr>
  </w:style>
  <w:style w:type="paragraph" w:customStyle="1" w:styleId="contents1">
    <w:name w:val="contents1"/>
    <w:basedOn w:val="Normal"/>
    <w:pPr>
      <w:spacing w:before="100" w:beforeAutospacing="1" w:after="100" w:afterAutospacing="1"/>
    </w:pPr>
  </w:style>
  <w:style w:type="paragraph" w:customStyle="1" w:styleId="tagline1">
    <w:name w:val="tagline1"/>
    <w:basedOn w:val="Normal"/>
    <w:pPr>
      <w:spacing w:before="100" w:beforeAutospacing="1" w:after="100" w:afterAutospacing="1"/>
    </w:pPr>
    <w:rPr>
      <w:sz w:val="36"/>
      <w:szCs w:val="36"/>
    </w:rPr>
  </w:style>
  <w:style w:type="paragraph" w:customStyle="1" w:styleId="wrapper1">
    <w:name w:val="wrapper1"/>
    <w:basedOn w:val="Normal"/>
    <w:pPr>
      <w:spacing w:before="100" w:beforeAutospacing="1" w:after="100" w:afterAutospacing="1"/>
    </w:pPr>
  </w:style>
  <w:style w:type="paragraph" w:customStyle="1" w:styleId="split1">
    <w:name w:val="split1"/>
    <w:basedOn w:val="Normal"/>
    <w:pPr>
      <w:spacing w:before="100" w:beforeAutospacing="1" w:after="100" w:afterAutospacing="1"/>
    </w:pPr>
  </w:style>
  <w:style w:type="paragraph" w:customStyle="1" w:styleId="place-context1">
    <w:name w:val="place-context1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sub-place1">
    <w:name w:val="sub-place1"/>
    <w:basedOn w:val="Normal"/>
    <w:pPr>
      <w:spacing w:before="100" w:beforeAutospacing="1" w:after="100" w:afterAutospacing="1"/>
    </w:pPr>
  </w:style>
  <w:style w:type="paragraph" w:customStyle="1" w:styleId="prominent-place1">
    <w:name w:val="prominent-place1"/>
    <w:basedOn w:val="Normal"/>
    <w:pPr>
      <w:spacing w:before="100" w:beforeAutospacing="1" w:after="100" w:afterAutospacing="1" w:line="264" w:lineRule="atLeast"/>
    </w:pPr>
    <w:rPr>
      <w:sz w:val="27"/>
      <w:szCs w:val="27"/>
    </w:rPr>
  </w:style>
  <w:style w:type="paragraph" w:customStyle="1" w:styleId="main-date1">
    <w:name w:val="main-date1"/>
    <w:basedOn w:val="Normal"/>
    <w:pPr>
      <w:spacing w:before="100" w:beforeAutospacing="1" w:after="100" w:afterAutospacing="1"/>
    </w:pPr>
    <w:rPr>
      <w:b/>
      <w:bCs/>
      <w:color w:val="8CB4E0"/>
    </w:rPr>
  </w:style>
  <w:style w:type="paragraph" w:customStyle="1" w:styleId="first1">
    <w:name w:val="first1"/>
    <w:basedOn w:val="Normal"/>
    <w:pPr>
      <w:ind w:left="244"/>
    </w:pPr>
  </w:style>
  <w:style w:type="paragraph" w:customStyle="1" w:styleId="label1">
    <w:name w:val="label1"/>
    <w:basedOn w:val="Normal"/>
    <w:pPr>
      <w:spacing w:before="100" w:beforeAutospacing="1" w:after="100" w:afterAutospacing="1"/>
    </w:pPr>
    <w:rPr>
      <w:color w:val="333333"/>
    </w:rPr>
  </w:style>
  <w:style w:type="paragraph" w:customStyle="1" w:styleId="title10">
    <w:name w:val="title1"/>
    <w:basedOn w:val="Normal"/>
    <w:pPr>
      <w:spacing w:before="100" w:beforeAutospacing="1" w:after="100" w:afterAutospacing="1"/>
    </w:pPr>
  </w:style>
  <w:style w:type="paragraph" w:customStyle="1" w:styleId="number1">
    <w:name w:val="number1"/>
    <w:basedOn w:val="Normal"/>
    <w:pPr>
      <w:shd w:val="clear" w:color="auto" w:fill="FFFFFF"/>
    </w:pPr>
    <w:rPr>
      <w:vanish/>
    </w:rPr>
  </w:style>
  <w:style w:type="paragraph" w:customStyle="1" w:styleId="hljs-header1">
    <w:name w:val="hljs-header1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string1">
    <w:name w:val="hljs-string1"/>
    <w:basedOn w:val="Normal"/>
    <w:pPr>
      <w:spacing w:before="100" w:beforeAutospacing="1" w:after="100" w:afterAutospacing="1"/>
    </w:pPr>
    <w:rPr>
      <w:color w:val="93A1A1"/>
    </w:rPr>
  </w:style>
  <w:style w:type="paragraph" w:customStyle="1" w:styleId="hljs-tag1">
    <w:name w:val="hljs-tag1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title1">
    <w:name w:val="hljs-title1"/>
    <w:basedOn w:val="Normal"/>
    <w:pPr>
      <w:spacing w:before="100" w:beforeAutospacing="1" w:after="100" w:afterAutospacing="1"/>
    </w:pPr>
    <w:rPr>
      <w:color w:val="859900"/>
    </w:rPr>
  </w:style>
  <w:style w:type="paragraph" w:customStyle="1" w:styleId="hljs-value1">
    <w:name w:val="hljs-value1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value2">
    <w:name w:val="hljs-value2"/>
    <w:basedOn w:val="Normal"/>
    <w:pPr>
      <w:spacing w:before="100" w:beforeAutospacing="1" w:after="100" w:afterAutospacing="1"/>
    </w:pPr>
    <w:rPr>
      <w:color w:val="2AA198"/>
    </w:rPr>
  </w:style>
  <w:style w:type="paragraph" w:customStyle="1" w:styleId="hljs-formula1">
    <w:name w:val="hljs-formula1"/>
    <w:basedOn w:val="Normal"/>
    <w:pPr>
      <w:shd w:val="clear" w:color="auto" w:fill="EEE8D5"/>
      <w:spacing w:before="100" w:beforeAutospacing="1" w:after="100" w:afterAutospacing="1"/>
    </w:pPr>
    <w:rPr>
      <w:color w:val="2AA198"/>
    </w:rPr>
  </w:style>
  <w:style w:type="paragraph" w:customStyle="1" w:styleId="hljs-function1">
    <w:name w:val="hljs-function1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literal1">
    <w:name w:val="hljs-literal1"/>
    <w:basedOn w:val="Normal"/>
    <w:pPr>
      <w:spacing w:before="100" w:beforeAutospacing="1" w:after="100" w:afterAutospacing="1"/>
    </w:pPr>
    <w:rPr>
      <w:color w:val="268BD2"/>
    </w:rPr>
  </w:style>
  <w:style w:type="paragraph" w:customStyle="1" w:styleId="hljs-title2">
    <w:name w:val="hljs-title2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body1">
    <w:name w:val="hljs-body1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number1">
    <w:name w:val="hljs-number1"/>
    <w:basedOn w:val="Normal"/>
    <w:pPr>
      <w:spacing w:before="100" w:beforeAutospacing="1" w:after="100" w:afterAutospacing="1"/>
    </w:pPr>
    <w:rPr>
      <w:color w:val="B58900"/>
    </w:rPr>
  </w:style>
  <w:style w:type="paragraph" w:customStyle="1" w:styleId="hljs-pseudo1">
    <w:name w:val="hljs-pseudo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change1">
    <w:name w:val="hljs-change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keyword1">
    <w:name w:val="hljs-keyword1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hljs-string2">
    <w:name w:val="hljs-string2"/>
    <w:basedOn w:val="Normal"/>
    <w:pPr>
      <w:spacing w:before="100" w:beforeAutospacing="1" w:after="100" w:afterAutospacing="1"/>
    </w:pPr>
    <w:rPr>
      <w:color w:val="CB4B16"/>
    </w:rPr>
  </w:style>
  <w:style w:type="paragraph" w:customStyle="1" w:styleId="mathjaxmenuarrow1">
    <w:name w:val="mathjax_menuarrow1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toc">
    <w:name w:val="toc"/>
    <w:basedOn w:val="Normal"/>
    <w:pPr>
      <w:spacing w:before="100" w:beforeAutospacing="1" w:after="100" w:afterAutospacing="1"/>
    </w:pPr>
  </w:style>
  <w:style w:type="character" w:customStyle="1" w:styleId="title2">
    <w:name w:val="title2"/>
    <w:basedOn w:val="DefaultParagraphFont"/>
  </w:style>
  <w:style w:type="character" w:styleId="Emphasis">
    <w:name w:val="Emphasis"/>
    <w:qFormat/>
    <w:rsid w:val="00181762"/>
    <w:rPr>
      <w:i/>
      <w:iCs/>
    </w:rPr>
  </w:style>
  <w:style w:type="character" w:customStyle="1" w:styleId="filename">
    <w:name w:val="filename"/>
    <w:basedOn w:val="DefaultParagraphFont"/>
  </w:style>
  <w:style w:type="character" w:customStyle="1" w:styleId="hljs-keyword2">
    <w:name w:val="hljs-keyword2"/>
    <w:basedOn w:val="DefaultParagraphFont"/>
    <w:rPr>
      <w:color w:val="859900"/>
    </w:rPr>
  </w:style>
  <w:style w:type="character" w:customStyle="1" w:styleId="hljs-title3">
    <w:name w:val="hljs-title3"/>
    <w:basedOn w:val="DefaultParagraphFont"/>
    <w:rPr>
      <w:color w:val="268BD2"/>
    </w:rPr>
  </w:style>
  <w:style w:type="character" w:customStyle="1" w:styleId="hljs-function2">
    <w:name w:val="hljs-function2"/>
    <w:basedOn w:val="DefaultParagraphFont"/>
  </w:style>
  <w:style w:type="character" w:customStyle="1" w:styleId="hljs-string3">
    <w:name w:val="hljs-string3"/>
    <w:basedOn w:val="DefaultParagraphFont"/>
    <w:rPr>
      <w:color w:val="2AA198"/>
    </w:rPr>
  </w:style>
  <w:style w:type="character" w:customStyle="1" w:styleId="hljs-number2">
    <w:name w:val="hljs-number2"/>
    <w:basedOn w:val="DefaultParagraphFont"/>
    <w:rPr>
      <w:color w:val="2AA198"/>
    </w:rPr>
  </w:style>
  <w:style w:type="character" w:customStyle="1" w:styleId="hljs-builtin1">
    <w:name w:val="hljs-built_in1"/>
    <w:basedOn w:val="DefaultParagraphFont"/>
    <w:rPr>
      <w:color w:val="268BD2"/>
    </w:rPr>
  </w:style>
  <w:style w:type="paragraph" w:customStyle="1" w:styleId="1stPara">
    <w:name w:val="1st Para"/>
    <w:next w:val="Normal"/>
    <w:autoRedefine/>
    <w:rsid w:val="00181762"/>
    <w:pPr>
      <w:spacing w:after="40" w:line="360" w:lineRule="auto"/>
    </w:pPr>
    <w:rPr>
      <w:sz w:val="24"/>
    </w:rPr>
  </w:style>
  <w:style w:type="paragraph" w:customStyle="1" w:styleId="Anchor">
    <w:name w:val="Anchor"/>
    <w:autoRedefine/>
    <w:rsid w:val="00181762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hAnsi="NewBaskerville" w:cs="NewBaskerville"/>
      <w:color w:val="000000"/>
      <w:w w:val="0"/>
      <w:sz w:val="4"/>
      <w:szCs w:val="4"/>
    </w:rPr>
  </w:style>
  <w:style w:type="paragraph" w:customStyle="1" w:styleId="AnchorSidehead">
    <w:name w:val="Anchor Sidehead"/>
    <w:autoRedefine/>
    <w:rsid w:val="00181762"/>
    <w:pPr>
      <w:autoSpaceDE w:val="0"/>
      <w:autoSpaceDN w:val="0"/>
      <w:adjustRightInd w:val="0"/>
      <w:spacing w:after="120" w:line="360" w:lineRule="auto"/>
    </w:pPr>
    <w:rPr>
      <w:rFonts w:ascii="Futura-Heavy" w:hAnsi="Futura-Heavy" w:cs="Futura-Heavy"/>
      <w:color w:val="000000"/>
      <w:w w:val="0"/>
      <w:szCs w:val="16"/>
    </w:rPr>
  </w:style>
  <w:style w:type="character" w:customStyle="1" w:styleId="Heading7Char">
    <w:name w:val="Heading 7 Char"/>
    <w:basedOn w:val="DefaultParagraphFont"/>
    <w:link w:val="Heading7"/>
    <w:rsid w:val="0018176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18176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181762"/>
    <w:rPr>
      <w:rFonts w:ascii="Arial" w:hAnsi="Arial" w:cs="Arial"/>
      <w:sz w:val="22"/>
      <w:szCs w:val="22"/>
    </w:rPr>
  </w:style>
  <w:style w:type="numbering" w:styleId="ArticleSection">
    <w:name w:val="Outline List 3"/>
    <w:basedOn w:val="NoList"/>
    <w:semiHidden/>
    <w:rsid w:val="00181762"/>
    <w:pPr>
      <w:numPr>
        <w:numId w:val="14"/>
      </w:numPr>
    </w:pPr>
  </w:style>
  <w:style w:type="paragraph" w:customStyle="1" w:styleId="AuthorQuery">
    <w:name w:val="Author Query"/>
    <w:autoRedefine/>
    <w:rsid w:val="00181762"/>
    <w:pPr>
      <w:spacing w:before="120" w:after="120" w:line="360" w:lineRule="auto"/>
      <w:ind w:left="1440" w:right="1440"/>
    </w:pPr>
    <w:rPr>
      <w:color w:val="FF0000"/>
      <w:sz w:val="24"/>
    </w:rPr>
  </w:style>
  <w:style w:type="paragraph" w:customStyle="1" w:styleId="Body">
    <w:name w:val="Body"/>
    <w:autoRedefine/>
    <w:rsid w:val="00CB7568"/>
    <w:pPr>
      <w:spacing w:line="360" w:lineRule="auto"/>
      <w:ind w:firstLine="360"/>
      <w:jc w:val="both"/>
    </w:pPr>
    <w:rPr>
      <w:sz w:val="24"/>
    </w:rPr>
  </w:style>
  <w:style w:type="paragraph" w:customStyle="1" w:styleId="Basic">
    <w:name w:val="Basic"/>
    <w:basedOn w:val="Body"/>
    <w:rsid w:val="00181762"/>
  </w:style>
  <w:style w:type="paragraph" w:customStyle="1" w:styleId="BlockQuote">
    <w:name w:val="Block Quote"/>
    <w:next w:val="Normal"/>
    <w:autoRedefine/>
    <w:rsid w:val="00181762"/>
    <w:pPr>
      <w:spacing w:before="120" w:after="120"/>
      <w:ind w:left="1440" w:right="1440"/>
    </w:pPr>
  </w:style>
  <w:style w:type="paragraph" w:styleId="BlockText">
    <w:name w:val="Block Text"/>
    <w:basedOn w:val="Normal"/>
    <w:semiHidden/>
    <w:rsid w:val="00181762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181762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181762"/>
  </w:style>
  <w:style w:type="paragraph" w:styleId="BodyText2">
    <w:name w:val="Body Text 2"/>
    <w:basedOn w:val="Normal"/>
    <w:link w:val="BodyText2Char"/>
    <w:semiHidden/>
    <w:rsid w:val="0018176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181762"/>
  </w:style>
  <w:style w:type="paragraph" w:styleId="BodyText3">
    <w:name w:val="Body Text 3"/>
    <w:basedOn w:val="Normal"/>
    <w:link w:val="BodyText3Char"/>
    <w:semiHidden/>
    <w:rsid w:val="0018176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181762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181762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181762"/>
  </w:style>
  <w:style w:type="paragraph" w:styleId="BodyTextIndent">
    <w:name w:val="Body Text Indent"/>
    <w:basedOn w:val="Normal"/>
    <w:link w:val="BodyTextIndentChar"/>
    <w:semiHidden/>
    <w:rsid w:val="0018176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181762"/>
  </w:style>
  <w:style w:type="paragraph" w:styleId="BodyTextFirstIndent2">
    <w:name w:val="Body Text First Indent 2"/>
    <w:basedOn w:val="BodyTextIndent"/>
    <w:link w:val="BodyTextFirstIndent2Char"/>
    <w:semiHidden/>
    <w:rsid w:val="00181762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181762"/>
  </w:style>
  <w:style w:type="paragraph" w:styleId="BodyTextIndent2">
    <w:name w:val="Body Text Indent 2"/>
    <w:basedOn w:val="Normal"/>
    <w:link w:val="BodyTextIndent2Char"/>
    <w:semiHidden/>
    <w:rsid w:val="0018176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181762"/>
  </w:style>
  <w:style w:type="paragraph" w:styleId="BodyTextIndent3">
    <w:name w:val="Body Text Indent 3"/>
    <w:basedOn w:val="Normal"/>
    <w:link w:val="BodyTextIndent3Char"/>
    <w:semiHidden/>
    <w:rsid w:val="00181762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181762"/>
    <w:rPr>
      <w:sz w:val="16"/>
      <w:szCs w:val="16"/>
    </w:rPr>
  </w:style>
  <w:style w:type="paragraph" w:customStyle="1" w:styleId="BodyBox">
    <w:name w:val="BodyBox"/>
    <w:basedOn w:val="Body"/>
    <w:rsid w:val="00181762"/>
    <w:rPr>
      <w:color w:val="808080"/>
    </w:rPr>
  </w:style>
  <w:style w:type="paragraph" w:customStyle="1" w:styleId="BodyFirst">
    <w:name w:val="BodyFirst"/>
    <w:next w:val="Body"/>
    <w:autoRedefine/>
    <w:rsid w:val="00181762"/>
    <w:pPr>
      <w:spacing w:line="360" w:lineRule="auto"/>
    </w:pPr>
    <w:rPr>
      <w:sz w:val="24"/>
    </w:rPr>
  </w:style>
  <w:style w:type="paragraph" w:customStyle="1" w:styleId="BodyFirstBox">
    <w:name w:val="BodyFirstBox"/>
    <w:basedOn w:val="BodyFirst"/>
    <w:autoRedefine/>
    <w:rsid w:val="00181762"/>
    <w:rPr>
      <w:color w:val="808080"/>
    </w:rPr>
  </w:style>
  <w:style w:type="paragraph" w:customStyle="1" w:styleId="BulletA">
    <w:name w:val="BulletA"/>
    <w:next w:val="Normal"/>
    <w:autoRedefine/>
    <w:rsid w:val="00181762"/>
    <w:pPr>
      <w:spacing w:before="120" w:line="360" w:lineRule="auto"/>
      <w:ind w:left="720"/>
    </w:pPr>
    <w:rPr>
      <w:color w:val="008080"/>
      <w:sz w:val="24"/>
    </w:rPr>
  </w:style>
  <w:style w:type="paragraph" w:customStyle="1" w:styleId="BulletABox">
    <w:name w:val="BulletA Box"/>
    <w:basedOn w:val="BulletA"/>
    <w:autoRedefine/>
    <w:rsid w:val="00181762"/>
    <w:rPr>
      <w:color w:val="33CCCC"/>
    </w:rPr>
  </w:style>
  <w:style w:type="paragraph" w:customStyle="1" w:styleId="BulletB">
    <w:name w:val="BulletB"/>
    <w:next w:val="Normal"/>
    <w:autoRedefine/>
    <w:rsid w:val="00181762"/>
    <w:pPr>
      <w:spacing w:line="360" w:lineRule="auto"/>
      <w:ind w:left="720"/>
    </w:pPr>
    <w:rPr>
      <w:color w:val="008080"/>
      <w:sz w:val="24"/>
    </w:rPr>
  </w:style>
  <w:style w:type="paragraph" w:customStyle="1" w:styleId="BulletBBox">
    <w:name w:val="BulletB Box"/>
    <w:basedOn w:val="BulletB"/>
    <w:autoRedefine/>
    <w:rsid w:val="00181762"/>
    <w:rPr>
      <w:color w:val="33CCCC"/>
    </w:rPr>
  </w:style>
  <w:style w:type="paragraph" w:customStyle="1" w:styleId="BulletC">
    <w:name w:val="BulletC"/>
    <w:next w:val="Normal"/>
    <w:autoRedefine/>
    <w:rsid w:val="00181762"/>
    <w:pPr>
      <w:spacing w:after="120" w:line="360" w:lineRule="auto"/>
      <w:ind w:left="720"/>
    </w:pPr>
    <w:rPr>
      <w:color w:val="008080"/>
      <w:sz w:val="24"/>
    </w:rPr>
  </w:style>
  <w:style w:type="paragraph" w:customStyle="1" w:styleId="BulletCBox">
    <w:name w:val="BulletC Box"/>
    <w:basedOn w:val="BulletC"/>
    <w:autoRedefine/>
    <w:rsid w:val="00181762"/>
    <w:rPr>
      <w:color w:val="33CCCC"/>
    </w:rPr>
  </w:style>
  <w:style w:type="paragraph" w:styleId="Caption">
    <w:name w:val="caption"/>
    <w:basedOn w:val="Normal"/>
    <w:next w:val="Normal"/>
    <w:autoRedefine/>
    <w:qFormat/>
    <w:rsid w:val="0077437E"/>
    <w:pPr>
      <w:spacing w:before="120" w:after="180" w:line="360" w:lineRule="auto"/>
    </w:pPr>
    <w:rPr>
      <w:rFonts w:ascii="Arial" w:eastAsia="Microsoft YaHei" w:hAnsi="Arial"/>
      <w:bCs/>
      <w:i/>
    </w:rPr>
  </w:style>
  <w:style w:type="paragraph" w:customStyle="1" w:styleId="CaptionBox">
    <w:name w:val="CaptionBox"/>
    <w:basedOn w:val="Caption"/>
    <w:autoRedefine/>
    <w:rsid w:val="00181762"/>
    <w:rPr>
      <w:color w:val="808080"/>
    </w:rPr>
  </w:style>
  <w:style w:type="paragraph" w:customStyle="1" w:styleId="ChapterStart">
    <w:name w:val="ChapterStart"/>
    <w:next w:val="Normal"/>
    <w:autoRedefine/>
    <w:rsid w:val="00181762"/>
    <w:pPr>
      <w:jc w:val="center"/>
    </w:pPr>
    <w:rPr>
      <w:b/>
      <w:sz w:val="24"/>
    </w:rPr>
  </w:style>
  <w:style w:type="paragraph" w:customStyle="1" w:styleId="ChapterTitle">
    <w:name w:val="ChapterTitle"/>
    <w:next w:val="1stPara"/>
    <w:autoRedefine/>
    <w:rsid w:val="00181762"/>
    <w:pPr>
      <w:spacing w:line="360" w:lineRule="auto"/>
    </w:pPr>
    <w:rPr>
      <w:b/>
      <w:sz w:val="24"/>
    </w:rPr>
  </w:style>
  <w:style w:type="paragraph" w:styleId="Closing">
    <w:name w:val="Closing"/>
    <w:basedOn w:val="Normal"/>
    <w:link w:val="ClosingChar"/>
    <w:semiHidden/>
    <w:rsid w:val="00181762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181762"/>
  </w:style>
  <w:style w:type="paragraph" w:customStyle="1" w:styleId="CodeA">
    <w:name w:val="CodeA"/>
    <w:next w:val="Normal"/>
    <w:autoRedefine/>
    <w:rsid w:val="00233233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</w:rPr>
  </w:style>
  <w:style w:type="paragraph" w:customStyle="1" w:styleId="CodeAIndent">
    <w:name w:val="CodeA Indent"/>
    <w:next w:val="Normal"/>
    <w:autoRedefine/>
    <w:rsid w:val="00181762"/>
    <w:pPr>
      <w:pBdr>
        <w:top w:val="single" w:sz="4" w:space="2" w:color="auto"/>
      </w:pBdr>
      <w:spacing w:before="120" w:line="360" w:lineRule="auto"/>
      <w:ind w:left="360"/>
    </w:pPr>
    <w:rPr>
      <w:rFonts w:ascii="Courier" w:hAnsi="Courier"/>
      <w:noProof/>
    </w:rPr>
  </w:style>
  <w:style w:type="paragraph" w:customStyle="1" w:styleId="CodeAWide">
    <w:name w:val="CodeA Wide"/>
    <w:next w:val="Normal"/>
    <w:autoRedefine/>
    <w:rsid w:val="00181762"/>
    <w:pPr>
      <w:pBdr>
        <w:top w:val="single" w:sz="4" w:space="2" w:color="auto"/>
      </w:pBdr>
      <w:spacing w:before="120" w:line="360" w:lineRule="auto"/>
    </w:pPr>
    <w:rPr>
      <w:rFonts w:ascii="Courier" w:hAnsi="Courier"/>
      <w:noProof/>
      <w:sz w:val="16"/>
    </w:rPr>
  </w:style>
  <w:style w:type="paragraph" w:customStyle="1" w:styleId="CodeAWingding">
    <w:name w:val="CodeA Wingding"/>
    <w:basedOn w:val="CodeA"/>
    <w:autoRedefine/>
    <w:rsid w:val="00181762"/>
    <w:rPr>
      <w:color w:val="999999"/>
    </w:rPr>
  </w:style>
  <w:style w:type="paragraph" w:customStyle="1" w:styleId="CodeB">
    <w:name w:val="CodeB"/>
    <w:autoRedefine/>
    <w:rsid w:val="00233233"/>
    <w:pPr>
      <w:spacing w:line="360" w:lineRule="auto"/>
    </w:pPr>
    <w:rPr>
      <w:rFonts w:ascii="Courier" w:hAnsi="Courier"/>
      <w:noProof/>
    </w:rPr>
  </w:style>
  <w:style w:type="paragraph" w:customStyle="1" w:styleId="CodeBIndent">
    <w:name w:val="CodeB Indent"/>
    <w:next w:val="Normal"/>
    <w:autoRedefine/>
    <w:rsid w:val="00181762"/>
    <w:pPr>
      <w:spacing w:line="360" w:lineRule="auto"/>
      <w:ind w:left="360"/>
    </w:pPr>
    <w:rPr>
      <w:rFonts w:ascii="Courier" w:hAnsi="Courier"/>
      <w:noProof/>
    </w:rPr>
  </w:style>
  <w:style w:type="paragraph" w:customStyle="1" w:styleId="CodeBWide">
    <w:name w:val="CodeB Wide"/>
    <w:autoRedefine/>
    <w:rsid w:val="00181762"/>
    <w:pPr>
      <w:spacing w:line="360" w:lineRule="auto"/>
    </w:pPr>
    <w:rPr>
      <w:rFonts w:ascii="Courier" w:hAnsi="Courier"/>
      <w:noProof/>
      <w:sz w:val="16"/>
    </w:rPr>
  </w:style>
  <w:style w:type="paragraph" w:customStyle="1" w:styleId="CodeBWingding">
    <w:name w:val="CodeB Wingding"/>
    <w:basedOn w:val="CodeB"/>
    <w:next w:val="CodeB"/>
    <w:autoRedefine/>
    <w:rsid w:val="00181762"/>
    <w:rPr>
      <w:color w:val="999999"/>
    </w:rPr>
  </w:style>
  <w:style w:type="paragraph" w:customStyle="1" w:styleId="CodeC">
    <w:name w:val="CodeC"/>
    <w:next w:val="Body"/>
    <w:autoRedefine/>
    <w:rsid w:val="0077437E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</w:rPr>
  </w:style>
  <w:style w:type="paragraph" w:customStyle="1" w:styleId="CodeCIndent">
    <w:name w:val="CodeC Indent"/>
    <w:next w:val="Normal"/>
    <w:autoRedefine/>
    <w:rsid w:val="00181762"/>
    <w:pPr>
      <w:pBdr>
        <w:bottom w:val="single" w:sz="4" w:space="2" w:color="auto"/>
      </w:pBdr>
      <w:spacing w:after="120" w:line="360" w:lineRule="auto"/>
      <w:ind w:left="360"/>
    </w:pPr>
    <w:rPr>
      <w:rFonts w:ascii="Courier" w:hAnsi="Courier"/>
      <w:noProof/>
    </w:rPr>
  </w:style>
  <w:style w:type="paragraph" w:customStyle="1" w:styleId="CodeCWide">
    <w:name w:val="CodeC Wide"/>
    <w:next w:val="Normal"/>
    <w:autoRedefine/>
    <w:rsid w:val="00181762"/>
    <w:pPr>
      <w:pBdr>
        <w:bottom w:val="single" w:sz="4" w:space="2" w:color="auto"/>
      </w:pBdr>
      <w:spacing w:after="120" w:line="360" w:lineRule="auto"/>
    </w:pPr>
    <w:rPr>
      <w:rFonts w:ascii="Courier" w:hAnsi="Courier"/>
      <w:noProof/>
      <w:sz w:val="16"/>
    </w:rPr>
  </w:style>
  <w:style w:type="paragraph" w:customStyle="1" w:styleId="CodeCWingding">
    <w:name w:val="CodeC Wingding"/>
    <w:basedOn w:val="CodeC"/>
    <w:next w:val="Body"/>
    <w:autoRedefine/>
    <w:rsid w:val="00181762"/>
    <w:rPr>
      <w:color w:val="999999"/>
    </w:rPr>
  </w:style>
  <w:style w:type="paragraph" w:customStyle="1" w:styleId="CodeSingle">
    <w:name w:val="CodeSingle"/>
    <w:next w:val="Body"/>
    <w:autoRedefine/>
    <w:rsid w:val="00233233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Microsoft YaHei" w:hAnsi="Courier"/>
      <w:noProof/>
    </w:rPr>
  </w:style>
  <w:style w:type="paragraph" w:customStyle="1" w:styleId="CodeSingleIndent">
    <w:name w:val="CodeSingle Indent"/>
    <w:next w:val="Normal"/>
    <w:autoRedefine/>
    <w:rsid w:val="00181762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hAnsi="Courier"/>
      <w:noProof/>
    </w:rPr>
  </w:style>
  <w:style w:type="paragraph" w:customStyle="1" w:styleId="CodeSingleWide">
    <w:name w:val="CodeSingle Wide"/>
    <w:next w:val="Body"/>
    <w:autoRedefine/>
    <w:rsid w:val="00181762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hAnsi="Courier"/>
      <w:noProof/>
      <w:sz w:val="16"/>
    </w:rPr>
  </w:style>
  <w:style w:type="paragraph" w:customStyle="1" w:styleId="CodeSingleWingding">
    <w:name w:val="CodeSingle Wingding"/>
    <w:basedOn w:val="CodeSingle"/>
    <w:autoRedefine/>
    <w:rsid w:val="00181762"/>
    <w:rPr>
      <w:color w:val="999999"/>
    </w:rPr>
  </w:style>
  <w:style w:type="paragraph" w:styleId="Date">
    <w:name w:val="Date"/>
    <w:basedOn w:val="Normal"/>
    <w:next w:val="Normal"/>
    <w:link w:val="DateChar"/>
    <w:semiHidden/>
    <w:rsid w:val="00181762"/>
  </w:style>
  <w:style w:type="character" w:customStyle="1" w:styleId="DateChar">
    <w:name w:val="Date Char"/>
    <w:basedOn w:val="DefaultParagraphFont"/>
    <w:link w:val="Date"/>
    <w:semiHidden/>
    <w:rsid w:val="00181762"/>
  </w:style>
  <w:style w:type="paragraph" w:styleId="E-mailSignature">
    <w:name w:val="E-mail Signature"/>
    <w:basedOn w:val="Normal"/>
    <w:link w:val="E-mailSignatureChar"/>
    <w:semiHidden/>
    <w:rsid w:val="00181762"/>
  </w:style>
  <w:style w:type="character" w:customStyle="1" w:styleId="E-mailSignatureChar">
    <w:name w:val="E-mail Signature Char"/>
    <w:basedOn w:val="DefaultParagraphFont"/>
    <w:link w:val="E-mailSignature"/>
    <w:semiHidden/>
    <w:rsid w:val="00181762"/>
  </w:style>
  <w:style w:type="character" w:customStyle="1" w:styleId="EmphasisBold">
    <w:name w:val="EmphasisBold"/>
    <w:rsid w:val="00181762"/>
    <w:rPr>
      <w:b/>
      <w:color w:val="0000FF"/>
    </w:rPr>
  </w:style>
  <w:style w:type="character" w:customStyle="1" w:styleId="EmphasisBoldBox">
    <w:name w:val="EmphasisBoldBox"/>
    <w:rsid w:val="00181762"/>
    <w:rPr>
      <w:b/>
      <w:color w:val="3366FF"/>
    </w:rPr>
  </w:style>
  <w:style w:type="character" w:customStyle="1" w:styleId="EmphasisBoldItal">
    <w:name w:val="EmphasisBoldItal"/>
    <w:rsid w:val="00181762"/>
    <w:rPr>
      <w:b/>
      <w:i/>
      <w:color w:val="0000FF"/>
    </w:rPr>
  </w:style>
  <w:style w:type="character" w:customStyle="1" w:styleId="EmphasisItalic">
    <w:name w:val="EmphasisItalic"/>
    <w:rsid w:val="00181762"/>
    <w:rPr>
      <w:i/>
      <w:color w:val="0000FF"/>
    </w:rPr>
  </w:style>
  <w:style w:type="character" w:customStyle="1" w:styleId="EmphasisItalicBox">
    <w:name w:val="EmphasisItalicBox"/>
    <w:rsid w:val="00181762"/>
    <w:rPr>
      <w:i/>
      <w:color w:val="CC99FF"/>
    </w:rPr>
  </w:style>
  <w:style w:type="character" w:customStyle="1" w:styleId="EmphasisItalicFoot">
    <w:name w:val="EmphasisItalicFoot"/>
    <w:rsid w:val="00181762"/>
    <w:rPr>
      <w:i/>
      <w:color w:val="99CCFF"/>
      <w:sz w:val="16"/>
      <w:szCs w:val="16"/>
    </w:rPr>
  </w:style>
  <w:style w:type="character" w:customStyle="1" w:styleId="EmphasisNote">
    <w:name w:val="EmphasisNote"/>
    <w:rsid w:val="00181762"/>
    <w:rPr>
      <w:color w:val="3366FF"/>
    </w:rPr>
  </w:style>
  <w:style w:type="character" w:customStyle="1" w:styleId="EmphasisRevCaption">
    <w:name w:val="EmphasisRevCaption"/>
    <w:rsid w:val="00181762"/>
    <w:rPr>
      <w:i/>
      <w:color w:val="CC99FF"/>
    </w:rPr>
  </w:style>
  <w:style w:type="character" w:customStyle="1" w:styleId="EmphasisRevItal">
    <w:name w:val="EmphasisRevItal"/>
    <w:rsid w:val="00181762"/>
    <w:rPr>
      <w:color w:val="0000FF"/>
    </w:rPr>
  </w:style>
  <w:style w:type="paragraph" w:styleId="EnvelopeAddress">
    <w:name w:val="envelope address"/>
    <w:basedOn w:val="Normal"/>
    <w:semiHidden/>
    <w:rsid w:val="00181762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181762"/>
    <w:rPr>
      <w:rFonts w:ascii="Arial" w:hAnsi="Arial" w:cs="Arial"/>
    </w:rPr>
  </w:style>
  <w:style w:type="paragraph" w:customStyle="1" w:styleId="Epigraph">
    <w:name w:val="Epigraph"/>
    <w:basedOn w:val="BlockQuote"/>
    <w:autoRedefine/>
    <w:rsid w:val="00181762"/>
    <w:pPr>
      <w:ind w:left="1080" w:right="1080"/>
    </w:pPr>
    <w:rPr>
      <w:i/>
    </w:rPr>
  </w:style>
  <w:style w:type="paragraph" w:styleId="Footer">
    <w:name w:val="footer"/>
    <w:basedOn w:val="Normal"/>
    <w:link w:val="FooterChar"/>
    <w:semiHidden/>
    <w:rsid w:val="001817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181762"/>
  </w:style>
  <w:style w:type="paragraph" w:customStyle="1" w:styleId="Footnote">
    <w:name w:val="Footnote"/>
    <w:autoRedefine/>
    <w:rsid w:val="00181762"/>
    <w:pPr>
      <w:spacing w:line="360" w:lineRule="auto"/>
    </w:pPr>
    <w:rPr>
      <w:sz w:val="16"/>
    </w:rPr>
  </w:style>
  <w:style w:type="paragraph" w:customStyle="1" w:styleId="FootnoteBox">
    <w:name w:val="FootnoteBox"/>
    <w:basedOn w:val="BodyFirstBox"/>
    <w:autoRedefine/>
    <w:rsid w:val="00181762"/>
    <w:rPr>
      <w:sz w:val="20"/>
    </w:rPr>
  </w:style>
  <w:style w:type="paragraph" w:customStyle="1" w:styleId="GroupTitlesIX">
    <w:name w:val="GroupTitlesIX"/>
    <w:autoRedefine/>
    <w:rsid w:val="00181762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hAnsi="Arial" w:cs="Times"/>
      <w:b/>
      <w:bCs/>
      <w:iCs/>
      <w:color w:val="000000"/>
      <w:w w:val="0"/>
      <w:sz w:val="28"/>
      <w:szCs w:val="32"/>
    </w:rPr>
  </w:style>
  <w:style w:type="paragraph" w:customStyle="1" w:styleId="HeadA">
    <w:name w:val="HeadA"/>
    <w:next w:val="BodyFirst"/>
    <w:autoRedefine/>
    <w:rsid w:val="00181762"/>
    <w:pPr>
      <w:spacing w:before="120" w:after="120" w:line="360" w:lineRule="auto"/>
    </w:pPr>
    <w:rPr>
      <w:rFonts w:ascii="Arial" w:hAnsi="Arial"/>
      <w:b/>
      <w:sz w:val="24"/>
    </w:rPr>
  </w:style>
  <w:style w:type="paragraph" w:customStyle="1" w:styleId="HeadANum">
    <w:name w:val="HeadANum"/>
    <w:next w:val="BodyFirst"/>
    <w:autoRedefine/>
    <w:rsid w:val="00181762"/>
    <w:pPr>
      <w:spacing w:before="120" w:after="120" w:line="360" w:lineRule="auto"/>
    </w:pPr>
    <w:rPr>
      <w:rFonts w:ascii="Arial" w:hAnsi="Arial"/>
      <w:b/>
      <w:color w:val="800000"/>
      <w:sz w:val="24"/>
    </w:rPr>
  </w:style>
  <w:style w:type="paragraph" w:customStyle="1" w:styleId="HeadB">
    <w:name w:val="HeadB"/>
    <w:next w:val="BodyFirst"/>
    <w:autoRedefine/>
    <w:rsid w:val="00181762"/>
    <w:pPr>
      <w:spacing w:before="120" w:after="120" w:line="360" w:lineRule="auto"/>
    </w:pPr>
    <w:rPr>
      <w:rFonts w:ascii="Arial" w:hAnsi="Arial"/>
      <w:b/>
      <w:i/>
      <w:sz w:val="24"/>
    </w:rPr>
  </w:style>
  <w:style w:type="paragraph" w:customStyle="1" w:styleId="HeadBNum">
    <w:name w:val="HeadBNum"/>
    <w:next w:val="BodyFirst"/>
    <w:autoRedefine/>
    <w:rsid w:val="00181762"/>
    <w:pPr>
      <w:spacing w:before="120" w:after="120" w:line="360" w:lineRule="auto"/>
    </w:pPr>
    <w:rPr>
      <w:rFonts w:ascii="Arial" w:hAnsi="Arial"/>
      <w:b/>
      <w:i/>
      <w:color w:val="800000"/>
      <w:sz w:val="24"/>
    </w:rPr>
  </w:style>
  <w:style w:type="paragraph" w:customStyle="1" w:styleId="HeadC">
    <w:name w:val="HeadC"/>
    <w:next w:val="BodyFirst"/>
    <w:autoRedefine/>
    <w:rsid w:val="00181762"/>
    <w:pPr>
      <w:spacing w:before="120" w:after="120" w:line="360" w:lineRule="auto"/>
    </w:pPr>
    <w:rPr>
      <w:rFonts w:ascii="Arial" w:hAnsi="Arial"/>
      <w:b/>
    </w:rPr>
  </w:style>
  <w:style w:type="paragraph" w:customStyle="1" w:styleId="HeadBox">
    <w:name w:val="HeadBox"/>
    <w:basedOn w:val="HeadC"/>
    <w:autoRedefine/>
    <w:rsid w:val="00181762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HeadCNum">
    <w:name w:val="HeadCNum"/>
    <w:next w:val="BodyFirst"/>
    <w:autoRedefine/>
    <w:rsid w:val="00181762"/>
    <w:pPr>
      <w:spacing w:before="120" w:after="120" w:line="360" w:lineRule="auto"/>
    </w:pPr>
    <w:rPr>
      <w:rFonts w:ascii="Arial" w:hAnsi="Arial"/>
      <w:b/>
      <w:color w:val="800000"/>
    </w:rPr>
  </w:style>
  <w:style w:type="paragraph" w:styleId="Header">
    <w:name w:val="header"/>
    <w:basedOn w:val="Normal"/>
    <w:link w:val="HeaderChar"/>
    <w:semiHidden/>
    <w:rsid w:val="001817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181762"/>
  </w:style>
  <w:style w:type="character" w:styleId="HTMLAcronym">
    <w:name w:val="HTML Acronym"/>
    <w:basedOn w:val="DefaultParagraphFont"/>
    <w:semiHidden/>
    <w:rsid w:val="00181762"/>
  </w:style>
  <w:style w:type="paragraph" w:styleId="HTMLAddress">
    <w:name w:val="HTML Address"/>
    <w:basedOn w:val="Normal"/>
    <w:link w:val="HTMLAddressChar"/>
    <w:semiHidden/>
    <w:rsid w:val="00181762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181762"/>
    <w:rPr>
      <w:i/>
      <w:iCs/>
    </w:rPr>
  </w:style>
  <w:style w:type="character" w:styleId="HTMLCite">
    <w:name w:val="HTML Cite"/>
    <w:semiHidden/>
    <w:rsid w:val="00181762"/>
    <w:rPr>
      <w:i/>
      <w:iCs/>
    </w:rPr>
  </w:style>
  <w:style w:type="character" w:styleId="HTMLDefinition">
    <w:name w:val="HTML Definition"/>
    <w:semiHidden/>
    <w:rsid w:val="00181762"/>
    <w:rPr>
      <w:i/>
      <w:iCs/>
    </w:rPr>
  </w:style>
  <w:style w:type="character" w:styleId="HTMLSample">
    <w:name w:val="HTML Sample"/>
    <w:semiHidden/>
    <w:rsid w:val="00181762"/>
    <w:rPr>
      <w:rFonts w:ascii="Courier New" w:hAnsi="Courier New" w:cs="Courier New"/>
    </w:rPr>
  </w:style>
  <w:style w:type="character" w:styleId="HTMLTypewriter">
    <w:name w:val="HTML Typewriter"/>
    <w:semiHidden/>
    <w:rsid w:val="00181762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181762"/>
    <w:rPr>
      <w:i/>
      <w:iCs/>
    </w:rPr>
  </w:style>
  <w:style w:type="character" w:customStyle="1" w:styleId="Italic">
    <w:name w:val="Italic"/>
    <w:rsid w:val="00181762"/>
    <w:rPr>
      <w:i/>
      <w:color w:val="000000"/>
    </w:rPr>
  </w:style>
  <w:style w:type="character" w:customStyle="1" w:styleId="Keycap">
    <w:name w:val="Keycap"/>
    <w:rsid w:val="00181762"/>
    <w:rPr>
      <w:smallCaps/>
      <w:color w:val="0000FF"/>
    </w:rPr>
  </w:style>
  <w:style w:type="paragraph" w:customStyle="1" w:styleId="Level1IX">
    <w:name w:val="Level1IX"/>
    <w:autoRedefine/>
    <w:rsid w:val="00181762"/>
    <w:pPr>
      <w:suppressAutoHyphens/>
      <w:autoSpaceDE w:val="0"/>
      <w:autoSpaceDN w:val="0"/>
      <w:adjustRightInd w:val="0"/>
      <w:spacing w:line="360" w:lineRule="auto"/>
      <w:ind w:left="720" w:hanging="720"/>
    </w:pPr>
    <w:rPr>
      <w:rFonts w:cs="Times"/>
      <w:color w:val="000000"/>
      <w:w w:val="0"/>
      <w:sz w:val="24"/>
      <w:szCs w:val="18"/>
    </w:rPr>
  </w:style>
  <w:style w:type="paragraph" w:customStyle="1" w:styleId="Level2IX">
    <w:name w:val="Level2IX"/>
    <w:autoRedefine/>
    <w:rsid w:val="00181762"/>
    <w:pPr>
      <w:suppressAutoHyphens/>
      <w:autoSpaceDE w:val="0"/>
      <w:autoSpaceDN w:val="0"/>
      <w:adjustRightInd w:val="0"/>
      <w:spacing w:line="360" w:lineRule="auto"/>
      <w:ind w:left="720" w:hanging="360"/>
    </w:pPr>
    <w:rPr>
      <w:rFonts w:cs="Times"/>
      <w:color w:val="000000"/>
      <w:w w:val="0"/>
      <w:sz w:val="24"/>
      <w:szCs w:val="18"/>
    </w:rPr>
  </w:style>
  <w:style w:type="paragraph" w:customStyle="1" w:styleId="Level3IX">
    <w:name w:val="Level3IX"/>
    <w:autoRedefine/>
    <w:rsid w:val="00181762"/>
    <w:pPr>
      <w:suppressAutoHyphens/>
      <w:autoSpaceDE w:val="0"/>
      <w:autoSpaceDN w:val="0"/>
      <w:adjustRightInd w:val="0"/>
      <w:spacing w:line="360" w:lineRule="auto"/>
      <w:ind w:left="1080" w:hanging="360"/>
    </w:pPr>
    <w:rPr>
      <w:rFonts w:cs="Times"/>
      <w:color w:val="000000"/>
      <w:w w:val="0"/>
      <w:sz w:val="24"/>
      <w:szCs w:val="18"/>
    </w:rPr>
  </w:style>
  <w:style w:type="character" w:styleId="LineNumber">
    <w:name w:val="line number"/>
    <w:basedOn w:val="DefaultParagraphFont"/>
    <w:semiHidden/>
    <w:rsid w:val="00181762"/>
  </w:style>
  <w:style w:type="paragraph" w:styleId="List">
    <w:name w:val="List"/>
    <w:basedOn w:val="Normal"/>
    <w:semiHidden/>
    <w:rsid w:val="00181762"/>
    <w:pPr>
      <w:ind w:left="360" w:hanging="360"/>
    </w:pPr>
  </w:style>
  <w:style w:type="paragraph" w:styleId="List2">
    <w:name w:val="List 2"/>
    <w:basedOn w:val="Normal"/>
    <w:semiHidden/>
    <w:rsid w:val="00181762"/>
    <w:pPr>
      <w:ind w:left="720" w:hanging="360"/>
    </w:pPr>
  </w:style>
  <w:style w:type="paragraph" w:styleId="List3">
    <w:name w:val="List 3"/>
    <w:basedOn w:val="Normal"/>
    <w:semiHidden/>
    <w:rsid w:val="00181762"/>
    <w:pPr>
      <w:ind w:left="1080" w:hanging="360"/>
    </w:pPr>
  </w:style>
  <w:style w:type="paragraph" w:styleId="List4">
    <w:name w:val="List 4"/>
    <w:basedOn w:val="Normal"/>
    <w:semiHidden/>
    <w:rsid w:val="00181762"/>
    <w:pPr>
      <w:ind w:left="1440" w:hanging="360"/>
    </w:pPr>
  </w:style>
  <w:style w:type="paragraph" w:styleId="List5">
    <w:name w:val="List 5"/>
    <w:basedOn w:val="Normal"/>
    <w:semiHidden/>
    <w:rsid w:val="00181762"/>
    <w:pPr>
      <w:ind w:left="1800" w:hanging="360"/>
    </w:pPr>
  </w:style>
  <w:style w:type="paragraph" w:styleId="ListBullet">
    <w:name w:val="List Bullet"/>
    <w:basedOn w:val="Normal"/>
    <w:autoRedefine/>
    <w:semiHidden/>
    <w:rsid w:val="00181762"/>
    <w:pPr>
      <w:numPr>
        <w:numId w:val="24"/>
      </w:numPr>
    </w:pPr>
  </w:style>
  <w:style w:type="paragraph" w:styleId="ListBullet2">
    <w:name w:val="List Bullet 2"/>
    <w:basedOn w:val="Normal"/>
    <w:autoRedefine/>
    <w:semiHidden/>
    <w:rsid w:val="00181762"/>
    <w:pPr>
      <w:numPr>
        <w:numId w:val="25"/>
      </w:numPr>
    </w:pPr>
  </w:style>
  <w:style w:type="paragraph" w:styleId="ListBullet3">
    <w:name w:val="List Bullet 3"/>
    <w:basedOn w:val="Normal"/>
    <w:autoRedefine/>
    <w:semiHidden/>
    <w:rsid w:val="00181762"/>
    <w:pPr>
      <w:numPr>
        <w:numId w:val="26"/>
      </w:numPr>
    </w:pPr>
  </w:style>
  <w:style w:type="paragraph" w:styleId="ListBullet4">
    <w:name w:val="List Bullet 4"/>
    <w:basedOn w:val="Normal"/>
    <w:autoRedefine/>
    <w:semiHidden/>
    <w:rsid w:val="00181762"/>
    <w:pPr>
      <w:numPr>
        <w:numId w:val="27"/>
      </w:numPr>
    </w:pPr>
  </w:style>
  <w:style w:type="paragraph" w:styleId="ListBullet5">
    <w:name w:val="List Bullet 5"/>
    <w:basedOn w:val="Normal"/>
    <w:autoRedefine/>
    <w:semiHidden/>
    <w:rsid w:val="00181762"/>
    <w:pPr>
      <w:numPr>
        <w:numId w:val="28"/>
      </w:numPr>
    </w:pPr>
  </w:style>
  <w:style w:type="paragraph" w:styleId="ListContinue">
    <w:name w:val="List Continue"/>
    <w:basedOn w:val="Normal"/>
    <w:semiHidden/>
    <w:rsid w:val="00181762"/>
    <w:pPr>
      <w:spacing w:after="120"/>
      <w:ind w:left="360"/>
    </w:pPr>
  </w:style>
  <w:style w:type="paragraph" w:styleId="ListContinue2">
    <w:name w:val="List Continue 2"/>
    <w:basedOn w:val="Normal"/>
    <w:semiHidden/>
    <w:rsid w:val="00181762"/>
    <w:pPr>
      <w:spacing w:after="120"/>
      <w:ind w:left="720"/>
    </w:pPr>
  </w:style>
  <w:style w:type="paragraph" w:styleId="ListContinue3">
    <w:name w:val="List Continue 3"/>
    <w:basedOn w:val="Normal"/>
    <w:semiHidden/>
    <w:rsid w:val="00181762"/>
    <w:pPr>
      <w:spacing w:after="120"/>
      <w:ind w:left="1080"/>
    </w:pPr>
  </w:style>
  <w:style w:type="paragraph" w:styleId="ListContinue4">
    <w:name w:val="List Continue 4"/>
    <w:basedOn w:val="Normal"/>
    <w:semiHidden/>
    <w:rsid w:val="00181762"/>
    <w:pPr>
      <w:spacing w:after="120"/>
      <w:ind w:left="1440"/>
    </w:pPr>
  </w:style>
  <w:style w:type="paragraph" w:styleId="ListContinue5">
    <w:name w:val="List Continue 5"/>
    <w:basedOn w:val="Normal"/>
    <w:semiHidden/>
    <w:rsid w:val="00181762"/>
    <w:pPr>
      <w:spacing w:after="120"/>
      <w:ind w:left="1800"/>
    </w:pPr>
  </w:style>
  <w:style w:type="paragraph" w:styleId="ListNumber">
    <w:name w:val="List Number"/>
    <w:basedOn w:val="Normal"/>
    <w:semiHidden/>
    <w:rsid w:val="00181762"/>
    <w:pPr>
      <w:numPr>
        <w:numId w:val="29"/>
      </w:numPr>
    </w:pPr>
  </w:style>
  <w:style w:type="paragraph" w:styleId="ListNumber2">
    <w:name w:val="List Number 2"/>
    <w:basedOn w:val="Normal"/>
    <w:semiHidden/>
    <w:rsid w:val="00181762"/>
    <w:pPr>
      <w:numPr>
        <w:numId w:val="30"/>
      </w:numPr>
    </w:pPr>
  </w:style>
  <w:style w:type="paragraph" w:styleId="ListNumber3">
    <w:name w:val="List Number 3"/>
    <w:basedOn w:val="Normal"/>
    <w:semiHidden/>
    <w:rsid w:val="00181762"/>
    <w:pPr>
      <w:numPr>
        <w:numId w:val="31"/>
      </w:numPr>
    </w:pPr>
  </w:style>
  <w:style w:type="paragraph" w:styleId="ListNumber4">
    <w:name w:val="List Number 4"/>
    <w:basedOn w:val="Normal"/>
    <w:semiHidden/>
    <w:rsid w:val="00181762"/>
    <w:pPr>
      <w:numPr>
        <w:numId w:val="32"/>
      </w:numPr>
    </w:pPr>
  </w:style>
  <w:style w:type="paragraph" w:styleId="ListNumber5">
    <w:name w:val="List Number 5"/>
    <w:basedOn w:val="Normal"/>
    <w:semiHidden/>
    <w:rsid w:val="00181762"/>
    <w:pPr>
      <w:numPr>
        <w:numId w:val="33"/>
      </w:numPr>
    </w:pPr>
  </w:style>
  <w:style w:type="paragraph" w:customStyle="1" w:styleId="ListPlainA">
    <w:name w:val="List Plain A"/>
    <w:autoRedefine/>
    <w:rsid w:val="00181762"/>
    <w:pPr>
      <w:spacing w:before="120" w:line="360" w:lineRule="auto"/>
      <w:ind w:left="360"/>
      <w:contextualSpacing/>
    </w:pPr>
    <w:rPr>
      <w:color w:val="800080"/>
      <w:sz w:val="24"/>
    </w:rPr>
  </w:style>
  <w:style w:type="paragraph" w:customStyle="1" w:styleId="ListPlainABox">
    <w:name w:val="List Plain A Box"/>
    <w:basedOn w:val="ListPlainA"/>
    <w:autoRedefine/>
    <w:rsid w:val="00181762"/>
    <w:rPr>
      <w:color w:val="CC99FF"/>
    </w:rPr>
  </w:style>
  <w:style w:type="paragraph" w:customStyle="1" w:styleId="ListPlainB">
    <w:name w:val="List Plain B"/>
    <w:autoRedefine/>
    <w:rsid w:val="00181762"/>
    <w:pPr>
      <w:spacing w:line="360" w:lineRule="auto"/>
      <w:ind w:left="360"/>
    </w:pPr>
    <w:rPr>
      <w:color w:val="800080"/>
      <w:sz w:val="24"/>
    </w:rPr>
  </w:style>
  <w:style w:type="paragraph" w:customStyle="1" w:styleId="ListPlainBBox">
    <w:name w:val="List Plain B Box"/>
    <w:basedOn w:val="ListPlainB"/>
    <w:autoRedefine/>
    <w:rsid w:val="00181762"/>
    <w:rPr>
      <w:color w:val="CC99FF"/>
    </w:rPr>
  </w:style>
  <w:style w:type="paragraph" w:customStyle="1" w:styleId="ListPlainC">
    <w:name w:val="List Plain C"/>
    <w:next w:val="Body"/>
    <w:autoRedefine/>
    <w:rsid w:val="00181762"/>
    <w:pPr>
      <w:spacing w:after="120" w:line="360" w:lineRule="auto"/>
      <w:ind w:left="360"/>
    </w:pPr>
    <w:rPr>
      <w:color w:val="800080"/>
      <w:sz w:val="24"/>
    </w:rPr>
  </w:style>
  <w:style w:type="paragraph" w:customStyle="1" w:styleId="ListPlainCBox">
    <w:name w:val="List Plain C Box"/>
    <w:basedOn w:val="ListPlainC"/>
    <w:autoRedefine/>
    <w:rsid w:val="00181762"/>
    <w:rPr>
      <w:color w:val="CC99FF"/>
    </w:rPr>
  </w:style>
  <w:style w:type="paragraph" w:customStyle="1" w:styleId="ListBody">
    <w:name w:val="ListBody"/>
    <w:next w:val="Normal"/>
    <w:autoRedefine/>
    <w:rsid w:val="00181762"/>
    <w:pPr>
      <w:spacing w:after="120" w:line="360" w:lineRule="auto"/>
      <w:ind w:left="360"/>
    </w:pPr>
    <w:rPr>
      <w:sz w:val="24"/>
    </w:rPr>
  </w:style>
  <w:style w:type="paragraph" w:customStyle="1" w:styleId="ListBodyBox">
    <w:name w:val="ListBodyBox"/>
    <w:basedOn w:val="ListBody"/>
    <w:autoRedefine/>
    <w:rsid w:val="00181762"/>
    <w:rPr>
      <w:color w:val="808080"/>
    </w:rPr>
  </w:style>
  <w:style w:type="paragraph" w:customStyle="1" w:styleId="ListHead">
    <w:name w:val="ListHead"/>
    <w:next w:val="ListBody"/>
    <w:autoRedefine/>
    <w:rsid w:val="00181762"/>
    <w:pPr>
      <w:spacing w:before="120" w:line="360" w:lineRule="auto"/>
    </w:pPr>
    <w:rPr>
      <w:b/>
      <w:sz w:val="24"/>
    </w:rPr>
  </w:style>
  <w:style w:type="paragraph" w:customStyle="1" w:styleId="ListHeadBox">
    <w:name w:val="ListHeadBox"/>
    <w:basedOn w:val="ListHead"/>
    <w:autoRedefine/>
    <w:rsid w:val="00181762"/>
    <w:rPr>
      <w:color w:val="808080"/>
    </w:rPr>
  </w:style>
  <w:style w:type="paragraph" w:customStyle="1" w:styleId="Listing">
    <w:name w:val="Listing"/>
    <w:next w:val="Body"/>
    <w:autoRedefine/>
    <w:rsid w:val="00181762"/>
    <w:pPr>
      <w:spacing w:after="120" w:line="360" w:lineRule="auto"/>
    </w:pPr>
    <w:rPr>
      <w:rFonts w:ascii="Arial" w:hAnsi="Arial"/>
      <w:bCs/>
      <w:i/>
      <w:color w:val="800000"/>
    </w:rPr>
  </w:style>
  <w:style w:type="paragraph" w:customStyle="1" w:styleId="ListSimple">
    <w:name w:val="ListSimple"/>
    <w:next w:val="Normal"/>
    <w:autoRedefine/>
    <w:rsid w:val="00181762"/>
    <w:pPr>
      <w:spacing w:line="360" w:lineRule="auto"/>
      <w:ind w:left="360" w:firstLine="360"/>
    </w:pPr>
    <w:rPr>
      <w:sz w:val="24"/>
    </w:rPr>
  </w:style>
  <w:style w:type="character" w:customStyle="1" w:styleId="Literal">
    <w:name w:val="Literal"/>
    <w:rsid w:val="00181762"/>
    <w:rPr>
      <w:rFonts w:ascii="Courier" w:hAnsi="Courier"/>
      <w:color w:val="0000FF"/>
      <w:sz w:val="20"/>
    </w:rPr>
  </w:style>
  <w:style w:type="character" w:customStyle="1" w:styleId="LiteralBox">
    <w:name w:val="LiteralBox"/>
    <w:rsid w:val="00181762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181762"/>
    <w:rPr>
      <w:rFonts w:ascii="Courier" w:hAnsi="Courier"/>
      <w:color w:val="CC99FF"/>
      <w:sz w:val="20"/>
    </w:rPr>
  </w:style>
  <w:style w:type="character" w:customStyle="1" w:styleId="LiteralBold">
    <w:name w:val="LiteralBold"/>
    <w:rsid w:val="00181762"/>
    <w:rPr>
      <w:rFonts w:ascii="Courier" w:hAnsi="Courier"/>
      <w:b/>
      <w:color w:val="0000FF"/>
      <w:sz w:val="20"/>
    </w:rPr>
  </w:style>
  <w:style w:type="character" w:customStyle="1" w:styleId="LiteralBoldItal">
    <w:name w:val="LiteralBoldItal"/>
    <w:rsid w:val="00181762"/>
    <w:rPr>
      <w:rFonts w:ascii="Courier" w:hAnsi="Courier"/>
      <w:b/>
      <w:i/>
      <w:color w:val="0000FF"/>
      <w:sz w:val="20"/>
    </w:rPr>
  </w:style>
  <w:style w:type="character" w:customStyle="1" w:styleId="LiteralCaption">
    <w:name w:val="LiteralCaption"/>
    <w:rsid w:val="00181762"/>
    <w:rPr>
      <w:rFonts w:ascii="Courier" w:hAnsi="Courier"/>
      <w:i/>
      <w:color w:val="CC99FF"/>
      <w:sz w:val="20"/>
    </w:rPr>
  </w:style>
  <w:style w:type="character" w:customStyle="1" w:styleId="LiteralFootnote">
    <w:name w:val="LiteralFootnote"/>
    <w:basedOn w:val="LiteralBox"/>
    <w:rsid w:val="00181762"/>
    <w:rPr>
      <w:rFonts w:ascii="Courier" w:hAnsi="Courier"/>
      <w:color w:val="CC99FF"/>
      <w:sz w:val="20"/>
    </w:rPr>
  </w:style>
  <w:style w:type="character" w:customStyle="1" w:styleId="LiteralItal">
    <w:name w:val="LiteralItal"/>
    <w:rsid w:val="00181762"/>
    <w:rPr>
      <w:rFonts w:ascii="Courier" w:hAnsi="Courier"/>
      <w:i/>
      <w:color w:val="0000FF"/>
      <w:sz w:val="20"/>
    </w:rPr>
  </w:style>
  <w:style w:type="character" w:customStyle="1" w:styleId="MenuArrow">
    <w:name w:val="MenuArrow"/>
    <w:rsid w:val="00181762"/>
    <w:rPr>
      <w:rFonts w:ascii="Webdings" w:hAnsi="Webdings"/>
      <w:color w:val="0000FF"/>
    </w:rPr>
  </w:style>
  <w:style w:type="paragraph" w:styleId="MessageHeader">
    <w:name w:val="Message Header"/>
    <w:basedOn w:val="Normal"/>
    <w:link w:val="MessageHeaderChar"/>
    <w:semiHidden/>
    <w:rsid w:val="001817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181762"/>
    <w:rPr>
      <w:rFonts w:ascii="Arial" w:hAnsi="Arial" w:cs="Arial"/>
      <w:sz w:val="24"/>
      <w:szCs w:val="24"/>
      <w:shd w:val="pct20" w:color="auto" w:fill="auto"/>
    </w:rPr>
  </w:style>
  <w:style w:type="paragraph" w:styleId="NormalIndent">
    <w:name w:val="Normal Indent"/>
    <w:basedOn w:val="Normal"/>
    <w:semiHidden/>
    <w:rsid w:val="00181762"/>
    <w:pPr>
      <w:ind w:left="720"/>
    </w:pPr>
  </w:style>
  <w:style w:type="paragraph" w:customStyle="1" w:styleId="Note">
    <w:name w:val="Note"/>
    <w:next w:val="Body"/>
    <w:autoRedefine/>
    <w:rsid w:val="00181762"/>
    <w:pPr>
      <w:spacing w:before="120" w:after="120" w:line="360" w:lineRule="auto"/>
    </w:pPr>
    <w:rPr>
      <w:i/>
      <w:sz w:val="24"/>
    </w:rPr>
  </w:style>
  <w:style w:type="paragraph" w:styleId="NoteHeading">
    <w:name w:val="Note Heading"/>
    <w:basedOn w:val="Normal"/>
    <w:next w:val="Normal"/>
    <w:link w:val="NoteHeadingChar"/>
    <w:semiHidden/>
    <w:rsid w:val="00181762"/>
  </w:style>
  <w:style w:type="character" w:customStyle="1" w:styleId="NoteHeadingChar">
    <w:name w:val="Note Heading Char"/>
    <w:basedOn w:val="DefaultParagraphFont"/>
    <w:link w:val="NoteHeading"/>
    <w:semiHidden/>
    <w:rsid w:val="00181762"/>
  </w:style>
  <w:style w:type="paragraph" w:customStyle="1" w:styleId="NoteWarning">
    <w:name w:val="Note Warning"/>
    <w:next w:val="Normal"/>
    <w:autoRedefine/>
    <w:rsid w:val="00181762"/>
    <w:pPr>
      <w:spacing w:before="120" w:after="120" w:line="360" w:lineRule="auto"/>
      <w:ind w:left="720" w:hanging="720"/>
    </w:pPr>
    <w:rPr>
      <w:i/>
      <w:color w:val="800000"/>
      <w:sz w:val="24"/>
    </w:rPr>
  </w:style>
  <w:style w:type="paragraph" w:customStyle="1" w:styleId="NumListA">
    <w:name w:val="NumListA"/>
    <w:next w:val="Normal"/>
    <w:autoRedefine/>
    <w:rsid w:val="00181762"/>
    <w:pPr>
      <w:spacing w:before="120" w:line="360" w:lineRule="auto"/>
      <w:ind w:left="720"/>
    </w:pPr>
    <w:rPr>
      <w:color w:val="008000"/>
      <w:sz w:val="24"/>
    </w:rPr>
  </w:style>
  <w:style w:type="paragraph" w:customStyle="1" w:styleId="NumListABox">
    <w:name w:val="NumListA Box"/>
    <w:basedOn w:val="NumListA"/>
    <w:autoRedefine/>
    <w:rsid w:val="00181762"/>
    <w:rPr>
      <w:color w:val="666699"/>
    </w:rPr>
  </w:style>
  <w:style w:type="paragraph" w:customStyle="1" w:styleId="NumListB">
    <w:name w:val="NumListB"/>
    <w:next w:val="Normal"/>
    <w:autoRedefine/>
    <w:rsid w:val="00181762"/>
    <w:pPr>
      <w:spacing w:line="360" w:lineRule="auto"/>
      <w:ind w:left="720"/>
    </w:pPr>
    <w:rPr>
      <w:color w:val="008000"/>
      <w:sz w:val="24"/>
    </w:rPr>
  </w:style>
  <w:style w:type="paragraph" w:customStyle="1" w:styleId="NumListBBox">
    <w:name w:val="NumListB Box"/>
    <w:basedOn w:val="NumListB"/>
    <w:autoRedefine/>
    <w:rsid w:val="00181762"/>
    <w:rPr>
      <w:color w:val="666699"/>
    </w:rPr>
  </w:style>
  <w:style w:type="paragraph" w:customStyle="1" w:styleId="NumListC">
    <w:name w:val="NumListC"/>
    <w:next w:val="Normal"/>
    <w:autoRedefine/>
    <w:rsid w:val="00181762"/>
    <w:pPr>
      <w:spacing w:after="120" w:line="360" w:lineRule="auto"/>
      <w:ind w:left="720"/>
    </w:pPr>
    <w:rPr>
      <w:color w:val="008000"/>
      <w:sz w:val="24"/>
    </w:rPr>
  </w:style>
  <w:style w:type="paragraph" w:customStyle="1" w:styleId="NumListCBox">
    <w:name w:val="NumListC Box"/>
    <w:basedOn w:val="NumListC"/>
    <w:autoRedefine/>
    <w:rsid w:val="00181762"/>
    <w:rPr>
      <w:color w:val="666699"/>
    </w:rPr>
  </w:style>
  <w:style w:type="character" w:styleId="PageNumber">
    <w:name w:val="page number"/>
    <w:basedOn w:val="DefaultParagraphFont"/>
    <w:semiHidden/>
    <w:rsid w:val="00181762"/>
  </w:style>
  <w:style w:type="paragraph" w:styleId="PlainText">
    <w:name w:val="Plain Text"/>
    <w:basedOn w:val="Normal"/>
    <w:link w:val="PlainTextChar"/>
    <w:semiHidden/>
    <w:rsid w:val="00181762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181762"/>
    <w:rPr>
      <w:rFonts w:ascii="Courier New" w:hAnsi="Courier New" w:cs="Courier New"/>
    </w:rPr>
  </w:style>
  <w:style w:type="paragraph" w:customStyle="1" w:styleId="ProductionDirective">
    <w:name w:val="Production Directive"/>
    <w:next w:val="Normal"/>
    <w:autoRedefine/>
    <w:rsid w:val="00181762"/>
    <w:pPr>
      <w:spacing w:before="120" w:after="120" w:line="360" w:lineRule="auto"/>
    </w:pPr>
    <w:rPr>
      <w:smallCaps/>
      <w:color w:val="FF0000"/>
    </w:rPr>
  </w:style>
  <w:style w:type="paragraph" w:styleId="Salutation">
    <w:name w:val="Salutation"/>
    <w:basedOn w:val="Normal"/>
    <w:next w:val="Normal"/>
    <w:link w:val="SalutationChar"/>
    <w:semiHidden/>
    <w:rsid w:val="00181762"/>
  </w:style>
  <w:style w:type="character" w:customStyle="1" w:styleId="SalutationChar">
    <w:name w:val="Salutation Char"/>
    <w:basedOn w:val="DefaultParagraphFont"/>
    <w:link w:val="Salutation"/>
    <w:semiHidden/>
    <w:rsid w:val="00181762"/>
  </w:style>
  <w:style w:type="paragraph" w:styleId="Signature">
    <w:name w:val="Signature"/>
    <w:basedOn w:val="Normal"/>
    <w:link w:val="SignatureChar"/>
    <w:semiHidden/>
    <w:rsid w:val="00181762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181762"/>
  </w:style>
  <w:style w:type="paragraph" w:customStyle="1" w:styleId="SubBullet">
    <w:name w:val="SubBullet"/>
    <w:next w:val="Normal"/>
    <w:autoRedefine/>
    <w:rsid w:val="00181762"/>
    <w:pPr>
      <w:spacing w:line="360" w:lineRule="auto"/>
      <w:ind w:left="1080"/>
    </w:pPr>
    <w:rPr>
      <w:color w:val="003366"/>
      <w:sz w:val="24"/>
    </w:rPr>
  </w:style>
  <w:style w:type="paragraph" w:customStyle="1" w:styleId="SubNumberA">
    <w:name w:val="SubNumberA"/>
    <w:next w:val="Normal"/>
    <w:autoRedefine/>
    <w:rsid w:val="00181762"/>
    <w:pPr>
      <w:spacing w:line="360" w:lineRule="auto"/>
      <w:ind w:left="1080"/>
    </w:pPr>
    <w:rPr>
      <w:color w:val="003300"/>
      <w:sz w:val="24"/>
    </w:rPr>
  </w:style>
  <w:style w:type="paragraph" w:customStyle="1" w:styleId="SubNumberB">
    <w:name w:val="SubNumberB"/>
    <w:next w:val="Normal"/>
    <w:autoRedefine/>
    <w:rsid w:val="00181762"/>
    <w:pPr>
      <w:spacing w:line="360" w:lineRule="auto"/>
      <w:ind w:left="1080"/>
    </w:pPr>
    <w:rPr>
      <w:color w:val="003300"/>
      <w:sz w:val="24"/>
    </w:rPr>
  </w:style>
  <w:style w:type="paragraph" w:styleId="Subtitle">
    <w:name w:val="Subtitle"/>
    <w:basedOn w:val="Normal"/>
    <w:link w:val="SubtitleChar"/>
    <w:qFormat/>
    <w:rsid w:val="00181762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81762"/>
    <w:rPr>
      <w:rFonts w:ascii="Arial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18176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18176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18176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Body">
    <w:name w:val="Table Body"/>
    <w:autoRedefine/>
    <w:rsid w:val="00181762"/>
    <w:pPr>
      <w:spacing w:line="360" w:lineRule="auto"/>
    </w:pPr>
    <w:rPr>
      <w:rFonts w:ascii="Futura-Book" w:hAnsi="Futura-Book"/>
    </w:rPr>
  </w:style>
  <w:style w:type="table" w:styleId="TableClassic1">
    <w:name w:val="Table Classic 1"/>
    <w:basedOn w:val="TableNormal"/>
    <w:semiHidden/>
    <w:rsid w:val="0018176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18176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18176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18176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18176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18176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18176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18176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18176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18176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18176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18176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18176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18176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181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18176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18176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18176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18176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18176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18176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18176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18176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er">
    <w:name w:val="Table Header"/>
    <w:next w:val="Normal"/>
    <w:autoRedefine/>
    <w:rsid w:val="00181762"/>
    <w:pPr>
      <w:spacing w:before="60" w:after="60" w:line="360" w:lineRule="auto"/>
    </w:pPr>
    <w:rPr>
      <w:rFonts w:ascii="Futura-Book" w:hAnsi="Futura-Book"/>
      <w:b/>
    </w:rPr>
  </w:style>
  <w:style w:type="table" w:styleId="TableList1">
    <w:name w:val="Table List 1"/>
    <w:basedOn w:val="TableNormal"/>
    <w:semiHidden/>
    <w:rsid w:val="0018176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18176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18176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18176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18176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18176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18176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18176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18176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18176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18176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18176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18176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18176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1817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itle">
    <w:name w:val="Table Title"/>
    <w:next w:val="Normal"/>
    <w:autoRedefine/>
    <w:rsid w:val="00181762"/>
    <w:pPr>
      <w:spacing w:before="120" w:after="120" w:line="360" w:lineRule="auto"/>
    </w:pPr>
    <w:rPr>
      <w:rFonts w:ascii="Arial" w:hAnsi="Arial"/>
    </w:rPr>
  </w:style>
  <w:style w:type="table" w:styleId="TableWeb1">
    <w:name w:val="Table Web 1"/>
    <w:basedOn w:val="TableNormal"/>
    <w:semiHidden/>
    <w:rsid w:val="0018176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18176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18176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18176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81762"/>
    <w:rPr>
      <w:rFonts w:ascii="Arial" w:hAnsi="Arial" w:cs="Arial"/>
      <w:b/>
      <w:bCs/>
      <w:kern w:val="28"/>
      <w:sz w:val="32"/>
      <w:szCs w:val="32"/>
    </w:rPr>
  </w:style>
  <w:style w:type="character" w:customStyle="1" w:styleId="Wingdings">
    <w:name w:val="Wingdings"/>
    <w:rsid w:val="00181762"/>
    <w:rPr>
      <w:rFonts w:ascii="Wingdings 2" w:hAnsi="Wingdings 2"/>
      <w:color w:val="0000FF"/>
      <w:sz w:val="24"/>
    </w:rPr>
  </w:style>
  <w:style w:type="character" w:customStyle="1" w:styleId="WingdingsSmall">
    <w:name w:val="Wingdings Small"/>
    <w:rsid w:val="00181762"/>
    <w:rPr>
      <w:rFonts w:ascii="Wingdings 2" w:hAnsi="Wingdings 2"/>
      <w:color w:val="99CCFF"/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743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3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37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3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3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3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37E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6E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6EE1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0811547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3D389A-3397-4DFC-B1C7-1E2631863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5825</Words>
  <Characters>33208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CH1CEB~1.html</vt:lpstr>
    </vt:vector>
  </TitlesOfParts>
  <Company/>
  <LinksUpToDate>false</LinksUpToDate>
  <CharactersWithSpaces>38956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CH1CEB~1.html</dc:title>
  <dc:creator>Liz</dc:creator>
  <cp:lastModifiedBy>Liz</cp:lastModifiedBy>
  <cp:revision>2</cp:revision>
  <dcterms:created xsi:type="dcterms:W3CDTF">2017-02-16T00:47:00Z</dcterms:created>
  <dcterms:modified xsi:type="dcterms:W3CDTF">2017-02-16T00:47:00Z</dcterms:modified>
</cp:coreProperties>
</file>