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Contents11"/>
        <w:tabs>
          <w:tab w:val="right" w:pos="9360" w:leader="dot"/>
        </w:tabs>
        <w:rPr/>
      </w:pPr>
      <w:r>
        <w:fldChar w:fldCharType="begin"/>
      </w:r>
      <w:r>
        <w:instrText> TOC \z \o "1-3" \t "HeadA,1,HeadB,2,HeadC,3" \h</w:instrText>
      </w:r>
      <w:r>
        <w:fldChar w:fldCharType="separate"/>
      </w:r>
      <w:hyperlink w:anchor="__RefHeading___Toc5847_54190755">
        <w:r>
          <w:rPr>
            <w:webHidden/>
            <w:rStyle w:val="IndexLink"/>
            <w:vanish w:val="false"/>
          </w:rPr>
          <w:t>Defining an Enum</w:t>
          <w:tab/>
          <w:t>1</w:t>
        </w:r>
      </w:hyperlink>
    </w:p>
    <w:p>
      <w:pPr>
        <w:pStyle w:val="Contents2"/>
        <w:tabs>
          <w:tab w:val="right" w:pos="9360" w:leader="dot"/>
        </w:tabs>
        <w:rPr/>
      </w:pPr>
      <w:hyperlink w:anchor="__RefHeading___Toc5849_54190755">
        <w:r>
          <w:rPr>
            <w:webHidden/>
            <w:rStyle w:val="IndexLink"/>
            <w:vanish w:val="false"/>
          </w:rPr>
          <w:t>Enum Values</w:t>
          <w:tab/>
          <w:t>2</w:t>
        </w:r>
      </w:hyperlink>
    </w:p>
    <w:p>
      <w:pPr>
        <w:pStyle w:val="Contents2"/>
        <w:tabs>
          <w:tab w:val="right" w:pos="9360" w:leader="dot"/>
        </w:tabs>
        <w:rPr/>
      </w:pPr>
      <w:hyperlink w:anchor="__RefHeading___Toc5851_54190755">
        <w:r>
          <w:rPr>
            <w:webHidden/>
            <w:rStyle w:val="IndexLink"/>
            <w:vanish w:val="false"/>
          </w:rPr>
          <w:t>The Option Enum and Its Advantages Over Null Values</w:t>
          <w:tab/>
          <w:t>6</w:t>
        </w:r>
      </w:hyperlink>
    </w:p>
    <w:p>
      <w:pPr>
        <w:pStyle w:val="Contents11"/>
        <w:tabs>
          <w:tab w:val="right" w:pos="9360" w:leader="dot"/>
        </w:tabs>
        <w:rPr/>
      </w:pPr>
      <w:hyperlink w:anchor="__RefHeading___Toc5853_54190755">
        <w:r>
          <w:rPr>
            <w:webHidden/>
            <w:rStyle w:val="IndexLink"/>
            <w:vanish w:val="false"/>
          </w:rPr>
          <w:t>The match Control Flow Operator</w:t>
          <w:tab/>
          <w:t>9</w:t>
        </w:r>
      </w:hyperlink>
    </w:p>
    <w:p>
      <w:pPr>
        <w:pStyle w:val="Contents2"/>
        <w:tabs>
          <w:tab w:val="right" w:pos="9360" w:leader="dot"/>
        </w:tabs>
        <w:rPr/>
      </w:pPr>
      <w:hyperlink w:anchor="__RefHeading___Toc5855_54190755">
        <w:r>
          <w:rPr>
            <w:webHidden/>
            <w:rStyle w:val="IndexLink"/>
            <w:vanish w:val="false"/>
          </w:rPr>
          <w:t>Patterns that Bind to Values</w:t>
          <w:tab/>
          <w:t>11</w:t>
        </w:r>
      </w:hyperlink>
    </w:p>
    <w:p>
      <w:pPr>
        <w:pStyle w:val="Contents2"/>
        <w:tabs>
          <w:tab w:val="right" w:pos="9360" w:leader="dot"/>
        </w:tabs>
        <w:rPr/>
      </w:pPr>
      <w:hyperlink w:anchor="__RefHeading___Toc5857_54190755">
        <w:r>
          <w:rPr>
            <w:webHidden/>
            <w:rStyle w:val="IndexLink"/>
            <w:vanish w:val="false"/>
          </w:rPr>
          <w:t>Matching with Option</w:t>
          <w:tab/>
          <w:t>12</w:t>
        </w:r>
      </w:hyperlink>
    </w:p>
    <w:p>
      <w:pPr>
        <w:pStyle w:val="Contents3"/>
        <w:tabs>
          <w:tab w:val="right" w:pos="9360" w:leader="dot"/>
        </w:tabs>
        <w:rPr/>
      </w:pPr>
      <w:hyperlink w:anchor="__RefHeading___Toc5859_54190755">
        <w:r>
          <w:rPr>
            <w:webHidden/>
            <w:rStyle w:val="IndexLink"/>
            <w:vanish w:val="false"/>
          </w:rPr>
          <w:t>Matching Some(T)</w:t>
          <w:tab/>
          <w:t>13</w:t>
        </w:r>
      </w:hyperlink>
    </w:p>
    <w:p>
      <w:pPr>
        <w:pStyle w:val="Contents3"/>
        <w:tabs>
          <w:tab w:val="right" w:pos="9360" w:leader="dot"/>
        </w:tabs>
        <w:rPr/>
      </w:pPr>
      <w:hyperlink w:anchor="__RefHeading___Toc5861_54190755">
        <w:r>
          <w:rPr>
            <w:webHidden/>
            <w:rStyle w:val="IndexLink"/>
            <w:vanish w:val="false"/>
          </w:rPr>
          <w:t>Matching None</w:t>
          <w:tab/>
          <w:t>13</w:t>
        </w:r>
      </w:hyperlink>
    </w:p>
    <w:p>
      <w:pPr>
        <w:pStyle w:val="Contents2"/>
        <w:tabs>
          <w:tab w:val="right" w:pos="9360" w:leader="dot"/>
        </w:tabs>
        <w:rPr/>
      </w:pPr>
      <w:hyperlink w:anchor="__RefHeading___Toc5863_54190755">
        <w:r>
          <w:rPr>
            <w:webHidden/>
            <w:rStyle w:val="IndexLink"/>
            <w:vanish w:val="false"/>
          </w:rPr>
          <w:t>Matches Are Exhaustive</w:t>
          <w:tab/>
          <w:t>13</w:t>
        </w:r>
      </w:hyperlink>
    </w:p>
    <w:p>
      <w:pPr>
        <w:pStyle w:val="Contents2"/>
        <w:tabs>
          <w:tab w:val="right" w:pos="9360" w:leader="dot"/>
        </w:tabs>
        <w:rPr/>
      </w:pPr>
      <w:hyperlink w:anchor="__RefHeading___Toc5865_54190755">
        <w:r>
          <w:rPr>
            <w:webHidden/>
            <w:rStyle w:val="IndexLink"/>
            <w:vanish w:val="false"/>
          </w:rPr>
          <w:t>The _ Placeholder</w:t>
          <w:tab/>
          <w:t>14</w:t>
        </w:r>
      </w:hyperlink>
    </w:p>
    <w:p>
      <w:pPr>
        <w:pStyle w:val="Contents11"/>
        <w:tabs>
          <w:tab w:val="right" w:pos="9360" w:leader="dot"/>
        </w:tabs>
        <w:rPr/>
      </w:pPr>
      <w:hyperlink w:anchor="__RefHeading___Toc5867_54190755">
        <w:r>
          <w:rPr>
            <w:webHidden/>
            <w:rStyle w:val="IndexLink"/>
            <w:vanish w:val="false"/>
          </w:rPr>
          <w:t>Concise Control Flow with if let</w:t>
          <w:tab/>
          <w:t>15</w:t>
        </w:r>
      </w:hyperlink>
    </w:p>
    <w:p>
      <w:pPr>
        <w:pStyle w:val="Contents11"/>
        <w:tabs>
          <w:tab w:val="right" w:pos="9360" w:leader="dot"/>
        </w:tabs>
        <w:rPr/>
      </w:pPr>
      <w:hyperlink w:anchor="__RefHeading___Toc5869_54190755">
        <w:r>
          <w:rPr>
            <w:webHidden/>
            <w:rStyle w:val="IndexLink"/>
            <w:vanish w:val="false"/>
          </w:rPr>
          <w:t>Summary</w:t>
          <w:tab/>
          <w:t>16</w:t>
        </w:r>
      </w:hyperlink>
      <w:r>
        <w:fldChar w:fldCharType="end"/>
      </w:r>
    </w:p>
    <w:p>
      <w:pPr>
        <w:pStyle w:val="ChapterTitle"/>
        <w:rPr/>
      </w:pPr>
      <w:r>
        <w:rPr>
          <w:rFonts w:eastAsia="Microsoft YaHei"/>
        </w:rPr>
        <w:t>Enums and Pattern Matching</w:t>
      </w:r>
    </w:p>
    <w:p>
      <w:pPr>
        <w:pStyle w:val="1stPara"/>
        <w:pPrChange w:id="0" w:author="AnneMarieW" w:date="2017-01-06T14:14:00Z"/>
        <w:rPr/>
      </w:pPr>
      <w:r>
        <w:rPr>
          <w:rFonts w:eastAsia="Microsoft YaHei"/>
        </w:rPr>
        <w:t xml:space="preserve">In this chapter we’ll look at </w:t>
      </w:r>
      <w:commentRangeStart w:id="0"/>
      <w:commentRangeStart w:id="1"/>
      <w:r>
        <w:rPr>
          <w:rStyle w:val="EmphasisItalic"/>
          <w:rFonts w:eastAsia="Microsoft YaHei"/>
          <w:highlight w:val="yellow"/>
        </w:rPr>
        <w:t>enumerations</w:t>
      </w:r>
      <w:r>
        <w:rPr>
          <w:rStyle w:val="EmphasisItalic"/>
          <w:rFonts w:eastAsia="Microsoft YaHei"/>
          <w:highlight w:val="yellow"/>
        </w:rPr>
      </w:r>
      <w:commentRangeEnd w:id="1"/>
      <w:r>
        <w:commentReference w:id="1"/>
      </w:r>
      <w:r>
        <w:rPr>
          <w:rStyle w:val="EmphasisItalic"/>
          <w:rFonts w:eastAsia="Microsoft YaHei"/>
          <w:highlight w:val="yellow"/>
        </w:rPr>
      </w:r>
      <w:commentRangeEnd w:id="0"/>
      <w:r>
        <w:commentReference w:id="0"/>
      </w:r>
      <w:r>
        <w:rPr>
          <w:rStyle w:val="EmphasisItalic"/>
          <w:rFonts w:eastAsia="Microsoft YaHei"/>
          <w:highlight w:val="yellow"/>
        </w:rPr>
        <w:commentReference w:id="2"/>
      </w:r>
      <w:r>
        <w:rPr>
          <w:rFonts w:eastAsia="Microsoft YaHei"/>
        </w:rPr>
        <w:t xml:space="preserve">, also referred to as </w:t>
      </w:r>
      <w:r>
        <w:rPr>
          <w:rStyle w:val="EmphasisItalic"/>
          <w:rFonts w:eastAsia="Microsoft YaHei"/>
          <w:highlight w:val="yellow"/>
        </w:rPr>
        <w:t>enums</w:t>
      </w:r>
      <w:r>
        <w:rPr>
          <w:rFonts w:eastAsia="Microsoft YaHei"/>
        </w:rPr>
        <w:t>. Enums allow you to define a type by enumerating its possible values. First</w:t>
      </w:r>
      <w:ins w:id="0" w:author="AnneMarieW" w:date="2017-01-05T10:51:00Z">
        <w:r>
          <w:rPr>
            <w:rFonts w:eastAsia="Microsoft YaHei"/>
          </w:rPr>
          <w:t>,</w:t>
        </w:r>
      </w:ins>
      <w:r>
        <w:rPr>
          <w:rFonts w:eastAsia="Microsoft YaHei"/>
        </w:rPr>
        <w:t xml:space="preserve"> we’ll define and use an enum to show how an enum can encode meaning along with data. </w:t>
      </w:r>
      <w:del w:id="1" w:author="AnneMarieW" w:date="2017-01-05T10:52:00Z">
        <w:r>
          <w:rPr>
            <w:rFonts w:eastAsia="Microsoft YaHei"/>
          </w:rPr>
          <w:delText>Then</w:delText>
        </w:r>
      </w:del>
      <w:r>
        <w:rPr>
          <w:rFonts w:eastAsia="Microsoft YaHei"/>
        </w:rPr>
        <w:t>Next,</w:t>
      </w:r>
      <w:r>
        <w:rPr>
          <w:rFonts w:eastAsia="Microsoft YaHei"/>
        </w:rPr>
        <w:t xml:space="preserve"> we’ll explore a particularly useful enum</w:t>
      </w:r>
      <w:r>
        <w:rPr>
          <w:rFonts w:eastAsia="Microsoft YaHei"/>
        </w:rPr>
        <w:t>,</w:t>
      </w:r>
      <w:r>
        <w:rPr>
          <w:rFonts w:eastAsia="Microsoft YaHei"/>
        </w:rPr>
        <w:t xml:space="preserve"> called</w:t>
      </w:r>
      <w:r>
        <w:rPr>
          <w:rFonts w:eastAsia="Microsoft YaHei"/>
        </w:rPr>
        <w:t xml:space="preserve"> </w:t>
      </w:r>
      <w:r>
        <w:rPr>
          <w:rStyle w:val="Literal"/>
        </w:rPr>
        <w:t>Option</w:t>
      </w:r>
      <w:r>
        <w:rPr>
          <w:rFonts w:eastAsia="Microsoft YaHei"/>
        </w:rPr>
        <w:t xml:space="preserve">, which expresses that a value can be either something or nothing. </w:t>
      </w:r>
      <w:del w:id="2" w:author="AnneMarieW" w:date="2017-01-05T10:52:00Z">
        <w:r>
          <w:rPr>
            <w:rFonts w:eastAsia="Microsoft YaHei"/>
          </w:rPr>
          <w:delText>Next</w:delText>
        </w:r>
      </w:del>
      <w:r>
        <w:rPr>
          <w:rFonts w:eastAsia="Microsoft YaHei"/>
        </w:rPr>
        <w:t>Then</w:t>
      </w:r>
      <w:r>
        <w:rPr>
          <w:rFonts w:eastAsia="Microsoft YaHei"/>
        </w:rPr>
        <w:t xml:space="preserve"> we’ll look at how pattern matching in the </w:t>
      </w:r>
      <w:r>
        <w:rPr>
          <w:rStyle w:val="Literal"/>
        </w:rPr>
        <w:t>match</w:t>
      </w:r>
      <w:r>
        <w:rPr>
          <w:rFonts w:eastAsia="Microsoft YaHei"/>
        </w:rPr>
        <w:t xml:space="preserve"> </w:t>
      </w:r>
      <w:del w:id="3" w:author="Carol Nichols" w:date="2017-01-25T18:41:00Z">
        <w:r>
          <w:rPr>
            <w:rFonts w:eastAsia="Microsoft YaHei"/>
          </w:rPr>
          <w:delText>statement</w:delText>
        </w:r>
      </w:del>
      <w:r>
        <w:rPr>
          <w:rFonts w:eastAsia="Microsoft YaHei"/>
        </w:rPr>
        <w:t>expression</w:t>
      </w:r>
      <w:r>
        <w:rPr>
          <w:rFonts w:eastAsia="Microsoft YaHei"/>
        </w:rPr>
        <w:t xml:space="preserve"> makes it easy to run different code for different values of an enum. Finally, we’ll cover how the </w:t>
      </w:r>
      <w:r>
        <w:rPr>
          <w:rStyle w:val="Literal"/>
        </w:rPr>
        <w:t>if let</w:t>
      </w:r>
      <w:r>
        <w:rPr>
          <w:rFonts w:eastAsia="Microsoft YaHei"/>
        </w:rPr>
        <w:t xml:space="preserve"> construct is another convenient and concise idiom </w:t>
      </w:r>
      <w:del w:id="4" w:author="AnneMarieW" w:date="2017-01-05T10:52:00Z">
        <w:r>
          <w:rPr>
            <w:rFonts w:eastAsia="Microsoft YaHei"/>
          </w:rPr>
          <w:delText xml:space="preserve">you have </w:delText>
        </w:r>
      </w:del>
      <w:r>
        <w:rPr>
          <w:rFonts w:eastAsia="Microsoft YaHei"/>
        </w:rPr>
        <w:t>available</w:t>
      </w:r>
      <w:ins w:id="5" w:author="AnneMarieW" w:date="2017-01-05T10:52:00Z">
        <w:r>
          <w:rPr>
            <w:rFonts w:eastAsia="Microsoft YaHei"/>
          </w:rPr>
          <w:t xml:space="preserve"> to you</w:t>
        </w:r>
      </w:ins>
      <w:r>
        <w:rPr>
          <w:rFonts w:eastAsia="Microsoft YaHei"/>
        </w:rPr>
        <w:t xml:space="preserve"> to handle enums in your code.</w:t>
      </w:r>
    </w:p>
    <w:p>
      <w:pPr>
        <w:pStyle w:val="Body"/>
        <w:rPr/>
      </w:pPr>
      <w:r>
        <w:rPr>
          <w:rFonts w:eastAsia="Microsoft YaHei"/>
        </w:rPr>
        <w:t xml:space="preserve">Enums are a feature in many languages, but their capabilities differ </w:t>
      </w:r>
      <w:ins w:id="6" w:author="AnneMarieW" w:date="2017-01-05T10:55:00Z">
        <w:r>
          <w:rPr>
            <w:rFonts w:eastAsia="Microsoft YaHei"/>
          </w:rPr>
          <w:t>in each</w:t>
        </w:r>
      </w:ins>
      <w:del w:id="7" w:author="AnneMarieW" w:date="2017-01-05T10:55:00Z">
        <w:r>
          <w:rPr>
            <w:rFonts w:eastAsia="Microsoft YaHei"/>
          </w:rPr>
          <w:delText>per</w:delText>
        </w:r>
      </w:del>
      <w:del w:id="8" w:author="AnneMarieW" w:date="2017-01-05T10:53:00Z">
        <w:r>
          <w:rPr>
            <w:rFonts w:eastAsia="Microsoft YaHei"/>
          </w:rPr>
          <w:delText>-</w:delText>
        </w:r>
      </w:del>
      <w:ins w:id="9" w:author="AnneMarieW" w:date="2017-01-05T10:53:00Z">
        <w:r>
          <w:rPr>
            <w:rFonts w:eastAsia="Microsoft YaHei"/>
          </w:rPr>
          <w:t xml:space="preserve"> </w:t>
        </w:r>
      </w:ins>
      <w:r>
        <w:rPr>
          <w:rFonts w:eastAsia="Microsoft YaHei"/>
        </w:rPr>
        <w:t xml:space="preserve">language. Rust’s enums are most similar to </w:t>
      </w:r>
      <w:del w:id="10" w:author="AnneMarieW" w:date="2017-01-05T10:55:00Z">
        <w:r>
          <w:rPr>
            <w:rStyle w:val="EmphasisItalic"/>
            <w:rFonts w:eastAsia="Microsoft YaHei"/>
          </w:rPr>
          <w:delText>“</w:delText>
        </w:r>
      </w:del>
      <w:r>
        <w:rPr>
          <w:rStyle w:val="EmphasisItalic"/>
          <w:rFonts w:eastAsia="Microsoft YaHei"/>
          <w:rPrChange w:id="0" w:author="AnneMarieW" w:date="2017-01-05T10:55:00Z">
            <w:rPr>
              <w:sz w:val="20"/>
              <w:rFonts w:ascii="Courier" w:hAnsi="Courier" w:eastAsia="Microsoft YaHei"/>
              <w:color w:val="0000FF"/>
            </w:rPr>
          </w:rPrChange>
        </w:rPr>
        <w:t>algebraic data types</w:t>
      </w:r>
      <w:del w:id="12" w:author="AnneMarieW" w:date="2017-01-05T10:55:00Z">
        <w:r>
          <w:rPr>
            <w:rStyle w:val="EmphasisItalic"/>
            <w:rFonts w:eastAsia="Microsoft YaHei"/>
          </w:rPr>
          <w:delText>”</w:delText>
        </w:r>
      </w:del>
      <w:r>
        <w:rPr>
          <w:rFonts w:eastAsia="Microsoft YaHei"/>
        </w:rPr>
        <w:t xml:space="preserve"> in functional languages like F#, OCaml, </w:t>
      </w:r>
      <w:del w:id="13" w:author="AnneMarieW" w:date="2017-01-05T10:55:00Z">
        <w:r>
          <w:rPr>
            <w:rFonts w:eastAsia="Microsoft YaHei"/>
          </w:rPr>
          <w:delText>or</w:delText>
        </w:r>
      </w:del>
      <w:ins w:id="14" w:author="AnneMarieW" w:date="2017-01-05T10:55:00Z">
        <w:r>
          <w:rPr>
            <w:rFonts w:eastAsia="Microsoft YaHei"/>
          </w:rPr>
          <w:t>and</w:t>
        </w:r>
      </w:ins>
      <w:r>
        <w:rPr>
          <w:rFonts w:eastAsia="Microsoft YaHei"/>
        </w:rPr>
        <w:t xml:space="preserve"> Haskell.</w:t>
      </w:r>
    </w:p>
    <w:p>
      <w:pPr>
        <w:pStyle w:val="HeadA"/>
        <w:rPr/>
      </w:pPr>
      <w:bookmarkStart w:id="0" w:name="defining-an-enum"/>
      <w:bookmarkStart w:id="1" w:name="_Toc467162216"/>
      <w:bookmarkStart w:id="2" w:name="__RefHeading___Toc5847_54190755"/>
      <w:bookmarkEnd w:id="0"/>
      <w:bookmarkEnd w:id="1"/>
      <w:bookmarkEnd w:id="2"/>
      <w:r>
        <w:rPr/>
        <w:t>Defining an Enum</w:t>
      </w:r>
    </w:p>
    <w:p>
      <w:pPr>
        <w:pStyle w:val="BodyFirst"/>
        <w:rPr/>
      </w:pPr>
      <w:r>
        <w:rPr>
          <w:rFonts w:eastAsia="Microsoft YaHei"/>
        </w:rPr>
        <w:t xml:space="preserve">Let’s look at a situation we might want to express in code and see why enums are useful and more appropriate than structs in this case. Say we need to work with IP addresses. </w:t>
      </w:r>
      <w:ins w:id="15" w:author="AnneMarieW" w:date="2017-01-05T10:56:00Z">
        <w:r>
          <w:rPr>
            <w:rFonts w:eastAsia="Microsoft YaHei"/>
          </w:rPr>
          <w:t>Currently, t</w:t>
        </w:r>
      </w:ins>
      <w:del w:id="16" w:author="AnneMarieW" w:date="2017-01-05T10:56:00Z">
        <w:r>
          <w:rPr>
            <w:rFonts w:eastAsia="Microsoft YaHei"/>
          </w:rPr>
          <w:delText>There are t</w:delText>
        </w:r>
      </w:del>
      <w:r>
        <w:rPr>
          <w:rFonts w:eastAsia="Microsoft YaHei"/>
        </w:rPr>
        <w:t xml:space="preserve">wo major standards </w:t>
      </w:r>
      <w:ins w:id="17" w:author="AnneMarieW" w:date="2017-01-05T10:56:00Z">
        <w:r>
          <w:rPr>
            <w:rFonts w:eastAsia="Microsoft YaHei"/>
          </w:rPr>
          <w:t xml:space="preserve">are </w:t>
        </w:r>
      </w:ins>
      <w:r>
        <w:rPr>
          <w:rFonts w:eastAsia="Microsoft YaHei"/>
        </w:rPr>
        <w:t>used for IP addresses</w:t>
      </w:r>
      <w:del w:id="18" w:author="AnneMarieW" w:date="2017-01-05T10:56:00Z">
        <w:r>
          <w:rPr>
            <w:rFonts w:eastAsia="Microsoft YaHei"/>
          </w:rPr>
          <w:delText xml:space="preserve"> today</w:delText>
        </w:r>
      </w:del>
      <w:r>
        <w:rPr>
          <w:rFonts w:eastAsia="Microsoft YaHei"/>
        </w:rPr>
        <w:t>: version four and version six. These are the only possibilities for an IP address that our program will come across: we can</w:t>
      </w:r>
      <w:r>
        <w:rPr>
          <w:rStyle w:val="EmphasisItalic"/>
          <w:rFonts w:eastAsia="Microsoft YaHei"/>
          <w:rPrChange w:id="0" w:author="AnneMarieW" w:date="2017-01-05T10:56:00Z">
            <w:rPr>
              <w:sz w:val="20"/>
              <w:rFonts w:ascii="Courier" w:hAnsi="Courier" w:eastAsia="Microsoft YaHei"/>
              <w:color w:val="0000FF"/>
            </w:rPr>
          </w:rPrChange>
        </w:rPr>
        <w:t xml:space="preserve"> </w:t>
      </w:r>
      <w:r>
        <w:rPr>
          <w:rStyle w:val="EmphasisItalic"/>
          <w:rFonts w:eastAsia="Microsoft YaHei"/>
          <w:highlight w:val="yellow"/>
        </w:rPr>
        <w:t>enumerate</w:t>
      </w:r>
      <w:r>
        <w:rPr>
          <w:rFonts w:eastAsia="Microsoft YaHei"/>
        </w:rPr>
        <w:t xml:space="preserve"> all possible values, which is where enumeration gets its name.</w:t>
      </w:r>
    </w:p>
    <w:p>
      <w:pPr>
        <w:pStyle w:val="Body"/>
        <w:rPr/>
      </w:pPr>
      <w:r>
        <w:rPr>
          <w:rFonts w:eastAsia="Microsoft YaHei"/>
        </w:rPr>
        <w:t>Any IP address can be either a version four or a version six address</w:t>
      </w:r>
      <w:del w:id="20" w:author="AnneMarieW" w:date="2017-01-05T10:57:00Z">
        <w:r>
          <w:rPr>
            <w:rFonts w:eastAsia="Microsoft YaHei"/>
          </w:rPr>
          <w:delText>,</w:delText>
        </w:r>
      </w:del>
      <w:r>
        <w:rPr>
          <w:rFonts w:eastAsia="Microsoft YaHei"/>
        </w:rPr>
        <w:t xml:space="preserve"> but not both at the same time. That property of IP addresses makes the enum data structure appropriate for this case, </w:t>
      </w:r>
      <w:del w:id="21" w:author="AnneMarieW" w:date="2017-01-05T10:57:00Z">
        <w:r>
          <w:rPr>
            <w:rFonts w:eastAsia="Microsoft YaHei"/>
          </w:rPr>
          <w:delText>sinc</w:delText>
        </w:r>
      </w:del>
      <w:ins w:id="22" w:author="AnneMarieW" w:date="2017-01-05T10:57:00Z">
        <w:r>
          <w:rPr>
            <w:rFonts w:eastAsia="Microsoft YaHei"/>
          </w:rPr>
          <w:t>becaus</w:t>
        </w:r>
      </w:ins>
      <w:r>
        <w:rPr>
          <w:rFonts w:eastAsia="Microsoft YaHei"/>
        </w:rPr>
        <w:t>e enum values can only be one of the variants. Both version four and version six addresses are still fundamentally IP addresses,</w:t>
      </w:r>
      <w:del w:id="23" w:author="AnneMarieW" w:date="2017-01-05T10:58:00Z">
        <w:r>
          <w:rPr>
            <w:rFonts w:eastAsia="Microsoft YaHei"/>
          </w:rPr>
          <w:delText xml:space="preserve"> though,</w:delText>
        </w:r>
      </w:del>
      <w:r>
        <w:rPr>
          <w:rFonts w:eastAsia="Microsoft YaHei"/>
        </w:rPr>
        <w:t xml:space="preserve"> so they should be treated as the same type when the code is handling situations that apply to any kind of IP address.</w:t>
      </w:r>
    </w:p>
    <w:p>
      <w:pPr>
        <w:pStyle w:val="Body"/>
        <w:rPr/>
      </w:pPr>
      <w:r>
        <w:rPr>
          <w:rFonts w:eastAsia="Microsoft YaHei"/>
        </w:rPr>
        <w:t xml:space="preserve">We can express this concept in code by defining an </w:t>
      </w:r>
      <w:r>
        <w:rPr>
          <w:rStyle w:val="Literal"/>
        </w:rPr>
        <w:t>IpAddrKind</w:t>
      </w:r>
      <w:r>
        <w:rPr>
          <w:rFonts w:eastAsia="Microsoft YaHei"/>
        </w:rPr>
        <w:t xml:space="preserve"> enumeration and listing the possible kinds an IP address can be, </w:t>
      </w:r>
      <w:r>
        <w:rPr>
          <w:rStyle w:val="Literal"/>
        </w:rPr>
        <w:t>V4</w:t>
      </w:r>
      <w:r>
        <w:rPr>
          <w:rFonts w:eastAsia="Microsoft YaHei"/>
        </w:rPr>
        <w:t xml:space="preserve"> and </w:t>
      </w:r>
      <w:r>
        <w:rPr>
          <w:rStyle w:val="Literal"/>
        </w:rPr>
        <w:t>V6</w:t>
      </w:r>
      <w:r>
        <w:rPr>
          <w:rFonts w:eastAsia="Microsoft YaHei"/>
        </w:rPr>
        <w:t xml:space="preserve">. These are known as the </w:t>
      </w:r>
      <w:r>
        <w:rPr>
          <w:rStyle w:val="EmphasisItalic"/>
          <w:rFonts w:eastAsia="Microsoft YaHei"/>
          <w:highlight w:val="yellow"/>
        </w:rPr>
        <w:t>variants</w:t>
      </w:r>
      <w:r>
        <w:rPr>
          <w:rFonts w:eastAsia="Microsoft YaHei"/>
        </w:rPr>
        <w:t xml:space="preserve"> of the enum:</w:t>
      </w:r>
    </w:p>
    <w:p>
      <w:pPr>
        <w:pStyle w:val="CodeA"/>
        <w:pPrChange w:id="0" w:author="janelle" w:date="2017-01-25T11:32:00Z"/>
        <w:rPr/>
      </w:pPr>
      <w:r>
        <w:rPr/>
        <w:t>enum</w:t>
      </w:r>
      <w:r>
        <w:rPr>
          <w:rStyle w:val="Literal"/>
        </w:rPr>
        <w:t xml:space="preserve"> </w:t>
      </w:r>
      <w:r>
        <w:rPr/>
        <w:t>IpAddrKind</w:t>
      </w:r>
      <w:r>
        <w:rPr>
          <w:rStyle w:val="Literal"/>
        </w:rPr>
        <w:t xml:space="preserve"> {</w:t>
      </w:r>
    </w:p>
    <w:p>
      <w:pPr>
        <w:pStyle w:val="CodeB"/>
        <w:pPrChange w:id="0" w:author="janelle" w:date="2017-01-25T11:32:00Z"/>
        <w:rPr/>
      </w:pPr>
      <w:r>
        <w:rPr>
          <w:rStyle w:val="Literal"/>
        </w:rPr>
        <w:t xml:space="preserve">    </w:t>
      </w:r>
      <w:r>
        <w:rPr>
          <w:rStyle w:val="Literal"/>
        </w:rPr>
        <w:t>V4,</w:t>
      </w:r>
    </w:p>
    <w:p>
      <w:pPr>
        <w:pStyle w:val="CodeB"/>
        <w:pPrChange w:id="0" w:author="janelle" w:date="2017-01-25T11:32:00Z"/>
        <w:rPr/>
      </w:pPr>
      <w:r>
        <w:rPr>
          <w:rStyle w:val="Literal"/>
        </w:rPr>
        <w:t xml:space="preserve">    </w:t>
      </w:r>
      <w:r>
        <w:rPr>
          <w:rStyle w:val="Literal"/>
        </w:rPr>
        <w:t>V6,</w:t>
      </w:r>
    </w:p>
    <w:p>
      <w:pPr>
        <w:pStyle w:val="CodeC"/>
        <w:pPrChange w:id="0" w:author="janelle" w:date="2017-01-25T11:32:00Z"/>
        <w:rPr/>
      </w:pPr>
      <w:r>
        <w:rPr>
          <w:rStyle w:val="Literal"/>
        </w:rPr>
        <w:t>}</w:t>
      </w:r>
    </w:p>
    <w:p>
      <w:pPr>
        <w:pStyle w:val="Body"/>
        <w:rPr/>
      </w:pPr>
      <w:del w:id="24" w:author="AnneMarieW" w:date="2017-01-05T11:00:00Z">
        <w:r>
          <w:rPr>
            <w:rFonts w:eastAsia="Microsoft YaHei"/>
          </w:rPr>
          <w:delText>This</w:delText>
        </w:r>
      </w:del>
      <w:del w:id="25" w:author="Carol Nichols" w:date="2017-01-25T18:43:00Z">
        <w:r>
          <w:rPr>
            <w:rStyle w:val="Literal"/>
            <w:rFonts w:eastAsia="Microsoft YaHei"/>
          </w:rPr>
          <w:delText xml:space="preserve"> </w:delText>
        </w:r>
      </w:del>
      <w:ins w:id="26" w:author="AnneMarieW" w:date="2017-01-05T11:00:00Z">
        <w:r>
          <w:rPr>
            <w:rStyle w:val="Literal"/>
          </w:rPr>
          <w:t>IpAddrKind</w:t>
        </w:r>
      </w:ins>
      <w:del w:id="27" w:author="AnneMarieW" w:date="2017-01-05T11:00:00Z">
        <w:r>
          <w:rPr>
            <w:rStyle w:val="Literal"/>
            <w:rFonts w:eastAsia="Microsoft YaHei"/>
          </w:rPr>
          <w:delText xml:space="preserve"> </w:delText>
        </w:r>
      </w:del>
      <w:ins w:id="28" w:author="AnneMarieW" w:date="2017-01-05T11:00:00Z">
        <w:r>
          <w:rPr>
            <w:rFonts w:eastAsia="Microsoft YaHei"/>
          </w:rPr>
          <w:t xml:space="preserve"> </w:t>
        </w:r>
      </w:ins>
      <w:r>
        <w:rPr>
          <w:rFonts w:eastAsia="Microsoft YaHei"/>
        </w:rPr>
        <w:t>is now a custom data type that we can use elsewhere in our code.</w:t>
      </w:r>
    </w:p>
    <w:p>
      <w:pPr>
        <w:pStyle w:val="HeadB"/>
        <w:rPr/>
      </w:pPr>
      <w:bookmarkStart w:id="3" w:name="enum-values"/>
      <w:bookmarkStart w:id="4" w:name="_Toc467162217"/>
      <w:bookmarkStart w:id="5" w:name="__RefHeading___Toc5849_54190755"/>
      <w:bookmarkEnd w:id="3"/>
      <w:bookmarkEnd w:id="4"/>
      <w:bookmarkEnd w:id="5"/>
      <w:r>
        <w:rPr/>
        <w:t>Enum Values</w:t>
      </w:r>
    </w:p>
    <w:p>
      <w:pPr>
        <w:pStyle w:val="BodyFirst"/>
        <w:rPr/>
      </w:pPr>
      <w:r>
        <w:rPr>
          <w:rFonts w:eastAsia="Microsoft YaHei"/>
        </w:rPr>
        <w:t xml:space="preserve">We can create instances of each of the two variants of </w:t>
      </w:r>
      <w:r>
        <w:rPr>
          <w:rStyle w:val="Literal"/>
        </w:rPr>
        <w:t>IpAddrKind</w:t>
      </w:r>
      <w:r>
        <w:rPr>
          <w:rFonts w:eastAsia="Microsoft YaHei"/>
        </w:rPr>
        <w:t xml:space="preserve"> like this:</w:t>
      </w:r>
    </w:p>
    <w:p>
      <w:pPr>
        <w:pStyle w:val="CodeA"/>
        <w:rPr/>
      </w:pPr>
      <w:r>
        <w:rPr/>
        <w:t>let four = IpAddrKind::V4;</w:t>
      </w:r>
    </w:p>
    <w:p>
      <w:pPr>
        <w:pStyle w:val="CodeC"/>
        <w:rPr/>
      </w:pPr>
      <w:r>
        <w:rPr/>
        <w:t>let six = IpAddrKind::V6;</w:t>
      </w:r>
    </w:p>
    <w:p>
      <w:pPr>
        <w:pStyle w:val="Body"/>
        <w:rPr/>
      </w:pPr>
      <w:r>
        <w:rPr>
          <w:rFonts w:eastAsia="Microsoft YaHei"/>
        </w:rPr>
        <w:t xml:space="preserve">Note that the variants of the enum are namespaced under its identifier, and we use </w:t>
      </w:r>
      <w:del w:id="29" w:author="AnneMarieW" w:date="2017-01-05T11:00:00Z">
        <w:r>
          <w:rPr>
            <w:rFonts w:eastAsia="Microsoft YaHei"/>
          </w:rPr>
          <w:delText>the</w:delText>
        </w:r>
      </w:del>
      <w:ins w:id="30" w:author="AnneMarieW" w:date="2017-01-05T11:00:00Z">
        <w:r>
          <w:rPr>
            <w:rFonts w:eastAsia="Microsoft YaHei"/>
          </w:rPr>
          <w:t>a</w:t>
        </w:r>
      </w:ins>
      <w:r>
        <w:rPr>
          <w:rFonts w:eastAsia="Microsoft YaHei"/>
        </w:rPr>
        <w:t xml:space="preserve"> double colon to separate the two. The reason this is useful is that now both values </w:t>
      </w:r>
      <w:r>
        <w:rPr>
          <w:rStyle w:val="Literal"/>
        </w:rPr>
        <w:t>IpAddrKind::V4</w:t>
      </w:r>
      <w:r>
        <w:rPr>
          <w:rFonts w:eastAsia="Microsoft YaHei"/>
        </w:rPr>
        <w:t xml:space="preserve"> and </w:t>
      </w:r>
      <w:r>
        <w:rPr>
          <w:rStyle w:val="Literal"/>
        </w:rPr>
        <w:t>IpAddrKind::V6</w:t>
      </w:r>
      <w:r>
        <w:rPr>
          <w:rFonts w:eastAsia="Microsoft YaHei"/>
        </w:rPr>
        <w:t xml:space="preserve"> are of the same type: </w:t>
      </w:r>
      <w:r>
        <w:rPr>
          <w:rStyle w:val="Literal"/>
        </w:rPr>
        <w:t>IpAddrKind</w:t>
      </w:r>
      <w:r>
        <w:rPr>
          <w:rFonts w:eastAsia="Microsoft YaHei"/>
        </w:rPr>
        <w:t xml:space="preserve">. We can then, for instance, define a function that takes any </w:t>
      </w:r>
      <w:r>
        <w:rPr>
          <w:rStyle w:val="Literal"/>
        </w:rPr>
        <w:t>IpAddrKind</w:t>
      </w:r>
      <w:r>
        <w:rPr>
          <w:rFonts w:eastAsia="Microsoft YaHei"/>
        </w:rPr>
        <w:t xml:space="preserve"> as an argument:</w:t>
      </w:r>
    </w:p>
    <w:p>
      <w:pPr>
        <w:pStyle w:val="CodeSingle"/>
        <w:rPr/>
      </w:pPr>
      <w:r>
        <w:rPr>
          <w:rPrChange w:id="0" w:author="Carol Nichols" w:date="2017-01-25T18:45:00Z"/>
        </w:rPr>
        <w:t>fn route(ip_type: IpAddrKind) { }</w:t>
      </w:r>
    </w:p>
    <w:p>
      <w:pPr>
        <w:pStyle w:val="Body"/>
        <w:rPr/>
      </w:pPr>
      <w:r>
        <w:rPr>
          <w:rFonts w:eastAsia="Microsoft YaHei"/>
        </w:rPr>
        <w:t>And we can call this function with either variant:</w:t>
      </w:r>
    </w:p>
    <w:p>
      <w:pPr>
        <w:pStyle w:val="CodeA"/>
        <w:rPr/>
      </w:pPr>
      <w:r>
        <w:rPr/>
        <w:t>route(IpAddrKind::V4);</w:t>
      </w:r>
    </w:p>
    <w:p>
      <w:pPr>
        <w:pStyle w:val="CodeC"/>
        <w:rPr/>
      </w:pPr>
      <w:r>
        <w:rPr/>
        <w:t>route(IpAddrKind::V6);</w:t>
      </w:r>
    </w:p>
    <w:p>
      <w:pPr>
        <w:pStyle w:val="Body"/>
        <w:rPr/>
      </w:pPr>
      <w:ins w:id="32" w:author="AnneMarieW" w:date="2017-01-05T11:02:00Z">
        <w:r>
          <w:rPr>
            <w:rFonts w:eastAsia="Microsoft YaHei"/>
          </w:rPr>
          <w:t xml:space="preserve">Using </w:t>
        </w:r>
      </w:ins>
      <w:del w:id="33" w:author="AnneMarieW" w:date="2017-01-05T11:02:00Z">
        <w:r>
          <w:rPr>
            <w:rFonts w:eastAsia="Microsoft YaHei"/>
          </w:rPr>
          <w:delText>E</w:delText>
        </w:r>
      </w:del>
      <w:ins w:id="34" w:author="AnneMarieW" w:date="2017-01-05T11:02:00Z">
        <w:r>
          <w:rPr>
            <w:rFonts w:eastAsia="Microsoft YaHei"/>
          </w:rPr>
          <w:t>e</w:t>
        </w:r>
      </w:ins>
      <w:r>
        <w:rPr>
          <w:rFonts w:eastAsia="Microsoft YaHei"/>
        </w:rPr>
        <w:t>nums ha</w:t>
      </w:r>
      <w:del w:id="35" w:author="AnneMarieW" w:date="2017-01-05T11:02:00Z">
        <w:r>
          <w:rPr>
            <w:rFonts w:eastAsia="Microsoft YaHei"/>
          </w:rPr>
          <w:delText>ve</w:delText>
        </w:r>
      </w:del>
      <w:ins w:id="36" w:author="AnneMarieW" w:date="2017-01-05T11:02:00Z">
        <w:r>
          <w:rPr>
            <w:rFonts w:eastAsia="Microsoft YaHei"/>
          </w:rPr>
          <w:t>s</w:t>
        </w:r>
      </w:ins>
      <w:r>
        <w:rPr>
          <w:rFonts w:eastAsia="Microsoft YaHei"/>
        </w:rPr>
        <w:t xml:space="preserve"> </w:t>
      </w:r>
      <w:ins w:id="37" w:author="AnneMarieW" w:date="2017-01-05T11:02:00Z">
        <w:r>
          <w:rPr>
            <w:rFonts w:eastAsia="Microsoft YaHei"/>
          </w:rPr>
          <w:t xml:space="preserve">even </w:t>
        </w:r>
      </w:ins>
      <w:r>
        <w:rPr>
          <w:rFonts w:eastAsia="Microsoft YaHei"/>
        </w:rPr>
        <w:t>more</w:t>
      </w:r>
      <w:ins w:id="38" w:author="AnneMarieW" w:date="2017-01-05T11:02:00Z">
        <w:r>
          <w:rPr>
            <w:rFonts w:eastAsia="Microsoft YaHei"/>
          </w:rPr>
          <w:t xml:space="preserve"> advantages</w:t>
        </w:r>
      </w:ins>
      <w:del w:id="39" w:author="AnneMarieW" w:date="2017-01-05T11:02:00Z">
        <w:r>
          <w:rPr>
            <w:rFonts w:eastAsia="Microsoft YaHei"/>
          </w:rPr>
          <w:delText xml:space="preserve"> tricks up their sleeves, too</w:delText>
        </w:r>
      </w:del>
      <w:r>
        <w:rPr>
          <w:rFonts w:eastAsia="Microsoft YaHei"/>
        </w:rPr>
        <w:t xml:space="preserve">. Thinking more about our IP address type, at the moment we don’t have a way to store the actual </w:t>
      </w:r>
      <w:ins w:id="40" w:author="AnneMarieW" w:date="2017-01-05T11:01:00Z">
        <w:r>
          <w:rPr>
            <w:rFonts w:eastAsia="Microsoft YaHei"/>
          </w:rPr>
          <w:t>IP address</w:t>
        </w:r>
      </w:ins>
      <w:ins w:id="41" w:author="AnneMarieW" w:date="2017-01-05T11:01:00Z">
        <w:r>
          <w:rPr>
            <w:rStyle w:val="Literal"/>
            <w:rFonts w:eastAsia="Microsoft YaHei"/>
          </w:rPr>
          <w:t xml:space="preserve"> </w:t>
        </w:r>
      </w:ins>
      <w:commentRangeStart w:id="3"/>
      <w:r>
        <w:rPr>
          <w:rStyle w:val="EmphasisItalic"/>
          <w:rFonts w:eastAsia="Microsoft YaHei"/>
          <w:rPrChange w:id="0" w:author="Carol Nichols" w:date="2017-01-25T18:47:00Z"/>
        </w:rPr>
        <w:t>data</w:t>
      </w:r>
      <w:del w:id="43" w:author="AnneMarieW" w:date="2017-01-05T11:01:00Z">
        <w:r>
          <w:rPr>
            <w:rStyle w:val="Literal"/>
            <w:rFonts w:eastAsia="Microsoft YaHei"/>
          </w:rPr>
          <w:delText xml:space="preserve"> of the IP address</w:delText>
        </w:r>
      </w:del>
      <w:r>
        <w:rPr>
          <w:rFonts w:eastAsia="Microsoft YaHei"/>
        </w:rPr>
        <w:t xml:space="preserve">; we only know what </w:t>
      </w:r>
      <w:r>
        <w:rPr>
          <w:rStyle w:val="EmphasisItalic"/>
          <w:rFonts w:eastAsia="Microsoft YaHei"/>
          <w:rPrChange w:id="0" w:author="Carol Nichols" w:date="2017-01-25T18:47:00Z"/>
        </w:rPr>
        <w:t>kind</w:t>
      </w:r>
      <w:r>
        <w:rPr>
          <w:rStyle w:val="EmphasisItalic"/>
          <w:rFonts w:eastAsia="Microsoft YaHei"/>
        </w:rPr>
      </w:r>
      <w:commentRangeEnd w:id="3"/>
      <w:r>
        <w:commentReference w:id="3"/>
      </w:r>
      <w:r>
        <w:rPr>
          <w:rFonts w:eastAsia="Microsoft YaHei"/>
        </w:rPr>
        <w:t xml:space="preserve"> it is. Given that you just learned about structs</w:t>
      </w:r>
      <w:r>
        <w:rPr>
          <w:rFonts w:eastAsia="Microsoft YaHei"/>
        </w:rPr>
        <w:commentReference w:id="4"/>
      </w:r>
      <w:r>
        <w:rPr>
          <w:rFonts w:eastAsia="Microsoft YaHei"/>
        </w:rPr>
        <w:commentReference w:id="5"/>
      </w:r>
      <w:ins w:id="45" w:author="Carol Nichols" w:date="2017-01-25T18:45:00Z">
        <w:r>
          <w:rPr>
            <w:rFonts w:eastAsia="Microsoft YaHei"/>
          </w:rPr>
          <w:t xml:space="preserve"> in Chapter 5</w:t>
        </w:r>
      </w:ins>
      <w:r>
        <w:rPr>
          <w:rFonts w:eastAsia="Microsoft YaHei"/>
        </w:rPr>
        <w:commentReference w:id="6"/>
      </w:r>
      <w:r>
        <w:rPr>
          <w:rFonts w:eastAsia="Microsoft YaHei"/>
        </w:rPr>
        <w:t>, you might tackle this problem as</w:t>
      </w:r>
      <w:ins w:id="46" w:author="AnneMarieW" w:date="2017-01-05T11:04:00Z">
        <w:r>
          <w:rPr>
            <w:rFonts w:eastAsia="Microsoft YaHei"/>
          </w:rPr>
          <w:t xml:space="preserve"> shown</w:t>
        </w:r>
      </w:ins>
      <w:r>
        <w:rPr>
          <w:rFonts w:eastAsia="Microsoft YaHei"/>
        </w:rPr>
        <w:t xml:space="preserve"> in Listing 6-1:</w:t>
      </w:r>
    </w:p>
    <w:p>
      <w:pPr>
        <w:pStyle w:val="ProductionDirective"/>
        <w:rPr/>
      </w:pPr>
      <w:ins w:id="47" w:author="Carol Nichols" w:date="2017-01-25T18:46:00Z">
        <w:r>
          <w:rPr>
            <w:rFonts w:eastAsia="Microsoft YaHei"/>
          </w:rPr>
          <w:t>prod: confirm xref</w:t>
        </w:r>
      </w:ins>
    </w:p>
    <w:p>
      <w:pPr>
        <w:pStyle w:val="CodeA"/>
        <w:rPr/>
      </w:pPr>
      <w:r>
        <w:rPr/>
        <w:t>enum IpAddrKind {</w:t>
      </w:r>
    </w:p>
    <w:p>
      <w:pPr>
        <w:pStyle w:val="CodeB"/>
        <w:rPr/>
      </w:pPr>
      <w:r>
        <w:rPr/>
        <w:t xml:space="preserve">    </w:t>
      </w:r>
      <w:r>
        <w:rPr/>
        <w:t>V4,</w:t>
      </w:r>
    </w:p>
    <w:p>
      <w:pPr>
        <w:pStyle w:val="CodeB"/>
        <w:rPr/>
      </w:pPr>
      <w:r>
        <w:rPr/>
        <w:t xml:space="preserve">    </w:t>
      </w:r>
      <w:r>
        <w:rPr/>
        <w:t>V6,</w:t>
      </w:r>
    </w:p>
    <w:p>
      <w:pPr>
        <w:pStyle w:val="CodeB"/>
        <w:rPr/>
      </w:pPr>
      <w:r>
        <w:rPr/>
        <w:t>}</w:t>
      </w:r>
    </w:p>
    <w:p>
      <w:pPr>
        <w:pStyle w:val="CodeB"/>
        <w:rPr/>
      </w:pPr>
      <w:r>
        <w:rPr/>
      </w:r>
    </w:p>
    <w:p>
      <w:pPr>
        <w:pStyle w:val="CodeB"/>
        <w:rPr/>
      </w:pPr>
      <w:r>
        <w:rPr/>
        <w:t>struct IpAddr {</w:t>
      </w:r>
    </w:p>
    <w:p>
      <w:pPr>
        <w:pStyle w:val="CodeB"/>
        <w:rPr/>
      </w:pPr>
      <w:r>
        <w:rPr/>
        <w:t xml:space="preserve">    </w:t>
      </w:r>
      <w:r>
        <w:rPr/>
        <w:t>kind: IpAddrKind,</w:t>
      </w:r>
    </w:p>
    <w:p>
      <w:pPr>
        <w:pStyle w:val="CodeB"/>
        <w:rPr/>
      </w:pPr>
      <w:r>
        <w:rPr/>
        <w:t xml:space="preserve">    </w:t>
      </w:r>
      <w:r>
        <w:rPr/>
        <w:t>address: String,</w:t>
      </w:r>
    </w:p>
    <w:p>
      <w:pPr>
        <w:pStyle w:val="CodeB"/>
        <w:rPr/>
      </w:pPr>
      <w:r>
        <w:rPr/>
        <w:t>}</w:t>
      </w:r>
    </w:p>
    <w:p>
      <w:pPr>
        <w:pStyle w:val="CodeB"/>
        <w:rPr/>
      </w:pPr>
      <w:r>
        <w:rPr/>
      </w:r>
    </w:p>
    <w:p>
      <w:pPr>
        <w:pStyle w:val="CodeB"/>
        <w:rPr/>
      </w:pPr>
      <w:r>
        <w:rPr/>
        <w:t>let home = IpAddr {</w:t>
      </w:r>
    </w:p>
    <w:p>
      <w:pPr>
        <w:pStyle w:val="CodeB"/>
        <w:rPr/>
      </w:pPr>
      <w:r>
        <w:rPr/>
        <w:t xml:space="preserve">    </w:t>
      </w:r>
      <w:r>
        <w:rPr/>
        <w:t>kind: IpAddrKind::V4,</w:t>
      </w:r>
    </w:p>
    <w:p>
      <w:pPr>
        <w:pStyle w:val="CodeB"/>
        <w:rPr/>
      </w:pPr>
      <w:r>
        <w:rPr/>
        <w:t xml:space="preserve">    </w:t>
      </w:r>
      <w:r>
        <w:rPr/>
        <w:t>address: String::from("127.0.0.1"),</w:t>
      </w:r>
    </w:p>
    <w:p>
      <w:pPr>
        <w:pStyle w:val="CodeB"/>
        <w:rPr/>
      </w:pPr>
      <w:r>
        <w:rPr/>
        <w:t>};</w:t>
      </w:r>
    </w:p>
    <w:p>
      <w:pPr>
        <w:pStyle w:val="CodeB"/>
        <w:rPr/>
      </w:pPr>
      <w:r>
        <w:rPr/>
      </w:r>
    </w:p>
    <w:p>
      <w:pPr>
        <w:pStyle w:val="CodeB"/>
        <w:rPr/>
      </w:pPr>
      <w:r>
        <w:rPr/>
        <w:t>let loopback = IpAddr {</w:t>
      </w:r>
    </w:p>
    <w:p>
      <w:pPr>
        <w:pStyle w:val="CodeB"/>
        <w:rPr/>
      </w:pPr>
      <w:r>
        <w:rPr/>
        <w:t xml:space="preserve">    </w:t>
      </w:r>
      <w:r>
        <w:rPr/>
        <w:t>kind: IpAddrKind::V6,</w:t>
      </w:r>
    </w:p>
    <w:p>
      <w:pPr>
        <w:pStyle w:val="CodeB"/>
        <w:rPr/>
      </w:pPr>
      <w:r>
        <w:rPr/>
        <w:t xml:space="preserve">    </w:t>
      </w:r>
      <w:r>
        <w:rPr/>
        <w:t>address: String::from("::1"),</w:t>
      </w:r>
    </w:p>
    <w:p>
      <w:pPr>
        <w:pStyle w:val="CodeC"/>
        <w:rPr>
          <w:rFonts w:eastAsia="Microsoft YaHei"/>
          <w:del w:id="48" w:author="Carol Nichols" w:date="2017-01-26T22:21:00Z"/>
        </w:rPr>
      </w:pPr>
      <w:r>
        <w:rPr/>
        <w:t>};</w:t>
      </w:r>
    </w:p>
    <w:p>
      <w:pPr>
        <w:pStyle w:val="CodeC"/>
        <w:rPr>
          <w:rFonts w:eastAsia="Microsoft YaHei"/>
        </w:rPr>
      </w:pPr>
      <w:del w:id="49" w:author="Carol Nichols" w:date="2017-01-25T18:49:00Z">
        <w:r>
          <w:rPr>
            <w:rFonts w:eastAsia="Microsoft YaHei"/>
          </w:rPr>
          <w:br/>
        </w:r>
      </w:del>
      <w:del w:id="50" w:author="Carol Nichols" w:date="2017-01-25T18:49:00Z">
        <w:r>
          <w:rPr/>
          <w:delText>struct</w:delText>
        </w:r>
      </w:del>
      <w:del w:id="51" w:author="Carol Nichols" w:date="2017-01-25T18:49:00Z">
        <w:r>
          <w:rPr>
            <w:rFonts w:eastAsia="Microsoft YaHei"/>
          </w:rPr>
          <w:br/>
        </w:r>
      </w:del>
    </w:p>
    <w:p>
      <w:pPr>
        <w:pStyle w:val="Caption1"/>
        <w:pPrChange w:id="0" w:author="AnneMarieW" w:date="2017-01-05T11:05:00Z"/>
        <w:rPr/>
      </w:pPr>
      <w:commentRangeStart w:id="7"/>
      <w:r>
        <w:rPr>
          <w:rFonts w:eastAsia="Microsoft YaHei"/>
        </w:rPr>
        <w:t xml:space="preserve">Listing 6-1: </w:t>
      </w:r>
      <w:r>
        <w:rPr>
          <w:rFonts w:eastAsia="Microsoft YaHei"/>
        </w:rPr>
      </w:r>
      <w:ins w:id="52" w:author="Carol Nichols" w:date="2017-01-25T18:49:00Z">
        <w:commentRangeEnd w:id="7"/>
        <w:r>
          <w:commentReference w:id="7"/>
        </w:r>
        <w:r>
          <w:rPr>
            <w:rFonts w:eastAsia="Microsoft YaHei"/>
          </w:rPr>
          <w:t xml:space="preserve">Storing the data and variety of an IP address using a </w:t>
        </w:r>
      </w:ins>
      <w:ins w:id="53" w:author="Carol Nichols" w:date="2017-01-25T18:49:00Z">
        <w:r>
          <w:rPr>
            <w:rStyle w:val="Literal"/>
            <w:rFonts w:eastAsia="Microsoft YaHei"/>
          </w:rPr>
          <w:t>struct</w:t>
        </w:r>
      </w:ins>
      <w:r>
        <w:rPr>
          <w:rStyle w:val="Literal"/>
          <w:rFonts w:eastAsia="Microsoft YaHei"/>
        </w:rPr>
        <w:commentReference w:id="8"/>
      </w:r>
    </w:p>
    <w:p>
      <w:pPr>
        <w:pStyle w:val="Body"/>
        <w:rPr/>
      </w:pPr>
      <w:r>
        <w:rPr>
          <w:rFonts w:eastAsia="Microsoft YaHei"/>
        </w:rPr>
        <w:t xml:space="preserve">Here, we’ve defined a struct </w:t>
      </w:r>
      <w:r>
        <w:rPr>
          <w:rStyle w:val="Literal"/>
        </w:rPr>
        <w:t>IPAddr</w:t>
      </w:r>
      <w:r>
        <w:rPr>
          <w:rFonts w:eastAsia="Microsoft YaHei"/>
        </w:rPr>
        <w:t xml:space="preserve"> that has two fields: a </w:t>
      </w:r>
      <w:r>
        <w:rPr>
          <w:rStyle w:val="Literal"/>
        </w:rPr>
        <w:t>kind</w:t>
      </w:r>
      <w:r>
        <w:rPr>
          <w:rFonts w:eastAsia="Microsoft YaHei"/>
        </w:rPr>
        <w:t xml:space="preserve"> field that is of type </w:t>
      </w:r>
      <w:r>
        <w:rPr>
          <w:rStyle w:val="Literal"/>
        </w:rPr>
        <w:t>IpAddrKind</w:t>
      </w:r>
      <w:r>
        <w:rPr>
          <w:rFonts w:eastAsia="Microsoft YaHei"/>
        </w:rPr>
        <w:t xml:space="preserve"> (the enum we defined previously)</w:t>
      </w:r>
      <w:del w:id="54" w:author="AnneMarieW" w:date="2017-01-05T11:06:00Z">
        <w:r>
          <w:rPr>
            <w:rFonts w:eastAsia="Microsoft YaHei"/>
          </w:rPr>
          <w:delText>,</w:delText>
        </w:r>
      </w:del>
      <w:r>
        <w:rPr>
          <w:rFonts w:eastAsia="Microsoft YaHei"/>
        </w:rPr>
        <w:t xml:space="preserve"> and an </w:t>
      </w:r>
      <w:r>
        <w:rPr>
          <w:rStyle w:val="Literal"/>
        </w:rPr>
        <w:t>address</w:t>
      </w:r>
      <w:r>
        <w:rPr/>
        <w:t xml:space="preserve"> </w:t>
      </w:r>
      <w:r>
        <w:rPr>
          <w:rFonts w:eastAsia="Microsoft YaHei"/>
        </w:rPr>
        <w:t xml:space="preserve">field of type </w:t>
      </w:r>
      <w:r>
        <w:rPr>
          <w:rStyle w:val="Literal"/>
        </w:rPr>
        <w:t>String</w:t>
      </w:r>
      <w:r>
        <w:rPr>
          <w:rFonts w:eastAsia="Microsoft YaHei"/>
        </w:rPr>
        <w:t xml:space="preserve">. We have two instances of this struct. The first, </w:t>
      </w:r>
      <w:r>
        <w:rPr>
          <w:rStyle w:val="Literal"/>
        </w:rPr>
        <w:t>home</w:t>
      </w:r>
      <w:r>
        <w:rPr>
          <w:rFonts w:eastAsia="Microsoft YaHei"/>
        </w:rPr>
        <w:t xml:space="preserve">, has the value </w:t>
      </w:r>
      <w:r>
        <w:rPr>
          <w:rStyle w:val="Literal"/>
        </w:rPr>
        <w:t>IpAddrKind::V4</w:t>
      </w:r>
      <w:r>
        <w:rPr>
          <w:rFonts w:eastAsia="Microsoft YaHei"/>
        </w:rPr>
        <w:t xml:space="preserve"> as its </w:t>
      </w:r>
      <w:r>
        <w:rPr>
          <w:rStyle w:val="Literal"/>
        </w:rPr>
        <w:t>kind</w:t>
      </w:r>
      <w:del w:id="55" w:author="AnneMarieW" w:date="2017-01-05T11:06:00Z">
        <w:r>
          <w:rPr>
            <w:rStyle w:val="Literal"/>
            <w:rFonts w:eastAsia="Microsoft YaHei"/>
          </w:rPr>
          <w:delText>,</w:delText>
        </w:r>
      </w:del>
      <w:r>
        <w:rPr>
          <w:rFonts w:eastAsia="Microsoft YaHei"/>
        </w:rPr>
        <w:t xml:space="preserve"> with associated address data of </w:t>
      </w:r>
      <w:r>
        <w:rPr>
          <w:rStyle w:val="Literal"/>
        </w:rPr>
        <w:t>127.0.0.1</w:t>
      </w:r>
      <w:r>
        <w:rPr>
          <w:rFonts w:eastAsia="Microsoft YaHei"/>
        </w:rPr>
        <w:t xml:space="preserve">. The second instance, </w:t>
      </w:r>
      <w:r>
        <w:rPr>
          <w:rStyle w:val="Literal"/>
        </w:rPr>
        <w:t>loopback</w:t>
      </w:r>
      <w:r>
        <w:rPr>
          <w:rFonts w:eastAsia="Microsoft YaHei"/>
        </w:rPr>
        <w:t xml:space="preserve">, has the other variant of </w:t>
      </w:r>
      <w:r>
        <w:rPr>
          <w:rStyle w:val="Literal"/>
        </w:rPr>
        <w:t>IpAddrKind</w:t>
      </w:r>
      <w:r>
        <w:rPr>
          <w:rFonts w:eastAsia="Microsoft YaHei"/>
        </w:rPr>
        <w:t xml:space="preserve"> as its </w:t>
      </w:r>
      <w:r>
        <w:rPr>
          <w:rStyle w:val="Literal"/>
        </w:rPr>
        <w:t>kind</w:t>
      </w:r>
      <w:r>
        <w:rPr>
          <w:rFonts w:eastAsia="Microsoft YaHei"/>
        </w:rPr>
        <w:t xml:space="preserve"> value, </w:t>
      </w:r>
      <w:r>
        <w:rPr>
          <w:rStyle w:val="Literal"/>
        </w:rPr>
        <w:t>V6</w:t>
      </w:r>
      <w:r>
        <w:rPr>
          <w:rFonts w:eastAsia="Microsoft YaHei"/>
        </w:rPr>
        <w:t xml:space="preserve">, and has address </w:t>
      </w:r>
      <w:r>
        <w:rPr>
          <w:rStyle w:val="Literal"/>
        </w:rPr>
        <w:t>::1</w:t>
      </w:r>
      <w:r>
        <w:rPr>
          <w:rFonts w:eastAsia="Microsoft YaHei"/>
        </w:rPr>
        <w:t xml:space="preserve"> associated with it. We’ve used a struct to bundle the </w:t>
      </w:r>
      <w:r>
        <w:rPr>
          <w:rStyle w:val="Literal"/>
        </w:rPr>
        <w:t>kind</w:t>
      </w:r>
      <w:r>
        <w:rPr>
          <w:rFonts w:eastAsia="Microsoft YaHei"/>
        </w:rPr>
        <w:t xml:space="preserve"> and </w:t>
      </w:r>
      <w:r>
        <w:rPr>
          <w:rStyle w:val="Literal"/>
        </w:rPr>
        <w:t>address</w:t>
      </w:r>
      <w:r>
        <w:rPr>
          <w:rFonts w:eastAsia="Microsoft YaHei"/>
        </w:rPr>
        <w:t xml:space="preserve"> values together, so </w:t>
      </w:r>
      <w:del w:id="56" w:author="AnneMarieW" w:date="2017-01-05T11:06:00Z">
        <w:r>
          <w:rPr>
            <w:rFonts w:eastAsia="Microsoft YaHei"/>
          </w:rPr>
          <w:delText xml:space="preserve">that </w:delText>
        </w:r>
      </w:del>
      <w:r>
        <w:rPr>
          <w:rFonts w:eastAsia="Microsoft YaHei"/>
        </w:rPr>
        <w:t xml:space="preserve">now the </w:t>
      </w:r>
      <w:del w:id="57" w:author="Carol Nichols" w:date="2017-01-25T19:26:00Z">
        <w:r>
          <w:rPr>
            <w:rFonts w:eastAsia="Microsoft YaHei"/>
          </w:rPr>
          <w:delText>kind</w:delText>
        </w:r>
      </w:del>
      <w:ins w:id="58" w:author="Carol Nichols" w:date="2017-01-25T19:26:00Z">
        <w:r>
          <w:rPr>
            <w:rFonts w:eastAsia="Microsoft YaHei"/>
          </w:rPr>
          <w:t>variant</w:t>
        </w:r>
      </w:ins>
      <w:r>
        <w:rPr>
          <w:rFonts w:eastAsia="Microsoft YaHei"/>
        </w:rPr>
        <w:t xml:space="preserve"> is associated with the value</w:t>
      </w:r>
      <w:del w:id="59" w:author="AnneMarieW" w:date="2017-01-05T11:06:00Z">
        <w:r>
          <w:rPr>
            <w:rFonts w:eastAsia="Microsoft YaHei"/>
          </w:rPr>
          <w:delText xml:space="preserve"> itself</w:delText>
        </w:r>
      </w:del>
      <w:r>
        <w:rPr>
          <w:rFonts w:eastAsia="Microsoft YaHei"/>
        </w:rPr>
        <w:t>.</w:t>
      </w:r>
    </w:p>
    <w:p>
      <w:pPr>
        <w:pStyle w:val="Body"/>
        <w:rPr/>
      </w:pPr>
      <w:r>
        <w:rPr>
          <w:rFonts w:eastAsia="Microsoft YaHei"/>
        </w:rPr>
        <w:t xml:space="preserve">We can represent the same concept in a more concise way using just an enum rather than an enum as part of a struct by putting data directly into each enum variant. This new definition of the </w:t>
      </w:r>
      <w:r>
        <w:rPr>
          <w:rStyle w:val="Literal"/>
        </w:rPr>
        <w:t>IpAddr</w:t>
      </w:r>
      <w:r>
        <w:rPr>
          <w:rFonts w:eastAsia="Microsoft YaHei"/>
        </w:rPr>
        <w:t xml:space="preserve"> enum says that both </w:t>
      </w:r>
      <w:r>
        <w:rPr>
          <w:rStyle w:val="Literal"/>
        </w:rPr>
        <w:t>V4</w:t>
      </w:r>
      <w:r>
        <w:rPr>
          <w:rFonts w:eastAsia="Microsoft YaHei"/>
        </w:rPr>
        <w:t xml:space="preserve"> and </w:t>
      </w:r>
      <w:r>
        <w:rPr>
          <w:rStyle w:val="Literal"/>
        </w:rPr>
        <w:t xml:space="preserve">V6 </w:t>
      </w:r>
      <w:r>
        <w:rPr>
          <w:rFonts w:eastAsia="Microsoft YaHei"/>
        </w:rPr>
        <w:t xml:space="preserve">variants will have associated </w:t>
      </w:r>
      <w:r>
        <w:rPr>
          <w:rStyle w:val="Literal"/>
        </w:rPr>
        <w:t>String</w:t>
      </w:r>
      <w:r>
        <w:rPr>
          <w:rFonts w:eastAsia="Microsoft YaHei"/>
        </w:rPr>
        <w:t xml:space="preserve"> values:</w:t>
      </w:r>
    </w:p>
    <w:p>
      <w:pPr>
        <w:pStyle w:val="CodeA"/>
        <w:rPr/>
      </w:pPr>
      <w:r>
        <w:rPr/>
        <w:t>enum IpAddr {</w:t>
      </w:r>
    </w:p>
    <w:p>
      <w:pPr>
        <w:pStyle w:val="CodeB"/>
        <w:rPr/>
      </w:pPr>
      <w:r>
        <w:rPr/>
        <w:t xml:space="preserve">    </w:t>
      </w:r>
      <w:r>
        <w:rPr/>
        <w:t>V4(String),</w:t>
      </w:r>
    </w:p>
    <w:p>
      <w:pPr>
        <w:pStyle w:val="CodeB"/>
        <w:rPr/>
      </w:pPr>
      <w:r>
        <w:rPr/>
        <w:t xml:space="preserve">    </w:t>
      </w:r>
      <w:r>
        <w:rPr/>
        <w:t>V6(String),</w:t>
      </w:r>
    </w:p>
    <w:p>
      <w:pPr>
        <w:pStyle w:val="CodeB"/>
        <w:rPr/>
      </w:pPr>
      <w:r>
        <w:rPr/>
        <w:t>}</w:t>
      </w:r>
    </w:p>
    <w:p>
      <w:pPr>
        <w:pStyle w:val="CodeB"/>
        <w:rPr/>
      </w:pPr>
      <w:r>
        <w:rPr/>
      </w:r>
    </w:p>
    <w:p>
      <w:pPr>
        <w:pStyle w:val="CodeB"/>
        <w:rPr/>
      </w:pPr>
      <w:r>
        <w:rPr/>
        <w:t>let home = IpAddr::V4(String::from("127.0.0.1"));</w:t>
      </w:r>
    </w:p>
    <w:p>
      <w:pPr>
        <w:pStyle w:val="CodeB"/>
        <w:rPr/>
      </w:pPr>
      <w:r>
        <w:rPr/>
      </w:r>
    </w:p>
    <w:p>
      <w:pPr>
        <w:pStyle w:val="CodeC"/>
        <w:rPr/>
      </w:pPr>
      <w:r>
        <w:rPr/>
        <w:t>let loopback = IpAddr::V6(String::from("::1"));</w:t>
      </w:r>
    </w:p>
    <w:p>
      <w:pPr>
        <w:pStyle w:val="Body"/>
        <w:rPr/>
      </w:pPr>
      <w:r>
        <w:rPr>
          <w:rFonts w:eastAsia="Microsoft YaHei"/>
        </w:rPr>
        <w:t xml:space="preserve">We attach data to each variant of the enum directly, </w:t>
      </w:r>
      <w:ins w:id="60" w:author="AnneMarieW" w:date="2017-01-05T11:07:00Z">
        <w:r>
          <w:rPr>
            <w:rFonts w:eastAsia="Microsoft YaHei"/>
          </w:rPr>
          <w:t xml:space="preserve">so there is </w:t>
        </w:r>
      </w:ins>
      <w:r>
        <w:rPr>
          <w:rFonts w:eastAsia="Microsoft YaHei"/>
        </w:rPr>
        <w:t>no need for an extra struct.</w:t>
      </w:r>
    </w:p>
    <w:p>
      <w:pPr>
        <w:pStyle w:val="Body"/>
        <w:rPr/>
      </w:pPr>
      <w:r>
        <w:rPr>
          <w:rFonts w:eastAsia="Microsoft YaHei"/>
        </w:rPr>
        <w:t xml:space="preserve">There’s another advantage to using an enum </w:t>
      </w:r>
      <w:del w:id="61" w:author="AnneMarieW" w:date="2017-01-05T11:08:00Z">
        <w:r>
          <w:rPr>
            <w:rFonts w:eastAsia="Microsoft YaHei"/>
          </w:rPr>
          <w:delText>over</w:delText>
        </w:r>
      </w:del>
      <w:ins w:id="62" w:author="AnneMarieW" w:date="2017-01-05T11:08:00Z">
        <w:r>
          <w:rPr>
            <w:rFonts w:eastAsia="Microsoft YaHei"/>
          </w:rPr>
          <w:t>rather than</w:t>
        </w:r>
      </w:ins>
      <w:r>
        <w:rPr>
          <w:rFonts w:eastAsia="Microsoft YaHei"/>
        </w:rPr>
        <w:t xml:space="preserve"> a struct: each variant can </w:t>
      </w:r>
      <w:ins w:id="63" w:author="Carol Nichols" w:date="2017-01-25T19:28:00Z">
        <w:r>
          <w:rPr>
            <w:rFonts w:eastAsia="Microsoft YaHei"/>
          </w:rPr>
          <w:t>have different types and amou</w:t>
        </w:r>
      </w:ins>
      <w:ins w:id="64" w:author="Carol Nichols" w:date="2017-01-25T19:29:00Z">
        <w:r>
          <w:rPr>
            <w:rFonts w:eastAsia="Microsoft YaHei"/>
          </w:rPr>
          <w:t>nts of associated</w:t>
        </w:r>
      </w:ins>
      <w:del w:id="65" w:author="Carol Nichols" w:date="2017-01-25T19:29:00Z">
        <w:r>
          <w:rPr>
            <w:rFonts w:eastAsia="Microsoft YaHei"/>
          </w:rPr>
          <w:delText>store different</w:delText>
        </w:r>
      </w:del>
      <w:del w:id="66" w:author="Carol Nichols" w:date="2017-01-25T19:29:00Z">
        <w:r>
          <w:rPr>
            <w:rStyle w:val="Literal"/>
            <w:rFonts w:eastAsia="Microsoft YaHei"/>
          </w:rPr>
          <w:delText xml:space="preserve"> </w:delText>
        </w:r>
      </w:del>
      <w:del w:id="67" w:author="Carol Nichols" w:date="2017-01-25T19:29:00Z">
        <w:r>
          <w:rPr>
            <w:rFonts w:eastAsia="Microsoft YaHei"/>
            <w:highlight w:val="yellow"/>
          </w:rPr>
          <w:delText>kinds</w:delText>
        </w:r>
      </w:del>
      <w:r>
        <w:rPr>
          <w:rFonts w:eastAsia="Microsoft YaHei"/>
          <w:highlight w:val="yellow"/>
        </w:rPr>
        <w:commentReference w:id="9"/>
      </w:r>
      <w:r>
        <w:rPr>
          <w:rFonts w:eastAsia="Microsoft YaHei"/>
          <w:highlight w:val="yellow"/>
        </w:rPr>
        <w:commentReference w:id="10"/>
      </w:r>
      <w:del w:id="68" w:author="Carol Nichols" w:date="2017-01-25T19:29:00Z">
        <w:r>
          <w:rPr>
            <w:rStyle w:val="Literal"/>
            <w:rFonts w:eastAsia="Microsoft YaHei"/>
            <w:highlight w:val="yellow"/>
          </w:rPr>
          <w:delText xml:space="preserve"> of</w:delText>
        </w:r>
      </w:del>
      <w:r>
        <w:rPr>
          <w:rFonts w:eastAsia="Microsoft YaHei"/>
        </w:rPr>
        <w:t xml:space="preserve"> data. Version four type IP addresses will always have four numeric components that will have values between 0 and 255. If we wanted to store </w:t>
      </w:r>
      <w:r>
        <w:rPr>
          <w:rStyle w:val="Literal"/>
        </w:rPr>
        <w:t>V4</w:t>
      </w:r>
      <w:r>
        <w:rPr>
          <w:rFonts w:eastAsia="Microsoft YaHei"/>
        </w:rPr>
        <w:t xml:space="preserve"> addresses as four </w:t>
      </w:r>
      <w:commentRangeStart w:id="11"/>
      <w:r>
        <w:rPr>
          <w:rStyle w:val="Literal"/>
        </w:rPr>
        <w:t>u8</w:t>
      </w:r>
      <w:del w:id="69" w:author="Carol Nichols" w:date="2017-01-25T19:29:00Z">
        <w:r>
          <w:rPr>
            <w:rStyle w:val="Literal"/>
            <w:rFonts w:eastAsia="Microsoft YaHei"/>
          </w:rPr>
          <w:delText>s</w:delText>
        </w:r>
      </w:del>
      <w:ins w:id="70" w:author="Carol Nichols" w:date="2017-01-25T19:29:00Z">
        <w:r>
          <w:rPr/>
          <w:t xml:space="preserve"> values</w:t>
        </w:r>
      </w:ins>
      <w:r>
        <w:rPr/>
      </w:r>
      <w:commentRangeEnd w:id="11"/>
      <w:r>
        <w:commentReference w:id="11"/>
      </w:r>
      <w:r>
        <w:rPr/>
        <w:commentReference w:id="12"/>
      </w:r>
      <w:r>
        <w:rPr>
          <w:rFonts w:eastAsia="Microsoft YaHei"/>
        </w:rPr>
        <w:t xml:space="preserve"> but still express </w:t>
      </w:r>
      <w:r>
        <w:rPr>
          <w:rStyle w:val="Literal"/>
        </w:rPr>
        <w:t>V6</w:t>
      </w:r>
      <w:r>
        <w:rPr>
          <w:rFonts w:eastAsia="Microsoft YaHei"/>
        </w:rPr>
        <w:t xml:space="preserve"> addresses as</w:t>
      </w:r>
      <w:ins w:id="71" w:author="Carol Nichols" w:date="2017-01-25T19:30:00Z">
        <w:r>
          <w:rPr>
            <w:rFonts w:eastAsia="Microsoft YaHei"/>
          </w:rPr>
          <w:t xml:space="preserve"> one</w:t>
        </w:r>
      </w:ins>
      <w:r>
        <w:rPr>
          <w:rFonts w:eastAsia="Microsoft YaHei"/>
        </w:rPr>
        <w:t xml:space="preserve"> </w:t>
      </w:r>
      <w:r>
        <w:rPr>
          <w:rStyle w:val="Literal"/>
        </w:rPr>
        <w:t>String</w:t>
      </w:r>
      <w:del w:id="72" w:author="Carol Nichols" w:date="2017-01-25T19:30:00Z">
        <w:r>
          <w:rPr>
            <w:rStyle w:val="Literal"/>
            <w:rFonts w:eastAsia="Microsoft YaHei"/>
          </w:rPr>
          <w:delText>s</w:delText>
        </w:r>
      </w:del>
      <w:ins w:id="73" w:author="Carol Nichols" w:date="2017-01-25T19:30:00Z">
        <w:r>
          <w:rPr/>
          <w:t xml:space="preserve"> value</w:t>
        </w:r>
      </w:ins>
      <w:r>
        <w:rPr>
          <w:rFonts w:eastAsia="Microsoft YaHei"/>
        </w:rPr>
        <w:t>, we wouldn’t be able to with a struct. Enums handle this case with ease:</w:t>
      </w:r>
    </w:p>
    <w:p>
      <w:pPr>
        <w:pStyle w:val="CodeA"/>
        <w:rPr/>
      </w:pPr>
      <w:r>
        <w:rPr/>
        <w:t>enum IpAddr {</w:t>
      </w:r>
    </w:p>
    <w:p>
      <w:pPr>
        <w:pStyle w:val="CodeB"/>
        <w:rPr/>
      </w:pPr>
      <w:r>
        <w:rPr/>
        <w:t xml:space="preserve">    </w:t>
      </w:r>
      <w:r>
        <w:rPr/>
        <w:t>V4(u8, u8, u8, u8),</w:t>
      </w:r>
    </w:p>
    <w:p>
      <w:pPr>
        <w:pStyle w:val="CodeB"/>
        <w:rPr/>
      </w:pPr>
      <w:r>
        <w:rPr/>
        <w:t xml:space="preserve">    </w:t>
      </w:r>
      <w:r>
        <w:rPr/>
        <w:t>V6(String),</w:t>
      </w:r>
    </w:p>
    <w:p>
      <w:pPr>
        <w:pStyle w:val="CodeB"/>
        <w:rPr/>
      </w:pPr>
      <w:r>
        <w:rPr/>
        <w:t>}</w:t>
      </w:r>
    </w:p>
    <w:p>
      <w:pPr>
        <w:pStyle w:val="CodeB"/>
        <w:rPr/>
      </w:pPr>
      <w:r>
        <w:rPr/>
      </w:r>
    </w:p>
    <w:p>
      <w:pPr>
        <w:pStyle w:val="CodeB"/>
        <w:rPr/>
      </w:pPr>
      <w:r>
        <w:rPr/>
        <w:t>let home = IpAddr::V4(127, 0, 0, 1);</w:t>
      </w:r>
    </w:p>
    <w:p>
      <w:pPr>
        <w:pStyle w:val="CodeB"/>
        <w:rPr/>
      </w:pPr>
      <w:r>
        <w:rPr/>
      </w:r>
    </w:p>
    <w:p>
      <w:pPr>
        <w:pStyle w:val="CodeC"/>
        <w:rPr/>
      </w:pPr>
      <w:r>
        <w:rPr/>
        <w:t>let loopback = IpAddr::V6(String::from("::1"));</w:t>
      </w:r>
    </w:p>
    <w:p>
      <w:pPr>
        <w:pStyle w:val="Body"/>
        <w:rPr/>
      </w:pPr>
      <w:r>
        <w:rPr>
          <w:rFonts w:eastAsia="Microsoft YaHei"/>
        </w:rPr>
        <w:t xml:space="preserve">We’ve </w:t>
      </w:r>
      <w:del w:id="74" w:author="AnneMarieW" w:date="2017-01-05T11:12:00Z">
        <w:r>
          <w:rPr>
            <w:rFonts w:eastAsia="Microsoft YaHei"/>
          </w:rPr>
          <w:delText xml:space="preserve">been </w:delText>
        </w:r>
      </w:del>
      <w:r>
        <w:rPr>
          <w:rFonts w:eastAsia="Microsoft YaHei"/>
        </w:rPr>
        <w:t>show</w:t>
      </w:r>
      <w:ins w:id="75" w:author="AnneMarieW" w:date="2017-01-05T11:12:00Z">
        <w:r>
          <w:rPr>
            <w:rFonts w:eastAsia="Microsoft YaHei"/>
          </w:rPr>
          <w:t>n</w:t>
        </w:r>
      </w:ins>
      <w:del w:id="76" w:author="AnneMarieW" w:date="2017-01-05T11:12:00Z">
        <w:r>
          <w:rPr>
            <w:rFonts w:eastAsia="Microsoft YaHei"/>
          </w:rPr>
          <w:delText>ing a bunch of</w:delText>
        </w:r>
      </w:del>
      <w:ins w:id="77" w:author="AnneMarieW" w:date="2017-01-05T11:12:00Z">
        <w:r>
          <w:rPr>
            <w:rFonts w:eastAsia="Microsoft YaHei"/>
          </w:rPr>
          <w:t xml:space="preserve"> several</w:t>
        </w:r>
      </w:ins>
      <w:r>
        <w:rPr>
          <w:rFonts w:eastAsia="Microsoft YaHei"/>
        </w:rPr>
        <w:t xml:space="preserve"> different possibilities that we could define in our code for storing IP addresses of the two different</w:t>
      </w:r>
      <w:del w:id="78" w:author="Carol Nichols" w:date="2017-01-25T19:31:00Z">
        <w:r>
          <w:rPr>
            <w:rFonts w:eastAsia="Microsoft YaHei"/>
          </w:rPr>
          <w:delText xml:space="preserve"> kinds</w:delText>
        </w:r>
      </w:del>
      <w:ins w:id="79" w:author="Carol Nichols" w:date="2017-01-25T19:31:00Z">
        <w:r>
          <w:rPr>
            <w:rFonts w:eastAsia="Microsoft YaHei"/>
          </w:rPr>
          <w:t xml:space="preserve"> varieties</w:t>
        </w:r>
      </w:ins>
      <w:r>
        <w:rPr>
          <w:rFonts w:eastAsia="Microsoft YaHei"/>
        </w:rPr>
        <w:commentReference w:id="13"/>
      </w:r>
      <w:r>
        <w:rPr>
          <w:rFonts w:eastAsia="Microsoft YaHei"/>
        </w:rPr>
        <w:commentReference w:id="14"/>
      </w:r>
      <w:r>
        <w:rPr>
          <w:rFonts w:eastAsia="Microsoft YaHei"/>
        </w:rPr>
        <w:t xml:space="preserve"> using an enum. </w:t>
      </w:r>
      <w:ins w:id="80" w:author="AnneMarieW" w:date="2017-01-05T11:12:00Z">
        <w:r>
          <w:rPr>
            <w:rFonts w:eastAsia="Microsoft YaHei"/>
          </w:rPr>
          <w:t xml:space="preserve">However, </w:t>
        </w:r>
      </w:ins>
      <w:ins w:id="81" w:author="AnneMarieW" w:date="2017-01-05T11:13:00Z">
        <w:r>
          <w:rPr>
            <w:rFonts w:eastAsia="Microsoft YaHei"/>
          </w:rPr>
          <w:t xml:space="preserve">as </w:t>
        </w:r>
      </w:ins>
      <w:del w:id="82" w:author="AnneMarieW" w:date="2017-01-05T11:12:00Z">
        <w:r>
          <w:rPr>
            <w:rFonts w:eastAsia="Microsoft YaHei"/>
          </w:rPr>
          <w:delText>I</w:delText>
        </w:r>
      </w:del>
      <w:ins w:id="83" w:author="AnneMarieW" w:date="2017-01-05T11:12:00Z">
        <w:r>
          <w:rPr>
            <w:rFonts w:eastAsia="Microsoft YaHei"/>
          </w:rPr>
          <w:t>i</w:t>
        </w:r>
      </w:ins>
      <w:r>
        <w:rPr>
          <w:rFonts w:eastAsia="Microsoft YaHei"/>
        </w:rPr>
        <w:t>t turns out</w:t>
      </w:r>
      <w:ins w:id="84" w:author="AnneMarieW" w:date="2017-01-05T11:13:00Z">
        <w:r>
          <w:rPr>
            <w:rFonts w:eastAsia="Microsoft YaHei"/>
          </w:rPr>
          <w:t>,</w:t>
        </w:r>
      </w:ins>
      <w:del w:id="85" w:author="AnneMarieW" w:date="2017-01-05T11:13:00Z">
        <w:r>
          <w:rPr>
            <w:rFonts w:eastAsia="Microsoft YaHei"/>
          </w:rPr>
          <w:delText>, though, that</w:delText>
        </w:r>
      </w:del>
      <w:r>
        <w:rPr>
          <w:rFonts w:eastAsia="Microsoft YaHei"/>
        </w:rPr>
        <w:t xml:space="preserve"> wanting to store IP addresses and encode which kind they are is so common that the standard library has a definition we can use! Let’s look at how the standard lib</w:t>
      </w:r>
      <w:ins w:id="86" w:author="janelle" w:date="2017-01-04T15:54:00Z">
        <w:r>
          <w:rPr>
            <w:rFonts w:eastAsia="Microsoft YaHei"/>
          </w:rPr>
          <w:t>r</w:t>
        </w:r>
      </w:ins>
      <w:r>
        <w:rPr>
          <w:rFonts w:eastAsia="Microsoft YaHei"/>
        </w:rPr>
        <w:t xml:space="preserve">ary defines </w:t>
      </w:r>
      <w:r>
        <w:rPr>
          <w:rStyle w:val="Literal"/>
        </w:rPr>
        <w:t>IpAddr</w:t>
      </w:r>
      <w:r>
        <w:rPr>
          <w:rFonts w:eastAsia="Microsoft YaHei"/>
        </w:rPr>
        <w:t xml:space="preserve">: it has the exact enum and variants that we’ve defined and used, but it </w:t>
      </w:r>
      <w:del w:id="87" w:author="AnneMarieW" w:date="2017-01-05T11:14:00Z">
        <w:r>
          <w:rPr>
            <w:rFonts w:eastAsia="Microsoft YaHei"/>
          </w:rPr>
          <w:delText xml:space="preserve">chose to </w:delText>
        </w:r>
      </w:del>
      <w:r>
        <w:rPr>
          <w:rFonts w:eastAsia="Microsoft YaHei"/>
        </w:rPr>
        <w:t>embed</w:t>
      </w:r>
      <w:ins w:id="88" w:author="AnneMarieW" w:date="2017-01-05T11:14:00Z">
        <w:r>
          <w:rPr>
            <w:rFonts w:eastAsia="Microsoft YaHei"/>
          </w:rPr>
          <w:t>s</w:t>
        </w:r>
      </w:ins>
      <w:r>
        <w:rPr>
          <w:rFonts w:eastAsia="Microsoft YaHei"/>
        </w:rPr>
        <w:t xml:space="preserve"> the address data inside the variants in the form of two different structs, which are defined differently for each variant:</w:t>
      </w:r>
    </w:p>
    <w:p>
      <w:pPr>
        <w:pStyle w:val="CodeA"/>
        <w:rPr/>
      </w:pPr>
      <w:r>
        <w:rPr/>
        <w:t>struct Ipv4Addr {</w:t>
      </w:r>
    </w:p>
    <w:p>
      <w:pPr>
        <w:pStyle w:val="CodeB"/>
        <w:rPr/>
      </w:pPr>
      <w:r>
        <w:rPr/>
        <w:t xml:space="preserve">    </w:t>
      </w:r>
      <w:r>
        <w:rPr/>
        <w:t>// details elided</w:t>
      </w:r>
    </w:p>
    <w:p>
      <w:pPr>
        <w:pStyle w:val="CodeB"/>
        <w:rPr/>
      </w:pPr>
      <w:r>
        <w:rPr/>
        <w:t>}</w:t>
      </w:r>
    </w:p>
    <w:p>
      <w:pPr>
        <w:pStyle w:val="CodeB"/>
        <w:rPr/>
      </w:pPr>
      <w:r>
        <w:rPr/>
      </w:r>
    </w:p>
    <w:p>
      <w:pPr>
        <w:pStyle w:val="CodeB"/>
        <w:rPr/>
      </w:pPr>
      <w:r>
        <w:rPr/>
        <w:t>struct Ipv6Addr {</w:t>
      </w:r>
    </w:p>
    <w:p>
      <w:pPr>
        <w:pStyle w:val="CodeB"/>
        <w:rPr/>
      </w:pPr>
      <w:r>
        <w:rPr/>
        <w:t xml:space="preserve">    </w:t>
      </w:r>
      <w:r>
        <w:rPr/>
        <w:t>// details elided</w:t>
      </w:r>
    </w:p>
    <w:p>
      <w:pPr>
        <w:pStyle w:val="CodeB"/>
        <w:rPr/>
      </w:pPr>
      <w:r>
        <w:rPr/>
        <w:t>}</w:t>
      </w:r>
    </w:p>
    <w:p>
      <w:pPr>
        <w:pStyle w:val="CodeB"/>
        <w:rPr/>
      </w:pPr>
      <w:r>
        <w:rPr/>
      </w:r>
    </w:p>
    <w:p>
      <w:pPr>
        <w:pStyle w:val="CodeB"/>
        <w:rPr/>
      </w:pPr>
      <w:r>
        <w:rPr/>
        <w:t>enum IpAddr {</w:t>
      </w:r>
    </w:p>
    <w:p>
      <w:pPr>
        <w:pStyle w:val="CodeB"/>
        <w:rPr/>
      </w:pPr>
      <w:r>
        <w:rPr/>
        <w:t xml:space="preserve">    </w:t>
      </w:r>
      <w:r>
        <w:rPr/>
        <w:t>V4(Ipv4Addr),</w:t>
      </w:r>
    </w:p>
    <w:p>
      <w:pPr>
        <w:pStyle w:val="CodeB"/>
        <w:rPr/>
      </w:pPr>
      <w:r>
        <w:rPr/>
        <w:t xml:space="preserve">    </w:t>
      </w:r>
      <w:r>
        <w:rPr/>
        <w:t>V6(Ipv6Addr),</w:t>
      </w:r>
    </w:p>
    <w:p>
      <w:pPr>
        <w:pStyle w:val="CodeC"/>
        <w:rPr/>
      </w:pPr>
      <w:r>
        <w:rPr/>
        <w:t>}</w:t>
      </w:r>
    </w:p>
    <w:p>
      <w:pPr>
        <w:pStyle w:val="Body"/>
        <w:rPr/>
      </w:pPr>
      <w:r>
        <w:rPr>
          <w:rFonts w:eastAsia="Microsoft YaHei"/>
        </w:rPr>
        <w:t xml:space="preserve">This </w:t>
      </w:r>
      <w:ins w:id="89" w:author="AnneMarieW" w:date="2017-01-05T11:14:00Z">
        <w:r>
          <w:rPr>
            <w:rFonts w:eastAsia="Microsoft YaHei"/>
          </w:rPr>
          <w:t xml:space="preserve">code </w:t>
        </w:r>
      </w:ins>
      <w:r>
        <w:rPr>
          <w:rFonts w:eastAsia="Microsoft YaHei"/>
        </w:rPr>
        <w:t xml:space="preserve">illustrates </w:t>
      </w:r>
      <w:ins w:id="90" w:author="AnneMarieW" w:date="2017-01-05T11:14:00Z">
        <w:r>
          <w:rPr>
            <w:rFonts w:eastAsia="Microsoft YaHei"/>
          </w:rPr>
          <w:t xml:space="preserve">that </w:t>
        </w:r>
      </w:ins>
      <w:r>
        <w:rPr>
          <w:rFonts w:eastAsia="Microsoft YaHei"/>
        </w:rPr>
        <w:t xml:space="preserve">you can put any kind of data inside </w:t>
      </w:r>
      <w:del w:id="91" w:author="AnneMarieW" w:date="2017-01-05T11:14:00Z">
        <w:r>
          <w:rPr>
            <w:rFonts w:eastAsia="Microsoft YaHei"/>
          </w:rPr>
          <w:delText xml:space="preserve">of </w:delText>
        </w:r>
      </w:del>
      <w:r>
        <w:rPr>
          <w:rFonts w:eastAsia="Microsoft YaHei"/>
        </w:rPr>
        <w:t xml:space="preserve">an enum variant: strings, numeric types, </w:t>
      </w:r>
      <w:ins w:id="92" w:author="AnneMarieW" w:date="2017-01-05T11:14:00Z">
        <w:r>
          <w:rPr>
            <w:rFonts w:eastAsia="Microsoft YaHei"/>
          </w:rPr>
          <w:t xml:space="preserve">or </w:t>
        </w:r>
      </w:ins>
      <w:r>
        <w:rPr>
          <w:rFonts w:eastAsia="Microsoft YaHei"/>
        </w:rPr>
        <w:t>structs</w:t>
      </w:r>
      <w:ins w:id="93" w:author="Carol Nichols" w:date="2017-01-25T19:33:00Z">
        <w:r>
          <w:rPr>
            <w:rFonts w:eastAsia="Microsoft YaHei"/>
          </w:rPr>
          <w:t>, for example.</w:t>
        </w:r>
      </w:ins>
      <w:del w:id="94" w:author="Carol Nichols" w:date="2017-01-25T19:33:00Z">
        <w:r>
          <w:rPr>
            <w:rFonts w:eastAsia="Microsoft YaHei"/>
          </w:rPr>
          <w:delText>, and y</w:delText>
        </w:r>
      </w:del>
      <w:ins w:id="95" w:author="Carol Nichols" w:date="2017-01-25T19:33:00Z">
        <w:r>
          <w:rPr>
            <w:rFonts w:eastAsia="Microsoft YaHei"/>
          </w:rPr>
          <w:t xml:space="preserve"> Y</w:t>
        </w:r>
      </w:ins>
      <w:r>
        <w:rPr>
          <w:rFonts w:eastAsia="Microsoft YaHei"/>
        </w:rPr>
        <w:t>ou c</w:t>
      </w:r>
      <w:del w:id="96" w:author="AnneMarieW" w:date="2017-01-05T11:14:00Z">
        <w:r>
          <w:rPr>
            <w:rFonts w:eastAsia="Microsoft YaHei"/>
          </w:rPr>
          <w:delText>ould</w:delText>
        </w:r>
      </w:del>
      <w:ins w:id="97" w:author="AnneMarieW" w:date="2017-01-05T11:14:00Z">
        <w:r>
          <w:rPr>
            <w:rFonts w:eastAsia="Microsoft YaHei"/>
          </w:rPr>
          <w:t>an</w:t>
        </w:r>
      </w:ins>
      <w:r>
        <w:rPr>
          <w:rFonts w:eastAsia="Microsoft YaHei"/>
        </w:rPr>
        <w:t xml:space="preserve"> even include another enum! Also, standard library types are often not much more complicated than what you might come up with.</w:t>
      </w:r>
    </w:p>
    <w:p>
      <w:pPr>
        <w:pStyle w:val="Body"/>
        <w:rPr/>
      </w:pPr>
      <w:r>
        <w:rPr>
          <w:rFonts w:eastAsia="Microsoft YaHei"/>
        </w:rPr>
        <w:t xml:space="preserve">Note that even though the standard library contains a definition for </w:t>
      </w:r>
      <w:r>
        <w:rPr>
          <w:rStyle w:val="Literal"/>
        </w:rPr>
        <w:t>IpAddr</w:t>
      </w:r>
      <w:r>
        <w:rPr>
          <w:rFonts w:eastAsia="Microsoft YaHei"/>
        </w:rPr>
        <w:t xml:space="preserve">, we can still </w:t>
      </w:r>
      <w:del w:id="98" w:author="AnneMarieW" w:date="2017-01-05T11:15:00Z">
        <w:r>
          <w:rPr>
            <w:rFonts w:eastAsia="Microsoft YaHei"/>
          </w:rPr>
          <w:delText xml:space="preserve">choose to </w:delText>
        </w:r>
      </w:del>
      <w:r>
        <w:rPr>
          <w:rFonts w:eastAsia="Microsoft YaHei"/>
        </w:rPr>
        <w:t xml:space="preserve">create and use our own definition without conflict </w:t>
      </w:r>
      <w:del w:id="99" w:author="AnneMarieW" w:date="2017-01-05T11:16:00Z">
        <w:r>
          <w:rPr>
            <w:rFonts w:eastAsia="Microsoft YaHei"/>
          </w:rPr>
          <w:delText>sinc</w:delText>
        </w:r>
      </w:del>
      <w:ins w:id="100" w:author="AnneMarieW" w:date="2017-01-05T11:16:00Z">
        <w:r>
          <w:rPr>
            <w:rFonts w:eastAsia="Microsoft YaHei"/>
          </w:rPr>
          <w:t>becaus</w:t>
        </w:r>
      </w:ins>
      <w:r>
        <w:rPr>
          <w:rFonts w:eastAsia="Microsoft YaHei"/>
        </w:rPr>
        <w:t>e we haven’t brought the standard library’s definition into our scope. We’ll talk more about importing types in Chapter 7.</w:t>
      </w:r>
    </w:p>
    <w:p>
      <w:pPr>
        <w:pStyle w:val="ProductionDirective"/>
        <w:pPrChange w:id="0" w:author="janelle" w:date="2017-01-25T11:53:00Z"/>
        <w:rPr/>
      </w:pPr>
      <w:r>
        <w:rPr>
          <w:rFonts w:eastAsia="Microsoft YaHei"/>
        </w:rPr>
        <w:t xml:space="preserve">prod: confirm </w:t>
      </w:r>
      <w:ins w:id="101" w:author="janelle" w:date="2017-01-25T11:53:00Z">
        <w:r>
          <w:rPr>
            <w:rFonts w:eastAsia="Microsoft YaHei"/>
          </w:rPr>
          <w:t>xref</w:t>
        </w:r>
      </w:ins>
    </w:p>
    <w:p>
      <w:pPr>
        <w:pStyle w:val="Body"/>
        <w:rPr/>
      </w:pPr>
      <w:r>
        <w:rPr>
          <w:rFonts w:eastAsia="Microsoft YaHei"/>
        </w:rPr>
        <w:t>Let’s look at another example</w:t>
      </w:r>
      <w:r>
        <w:rPr>
          <w:rFonts w:eastAsia="Microsoft YaHei"/>
        </w:rPr>
        <w:commentReference w:id="15"/>
      </w:r>
      <w:r>
        <w:rPr>
          <w:rFonts w:eastAsia="Microsoft YaHei"/>
        </w:rPr>
        <w:commentReference w:id="16"/>
      </w:r>
      <w:ins w:id="102" w:author="Carol Nichols" w:date="2017-01-25T19:34:00Z">
        <w:r>
          <w:rPr>
            <w:rFonts w:eastAsia="Microsoft YaHei"/>
          </w:rPr>
          <w:t xml:space="preserve"> of an enum</w:t>
        </w:r>
      </w:ins>
      <w:ins w:id="103" w:author="AnneMarieW" w:date="2017-01-06T13:08:00Z">
        <w:r>
          <w:rPr>
            <w:rFonts w:eastAsia="Microsoft YaHei"/>
          </w:rPr>
          <w:t xml:space="preserve"> in </w:t>
        </w:r>
      </w:ins>
      <w:ins w:id="104" w:author="AnneMarieW" w:date="2017-01-06T13:08:00Z">
        <w:commentRangeStart w:id="17"/>
        <w:r>
          <w:rPr>
            <w:rFonts w:eastAsia="Microsoft YaHei"/>
          </w:rPr>
          <w:t>Listing 6-2</w:t>
        </w:r>
      </w:ins>
      <w:r>
        <w:rPr>
          <w:rFonts w:eastAsia="Microsoft YaHei"/>
        </w:rPr>
      </w:r>
      <w:commentRangeEnd w:id="17"/>
      <w:r>
        <w:commentReference w:id="17"/>
      </w:r>
      <w:r>
        <w:rPr>
          <w:rFonts w:eastAsia="Microsoft YaHei"/>
        </w:rPr>
        <w:commentReference w:id="18"/>
      </w:r>
      <w:r>
        <w:rPr>
          <w:rFonts w:eastAsia="Microsoft YaHei"/>
        </w:rPr>
        <w:t xml:space="preserve">: </w:t>
      </w:r>
      <w:del w:id="105" w:author="Carol Nichols" w:date="2017-01-25T19:34:00Z">
        <w:r>
          <w:rPr>
            <w:rFonts w:eastAsia="Microsoft YaHei"/>
          </w:rPr>
          <w:delText>here’s an enum with</w:delText>
        </w:r>
      </w:del>
      <w:ins w:id="106" w:author="Carol Nichols" w:date="2017-01-25T19:34:00Z">
        <w:r>
          <w:rPr>
            <w:rFonts w:eastAsia="Microsoft YaHei"/>
          </w:rPr>
          <w:t>this one has</w:t>
        </w:r>
      </w:ins>
      <w:r>
        <w:rPr>
          <w:rFonts w:eastAsia="Microsoft YaHei"/>
        </w:rPr>
        <w:t xml:space="preserve"> a wide variety of types embedded in its variants:</w:t>
      </w:r>
    </w:p>
    <w:p>
      <w:pPr>
        <w:pStyle w:val="CodeA"/>
        <w:rPr/>
      </w:pPr>
      <w:r>
        <w:rPr/>
        <w:t>enum Message {</w:t>
      </w:r>
    </w:p>
    <w:p>
      <w:pPr>
        <w:pStyle w:val="CodeB"/>
        <w:rPr/>
      </w:pPr>
      <w:r>
        <w:rPr/>
        <w:t xml:space="preserve">    </w:t>
      </w:r>
      <w:r>
        <w:rPr/>
        <w:t>Quit,</w:t>
      </w:r>
    </w:p>
    <w:p>
      <w:pPr>
        <w:pStyle w:val="CodeB"/>
        <w:rPr/>
      </w:pPr>
      <w:r>
        <w:rPr/>
        <w:t xml:space="preserve">    </w:t>
      </w:r>
      <w:r>
        <w:rPr/>
        <w:t>Move { x: i32, y: i32 },</w:t>
      </w:r>
    </w:p>
    <w:p>
      <w:pPr>
        <w:pStyle w:val="CodeB"/>
        <w:rPr/>
      </w:pPr>
      <w:r>
        <w:rPr/>
        <w:t xml:space="preserve">    </w:t>
      </w:r>
      <w:r>
        <w:rPr/>
        <w:t>Write(String),</w:t>
      </w:r>
    </w:p>
    <w:p>
      <w:pPr>
        <w:pStyle w:val="CodeB"/>
        <w:rPr/>
      </w:pPr>
      <w:r>
        <w:rPr/>
        <w:t xml:space="preserve">    </w:t>
      </w:r>
      <w:r>
        <w:rPr/>
        <w:t>ChangeColor(i32, i32, i32),</w:t>
      </w:r>
    </w:p>
    <w:p>
      <w:pPr>
        <w:pStyle w:val="CodeC"/>
        <w:rPr/>
      </w:pPr>
      <w:r>
        <w:rPr/>
        <w:t>}</w:t>
      </w:r>
    </w:p>
    <w:p>
      <w:pPr>
        <w:pStyle w:val="Caption1"/>
        <w:pPrChange w:id="0" w:author="AnneMarieW" w:date="2017-01-06T13:08:00Z"/>
        <w:rPr/>
      </w:pPr>
      <w:commentRangeStart w:id="19"/>
      <w:r>
        <w:rPr>
          <w:rFonts w:eastAsia="Microsoft YaHei"/>
        </w:rPr>
        <w:t>Listing</w:t>
      </w:r>
      <w:r>
        <w:rPr>
          <w:rFonts w:eastAsia="Microsoft YaHei"/>
        </w:rPr>
      </w:r>
      <w:commentRangeEnd w:id="19"/>
      <w:r>
        <w:commentReference w:id="19"/>
      </w:r>
      <w:r>
        <w:rPr>
          <w:rFonts w:eastAsia="Microsoft YaHei"/>
        </w:rPr>
        <w:commentReference w:id="20"/>
      </w:r>
      <w:ins w:id="107" w:author="AnneMarieW" w:date="2017-01-06T13:08:00Z">
        <w:r>
          <w:rPr>
            <w:rFonts w:eastAsia="Microsoft YaHei"/>
          </w:rPr>
          <w:t xml:space="preserve"> 6-2</w:t>
        </w:r>
      </w:ins>
      <w:ins w:id="108" w:author="AnneMarieW" w:date="2017-01-06T13:08:00Z">
        <w:r>
          <w:rPr>
            <w:rFonts w:eastAsia="Microsoft YaHei"/>
          </w:rPr>
          <w:t>:</w:t>
        </w:r>
      </w:ins>
      <w:ins w:id="109" w:author="Carol Nichols" w:date="2017-01-25T19:35:00Z">
        <w:r>
          <w:rPr>
            <w:rFonts w:eastAsia="Microsoft YaHei"/>
          </w:rPr>
          <w:t xml:space="preserve"> </w:t>
        </w:r>
      </w:ins>
      <w:ins w:id="110" w:author="Carol Nichols" w:date="2017-01-25T19:35:00Z">
        <w:r>
          <w:rPr>
            <w:rFonts w:eastAsia="Microsoft YaHei"/>
          </w:rPr>
          <w:t xml:space="preserve">A </w:t>
        </w:r>
      </w:ins>
      <w:ins w:id="111" w:author="Carol Nichols" w:date="2017-01-25T19:35:00Z">
        <w:r>
          <w:rPr>
            <w:rStyle w:val="Literal"/>
            <w:rFonts w:eastAsia="Microsoft YaHei"/>
          </w:rPr>
          <w:t>Message</w:t>
        </w:r>
      </w:ins>
      <w:ins w:id="112" w:author="Carol Nichols" w:date="2017-01-25T19:35:00Z">
        <w:r>
          <w:rPr>
            <w:rFonts w:eastAsia="Microsoft YaHei"/>
          </w:rPr>
          <w:t xml:space="preserve"> enum whose variants each store different amounts and types of values</w:t>
        </w:r>
      </w:ins>
    </w:p>
    <w:p>
      <w:pPr>
        <w:pStyle w:val="Body"/>
        <w:rPr/>
      </w:pPr>
      <w:r>
        <w:rPr>
          <w:rFonts w:eastAsia="Microsoft YaHei"/>
        </w:rPr>
        <w:t>This enum has four variants with different types:</w:t>
      </w:r>
    </w:p>
    <w:p>
      <w:pPr>
        <w:pStyle w:val="ListPlainA"/>
        <w:rPr/>
      </w:pPr>
      <w:r>
        <w:rPr>
          <w:rStyle w:val="Literal"/>
        </w:rPr>
        <w:t>Quit</w:t>
      </w:r>
      <w:r>
        <w:rPr>
          <w:rFonts w:eastAsia="Microsoft YaHei"/>
        </w:rPr>
        <w:t xml:space="preserve"> has no data associated with it at all.</w:t>
      </w:r>
    </w:p>
    <w:p>
      <w:pPr>
        <w:pStyle w:val="ListPlainB"/>
        <w:rPr/>
      </w:pPr>
      <w:r>
        <w:rPr>
          <w:rStyle w:val="Literal"/>
        </w:rPr>
        <w:t>Move</w:t>
      </w:r>
      <w:r>
        <w:rPr>
          <w:rFonts w:eastAsia="Microsoft YaHei"/>
        </w:rPr>
        <w:t xml:space="preserve"> includes an anonymous struct inside </w:t>
      </w:r>
      <w:del w:id="113" w:author="AnneMarieW" w:date="2017-01-05T11:17:00Z">
        <w:r>
          <w:rPr>
            <w:rFonts w:eastAsia="Microsoft YaHei"/>
          </w:rPr>
          <w:delText xml:space="preserve">of </w:delText>
        </w:r>
      </w:del>
      <w:r>
        <w:rPr>
          <w:rFonts w:eastAsia="Microsoft YaHei"/>
        </w:rPr>
        <w:t>it.</w:t>
      </w:r>
    </w:p>
    <w:p>
      <w:pPr>
        <w:pStyle w:val="ListPlainB"/>
        <w:rPr/>
      </w:pPr>
      <w:r>
        <w:rPr>
          <w:rStyle w:val="Literal"/>
        </w:rPr>
        <w:t>Write</w:t>
      </w:r>
      <w:r>
        <w:rPr>
          <w:rFonts w:eastAsia="Microsoft YaHei"/>
        </w:rPr>
        <w:t xml:space="preserve"> includes a single </w:t>
      </w:r>
      <w:r>
        <w:rPr>
          <w:rStyle w:val="Literal"/>
        </w:rPr>
        <w:t>String</w:t>
      </w:r>
      <w:r>
        <w:rPr>
          <w:rFonts w:eastAsia="Microsoft YaHei"/>
        </w:rPr>
        <w:t>.</w:t>
      </w:r>
    </w:p>
    <w:p>
      <w:pPr>
        <w:pStyle w:val="ListPlainC"/>
        <w:rPr/>
      </w:pPr>
      <w:r>
        <w:rPr>
          <w:rStyle w:val="Literal"/>
        </w:rPr>
        <w:t>ChangeColor</w:t>
      </w:r>
      <w:r>
        <w:rPr>
          <w:rFonts w:eastAsia="Microsoft YaHei"/>
        </w:rPr>
        <w:t xml:space="preserve"> includes three </w:t>
      </w:r>
      <w:r>
        <w:rPr>
          <w:rStyle w:val="Literal"/>
        </w:rPr>
        <w:t>i32</w:t>
      </w:r>
      <w:r>
        <w:rPr>
          <w:rFonts w:eastAsia="Microsoft YaHei"/>
        </w:rPr>
        <w:t>s.</w:t>
      </w:r>
    </w:p>
    <w:p>
      <w:pPr>
        <w:pStyle w:val="Body"/>
        <w:rPr/>
      </w:pPr>
      <w:ins w:id="114" w:author="Carol Nichols" w:date="2017-01-25T19:37:00Z">
        <w:r>
          <w:rPr>
            <w:rFonts w:eastAsia="Microsoft YaHei"/>
          </w:rPr>
          <w:t>Defining an enum with variants like the ones in Listing 6-2</w:t>
        </w:r>
      </w:ins>
      <w:del w:id="115" w:author="Carol Nichols" w:date="2017-01-25T19:37:00Z">
        <w:r>
          <w:rPr>
            <w:rFonts w:eastAsia="Microsoft YaHei"/>
          </w:rPr>
          <w:delText>This</w:delText>
        </w:r>
      </w:del>
      <w:commentRangeStart w:id="21"/>
      <w:r>
        <w:rPr>
          <w:rFonts w:eastAsia="Microsoft YaHei"/>
        </w:rPr>
        <w:t xml:space="preserve"> </w:t>
      </w:r>
      <w:r>
        <w:rPr>
          <w:rFonts w:eastAsia="Microsoft YaHei"/>
        </w:rPr>
      </w:r>
      <w:commentRangeEnd w:id="21"/>
      <w:r>
        <w:commentReference w:id="21"/>
      </w:r>
      <w:r>
        <w:rPr>
          <w:rFonts w:eastAsia="Microsoft YaHei"/>
        </w:rPr>
        <w:commentReference w:id="22"/>
      </w:r>
      <w:r>
        <w:rPr>
          <w:rFonts w:eastAsia="Microsoft YaHei"/>
        </w:rPr>
        <w:t xml:space="preserve">is similar to </w:t>
      </w:r>
      <w:ins w:id="116" w:author="Carol Nichols" w:date="2017-01-25T19:37:00Z">
        <w:r>
          <w:rPr>
            <w:rFonts w:eastAsia="Microsoft YaHei"/>
          </w:rPr>
          <w:t xml:space="preserve">defining </w:t>
        </w:r>
      </w:ins>
      <w:r>
        <w:rPr>
          <w:rFonts w:eastAsia="Microsoft YaHei"/>
        </w:rPr>
        <w:t>different kinds of struct definitions</w:t>
      </w:r>
      <w:del w:id="117" w:author="AnneMarieW" w:date="2017-01-05T11:18:00Z">
        <w:r>
          <w:rPr>
            <w:rFonts w:eastAsia="Microsoft YaHei"/>
          </w:rPr>
          <w:delText>,</w:delText>
        </w:r>
      </w:del>
      <w:r>
        <w:rPr>
          <w:rFonts w:eastAsia="Microsoft YaHei"/>
        </w:rPr>
        <w:t xml:space="preserve"> except </w:t>
      </w:r>
      <w:ins w:id="118" w:author="AnneMarieW" w:date="2017-01-05T11:20:00Z">
        <w:r>
          <w:rPr>
            <w:rFonts w:eastAsia="Microsoft YaHei"/>
          </w:rPr>
          <w:t>the enum doesn’t use</w:t>
        </w:r>
      </w:ins>
      <w:del w:id="119" w:author="AnneMarieW" w:date="2017-01-05T11:20:00Z">
        <w:r>
          <w:rPr>
            <w:rFonts w:eastAsia="Microsoft YaHei"/>
          </w:rPr>
          <w:delText>without</w:delText>
        </w:r>
      </w:del>
      <w:r>
        <w:rPr>
          <w:rFonts w:eastAsia="Microsoft YaHei"/>
        </w:rPr>
        <w:t xml:space="preserve"> the </w:t>
      </w:r>
      <w:r>
        <w:rPr>
          <w:rStyle w:val="Literal"/>
        </w:rPr>
        <w:t>struct</w:t>
      </w:r>
      <w:r>
        <w:rPr>
          <w:rFonts w:eastAsia="Microsoft YaHei"/>
        </w:rPr>
        <w:t xml:space="preserve"> keyword and all </w:t>
      </w:r>
      <w:ins w:id="120" w:author="AnneMarieW" w:date="2017-01-05T11:21:00Z">
        <w:r>
          <w:rPr>
            <w:rFonts w:eastAsia="Microsoft YaHei"/>
          </w:rPr>
          <w:t xml:space="preserve">the variants are </w:t>
        </w:r>
      </w:ins>
      <w:r>
        <w:rPr>
          <w:rFonts w:eastAsia="Microsoft YaHei"/>
        </w:rPr>
        <w:t xml:space="preserve">grouped together under the </w:t>
      </w:r>
      <w:r>
        <w:rPr>
          <w:rStyle w:val="Literal"/>
        </w:rPr>
        <w:t>Message</w:t>
      </w:r>
      <w:r>
        <w:rPr>
          <w:rFonts w:eastAsia="Microsoft YaHei"/>
        </w:rPr>
        <w:t xml:space="preserve"> type. The following structs could hold the same data that the </w:t>
      </w:r>
      <w:ins w:id="121" w:author="AnneMarieW" w:date="2017-01-05T11:20:00Z">
        <w:r>
          <w:rPr>
            <w:rFonts w:eastAsia="Microsoft YaHei"/>
          </w:rPr>
          <w:t>preceding</w:t>
        </w:r>
      </w:ins>
      <w:r>
        <w:rPr>
          <w:rFonts w:eastAsia="Microsoft YaHei"/>
        </w:rPr>
        <w:commentReference w:id="23"/>
      </w:r>
      <w:r>
        <w:rPr>
          <w:rFonts w:eastAsia="Microsoft YaHei"/>
        </w:rPr>
        <w:commentReference w:id="24"/>
      </w:r>
      <w:ins w:id="122" w:author="AnneMarieW" w:date="2017-01-05T11:20:00Z">
        <w:r>
          <w:rPr>
            <w:rFonts w:eastAsia="Microsoft YaHei"/>
          </w:rPr>
          <w:t xml:space="preserve"> </w:t>
        </w:r>
      </w:ins>
      <w:r>
        <w:rPr>
          <w:rFonts w:eastAsia="Microsoft YaHei"/>
        </w:rPr>
        <w:t>enum variants</w:t>
      </w:r>
      <w:del w:id="123" w:author="AnneMarieW" w:date="2017-01-05T11:20:00Z">
        <w:r>
          <w:rPr>
            <w:rFonts w:eastAsia="Microsoft YaHei"/>
          </w:rPr>
          <w:delText xml:space="preserve"> above</w:delText>
        </w:r>
      </w:del>
      <w:r>
        <w:rPr>
          <w:rFonts w:eastAsia="Microsoft YaHei"/>
        </w:rPr>
        <w:t xml:space="preserve"> hold:</w:t>
      </w:r>
    </w:p>
    <w:p>
      <w:pPr>
        <w:pStyle w:val="CodeA"/>
        <w:rPr/>
      </w:pPr>
      <w:r>
        <w:rPr/>
        <w:t>struct QuitMessage; // unit struct</w:t>
      </w:r>
    </w:p>
    <w:p>
      <w:pPr>
        <w:pStyle w:val="CodeB"/>
        <w:rPr/>
      </w:pPr>
      <w:r>
        <w:rPr/>
        <w:t>struct MoveMessage {</w:t>
      </w:r>
    </w:p>
    <w:p>
      <w:pPr>
        <w:pStyle w:val="CodeB"/>
        <w:rPr/>
      </w:pPr>
      <w:r>
        <w:rPr/>
        <w:t xml:space="preserve">    </w:t>
      </w:r>
      <w:r>
        <w:rPr/>
        <w:t>x: i32,</w:t>
      </w:r>
    </w:p>
    <w:p>
      <w:pPr>
        <w:pStyle w:val="CodeB"/>
        <w:rPr/>
      </w:pPr>
      <w:r>
        <w:rPr/>
        <w:t xml:space="preserve">    </w:t>
      </w:r>
      <w:r>
        <w:rPr/>
        <w:t>y: i32,</w:t>
      </w:r>
    </w:p>
    <w:p>
      <w:pPr>
        <w:pStyle w:val="CodeB"/>
        <w:rPr/>
      </w:pPr>
      <w:r>
        <w:rPr/>
        <w:t>}</w:t>
      </w:r>
    </w:p>
    <w:p>
      <w:pPr>
        <w:pStyle w:val="CodeB"/>
        <w:rPr/>
      </w:pPr>
      <w:r>
        <w:rPr/>
        <w:t>struct WriteMessage(String); // tuple struct</w:t>
      </w:r>
    </w:p>
    <w:p>
      <w:pPr>
        <w:pStyle w:val="CodeC"/>
        <w:rPr/>
      </w:pPr>
      <w:r>
        <w:rPr/>
        <w:t>struct ChangeColorMessage(i32, i32, i32); // tuple struct</w:t>
      </w:r>
    </w:p>
    <w:p>
      <w:pPr>
        <w:pStyle w:val="Body"/>
        <w:rPr/>
      </w:pPr>
      <w:r>
        <w:rPr>
          <w:rFonts w:eastAsia="Microsoft YaHei"/>
        </w:rPr>
        <w:t>But if we used the different structs, we wouldn’t be able to as easily define a function that could take any of these kinds of messages as we could with the</w:t>
      </w:r>
      <w:del w:id="124" w:author="janelle" w:date="2017-01-25T12:18:00Z">
        <w:r>
          <w:rPr>
            <w:rFonts w:eastAsia="Microsoft YaHei"/>
          </w:rPr>
          <w:delText xml:space="preserve"> defined</w:delText>
        </w:r>
      </w:del>
      <w:r>
        <w:rPr>
          <w:rFonts w:eastAsia="Microsoft YaHei"/>
        </w:rPr>
        <w:t xml:space="preserve"> </w:t>
      </w:r>
      <w:r>
        <w:rPr>
          <w:rStyle w:val="Literal"/>
        </w:rPr>
        <w:t>Message</w:t>
      </w:r>
      <w:r>
        <w:rPr>
          <w:rFonts w:eastAsia="Microsoft YaHei"/>
        </w:rPr>
        <w:t xml:space="preserve"> enum</w:t>
      </w:r>
      <w:ins w:id="125" w:author="janelle" w:date="2017-01-25T12:19:00Z">
        <w:r>
          <w:rPr>
            <w:rFonts w:eastAsia="Microsoft YaHei"/>
          </w:rPr>
          <w:t>, defined</w:t>
        </w:r>
      </w:ins>
      <w:del w:id="126" w:author="janelle" w:date="2017-01-25T12:19:00Z">
        <w:r>
          <w:rPr>
            <w:rFonts w:eastAsia="Microsoft YaHei"/>
          </w:rPr>
          <w:delText xml:space="preserve"> </w:delText>
        </w:r>
      </w:del>
      <w:ins w:id="127" w:author="AnneMarieW" w:date="2017-01-06T13:09:00Z">
        <w:r>
          <w:rPr>
            <w:rFonts w:eastAsia="Microsoft YaHei"/>
          </w:rPr>
          <w:t xml:space="preserve"> in Listing 6-2</w:t>
        </w:r>
      </w:ins>
      <w:del w:id="128" w:author="AnneMarieW" w:date="2017-01-05T11:22:00Z">
        <w:r>
          <w:rPr>
            <w:rFonts w:eastAsia="Microsoft YaHei"/>
          </w:rPr>
          <w:delText>defined above</w:delText>
        </w:r>
      </w:del>
      <w:r>
        <w:rPr>
          <w:rFonts w:eastAsia="Microsoft YaHei"/>
        </w:rPr>
        <w:t>.</w:t>
      </w:r>
    </w:p>
    <w:p>
      <w:pPr>
        <w:pStyle w:val="Body"/>
        <w:rPr/>
      </w:pPr>
      <w:ins w:id="129" w:author="AnneMarieW" w:date="2017-01-05T11:23:00Z">
        <w:r>
          <w:rPr>
            <w:rFonts w:eastAsia="Microsoft YaHei"/>
          </w:rPr>
          <w:t>There is o</w:t>
        </w:r>
      </w:ins>
      <w:del w:id="130" w:author="AnneMarieW" w:date="2017-01-05T11:23:00Z">
        <w:r>
          <w:rPr>
            <w:rFonts w:eastAsia="Microsoft YaHei"/>
          </w:rPr>
          <w:delText>O</w:delText>
        </w:r>
      </w:del>
      <w:r>
        <w:rPr>
          <w:rFonts w:eastAsia="Microsoft YaHei"/>
        </w:rPr>
        <w:t>ne more similarity between enums and structs: just as we</w:t>
      </w:r>
      <w:del w:id="131" w:author="AnneMarieW" w:date="2017-01-05T11:24:00Z">
        <w:r>
          <w:rPr>
            <w:rFonts w:eastAsia="Microsoft YaHei"/>
          </w:rPr>
          <w:delText xml:space="preserve"> a</w:delText>
        </w:r>
      </w:del>
      <w:ins w:id="132" w:author="AnneMarieW" w:date="2017-01-05T11:24:00Z">
        <w:r>
          <w:rPr>
            <w:rFonts w:eastAsia="Microsoft YaHei"/>
          </w:rPr>
          <w:t>’</w:t>
        </w:r>
      </w:ins>
      <w:r>
        <w:rPr>
          <w:rFonts w:eastAsia="Microsoft YaHei"/>
        </w:rPr>
        <w:t xml:space="preserve">re able to define methods on structs using </w:t>
      </w:r>
      <w:r>
        <w:rPr>
          <w:rStyle w:val="Literal"/>
        </w:rPr>
        <w:t>impl</w:t>
      </w:r>
      <w:r>
        <w:rPr>
          <w:rFonts w:eastAsia="Microsoft YaHei"/>
        </w:rPr>
        <w:t>, we</w:t>
      </w:r>
      <w:del w:id="133" w:author="AnneMarieW" w:date="2017-01-05T11:24:00Z">
        <w:r>
          <w:rPr>
            <w:rFonts w:eastAsia="Microsoft YaHei"/>
          </w:rPr>
          <w:delText xml:space="preserve"> a</w:delText>
        </w:r>
      </w:del>
      <w:ins w:id="134" w:author="AnneMarieW" w:date="2017-01-05T11:24:00Z">
        <w:r>
          <w:rPr>
            <w:rFonts w:eastAsia="Microsoft YaHei"/>
          </w:rPr>
          <w:t>’</w:t>
        </w:r>
      </w:ins>
      <w:r>
        <w:rPr>
          <w:rFonts w:eastAsia="Microsoft YaHei"/>
        </w:rPr>
        <w:t>re also able to define methods on enums. Here’s a method</w:t>
      </w:r>
      <w:del w:id="135" w:author="AnneMarieW" w:date="2017-01-06T13:53:00Z">
        <w:r>
          <w:rPr>
            <w:rFonts w:eastAsia="Microsoft YaHei"/>
          </w:rPr>
          <w:delText>,</w:delText>
        </w:r>
      </w:del>
      <w:ins w:id="136" w:author="AnneMarieW" w:date="2017-01-06T13:53:00Z">
        <w:r>
          <w:rPr>
            <w:rFonts w:eastAsia="Microsoft YaHei"/>
          </w:rPr>
          <w:t xml:space="preserve"> named</w:t>
        </w:r>
      </w:ins>
      <w:r>
        <w:rPr>
          <w:rFonts w:eastAsia="Microsoft YaHei"/>
        </w:rPr>
        <w:t xml:space="preserve"> </w:t>
      </w:r>
      <w:r>
        <w:rPr>
          <w:rStyle w:val="Literal"/>
        </w:rPr>
        <w:t>call</w:t>
      </w:r>
      <w:del w:id="137" w:author="AnneMarieW" w:date="2017-01-06T13:53:00Z">
        <w:r>
          <w:rPr>
            <w:rStyle w:val="Literal"/>
            <w:rFonts w:eastAsia="Microsoft YaHei"/>
          </w:rPr>
          <w:delText>,</w:delText>
        </w:r>
      </w:del>
      <w:r>
        <w:rPr>
          <w:rFonts w:eastAsia="Microsoft YaHei"/>
        </w:rPr>
        <w:t xml:space="preserve"> that we could define on our </w:t>
      </w:r>
      <w:r>
        <w:rPr>
          <w:rStyle w:val="Literal"/>
        </w:rPr>
        <w:t>Message</w:t>
      </w:r>
      <w:r>
        <w:rPr>
          <w:rFonts w:eastAsia="Microsoft YaHei"/>
        </w:rPr>
        <w:t xml:space="preserve"> enum:</w:t>
      </w:r>
    </w:p>
    <w:p>
      <w:pPr>
        <w:pStyle w:val="CodeA"/>
        <w:rPr/>
      </w:pPr>
      <w:r>
        <w:rPr/>
        <w:t>impl Message {</w:t>
      </w:r>
    </w:p>
    <w:p>
      <w:pPr>
        <w:pStyle w:val="CodeB"/>
        <w:rPr/>
      </w:pPr>
      <w:r>
        <w:rPr/>
        <w:t xml:space="preserve">    </w:t>
      </w:r>
      <w:r>
        <w:rPr/>
        <w:t>fn call(&amp;self) {</w:t>
      </w:r>
    </w:p>
    <w:p>
      <w:pPr>
        <w:pStyle w:val="CodeB"/>
        <w:rPr/>
      </w:pPr>
      <w:r>
        <w:rPr/>
        <w:t xml:space="preserve">        </w:t>
      </w:r>
      <w:r>
        <w:rPr/>
        <w:t>// body would be defined here</w:t>
      </w:r>
    </w:p>
    <w:p>
      <w:pPr>
        <w:pStyle w:val="CodeB"/>
        <w:rPr/>
      </w:pPr>
      <w:r>
        <w:rPr/>
        <w:t xml:space="preserve">    </w:t>
      </w:r>
      <w:r>
        <w:rPr/>
        <w:t>}</w:t>
      </w:r>
    </w:p>
    <w:p>
      <w:pPr>
        <w:pStyle w:val="CodeB"/>
        <w:rPr/>
      </w:pPr>
      <w:r>
        <w:rPr/>
        <w:t>}</w:t>
      </w:r>
    </w:p>
    <w:p>
      <w:pPr>
        <w:pStyle w:val="CodeB"/>
        <w:rPr/>
      </w:pPr>
      <w:r>
        <w:rPr/>
      </w:r>
    </w:p>
    <w:p>
      <w:pPr>
        <w:pStyle w:val="CodeB"/>
        <w:rPr/>
      </w:pPr>
      <w:r>
        <w:rPr/>
        <w:t>let m = Message::Write(String::from("hello"));</w:t>
      </w:r>
    </w:p>
    <w:p>
      <w:pPr>
        <w:pStyle w:val="CodeC"/>
        <w:rPr/>
      </w:pPr>
      <w:r>
        <w:rPr/>
        <w:t>m.call();</w:t>
      </w:r>
    </w:p>
    <w:p>
      <w:pPr>
        <w:pStyle w:val="Body"/>
        <w:rPr/>
      </w:pPr>
      <w:r>
        <w:rPr>
          <w:rFonts w:eastAsia="Microsoft YaHei"/>
        </w:rPr>
        <w:t xml:space="preserve">The body of the method would use </w:t>
      </w:r>
      <w:r>
        <w:rPr>
          <w:rStyle w:val="Literal"/>
        </w:rPr>
        <w:t>self</w:t>
      </w:r>
      <w:r>
        <w:rPr>
          <w:rFonts w:eastAsia="Microsoft YaHei"/>
        </w:rPr>
        <w:t xml:space="preserve"> to get the value that we called the method on. In this example, we’ve created a variable </w:t>
      </w:r>
      <w:r>
        <w:rPr>
          <w:rStyle w:val="Literal"/>
        </w:rPr>
        <w:t>m</w:t>
      </w:r>
      <w:r>
        <w:rPr>
          <w:rFonts w:eastAsia="Microsoft YaHei"/>
        </w:rPr>
        <w:t xml:space="preserve"> that has the value </w:t>
      </w:r>
      <w:r>
        <w:rPr>
          <w:rStyle w:val="Literal"/>
        </w:rPr>
        <w:t>Message::Write("hello")</w:t>
      </w:r>
      <w:r>
        <w:rPr>
          <w:rFonts w:eastAsia="Microsoft YaHei"/>
        </w:rPr>
        <w:t xml:space="preserve">, and that is what </w:t>
      </w:r>
      <w:r>
        <w:rPr>
          <w:rStyle w:val="Literal"/>
        </w:rPr>
        <w:t>self</w:t>
      </w:r>
      <w:r>
        <w:rPr>
          <w:rFonts w:eastAsia="Microsoft YaHei"/>
        </w:rPr>
        <w:t xml:space="preserve"> will be in the body of the </w:t>
      </w:r>
      <w:r>
        <w:rPr>
          <w:rStyle w:val="Literal"/>
        </w:rPr>
        <w:t>call</w:t>
      </w:r>
      <w:r>
        <w:rPr>
          <w:rFonts w:eastAsia="Microsoft YaHei"/>
        </w:rPr>
        <w:t xml:space="preserve"> method when </w:t>
      </w:r>
      <w:r>
        <w:rPr>
          <w:rStyle w:val="Literal"/>
        </w:rPr>
        <w:t>m.call()</w:t>
      </w:r>
      <w:r>
        <w:rPr>
          <w:rFonts w:eastAsia="Microsoft YaHei"/>
        </w:rPr>
        <w:t xml:space="preserve"> runs.</w:t>
      </w:r>
    </w:p>
    <w:p>
      <w:pPr>
        <w:pStyle w:val="Body"/>
        <w:rPr/>
      </w:pPr>
      <w:r>
        <w:rPr>
          <w:rFonts w:eastAsia="Microsoft YaHei"/>
        </w:rPr>
        <w:t xml:space="preserve">Let’s look at another enum in the standard library that is very common and useful: </w:t>
      </w:r>
      <w:r>
        <w:rPr>
          <w:rStyle w:val="Literal"/>
        </w:rPr>
        <w:t>Option</w:t>
      </w:r>
      <w:r>
        <w:rPr>
          <w:rFonts w:eastAsia="Microsoft YaHei"/>
        </w:rPr>
        <w:t>.</w:t>
      </w:r>
    </w:p>
    <w:p>
      <w:pPr>
        <w:pStyle w:val="HeadB"/>
        <w:rPr/>
      </w:pPr>
      <w:bookmarkStart w:id="6" w:name="_Toc467162218"/>
      <w:bookmarkStart w:id="7" w:name="the-`option`-enum-and-its-advantages-ove"/>
      <w:bookmarkStart w:id="8" w:name="__RefHeading___Toc5851_54190755"/>
      <w:bookmarkEnd w:id="7"/>
      <w:bookmarkEnd w:id="8"/>
      <w:r>
        <w:rPr/>
        <w:t xml:space="preserve">The </w:t>
      </w:r>
      <w:r>
        <w:rPr>
          <w:rStyle w:val="Literal"/>
        </w:rPr>
        <w:t>Option</w:t>
      </w:r>
      <w:r>
        <w:rPr/>
        <w:t xml:space="preserve"> Enum and </w:t>
      </w:r>
      <w:ins w:id="138" w:author="AnneMarieW" w:date="2017-01-05T10:49:00Z">
        <w:r>
          <w:rPr/>
          <w:t>I</w:t>
        </w:r>
      </w:ins>
      <w:del w:id="139" w:author="AnneMarieW" w:date="2017-01-05T10:49:00Z">
        <w:r>
          <w:rPr/>
          <w:delText>i</w:delText>
        </w:r>
      </w:del>
      <w:bookmarkEnd w:id="6"/>
      <w:r>
        <w:rPr/>
        <w:t>ts Advantages Over Null Values</w:t>
      </w:r>
    </w:p>
    <w:p>
      <w:pPr>
        <w:pStyle w:val="BodyFirst"/>
        <w:rPr/>
      </w:pPr>
      <w:r>
        <w:rPr>
          <w:rFonts w:eastAsia="Microsoft YaHei"/>
        </w:rPr>
        <w:t xml:space="preserve">In the previous section, we looked at how the </w:t>
      </w:r>
      <w:r>
        <w:rPr>
          <w:rStyle w:val="Literal"/>
        </w:rPr>
        <w:t>IpAddr</w:t>
      </w:r>
      <w:r>
        <w:rPr>
          <w:rFonts w:eastAsia="Microsoft YaHei"/>
        </w:rPr>
        <w:t xml:space="preserve"> enum let us use Rust’s type system to encode more information than just the data into our program. This section</w:t>
      </w:r>
      <w:ins w:id="140" w:author="AnneMarieW" w:date="2017-01-05T14:36:00Z">
        <w:r>
          <w:rPr>
            <w:rFonts w:eastAsia="Microsoft YaHei"/>
          </w:rPr>
          <w:t xml:space="preserve"> explores</w:t>
        </w:r>
      </w:ins>
      <w:del w:id="141" w:author="AnneMarieW" w:date="2017-01-05T14:36:00Z">
        <w:r>
          <w:rPr>
            <w:rFonts w:eastAsia="Microsoft YaHei"/>
          </w:rPr>
          <w:delText xml:space="preserve"> is</w:delText>
        </w:r>
      </w:del>
      <w:r>
        <w:rPr>
          <w:rFonts w:eastAsia="Microsoft YaHei"/>
        </w:rPr>
        <w:t xml:space="preserve"> a case study of </w:t>
      </w:r>
      <w:r>
        <w:rPr>
          <w:rStyle w:val="Literal"/>
        </w:rPr>
        <w:t>Option</w:t>
      </w:r>
      <w:r>
        <w:rPr>
          <w:rFonts w:eastAsia="Microsoft YaHei"/>
        </w:rPr>
        <w:t xml:space="preserve">, which is another enum defined by the standard library. The </w:t>
      </w:r>
      <w:r>
        <w:rPr>
          <w:rStyle w:val="Literal"/>
        </w:rPr>
        <w:t>Option</w:t>
      </w:r>
      <w:r>
        <w:rPr>
          <w:rFonts w:eastAsia="Microsoft YaHei"/>
        </w:rPr>
        <w:t xml:space="preserve"> type is used in many places because it encodes the very common scenario in which a value could be </w:t>
      </w:r>
      <w:commentRangeStart w:id="25"/>
      <w:r>
        <w:rPr>
          <w:rFonts w:eastAsia="Microsoft YaHei"/>
          <w:rPrChange w:id="0" w:author="Carol Nichols" w:date="2017-01-25T19:42:00Z"/>
        </w:rPr>
        <w:t xml:space="preserve">something </w:t>
      </w:r>
      <w:r>
        <w:rPr>
          <w:rFonts w:eastAsia="Microsoft YaHei"/>
        </w:rPr>
        <w:t xml:space="preserve">or it could be </w:t>
      </w:r>
      <w:r>
        <w:rPr>
          <w:rFonts w:eastAsia="Microsoft YaHei"/>
          <w:rPrChange w:id="0" w:author="Carol Nichols" w:date="2017-01-25T19:42:00Z"/>
        </w:rPr>
        <w:t>nothing</w:t>
      </w:r>
      <w:r>
        <w:rPr>
          <w:rFonts w:eastAsia="Microsoft YaHei"/>
        </w:rPr>
      </w:r>
      <w:commentRangeEnd w:id="25"/>
      <w:r>
        <w:commentReference w:id="25"/>
      </w:r>
      <w:r>
        <w:rPr>
          <w:rFonts w:eastAsia="Microsoft YaHei"/>
        </w:rPr>
        <w:commentReference w:id="26"/>
      </w:r>
      <w:r>
        <w:rPr>
          <w:rFonts w:eastAsia="Microsoft YaHei"/>
        </w:rPr>
        <w:t>. Expressing this concept in terms of the type system means the compiler can check that you’ve handled all the cases you should be handling, which can prevent bugs that are extremely common in other programming languages.</w:t>
      </w:r>
    </w:p>
    <w:p>
      <w:pPr>
        <w:pStyle w:val="Body"/>
        <w:rPr/>
      </w:pPr>
      <w:r>
        <w:rPr>
          <w:rFonts w:eastAsia="Microsoft YaHei"/>
        </w:rPr>
        <w:t xml:space="preserve">Programming language design is often thought of in terms of which features you include, but the features you </w:t>
      </w:r>
      <w:del w:id="144" w:author="AnneMarieW" w:date="2017-01-05T14:39:00Z">
        <w:r>
          <w:rPr>
            <w:rFonts w:eastAsia="Microsoft YaHei"/>
          </w:rPr>
          <w:delText xml:space="preserve">leave out </w:delText>
        </w:r>
      </w:del>
      <w:ins w:id="145" w:author="AnneMarieW" w:date="2017-01-05T14:39:00Z">
        <w:r>
          <w:rPr>
            <w:rFonts w:eastAsia="Microsoft YaHei"/>
          </w:rPr>
          <w:t xml:space="preserve">exclude </w:t>
        </w:r>
      </w:ins>
      <w:r>
        <w:rPr>
          <w:rFonts w:eastAsia="Microsoft YaHei"/>
        </w:rPr>
        <w:t>are important too. Rust does</w:t>
      </w:r>
      <w:del w:id="146" w:author="AnneMarieW" w:date="2017-01-05T14:39:00Z">
        <w:r>
          <w:rPr>
            <w:rFonts w:eastAsia="Microsoft YaHei"/>
          </w:rPr>
          <w:delText xml:space="preserve"> </w:delText>
        </w:r>
      </w:del>
      <w:r>
        <w:rPr>
          <w:rFonts w:eastAsia="Microsoft YaHei"/>
        </w:rPr>
        <w:t>n</w:t>
      </w:r>
      <w:del w:id="147" w:author="AnneMarieW" w:date="2017-01-05T14:39:00Z">
        <w:r>
          <w:rPr>
            <w:rFonts w:eastAsia="Microsoft YaHei"/>
          </w:rPr>
          <w:delText>o</w:delText>
        </w:r>
      </w:del>
      <w:ins w:id="148" w:author="AnneMarieW" w:date="2017-01-05T14:39:00Z">
        <w:r>
          <w:rPr>
            <w:rFonts w:eastAsia="Microsoft YaHei"/>
          </w:rPr>
          <w:t>’</w:t>
        </w:r>
      </w:ins>
      <w:r>
        <w:rPr>
          <w:rFonts w:eastAsia="Microsoft YaHei"/>
        </w:rPr>
        <w:t xml:space="preserve">t have the </w:t>
      </w:r>
      <w:commentRangeStart w:id="27"/>
      <w:r>
        <w:rPr>
          <w:rFonts w:eastAsia="Microsoft YaHei"/>
          <w:rPrChange w:id="0" w:author="Carol Nichols" w:date="2017-01-25T19:44:00Z"/>
        </w:rPr>
        <w:t>null</w:t>
      </w:r>
      <w:r>
        <w:rPr>
          <w:rFonts w:eastAsia="Microsoft YaHei"/>
        </w:rPr>
      </w:r>
      <w:commentRangeEnd w:id="27"/>
      <w:r>
        <w:commentReference w:id="27"/>
      </w:r>
      <w:r>
        <w:rPr>
          <w:rFonts w:eastAsia="Microsoft YaHei"/>
        </w:rPr>
        <w:commentReference w:id="28"/>
      </w:r>
      <w:r>
        <w:rPr>
          <w:rFonts w:eastAsia="Microsoft YaHei"/>
        </w:rPr>
        <w:t xml:space="preserve"> feature that many other languages have. </w:t>
      </w:r>
      <w:r>
        <w:rPr>
          <w:rStyle w:val="EmphasisItalic"/>
          <w:rFonts w:eastAsia="Microsoft YaHei"/>
          <w:highlight w:val="yellow"/>
          <w:rPrChange w:id="0" w:author="Carol Nichols" w:date="2017-01-25T19:44:00Z"/>
        </w:rPr>
        <w:t>Null</w:t>
      </w:r>
      <w:r>
        <w:rPr>
          <w:rFonts w:eastAsia="Microsoft YaHei"/>
        </w:rPr>
        <w:t xml:space="preserve"> is a value that means there is no value there. In languages with </w:t>
      </w:r>
      <w:r>
        <w:rPr>
          <w:rFonts w:eastAsia="Microsoft YaHei"/>
          <w:highlight w:val="yellow"/>
          <w:rPrChange w:id="0" w:author="AnneMarieW" w:date="2017-01-05T14:40:00Z">
            <w:rPr>
              <w:sz w:val="20"/>
              <w:rFonts w:ascii="Courier" w:hAnsi="Courier" w:eastAsia="Microsoft YaHei"/>
              <w:color w:val="0000FF"/>
            </w:rPr>
          </w:rPrChange>
        </w:rPr>
        <w:t>null</w:t>
      </w:r>
      <w:r>
        <w:rPr>
          <w:rFonts w:eastAsia="Microsoft YaHei"/>
        </w:rPr>
        <w:t xml:space="preserve">, variables can always be in one of two states: </w:t>
      </w:r>
      <w:r>
        <w:rPr>
          <w:rFonts w:eastAsia="Microsoft YaHei"/>
          <w:highlight w:val="yellow"/>
          <w:rPrChange w:id="0" w:author="AnneMarieW" w:date="2017-01-05T14:41:00Z">
            <w:rPr>
              <w:sz w:val="20"/>
              <w:rFonts w:ascii="Courier" w:hAnsi="Courier" w:eastAsia="Microsoft YaHei"/>
              <w:color w:val="0000FF"/>
            </w:rPr>
          </w:rPrChange>
        </w:rPr>
        <w:t>null</w:t>
      </w:r>
      <w:r>
        <w:rPr>
          <w:rFonts w:eastAsia="Microsoft YaHei"/>
        </w:rPr>
        <w:t xml:space="preserve"> or not-</w:t>
      </w:r>
      <w:r>
        <w:rPr>
          <w:rFonts w:eastAsia="Microsoft YaHei"/>
          <w:highlight w:val="yellow"/>
          <w:rPrChange w:id="0" w:author="AnneMarieW" w:date="2017-01-05T14:41:00Z">
            <w:rPr>
              <w:sz w:val="20"/>
              <w:rFonts w:ascii="Courier" w:hAnsi="Courier" w:eastAsia="Microsoft YaHei"/>
              <w:color w:val="0000FF"/>
            </w:rPr>
          </w:rPrChange>
        </w:rPr>
        <w:t>null</w:t>
      </w:r>
      <w:r>
        <w:rPr>
          <w:rFonts w:eastAsia="Microsoft YaHei"/>
        </w:rPr>
        <w:t>.</w:t>
      </w:r>
    </w:p>
    <w:p>
      <w:pPr>
        <w:pStyle w:val="Body"/>
        <w:rPr/>
      </w:pPr>
      <w:ins w:id="154" w:author="AnneMarieW" w:date="2017-01-05T14:48:00Z">
        <w:r>
          <w:rPr>
            <w:rFonts w:eastAsia="Microsoft YaHei"/>
          </w:rPr>
          <w:t xml:space="preserve">In “Null References: The Billion Dollar Mistake,” </w:t>
        </w:r>
      </w:ins>
      <w:ins w:id="155" w:author="AnneMarieW" w:date="2017-01-05T14:46:00Z">
        <w:r>
          <w:rPr>
            <w:rFonts w:eastAsia="Microsoft YaHei"/>
          </w:rPr>
          <w:t xml:space="preserve">Tony Hoare, </w:t>
        </w:r>
      </w:ins>
      <w:del w:id="156" w:author="AnneMarieW" w:date="2017-01-05T14:46:00Z">
        <w:r>
          <w:rPr>
            <w:rFonts w:eastAsia="Microsoft YaHei"/>
          </w:rPr>
          <w:delText>T</w:delText>
        </w:r>
      </w:del>
      <w:ins w:id="157" w:author="AnneMarieW" w:date="2017-01-05T14:46:00Z">
        <w:r>
          <w:rPr>
            <w:rFonts w:eastAsia="Microsoft YaHei"/>
          </w:rPr>
          <w:t>t</w:t>
        </w:r>
      </w:ins>
      <w:r>
        <w:rPr>
          <w:rFonts w:eastAsia="Microsoft YaHei"/>
        </w:rPr>
        <w:t xml:space="preserve">he inventor of </w:t>
      </w:r>
      <w:r>
        <w:rPr>
          <w:rFonts w:eastAsia="Microsoft YaHei"/>
          <w:highlight w:val="yellow"/>
          <w:rPrChange w:id="0" w:author="AnneMarieW" w:date="2017-01-05T14:41:00Z">
            <w:rPr>
              <w:sz w:val="20"/>
              <w:rFonts w:ascii="Courier" w:hAnsi="Courier" w:eastAsia="Microsoft YaHei"/>
              <w:color w:val="0000FF"/>
            </w:rPr>
          </w:rPrChange>
        </w:rPr>
        <w:t>null</w:t>
      </w:r>
      <w:ins w:id="159" w:author="AnneMarieW" w:date="2017-01-05T14:47:00Z">
        <w:r>
          <w:rPr>
            <w:rFonts w:eastAsia="Microsoft YaHei"/>
          </w:rPr>
          <w:t>,</w:t>
        </w:r>
      </w:ins>
      <w:del w:id="160" w:author="AnneMarieW" w:date="2017-01-05T14:42:00Z">
        <w:r>
          <w:rPr>
            <w:rFonts w:eastAsia="Microsoft YaHei"/>
          </w:rPr>
          <w:delText xml:space="preserve"> has this to say</w:delText>
        </w:r>
      </w:del>
      <w:ins w:id="161" w:author="AnneMarieW" w:date="2017-01-05T14:42:00Z">
        <w:commentRangeStart w:id="29"/>
        <w:r>
          <w:rPr>
            <w:rFonts w:eastAsia="Microsoft YaHei"/>
          </w:rPr>
          <w:t xml:space="preserve"> </w:t>
        </w:r>
      </w:ins>
      <w:del w:id="162" w:author="Carol Nichols" w:date="2017-01-25T19:45:00Z">
        <w:r>
          <w:rPr>
            <w:rFonts w:eastAsia="Microsoft YaHei"/>
          </w:rPr>
          <w:delText>explains its use this way</w:delText>
        </w:r>
      </w:del>
      <w:ins w:id="163" w:author="Carol Nichols" w:date="2017-01-25T19:45:00Z">
        <w:r>
          <w:rPr>
            <w:rFonts w:eastAsia="Microsoft YaHei"/>
          </w:rPr>
          <w:t>has this to say</w:t>
        </w:r>
      </w:ins>
      <w:r>
        <w:rPr>
          <w:rFonts w:eastAsia="Microsoft YaHei"/>
        </w:rPr>
        <w:t>:</w:t>
      </w:r>
      <w:r>
        <w:rPr>
          <w:rFonts w:eastAsia="Microsoft YaHei"/>
        </w:rPr>
      </w:r>
      <w:commentRangeEnd w:id="29"/>
      <w:r>
        <w:commentReference w:id="29"/>
      </w:r>
      <w:r>
        <w:rPr>
          <w:rFonts w:eastAsia="Microsoft YaHei"/>
        </w:rPr>
        <w:commentReference w:id="30"/>
      </w:r>
    </w:p>
    <w:p>
      <w:pPr>
        <w:pStyle w:val="BlockQuote"/>
        <w:rPr/>
      </w:pPr>
      <w:r>
        <w:rPr/>
        <w:t>I call it my billion</w:t>
      </w:r>
      <w:ins w:id="164" w:author="AnneMarieW" w:date="2017-01-06T14:23:00Z">
        <w:r>
          <w:rPr/>
          <w:t xml:space="preserve"> </w:t>
        </w:r>
      </w:ins>
      <w:del w:id="165" w:author="AnneMarieW" w:date="2017-01-06T14:23:00Z">
        <w:r>
          <w:rPr/>
          <w:delText>-</w:delText>
        </w:r>
      </w:del>
      <w:r>
        <w:rPr/>
        <w:t>dollar mistake. At that time, I was designing the first comprehensive type system for references in an object-oriented language.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p>
    <w:p>
      <w:pPr>
        <w:pStyle w:val="Body"/>
        <w:rPr>
          <w:rFonts w:eastAsia="Microsoft YaHei"/>
        </w:rPr>
      </w:pPr>
      <w:del w:id="166" w:author="AnneMarieW" w:date="2017-01-05T14:46:00Z">
        <w:r>
          <w:rPr>
            <w:rFonts w:eastAsia="Microsoft YaHei"/>
          </w:rPr>
          <w:delText xml:space="preserve">Tony Hoare </w:delText>
        </w:r>
      </w:del>
      <w:del w:id="167" w:author="AnneMarieW" w:date="2017-01-05T14:47:00Z">
        <w:r>
          <w:rPr>
            <w:rFonts w:eastAsia="Microsoft YaHei"/>
          </w:rPr>
          <w:delText>“Null References: The Billion Dollar Mistake”</w:delText>
        </w:r>
      </w:del>
    </w:p>
    <w:p>
      <w:pPr>
        <w:pStyle w:val="ProductionDirective"/>
        <w:pPrChange w:id="0" w:author="janelle" w:date="2017-01-25T12:34:00Z"/>
        <w:rPr/>
      </w:pPr>
      <w:r>
        <w:rPr/>
        <w:t>prod: check reference citation</w:t>
      </w:r>
    </w:p>
    <w:p>
      <w:pPr>
        <w:pStyle w:val="Body"/>
        <w:rPr/>
      </w:pPr>
      <w:r>
        <w:rPr>
          <w:rFonts w:eastAsia="Microsoft YaHei"/>
        </w:rPr>
        <w:t>The problem with null values is that if you try to actually use a value that’s null as if it is a not-null value, you’ll get an error of some kind. Because this null or not-null property is pervasive, it’s extremely easy to make this kind of error.</w:t>
      </w:r>
    </w:p>
    <w:p>
      <w:pPr>
        <w:pStyle w:val="Body"/>
        <w:rPr/>
      </w:pPr>
      <w:ins w:id="168" w:author="AnneMarieW" w:date="2017-01-05T14:49:00Z">
        <w:r>
          <w:rPr>
            <w:rFonts w:eastAsia="Microsoft YaHei"/>
          </w:rPr>
          <w:t xml:space="preserve">However, </w:t>
        </w:r>
      </w:ins>
      <w:del w:id="169" w:author="AnneMarieW" w:date="2017-01-05T14:49:00Z">
        <w:r>
          <w:rPr>
            <w:rFonts w:eastAsia="Microsoft YaHei"/>
          </w:rPr>
          <w:delText>T</w:delText>
        </w:r>
      </w:del>
      <w:ins w:id="170" w:author="AnneMarieW" w:date="2017-01-05T14:49:00Z">
        <w:r>
          <w:rPr>
            <w:rFonts w:eastAsia="Microsoft YaHei"/>
          </w:rPr>
          <w:t>t</w:t>
        </w:r>
      </w:ins>
      <w:r>
        <w:rPr>
          <w:rFonts w:eastAsia="Microsoft YaHei"/>
        </w:rPr>
        <w:t>he concept that null is trying to express is still a useful one</w:t>
      </w:r>
      <w:del w:id="171" w:author="AnneMarieW" w:date="2017-01-05T14:49:00Z">
        <w:r>
          <w:rPr>
            <w:rFonts w:eastAsia="Microsoft YaHei"/>
          </w:rPr>
          <w:delText>, however</w:delText>
        </w:r>
      </w:del>
      <w:r>
        <w:rPr>
          <w:rFonts w:eastAsia="Microsoft YaHei"/>
        </w:rPr>
        <w:t xml:space="preserve">: a null is a value </w:t>
      </w:r>
      <w:del w:id="172" w:author="AnneMarieW" w:date="2017-01-05T14:49:00Z">
        <w:r>
          <w:rPr>
            <w:rFonts w:eastAsia="Microsoft YaHei"/>
          </w:rPr>
          <w:delText>which</w:delText>
        </w:r>
      </w:del>
      <w:ins w:id="173" w:author="AnneMarieW" w:date="2017-01-05T14:49:00Z">
        <w:r>
          <w:rPr>
            <w:rFonts w:eastAsia="Microsoft YaHei"/>
          </w:rPr>
          <w:t>that</w:t>
        </w:r>
      </w:ins>
      <w:r>
        <w:rPr>
          <w:rFonts w:eastAsia="Microsoft YaHei"/>
        </w:rPr>
        <w:t xml:space="preserve"> is currently invalid or absent for some reason.</w:t>
      </w:r>
    </w:p>
    <w:p>
      <w:pPr>
        <w:pStyle w:val="Body"/>
        <w:rPr/>
      </w:pPr>
      <w:r>
        <w:rPr>
          <w:rFonts w:eastAsia="Microsoft YaHei"/>
        </w:rPr>
        <w:t xml:space="preserve">The problem isn’t with the </w:t>
      </w:r>
      <w:ins w:id="174" w:author="AnneMarieW" w:date="2017-01-05T14:49:00Z">
        <w:r>
          <w:rPr>
            <w:rFonts w:eastAsia="Microsoft YaHei"/>
          </w:rPr>
          <w:t xml:space="preserve">actual </w:t>
        </w:r>
      </w:ins>
      <w:r>
        <w:rPr>
          <w:rFonts w:eastAsia="Microsoft YaHei"/>
        </w:rPr>
        <w:t>concept</w:t>
      </w:r>
      <w:del w:id="175" w:author="AnneMarieW" w:date="2017-01-05T14:49:00Z">
        <w:r>
          <w:rPr>
            <w:rFonts w:eastAsia="Microsoft YaHei"/>
          </w:rPr>
          <w:delText xml:space="preserve"> itself, </w:delText>
        </w:r>
      </w:del>
      <w:ins w:id="176" w:author="AnneMarieW" w:date="2017-01-05T14:49:00Z">
        <w:r>
          <w:rPr>
            <w:rFonts w:eastAsia="Microsoft YaHei"/>
          </w:rPr>
          <w:t xml:space="preserve"> </w:t>
        </w:r>
      </w:ins>
      <w:r>
        <w:rPr>
          <w:rFonts w:eastAsia="Microsoft YaHei"/>
        </w:rPr>
        <w:t xml:space="preserve">but with the particular implementation. As such, Rust does not have nulls, but it does have an enum that can encode the concept of a value being present or absent. This enum is </w:t>
      </w:r>
      <w:r>
        <w:rPr>
          <w:rStyle w:val="Literal"/>
        </w:rPr>
        <w:t>Option&lt;T&gt;</w:t>
      </w:r>
      <w:r>
        <w:rPr>
          <w:rFonts w:eastAsia="Microsoft YaHei"/>
        </w:rPr>
        <w:t>, and it is defined by the standard library as follows:</w:t>
      </w:r>
    </w:p>
    <w:p>
      <w:pPr>
        <w:pStyle w:val="CodeA"/>
        <w:rPr/>
      </w:pPr>
      <w:r>
        <w:rPr/>
        <w:t>enum Option&lt;T&gt; {</w:t>
      </w:r>
    </w:p>
    <w:p>
      <w:pPr>
        <w:pStyle w:val="CodeB"/>
        <w:rPr/>
      </w:pPr>
      <w:r>
        <w:rPr/>
        <w:t xml:space="preserve">    </w:t>
      </w:r>
      <w:r>
        <w:rPr/>
        <w:t>Some(T),</w:t>
      </w:r>
    </w:p>
    <w:p>
      <w:pPr>
        <w:pStyle w:val="CodeB"/>
        <w:rPr/>
      </w:pPr>
      <w:r>
        <w:rPr/>
        <w:t xml:space="preserve">    </w:t>
      </w:r>
      <w:r>
        <w:rPr/>
        <w:t>None,</w:t>
      </w:r>
    </w:p>
    <w:p>
      <w:pPr>
        <w:pStyle w:val="CodeC"/>
        <w:rPr/>
      </w:pPr>
      <w:r>
        <w:rPr/>
        <w:t>}</w:t>
      </w:r>
    </w:p>
    <w:p>
      <w:pPr>
        <w:pStyle w:val="Body"/>
        <w:rPr/>
      </w:pPr>
      <w:r>
        <w:rPr>
          <w:rFonts w:eastAsia="Microsoft YaHei"/>
        </w:rPr>
        <w:t xml:space="preserve">The </w:t>
      </w:r>
      <w:r>
        <w:rPr>
          <w:rStyle w:val="Literal"/>
        </w:rPr>
        <w:t>Option&lt;T&gt;</w:t>
      </w:r>
      <w:r>
        <w:rPr>
          <w:rFonts w:eastAsia="Microsoft YaHei"/>
        </w:rPr>
        <w:t xml:space="preserve"> enum is so useful that it’s even included in the prelude; you don’t need to import it explicitly. </w:t>
      </w:r>
      <w:del w:id="177" w:author="AnneMarieW" w:date="2017-01-05T14:50:00Z">
        <w:r>
          <w:rPr>
            <w:rFonts w:eastAsia="Microsoft YaHei"/>
          </w:rPr>
          <w:delText>Furthermore</w:delText>
        </w:r>
      </w:del>
      <w:ins w:id="178" w:author="AnneMarieW" w:date="2017-01-05T14:50:00Z">
        <w:r>
          <w:rPr>
            <w:rFonts w:eastAsia="Microsoft YaHei"/>
          </w:rPr>
          <w:t xml:space="preserve"> In addition</w:t>
        </w:r>
      </w:ins>
      <w:r>
        <w:rPr>
          <w:rFonts w:eastAsia="Microsoft YaHei"/>
        </w:rPr>
        <w:t xml:space="preserve">, so are its variants: you can use </w:t>
      </w:r>
      <w:r>
        <w:rPr>
          <w:rStyle w:val="Literal"/>
        </w:rPr>
        <w:t>Some</w:t>
      </w:r>
      <w:r>
        <w:rPr>
          <w:rFonts w:eastAsia="Microsoft YaHei"/>
        </w:rPr>
        <w:t xml:space="preserve"> and </w:t>
      </w:r>
      <w:r>
        <w:rPr>
          <w:rStyle w:val="Literal"/>
        </w:rPr>
        <w:t>None</w:t>
      </w:r>
      <w:r>
        <w:rPr>
          <w:rFonts w:eastAsia="Microsoft YaHei"/>
        </w:rPr>
        <w:t xml:space="preserve"> directly</w:t>
      </w:r>
      <w:del w:id="179" w:author="AnneMarieW" w:date="2017-01-05T14:50:00Z">
        <w:r>
          <w:rPr>
            <w:rFonts w:eastAsia="Microsoft YaHei"/>
          </w:rPr>
          <w:delText>,</w:delText>
        </w:r>
      </w:del>
      <w:r>
        <w:rPr>
          <w:rFonts w:eastAsia="Microsoft YaHei"/>
        </w:rPr>
        <w:t xml:space="preserve"> without prefixing them with </w:t>
      </w:r>
      <w:r>
        <w:rPr>
          <w:rStyle w:val="Literal"/>
        </w:rPr>
        <w:t>Option::</w:t>
      </w:r>
      <w:r>
        <w:rPr>
          <w:rFonts w:eastAsia="Microsoft YaHei"/>
        </w:rPr>
        <w:t xml:space="preserve">. </w:t>
      </w:r>
      <w:del w:id="180" w:author="Carol Nichols" w:date="2017-01-26T21:10:00Z">
        <w:r>
          <w:rPr>
            <w:rFonts w:eastAsia="Microsoft YaHei"/>
          </w:rPr>
          <w:delText>This</w:delText>
        </w:r>
      </w:del>
      <w:ins w:id="181" w:author="Carol Nichols" w:date="2017-01-26T21:10:00Z">
        <w:r>
          <w:rPr>
            <w:rStyle w:val="Literal"/>
            <w:rFonts w:eastAsia="Microsoft YaHei"/>
          </w:rPr>
          <w:t>Option&lt;T&gt;</w:t>
        </w:r>
      </w:ins>
      <w:r>
        <w:rPr>
          <w:rStyle w:val="Literal"/>
          <w:rFonts w:eastAsia="Microsoft YaHei"/>
        </w:rPr>
        <w:commentReference w:id="31"/>
      </w:r>
      <w:r>
        <w:rPr>
          <w:rStyle w:val="Literal"/>
          <w:rFonts w:eastAsia="Microsoft YaHei"/>
        </w:rPr>
        <w:commentReference w:id="32"/>
      </w:r>
      <w:r>
        <w:rPr>
          <w:rFonts w:eastAsia="Microsoft YaHei"/>
        </w:rPr>
        <w:t xml:space="preserve"> is still just a regular enum</w:t>
      </w:r>
      <w:del w:id="182" w:author="Carol Nichols" w:date="2017-01-26T21:11:00Z">
        <w:r>
          <w:rPr>
            <w:rFonts w:eastAsia="Microsoft YaHei"/>
          </w:rPr>
          <w:delText>, however</w:delText>
        </w:r>
      </w:del>
      <w:r>
        <w:rPr>
          <w:rFonts w:eastAsia="Microsoft YaHei"/>
        </w:rPr>
        <w:t>,</w:t>
      </w:r>
      <w:ins w:id="183" w:author="Carol Nichols" w:date="2017-01-26T21:11:00Z">
        <w:r>
          <w:rPr>
            <w:rFonts w:eastAsia="Microsoft YaHei"/>
          </w:rPr>
          <w:t xml:space="preserve"> and</w:t>
        </w:r>
      </w:ins>
      <w:r>
        <w:rPr>
          <w:rFonts w:eastAsia="Microsoft YaHei"/>
        </w:rPr>
        <w:t xml:space="preserve"> </w:t>
      </w:r>
      <w:r>
        <w:rPr>
          <w:rStyle w:val="Literal"/>
        </w:rPr>
        <w:t>Some(T)</w:t>
      </w:r>
      <w:r>
        <w:rPr>
          <w:rFonts w:eastAsia="Microsoft YaHei"/>
        </w:rPr>
        <w:t xml:space="preserve"> and </w:t>
      </w:r>
      <w:r>
        <w:rPr>
          <w:rStyle w:val="Literal"/>
        </w:rPr>
        <w:t>None</w:t>
      </w:r>
      <w:r>
        <w:rPr>
          <w:rFonts w:eastAsia="Microsoft YaHei"/>
        </w:rPr>
        <w:t xml:space="preserve"> are still </w:t>
      </w:r>
      <w:del w:id="184" w:author="Carol Nichols" w:date="2017-01-26T21:11:00Z">
        <w:r>
          <w:rPr>
            <w:rFonts w:eastAsia="Microsoft YaHei"/>
          </w:rPr>
          <w:delText>values</w:delText>
        </w:r>
      </w:del>
      <w:ins w:id="185" w:author="Carol Nichols" w:date="2017-01-26T21:11:00Z">
        <w:r>
          <w:rPr>
            <w:rFonts w:eastAsia="Microsoft YaHei"/>
          </w:rPr>
          <w:t>variants</w:t>
        </w:r>
      </w:ins>
      <w:r>
        <w:rPr>
          <w:rFonts w:eastAsia="Microsoft YaHei"/>
        </w:rPr>
        <w:t xml:space="preserve"> of type </w:t>
      </w:r>
      <w:r>
        <w:rPr>
          <w:rStyle w:val="Literal"/>
        </w:rPr>
        <w:t>Option&lt;T&gt;</w:t>
      </w:r>
      <w:r>
        <w:rPr>
          <w:rFonts w:eastAsia="Microsoft YaHei"/>
        </w:rPr>
        <w:t>.</w:t>
      </w:r>
    </w:p>
    <w:p>
      <w:pPr>
        <w:pStyle w:val="Body"/>
        <w:rPr/>
      </w:pPr>
      <w:r>
        <w:rPr>
          <w:rFonts w:eastAsia="Microsoft YaHei"/>
        </w:rPr>
        <w:t xml:space="preserve">The </w:t>
      </w:r>
      <w:r>
        <w:rPr>
          <w:rStyle w:val="Literal"/>
        </w:rPr>
        <w:t>&lt;T&gt;</w:t>
      </w:r>
      <w:r>
        <w:rPr>
          <w:rFonts w:eastAsia="Microsoft YaHei"/>
        </w:rPr>
        <w:t xml:space="preserve"> syntax is a feature of Rust we haven’t talked about yet. It’s a generic type parameter, and we’ll cover generics in more detail in Chapter 10. For now, all you need to know is that </w:t>
      </w:r>
      <w:del w:id="186" w:author="AnneMarieW" w:date="2017-01-05T14:55:00Z">
        <w:r>
          <w:rPr>
            <w:rFonts w:eastAsia="Microsoft YaHei"/>
          </w:rPr>
          <w:delText>this</w:delText>
        </w:r>
      </w:del>
      <w:ins w:id="187" w:author="AnneMarieW" w:date="2017-01-05T14:55:00Z">
        <w:r>
          <w:rPr>
            <w:rStyle w:val="Literal"/>
          </w:rPr>
          <w:t>&lt;T&gt;</w:t>
        </w:r>
      </w:ins>
      <w:r>
        <w:rPr>
          <w:rFonts w:eastAsia="Microsoft YaHei"/>
        </w:rPr>
        <w:t xml:space="preserve"> means the </w:t>
      </w:r>
      <w:r>
        <w:rPr>
          <w:rStyle w:val="Literal"/>
        </w:rPr>
        <w:t>Some</w:t>
      </w:r>
      <w:r>
        <w:rPr>
          <w:rFonts w:eastAsia="Microsoft YaHei"/>
        </w:rPr>
        <w:t xml:space="preserve"> variant of the </w:t>
      </w:r>
      <w:r>
        <w:rPr>
          <w:rStyle w:val="Literal"/>
        </w:rPr>
        <w:t>Option</w:t>
      </w:r>
      <w:r>
        <w:rPr>
          <w:rFonts w:eastAsia="Microsoft YaHei"/>
        </w:rPr>
        <w:t xml:space="preserve"> enum can hold one piece of data of any type. Here are some examples of using </w:t>
      </w:r>
      <w:r>
        <w:rPr>
          <w:rStyle w:val="Literal"/>
        </w:rPr>
        <w:t>Option</w:t>
      </w:r>
      <w:r>
        <w:rPr>
          <w:rFonts w:eastAsia="Microsoft YaHei"/>
        </w:rPr>
        <w:t xml:space="preserve"> values to hold number types and string types:</w:t>
      </w:r>
    </w:p>
    <w:p>
      <w:pPr>
        <w:pStyle w:val="ProductionDirective"/>
        <w:pPrChange w:id="0" w:author="janelle" w:date="2017-01-25T12:42:00Z"/>
        <w:rPr/>
      </w:pPr>
      <w:r>
        <w:rPr>
          <w:rFonts w:eastAsia="Microsoft YaHei"/>
        </w:rPr>
        <w:t xml:space="preserve">prod: check </w:t>
      </w:r>
      <w:ins w:id="188" w:author="janelle" w:date="2017-01-25T12:42:00Z">
        <w:r>
          <w:rPr>
            <w:rFonts w:eastAsia="Microsoft YaHei"/>
          </w:rPr>
          <w:t>xref</w:t>
        </w:r>
      </w:ins>
    </w:p>
    <w:p>
      <w:pPr>
        <w:pStyle w:val="CodeA"/>
        <w:rPr/>
      </w:pPr>
      <w:r>
        <w:rPr/>
        <w:t>let some_number = Some(5);</w:t>
      </w:r>
    </w:p>
    <w:p>
      <w:pPr>
        <w:pStyle w:val="CodeB"/>
        <w:rPr/>
      </w:pPr>
      <w:r>
        <w:rPr/>
        <w:t>let some_string = Some("a string");</w:t>
      </w:r>
    </w:p>
    <w:p>
      <w:pPr>
        <w:pStyle w:val="CodeB"/>
        <w:rPr/>
      </w:pPr>
      <w:r>
        <w:rPr/>
      </w:r>
    </w:p>
    <w:p>
      <w:pPr>
        <w:pStyle w:val="CodeC"/>
        <w:rPr/>
      </w:pPr>
      <w:r>
        <w:rPr/>
        <w:t>let absent_number: Option&lt;i32&gt; = None;</w:t>
      </w:r>
    </w:p>
    <w:p>
      <w:pPr>
        <w:pStyle w:val="Body"/>
        <w:rPr/>
      </w:pPr>
      <w:r>
        <w:rPr>
          <w:rFonts w:eastAsia="Microsoft YaHei"/>
        </w:rPr>
        <w:t xml:space="preserve">If we use </w:t>
      </w:r>
      <w:r>
        <w:rPr>
          <w:rStyle w:val="Literal"/>
        </w:rPr>
        <w:t>None</w:t>
      </w:r>
      <w:r>
        <w:rPr>
          <w:rFonts w:eastAsia="Microsoft YaHei"/>
        </w:rPr>
        <w:t xml:space="preserve"> rather than </w:t>
      </w:r>
      <w:r>
        <w:rPr>
          <w:rStyle w:val="Literal"/>
        </w:rPr>
        <w:t>Some</w:t>
      </w:r>
      <w:r>
        <w:rPr>
          <w:rFonts w:eastAsia="Microsoft YaHei"/>
        </w:rPr>
        <w:t xml:space="preserve">, we need to tell Rust what type of </w:t>
      </w:r>
      <w:r>
        <w:rPr>
          <w:rStyle w:val="Literal"/>
        </w:rPr>
        <w:t>Option&lt;T&gt;</w:t>
      </w:r>
      <w:r>
        <w:rPr>
          <w:rFonts w:eastAsia="Microsoft YaHei"/>
        </w:rPr>
        <w:t xml:space="preserve"> we have.</w:t>
      </w:r>
    </w:p>
    <w:p>
      <w:pPr>
        <w:pStyle w:val="Body"/>
        <w:rPr/>
      </w:pPr>
      <w:r>
        <w:rPr>
          <w:rFonts w:eastAsia="Microsoft YaHei"/>
        </w:rPr>
        <w:t xml:space="preserve">When we have a </w:t>
      </w:r>
      <w:r>
        <w:rPr>
          <w:rStyle w:val="Literal"/>
        </w:rPr>
        <w:t>Some</w:t>
      </w:r>
      <w:r>
        <w:rPr>
          <w:rFonts w:eastAsia="Microsoft YaHei"/>
        </w:rPr>
        <w:t xml:space="preserve"> value, we know that </w:t>
      </w:r>
      <w:del w:id="189" w:author="AnneMarieW" w:date="2017-01-05T14:57:00Z">
        <w:r>
          <w:rPr>
            <w:rFonts w:eastAsia="Microsoft YaHei"/>
          </w:rPr>
          <w:delText xml:space="preserve">there is </w:delText>
        </w:r>
      </w:del>
      <w:r>
        <w:rPr>
          <w:rFonts w:eastAsia="Microsoft YaHei"/>
        </w:rPr>
        <w:t>a value</w:t>
      </w:r>
      <w:ins w:id="190" w:author="AnneMarieW" w:date="2017-01-05T14:57:00Z">
        <w:r>
          <w:rPr>
            <w:rFonts w:eastAsia="Microsoft YaHei"/>
          </w:rPr>
          <w:t xml:space="preserve"> is</w:t>
        </w:r>
      </w:ins>
      <w:r>
        <w:rPr>
          <w:rFonts w:eastAsia="Microsoft YaHei"/>
        </w:rPr>
        <w:t xml:space="preserve"> present, and the value is held within the </w:t>
      </w:r>
      <w:r>
        <w:rPr>
          <w:rStyle w:val="Literal"/>
        </w:rPr>
        <w:t>Some</w:t>
      </w:r>
      <w:r>
        <w:rPr>
          <w:rFonts w:eastAsia="Microsoft YaHei"/>
        </w:rPr>
        <w:t xml:space="preserve">. When we have a </w:t>
      </w:r>
      <w:r>
        <w:rPr>
          <w:rStyle w:val="Literal"/>
        </w:rPr>
        <w:t>None</w:t>
      </w:r>
      <w:r>
        <w:rPr>
          <w:rFonts w:eastAsia="Microsoft YaHei"/>
        </w:rPr>
        <w:t xml:space="preserve"> value, in some sense, </w:t>
      </w:r>
      <w:del w:id="191" w:author="AnneMarieW" w:date="2017-01-06T13:54:00Z">
        <w:r>
          <w:rPr>
            <w:rFonts w:eastAsia="Microsoft YaHei"/>
          </w:rPr>
          <w:delText>that</w:delText>
        </w:r>
      </w:del>
      <w:ins w:id="192" w:author="AnneMarieW" w:date="2017-01-06T13:54:00Z">
        <w:r>
          <w:rPr>
            <w:rFonts w:eastAsia="Microsoft YaHei"/>
          </w:rPr>
          <w:t>it</w:t>
        </w:r>
      </w:ins>
      <w:r>
        <w:rPr>
          <w:rFonts w:eastAsia="Microsoft YaHei"/>
        </w:rPr>
        <w:t xml:space="preserve"> means the same thing </w:t>
      </w:r>
      <w:del w:id="193" w:author="AnneMarieW" w:date="2017-01-05T14:58:00Z">
        <w:r>
          <w:rPr>
            <w:rFonts w:eastAsia="Microsoft YaHei"/>
          </w:rPr>
          <w:delText xml:space="preserve">that </w:delText>
        </w:r>
      </w:del>
      <w:ins w:id="194" w:author="AnneMarieW" w:date="2017-01-05T14:58:00Z">
        <w:r>
          <w:rPr>
            <w:rFonts w:eastAsia="Microsoft YaHei"/>
          </w:rPr>
          <w:t xml:space="preserve">as </w:t>
        </w:r>
      </w:ins>
      <w:r>
        <w:rPr>
          <w:rFonts w:eastAsia="Microsoft YaHei"/>
        </w:rPr>
        <w:t>null</w:t>
      </w:r>
      <w:del w:id="195" w:author="AnneMarieW" w:date="2017-01-05T14:58:00Z">
        <w:r>
          <w:rPr>
            <w:rFonts w:eastAsia="Microsoft YaHei"/>
          </w:rPr>
          <w:delText xml:space="preserve"> does</w:delText>
        </w:r>
      </w:del>
      <w:r>
        <w:rPr>
          <w:rFonts w:eastAsia="Microsoft YaHei"/>
        </w:rPr>
        <w:t>: we do</w:t>
      </w:r>
      <w:del w:id="196" w:author="AnneMarieW" w:date="2017-01-05T14:58:00Z">
        <w:r>
          <w:rPr>
            <w:rFonts w:eastAsia="Microsoft YaHei"/>
          </w:rPr>
          <w:delText xml:space="preserve"> </w:delText>
        </w:r>
      </w:del>
      <w:r>
        <w:rPr>
          <w:rFonts w:eastAsia="Microsoft YaHei"/>
        </w:rPr>
        <w:t>n</w:t>
      </w:r>
      <w:del w:id="197" w:author="AnneMarieW" w:date="2017-01-05T14:58:00Z">
        <w:r>
          <w:rPr>
            <w:rFonts w:eastAsia="Microsoft YaHei"/>
          </w:rPr>
          <w:delText>o</w:delText>
        </w:r>
      </w:del>
      <w:ins w:id="198" w:author="AnneMarieW" w:date="2017-01-05T14:58:00Z">
        <w:r>
          <w:rPr>
            <w:rFonts w:eastAsia="Microsoft YaHei"/>
          </w:rPr>
          <w:t>’</w:t>
        </w:r>
      </w:ins>
      <w:r>
        <w:rPr>
          <w:rFonts w:eastAsia="Microsoft YaHei"/>
        </w:rPr>
        <w:t xml:space="preserve">t have a valid value. So why is </w:t>
      </w:r>
      <w:ins w:id="199" w:author="Carol Nichols" w:date="2017-01-26T21:14:00Z">
        <w:r>
          <w:rPr>
            <w:rFonts w:eastAsia="Microsoft YaHei"/>
          </w:rPr>
          <w:t xml:space="preserve">having </w:t>
        </w:r>
      </w:ins>
      <w:ins w:id="200" w:author="Carol Nichols" w:date="2017-01-26T21:14:00Z">
        <w:r>
          <w:rPr>
            <w:rStyle w:val="Literal"/>
            <w:rFonts w:eastAsia="Microsoft YaHei"/>
          </w:rPr>
          <w:t>Option&lt;T&gt;</w:t>
        </w:r>
      </w:ins>
      <w:del w:id="201" w:author="Carol Nichols" w:date="2017-01-26T21:14:00Z">
        <w:r>
          <w:rPr>
            <w:rStyle w:val="Literal"/>
            <w:rFonts w:eastAsia="Microsoft YaHei"/>
          </w:rPr>
          <w:delText>this</w:delText>
        </w:r>
      </w:del>
      <w:r>
        <w:rPr>
          <w:rStyle w:val="Literal"/>
          <w:rFonts w:eastAsia="Microsoft YaHei"/>
        </w:rPr>
        <w:commentReference w:id="33"/>
      </w:r>
      <w:r>
        <w:rPr>
          <w:rStyle w:val="Literal"/>
          <w:rFonts w:eastAsia="Microsoft YaHei"/>
        </w:rPr>
        <w:commentReference w:id="34"/>
      </w:r>
      <w:r>
        <w:rPr>
          <w:rFonts w:eastAsia="Microsoft YaHei"/>
        </w:rPr>
        <w:t xml:space="preserve"> any better than</w:t>
      </w:r>
      <w:ins w:id="202" w:author="Carol Nichols" w:date="2017-01-26T21:14:00Z">
        <w:r>
          <w:rPr>
            <w:rFonts w:eastAsia="Microsoft YaHei"/>
          </w:rPr>
          <w:t xml:space="preserve"> having</w:t>
        </w:r>
      </w:ins>
      <w:r>
        <w:rPr>
          <w:rFonts w:eastAsia="Microsoft YaHei"/>
        </w:rPr>
        <w:t xml:space="preserve"> null?</w:t>
      </w:r>
    </w:p>
    <w:p>
      <w:pPr>
        <w:pStyle w:val="Body"/>
        <w:rPr/>
      </w:pPr>
      <w:r>
        <w:rPr>
          <w:rFonts w:eastAsia="Microsoft YaHei"/>
        </w:rPr>
        <w:t xml:space="preserve">In short, because </w:t>
      </w:r>
      <w:r>
        <w:rPr>
          <w:rStyle w:val="Literal"/>
        </w:rPr>
        <w:t>Option&lt;T&gt;</w:t>
      </w:r>
      <w:r>
        <w:rPr>
          <w:rFonts w:eastAsia="Microsoft YaHei"/>
        </w:rPr>
        <w:t xml:space="preserve"> and </w:t>
      </w:r>
      <w:r>
        <w:rPr>
          <w:rStyle w:val="Literal"/>
        </w:rPr>
        <w:t>T</w:t>
      </w:r>
      <w:r>
        <w:rPr>
          <w:rFonts w:eastAsia="Microsoft YaHei"/>
        </w:rPr>
        <w:t xml:space="preserve"> (where </w:t>
      </w:r>
      <w:r>
        <w:rPr>
          <w:rStyle w:val="Literal"/>
        </w:rPr>
        <w:t>T</w:t>
      </w:r>
      <w:r>
        <w:rPr>
          <w:rFonts w:eastAsia="Microsoft YaHei"/>
        </w:rPr>
        <w:t xml:space="preserve"> can be any type) are different types</w:t>
      </w:r>
      <w:del w:id="203" w:author="AnneMarieW" w:date="2017-01-05T15:00:00Z">
        <w:r>
          <w:rPr>
            <w:rFonts w:eastAsia="Microsoft YaHei"/>
          </w:rPr>
          <w:delText xml:space="preserve"> from each other</w:delText>
        </w:r>
      </w:del>
      <w:r>
        <w:rPr>
          <w:rFonts w:eastAsia="Microsoft YaHei"/>
        </w:rPr>
        <w:t xml:space="preserve">, </w:t>
      </w:r>
      <w:del w:id="204" w:author="AnneMarieW" w:date="2017-01-05T15:00:00Z">
        <w:r>
          <w:rPr>
            <w:rFonts w:eastAsia="Microsoft YaHei"/>
          </w:rPr>
          <w:delText xml:space="preserve">so </w:delText>
        </w:r>
      </w:del>
      <w:r>
        <w:rPr>
          <w:rFonts w:eastAsia="Microsoft YaHei"/>
        </w:rPr>
        <w:t xml:space="preserve">the compiler won’t let us use an </w:t>
      </w:r>
      <w:r>
        <w:rPr>
          <w:rStyle w:val="Literal"/>
        </w:rPr>
        <w:t>Option</w:t>
      </w:r>
      <w:ins w:id="205" w:author="Carol Nichols" w:date="2017-01-26T21:15:00Z">
        <w:r>
          <w:rPr>
            <w:rStyle w:val="Literal"/>
          </w:rPr>
          <w:t>&lt;T&gt;</w:t>
        </w:r>
      </w:ins>
      <w:r>
        <w:rPr>
          <w:rFonts w:eastAsia="Microsoft YaHei"/>
        </w:rPr>
        <w:t xml:space="preserve"> value as if it was definitely a valid value. For example, this code won’t compile because it’s trying to compare an </w:t>
      </w:r>
      <w:r>
        <w:rPr>
          <w:rStyle w:val="Literal"/>
        </w:rPr>
        <w:t>Option&lt;i8&gt;</w:t>
      </w:r>
      <w:r>
        <w:rPr>
          <w:rFonts w:eastAsia="Microsoft YaHei"/>
        </w:rPr>
        <w:t xml:space="preserve"> to an </w:t>
      </w:r>
      <w:r>
        <w:rPr>
          <w:rStyle w:val="Literal"/>
        </w:rPr>
        <w:t>i8</w:t>
      </w:r>
      <w:r>
        <w:rPr>
          <w:rFonts w:eastAsia="Microsoft YaHei"/>
        </w:rPr>
        <w:t>:</w:t>
      </w:r>
    </w:p>
    <w:p>
      <w:pPr>
        <w:pStyle w:val="CodeA"/>
        <w:rPr/>
      </w:pPr>
      <w:r>
        <w:rPr/>
        <w:t>let x: i8 = 5;</w:t>
      </w:r>
    </w:p>
    <w:p>
      <w:pPr>
        <w:pStyle w:val="CodeB"/>
        <w:rPr/>
      </w:pPr>
      <w:r>
        <w:rPr/>
        <w:t>let y: Option&lt;i8&gt; = Some(5);</w:t>
      </w:r>
    </w:p>
    <w:p>
      <w:pPr>
        <w:pStyle w:val="CodeB"/>
        <w:rPr/>
      </w:pPr>
      <w:r>
        <w:rPr/>
      </w:r>
    </w:p>
    <w:p>
      <w:pPr>
        <w:pStyle w:val="CodeC"/>
        <w:rPr/>
      </w:pPr>
      <w:r>
        <w:rPr/>
        <w:t>let sum = x + y;</w:t>
      </w:r>
    </w:p>
    <w:p>
      <w:pPr>
        <w:pStyle w:val="Body"/>
        <w:rPr/>
      </w:pPr>
      <w:r>
        <w:rPr>
          <w:rFonts w:eastAsia="Microsoft YaHei"/>
        </w:rPr>
        <w:t>If we run this code, we get an error message like this:</w:t>
      </w:r>
    </w:p>
    <w:p>
      <w:pPr>
        <w:pStyle w:val="CodeA"/>
        <w:rPr/>
      </w:pPr>
      <w:r>
        <w:rPr/>
        <w:t>error[E0277]: the trait bound `i8: std::ops::Add&lt;std::option::Option&lt;i8&gt;&gt;` is not satisfied</w:t>
      </w:r>
    </w:p>
    <w:p>
      <w:pPr>
        <w:pStyle w:val="CodeB"/>
        <w:rPr/>
      </w:pPr>
      <w:r>
        <w:rPr/>
        <w:t xml:space="preserve"> </w:t>
      </w:r>
      <w:r>
        <w:rPr/>
        <w:t>--&gt;</w:t>
      </w:r>
    </w:p>
    <w:p>
      <w:pPr>
        <w:pStyle w:val="CodeB"/>
        <w:rPr/>
      </w:pPr>
      <w:r>
        <w:rPr/>
        <w:t xml:space="preserve">  </w:t>
      </w:r>
      <w:r>
        <w:rPr/>
        <w:t>|</w:t>
      </w:r>
    </w:p>
    <w:p>
      <w:pPr>
        <w:pStyle w:val="CodeB"/>
        <w:rPr/>
      </w:pPr>
      <w:r>
        <w:rPr/>
        <w:t>7 | let sum = x + y;</w:t>
      </w:r>
    </w:p>
    <w:p>
      <w:pPr>
        <w:pStyle w:val="CodeB"/>
        <w:rPr/>
      </w:pPr>
      <w:r>
        <w:rPr/>
        <w:t xml:space="preserve">  </w:t>
      </w:r>
      <w:r>
        <w:rPr/>
        <w:t>|           ^^^^^</w:t>
      </w:r>
    </w:p>
    <w:p>
      <w:pPr>
        <w:pStyle w:val="CodeC"/>
        <w:rPr/>
      </w:pPr>
      <w:r>
        <w:rPr/>
        <w:t xml:space="preserve">  </w:t>
      </w:r>
      <w:r>
        <w:rPr/>
        <w:t>|</w:t>
      </w:r>
    </w:p>
    <w:p>
      <w:pPr>
        <w:pStyle w:val="Body"/>
        <w:rPr/>
      </w:pPr>
      <w:r>
        <w:rPr>
          <w:rFonts w:eastAsia="Microsoft YaHei"/>
        </w:rPr>
        <w:t xml:space="preserve">Intense! </w:t>
      </w:r>
      <w:ins w:id="206" w:author="AnneMarieW" w:date="2017-01-05T15:01:00Z">
        <w:r>
          <w:rPr>
            <w:rFonts w:eastAsia="Microsoft YaHei"/>
          </w:rPr>
          <w:t xml:space="preserve">In effect, </w:t>
        </w:r>
      </w:ins>
      <w:del w:id="207" w:author="AnneMarieW" w:date="2017-01-05T15:01:00Z">
        <w:r>
          <w:rPr>
            <w:rFonts w:eastAsia="Microsoft YaHei"/>
          </w:rPr>
          <w:delText xml:space="preserve">What </w:delText>
        </w:r>
      </w:del>
      <w:r>
        <w:rPr>
          <w:rFonts w:eastAsia="Microsoft YaHei"/>
        </w:rPr>
        <w:t xml:space="preserve">this error message </w:t>
      </w:r>
      <w:del w:id="208" w:author="AnneMarieW" w:date="2017-01-05T15:02:00Z">
        <w:r>
          <w:rPr>
            <w:rFonts w:eastAsia="Microsoft YaHei"/>
          </w:rPr>
          <w:delText xml:space="preserve">is trying to say is </w:delText>
        </w:r>
      </w:del>
      <w:ins w:id="209" w:author="AnneMarieW" w:date="2017-01-05T15:02:00Z">
        <w:r>
          <w:rPr>
            <w:rFonts w:eastAsia="Microsoft YaHei"/>
          </w:rPr>
          <w:t xml:space="preserve">means </w:t>
        </w:r>
      </w:ins>
      <w:r>
        <w:rPr>
          <w:rFonts w:eastAsia="Microsoft YaHei"/>
        </w:rPr>
        <w:t>that Rust does</w:t>
      </w:r>
      <w:del w:id="210" w:author="AnneMarieW" w:date="2017-01-05T15:02:00Z">
        <w:r>
          <w:rPr>
            <w:rFonts w:eastAsia="Microsoft YaHei"/>
          </w:rPr>
          <w:delText xml:space="preserve"> </w:delText>
        </w:r>
      </w:del>
      <w:r>
        <w:rPr>
          <w:rFonts w:eastAsia="Microsoft YaHei"/>
        </w:rPr>
        <w:t>n</w:t>
      </w:r>
      <w:ins w:id="211" w:author="AnneMarieW" w:date="2017-01-05T15:02:00Z">
        <w:r>
          <w:rPr>
            <w:rFonts w:eastAsia="Microsoft YaHei"/>
          </w:rPr>
          <w:t>’</w:t>
        </w:r>
      </w:ins>
      <w:del w:id="212" w:author="AnneMarieW" w:date="2017-01-05T15:02:00Z">
        <w:r>
          <w:rPr>
            <w:rFonts w:eastAsia="Microsoft YaHei"/>
          </w:rPr>
          <w:delText>o</w:delText>
        </w:r>
      </w:del>
      <w:r>
        <w:rPr>
          <w:rFonts w:eastAsia="Microsoft YaHei"/>
        </w:rPr>
        <w:t xml:space="preserve">t understand how to add an </w:t>
      </w:r>
      <w:r>
        <w:rPr>
          <w:rStyle w:val="Literal"/>
        </w:rPr>
        <w:t>Option&lt;i8&gt;</w:t>
      </w:r>
      <w:r>
        <w:rPr>
          <w:rFonts w:eastAsia="Microsoft YaHei"/>
        </w:rPr>
        <w:t xml:space="preserve"> and an </w:t>
      </w:r>
      <w:r>
        <w:rPr>
          <w:rStyle w:val="Literal"/>
        </w:rPr>
        <w:t>i8</w:t>
      </w:r>
      <w:r>
        <w:rPr>
          <w:rFonts w:eastAsia="Microsoft YaHei"/>
        </w:rPr>
        <w:t xml:space="preserve">, </w:t>
      </w:r>
      <w:del w:id="213" w:author="AnneMarieW" w:date="2017-01-05T15:01:00Z">
        <w:r>
          <w:rPr>
            <w:rFonts w:eastAsia="Microsoft YaHei"/>
          </w:rPr>
          <w:delText>sinc</w:delText>
        </w:r>
      </w:del>
      <w:ins w:id="214" w:author="AnneMarieW" w:date="2017-01-05T15:01:00Z">
        <w:r>
          <w:rPr>
            <w:rFonts w:eastAsia="Microsoft YaHei"/>
          </w:rPr>
          <w:t>becaus</w:t>
        </w:r>
      </w:ins>
      <w:r>
        <w:rPr>
          <w:rFonts w:eastAsia="Microsoft YaHei"/>
        </w:rPr>
        <w:t xml:space="preserve">e they’re different types. When we have a value of a type like </w:t>
      </w:r>
      <w:r>
        <w:rPr>
          <w:rStyle w:val="Literal"/>
        </w:rPr>
        <w:t>i8</w:t>
      </w:r>
      <w:r>
        <w:rPr>
          <w:rFonts w:eastAsia="Microsoft YaHei"/>
        </w:rPr>
        <w:t xml:space="preserve"> in Rust, the compiler will ensure that we always have a valid value. We can proceed confidently without having to check for null before using that value. Only when we have an </w:t>
      </w:r>
      <w:r>
        <w:rPr>
          <w:rStyle w:val="Literal"/>
        </w:rPr>
        <w:t>Option&lt;i8&gt;</w:t>
      </w:r>
      <w:r>
        <w:rPr>
          <w:rFonts w:eastAsia="Microsoft YaHei"/>
        </w:rPr>
        <w:t xml:space="preserve"> (or whatever type of value we’re working with) do we have to worry about possibly not having a value, and the compiler will make sure we handle that case before using the value.</w:t>
      </w:r>
    </w:p>
    <w:p>
      <w:pPr>
        <w:pStyle w:val="Body"/>
        <w:rPr/>
      </w:pPr>
      <w:r>
        <w:rPr>
          <w:rFonts w:eastAsia="Microsoft YaHei"/>
        </w:rPr>
        <w:t xml:space="preserve">In other words, you have to convert an </w:t>
      </w:r>
      <w:r>
        <w:rPr>
          <w:rStyle w:val="Literal"/>
        </w:rPr>
        <w:t>Option&lt;T&gt;</w:t>
      </w:r>
      <w:r>
        <w:rPr>
          <w:rFonts w:eastAsia="Microsoft YaHei"/>
        </w:rPr>
        <w:t xml:space="preserve"> to a </w:t>
      </w:r>
      <w:r>
        <w:rPr>
          <w:rStyle w:val="Literal"/>
        </w:rPr>
        <w:t>T</w:t>
      </w:r>
      <w:r>
        <w:rPr>
          <w:rFonts w:eastAsia="Microsoft YaHei"/>
        </w:rPr>
        <w:t xml:space="preserve"> before you can </w:t>
      </w:r>
      <w:del w:id="215" w:author="Carol Nichols" w:date="2017-01-26T21:17:00Z">
        <w:r>
          <w:rPr>
            <w:rFonts w:eastAsia="Microsoft YaHei"/>
          </w:rPr>
          <w:delText>do</w:delText>
        </w:r>
      </w:del>
      <w:ins w:id="216" w:author="Carol Nichols" w:date="2017-01-26T21:17:00Z">
        <w:r>
          <w:rPr>
            <w:rFonts w:eastAsia="Microsoft YaHei"/>
          </w:rPr>
          <w:t>perform</w:t>
        </w:r>
      </w:ins>
      <w:r>
        <w:rPr>
          <w:rFonts w:eastAsia="Microsoft YaHei"/>
        </w:rPr>
        <w:t xml:space="preserve"> </w:t>
      </w:r>
      <w:commentRangeStart w:id="35"/>
      <w:r>
        <w:rPr>
          <w:rStyle w:val="Literal"/>
        </w:rPr>
        <w:t>T</w:t>
      </w:r>
      <w:r>
        <w:rPr>
          <w:rFonts w:eastAsia="Microsoft YaHei"/>
        </w:rPr>
        <w:t xml:space="preserve"> </w:t>
      </w:r>
      <w:del w:id="217" w:author="Carol Nichols" w:date="2017-01-26T21:17:00Z">
        <w:r>
          <w:rPr>
            <w:rFonts w:eastAsia="Microsoft YaHei"/>
          </w:rPr>
          <w:delText>stuff</w:delText>
        </w:r>
      </w:del>
      <w:ins w:id="218" w:author="Carol Nichols" w:date="2017-01-26T21:17:00Z">
        <w:r>
          <w:rPr>
            <w:rFonts w:eastAsia="Microsoft YaHei"/>
          </w:rPr>
          <w:t>operations</w:t>
        </w:r>
      </w:ins>
      <w:r>
        <w:rPr>
          <w:rFonts w:eastAsia="Microsoft YaHei"/>
        </w:rPr>
        <w:t xml:space="preserve"> </w:t>
      </w:r>
      <w:r>
        <w:rPr>
          <w:rFonts w:eastAsia="Microsoft YaHei"/>
        </w:rPr>
      </w:r>
      <w:commentRangeEnd w:id="35"/>
      <w:r>
        <w:commentReference w:id="35"/>
      </w:r>
      <w:r>
        <w:rPr>
          <w:rFonts w:eastAsia="Microsoft YaHei"/>
        </w:rPr>
        <w:commentReference w:id="36"/>
      </w:r>
      <w:r>
        <w:rPr>
          <w:rFonts w:eastAsia="Microsoft YaHei"/>
        </w:rPr>
        <w:t xml:space="preserve">with it. </w:t>
      </w:r>
      <w:ins w:id="219" w:author="AnneMarieW" w:date="2017-01-05T15:03:00Z">
        <w:r>
          <w:rPr>
            <w:rFonts w:eastAsia="Microsoft YaHei"/>
          </w:rPr>
          <w:t xml:space="preserve">Generally, </w:t>
        </w:r>
      </w:ins>
      <w:del w:id="220" w:author="AnneMarieW" w:date="2017-01-05T15:03:00Z">
        <w:r>
          <w:rPr>
            <w:rFonts w:eastAsia="Microsoft YaHei"/>
          </w:rPr>
          <w:delText>T</w:delText>
        </w:r>
      </w:del>
      <w:ins w:id="221" w:author="AnneMarieW" w:date="2017-01-05T15:03:00Z">
        <w:r>
          <w:rPr>
            <w:rFonts w:eastAsia="Microsoft YaHei"/>
          </w:rPr>
          <w:t>t</w:t>
        </w:r>
      </w:ins>
      <w:r>
        <w:rPr>
          <w:rFonts w:eastAsia="Microsoft YaHei"/>
        </w:rPr>
        <w:t>his helps catch one of the most common issues with null</w:t>
      </w:r>
      <w:del w:id="222" w:author="AnneMarieW" w:date="2017-01-05T15:03:00Z">
        <w:r>
          <w:rPr>
            <w:rFonts w:eastAsia="Microsoft YaHei"/>
          </w:rPr>
          <w:delText>, generally</w:delText>
        </w:r>
      </w:del>
      <w:r>
        <w:rPr>
          <w:rFonts w:eastAsia="Microsoft YaHei"/>
        </w:rPr>
        <w:t xml:space="preserve">: assuming that something isn’t null when it actually is. </w:t>
      </w:r>
    </w:p>
    <w:p>
      <w:pPr>
        <w:pStyle w:val="Body"/>
        <w:rPr/>
      </w:pPr>
      <w:del w:id="223" w:author="Carol Nichols" w:date="2017-01-26T21:18:00Z">
        <w:r>
          <w:rPr>
            <w:rFonts w:eastAsia="Microsoft YaHei"/>
          </w:rPr>
          <w:delText>This</w:delText>
        </w:r>
      </w:del>
      <w:ins w:id="224" w:author="Carol Nichols" w:date="2017-01-26T21:18:00Z">
        <w:r>
          <w:rPr>
            <w:rFonts w:eastAsia="Microsoft YaHei"/>
          </w:rPr>
          <w:t>Not having to worry about missing a</w:t>
        </w:r>
      </w:ins>
      <w:ins w:id="225" w:author="Carol Nichols" w:date="2017-01-26T21:19:00Z">
        <w:r>
          <w:rPr>
            <w:rFonts w:eastAsia="Microsoft YaHei"/>
          </w:rPr>
          <w:t>n assumption of having a not-null value</w:t>
        </w:r>
      </w:ins>
      <w:ins w:id="226" w:author="Carol Nichols" w:date="2017-01-26T21:20:00Z">
        <w:r>
          <w:rPr>
            <w:rFonts w:eastAsia="Microsoft YaHei"/>
          </w:rPr>
          <w:t xml:space="preserve"> helps you to be more confident in your code</w:t>
        </w:r>
      </w:ins>
      <w:del w:id="227" w:author="Carol Nichols" w:date="2017-01-26T21:20:00Z">
        <w:r>
          <w:rPr>
            <w:rFonts w:eastAsia="Microsoft YaHei"/>
          </w:rPr>
          <w:delText xml:space="preserve"> is pretty powerful</w:delText>
        </w:r>
      </w:del>
      <w:r>
        <w:rPr>
          <w:rFonts w:eastAsia="Microsoft YaHei"/>
        </w:rPr>
        <w:commentReference w:id="37"/>
      </w:r>
      <w:del w:id="228" w:author="Carol Nichols" w:date="2017-01-26T21:20:00Z">
        <w:r>
          <w:rPr>
            <w:rFonts w:eastAsia="Microsoft YaHei"/>
          </w:rPr>
          <w:delText>:</w:delText>
        </w:r>
      </w:del>
      <w:r>
        <w:rPr>
          <w:rFonts w:eastAsia="Microsoft YaHei"/>
        </w:rPr>
        <w:commentReference w:id="38"/>
      </w:r>
      <w:r>
        <w:rPr>
          <w:rFonts w:eastAsia="Microsoft YaHei"/>
        </w:rPr>
        <w:commentReference w:id="39"/>
      </w:r>
      <w:ins w:id="229" w:author="Carol Nichols" w:date="2017-01-26T21:20:00Z">
        <w:r>
          <w:rPr>
            <w:rFonts w:eastAsia="Microsoft YaHei"/>
          </w:rPr>
          <w:t>.</w:t>
        </w:r>
      </w:ins>
      <w:r>
        <w:rPr>
          <w:rFonts w:eastAsia="Microsoft YaHei"/>
        </w:rPr>
        <w:t xml:space="preserve"> </w:t>
      </w:r>
      <w:del w:id="230" w:author="Carol Nichols" w:date="2017-01-26T21:20:00Z">
        <w:r>
          <w:rPr>
            <w:rFonts w:eastAsia="Microsoft YaHei"/>
          </w:rPr>
          <w:delText>i</w:delText>
        </w:r>
      </w:del>
      <w:ins w:id="231" w:author="Carol Nichols" w:date="2017-01-26T21:20:00Z">
        <w:r>
          <w:rPr>
            <w:rFonts w:eastAsia="Microsoft YaHei"/>
          </w:rPr>
          <w:t>I</w:t>
        </w:r>
      </w:ins>
      <w:r>
        <w:rPr>
          <w:rFonts w:eastAsia="Microsoft YaHei"/>
        </w:rPr>
        <w:t xml:space="preserve">n order to have a value that can possibly be null, you </w:t>
      </w:r>
      <w:del w:id="232" w:author="AnneMarieW" w:date="2017-01-05T15:06:00Z">
        <w:r>
          <w:rPr>
            <w:rFonts w:eastAsia="Microsoft YaHei"/>
          </w:rPr>
          <w:delText xml:space="preserve">have to </w:delText>
        </w:r>
      </w:del>
      <w:ins w:id="233" w:author="AnneMarieW" w:date="2017-01-05T15:06:00Z">
        <w:r>
          <w:rPr>
            <w:rFonts w:eastAsia="Microsoft YaHei"/>
          </w:rPr>
          <w:t xml:space="preserve">must </w:t>
        </w:r>
      </w:ins>
      <w:r>
        <w:rPr>
          <w:rFonts w:eastAsia="Microsoft YaHei"/>
        </w:rPr>
        <w:t xml:space="preserve">explicitly opt in by making the type of that value </w:t>
      </w:r>
      <w:r>
        <w:rPr>
          <w:rStyle w:val="Literal"/>
        </w:rPr>
        <w:t>Option&lt;T&gt;</w:t>
      </w:r>
      <w:r>
        <w:rPr>
          <w:rFonts w:eastAsia="Microsoft YaHei"/>
        </w:rPr>
        <w:t xml:space="preserve">. Then, when you use that value, you are required to explicitly handle the case when the value is null. Everywhere that a value has a type that isn’t an </w:t>
      </w:r>
      <w:r>
        <w:rPr>
          <w:rStyle w:val="Literal"/>
        </w:rPr>
        <w:t>Option&lt;T&gt;</w:t>
      </w:r>
      <w:r>
        <w:rPr>
          <w:rFonts w:eastAsia="Microsoft YaHei"/>
        </w:rPr>
        <w:t xml:space="preserve">, you </w:t>
      </w:r>
      <w:r>
        <w:rPr>
          <w:rStyle w:val="EmphasisItalic"/>
          <w:rFonts w:eastAsia="Microsoft YaHei"/>
          <w:rPrChange w:id="0" w:author="Carol Nichols" w:date="2017-01-26T21:20:00Z"/>
        </w:rPr>
        <w:t>can</w:t>
      </w:r>
      <w:r>
        <w:rPr>
          <w:rFonts w:eastAsia="Microsoft YaHei"/>
        </w:rPr>
        <w:t xml:space="preserve"> safely assume that the value isn’t null. This was a deliberate design decision for Rust to limit null’s pervasiveness and increase the safety of Rust code.</w:t>
      </w:r>
    </w:p>
    <w:p>
      <w:pPr>
        <w:pStyle w:val="Body"/>
        <w:rPr/>
      </w:pPr>
      <w:r>
        <w:rPr>
          <w:rFonts w:eastAsia="Microsoft YaHei"/>
        </w:rPr>
        <w:t xml:space="preserve">So, how do you get the </w:t>
      </w:r>
      <w:r>
        <w:rPr>
          <w:rStyle w:val="Literal"/>
        </w:rPr>
        <w:t>T</w:t>
      </w:r>
      <w:r>
        <w:rPr>
          <w:rFonts w:eastAsia="Microsoft YaHei"/>
        </w:rPr>
        <w:t xml:space="preserve"> value out of a </w:t>
      </w:r>
      <w:r>
        <w:rPr>
          <w:rStyle w:val="Literal"/>
        </w:rPr>
        <w:t>Some</w:t>
      </w:r>
      <w:r>
        <w:rPr>
          <w:rFonts w:eastAsia="Microsoft YaHei"/>
        </w:rPr>
        <w:t xml:space="preserve"> variant when you have a value of type </w:t>
      </w:r>
      <w:r>
        <w:rPr>
          <w:rStyle w:val="Literal"/>
        </w:rPr>
        <w:t>Option&lt;T&gt;</w:t>
      </w:r>
      <w:r>
        <w:rPr>
          <w:rFonts w:eastAsia="Microsoft YaHei"/>
        </w:rPr>
        <w:t xml:space="preserve"> so</w:t>
      </w:r>
      <w:del w:id="235" w:author="AnneMarieW" w:date="2017-01-05T15:07:00Z">
        <w:r>
          <w:rPr>
            <w:rFonts w:eastAsia="Microsoft YaHei"/>
          </w:rPr>
          <w:delText xml:space="preserve"> that</w:delText>
        </w:r>
      </w:del>
      <w:r>
        <w:rPr>
          <w:rFonts w:eastAsia="Microsoft YaHei"/>
        </w:rPr>
        <w:t xml:space="preserve"> you can use that value? The </w:t>
      </w:r>
      <w:r>
        <w:rPr>
          <w:rStyle w:val="Literal"/>
        </w:rPr>
        <w:t>Option&lt;T&gt;</w:t>
      </w:r>
      <w:r>
        <w:rPr>
          <w:rFonts w:eastAsia="Microsoft YaHei"/>
        </w:rPr>
        <w:t xml:space="preserve"> enum has a large number of methods </w:t>
      </w:r>
      <w:ins w:id="236" w:author="AnneMarieW" w:date="2017-01-05T15:08:00Z">
        <w:r>
          <w:rPr>
            <w:rFonts w:eastAsia="Microsoft YaHei"/>
          </w:rPr>
          <w:t xml:space="preserve">that are </w:t>
        </w:r>
      </w:ins>
      <w:r>
        <w:rPr>
          <w:rFonts w:eastAsia="Microsoft YaHei"/>
        </w:rPr>
        <w:t>useful in a variety of situations</w:t>
      </w:r>
      <w:ins w:id="237" w:author="AnneMarieW" w:date="2017-01-05T15:11:00Z">
        <w:r>
          <w:rPr>
            <w:rFonts w:eastAsia="Microsoft YaHei"/>
          </w:rPr>
          <w:t>;</w:t>
        </w:r>
      </w:ins>
      <w:del w:id="238" w:author="AnneMarieW" w:date="2017-01-05T15:11:00Z">
        <w:r>
          <w:rPr>
            <w:rFonts w:eastAsia="Microsoft YaHei"/>
          </w:rPr>
          <w:delText xml:space="preserve"> that</w:delText>
        </w:r>
      </w:del>
      <w:r>
        <w:rPr>
          <w:rFonts w:eastAsia="Microsoft YaHei"/>
        </w:rPr>
        <w:t xml:space="preserve"> you can check </w:t>
      </w:r>
      <w:ins w:id="239" w:author="AnneMarieW" w:date="2017-01-05T15:11:00Z">
        <w:r>
          <w:rPr>
            <w:rFonts w:eastAsia="Microsoft YaHei"/>
          </w:rPr>
          <w:t xml:space="preserve">them </w:t>
        </w:r>
      </w:ins>
      <w:r>
        <w:rPr>
          <w:rFonts w:eastAsia="Microsoft YaHei"/>
        </w:rPr>
        <w:t>out in its documentation</w:t>
      </w:r>
      <w:del w:id="240" w:author="AnneMarieW" w:date="2017-01-05T15:11:00Z">
        <w:r>
          <w:rPr>
            <w:rFonts w:eastAsia="Microsoft YaHei"/>
          </w:rPr>
          <w:delText>,</w:delText>
        </w:r>
      </w:del>
      <w:ins w:id="241" w:author="AnneMarieW" w:date="2017-01-05T15:11:00Z">
        <w:r>
          <w:rPr>
            <w:rFonts w:eastAsia="Microsoft YaHei"/>
          </w:rPr>
          <w:t xml:space="preserve">. </w:t>
        </w:r>
      </w:ins>
      <w:del w:id="242" w:author="AnneMarieW" w:date="2017-01-05T15:11:00Z">
        <w:r>
          <w:rPr>
            <w:rFonts w:eastAsia="Microsoft YaHei"/>
          </w:rPr>
          <w:delText xml:space="preserve"> and b</w:delText>
        </w:r>
      </w:del>
      <w:ins w:id="243" w:author="AnneMarieW" w:date="2017-01-05T15:11:00Z">
        <w:r>
          <w:rPr>
            <w:rFonts w:eastAsia="Microsoft YaHei"/>
          </w:rPr>
          <w:t>B</w:t>
        </w:r>
      </w:ins>
      <w:r>
        <w:rPr>
          <w:rFonts w:eastAsia="Microsoft YaHei"/>
        </w:rPr>
        <w:t xml:space="preserve">ecoming familiar with </w:t>
      </w:r>
      <w:del w:id="244" w:author="Carol Nichols" w:date="2017-01-26T21:21:00Z">
        <w:r>
          <w:rPr>
            <w:rFonts w:eastAsia="Microsoft YaHei"/>
          </w:rPr>
          <w:delText>them</w:delText>
        </w:r>
      </w:del>
      <w:ins w:id="245" w:author="Carol Nichols" w:date="2017-01-26T21:21:00Z">
        <w:r>
          <w:rPr>
            <w:rFonts w:eastAsia="Microsoft YaHei"/>
          </w:rPr>
          <w:t>the methods</w:t>
        </w:r>
      </w:ins>
      <w:r>
        <w:rPr>
          <w:rFonts w:eastAsia="Microsoft YaHei"/>
        </w:rPr>
        <w:t xml:space="preserve"> </w:t>
      </w:r>
      <w:ins w:id="246" w:author="Carol Nichols" w:date="2017-01-26T21:22:00Z">
        <w:r>
          <w:rPr>
            <w:rFonts w:eastAsia="Microsoft YaHei"/>
          </w:rPr>
          <w:t xml:space="preserve">on </w:t>
        </w:r>
      </w:ins>
      <w:ins w:id="247" w:author="Carol Nichols" w:date="2017-01-26T21:22:00Z">
        <w:r>
          <w:rPr>
            <w:rStyle w:val="Literal"/>
            <w:rFonts w:eastAsia="Microsoft YaHei"/>
          </w:rPr>
          <w:t>Option&lt;T&gt;</w:t>
        </w:r>
      </w:ins>
      <w:ins w:id="248" w:author="Carol Nichols" w:date="2017-01-26T21:22:00Z">
        <w:r>
          <w:rPr>
            <w:rFonts w:eastAsia="Microsoft YaHei"/>
          </w:rPr>
          <w:t xml:space="preserve"> </w:t>
        </w:r>
      </w:ins>
      <w:r>
        <w:rPr>
          <w:rFonts w:eastAsia="Microsoft YaHei"/>
        </w:rPr>
        <w:t>will be extremely useful in your journey with Rust.</w:t>
      </w:r>
    </w:p>
    <w:p>
      <w:pPr>
        <w:pStyle w:val="Body"/>
        <w:rPr/>
      </w:pPr>
      <w:del w:id="249" w:author="AnneMarieW" w:date="2017-01-05T15:08:00Z">
        <w:r>
          <w:rPr>
            <w:rFonts w:eastAsia="Microsoft YaHei"/>
          </w:rPr>
          <w:delText xml:space="preserve">What we </w:delText>
        </w:r>
      </w:del>
      <w:ins w:id="250" w:author="AnneMarieW" w:date="2017-01-05T15:08:00Z">
        <w:r>
          <w:rPr>
            <w:rFonts w:eastAsia="Microsoft YaHei"/>
          </w:rPr>
          <w:t xml:space="preserve">In </w:t>
        </w:r>
      </w:ins>
      <w:r>
        <w:rPr>
          <w:rFonts w:eastAsia="Microsoft YaHei"/>
        </w:rPr>
        <w:t>general</w:t>
      </w:r>
      <w:del w:id="251" w:author="AnneMarieW" w:date="2017-01-05T15:08:00Z">
        <w:r>
          <w:rPr>
            <w:rFonts w:eastAsia="Microsoft YaHei"/>
          </w:rPr>
          <w:delText>ly</w:delText>
        </w:r>
      </w:del>
      <w:ins w:id="252" w:author="AnneMarieW" w:date="2017-01-05T15:08:00Z">
        <w:r>
          <w:rPr>
            <w:rFonts w:eastAsia="Microsoft YaHei"/>
          </w:rPr>
          <w:t>,</w:t>
        </w:r>
      </w:ins>
      <w:r>
        <w:rPr>
          <w:rFonts w:eastAsia="Microsoft YaHei"/>
        </w:rPr>
        <w:t xml:space="preserve"> </w:t>
      </w:r>
      <w:del w:id="253" w:author="AnneMarieW" w:date="2017-01-05T15:08:00Z">
        <w:r>
          <w:rPr>
            <w:rFonts w:eastAsia="Microsoft YaHei"/>
          </w:rPr>
          <w:delText xml:space="preserve">want to do </w:delText>
        </w:r>
      </w:del>
      <w:r>
        <w:rPr>
          <w:rFonts w:eastAsia="Microsoft YaHei"/>
        </w:rPr>
        <w:t xml:space="preserve">in order to use an </w:t>
      </w:r>
      <w:r>
        <w:rPr>
          <w:rStyle w:val="Literal"/>
        </w:rPr>
        <w:t>Option&lt;T&gt;</w:t>
      </w:r>
      <w:r>
        <w:rPr>
          <w:rFonts w:eastAsia="Microsoft YaHei"/>
        </w:rPr>
        <w:t xml:space="preserve"> value</w:t>
      </w:r>
      <w:ins w:id="254" w:author="AnneMarieW" w:date="2017-01-05T15:09:00Z">
        <w:r>
          <w:rPr>
            <w:rFonts w:eastAsia="Microsoft YaHei"/>
          </w:rPr>
          <w:t>,</w:t>
        </w:r>
      </w:ins>
      <w:r>
        <w:rPr>
          <w:rFonts w:eastAsia="Microsoft YaHei"/>
        </w:rPr>
        <w:t xml:space="preserve"> </w:t>
      </w:r>
      <w:ins w:id="255" w:author="AnneMarieW" w:date="2017-01-05T15:09:00Z">
        <w:r>
          <w:rPr>
            <w:rFonts w:eastAsia="Microsoft YaHei"/>
          </w:rPr>
          <w:t>we want</w:t>
        </w:r>
      </w:ins>
      <w:del w:id="256" w:author="AnneMarieW" w:date="2017-01-05T15:09:00Z">
        <w:r>
          <w:rPr>
            <w:rFonts w:eastAsia="Microsoft YaHei"/>
          </w:rPr>
          <w:delText>is</w:delText>
        </w:r>
      </w:del>
      <w:r>
        <w:rPr>
          <w:rFonts w:eastAsia="Microsoft YaHei"/>
        </w:rPr>
        <w:t xml:space="preserve"> to have code that will handle each variant. We want some code that will run only</w:t>
      </w:r>
      <w:del w:id="257" w:author="AnneMarieW" w:date="2017-01-05T15:10:00Z">
        <w:r>
          <w:rPr>
            <w:rFonts w:eastAsia="Microsoft YaHei"/>
          </w:rPr>
          <w:delText xml:space="preserve"> in the case that</w:delText>
        </w:r>
      </w:del>
      <w:ins w:id="258" w:author="AnneMarieW" w:date="2017-01-05T15:10:00Z">
        <w:r>
          <w:rPr>
            <w:rFonts w:eastAsia="Microsoft YaHei"/>
          </w:rPr>
          <w:t xml:space="preserve"> when</w:t>
        </w:r>
      </w:ins>
      <w:r>
        <w:rPr>
          <w:rFonts w:eastAsia="Microsoft YaHei"/>
        </w:rPr>
        <w:t xml:space="preserve"> we have a </w:t>
      </w:r>
      <w:r>
        <w:rPr>
          <w:rStyle w:val="Literal"/>
        </w:rPr>
        <w:t>Some(T)</w:t>
      </w:r>
      <w:r>
        <w:rPr>
          <w:rFonts w:eastAsia="Microsoft YaHei"/>
        </w:rPr>
        <w:t xml:space="preserve"> value, and this code is allowed to use the inner </w:t>
      </w:r>
      <w:r>
        <w:rPr>
          <w:rStyle w:val="Literal"/>
        </w:rPr>
        <w:t>T</w:t>
      </w:r>
      <w:r>
        <w:rPr>
          <w:rFonts w:eastAsia="Microsoft YaHei"/>
        </w:rPr>
        <w:t xml:space="preserve">. We want some other code to run if we have a </w:t>
      </w:r>
      <w:r>
        <w:rPr>
          <w:rStyle w:val="Literal"/>
        </w:rPr>
        <w:t>None</w:t>
      </w:r>
      <w:r>
        <w:rPr>
          <w:rFonts w:eastAsia="Microsoft YaHei"/>
        </w:rPr>
        <w:t xml:space="preserve"> value, and that code doesn’t have a </w:t>
      </w:r>
      <w:r>
        <w:rPr>
          <w:rStyle w:val="Literal"/>
        </w:rPr>
        <w:t>T</w:t>
      </w:r>
      <w:r>
        <w:rPr>
          <w:rFonts w:eastAsia="Microsoft YaHei"/>
        </w:rPr>
        <w:t xml:space="preserve"> value available. The </w:t>
      </w:r>
      <w:r>
        <w:rPr>
          <w:rStyle w:val="Literal"/>
        </w:rPr>
        <w:t>match</w:t>
      </w:r>
      <w:r>
        <w:rPr>
          <w:rFonts w:eastAsia="Microsoft YaHei"/>
        </w:rPr>
        <w:t xml:space="preserve"> expression is a control flow construct that does just this</w:t>
      </w:r>
      <w:del w:id="259" w:author="AnneMarieW" w:date="2017-01-05T15:11:00Z">
        <w:r>
          <w:rPr>
            <w:rFonts w:eastAsia="Microsoft YaHei"/>
          </w:rPr>
          <w:delText>,</w:delText>
        </w:r>
      </w:del>
      <w:r>
        <w:rPr>
          <w:rFonts w:eastAsia="Microsoft YaHei"/>
        </w:rPr>
        <w:t xml:space="preserve"> when used with enums: it will run different code depending on which variant of the enum it has, and that code can use the data inside the matching value.</w:t>
      </w:r>
    </w:p>
    <w:p>
      <w:pPr>
        <w:pStyle w:val="HeadA"/>
        <w:rPr/>
      </w:pPr>
      <w:bookmarkStart w:id="9" w:name="match"/>
      <w:bookmarkStart w:id="10" w:name="_Toc467162219"/>
      <w:bookmarkStart w:id="11" w:name="__RefHeading___Toc5853_54190755"/>
      <w:bookmarkEnd w:id="9"/>
      <w:bookmarkEnd w:id="10"/>
      <w:bookmarkEnd w:id="11"/>
      <w:r>
        <w:rPr/>
        <w:t xml:space="preserve">The </w:t>
      </w:r>
      <w:del w:id="260" w:author="Carol Nichols" w:date="2017-01-26T21:23:00Z">
        <w:r>
          <w:rPr/>
          <w:delText>Match</w:delText>
        </w:r>
      </w:del>
      <w:ins w:id="261" w:author="Carol Nichols" w:date="2017-01-26T21:23:00Z">
        <w:r>
          <w:rPr>
            <w:rStyle w:val="Literal"/>
          </w:rPr>
          <w:t>match</w:t>
        </w:r>
      </w:ins>
      <w:r>
        <w:rPr/>
        <w:t xml:space="preserve"> Control Flow Operator</w:t>
      </w:r>
    </w:p>
    <w:p>
      <w:pPr>
        <w:pStyle w:val="BodyFirst"/>
        <w:rPr/>
      </w:pPr>
      <w:r>
        <w:rPr>
          <w:rFonts w:eastAsia="Microsoft YaHei"/>
        </w:rPr>
        <w:t>Rust has an extremely powerful control-flow operator</w:t>
      </w:r>
      <w:del w:id="262" w:author="AnneMarieW" w:date="2017-01-06T13:12:00Z">
        <w:r>
          <w:rPr>
            <w:rFonts w:eastAsia="Microsoft YaHei"/>
          </w:rPr>
          <w:delText>,</w:delText>
        </w:r>
      </w:del>
      <w:ins w:id="263" w:author="AnneMarieW" w:date="2017-01-06T13:12:00Z">
        <w:r>
          <w:rPr>
            <w:rFonts w:eastAsia="Microsoft YaHei"/>
          </w:rPr>
          <w:t xml:space="preserve"> called</w:t>
        </w:r>
      </w:ins>
      <w:r>
        <w:rPr>
          <w:rFonts w:eastAsia="Microsoft YaHei"/>
        </w:rPr>
        <w:t xml:space="preserve"> </w:t>
      </w:r>
      <w:r>
        <w:rPr>
          <w:rStyle w:val="Literal"/>
        </w:rPr>
        <w:t>match</w:t>
      </w:r>
      <w:del w:id="264" w:author="AnneMarieW" w:date="2017-01-06T13:12:00Z">
        <w:r>
          <w:rPr>
            <w:rStyle w:val="Literal"/>
            <w:rFonts w:eastAsia="Microsoft YaHei"/>
          </w:rPr>
          <w:delText>,</w:delText>
        </w:r>
      </w:del>
      <w:r>
        <w:rPr>
          <w:rFonts w:eastAsia="Microsoft YaHei"/>
        </w:rPr>
        <w:t xml:space="preserve"> that allows us to compare a value against a series of patterns and then execute code based on which pattern matches. The power comes from the expressiveness of the patterns and the compiler checks that make sure all possible cases are handled.</w:t>
      </w:r>
    </w:p>
    <w:p>
      <w:pPr>
        <w:pStyle w:val="Body"/>
        <w:rPr/>
      </w:pPr>
      <w:r>
        <w:rPr>
          <w:rFonts w:eastAsia="Microsoft YaHei"/>
        </w:rPr>
        <w:t xml:space="preserve">Think of a </w:t>
      </w:r>
      <w:r>
        <w:rPr>
          <w:rStyle w:val="Literal"/>
        </w:rPr>
        <w:t>match</w:t>
      </w:r>
      <w:r>
        <w:rPr>
          <w:rFonts w:eastAsia="Microsoft YaHei"/>
        </w:rPr>
        <w:t xml:space="preserve"> expression kind of like a coin sorting machine: coins slide down a track with variously sized holes along it, and each coin falls through the first hole it encounters that it fits into. In the same way, values go through each pattern in a </w:t>
      </w:r>
      <w:r>
        <w:rPr>
          <w:rStyle w:val="Literal"/>
        </w:rPr>
        <w:t>match</w:t>
      </w:r>
      <w:r>
        <w:rPr>
          <w:rFonts w:eastAsia="Microsoft YaHei"/>
        </w:rPr>
        <w:t>, and at the first pattern the value “fits</w:t>
      </w:r>
      <w:ins w:id="265" w:author="AnneMarieW" w:date="2017-01-06T13:13:00Z">
        <w:r>
          <w:rPr>
            <w:rFonts w:eastAsia="Microsoft YaHei"/>
          </w:rPr>
          <w:t>,</w:t>
        </w:r>
      </w:ins>
      <w:r>
        <w:rPr>
          <w:rFonts w:eastAsia="Microsoft YaHei"/>
        </w:rPr>
        <w:t>”</w:t>
      </w:r>
      <w:del w:id="266" w:author="AnneMarieW" w:date="2017-01-06T13:13:00Z">
        <w:r>
          <w:rPr>
            <w:rFonts w:eastAsia="Microsoft YaHei"/>
          </w:rPr>
          <w:delText>,</w:delText>
        </w:r>
      </w:del>
      <w:r>
        <w:rPr>
          <w:rFonts w:eastAsia="Microsoft YaHei"/>
        </w:rPr>
        <w:t xml:space="preserve"> the value will fall into the associated code block to be used during execution.</w:t>
      </w:r>
    </w:p>
    <w:p>
      <w:pPr>
        <w:pStyle w:val="Body"/>
        <w:rPr/>
      </w:pPr>
      <w:del w:id="267" w:author="AnneMarieW" w:date="2017-01-06T13:15:00Z">
        <w:r>
          <w:rPr>
            <w:rFonts w:eastAsia="Microsoft YaHei"/>
          </w:rPr>
          <w:delText>Sinc</w:delText>
        </w:r>
      </w:del>
      <w:ins w:id="268" w:author="AnneMarieW" w:date="2017-01-06T13:15:00Z">
        <w:r>
          <w:rPr>
            <w:rFonts w:eastAsia="Microsoft YaHei"/>
          </w:rPr>
          <w:t>Becaus</w:t>
        </w:r>
      </w:ins>
      <w:r>
        <w:rPr>
          <w:rFonts w:eastAsia="Microsoft YaHei"/>
        </w:rPr>
        <w:t>e we</w:t>
      </w:r>
      <w:del w:id="269" w:author="AnneMarieW" w:date="2017-01-06T13:15:00Z">
        <w:r>
          <w:rPr>
            <w:rFonts w:eastAsia="Microsoft YaHei"/>
          </w:rPr>
          <w:delText>’re already talking about</w:delText>
        </w:r>
      </w:del>
      <w:ins w:id="270" w:author="AnneMarieW" w:date="2017-01-06T13:15:00Z">
        <w:r>
          <w:rPr>
            <w:rFonts w:eastAsia="Microsoft YaHei"/>
          </w:rPr>
          <w:t xml:space="preserve"> just mentioned</w:t>
        </w:r>
      </w:ins>
      <w:r>
        <w:rPr>
          <w:rFonts w:eastAsia="Microsoft YaHei"/>
        </w:rPr>
        <w:t xml:space="preserve"> coins, let’s use them </w:t>
      </w:r>
      <w:del w:id="271" w:author="AnneMarieW" w:date="2017-01-06T13:15:00Z">
        <w:r>
          <w:rPr>
            <w:rFonts w:eastAsia="Microsoft YaHei"/>
          </w:rPr>
          <w:delText>for</w:delText>
        </w:r>
      </w:del>
      <w:ins w:id="272" w:author="AnneMarieW" w:date="2017-01-06T13:15:00Z">
        <w:r>
          <w:rPr>
            <w:rFonts w:eastAsia="Microsoft YaHei"/>
          </w:rPr>
          <w:t>as</w:t>
        </w:r>
      </w:ins>
      <w:r>
        <w:rPr>
          <w:rFonts w:eastAsia="Microsoft YaHei"/>
        </w:rPr>
        <w:t xml:space="preserve"> an example using </w:t>
      </w:r>
      <w:r>
        <w:rPr>
          <w:rStyle w:val="Literal"/>
        </w:rPr>
        <w:t>match</w:t>
      </w:r>
      <w:r>
        <w:rPr>
          <w:rFonts w:eastAsia="Microsoft YaHei"/>
        </w:rPr>
        <w:t xml:space="preserve">! We can write a function that can take an unknown American coin and, in a similar way as the counting machine, determine which coin it is and return its value in cents, </w:t>
      </w:r>
      <w:ins w:id="273" w:author="AnneMarieW" w:date="2017-01-06T13:16:00Z">
        <w:r>
          <w:rPr>
            <w:rFonts w:eastAsia="Microsoft YaHei"/>
          </w:rPr>
          <w:t xml:space="preserve">as </w:t>
        </w:r>
      </w:ins>
      <w:r>
        <w:rPr>
          <w:rFonts w:eastAsia="Microsoft YaHei"/>
        </w:rPr>
        <w:t>shown here in Listing 6-</w:t>
      </w:r>
      <w:del w:id="274" w:author="AnneMarieW" w:date="2017-01-06T13:15:00Z">
        <w:r>
          <w:rPr>
            <w:rFonts w:eastAsia="Microsoft YaHei"/>
          </w:rPr>
          <w:delText>2</w:delText>
        </w:r>
      </w:del>
      <w:ins w:id="275" w:author="AnneMarieW" w:date="2017-01-06T13:15:00Z">
        <w:r>
          <w:rPr>
            <w:rFonts w:eastAsia="Microsoft YaHei"/>
          </w:rPr>
          <w:t>3</w:t>
        </w:r>
      </w:ins>
      <w:r>
        <w:rPr>
          <w:rFonts w:eastAsia="Microsoft YaHei"/>
        </w:rPr>
        <w:t>:</w:t>
      </w:r>
    </w:p>
    <w:p>
      <w:pPr>
        <w:pStyle w:val="CodeA"/>
        <w:rPr/>
      </w:pPr>
      <w:r>
        <w:rPr/>
        <w:t>enum Coin {</w:t>
      </w:r>
    </w:p>
    <w:p>
      <w:pPr>
        <w:pStyle w:val="CodeB"/>
        <w:rPr/>
      </w:pPr>
      <w:r>
        <w:rPr/>
        <w:t xml:space="preserve">    </w:t>
      </w:r>
      <w:r>
        <w:rPr/>
        <w:t>Penny,</w:t>
      </w:r>
    </w:p>
    <w:p>
      <w:pPr>
        <w:pStyle w:val="CodeB"/>
        <w:rPr/>
      </w:pPr>
      <w:r>
        <w:rPr/>
        <w:t xml:space="preserve">    </w:t>
      </w:r>
      <w:r>
        <w:rPr/>
        <w:t>Nickel,</w:t>
      </w:r>
    </w:p>
    <w:p>
      <w:pPr>
        <w:pStyle w:val="CodeB"/>
        <w:rPr/>
      </w:pPr>
      <w:r>
        <w:rPr/>
        <w:t xml:space="preserve">    </w:t>
      </w:r>
      <w:r>
        <w:rPr/>
        <w:t>Dime,</w:t>
      </w:r>
    </w:p>
    <w:p>
      <w:pPr>
        <w:pStyle w:val="CodeB"/>
        <w:rPr/>
      </w:pPr>
      <w:r>
        <w:rPr/>
        <w:t xml:space="preserve">    </w:t>
      </w:r>
      <w:r>
        <w:rPr/>
        <w:t>Quarter,</w:t>
      </w:r>
    </w:p>
    <w:p>
      <w:pPr>
        <w:pStyle w:val="CodeB"/>
        <w:rPr/>
      </w:pPr>
      <w:r>
        <w:rPr/>
        <w:t>}</w:t>
      </w:r>
    </w:p>
    <w:p>
      <w:pPr>
        <w:pStyle w:val="CodeB"/>
        <w:rPr/>
      </w:pPr>
      <w:r>
        <w:rPr/>
      </w:r>
    </w:p>
    <w:p>
      <w:pPr>
        <w:pStyle w:val="CodeB"/>
        <w:rPr/>
      </w:pPr>
      <w:r>
        <w:rPr/>
        <w:t>fn value_in_cents(coin: Coin) -&gt; i32 {</w:t>
      </w:r>
    </w:p>
    <w:p>
      <w:pPr>
        <w:pStyle w:val="CodeB"/>
        <w:rPr/>
      </w:pPr>
      <w:r>
        <w:rPr/>
        <w:t xml:space="preserve">    </w:t>
      </w:r>
      <w:r>
        <w:rPr/>
        <w:t>match coin {</w:t>
      </w:r>
    </w:p>
    <w:p>
      <w:pPr>
        <w:pStyle w:val="CodeB"/>
        <w:rPr/>
      </w:pPr>
      <w:r>
        <w:rPr/>
        <w:t xml:space="preserve">        </w:t>
      </w:r>
      <w:r>
        <w:rPr/>
        <w:t>Coin::Penny =&gt; 1,</w:t>
      </w:r>
    </w:p>
    <w:p>
      <w:pPr>
        <w:pStyle w:val="CodeB"/>
        <w:rPr/>
      </w:pPr>
      <w:r>
        <w:rPr/>
        <w:t xml:space="preserve">        </w:t>
      </w:r>
      <w:r>
        <w:rPr/>
        <w:t>Coin::Nickel =&gt; 5,</w:t>
      </w:r>
    </w:p>
    <w:p>
      <w:pPr>
        <w:pStyle w:val="CodeB"/>
        <w:rPr/>
      </w:pPr>
      <w:r>
        <w:rPr/>
        <w:t xml:space="preserve">        </w:t>
      </w:r>
      <w:r>
        <w:rPr/>
        <w:t>Coin::Dime =&gt; 10,</w:t>
      </w:r>
    </w:p>
    <w:p>
      <w:pPr>
        <w:pStyle w:val="CodeB"/>
        <w:rPr/>
      </w:pPr>
      <w:r>
        <w:rPr/>
        <w:t xml:space="preserve">        </w:t>
      </w:r>
      <w:r>
        <w:rPr/>
        <w:t>Coin::Quarter =&gt; 25,</w:t>
      </w:r>
    </w:p>
    <w:p>
      <w:pPr>
        <w:pStyle w:val="CodeB"/>
        <w:rPr/>
      </w:pPr>
      <w:r>
        <w:rPr/>
        <w:t xml:space="preserve">    </w:t>
      </w:r>
      <w:r>
        <w:rPr/>
        <w:t>}</w:t>
      </w:r>
    </w:p>
    <w:p>
      <w:pPr>
        <w:pStyle w:val="CodeC"/>
        <w:rPr/>
      </w:pPr>
      <w:r>
        <w:rPr/>
        <w:t>}</w:t>
      </w:r>
    </w:p>
    <w:p>
      <w:pPr>
        <w:pStyle w:val="CodeC"/>
        <w:rPr/>
      </w:pPr>
      <w:del w:id="277" w:author="Carol Nichols" w:date="2017-01-26T22:21:00Z">
        <w:r>
          <w:rPr>
            <w:rFonts w:eastAsia="Microsoft YaHei"/>
          </w:rPr>
          <w:br/>
          <w:delText>match</w:delText>
          <w:br/>
        </w:r>
      </w:del>
    </w:p>
    <w:p>
      <w:pPr>
        <w:pStyle w:val="Caption1"/>
        <w:pPrChange w:id="0" w:author="AnneMarieW" w:date="2017-01-06T13:16:00Z"/>
        <w:rPr/>
      </w:pPr>
      <w:r>
        <w:rPr>
          <w:rFonts w:eastAsia="Microsoft YaHei"/>
        </w:rPr>
        <w:t>Listing 6-</w:t>
      </w:r>
      <w:ins w:id="278" w:author="AnneMarieW" w:date="2017-01-06T13:16:00Z">
        <w:commentRangeStart w:id="40"/>
        <w:r>
          <w:rPr>
            <w:rFonts w:eastAsia="Microsoft YaHei"/>
          </w:rPr>
          <w:t>3</w:t>
        </w:r>
      </w:ins>
      <w:r>
        <w:rPr>
          <w:rFonts w:eastAsia="Microsoft YaHei"/>
        </w:rPr>
      </w:r>
      <w:commentRangeEnd w:id="40"/>
      <w:r>
        <w:commentReference w:id="40"/>
      </w:r>
      <w:r>
        <w:rPr>
          <w:rFonts w:eastAsia="Microsoft YaHei"/>
        </w:rPr>
        <w:commentReference w:id="41"/>
      </w:r>
      <w:ins w:id="279" w:author="AnneMarieW" w:date="2017-01-06T13:16:00Z">
        <w:r>
          <w:rPr>
            <w:rFonts w:eastAsia="Microsoft YaHei"/>
          </w:rPr>
          <w:t>:</w:t>
        </w:r>
      </w:ins>
      <w:ins w:id="280" w:author="Carol Nichols" w:date="2017-01-26T21:26:00Z">
        <w:r>
          <w:rPr>
            <w:rFonts w:eastAsia="Microsoft YaHei"/>
          </w:rPr>
          <w:t xml:space="preserve"> </w:t>
        </w:r>
      </w:ins>
      <w:ins w:id="281" w:author="Carol Nichols" w:date="2017-01-26T21:26:00Z">
        <w:r>
          <w:rPr>
            <w:rFonts w:eastAsia="Microsoft YaHei"/>
          </w:rPr>
          <w:t xml:space="preserve">An enum and a </w:t>
        </w:r>
      </w:ins>
      <w:ins w:id="282" w:author="Carol Nichols" w:date="2017-01-26T21:26:00Z">
        <w:r>
          <w:rPr>
            <w:rStyle w:val="Literal"/>
            <w:rFonts w:eastAsia="Microsoft YaHei"/>
          </w:rPr>
          <w:t>match</w:t>
        </w:r>
      </w:ins>
      <w:ins w:id="283" w:author="Carol Nichols" w:date="2017-01-26T21:26:00Z">
        <w:r>
          <w:rPr>
            <w:rFonts w:eastAsia="Microsoft YaHei"/>
          </w:rPr>
          <w:t xml:space="preserve"> expression that has the variants of the enum as its patterns.</w:t>
        </w:r>
      </w:ins>
    </w:p>
    <w:p>
      <w:pPr>
        <w:pStyle w:val="Body"/>
        <w:rPr/>
      </w:pPr>
      <w:r>
        <w:rPr>
          <w:rFonts w:eastAsia="Microsoft YaHei"/>
        </w:rPr>
        <w:t xml:space="preserve">Let’s break down the </w:t>
      </w:r>
      <w:r>
        <w:rPr>
          <w:rStyle w:val="Literal"/>
        </w:rPr>
        <w:t>match</w:t>
      </w:r>
      <w:r>
        <w:rPr>
          <w:rFonts w:eastAsia="Microsoft YaHei"/>
        </w:rPr>
        <w:t xml:space="preserve"> in the </w:t>
      </w:r>
      <w:r>
        <w:rPr>
          <w:rStyle w:val="Literal"/>
        </w:rPr>
        <w:t>value_in_cents</w:t>
      </w:r>
      <w:r>
        <w:rPr>
          <w:rFonts w:eastAsia="Microsoft YaHei"/>
        </w:rPr>
        <w:t xml:space="preserve"> function. First, we list the </w:t>
      </w:r>
      <w:r>
        <w:rPr>
          <w:rStyle w:val="Literal"/>
        </w:rPr>
        <w:t>match</w:t>
      </w:r>
      <w:r>
        <w:rPr>
          <w:rFonts w:eastAsia="Microsoft YaHei"/>
        </w:rPr>
        <w:t xml:space="preserve"> keyword followed by an expression, which in this case is the value </w:t>
      </w:r>
      <w:r>
        <w:rPr>
          <w:rStyle w:val="Literal"/>
        </w:rPr>
        <w:t>coin</w:t>
      </w:r>
      <w:r>
        <w:rPr>
          <w:rFonts w:eastAsia="Microsoft YaHei"/>
        </w:rPr>
        <w:t xml:space="preserve">. This </w:t>
      </w:r>
      <w:del w:id="284" w:author="AnneMarieW" w:date="2017-01-06T13:16:00Z">
        <w:r>
          <w:rPr>
            <w:rFonts w:eastAsia="Microsoft YaHei"/>
          </w:rPr>
          <w:delText>feel</w:delText>
        </w:r>
      </w:del>
      <w:ins w:id="285" w:author="AnneMarieW" w:date="2017-01-06T13:16:00Z">
        <w:r>
          <w:rPr>
            <w:rFonts w:eastAsia="Microsoft YaHei"/>
          </w:rPr>
          <w:t>seem</w:t>
        </w:r>
      </w:ins>
      <w:r>
        <w:rPr>
          <w:rFonts w:eastAsia="Microsoft YaHei"/>
        </w:rPr>
        <w:t xml:space="preserve">s very similar to an expression used with </w:t>
      </w:r>
      <w:r>
        <w:rPr>
          <w:rStyle w:val="Literal"/>
        </w:rPr>
        <w:t>if</w:t>
      </w:r>
      <w:r>
        <w:rPr>
          <w:rFonts w:eastAsia="Microsoft YaHei"/>
        </w:rPr>
        <w:t xml:space="preserve">, but there’s a big difference: with </w:t>
      </w:r>
      <w:r>
        <w:rPr>
          <w:rStyle w:val="Literal"/>
        </w:rPr>
        <w:t>if</w:t>
      </w:r>
      <w:r>
        <w:rPr>
          <w:rFonts w:eastAsia="Microsoft YaHei"/>
        </w:rPr>
        <w:t xml:space="preserve">, the expression needs to return a boolean value. Here, it can be any type. The type of </w:t>
      </w:r>
      <w:r>
        <w:rPr>
          <w:rStyle w:val="Literal"/>
        </w:rPr>
        <w:t>coin</w:t>
      </w:r>
      <w:r>
        <w:rPr>
          <w:rFonts w:eastAsia="Microsoft YaHei"/>
        </w:rPr>
        <w:t xml:space="preserve"> in this example is the </w:t>
      </w:r>
      <w:r>
        <w:rPr>
          <w:rStyle w:val="Literal"/>
        </w:rPr>
        <w:t>Coin</w:t>
      </w:r>
      <w:r>
        <w:rPr>
          <w:rFonts w:eastAsia="Microsoft YaHei"/>
        </w:rPr>
        <w:t xml:space="preserve"> enum that we</w:t>
      </w:r>
      <w:del w:id="286" w:author="AnneMarieW" w:date="2017-01-06T13:17:00Z">
        <w:r>
          <w:rPr>
            <w:rFonts w:eastAsia="Microsoft YaHei"/>
          </w:rPr>
          <w:delText xml:space="preserve"> have</w:delText>
        </w:r>
      </w:del>
      <w:r>
        <w:rPr>
          <w:rFonts w:eastAsia="Microsoft YaHei"/>
        </w:rPr>
        <w:t xml:space="preserve"> defined </w:t>
      </w:r>
      <w:del w:id="287" w:author="AnneMarieW" w:date="2017-01-06T13:17:00Z">
        <w:r>
          <w:rPr>
            <w:rFonts w:eastAsia="Microsoft YaHei"/>
          </w:rPr>
          <w:delText>above</w:delText>
        </w:r>
      </w:del>
      <w:ins w:id="288" w:author="AnneMarieW" w:date="2017-01-06T13:17:00Z">
        <w:r>
          <w:rPr>
            <w:rFonts w:eastAsia="Microsoft YaHei"/>
          </w:rPr>
          <w:t>in Listing 6-3</w:t>
        </w:r>
      </w:ins>
      <w:r>
        <w:rPr>
          <w:rFonts w:eastAsia="Microsoft YaHei"/>
        </w:rPr>
        <w:t>.</w:t>
      </w:r>
    </w:p>
    <w:p>
      <w:pPr>
        <w:pStyle w:val="Body"/>
        <w:rPr/>
      </w:pPr>
      <w:r>
        <w:rPr>
          <w:rFonts w:eastAsia="Microsoft YaHei"/>
        </w:rPr>
        <w:t>Next</w:t>
      </w:r>
      <w:del w:id="289" w:author="Carol Nichols" w:date="2017-01-26T21:27:00Z">
        <w:r>
          <w:rPr>
            <w:rFonts w:eastAsia="Microsoft YaHei"/>
          </w:rPr>
          <w:delText xml:space="preserve">, </w:delText>
        </w:r>
      </w:del>
      <w:del w:id="290" w:author="AnneMarieW" w:date="2017-01-06T13:17:00Z">
        <w:r>
          <w:rPr>
            <w:rFonts w:eastAsia="Microsoft YaHei"/>
          </w:rPr>
          <w:delText xml:space="preserve">we have </w:delText>
        </w:r>
      </w:del>
      <w:del w:id="291" w:author="Carol Nichols" w:date="2017-01-26T21:27:00Z">
        <w:r>
          <w:rPr>
            <w:rFonts w:eastAsia="Microsoft YaHei"/>
          </w:rPr>
          <w:delText>is</w:delText>
        </w:r>
      </w:del>
      <w:ins w:id="292" w:author="Carol Nichols" w:date="2017-01-26T21:27:00Z">
        <w:r>
          <w:rPr>
            <w:rFonts w:eastAsia="Microsoft YaHei"/>
          </w:rPr>
          <w:t xml:space="preserve"> are</w:t>
        </w:r>
      </w:ins>
      <w:ins w:id="293" w:author="AnneMarieW" w:date="2017-01-06T13:17:00Z">
        <w:r>
          <w:rPr>
            <w:rFonts w:eastAsia="Microsoft YaHei"/>
          </w:rPr>
          <w:t xml:space="preserve"> </w:t>
        </w:r>
      </w:ins>
      <w:r>
        <w:rPr>
          <w:rFonts w:eastAsia="Microsoft YaHei"/>
        </w:rPr>
        <w:t xml:space="preserve">the </w:t>
      </w:r>
      <w:r>
        <w:rPr>
          <w:rStyle w:val="Literal"/>
          <w:rFonts w:eastAsia="Microsoft YaHei"/>
        </w:rPr>
        <w:t>match</w:t>
      </w:r>
      <w:r>
        <w:rPr>
          <w:rFonts w:eastAsia="Microsoft YaHei"/>
          <w:rPrChange w:id="0" w:author="Carol Nichols" w:date="2017-01-26T21:27:00Z"/>
        </w:rPr>
        <w:t xml:space="preserve"> arms</w:t>
      </w:r>
      <w:r>
        <w:rPr>
          <w:rFonts w:eastAsia="Microsoft YaHei"/>
        </w:rPr>
        <w:t xml:space="preserve">. An arm has two parts: a pattern and some code. The first arm here has a pattern that is the value </w:t>
      </w:r>
      <w:r>
        <w:rPr>
          <w:rStyle w:val="Literal"/>
        </w:rPr>
        <w:t>Coin::Penny</w:t>
      </w:r>
      <w:del w:id="295" w:author="AnneMarieW" w:date="2017-01-06T13:18:00Z">
        <w:r>
          <w:rPr>
            <w:rStyle w:val="Literal"/>
            <w:rFonts w:eastAsia="Microsoft YaHei"/>
          </w:rPr>
          <w:delText>,</w:delText>
        </w:r>
      </w:del>
      <w:r>
        <w:rPr>
          <w:rFonts w:eastAsia="Microsoft YaHei"/>
        </w:rPr>
        <w:t xml:space="preserve"> </w:t>
      </w:r>
      <w:ins w:id="296" w:author="AnneMarieW" w:date="2017-01-06T13:17:00Z">
        <w:r>
          <w:rPr>
            <w:rFonts w:eastAsia="Microsoft YaHei"/>
          </w:rPr>
          <w:t xml:space="preserve">and </w:t>
        </w:r>
      </w:ins>
      <w:r>
        <w:rPr>
          <w:rFonts w:eastAsia="Microsoft YaHei"/>
        </w:rPr>
        <w:t xml:space="preserve">then the </w:t>
      </w:r>
      <w:r>
        <w:rPr>
          <w:rStyle w:val="Literal"/>
        </w:rPr>
        <w:t xml:space="preserve">=&gt; </w:t>
      </w:r>
      <w:r>
        <w:rPr>
          <w:rFonts w:eastAsia="Microsoft YaHei"/>
        </w:rPr>
        <w:t xml:space="preserve">operator that separates the pattern and the code to run. The code in this case is just the value </w:t>
      </w:r>
      <w:r>
        <w:rPr>
          <w:rStyle w:val="Literal"/>
        </w:rPr>
        <w:t>1</w:t>
      </w:r>
      <w:r>
        <w:rPr>
          <w:rFonts w:eastAsia="Microsoft YaHei"/>
        </w:rPr>
        <w:t>. Each arm is separated from the next with a comma.</w:t>
      </w:r>
    </w:p>
    <w:p>
      <w:pPr>
        <w:pStyle w:val="Body"/>
        <w:rPr/>
      </w:pPr>
      <w:r>
        <w:rPr>
          <w:rFonts w:eastAsia="Microsoft YaHei"/>
        </w:rPr>
        <w:t xml:space="preserve">When the </w:t>
      </w:r>
      <w:r>
        <w:rPr>
          <w:rStyle w:val="Literal"/>
        </w:rPr>
        <w:t>match</w:t>
      </w:r>
      <w:r>
        <w:rPr>
          <w:rFonts w:eastAsia="Microsoft YaHei"/>
        </w:rPr>
        <w:t xml:space="preserve"> expression executes, it compares the resulting value against the pattern of each arm, in order. If a pattern matches the value, the code associated with that pattern is executed. If that pattern doesn’t match the value, execution continues to the next arm, much like a coin sorting machine. We can have as many arms as we need: </w:t>
      </w:r>
      <w:ins w:id="297" w:author="AnneMarieW" w:date="2017-01-06T13:18:00Z">
        <w:r>
          <w:rPr>
            <w:rFonts w:eastAsia="Microsoft YaHei"/>
          </w:rPr>
          <w:t xml:space="preserve">in Listing 6-3, </w:t>
        </w:r>
      </w:ins>
      <w:r>
        <w:rPr>
          <w:rFonts w:eastAsia="Microsoft YaHei"/>
        </w:rPr>
        <w:t xml:space="preserve">our </w:t>
      </w:r>
      <w:r>
        <w:rPr>
          <w:rStyle w:val="Literal"/>
        </w:rPr>
        <w:t>match</w:t>
      </w:r>
      <w:ins w:id="298" w:author="AnneMarieW" w:date="2017-01-06T13:18:00Z">
        <w:r>
          <w:rPr/>
          <w:t xml:space="preserve"> </w:t>
        </w:r>
      </w:ins>
      <w:del w:id="299" w:author="AnneMarieW" w:date="2017-01-06T13:18:00Z">
        <w:r>
          <w:rPr>
            <w:rFonts w:eastAsia="Microsoft YaHei"/>
          </w:rPr>
          <w:delText xml:space="preserve"> above </w:delText>
        </w:r>
      </w:del>
      <w:r>
        <w:rPr>
          <w:rFonts w:eastAsia="Microsoft YaHei"/>
        </w:rPr>
        <w:t>has four arms.</w:t>
      </w:r>
    </w:p>
    <w:p>
      <w:pPr>
        <w:pStyle w:val="Body"/>
        <w:rPr/>
      </w:pPr>
      <w:r>
        <w:rPr>
          <w:rFonts w:eastAsia="Microsoft YaHei"/>
        </w:rPr>
        <w:t xml:space="preserve">The code associated with each arm is an expression, and the resulting value of the expression in the matching arm is the value that gets returned for the entire </w:t>
      </w:r>
      <w:r>
        <w:rPr>
          <w:rStyle w:val="Literal"/>
        </w:rPr>
        <w:t>match</w:t>
      </w:r>
      <w:r>
        <w:rPr>
          <w:rFonts w:eastAsia="Microsoft YaHei"/>
        </w:rPr>
        <w:t xml:space="preserve"> expression.</w:t>
      </w:r>
    </w:p>
    <w:p>
      <w:pPr>
        <w:pStyle w:val="Body"/>
        <w:rPr/>
      </w:pPr>
      <w:r>
        <w:rPr>
          <w:rFonts w:eastAsia="Microsoft YaHei"/>
        </w:rPr>
        <w:t xml:space="preserve">Curly braces typically aren’t used if the match arm code is short, as it is in </w:t>
      </w:r>
      <w:del w:id="300" w:author="AnneMarieW" w:date="2017-01-06T13:19:00Z">
        <w:r>
          <w:rPr>
            <w:rFonts w:eastAsia="Microsoft YaHei"/>
          </w:rPr>
          <w:delText xml:space="preserve">the above example </w:delText>
        </w:r>
      </w:del>
      <w:ins w:id="301" w:author="AnneMarieW" w:date="2017-01-06T13:19:00Z">
        <w:r>
          <w:rPr>
            <w:rFonts w:eastAsia="Microsoft YaHei"/>
          </w:rPr>
          <w:t>Listing 6-3</w:t>
        </w:r>
      </w:ins>
      <w:ins w:id="302" w:author="AnneMarieW" w:date="2017-01-06T13:54:00Z">
        <w:r>
          <w:rPr>
            <w:rFonts w:eastAsia="Microsoft YaHei"/>
          </w:rPr>
          <w:t xml:space="preserve"> </w:t>
        </w:r>
      </w:ins>
      <w:r>
        <w:rPr>
          <w:rFonts w:eastAsia="Microsoft YaHei"/>
        </w:rPr>
        <w:t>where each arm just returns a value. If you want</w:t>
      </w:r>
      <w:del w:id="303" w:author="AnneMarieW" w:date="2017-01-06T13:19:00Z">
        <w:r>
          <w:rPr>
            <w:rFonts w:eastAsia="Microsoft YaHei"/>
          </w:rPr>
          <w:delText>ed</w:delText>
        </w:r>
      </w:del>
      <w:r>
        <w:rPr>
          <w:rFonts w:eastAsia="Microsoft YaHei"/>
        </w:rPr>
        <w:t xml:space="preserve"> to run multiple lines of code in a match arm, you can use curly braces. For example, th</w:t>
      </w:r>
      <w:del w:id="304" w:author="AnneMarieW" w:date="2017-01-06T13:19:00Z">
        <w:r>
          <w:rPr>
            <w:rFonts w:eastAsia="Microsoft YaHei"/>
          </w:rPr>
          <w:delText>is</w:delText>
        </w:r>
      </w:del>
      <w:ins w:id="305" w:author="AnneMarieW" w:date="2017-01-06T13:19:00Z">
        <w:r>
          <w:rPr>
            <w:rFonts w:eastAsia="Microsoft YaHei"/>
          </w:rPr>
          <w:t>e following</w:t>
        </w:r>
      </w:ins>
      <w:r>
        <w:rPr>
          <w:rFonts w:eastAsia="Microsoft YaHei"/>
        </w:rPr>
        <w:t xml:space="preserve"> code would print out “Lucky penny!” every time the method was called with a </w:t>
      </w:r>
      <w:r>
        <w:rPr>
          <w:rStyle w:val="Literal"/>
        </w:rPr>
        <w:t>Coin::Penny</w:t>
      </w:r>
      <w:del w:id="306" w:author="AnneMarieW" w:date="2017-01-06T13:20:00Z">
        <w:r>
          <w:rPr>
            <w:rStyle w:val="Literal"/>
            <w:rFonts w:eastAsia="Microsoft YaHei"/>
          </w:rPr>
          <w:delText>,</w:delText>
        </w:r>
      </w:del>
      <w:r>
        <w:rPr>
          <w:rFonts w:eastAsia="Microsoft YaHei"/>
        </w:rPr>
        <w:t xml:space="preserve"> but would still return the last value of the block, </w:t>
      </w:r>
      <w:r>
        <w:rPr>
          <w:rStyle w:val="Literal"/>
        </w:rPr>
        <w:t>1</w:t>
      </w:r>
      <w:r>
        <w:rPr>
          <w:rFonts w:eastAsia="Microsoft YaHei"/>
        </w:rPr>
        <w:t>:</w:t>
      </w:r>
    </w:p>
    <w:p>
      <w:pPr>
        <w:pStyle w:val="CodeA"/>
        <w:rPr/>
      </w:pPr>
      <w:r>
        <w:rPr/>
        <w:t>fn value_in_cents(coin: Coin) -&gt; i32 {</w:t>
      </w:r>
    </w:p>
    <w:p>
      <w:pPr>
        <w:pStyle w:val="CodeB"/>
        <w:rPr/>
      </w:pPr>
      <w:r>
        <w:rPr/>
        <w:t xml:space="preserve">    </w:t>
      </w:r>
      <w:r>
        <w:rPr/>
        <w:t>match coin {</w:t>
      </w:r>
    </w:p>
    <w:p>
      <w:pPr>
        <w:pStyle w:val="CodeB"/>
        <w:rPr/>
      </w:pPr>
      <w:r>
        <w:rPr/>
        <w:t xml:space="preserve">        </w:t>
      </w:r>
      <w:r>
        <w:rPr/>
        <w:t>Coin::Penny =&gt; {</w:t>
      </w:r>
    </w:p>
    <w:p>
      <w:pPr>
        <w:pStyle w:val="CodeB"/>
        <w:rPr/>
      </w:pPr>
      <w:r>
        <w:rPr/>
        <w:t xml:space="preserve">            </w:t>
      </w:r>
      <w:r>
        <w:rPr/>
        <w:t>println!("Lucky penny!");</w:t>
      </w:r>
    </w:p>
    <w:p>
      <w:pPr>
        <w:pStyle w:val="CodeB"/>
        <w:rPr/>
      </w:pPr>
      <w:r>
        <w:rPr/>
        <w:t xml:space="preserve">            </w:t>
      </w:r>
      <w:r>
        <w:rPr/>
        <w:t>1</w:t>
      </w:r>
    </w:p>
    <w:p>
      <w:pPr>
        <w:pStyle w:val="CodeB"/>
        <w:rPr/>
      </w:pPr>
      <w:r>
        <w:rPr/>
        <w:t xml:space="preserve">        </w:t>
      </w:r>
      <w:r>
        <w:rPr/>
        <w:t>},</w:t>
      </w:r>
    </w:p>
    <w:p>
      <w:pPr>
        <w:pStyle w:val="CodeB"/>
        <w:rPr/>
      </w:pPr>
      <w:r>
        <w:rPr/>
        <w:t xml:space="preserve">        </w:t>
      </w:r>
      <w:r>
        <w:rPr/>
        <w:t>Coin::Nickel =&gt; 5,</w:t>
      </w:r>
    </w:p>
    <w:p>
      <w:pPr>
        <w:pStyle w:val="CodeB"/>
        <w:rPr/>
      </w:pPr>
      <w:r>
        <w:rPr/>
        <w:t xml:space="preserve">        </w:t>
      </w:r>
      <w:r>
        <w:rPr/>
        <w:t>Coin::Dime =&gt; 10,</w:t>
      </w:r>
    </w:p>
    <w:p>
      <w:pPr>
        <w:pStyle w:val="CodeB"/>
        <w:rPr/>
      </w:pPr>
      <w:r>
        <w:rPr/>
        <w:t xml:space="preserve">        </w:t>
      </w:r>
      <w:r>
        <w:rPr/>
        <w:t>Coin::Quarter =&gt; 25,</w:t>
      </w:r>
    </w:p>
    <w:p>
      <w:pPr>
        <w:pStyle w:val="CodeB"/>
        <w:rPr/>
      </w:pPr>
      <w:r>
        <w:rPr/>
        <w:t xml:space="preserve">    </w:t>
      </w:r>
      <w:r>
        <w:rPr/>
        <w:t>}</w:t>
      </w:r>
    </w:p>
    <w:p>
      <w:pPr>
        <w:pStyle w:val="CodeC"/>
        <w:rPr/>
      </w:pPr>
      <w:r>
        <w:rPr/>
        <w:t>}</w:t>
      </w:r>
    </w:p>
    <w:p>
      <w:pPr>
        <w:pStyle w:val="HeadB"/>
        <w:rPr/>
      </w:pPr>
      <w:bookmarkStart w:id="12" w:name="patterns-that-bind-to-values"/>
      <w:bookmarkStart w:id="13" w:name="_Toc467162220"/>
      <w:bookmarkStart w:id="14" w:name="__RefHeading___Toc5855_54190755"/>
      <w:bookmarkEnd w:id="12"/>
      <w:bookmarkEnd w:id="13"/>
      <w:bookmarkEnd w:id="14"/>
      <w:r>
        <w:rPr/>
        <w:t>Patterns that Bind to Values</w:t>
      </w:r>
    </w:p>
    <w:p>
      <w:pPr>
        <w:pStyle w:val="BodyFirst"/>
        <w:rPr/>
      </w:pPr>
      <w:r>
        <w:rPr>
          <w:rFonts w:eastAsia="Microsoft YaHei"/>
        </w:rPr>
        <w:t>Another useful feature of match arms is that they can bind to parts of the values that match the pattern. This is how we can extract values out of enum variants.</w:t>
      </w:r>
    </w:p>
    <w:p>
      <w:pPr>
        <w:pStyle w:val="Body"/>
        <w:rPr/>
      </w:pPr>
      <w:r>
        <w:rPr>
          <w:rFonts w:eastAsia="Microsoft YaHei"/>
        </w:rPr>
        <w:t>As an example, let’s change one of our enum variants to hold data inside it. From 1999 through 2008, the U</w:t>
      </w:r>
      <w:del w:id="307" w:author="AnneMarieW" w:date="2017-01-06T13:20:00Z">
        <w:r>
          <w:rPr>
            <w:rFonts w:eastAsia="Microsoft YaHei"/>
          </w:rPr>
          <w:delText>.</w:delText>
        </w:r>
      </w:del>
      <w:ins w:id="308" w:author="AnneMarieW" w:date="2017-01-06T13:20:00Z">
        <w:r>
          <w:rPr>
            <w:rFonts w:eastAsia="Microsoft YaHei"/>
          </w:rPr>
          <w:t xml:space="preserve">nited </w:t>
        </w:r>
      </w:ins>
      <w:r>
        <w:rPr>
          <w:rFonts w:eastAsia="Microsoft YaHei"/>
        </w:rPr>
        <w:t>S</w:t>
      </w:r>
      <w:ins w:id="309" w:author="AnneMarieW" w:date="2017-01-06T13:20:00Z">
        <w:r>
          <w:rPr>
            <w:rFonts w:eastAsia="Microsoft YaHei"/>
          </w:rPr>
          <w:t>tates</w:t>
        </w:r>
      </w:ins>
      <w:del w:id="310" w:author="AnneMarieW" w:date="2017-01-06T13:21:00Z">
        <w:r>
          <w:rPr>
            <w:rFonts w:eastAsia="Microsoft YaHei"/>
          </w:rPr>
          <w:delText>.</w:delText>
        </w:r>
      </w:del>
      <w:r>
        <w:rPr>
          <w:rFonts w:eastAsia="Microsoft YaHei"/>
        </w:rPr>
        <w:t xml:space="preserve"> printed quarters with different designs for each of the 50 states on one side. No other coins got state designs, so only quarters have this extra value. We can add this information to our </w:t>
      </w:r>
      <w:r>
        <w:rPr>
          <w:rStyle w:val="Literal"/>
        </w:rPr>
        <w:t>enum</w:t>
      </w:r>
      <w:r>
        <w:rPr/>
        <w:t xml:space="preserve"> </w:t>
      </w:r>
      <w:r>
        <w:rPr>
          <w:rFonts w:eastAsia="Microsoft YaHei"/>
        </w:rPr>
        <w:t xml:space="preserve">by changing the </w:t>
      </w:r>
      <w:r>
        <w:rPr>
          <w:rStyle w:val="Literal"/>
        </w:rPr>
        <w:t>Quarter</w:t>
      </w:r>
      <w:r>
        <w:rPr>
          <w:rFonts w:eastAsia="Microsoft YaHei"/>
        </w:rPr>
        <w:t xml:space="preserve"> variant to include a </w:t>
      </w:r>
      <w:r>
        <w:rPr>
          <w:rStyle w:val="Literal"/>
        </w:rPr>
        <w:t>State</w:t>
      </w:r>
      <w:r>
        <w:rPr>
          <w:rFonts w:eastAsia="Microsoft YaHei"/>
        </w:rPr>
        <w:t xml:space="preserve"> value stored inside it</w:t>
      </w:r>
      <w:ins w:id="311" w:author="AnneMarieW" w:date="2017-01-06T13:21:00Z">
        <w:r>
          <w:rPr>
            <w:rFonts w:eastAsia="Microsoft YaHei"/>
          </w:rPr>
          <w:t>,</w:t>
        </w:r>
      </w:ins>
      <w:r>
        <w:rPr>
          <w:rFonts w:eastAsia="Microsoft YaHei"/>
        </w:rPr>
        <w:t xml:space="preserve"> </w:t>
      </w:r>
      <w:del w:id="312" w:author="Carol Nichols" w:date="2017-01-26T21:30:00Z">
        <w:r>
          <w:rPr>
            <w:rFonts w:eastAsia="Microsoft YaHei"/>
          </w:rPr>
          <w:delText>as</w:delText>
        </w:r>
      </w:del>
      <w:ins w:id="313" w:author="Carol Nichols" w:date="2017-01-26T21:30:00Z">
        <w:r>
          <w:rPr>
            <w:rFonts w:eastAsia="Microsoft YaHei"/>
          </w:rPr>
          <w:t>which</w:t>
        </w:r>
      </w:ins>
      <w:r>
        <w:rPr>
          <w:rFonts w:eastAsia="Microsoft YaHei"/>
        </w:rPr>
        <w:t xml:space="preserve"> we</w:t>
      </w:r>
      <w:del w:id="314" w:author="AnneMarieW" w:date="2017-01-06T13:21:00Z">
        <w:r>
          <w:rPr>
            <w:rFonts w:eastAsia="Microsoft YaHei"/>
          </w:rPr>
          <w:delText>’ve done here</w:delText>
        </w:r>
      </w:del>
      <w:ins w:id="315" w:author="Carol Nichols" w:date="2017-01-26T21:30:00Z">
        <w:r>
          <w:rPr>
            <w:rFonts w:eastAsia="Microsoft YaHei"/>
          </w:rPr>
          <w:t>'ve</w:t>
        </w:r>
      </w:ins>
      <w:ins w:id="316" w:author="AnneMarieW" w:date="2017-01-06T13:21:00Z">
        <w:r>
          <w:rPr>
            <w:rFonts w:eastAsia="Microsoft YaHei"/>
          </w:rPr>
          <w:t xml:space="preserve"> d</w:t>
        </w:r>
      </w:ins>
      <w:del w:id="317" w:author="Carol Nichols" w:date="2017-01-26T21:30:00Z">
        <w:r>
          <w:rPr>
            <w:rFonts w:eastAsia="Microsoft YaHei"/>
          </w:rPr>
          <w:delText>id</w:delText>
        </w:r>
      </w:del>
      <w:ins w:id="318" w:author="Carol Nichols" w:date="2017-01-26T21:30:00Z">
        <w:r>
          <w:rPr>
            <w:rFonts w:eastAsia="Microsoft YaHei"/>
          </w:rPr>
          <w:t>one here</w:t>
        </w:r>
      </w:ins>
      <w:r>
        <w:rPr>
          <w:rFonts w:eastAsia="Microsoft YaHei"/>
        </w:rPr>
        <w:t xml:space="preserve"> in Listing 6-</w:t>
      </w:r>
      <w:del w:id="319" w:author="Carol Nichols" w:date="2017-01-26T21:30:00Z">
        <w:r>
          <w:rPr>
            <w:rFonts w:eastAsia="Microsoft YaHei"/>
          </w:rPr>
          <w:delText>3</w:delText>
        </w:r>
      </w:del>
      <w:ins w:id="320" w:author="Carol Nichols" w:date="2017-01-26T21:30:00Z">
        <w:r>
          <w:rPr>
            <w:rFonts w:eastAsia="Microsoft YaHei"/>
          </w:rPr>
          <w:t>4</w:t>
        </w:r>
      </w:ins>
      <w:r>
        <w:rPr>
          <w:rFonts w:eastAsia="Microsoft YaHei"/>
        </w:rPr>
        <w:t>:</w:t>
      </w:r>
    </w:p>
    <w:p>
      <w:pPr>
        <w:pStyle w:val="CodeA"/>
        <w:rPr/>
      </w:pPr>
      <w:r>
        <w:rPr/>
        <w:t>#[derive(Debug)] // So we can inspect the state in a minute</w:t>
      </w:r>
    </w:p>
    <w:p>
      <w:pPr>
        <w:pStyle w:val="CodeB"/>
        <w:rPr/>
      </w:pPr>
      <w:r>
        <w:rPr/>
        <w:t>enum UsState {</w:t>
      </w:r>
    </w:p>
    <w:p>
      <w:pPr>
        <w:pStyle w:val="CodeB"/>
        <w:rPr/>
      </w:pPr>
      <w:r>
        <w:rPr/>
        <w:t xml:space="preserve">    </w:t>
      </w:r>
      <w:r>
        <w:rPr/>
        <w:t>Alabama,</w:t>
      </w:r>
    </w:p>
    <w:p>
      <w:pPr>
        <w:pStyle w:val="CodeB"/>
        <w:rPr/>
      </w:pPr>
      <w:r>
        <w:rPr/>
        <w:t xml:space="preserve">    </w:t>
      </w:r>
      <w:r>
        <w:rPr/>
        <w:t>Alaska,</w:t>
      </w:r>
    </w:p>
    <w:p>
      <w:pPr>
        <w:pStyle w:val="CodeB"/>
        <w:rPr/>
      </w:pPr>
      <w:r>
        <w:rPr/>
        <w:t xml:space="preserve">    </w:t>
      </w:r>
      <w:r>
        <w:rPr/>
        <w:t>// ... etc</w:t>
      </w:r>
    </w:p>
    <w:p>
      <w:pPr>
        <w:pStyle w:val="CodeB"/>
        <w:rPr/>
      </w:pPr>
      <w:r>
        <w:rPr/>
        <w:t>}</w:t>
      </w:r>
    </w:p>
    <w:p>
      <w:pPr>
        <w:pStyle w:val="CodeB"/>
        <w:rPr/>
      </w:pPr>
      <w:r>
        <w:rPr/>
      </w:r>
    </w:p>
    <w:p>
      <w:pPr>
        <w:pStyle w:val="CodeB"/>
        <w:rPr/>
      </w:pPr>
      <w:r>
        <w:rPr/>
        <w:t>enum Coin {</w:t>
      </w:r>
    </w:p>
    <w:p>
      <w:pPr>
        <w:pStyle w:val="CodeB"/>
        <w:rPr/>
      </w:pPr>
      <w:r>
        <w:rPr/>
        <w:t xml:space="preserve">    </w:t>
      </w:r>
      <w:r>
        <w:rPr/>
        <w:t>Penny,</w:t>
      </w:r>
    </w:p>
    <w:p>
      <w:pPr>
        <w:pStyle w:val="CodeB"/>
        <w:rPr/>
      </w:pPr>
      <w:r>
        <w:rPr/>
        <w:t xml:space="preserve">    </w:t>
      </w:r>
      <w:r>
        <w:rPr/>
        <w:t>Nickel,</w:t>
      </w:r>
    </w:p>
    <w:p>
      <w:pPr>
        <w:pStyle w:val="CodeB"/>
        <w:rPr/>
      </w:pPr>
      <w:r>
        <w:rPr/>
        <w:t xml:space="preserve">    </w:t>
      </w:r>
      <w:r>
        <w:rPr/>
        <w:t>Dime,</w:t>
      </w:r>
    </w:p>
    <w:p>
      <w:pPr>
        <w:pStyle w:val="CodeB"/>
        <w:rPr/>
      </w:pPr>
      <w:r>
        <w:rPr/>
        <w:t xml:space="preserve">    </w:t>
      </w:r>
      <w:r>
        <w:rPr/>
        <w:t>Quarter(UsState),</w:t>
      </w:r>
    </w:p>
    <w:p>
      <w:pPr>
        <w:pStyle w:val="CodeC"/>
        <w:rPr>
          <w:rFonts w:eastAsia="Microsoft YaHei"/>
          <w:del w:id="321" w:author="Carol Nichols" w:date="2017-01-26T22:22:00Z"/>
        </w:rPr>
      </w:pPr>
      <w:r>
        <w:rPr/>
        <w:t>}</w:t>
      </w:r>
    </w:p>
    <w:p>
      <w:pPr>
        <w:pStyle w:val="CodeC"/>
        <w:rPr>
          <w:rFonts w:eastAsia="Microsoft YaHei"/>
        </w:rPr>
      </w:pPr>
      <w:del w:id="322" w:author="Carol Nichols" w:date="2017-01-26T21:30:00Z">
        <w:r>
          <w:rPr>
            <w:rFonts w:eastAsia="Microsoft YaHei"/>
          </w:rPr>
          <w:br/>
        </w:r>
      </w:del>
      <w:del w:id="323" w:author="Carol Nichols" w:date="2017-01-26T21:30:00Z">
        <w:r>
          <w:rPr/>
          <w:delText>CoinQuarterUsState</w:delText>
        </w:r>
      </w:del>
      <w:del w:id="324" w:author="Carol Nichols" w:date="2017-01-26T21:30:00Z">
        <w:r>
          <w:rPr>
            <w:rFonts w:eastAsia="Microsoft YaHei"/>
          </w:rPr>
          <w:br/>
        </w:r>
      </w:del>
    </w:p>
    <w:p>
      <w:pPr>
        <w:pStyle w:val="Caption1"/>
        <w:rPr/>
      </w:pPr>
      <w:ins w:id="325" w:author="Carol Nichols" w:date="2017-01-26T21:31:00Z">
        <w:r>
          <w:rPr/>
          <w:t xml:space="preserve">Listing 6-4: A </w:t>
        </w:r>
      </w:ins>
      <w:ins w:id="326" w:author="Carol Nichols" w:date="2017-01-26T21:31:00Z">
        <w:r>
          <w:rPr>
            <w:rStyle w:val="Literal"/>
          </w:rPr>
          <w:t>Coin</w:t>
        </w:r>
      </w:ins>
      <w:ins w:id="327" w:author="Carol Nichols" w:date="2017-01-26T21:31:00Z">
        <w:r>
          <w:rPr/>
          <w:t xml:space="preserve"> enum where the </w:t>
        </w:r>
      </w:ins>
      <w:ins w:id="328" w:author="Carol Nichols" w:date="2017-01-26T21:31:00Z">
        <w:r>
          <w:rPr>
            <w:rStyle w:val="Literal"/>
          </w:rPr>
          <w:t>Quarter</w:t>
        </w:r>
      </w:ins>
      <w:ins w:id="329" w:author="Carol Nichols" w:date="2017-01-26T21:31:00Z">
        <w:r>
          <w:rPr/>
          <w:t xml:space="preserve"> variant also holds a </w:t>
        </w:r>
      </w:ins>
      <w:ins w:id="330" w:author="Carol Nichols" w:date="2017-01-26T21:31:00Z">
        <w:r>
          <w:rPr>
            <w:rStyle w:val="Literal"/>
          </w:rPr>
          <w:t>UsState</w:t>
        </w:r>
      </w:ins>
      <w:ins w:id="331" w:author="Carol Nichols" w:date="2017-01-26T21:31:00Z">
        <w:r>
          <w:rPr/>
          <w:t xml:space="preserve"> value</w:t>
        </w:r>
      </w:ins>
    </w:p>
    <w:p>
      <w:pPr>
        <w:pStyle w:val="Body"/>
        <w:rPr/>
      </w:pPr>
      <w:r>
        <w:rPr>
          <w:rFonts w:eastAsia="Microsoft YaHei"/>
        </w:rPr>
        <w:t>Let’s imagine that a friend of ours is trying to collect all 50 state quarters. While we sort our loose change by coin type, we’</w:t>
      </w:r>
      <w:del w:id="332" w:author="AnneMarieW" w:date="2017-01-06T13:21:00Z">
        <w:r>
          <w:rPr>
            <w:rFonts w:eastAsia="Microsoft YaHei"/>
          </w:rPr>
          <w:delText>re</w:delText>
        </w:r>
      </w:del>
      <w:ins w:id="333" w:author="AnneMarieW" w:date="2017-01-06T13:21:00Z">
        <w:r>
          <w:rPr>
            <w:rFonts w:eastAsia="Microsoft YaHei"/>
          </w:rPr>
          <w:t>ll</w:t>
        </w:r>
      </w:ins>
      <w:r>
        <w:rPr>
          <w:rFonts w:eastAsia="Microsoft YaHei"/>
        </w:rPr>
        <w:t xml:space="preserve"> also </w:t>
      </w:r>
      <w:del w:id="334" w:author="AnneMarieW" w:date="2017-01-06T13:22:00Z">
        <w:r>
          <w:rPr>
            <w:rFonts w:eastAsia="Microsoft YaHei"/>
          </w:rPr>
          <w:delText xml:space="preserve">going to </w:delText>
        </w:r>
      </w:del>
      <w:r>
        <w:rPr>
          <w:rFonts w:eastAsia="Microsoft YaHei"/>
        </w:rPr>
        <w:t>call out the name of the state associated with each quarter so</w:t>
      </w:r>
      <w:del w:id="335" w:author="AnneMarieW" w:date="2017-01-06T13:22:00Z">
        <w:r>
          <w:rPr>
            <w:rFonts w:eastAsia="Microsoft YaHei"/>
          </w:rPr>
          <w:delText xml:space="preserve"> that</w:delText>
        </w:r>
      </w:del>
      <w:r>
        <w:rPr>
          <w:rFonts w:eastAsia="Microsoft YaHei"/>
        </w:rPr>
        <w:t xml:space="preserve"> if it’s one our friend doesn’t have</w:t>
      </w:r>
      <w:ins w:id="336" w:author="AnneMarieW" w:date="2017-01-06T13:22:00Z">
        <w:r>
          <w:rPr>
            <w:rFonts w:eastAsia="Microsoft YaHei"/>
          </w:rPr>
          <w:t>,</w:t>
        </w:r>
      </w:ins>
      <w:r>
        <w:rPr>
          <w:rFonts w:eastAsia="Microsoft YaHei"/>
        </w:rPr>
        <w:t xml:space="preserve"> they can add it to their collection.</w:t>
      </w:r>
    </w:p>
    <w:p>
      <w:pPr>
        <w:pStyle w:val="Body"/>
        <w:rPr/>
      </w:pPr>
      <w:r>
        <w:rPr>
          <w:rFonts w:eastAsia="Microsoft YaHei"/>
        </w:rPr>
        <w:t>In the match expression for this</w:t>
      </w:r>
      <w:ins w:id="337" w:author="AnneMarieW" w:date="2017-01-06T13:22:00Z">
        <w:r>
          <w:rPr>
            <w:rFonts w:eastAsia="Microsoft YaHei"/>
          </w:rPr>
          <w:t xml:space="preserve"> code</w:t>
        </w:r>
      </w:ins>
      <w:r>
        <w:rPr>
          <w:rFonts w:eastAsia="Microsoft YaHei"/>
        </w:rPr>
        <w:t>, we add a variable</w:t>
      </w:r>
      <w:del w:id="338" w:author="AnneMarieW" w:date="2017-01-06T13:23:00Z">
        <w:r>
          <w:rPr>
            <w:rFonts w:eastAsia="Microsoft YaHei"/>
          </w:rPr>
          <w:delText>,</w:delText>
        </w:r>
      </w:del>
      <w:ins w:id="339" w:author="AnneMarieW" w:date="2017-01-06T13:23:00Z">
        <w:r>
          <w:rPr>
            <w:rFonts w:eastAsia="Microsoft YaHei"/>
          </w:rPr>
          <w:t xml:space="preserve"> called</w:t>
        </w:r>
      </w:ins>
      <w:r>
        <w:rPr>
          <w:rFonts w:eastAsia="Microsoft YaHei"/>
        </w:rPr>
        <w:t xml:space="preserve"> </w:t>
      </w:r>
      <w:r>
        <w:rPr>
          <w:rStyle w:val="Literal"/>
        </w:rPr>
        <w:t>state</w:t>
      </w:r>
      <w:del w:id="340" w:author="AnneMarieW" w:date="2017-01-06T13:23:00Z">
        <w:r>
          <w:rPr>
            <w:rStyle w:val="Literal"/>
            <w:rFonts w:eastAsia="Microsoft YaHei"/>
          </w:rPr>
          <w:delText>,</w:delText>
        </w:r>
      </w:del>
      <w:r>
        <w:rPr>
          <w:rFonts w:eastAsia="Microsoft YaHei"/>
        </w:rPr>
        <w:t xml:space="preserve"> to the pattern that matches values of the variant </w:t>
      </w:r>
      <w:r>
        <w:rPr>
          <w:rStyle w:val="Literal"/>
        </w:rPr>
        <w:t>Coin::Quarter</w:t>
      </w:r>
      <w:r>
        <w:rPr>
          <w:rFonts w:eastAsia="Microsoft YaHei"/>
        </w:rPr>
        <w:t xml:space="preserve">. When a </w:t>
      </w:r>
      <w:r>
        <w:rPr>
          <w:rStyle w:val="Literal"/>
        </w:rPr>
        <w:t>Coin::Quarter</w:t>
      </w:r>
      <w:r>
        <w:rPr/>
        <w:t xml:space="preserve"> </w:t>
      </w:r>
      <w:r>
        <w:rPr>
          <w:rFonts w:eastAsia="Microsoft YaHei"/>
        </w:rPr>
        <w:t xml:space="preserve">matches, the </w:t>
      </w:r>
      <w:r>
        <w:rPr>
          <w:rStyle w:val="Literal"/>
        </w:rPr>
        <w:t>state</w:t>
      </w:r>
      <w:r>
        <w:rPr>
          <w:rFonts w:eastAsia="Microsoft YaHei"/>
        </w:rPr>
        <w:t xml:space="preserve"> variable will bind to the value of that quarter’s state. Then we can use </w:t>
      </w:r>
      <w:r>
        <w:rPr>
          <w:rStyle w:val="Literal"/>
        </w:rPr>
        <w:t>state</w:t>
      </w:r>
      <w:r>
        <w:rPr>
          <w:rFonts w:eastAsia="Microsoft YaHei"/>
        </w:rPr>
        <w:t xml:space="preserve"> in the code for that arm</w:t>
      </w:r>
      <w:ins w:id="341" w:author="AnneMarieW" w:date="2017-01-06T13:23:00Z">
        <w:r>
          <w:rPr>
            <w:rFonts w:eastAsia="Microsoft YaHei"/>
          </w:rPr>
          <w:t>,</w:t>
        </w:r>
      </w:ins>
      <w:r>
        <w:rPr>
          <w:rFonts w:eastAsia="Microsoft YaHei"/>
        </w:rPr>
        <w:t xml:space="preserve"> like so:</w:t>
      </w:r>
    </w:p>
    <w:p>
      <w:pPr>
        <w:pStyle w:val="CodeA"/>
        <w:rPr/>
      </w:pPr>
      <w:r>
        <w:rPr/>
        <w:t>fn value_in_cents(coin: Coin) -&gt; i32 {</w:t>
      </w:r>
    </w:p>
    <w:p>
      <w:pPr>
        <w:pStyle w:val="CodeB"/>
        <w:rPr/>
      </w:pPr>
      <w:r>
        <w:rPr/>
        <w:t xml:space="preserve">    </w:t>
      </w:r>
      <w:r>
        <w:rPr/>
        <w:t>match coin {</w:t>
      </w:r>
    </w:p>
    <w:p>
      <w:pPr>
        <w:pStyle w:val="CodeB"/>
        <w:rPr/>
      </w:pPr>
      <w:r>
        <w:rPr/>
        <w:t xml:space="preserve">        </w:t>
      </w:r>
      <w:r>
        <w:rPr/>
        <w:t>Coin::Penny =&gt; 1,</w:t>
      </w:r>
    </w:p>
    <w:p>
      <w:pPr>
        <w:pStyle w:val="CodeB"/>
        <w:rPr/>
      </w:pPr>
      <w:r>
        <w:rPr/>
        <w:t xml:space="preserve">        </w:t>
      </w:r>
      <w:r>
        <w:rPr/>
        <w:t>Coin::Nickel =&gt; 5,</w:t>
      </w:r>
    </w:p>
    <w:p>
      <w:pPr>
        <w:pStyle w:val="CodeB"/>
        <w:rPr/>
      </w:pPr>
      <w:r>
        <w:rPr/>
        <w:t xml:space="preserve">        </w:t>
      </w:r>
      <w:r>
        <w:rPr/>
        <w:t>Coin::Dime =&gt; 10,</w:t>
      </w:r>
    </w:p>
    <w:p>
      <w:pPr>
        <w:pStyle w:val="CodeB"/>
        <w:rPr/>
      </w:pPr>
      <w:r>
        <w:rPr/>
        <w:t xml:space="preserve">        </w:t>
      </w:r>
      <w:r>
        <w:rPr/>
        <w:t>Coin::Quarter(state) =&gt; {</w:t>
      </w:r>
    </w:p>
    <w:p>
      <w:pPr>
        <w:pStyle w:val="CodeB"/>
        <w:rPr/>
      </w:pPr>
      <w:r>
        <w:rPr/>
        <w:t xml:space="preserve">            </w:t>
      </w:r>
      <w:r>
        <w:rPr/>
        <w:t>println!("State quarter from {:?}!", state);</w:t>
      </w:r>
    </w:p>
    <w:p>
      <w:pPr>
        <w:pStyle w:val="CodeB"/>
        <w:rPr/>
      </w:pPr>
      <w:r>
        <w:rPr/>
        <w:t xml:space="preserve">            </w:t>
      </w:r>
      <w:r>
        <w:rPr/>
        <w:t>25</w:t>
      </w:r>
    </w:p>
    <w:p>
      <w:pPr>
        <w:pStyle w:val="CodeB"/>
        <w:rPr/>
      </w:pPr>
      <w:r>
        <w:rPr/>
        <w:t xml:space="preserve">        </w:t>
      </w:r>
      <w:r>
        <w:rPr/>
        <w:t>},</w:t>
      </w:r>
    </w:p>
    <w:p>
      <w:pPr>
        <w:pStyle w:val="CodeB"/>
        <w:rPr/>
      </w:pPr>
      <w:r>
        <w:rPr/>
        <w:t xml:space="preserve">    </w:t>
      </w:r>
      <w:r>
        <w:rPr/>
        <w:t>}</w:t>
      </w:r>
    </w:p>
    <w:p>
      <w:pPr>
        <w:pStyle w:val="CodeC"/>
        <w:rPr/>
      </w:pPr>
      <w:r>
        <w:rPr/>
        <w:t>}</w:t>
      </w:r>
    </w:p>
    <w:p>
      <w:pPr>
        <w:pStyle w:val="Body"/>
        <w:rPr/>
      </w:pPr>
      <w:r>
        <w:rPr>
          <w:rFonts w:eastAsia="Microsoft YaHei"/>
        </w:rPr>
        <w:t xml:space="preserve">If we were to call </w:t>
      </w:r>
      <w:r>
        <w:rPr>
          <w:rStyle w:val="Literal"/>
        </w:rPr>
        <w:t>value_in_cents(Coin::Quarter(UsState::Alaska))</w:t>
      </w:r>
      <w:r>
        <w:rPr>
          <w:rFonts w:eastAsia="Microsoft YaHei"/>
        </w:rPr>
        <w:t xml:space="preserve">, </w:t>
      </w:r>
      <w:r>
        <w:rPr>
          <w:rStyle w:val="Literal"/>
        </w:rPr>
        <w:t xml:space="preserve">coin </w:t>
      </w:r>
      <w:r>
        <w:rPr>
          <w:rFonts w:eastAsia="Microsoft YaHei"/>
        </w:rPr>
        <w:t xml:space="preserve">would be </w:t>
      </w:r>
      <w:r>
        <w:rPr>
          <w:rStyle w:val="Literal"/>
        </w:rPr>
        <w:t>Coin::Quarter(UsState::Alaska)</w:t>
      </w:r>
      <w:r>
        <w:rPr>
          <w:rFonts w:eastAsia="Microsoft YaHei"/>
        </w:rPr>
        <w:t xml:space="preserve">. When we compare that value with each of the match arms, none of them match until we reach </w:t>
      </w:r>
      <w:r>
        <w:rPr>
          <w:rStyle w:val="Literal"/>
        </w:rPr>
        <w:t>Coin::Quarter(state)</w:t>
      </w:r>
      <w:r>
        <w:rPr>
          <w:rFonts w:eastAsia="Microsoft YaHei"/>
        </w:rPr>
        <w:t xml:space="preserve">. At that point, the binding for </w:t>
      </w:r>
      <w:r>
        <w:rPr>
          <w:rStyle w:val="Literal"/>
        </w:rPr>
        <w:t>state</w:t>
      </w:r>
      <w:r>
        <w:rPr>
          <w:rFonts w:eastAsia="Microsoft YaHei"/>
        </w:rPr>
        <w:t xml:space="preserve"> will be the value </w:t>
      </w:r>
      <w:r>
        <w:rPr>
          <w:rStyle w:val="Literal"/>
        </w:rPr>
        <w:t>UsState::Alaska</w:t>
      </w:r>
      <w:r>
        <w:rPr>
          <w:rFonts w:eastAsia="Microsoft YaHei"/>
        </w:rPr>
        <w:t xml:space="preserve">. We can then use that binding in the </w:t>
      </w:r>
      <w:r>
        <w:rPr>
          <w:rStyle w:val="Literal"/>
        </w:rPr>
        <w:t>println!</w:t>
      </w:r>
      <w:r>
        <w:rPr>
          <w:rFonts w:eastAsia="Microsoft YaHei"/>
        </w:rPr>
        <w:t xml:space="preserve"> expression, thus getting the inner state value out of the </w:t>
      </w:r>
      <w:r>
        <w:rPr>
          <w:rStyle w:val="Literal"/>
        </w:rPr>
        <w:t>Coin</w:t>
      </w:r>
      <w:r>
        <w:rPr>
          <w:rFonts w:eastAsia="Microsoft YaHei"/>
        </w:rPr>
        <w:t xml:space="preserve"> enum variant for </w:t>
      </w:r>
      <w:r>
        <w:rPr>
          <w:rStyle w:val="Literal"/>
        </w:rPr>
        <w:t>Quarter</w:t>
      </w:r>
      <w:r>
        <w:rPr>
          <w:rFonts w:eastAsia="Microsoft YaHei"/>
        </w:rPr>
        <w:t>.</w:t>
      </w:r>
    </w:p>
    <w:p>
      <w:pPr>
        <w:pStyle w:val="HeadB"/>
        <w:rPr/>
      </w:pPr>
      <w:bookmarkStart w:id="15" w:name="matching-with-option"/>
      <w:bookmarkStart w:id="16" w:name="_Toc467162221"/>
      <w:bookmarkStart w:id="17" w:name="__RefHeading___Toc5857_54190755"/>
      <w:bookmarkEnd w:id="15"/>
      <w:bookmarkEnd w:id="16"/>
      <w:bookmarkEnd w:id="17"/>
      <w:r>
        <w:rPr/>
        <w:t xml:space="preserve">Matching with </w:t>
      </w:r>
      <w:r>
        <w:rPr>
          <w:rStyle w:val="Literal"/>
          <w:rPrChange w:id="0" w:author="Carol Nichols" w:date="2017-01-26T21:33:00Z"/>
        </w:rPr>
        <w:t>Option</w:t>
      </w:r>
    </w:p>
    <w:p>
      <w:pPr>
        <w:pStyle w:val="BodyFirst"/>
        <w:rPr/>
      </w:pPr>
      <w:r>
        <w:rPr>
          <w:rFonts w:eastAsia="Microsoft YaHei"/>
        </w:rPr>
        <w:t xml:space="preserve">In the previous section we wanted to get the inner </w:t>
      </w:r>
      <w:r>
        <w:rPr>
          <w:rStyle w:val="Literal"/>
        </w:rPr>
        <w:t>T</w:t>
      </w:r>
      <w:r>
        <w:rPr>
          <w:rFonts w:eastAsia="Microsoft YaHei"/>
        </w:rPr>
        <w:t xml:space="preserve"> value out of the </w:t>
      </w:r>
      <w:r>
        <w:rPr>
          <w:rStyle w:val="Literal"/>
        </w:rPr>
        <w:t>Some</w:t>
      </w:r>
      <w:r>
        <w:rPr/>
        <w:t xml:space="preserve"> </w:t>
      </w:r>
      <w:r>
        <w:rPr>
          <w:rFonts w:eastAsia="Microsoft YaHei"/>
        </w:rPr>
        <w:t xml:space="preserve">case when using </w:t>
      </w:r>
      <w:r>
        <w:rPr>
          <w:rStyle w:val="Literal"/>
        </w:rPr>
        <w:t>Option&lt;T&gt;</w:t>
      </w:r>
      <w:r>
        <w:rPr>
          <w:rFonts w:eastAsia="Microsoft YaHei"/>
        </w:rPr>
        <w:t xml:space="preserve">; we can </w:t>
      </w:r>
      <w:ins w:id="343" w:author="AnneMarieW" w:date="2017-01-06T13:24:00Z">
        <w:r>
          <w:rPr>
            <w:rFonts w:eastAsia="Microsoft YaHei"/>
          </w:rPr>
          <w:t xml:space="preserve">also </w:t>
        </w:r>
      </w:ins>
      <w:del w:id="344" w:author="Carol Nichols" w:date="2017-01-26T21:34:00Z">
        <w:r>
          <w:rPr>
            <w:rFonts w:eastAsia="Microsoft YaHei"/>
          </w:rPr>
          <w:delText>do</w:delText>
        </w:r>
      </w:del>
      <w:ins w:id="345" w:author="Carol Nichols" w:date="2017-01-26T21:34:00Z">
        <w:r>
          <w:rPr>
            <w:rFonts w:eastAsia="Microsoft YaHei"/>
          </w:rPr>
          <w:t xml:space="preserve">handle </w:t>
        </w:r>
      </w:ins>
      <w:del w:id="346" w:author="Carol Nichols" w:date="2017-01-26T21:35:00Z">
        <w:r>
          <w:rPr>
            <w:rFonts w:eastAsia="Microsoft YaHei"/>
          </w:rPr>
          <w:delText xml:space="preserve"> this</w:delText>
        </w:r>
      </w:del>
      <w:del w:id="347" w:author="Carol Nichols" w:date="2017-01-26T21:36:00Z">
        <w:r>
          <w:rPr>
            <w:rFonts w:eastAsia="Microsoft YaHei"/>
          </w:rPr>
          <w:delText xml:space="preserve"> </w:delText>
        </w:r>
      </w:del>
      <w:del w:id="348" w:author="Carol Nichols" w:date="2017-01-26T21:35:00Z">
        <w:r>
          <w:rPr>
            <w:rFonts w:eastAsia="Microsoft YaHei"/>
          </w:rPr>
          <w:delText xml:space="preserve">in another </w:delText>
        </w:r>
      </w:del>
      <w:ins w:id="349" w:author="Carol Nichols" w:date="2017-01-26T21:36:00Z">
        <w:r>
          <w:rPr>
            <w:rStyle w:val="Literal"/>
            <w:rFonts w:eastAsia="Microsoft YaHei"/>
          </w:rPr>
          <w:t>Option</w:t>
        </w:r>
      </w:ins>
      <w:ins w:id="350" w:author="Carol Nichols" w:date="2017-01-26T21:36:00Z">
        <w:r>
          <w:rPr>
            <w:rFonts w:eastAsia="Microsoft YaHei"/>
          </w:rPr>
          <w:t xml:space="preserve"> using</w:t>
        </w:r>
      </w:ins>
      <w:ins w:id="351" w:author="Carol Nichols" w:date="2017-01-26T21:35:00Z">
        <w:r>
          <w:rPr>
            <w:rFonts w:eastAsia="Microsoft YaHei"/>
          </w:rPr>
          <w:t xml:space="preserve"> </w:t>
        </w:r>
      </w:ins>
      <w:ins w:id="352" w:author="Carol Nichols" w:date="2017-01-26T21:35:00Z">
        <w:r>
          <w:rPr>
            <w:rStyle w:val="Literal"/>
            <w:rFonts w:eastAsia="Microsoft YaHei"/>
          </w:rPr>
          <w:t>match</w:t>
        </w:r>
      </w:ins>
      <w:ins w:id="353" w:author="Carol Nichols" w:date="2017-01-26T21:35:00Z">
        <w:r>
          <w:rPr>
            <w:rFonts w:eastAsia="Microsoft YaHei"/>
          </w:rPr>
          <w:t xml:space="preserve"> as we did with the </w:t>
        </w:r>
      </w:ins>
      <w:ins w:id="354" w:author="Carol Nichols" w:date="2017-01-26T21:35:00Z">
        <w:r>
          <w:rPr>
            <w:rStyle w:val="Literal"/>
            <w:rFonts w:eastAsia="Microsoft YaHei"/>
          </w:rPr>
          <w:t>Coin</w:t>
        </w:r>
      </w:ins>
      <w:ins w:id="355" w:author="Carol Nichols" w:date="2017-01-26T21:35:00Z">
        <w:r>
          <w:rPr>
            <w:rFonts w:eastAsia="Microsoft YaHei"/>
          </w:rPr>
          <w:t xml:space="preserve"> </w:t>
        </w:r>
      </w:ins>
      <w:del w:id="356" w:author="Carol Nichols" w:date="2017-01-26T21:36:00Z">
        <w:r>
          <w:rPr>
            <w:rFonts w:eastAsia="Microsoft YaHei"/>
          </w:rPr>
          <w:delText>very similar way</w:delText>
        </w:r>
      </w:del>
      <w:ins w:id="357" w:author="Carol Nichols" w:date="2017-01-26T21:36:00Z">
        <w:r>
          <w:rPr>
            <w:rFonts w:eastAsia="Microsoft YaHei"/>
          </w:rPr>
          <w:t>enum</w:t>
        </w:r>
      </w:ins>
      <w:r>
        <w:rPr>
          <w:rFonts w:eastAsia="Microsoft YaHei"/>
        </w:rPr>
        <w:t>! Instead of comparing coins</w:t>
      </w:r>
      <w:ins w:id="358" w:author="AnneMarieW" w:date="2017-01-06T13:24:00Z">
        <w:r>
          <w:rPr>
            <w:rFonts w:eastAsia="Microsoft YaHei"/>
          </w:rPr>
          <w:t>,</w:t>
        </w:r>
      </w:ins>
      <w:r>
        <w:rPr>
          <w:rFonts w:eastAsia="Microsoft YaHei"/>
        </w:rPr>
        <w:t xml:space="preserve"> we</w:t>
      </w:r>
      <w:del w:id="359" w:author="AnneMarieW" w:date="2017-01-06T13:24:00Z">
        <w:r>
          <w:rPr>
            <w:rFonts w:eastAsia="Microsoft YaHei"/>
          </w:rPr>
          <w:delText xml:space="preserve"> wi</w:delText>
        </w:r>
      </w:del>
      <w:ins w:id="360" w:author="AnneMarieW" w:date="2017-01-06T13:24:00Z">
        <w:r>
          <w:rPr>
            <w:rFonts w:eastAsia="Microsoft YaHei"/>
          </w:rPr>
          <w:t>’</w:t>
        </w:r>
      </w:ins>
      <w:r>
        <w:rPr>
          <w:rFonts w:eastAsia="Microsoft YaHei"/>
        </w:rPr>
        <w:t xml:space="preserve">ll </w:t>
      </w:r>
      <w:del w:id="361" w:author="AnneMarieW" w:date="2017-01-06T13:24:00Z">
        <w:r>
          <w:rPr>
            <w:rFonts w:eastAsia="Microsoft YaHei"/>
          </w:rPr>
          <w:delText xml:space="preserve">be </w:delText>
        </w:r>
      </w:del>
      <w:r>
        <w:rPr>
          <w:rFonts w:eastAsia="Microsoft YaHei"/>
        </w:rPr>
        <w:t>compar</w:t>
      </w:r>
      <w:ins w:id="362" w:author="AnneMarieW" w:date="2017-01-06T13:24:00Z">
        <w:r>
          <w:rPr>
            <w:rFonts w:eastAsia="Microsoft YaHei"/>
          </w:rPr>
          <w:t>e</w:t>
        </w:r>
      </w:ins>
      <w:del w:id="363" w:author="AnneMarieW" w:date="2017-01-06T13:24:00Z">
        <w:r>
          <w:rPr>
            <w:rFonts w:eastAsia="Microsoft YaHei"/>
          </w:rPr>
          <w:delText>ing</w:delText>
        </w:r>
      </w:del>
      <w:r>
        <w:rPr>
          <w:rFonts w:eastAsia="Microsoft YaHei"/>
        </w:rPr>
        <w:t xml:space="preserve"> the variants of </w:t>
      </w:r>
      <w:r>
        <w:rPr>
          <w:rStyle w:val="Literal"/>
        </w:rPr>
        <w:t>Option&lt;T&gt;</w:t>
      </w:r>
      <w:r>
        <w:rPr>
          <w:rFonts w:eastAsia="Microsoft YaHei"/>
        </w:rPr>
        <w:t xml:space="preserve">, but the way that the </w:t>
      </w:r>
      <w:r>
        <w:rPr>
          <w:rStyle w:val="Literal"/>
        </w:rPr>
        <w:t>match</w:t>
      </w:r>
      <w:r>
        <w:rPr>
          <w:rFonts w:eastAsia="Microsoft YaHei"/>
        </w:rPr>
        <w:t xml:space="preserve"> expression works remains the same.</w:t>
      </w:r>
    </w:p>
    <w:p>
      <w:pPr>
        <w:pStyle w:val="Body"/>
        <w:rPr/>
      </w:pPr>
      <w:r>
        <w:rPr>
          <w:rFonts w:eastAsia="Microsoft YaHei"/>
        </w:rPr>
        <w:t xml:space="preserve">Let’s say we want to write a function that takes an </w:t>
      </w:r>
      <w:r>
        <w:rPr>
          <w:rStyle w:val="Literal"/>
        </w:rPr>
        <w:t>Option&lt;i32&gt;</w:t>
      </w:r>
      <w:del w:id="364" w:author="AnneMarieW" w:date="2017-01-06T13:25:00Z">
        <w:r>
          <w:rPr>
            <w:rStyle w:val="Literal"/>
            <w:rFonts w:eastAsia="Microsoft YaHei"/>
          </w:rPr>
          <w:delText xml:space="preserve"> </w:delText>
        </w:r>
      </w:del>
      <w:ins w:id="365" w:author="AnneMarieW" w:date="2017-01-06T13:25:00Z">
        <w:r>
          <w:rPr>
            <w:rFonts w:eastAsia="Microsoft YaHei"/>
          </w:rPr>
          <w:t xml:space="preserve">, </w:t>
        </w:r>
      </w:ins>
      <w:r>
        <w:rPr>
          <w:rFonts w:eastAsia="Microsoft YaHei"/>
        </w:rPr>
        <w:t xml:space="preserve">and if there’s a value inside, adds one to that value. If there isn’t a value inside, the function should return the </w:t>
      </w:r>
      <w:r>
        <w:rPr>
          <w:rStyle w:val="Literal"/>
        </w:rPr>
        <w:t>None</w:t>
      </w:r>
      <w:r>
        <w:rPr>
          <w:rFonts w:eastAsia="Microsoft YaHei"/>
        </w:rPr>
        <w:t xml:space="preserve"> value and not attempt to perform any operations.</w:t>
      </w:r>
    </w:p>
    <w:p>
      <w:pPr>
        <w:pStyle w:val="Body"/>
        <w:rPr/>
      </w:pPr>
      <w:r>
        <w:rPr>
          <w:rFonts w:eastAsia="Microsoft YaHei"/>
        </w:rPr>
        <w:t xml:space="preserve">This function is very easy to write, thanks to </w:t>
      </w:r>
      <w:r>
        <w:rPr>
          <w:rStyle w:val="Literal"/>
        </w:rPr>
        <w:t>match</w:t>
      </w:r>
      <w:r>
        <w:rPr>
          <w:rFonts w:eastAsia="Microsoft YaHei"/>
        </w:rPr>
        <w:t>, and will look like Listing 6-</w:t>
      </w:r>
      <w:del w:id="366" w:author="Carol Nichols" w:date="2017-01-26T21:39:00Z">
        <w:r>
          <w:rPr>
            <w:rFonts w:eastAsia="Microsoft YaHei"/>
          </w:rPr>
          <w:delText>4</w:delText>
        </w:r>
      </w:del>
      <w:ins w:id="367" w:author="Carol Nichols" w:date="2017-01-26T21:39:00Z">
        <w:r>
          <w:rPr>
            <w:rFonts w:eastAsia="Microsoft YaHei"/>
          </w:rPr>
          <w:t>5</w:t>
        </w:r>
      </w:ins>
      <w:r>
        <w:rPr>
          <w:rFonts w:eastAsia="Microsoft YaHei"/>
        </w:rPr>
        <w:t>:</w:t>
      </w:r>
    </w:p>
    <w:p>
      <w:pPr>
        <w:pStyle w:val="CodeA"/>
        <w:rPr/>
      </w:pPr>
      <w:r>
        <w:rPr/>
        <w:t>fn plus_one</w:t>
      </w:r>
      <w:r>
        <w:rPr>
          <w:rStyle w:val="Literal"/>
          <w:color w:val="00000A"/>
        </w:rPr>
        <w:t>(x: Option&lt;</w:t>
      </w:r>
      <w:r>
        <w:rPr/>
        <w:t>i32</w:t>
      </w:r>
      <w:r>
        <w:rPr>
          <w:rStyle w:val="Literal"/>
          <w:color w:val="00000A"/>
        </w:rPr>
        <w:t>&gt;) -&gt; Option&lt;</w:t>
      </w:r>
      <w:r>
        <w:rPr/>
        <w:t>i32</w:t>
      </w:r>
      <w:r>
        <w:rPr>
          <w:rStyle w:val="Literal"/>
          <w:color w:val="00000A"/>
        </w:rPr>
        <w:t>&gt; {</w:t>
      </w:r>
    </w:p>
    <w:p>
      <w:pPr>
        <w:pStyle w:val="CodeB"/>
        <w:rPr/>
      </w:pPr>
      <w:r>
        <w:rPr>
          <w:rStyle w:val="Literal"/>
          <w:color w:val="00000A"/>
        </w:rPr>
        <w:t xml:space="preserve">    </w:t>
      </w:r>
      <w:r>
        <w:rPr/>
        <w:t>match</w:t>
      </w:r>
      <w:r>
        <w:rPr>
          <w:rStyle w:val="Literal"/>
          <w:color w:val="00000A"/>
        </w:rPr>
        <w:t xml:space="preserve"> x {</w:t>
      </w:r>
    </w:p>
    <w:p>
      <w:pPr>
        <w:pStyle w:val="CodeB"/>
        <w:rPr/>
      </w:pPr>
      <w:r>
        <w:rPr>
          <w:rStyle w:val="Literal"/>
          <w:color w:val="00000A"/>
        </w:rPr>
        <w:t xml:space="preserve">        </w:t>
      </w:r>
      <w:ins w:id="368" w:author="Carol Nichols" w:date="2017-01-26T21:42:00Z">
        <w:r>
          <w:rPr>
            <w:rStyle w:val="Wingdings"/>
          </w:rPr>
          <w:t>u</w:t>
        </w:r>
      </w:ins>
      <w:ins w:id="369" w:author="Carol Nichols" w:date="2017-01-26T21:42:00Z">
        <w:r>
          <w:rPr>
            <w:rStyle w:val="Literal"/>
            <w:color w:val="00000A"/>
          </w:rPr>
          <w:t xml:space="preserve"> </w:t>
        </w:r>
      </w:ins>
      <w:r>
        <w:rPr>
          <w:rStyle w:val="Literal"/>
          <w:color w:val="00000A"/>
        </w:rPr>
        <w:t>None =&gt; None,</w:t>
      </w:r>
    </w:p>
    <w:p>
      <w:pPr>
        <w:pStyle w:val="CodeB"/>
        <w:rPr/>
      </w:pPr>
      <w:r>
        <w:rPr>
          <w:rStyle w:val="Literal"/>
          <w:color w:val="00000A"/>
        </w:rPr>
        <w:t xml:space="preserve">        </w:t>
      </w:r>
      <w:ins w:id="370" w:author="Carol Nichols" w:date="2017-01-26T21:42:00Z">
        <w:r>
          <w:rPr>
            <w:rStyle w:val="Wingdings"/>
          </w:rPr>
          <w:t>v</w:t>
        </w:r>
      </w:ins>
      <w:ins w:id="371" w:author="Carol Nichols" w:date="2017-01-26T21:42:00Z">
        <w:r>
          <w:rPr>
            <w:rStyle w:val="Literal"/>
            <w:color w:val="00000A"/>
          </w:rPr>
          <w:t xml:space="preserve"> </w:t>
        </w:r>
      </w:ins>
      <w:r>
        <w:rPr/>
        <w:t>Some</w:t>
      </w:r>
      <w:r>
        <w:rPr>
          <w:rStyle w:val="Literal"/>
          <w:color w:val="00000A"/>
        </w:rPr>
        <w:t xml:space="preserve">(i) =&gt; Some(i + </w:t>
      </w:r>
      <w:r>
        <w:rPr/>
        <w:t>1</w:t>
      </w:r>
      <w:r>
        <w:rPr>
          <w:rStyle w:val="Literal"/>
          <w:color w:val="00000A"/>
        </w:rPr>
        <w:t>),</w:t>
      </w:r>
    </w:p>
    <w:p>
      <w:pPr>
        <w:pStyle w:val="CodeB"/>
        <w:rPr/>
      </w:pPr>
      <w:r>
        <w:rPr>
          <w:rStyle w:val="Literal"/>
          <w:color w:val="00000A"/>
        </w:rPr>
        <w:t xml:space="preserve">    </w:t>
      </w:r>
      <w:r>
        <w:rPr>
          <w:rStyle w:val="Literal"/>
          <w:color w:val="00000A"/>
        </w:rPr>
        <w:t>}</w:t>
      </w:r>
    </w:p>
    <w:p>
      <w:pPr>
        <w:pStyle w:val="CodeB"/>
        <w:rPr/>
      </w:pPr>
      <w:r>
        <w:rPr>
          <w:rStyle w:val="Literal"/>
          <w:color w:val="00000A"/>
        </w:rPr>
        <w:t>}</w:t>
      </w:r>
    </w:p>
    <w:p>
      <w:pPr>
        <w:pStyle w:val="CodeB"/>
        <w:rPr>
          <w:rStyle w:val="Literal"/>
          <w:color w:val="00000A"/>
        </w:rPr>
      </w:pPr>
      <w:r>
        <w:rPr>
          <w:color w:val="00000A"/>
        </w:rPr>
      </w:r>
    </w:p>
    <w:p>
      <w:pPr>
        <w:pStyle w:val="CodeB"/>
        <w:rPr/>
      </w:pPr>
      <w:r>
        <w:rPr/>
        <w:t>let</w:t>
      </w:r>
      <w:r>
        <w:rPr>
          <w:rStyle w:val="Literal"/>
          <w:color w:val="00000A"/>
        </w:rPr>
        <w:t xml:space="preserve"> five = Some(</w:t>
      </w:r>
      <w:r>
        <w:rPr/>
        <w:t>5</w:t>
      </w:r>
      <w:r>
        <w:rPr>
          <w:rStyle w:val="Literal"/>
          <w:color w:val="00000A"/>
        </w:rPr>
        <w:t>);</w:t>
      </w:r>
    </w:p>
    <w:p>
      <w:pPr>
        <w:pStyle w:val="CodeB"/>
        <w:rPr/>
      </w:pPr>
      <w:r>
        <w:rPr/>
        <w:t>let</w:t>
      </w:r>
      <w:r>
        <w:rPr>
          <w:rStyle w:val="Literal"/>
          <w:color w:val="00000A"/>
        </w:rPr>
        <w:t xml:space="preserve"> six =</w:t>
      </w:r>
      <w:del w:id="372" w:author="Carol Nichols" w:date="2017-01-26T21:44:00Z">
        <w:r>
          <w:rPr>
            <w:rStyle w:val="Literal"/>
            <w:color w:val="00000A"/>
          </w:rPr>
          <w:delText xml:space="preserve"> </w:delText>
        </w:r>
      </w:del>
      <w:ins w:id="373" w:author="Carol Nichols" w:date="2017-01-26T21:44:00Z">
        <w:r>
          <w:rPr>
            <w:rStyle w:val="Literal"/>
            <w:color w:val="00000A"/>
          </w:rPr>
          <w:t xml:space="preserve"> </w:t>
        </w:r>
      </w:ins>
      <w:r>
        <w:rPr>
          <w:rStyle w:val="Literal"/>
          <w:color w:val="00000A"/>
        </w:rPr>
        <w:t>plus_one(five);</w:t>
      </w:r>
      <w:ins w:id="374" w:author="Carol Nichols" w:date="2017-01-26T21:44:00Z">
        <w:r>
          <w:rPr>
            <w:rStyle w:val="Literal"/>
            <w:color w:val="00000A"/>
          </w:rPr>
          <w:t xml:space="preserve"> </w:t>
        </w:r>
      </w:ins>
      <w:ins w:id="375" w:author="Carol Nichols" w:date="2017-01-26T21:44:00Z">
        <w:r>
          <w:rPr>
            <w:rStyle w:val="Wingdings"/>
          </w:rPr>
          <w:t>w</w:t>
        </w:r>
      </w:ins>
    </w:p>
    <w:p>
      <w:pPr>
        <w:pStyle w:val="CodeC"/>
        <w:rPr>
          <w:rStyle w:val="Literal"/>
          <w:rFonts w:eastAsia="Microsoft YaHei"/>
          <w:color w:val="00000A"/>
          <w:del w:id="376" w:author="Carol Nichols" w:date="2017-01-26T22:22:00Z"/>
        </w:rPr>
      </w:pPr>
      <w:r>
        <w:rPr/>
        <w:t>let</w:t>
      </w:r>
      <w:r>
        <w:rPr>
          <w:rStyle w:val="Literal"/>
          <w:color w:val="00000A"/>
        </w:rPr>
        <w:t xml:space="preserve"> none = plus_one(None);</w:t>
      </w:r>
    </w:p>
    <w:p>
      <w:pPr>
        <w:pStyle w:val="CodeC"/>
        <w:rPr>
          <w:rStyle w:val="Literal"/>
          <w:rFonts w:eastAsia="Microsoft YaHei"/>
          <w:color w:val="00000A"/>
          <w:del w:id="380" w:author="Carol Nichols" w:date="2017-01-26T22:22:00Z"/>
        </w:rPr>
      </w:pPr>
      <w:del w:id="377" w:author="Carol Nichols" w:date="2017-01-26T21:38:00Z">
        <w:r>
          <w:rPr>
            <w:rFonts w:eastAsia="Microsoft YaHei"/>
          </w:rPr>
          <w:br/>
        </w:r>
      </w:del>
      <w:del w:id="378" w:author="Carol Nichols" w:date="2017-01-26T21:38:00Z">
        <w:r>
          <w:rPr>
            <w:rStyle w:val="Literal"/>
            <w:color w:val="00000A"/>
          </w:rPr>
          <w:delText>matchOption&lt;i32&gt;</w:delText>
        </w:r>
      </w:del>
      <w:del w:id="379" w:author="Carol Nichols" w:date="2017-01-26T21:38:00Z">
        <w:r>
          <w:rPr>
            <w:rStyle w:val="Literal"/>
            <w:rFonts w:eastAsia="Microsoft YaHei"/>
            <w:color w:val="00000A"/>
          </w:rPr>
          <w:br/>
        </w:r>
      </w:del>
    </w:p>
    <w:p>
      <w:pPr>
        <w:pStyle w:val="CodeC"/>
        <w:rPr/>
      </w:pPr>
      <w:del w:id="381" w:author="Carol Nichols" w:date="2017-01-26T21:38:00Z">
        <w:r>
          <w:rPr>
            <w:rFonts w:eastAsia="Microsoft YaHei"/>
          </w:rPr>
          <w:delText xml:space="preserve">Matching </w:delText>
        </w:r>
      </w:del>
      <w:del w:id="382" w:author="Carol Nichols" w:date="2017-01-26T21:38:00Z">
        <w:r>
          <w:rPr/>
          <w:delText>Some(T)</w:delText>
        </w:r>
      </w:del>
      <w:ins w:id="383" w:author="Carol Nichols" w:date="2017-01-26T22:22:00Z">
        <w:r>
          <w:rPr>
            <w:rStyle w:val="Literal"/>
            <w:rFonts w:eastAsia="Microsoft YaHei"/>
            <w:color w:val="00000A"/>
          </w:rPr>
          <w:t xml:space="preserve"> </w:t>
        </w:r>
      </w:ins>
      <w:ins w:id="384" w:author="Carol Nichols" w:date="2017-01-26T21:52:00Z">
        <w:r>
          <w:rPr>
            <w:rStyle w:val="Wingdings"/>
          </w:rPr>
          <w:t>x</w:t>
        </w:r>
      </w:ins>
    </w:p>
    <w:p>
      <w:pPr>
        <w:pStyle w:val="Caption1"/>
        <w:pPrChange w:id="0" w:author="AnneMarieW" w:date="2017-01-06T13:26:00Z"/>
        <w:rPr/>
      </w:pPr>
      <w:r>
        <w:rPr>
          <w:rFonts w:eastAsia="Microsoft YaHei"/>
        </w:rPr>
        <w:t>Listing 6-</w:t>
      </w:r>
      <w:ins w:id="385" w:author="Carol Nichols" w:date="2017-01-26T21:39:00Z">
        <w:r>
          <w:rPr>
            <w:rFonts w:eastAsia="Microsoft YaHei"/>
          </w:rPr>
          <w:t>5</w:t>
        </w:r>
      </w:ins>
      <w:del w:id="386" w:author="Carol Nichols" w:date="2017-01-26T21:39:00Z">
        <w:r>
          <w:rPr>
            <w:rFonts w:eastAsia="Microsoft YaHei"/>
          </w:rPr>
          <w:delText>4</w:delText>
        </w:r>
      </w:del>
      <w:r>
        <w:rPr>
          <w:rFonts w:eastAsia="Microsoft YaHei"/>
        </w:rPr>
        <w:commentReference w:id="42"/>
      </w:r>
      <w:r>
        <w:rPr>
          <w:rFonts w:eastAsia="Microsoft YaHei"/>
        </w:rPr>
        <w:commentReference w:id="43"/>
      </w:r>
      <w:ins w:id="387" w:author="AnneMarieW" w:date="2017-01-06T13:26:00Z">
        <w:r>
          <w:rPr>
            <w:rFonts w:eastAsia="Microsoft YaHei"/>
          </w:rPr>
          <w:t>:</w:t>
        </w:r>
      </w:ins>
      <w:ins w:id="388" w:author="Carol Nichols" w:date="2017-01-26T21:39:00Z">
        <w:r>
          <w:rPr>
            <w:rFonts w:eastAsia="Microsoft YaHei"/>
          </w:rPr>
          <w:t xml:space="preserve"> </w:t>
        </w:r>
      </w:ins>
      <w:ins w:id="389" w:author="Carol Nichols" w:date="2017-01-26T21:40:00Z">
        <w:r>
          <w:rPr>
            <w:rFonts w:eastAsia="Microsoft YaHei"/>
          </w:rPr>
          <w:t xml:space="preserve">A function that uses a </w:t>
        </w:r>
      </w:ins>
      <w:ins w:id="390" w:author="Carol Nichols" w:date="2017-01-26T21:40:00Z">
        <w:r>
          <w:rPr>
            <w:rStyle w:val="Literal"/>
            <w:rFonts w:eastAsia="Microsoft YaHei"/>
          </w:rPr>
          <w:t>match</w:t>
        </w:r>
      </w:ins>
      <w:ins w:id="391" w:author="Carol Nichols" w:date="2017-01-26T21:40:00Z">
        <w:r>
          <w:rPr>
            <w:rFonts w:eastAsia="Microsoft YaHei"/>
          </w:rPr>
          <w:t xml:space="preserve"> expression on an </w:t>
        </w:r>
      </w:ins>
      <w:ins w:id="392" w:author="Carol Nichols" w:date="2017-01-26T21:40:00Z">
        <w:r>
          <w:rPr>
            <w:rStyle w:val="Literal"/>
            <w:rFonts w:eastAsia="Microsoft YaHei"/>
          </w:rPr>
          <w:t>Option&lt;i32&gt;</w:t>
        </w:r>
      </w:ins>
    </w:p>
    <w:p>
      <w:pPr>
        <w:pStyle w:val="HeadC"/>
        <w:rPr/>
      </w:pPr>
      <w:ins w:id="393" w:author="Carol Nichols" w:date="2017-01-26T21:47:00Z">
        <w:bookmarkStart w:id="18" w:name="__RefHeading___Toc5859_54190755"/>
        <w:bookmarkEnd w:id="18"/>
        <w:r>
          <w:rPr/>
          <w:t xml:space="preserve">Matching </w:t>
        </w:r>
      </w:ins>
      <w:ins w:id="394" w:author="Carol Nichols" w:date="2017-01-26T21:47:00Z">
        <w:r>
          <w:rPr>
            <w:rStyle w:val="Literal"/>
          </w:rPr>
          <w:t>Some(T)</w:t>
        </w:r>
      </w:ins>
    </w:p>
    <w:p>
      <w:pPr>
        <w:pStyle w:val="Body"/>
        <w:rPr>
          <w:rFonts w:eastAsia="Microsoft YaHei"/>
        </w:rPr>
      </w:pPr>
      <w:r>
        <w:rPr>
          <w:rFonts w:eastAsia="Microsoft YaHei"/>
        </w:rPr>
        <w:t xml:space="preserve">Let’s examine the first execution of </w:t>
      </w:r>
      <w:r>
        <w:rPr>
          <w:rStyle w:val="Literal"/>
        </w:rPr>
        <w:t>plus_one</w:t>
      </w:r>
      <w:r>
        <w:rPr>
          <w:rFonts w:eastAsia="Microsoft YaHei"/>
        </w:rPr>
        <w:t xml:space="preserve"> in more detail. </w:t>
      </w:r>
      <w:del w:id="395" w:author="Carol Nichols" w:date="2017-01-26T21:41:00Z">
        <w:r>
          <w:rPr>
            <w:rFonts w:eastAsia="Microsoft YaHei"/>
          </w:rPr>
          <w:delText xml:space="preserve">In the </w:delText>
        </w:r>
      </w:del>
      <w:del w:id="396" w:author="AnneMarieW" w:date="2017-01-06T13:26:00Z">
        <w:r>
          <w:rPr>
            <w:rFonts w:eastAsia="Microsoft YaHei"/>
          </w:rPr>
          <w:delText xml:space="preserve">above </w:delText>
        </w:r>
      </w:del>
      <w:del w:id="397" w:author="Carol Nichols" w:date="2017-01-26T21:41:00Z">
        <w:r>
          <w:rPr>
            <w:rFonts w:eastAsia="Microsoft YaHei"/>
          </w:rPr>
          <w:delText>example, w</w:delText>
        </w:r>
      </w:del>
      <w:ins w:id="398" w:author="Carol Nichols" w:date="2017-01-26T21:41:00Z">
        <w:r>
          <w:rPr>
            <w:rFonts w:eastAsia="Microsoft YaHei"/>
          </w:rPr>
          <w:t>W</w:t>
        </w:r>
      </w:ins>
      <w:r>
        <w:rPr>
          <w:rFonts w:eastAsia="Microsoft YaHei"/>
        </w:rPr>
        <w:t xml:space="preserve">hen we call </w:t>
      </w:r>
      <w:r>
        <w:rPr>
          <w:rStyle w:val="Literal"/>
        </w:rPr>
        <w:t>plus_one(five)</w:t>
      </w:r>
      <w:ins w:id="399" w:author="Carol Nichols" w:date="2017-01-26T21:43:00Z">
        <w:r>
          <w:rPr>
            <w:rStyle w:val="Literal"/>
          </w:rPr>
          <w:t xml:space="preserve"> </w:t>
        </w:r>
      </w:ins>
      <w:ins w:id="400" w:author="Carol Nichols" w:date="2017-01-26T21:43:00Z">
        <w:r>
          <w:rPr>
            <w:rStyle w:val="Wingdings"/>
          </w:rPr>
          <w:t>w</w:t>
        </w:r>
      </w:ins>
      <w:r>
        <w:rPr>
          <w:rFonts w:eastAsia="Microsoft YaHei"/>
        </w:rPr>
        <w:t>,</w:t>
      </w:r>
      <w:ins w:id="401" w:author="Carol Nichols" w:date="2017-01-26T21:43:00Z">
        <w:r>
          <w:rPr>
            <w:rFonts w:eastAsia="Microsoft YaHei"/>
          </w:rPr>
          <w:t xml:space="preserve"> </w:t>
        </w:r>
      </w:ins>
      <w:r>
        <w:rPr>
          <w:rFonts w:eastAsia="Microsoft YaHei"/>
        </w:rPr>
        <w:t xml:space="preserve"> the variable </w:t>
      </w:r>
      <w:r>
        <w:rPr>
          <w:rStyle w:val="Literal"/>
        </w:rPr>
        <w:t>x</w:t>
      </w:r>
      <w:r>
        <w:rPr>
          <w:rFonts w:eastAsia="Microsoft YaHei"/>
        </w:rPr>
        <w:t xml:space="preserve"> in the body of </w:t>
      </w:r>
      <w:r>
        <w:rPr>
          <w:rStyle w:val="Literal"/>
        </w:rPr>
        <w:t>plus_one</w:t>
      </w:r>
      <w:r>
        <w:rPr>
          <w:rFonts w:eastAsia="Microsoft YaHei"/>
        </w:rPr>
        <w:t xml:space="preserve"> will have the value </w:t>
      </w:r>
      <w:r>
        <w:rPr>
          <w:rStyle w:val="Literal"/>
        </w:rPr>
        <w:t>Some(5)</w:t>
      </w:r>
      <w:r>
        <w:rPr>
          <w:rFonts w:eastAsia="Microsoft YaHei"/>
        </w:rPr>
        <w:t xml:space="preserve">. We </w:t>
      </w:r>
      <w:ins w:id="402" w:author="AnneMarieW" w:date="2017-01-06T13:26:00Z">
        <w:r>
          <w:rPr>
            <w:rFonts w:eastAsia="Microsoft YaHei"/>
          </w:rPr>
          <w:t xml:space="preserve">then </w:t>
        </w:r>
      </w:ins>
      <w:r>
        <w:rPr>
          <w:rFonts w:eastAsia="Microsoft YaHei"/>
        </w:rPr>
        <w:t>compare that against each match arm</w:t>
      </w:r>
      <w:del w:id="403" w:author="Carol Nichols" w:date="2017-01-26T21:44:00Z">
        <w:r>
          <w:rPr>
            <w:rFonts w:eastAsia="Microsoft YaHei"/>
          </w:rPr>
          <w:delText>:</w:delText>
        </w:r>
      </w:del>
      <w:ins w:id="404" w:author="Carol Nichols" w:date="2017-01-26T21:45:00Z">
        <w:r>
          <w:rPr>
            <w:rFonts w:eastAsia="Microsoft YaHei"/>
          </w:rPr>
          <w:t>.</w:t>
        </w:r>
      </w:ins>
    </w:p>
    <w:p>
      <w:pPr>
        <w:pStyle w:val="CodeSingle"/>
        <w:rPr/>
      </w:pPr>
      <w:del w:id="405" w:author="Carol Nichols" w:date="2017-01-26T21:45:00Z">
        <w:r>
          <w:rPr/>
          <w:delText>None =&gt; None,</w:delText>
        </w:r>
      </w:del>
    </w:p>
    <w:p>
      <w:pPr>
        <w:pStyle w:val="Body"/>
        <w:rPr>
          <w:rFonts w:eastAsia="Microsoft YaHei"/>
        </w:rPr>
      </w:pPr>
      <w:ins w:id="406" w:author="Carol Nichols" w:date="2017-01-26T21:45:00Z">
        <w:r>
          <w:rPr>
            <w:rFonts w:eastAsia="Microsoft YaHei"/>
          </w:rPr>
          <w:t xml:space="preserve"> </w:t>
        </w:r>
      </w:ins>
      <w:r>
        <w:rPr>
          <w:rFonts w:eastAsia="Microsoft YaHei"/>
        </w:rPr>
        <w:t xml:space="preserve">The </w:t>
      </w:r>
      <w:r>
        <w:rPr>
          <w:rStyle w:val="Literal"/>
        </w:rPr>
        <w:t>Some(5)</w:t>
      </w:r>
      <w:r>
        <w:rPr>
          <w:rFonts w:eastAsia="Microsoft YaHei"/>
        </w:rPr>
        <w:t xml:space="preserve"> value doesn’t match the pattern </w:t>
      </w:r>
      <w:r>
        <w:rPr>
          <w:rStyle w:val="Literal"/>
        </w:rPr>
        <w:t>None</w:t>
      </w:r>
      <w:ins w:id="407" w:author="Carol Nichols" w:date="2017-01-26T21:45:00Z">
        <w:r>
          <w:rPr>
            <w:rStyle w:val="Literal"/>
          </w:rPr>
          <w:t xml:space="preserve"> </w:t>
        </w:r>
      </w:ins>
      <w:ins w:id="408" w:author="Carol Nichols" w:date="2017-01-26T21:45:00Z">
        <w:r>
          <w:rPr>
            <w:rStyle w:val="Wingdings"/>
          </w:rPr>
          <w:t>u</w:t>
        </w:r>
      </w:ins>
      <w:r>
        <w:rPr>
          <w:rFonts w:eastAsia="Microsoft YaHei"/>
        </w:rPr>
        <w:t>, so we continue</w:t>
      </w:r>
      <w:del w:id="409" w:author="AnneMarieW" w:date="2017-01-06T13:27:00Z">
        <w:r>
          <w:rPr>
            <w:rFonts w:eastAsia="Microsoft YaHei"/>
          </w:rPr>
          <w:delText>.</w:delText>
        </w:r>
      </w:del>
      <w:ins w:id="410" w:author="Carol Nichols" w:date="2017-01-26T21:45:00Z">
        <w:r>
          <w:rPr>
            <w:rFonts w:eastAsia="Microsoft YaHei"/>
          </w:rPr>
          <w:t xml:space="preserve"> to the next arm.</w:t>
        </w:r>
      </w:ins>
      <w:del w:id="411" w:author="Carol Nichols" w:date="2017-01-26T21:45:00Z">
        <w:r>
          <w:rPr>
            <w:rFonts w:eastAsia="Microsoft YaHei"/>
          </w:rPr>
          <w:delText>:</w:delText>
        </w:r>
      </w:del>
    </w:p>
    <w:p>
      <w:pPr>
        <w:pStyle w:val="CodeSingle"/>
        <w:rPr/>
      </w:pPr>
      <w:del w:id="412" w:author="Carol Nichols" w:date="2017-01-26T21:45:00Z">
        <w:r>
          <w:rPr/>
          <w:delText>Some(i) =&gt; Some(i + 1),</w:delText>
        </w:r>
      </w:del>
    </w:p>
    <w:p>
      <w:pPr>
        <w:pStyle w:val="Body"/>
        <w:rPr/>
      </w:pPr>
      <w:ins w:id="413" w:author="Carol Nichols" w:date="2017-01-26T21:45:00Z">
        <w:r>
          <w:rPr>
            <w:rFonts w:eastAsia="Microsoft YaHei"/>
          </w:rPr>
          <w:t xml:space="preserve"> </w:t>
        </w:r>
      </w:ins>
      <w:r>
        <w:rPr>
          <w:rFonts w:eastAsia="Microsoft YaHei"/>
        </w:rPr>
        <w:t xml:space="preserve">Does </w:t>
      </w:r>
      <w:r>
        <w:rPr>
          <w:rStyle w:val="Literal"/>
        </w:rPr>
        <w:t>Some(5)</w:t>
      </w:r>
      <w:r>
        <w:rPr>
          <w:rFonts w:eastAsia="Microsoft YaHei"/>
        </w:rPr>
        <w:t xml:space="preserve"> match </w:t>
      </w:r>
      <w:r>
        <w:rPr>
          <w:rStyle w:val="Literal"/>
        </w:rPr>
        <w:t>Some(i)</w:t>
      </w:r>
      <w:ins w:id="414" w:author="Carol Nichols" w:date="2017-01-26T21:45:00Z">
        <w:r>
          <w:rPr>
            <w:rStyle w:val="Literal"/>
          </w:rPr>
          <w:t xml:space="preserve"> </w:t>
        </w:r>
      </w:ins>
      <w:ins w:id="415" w:author="Carol Nichols" w:date="2017-01-26T21:45:00Z">
        <w:r>
          <w:rPr>
            <w:rStyle w:val="Wingdings"/>
          </w:rPr>
          <w:t>v</w:t>
        </w:r>
      </w:ins>
      <w:r>
        <w:rPr>
          <w:rFonts w:eastAsia="Microsoft YaHei"/>
        </w:rPr>
        <w:t xml:space="preserve">? Why yes it does! We have the same variant. The </w:t>
      </w:r>
      <w:r>
        <w:rPr>
          <w:rStyle w:val="Literal"/>
        </w:rPr>
        <w:t>i</w:t>
      </w:r>
      <w:r>
        <w:rPr>
          <w:rFonts w:eastAsia="Microsoft YaHei"/>
        </w:rPr>
        <w:t xml:space="preserve"> binds to the value contained in </w:t>
      </w:r>
      <w:r>
        <w:rPr>
          <w:rStyle w:val="Literal"/>
        </w:rPr>
        <w:t>Some</w:t>
      </w:r>
      <w:r>
        <w:rPr>
          <w:rFonts w:eastAsia="Microsoft YaHei"/>
        </w:rPr>
        <w:t xml:space="preserve">, so </w:t>
      </w:r>
      <w:r>
        <w:rPr>
          <w:rStyle w:val="Literal"/>
        </w:rPr>
        <w:t>i</w:t>
      </w:r>
      <w:r>
        <w:rPr>
          <w:rFonts w:eastAsia="Microsoft YaHei"/>
        </w:rPr>
        <w:t xml:space="preserve"> takes the value </w:t>
      </w:r>
      <w:r>
        <w:rPr>
          <w:rStyle w:val="Literal"/>
        </w:rPr>
        <w:t>5</w:t>
      </w:r>
      <w:r>
        <w:rPr>
          <w:rFonts w:eastAsia="Microsoft YaHei"/>
        </w:rPr>
        <w:t xml:space="preserve">. The code in the match arm is then executed, so we add one to the value of </w:t>
      </w:r>
      <w:del w:id="416" w:author="Carol Nichols" w:date="2017-01-26T21:49:00Z">
        <w:r>
          <w:rPr>
            <w:rStyle w:val="Literal"/>
            <w:rFonts w:eastAsia="Microsoft YaHei"/>
          </w:rPr>
          <w:delText xml:space="preserve">I </w:delText>
        </w:r>
      </w:del>
      <w:ins w:id="417" w:author="Carol Nichols" w:date="2017-01-26T21:49:00Z">
        <w:r>
          <w:rPr>
            <w:rStyle w:val="Literal"/>
            <w:rFonts w:eastAsia="Microsoft YaHei" w:cs="Times New Roman"/>
            <w:szCs w:val="20"/>
            <w:lang w:val="en-US" w:eastAsia="en-US" w:bidi="ar-SA"/>
          </w:rPr>
          <w:t>i</w:t>
        </w:r>
      </w:ins>
      <w:ins w:id="418" w:author="Carol Nichols" w:date="2017-01-26T21:49:00Z">
        <w:r>
          <w:rPr>
            <w:rFonts w:eastAsia="Microsoft YaHei"/>
          </w:rPr>
          <w:t xml:space="preserve"> </w:t>
        </w:r>
      </w:ins>
      <w:r>
        <w:rPr>
          <w:rFonts w:eastAsia="Microsoft YaHei"/>
        </w:rPr>
        <w:t xml:space="preserve">and create a new </w:t>
      </w:r>
      <w:r>
        <w:rPr>
          <w:rStyle w:val="Literal"/>
        </w:rPr>
        <w:t>Some</w:t>
      </w:r>
      <w:r>
        <w:rPr>
          <w:rFonts w:eastAsia="Microsoft YaHei"/>
        </w:rPr>
        <w:t xml:space="preserve"> value with our total </w:t>
      </w:r>
      <w:r>
        <w:rPr>
          <w:rStyle w:val="Literal"/>
        </w:rPr>
        <w:t>6</w:t>
      </w:r>
      <w:r>
        <w:rPr>
          <w:rFonts w:eastAsia="Microsoft YaHei"/>
        </w:rPr>
        <w:t xml:space="preserve"> inside.</w:t>
      </w:r>
    </w:p>
    <w:p>
      <w:pPr>
        <w:pStyle w:val="HeadC"/>
        <w:rPr/>
      </w:pPr>
      <w:bookmarkStart w:id="19" w:name="matching-`none`"/>
      <w:bookmarkStart w:id="20" w:name="_Toc467162222"/>
      <w:bookmarkStart w:id="21" w:name="__RefHeading___Toc5861_54190755"/>
      <w:bookmarkEnd w:id="19"/>
      <w:bookmarkEnd w:id="20"/>
      <w:bookmarkEnd w:id="21"/>
      <w:r>
        <w:rPr/>
        <w:t xml:space="preserve">Matching </w:t>
      </w:r>
      <w:r>
        <w:rPr>
          <w:rStyle w:val="Literal"/>
          <w:rPrChange w:id="0" w:author="Carol Nichols" w:date="2017-01-26T21:48:00Z"/>
        </w:rPr>
        <w:t>None</w:t>
      </w:r>
    </w:p>
    <w:p>
      <w:pPr>
        <w:pStyle w:val="BodyFirst"/>
        <w:rPr>
          <w:rFonts w:eastAsia="Microsoft YaHei"/>
        </w:rPr>
      </w:pPr>
      <w:r>
        <w:rPr>
          <w:rFonts w:eastAsia="Microsoft YaHei"/>
        </w:rPr>
        <w:t xml:space="preserve">Now let’s consider the second call of </w:t>
      </w:r>
      <w:r>
        <w:rPr>
          <w:rStyle w:val="Literal"/>
        </w:rPr>
        <w:t>plus_one</w:t>
      </w:r>
      <w:r>
        <w:rPr>
          <w:rFonts w:eastAsia="Microsoft YaHei"/>
        </w:rPr>
        <w:t xml:space="preserve"> </w:t>
      </w:r>
      <w:ins w:id="420" w:author="AnneMarieW" w:date="2017-01-06T13:28:00Z">
        <w:r>
          <w:rPr>
            <w:rFonts w:eastAsia="Microsoft YaHei"/>
          </w:rPr>
          <w:t>in Listing 6-</w:t>
        </w:r>
      </w:ins>
      <w:del w:id="421" w:author="Carol Nichols" w:date="2017-01-26T21:50:00Z">
        <w:r>
          <w:rPr>
            <w:rFonts w:eastAsia="Microsoft YaHei"/>
          </w:rPr>
          <w:delText>4</w:delText>
        </w:r>
      </w:del>
      <w:ins w:id="422" w:author="Carol Nichols" w:date="2017-01-26T21:50:00Z">
        <w:r>
          <w:rPr>
            <w:rFonts w:eastAsia="Microsoft YaHei"/>
          </w:rPr>
          <w:t>5</w:t>
        </w:r>
      </w:ins>
      <w:ins w:id="423" w:author="AnneMarieW" w:date="2017-01-06T13:28:00Z">
        <w:r>
          <w:rPr>
            <w:rFonts w:eastAsia="Microsoft YaHei"/>
          </w:rPr>
          <w:t xml:space="preserve"> </w:t>
        </w:r>
      </w:ins>
      <w:r>
        <w:rPr>
          <w:rFonts w:eastAsia="Microsoft YaHei"/>
        </w:rPr>
        <w:t xml:space="preserve">where </w:t>
      </w:r>
      <w:r>
        <w:rPr>
          <w:rStyle w:val="Literal"/>
        </w:rPr>
        <w:t>x</w:t>
      </w:r>
      <w:r>
        <w:rPr>
          <w:rFonts w:eastAsia="Microsoft YaHei"/>
        </w:rPr>
        <w:t xml:space="preserve"> is </w:t>
      </w:r>
      <w:r>
        <w:rPr>
          <w:rStyle w:val="Literal"/>
        </w:rPr>
        <w:t>None</w:t>
      </w:r>
      <w:ins w:id="424" w:author="Carol Nichols" w:date="2017-01-26T21:52:00Z">
        <w:r>
          <w:rPr>
            <w:rStyle w:val="Literal"/>
          </w:rPr>
          <w:t xml:space="preserve"> </w:t>
        </w:r>
      </w:ins>
      <w:ins w:id="425" w:author="Carol Nichols" w:date="2017-01-26T21:52:00Z">
        <w:r>
          <w:rPr>
            <w:rStyle w:val="Wingdings"/>
          </w:rPr>
          <w:t>x</w:t>
        </w:r>
      </w:ins>
      <w:r>
        <w:rPr>
          <w:rFonts w:eastAsia="Microsoft YaHei"/>
        </w:rPr>
        <w:t xml:space="preserve">. We enter the </w:t>
      </w:r>
      <w:r>
        <w:rPr>
          <w:rStyle w:val="Literal"/>
        </w:rPr>
        <w:t>match</w:t>
      </w:r>
      <w:del w:id="426" w:author="AnneMarieW" w:date="2017-01-06T13:28:00Z">
        <w:r>
          <w:rPr>
            <w:rStyle w:val="Literal"/>
            <w:rFonts w:eastAsia="Microsoft YaHei"/>
          </w:rPr>
          <w:delText>,</w:delText>
        </w:r>
      </w:del>
      <w:r>
        <w:rPr>
          <w:rFonts w:eastAsia="Microsoft YaHei"/>
        </w:rPr>
        <w:t xml:space="preserve"> and compare to the first arm</w:t>
      </w:r>
      <w:del w:id="427" w:author="Carol Nichols" w:date="2017-01-26T21:50:00Z">
        <w:r>
          <w:rPr>
            <w:rFonts w:eastAsia="Microsoft YaHei"/>
          </w:rPr>
          <w:delText>:</w:delText>
        </w:r>
      </w:del>
      <w:ins w:id="428" w:author="Carol Nichols" w:date="2017-01-26T21:50:00Z">
        <w:r>
          <w:rPr>
            <w:rFonts w:eastAsia="Microsoft YaHei"/>
          </w:rPr>
          <w:t xml:space="preserve"> </w:t>
        </w:r>
      </w:ins>
      <w:ins w:id="429" w:author="Carol Nichols" w:date="2017-01-26T21:50:00Z">
        <w:r>
          <w:rPr>
            <w:rStyle w:val="Wingdings"/>
            <w:rFonts w:eastAsia="Microsoft YaHei"/>
          </w:rPr>
          <w:t>u</w:t>
        </w:r>
      </w:ins>
      <w:ins w:id="430" w:author="Carol Nichols" w:date="2017-01-26T21:50:00Z">
        <w:r>
          <w:rPr>
            <w:rFonts w:eastAsia="Microsoft YaHei"/>
          </w:rPr>
          <w:t>.</w:t>
        </w:r>
      </w:ins>
    </w:p>
    <w:p>
      <w:pPr>
        <w:pStyle w:val="CodeSingle"/>
        <w:rPr/>
      </w:pPr>
      <w:del w:id="431" w:author="Carol Nichols" w:date="2017-01-26T21:50:00Z">
        <w:r>
          <w:rPr/>
          <w:delText>None =&gt; None,</w:delText>
        </w:r>
      </w:del>
    </w:p>
    <w:p>
      <w:pPr>
        <w:pStyle w:val="BodyFirst"/>
        <w:rPr/>
      </w:pPr>
      <w:ins w:id="432" w:author="Carol Nichols" w:date="2017-01-26T21:50:00Z">
        <w:r>
          <w:rPr>
            <w:rFonts w:eastAsia="Microsoft YaHei"/>
          </w:rPr>
          <w:t xml:space="preserve"> </w:t>
        </w:r>
      </w:ins>
      <w:r>
        <w:rPr>
          <w:rFonts w:eastAsia="Microsoft YaHei"/>
        </w:rPr>
        <w:t xml:space="preserve">It matches! There’s no value to add to, so the program stops and returns the </w:t>
      </w:r>
      <w:r>
        <w:rPr>
          <w:rStyle w:val="Literal"/>
        </w:rPr>
        <w:t>None</w:t>
      </w:r>
      <w:r>
        <w:rPr>
          <w:rFonts w:eastAsia="Microsoft YaHei"/>
        </w:rPr>
        <w:t xml:space="preserve"> value on the right side of </w:t>
      </w:r>
      <w:r>
        <w:rPr>
          <w:rStyle w:val="Literal"/>
        </w:rPr>
        <w:t>=&gt;</w:t>
      </w:r>
      <w:r>
        <w:rPr>
          <w:rFonts w:eastAsia="Microsoft YaHei"/>
        </w:rPr>
        <w:t xml:space="preserve">. </w:t>
      </w:r>
      <w:del w:id="433" w:author="AnneMarieW" w:date="2017-01-06T13:29:00Z">
        <w:r>
          <w:rPr>
            <w:rFonts w:eastAsia="Microsoft YaHei"/>
          </w:rPr>
          <w:delText>Sinc</w:delText>
        </w:r>
      </w:del>
      <w:ins w:id="434" w:author="AnneMarieW" w:date="2017-01-06T13:29:00Z">
        <w:r>
          <w:rPr>
            <w:rFonts w:eastAsia="Microsoft YaHei"/>
          </w:rPr>
          <w:t>Becaus</w:t>
        </w:r>
      </w:ins>
      <w:r>
        <w:rPr>
          <w:rFonts w:eastAsia="Microsoft YaHei"/>
        </w:rPr>
        <w:t>e the first arm matched, no other arms are compared.</w:t>
      </w:r>
    </w:p>
    <w:p>
      <w:pPr>
        <w:pStyle w:val="Body"/>
        <w:rPr/>
      </w:pPr>
      <w:r>
        <w:rPr>
          <w:rFonts w:eastAsia="Microsoft YaHei"/>
        </w:rPr>
        <w:t xml:space="preserve">Combining </w:t>
      </w:r>
      <w:r>
        <w:rPr>
          <w:rStyle w:val="Literal"/>
        </w:rPr>
        <w:t>match</w:t>
      </w:r>
      <w:r>
        <w:rPr>
          <w:rFonts w:eastAsia="Microsoft YaHei"/>
        </w:rPr>
        <w:t xml:space="preserve"> and enums </w:t>
      </w:r>
      <w:del w:id="435" w:author="AnneMarieW" w:date="2017-01-06T13:29:00Z">
        <w:r>
          <w:rPr>
            <w:rFonts w:eastAsia="Microsoft YaHei"/>
          </w:rPr>
          <w:delText xml:space="preserve">together </w:delText>
        </w:r>
      </w:del>
      <w:r>
        <w:rPr>
          <w:rFonts w:eastAsia="Microsoft YaHei"/>
        </w:rPr>
        <w:t xml:space="preserve">is </w:t>
      </w:r>
      <w:del w:id="436" w:author="Carol Nichols" w:date="2017-01-26T21:52:00Z">
        <w:r>
          <w:rPr>
            <w:rFonts w:eastAsia="Microsoft YaHei"/>
          </w:rPr>
          <w:delText>extremely powerful</w:delText>
        </w:r>
      </w:del>
      <w:ins w:id="437" w:author="Carol Nichols" w:date="2017-01-26T21:52:00Z">
        <w:r>
          <w:rPr>
            <w:rFonts w:eastAsia="Microsoft YaHei"/>
          </w:rPr>
          <w:t>useful in many situations</w:t>
        </w:r>
      </w:ins>
      <w:r>
        <w:rPr>
          <w:rFonts w:eastAsia="Microsoft YaHei"/>
        </w:rPr>
        <w:commentReference w:id="44"/>
      </w:r>
      <w:r>
        <w:rPr>
          <w:rFonts w:eastAsia="Microsoft YaHei"/>
        </w:rPr>
        <w:commentReference w:id="45"/>
      </w:r>
      <w:r>
        <w:rPr>
          <w:rFonts w:eastAsia="Microsoft YaHei"/>
        </w:rPr>
        <w:t xml:space="preserve">. You’ll see this pattern a lot in Rust code: </w:t>
      </w:r>
      <w:r>
        <w:rPr>
          <w:rStyle w:val="Literal"/>
        </w:rPr>
        <w:t>match</w:t>
      </w:r>
      <w:r>
        <w:rPr>
          <w:rFonts w:eastAsia="Microsoft YaHei"/>
        </w:rPr>
        <w:t xml:space="preserve"> against an enum, bind a variable to the data inside, </w:t>
      </w:r>
      <w:ins w:id="438" w:author="AnneMarieW" w:date="2017-01-06T13:29:00Z">
        <w:r>
          <w:rPr>
            <w:rFonts w:eastAsia="Microsoft YaHei"/>
          </w:rPr>
          <w:t xml:space="preserve">and </w:t>
        </w:r>
      </w:ins>
      <w:r>
        <w:rPr>
          <w:rFonts w:eastAsia="Microsoft YaHei"/>
        </w:rPr>
        <w:t>then execute code based on it. It’s a bit tricky at first, but once you get used to it, you’ll wish you had it in all languages. It’s consistently a user favorite.</w:t>
      </w:r>
    </w:p>
    <w:p>
      <w:pPr>
        <w:pStyle w:val="HeadB"/>
        <w:rPr/>
      </w:pPr>
      <w:bookmarkStart w:id="22" w:name="_Toc467162223"/>
      <w:bookmarkStart w:id="23" w:name="matches-are-exhaustive"/>
      <w:bookmarkStart w:id="24" w:name="__RefHeading___Toc5863_54190755"/>
      <w:bookmarkEnd w:id="23"/>
      <w:bookmarkEnd w:id="24"/>
      <w:r>
        <w:rPr/>
        <w:t xml:space="preserve">Matches </w:t>
      </w:r>
      <w:ins w:id="439" w:author="AnneMarieW" w:date="2017-01-05T10:49:00Z">
        <w:r>
          <w:rPr/>
          <w:t>A</w:t>
        </w:r>
      </w:ins>
      <w:del w:id="440" w:author="AnneMarieW" w:date="2017-01-05T10:49:00Z">
        <w:r>
          <w:rPr/>
          <w:delText>a</w:delText>
        </w:r>
      </w:del>
      <w:bookmarkEnd w:id="22"/>
      <w:r>
        <w:rPr/>
        <w:t>re Exhaustive</w:t>
      </w:r>
    </w:p>
    <w:p>
      <w:pPr>
        <w:pStyle w:val="BodyFirst"/>
        <w:rPr/>
      </w:pPr>
      <w:r>
        <w:rPr>
          <w:rFonts w:eastAsia="Microsoft YaHei"/>
        </w:rPr>
        <w:t xml:space="preserve">There’s one other aspect of </w:t>
      </w:r>
      <w:r>
        <w:rPr>
          <w:rStyle w:val="Literal"/>
        </w:rPr>
        <w:t>match</w:t>
      </w:r>
      <w:r>
        <w:rPr>
          <w:rFonts w:eastAsia="Microsoft YaHei"/>
        </w:rPr>
        <w:t xml:space="preserve"> we </w:t>
      </w:r>
      <w:del w:id="441" w:author="AnneMarieW" w:date="2017-01-06T13:30:00Z">
        <w:r>
          <w:rPr>
            <w:rFonts w:eastAsia="Microsoft YaHei"/>
          </w:rPr>
          <w:delText>haven’t</w:delText>
        </w:r>
      </w:del>
      <w:ins w:id="442" w:author="AnneMarieW" w:date="2017-01-06T13:30:00Z">
        <w:r>
          <w:rPr>
            <w:rFonts w:eastAsia="Microsoft YaHei"/>
          </w:rPr>
          <w:t>need to</w:t>
        </w:r>
      </w:ins>
      <w:r>
        <w:rPr>
          <w:rFonts w:eastAsia="Microsoft YaHei"/>
        </w:rPr>
        <w:t xml:space="preserve"> discuss</w:t>
      </w:r>
      <w:del w:id="443" w:author="AnneMarieW" w:date="2017-01-06T13:30:00Z">
        <w:r>
          <w:rPr>
            <w:rFonts w:eastAsia="Microsoft YaHei"/>
          </w:rPr>
          <w:delText>ed</w:delText>
        </w:r>
      </w:del>
      <w:r>
        <w:rPr>
          <w:rFonts w:eastAsia="Microsoft YaHei"/>
        </w:rPr>
        <w:t xml:space="preserve">. Consider this version of our </w:t>
      </w:r>
      <w:r>
        <w:rPr>
          <w:rStyle w:val="Literal"/>
        </w:rPr>
        <w:t>plus_one</w:t>
      </w:r>
      <w:r>
        <w:rPr>
          <w:rFonts w:eastAsia="Microsoft YaHei"/>
        </w:rPr>
        <w:t xml:space="preserve"> function:</w:t>
      </w:r>
    </w:p>
    <w:p>
      <w:pPr>
        <w:pStyle w:val="CodeA"/>
        <w:rPr/>
      </w:pPr>
      <w:r>
        <w:rPr/>
        <w:t>fn plus_one(x: Option&lt;i32&gt;) -&gt; Option&lt;i32&gt; {</w:t>
      </w:r>
    </w:p>
    <w:p>
      <w:pPr>
        <w:pStyle w:val="CodeB"/>
        <w:rPr/>
      </w:pPr>
      <w:r>
        <w:rPr/>
        <w:t xml:space="preserve">    </w:t>
      </w:r>
      <w:r>
        <w:rPr/>
        <w:t>match x {</w:t>
      </w:r>
    </w:p>
    <w:p>
      <w:pPr>
        <w:pStyle w:val="CodeB"/>
        <w:rPr/>
      </w:pPr>
      <w:r>
        <w:rPr/>
        <w:t xml:space="preserve">        </w:t>
      </w:r>
      <w:r>
        <w:rPr/>
        <w:t>Some(i) =&gt; Some(i + 1),</w:t>
      </w:r>
    </w:p>
    <w:p>
      <w:pPr>
        <w:pStyle w:val="CodeB"/>
        <w:rPr/>
      </w:pPr>
      <w:r>
        <w:rPr/>
        <w:t xml:space="preserve">    </w:t>
      </w:r>
      <w:r>
        <w:rPr/>
        <w:t>}</w:t>
      </w:r>
    </w:p>
    <w:p>
      <w:pPr>
        <w:pStyle w:val="CodeC"/>
        <w:rPr/>
      </w:pPr>
      <w:r>
        <w:rPr/>
        <w:t>}</w:t>
      </w:r>
    </w:p>
    <w:p>
      <w:pPr>
        <w:pStyle w:val="Body"/>
        <w:rPr/>
      </w:pPr>
      <w:r>
        <w:rPr>
          <w:rFonts w:eastAsia="Microsoft YaHei"/>
        </w:rPr>
        <w:t xml:space="preserve">We didn’t handle the </w:t>
      </w:r>
      <w:r>
        <w:rPr>
          <w:rStyle w:val="Literal"/>
        </w:rPr>
        <w:t>None</w:t>
      </w:r>
      <w:r>
        <w:rPr>
          <w:rFonts w:eastAsia="Microsoft YaHei"/>
        </w:rPr>
        <w:t xml:space="preserve"> case, so this </w:t>
      </w:r>
      <w:ins w:id="444" w:author="AnneMarieW" w:date="2017-01-06T13:31:00Z">
        <w:r>
          <w:rPr>
            <w:rFonts w:eastAsia="Microsoft YaHei"/>
          </w:rPr>
          <w:t xml:space="preserve">code </w:t>
        </w:r>
      </w:ins>
      <w:r>
        <w:rPr>
          <w:rFonts w:eastAsia="Microsoft YaHei"/>
        </w:rPr>
        <w:t>will cause a bug. Luckily, it’s a bug Rust knows how to catch. If we try to compile this code, we’ll get this error:</w:t>
      </w:r>
    </w:p>
    <w:p>
      <w:pPr>
        <w:pStyle w:val="CodeA"/>
        <w:rPr/>
      </w:pPr>
      <w:r>
        <w:rPr/>
        <w:t>error[E0004]: non-exhaustive patterns: `None` not covered</w:t>
      </w:r>
    </w:p>
    <w:p>
      <w:pPr>
        <w:pStyle w:val="CodeB"/>
        <w:rPr/>
      </w:pPr>
      <w:r>
        <w:rPr/>
        <w:t xml:space="preserve"> </w:t>
      </w:r>
      <w:r>
        <w:rPr/>
        <w:t>--&gt;</w:t>
      </w:r>
    </w:p>
    <w:p>
      <w:pPr>
        <w:pStyle w:val="CodeB"/>
        <w:rPr/>
      </w:pPr>
      <w:r>
        <w:rPr/>
        <w:t xml:space="preserve">  </w:t>
      </w:r>
      <w:r>
        <w:rPr/>
        <w:t>|</w:t>
      </w:r>
    </w:p>
    <w:p>
      <w:pPr>
        <w:pStyle w:val="CodeB"/>
        <w:rPr/>
      </w:pPr>
      <w:r>
        <w:rPr/>
        <w:t>6 |         match x {</w:t>
      </w:r>
    </w:p>
    <w:p>
      <w:pPr>
        <w:pStyle w:val="CodeC"/>
        <w:rPr/>
      </w:pPr>
      <w:r>
        <w:rPr/>
        <w:t xml:space="preserve">  </w:t>
      </w:r>
      <w:r>
        <w:rPr/>
        <w:t>|               ^ pattern `None` not covered</w:t>
      </w:r>
    </w:p>
    <w:p>
      <w:pPr>
        <w:pStyle w:val="Body"/>
        <w:rPr/>
      </w:pPr>
      <w:r>
        <w:rPr>
          <w:rFonts w:eastAsia="Microsoft YaHei"/>
        </w:rPr>
        <w:t>Rust knows that we did</w:t>
      </w:r>
      <w:del w:id="445" w:author="AnneMarieW" w:date="2017-01-06T13:31:00Z">
        <w:r>
          <w:rPr>
            <w:rFonts w:eastAsia="Microsoft YaHei"/>
          </w:rPr>
          <w:delText xml:space="preserve"> </w:delText>
        </w:r>
      </w:del>
      <w:r>
        <w:rPr>
          <w:rFonts w:eastAsia="Microsoft YaHei"/>
        </w:rPr>
        <w:t>n</w:t>
      </w:r>
      <w:del w:id="446" w:author="AnneMarieW" w:date="2017-01-06T13:31:00Z">
        <w:r>
          <w:rPr>
            <w:rFonts w:eastAsia="Microsoft YaHei"/>
          </w:rPr>
          <w:delText>o</w:delText>
        </w:r>
      </w:del>
      <w:ins w:id="447" w:author="AnneMarieW" w:date="2017-01-06T13:31:00Z">
        <w:r>
          <w:rPr>
            <w:rFonts w:eastAsia="Microsoft YaHei"/>
          </w:rPr>
          <w:t>’</w:t>
        </w:r>
      </w:ins>
      <w:r>
        <w:rPr>
          <w:rFonts w:eastAsia="Microsoft YaHei"/>
        </w:rPr>
        <w:t xml:space="preserve">t cover every possible </w:t>
      </w:r>
      <w:del w:id="448" w:author="Carol Nichols" w:date="2017-01-26T21:54:00Z">
        <w:r>
          <w:rPr>
            <w:rFonts w:eastAsia="Microsoft YaHei"/>
          </w:rPr>
          <w:delText>option</w:delText>
        </w:r>
      </w:del>
      <w:del w:id="449" w:author="AnneMarieW" w:date="2017-01-06T13:31:00Z">
        <w:r>
          <w:rPr>
            <w:rFonts w:eastAsia="Microsoft YaHei"/>
          </w:rPr>
          <w:delText>,</w:delText>
        </w:r>
      </w:del>
      <w:ins w:id="450" w:author="Carol Nichols" w:date="2017-01-26T21:54:00Z">
        <w:r>
          <w:rPr>
            <w:rFonts w:eastAsia="Microsoft YaHei"/>
          </w:rPr>
          <w:t>case</w:t>
        </w:r>
      </w:ins>
      <w:r>
        <w:rPr>
          <w:rFonts w:eastAsia="Microsoft YaHei"/>
        </w:rPr>
        <w:t xml:space="preserve"> and even knows which pattern we forgot! </w:t>
      </w:r>
      <w:del w:id="451" w:author="Carol Nichols" w:date="2017-01-26T21:55:00Z">
        <w:r>
          <w:rPr>
            <w:rFonts w:eastAsia="Microsoft YaHei"/>
          </w:rPr>
          <w:delText>Enums</w:delText>
        </w:r>
      </w:del>
      <w:ins w:id="452" w:author="Carol Nichols" w:date="2017-01-26T21:55:00Z">
        <w:r>
          <w:rPr>
            <w:rFonts w:eastAsia="Microsoft YaHei"/>
          </w:rPr>
          <w:t>Matches</w:t>
        </w:r>
      </w:ins>
      <w:r>
        <w:rPr>
          <w:rFonts w:eastAsia="Microsoft YaHei"/>
        </w:rPr>
        <w:t xml:space="preserve"> in Rust are</w:t>
      </w:r>
      <w:commentRangeStart w:id="46"/>
      <w:r>
        <w:rPr>
          <w:rStyle w:val="EmphasisItalic"/>
          <w:rFonts w:eastAsia="Microsoft YaHei"/>
          <w:rPrChange w:id="0" w:author="AnneMarieW" w:date="2017-01-06T13:31:00Z">
            <w:rPr>
              <w:sz w:val="20"/>
              <w:rFonts w:ascii="Courier" w:hAnsi="Courier" w:eastAsia="Microsoft YaHei"/>
              <w:color w:val="0000FF"/>
            </w:rPr>
          </w:rPrChange>
        </w:rPr>
        <w:t xml:space="preserve"> exhaustive</w:t>
      </w:r>
      <w:r>
        <w:rPr>
          <w:rStyle w:val="EmphasisItalic"/>
          <w:rFonts w:eastAsia="Microsoft YaHei"/>
        </w:rPr>
      </w:r>
      <w:commentRangeEnd w:id="46"/>
      <w:r>
        <w:commentReference w:id="46"/>
      </w:r>
      <w:r>
        <w:rPr>
          <w:rStyle w:val="EmphasisItalic"/>
          <w:rFonts w:eastAsia="Microsoft YaHei"/>
        </w:rPr>
        <w:commentReference w:id="47"/>
      </w:r>
      <w:r>
        <w:rPr>
          <w:rFonts w:eastAsia="Microsoft YaHei"/>
        </w:rPr>
        <w:t>: we must exhaust every last</w:t>
      </w:r>
      <w:del w:id="454" w:author="Carol Nichols" w:date="2017-01-26T21:55:00Z">
        <w:r>
          <w:rPr>
            <w:rFonts w:eastAsia="Microsoft YaHei"/>
          </w:rPr>
          <w:delText xml:space="preserve"> option</w:delText>
        </w:r>
      </w:del>
      <w:r>
        <w:rPr>
          <w:rFonts w:eastAsia="Microsoft YaHei"/>
        </w:rPr>
        <w:t xml:space="preserve"> possib</w:t>
      </w:r>
      <w:del w:id="455" w:author="Carol Nichols" w:date="2017-01-26T21:55:00Z">
        <w:r>
          <w:rPr>
            <w:rFonts w:eastAsia="Microsoft YaHei"/>
          </w:rPr>
          <w:delText>le</w:delText>
        </w:r>
      </w:del>
      <w:ins w:id="456" w:author="Carol Nichols" w:date="2017-01-26T21:55:00Z">
        <w:r>
          <w:rPr>
            <w:rFonts w:eastAsia="Microsoft YaHei"/>
          </w:rPr>
          <w:t>ility</w:t>
        </w:r>
      </w:ins>
      <w:r>
        <w:rPr>
          <w:rFonts w:eastAsia="Microsoft YaHei"/>
        </w:rPr>
        <w:t xml:space="preserve"> </w:t>
      </w:r>
      <w:commentRangeStart w:id="48"/>
      <w:r>
        <w:rPr>
          <w:rFonts w:eastAsia="Microsoft YaHei"/>
        </w:rPr>
        <w:t xml:space="preserve">in order </w:t>
      </w:r>
      <w:ins w:id="457" w:author="Carol Nichols" w:date="2017-01-26T21:55:00Z">
        <w:r>
          <w:rPr>
            <w:rFonts w:eastAsia="Microsoft YaHei"/>
          </w:rPr>
          <w:t xml:space="preserve">for the code </w:t>
        </w:r>
      </w:ins>
      <w:r>
        <w:rPr>
          <w:rFonts w:eastAsia="Microsoft YaHei"/>
        </w:rPr>
        <w:t>to be valid</w:t>
      </w:r>
      <w:r>
        <w:rPr>
          <w:rFonts w:eastAsia="Microsoft YaHei"/>
        </w:rPr>
      </w:r>
      <w:commentRangeEnd w:id="48"/>
      <w:r>
        <w:commentReference w:id="48"/>
      </w:r>
      <w:r>
        <w:rPr>
          <w:rFonts w:eastAsia="Microsoft YaHei"/>
        </w:rPr>
        <w:commentReference w:id="49"/>
      </w:r>
      <w:r>
        <w:rPr>
          <w:rFonts w:eastAsia="Microsoft YaHei"/>
        </w:rPr>
        <w:t xml:space="preserve">. Especially in the case of </w:t>
      </w:r>
      <w:r>
        <w:rPr>
          <w:rStyle w:val="Literal"/>
        </w:rPr>
        <w:t>Option&lt;T&gt;</w:t>
      </w:r>
      <w:r>
        <w:rPr>
          <w:rFonts w:eastAsia="Microsoft YaHei"/>
        </w:rPr>
        <w:t xml:space="preserve">, when Rust prevents us from forgetting to explicitly handle the </w:t>
      </w:r>
      <w:r>
        <w:rPr>
          <w:rStyle w:val="Literal"/>
        </w:rPr>
        <w:t>None</w:t>
      </w:r>
      <w:r>
        <w:rPr>
          <w:rFonts w:eastAsia="Microsoft YaHei"/>
        </w:rPr>
        <w:t xml:space="preserve"> case, it protects us from assuming that we have a value when we might have null</w:t>
      </w:r>
      <w:ins w:id="458" w:author="AnneMarieW" w:date="2017-01-06T13:33:00Z">
        <w:r>
          <w:rPr>
            <w:rFonts w:eastAsia="Microsoft YaHei"/>
          </w:rPr>
          <w:t>,</w:t>
        </w:r>
      </w:ins>
      <w:del w:id="459" w:author="AnneMarieW" w:date="2017-01-06T13:33:00Z">
        <w:r>
          <w:rPr>
            <w:rFonts w:eastAsia="Microsoft YaHei"/>
          </w:rPr>
          <w:delText xml:space="preserve"> and</w:delText>
        </w:r>
      </w:del>
      <w:r>
        <w:rPr>
          <w:rFonts w:eastAsia="Microsoft YaHei"/>
        </w:rPr>
        <w:t xml:space="preserve"> thus making the bil</w:t>
      </w:r>
      <w:bookmarkStart w:id="25" w:name="_GoBack"/>
      <w:bookmarkEnd w:id="25"/>
      <w:r>
        <w:rPr>
          <w:rFonts w:eastAsia="Microsoft YaHei"/>
        </w:rPr>
        <w:t>lion</w:t>
      </w:r>
      <w:ins w:id="460" w:author="AnneMarieW" w:date="2017-01-06T14:23:00Z">
        <w:r>
          <w:rPr>
            <w:rFonts w:eastAsia="Microsoft YaHei"/>
          </w:rPr>
          <w:t xml:space="preserve"> </w:t>
        </w:r>
      </w:ins>
      <w:del w:id="461" w:author="AnneMarieW" w:date="2017-01-06T14:23:00Z">
        <w:r>
          <w:rPr>
            <w:rFonts w:eastAsia="Microsoft YaHei"/>
          </w:rPr>
          <w:delText>-</w:delText>
        </w:r>
      </w:del>
      <w:r>
        <w:rPr>
          <w:rFonts w:eastAsia="Microsoft YaHei"/>
        </w:rPr>
        <w:t>dollar mistake discussed earlier.</w:t>
      </w:r>
    </w:p>
    <w:p>
      <w:pPr>
        <w:pStyle w:val="HeadB"/>
        <w:rPr/>
      </w:pPr>
      <w:bookmarkStart w:id="26" w:name="the-_-placeholder"/>
      <w:bookmarkStart w:id="27" w:name="_Toc467162224"/>
      <w:bookmarkStart w:id="28" w:name="__RefHeading___Toc5865_54190755"/>
      <w:bookmarkEnd w:id="26"/>
      <w:bookmarkEnd w:id="27"/>
      <w:bookmarkEnd w:id="28"/>
      <w:r>
        <w:rPr/>
        <w:t xml:space="preserve">The </w:t>
      </w:r>
      <w:r>
        <w:rPr>
          <w:rStyle w:val="Literal"/>
          <w:rPrChange w:id="0" w:author="Carol Nichols" w:date="2017-01-26T21:56:00Z"/>
        </w:rPr>
        <w:t>_</w:t>
      </w:r>
      <w:r>
        <w:rPr/>
        <w:t xml:space="preserve"> Placeholder</w:t>
      </w:r>
    </w:p>
    <w:p>
      <w:pPr>
        <w:pStyle w:val="BodyFirst"/>
        <w:rPr/>
      </w:pPr>
      <w:r>
        <w:rPr>
          <w:rFonts w:eastAsia="Microsoft YaHei"/>
        </w:rPr>
        <w:t xml:space="preserve">Rust also has a pattern we can use in situations when we don’t want to list all possible values. For example, a </w:t>
      </w:r>
      <w:r>
        <w:rPr>
          <w:rStyle w:val="Literal"/>
        </w:rPr>
        <w:t>u8</w:t>
      </w:r>
      <w:r>
        <w:rPr>
          <w:rFonts w:eastAsia="Microsoft YaHei"/>
        </w:rPr>
        <w:t xml:space="preserve"> can have valid values of </w:t>
      </w:r>
      <w:del w:id="463" w:author="AnneMarieW" w:date="2017-01-06T13:35:00Z">
        <w:r>
          <w:rPr>
            <w:rFonts w:eastAsia="Microsoft YaHei"/>
          </w:rPr>
          <w:delText>zero</w:delText>
        </w:r>
      </w:del>
      <w:ins w:id="464" w:author="AnneMarieW" w:date="2017-01-06T13:35:00Z">
        <w:r>
          <w:rPr>
            <w:rFonts w:eastAsia="Microsoft YaHei"/>
          </w:rPr>
          <w:t>0</w:t>
        </w:r>
      </w:ins>
      <w:r>
        <w:rPr>
          <w:rFonts w:eastAsia="Microsoft YaHei"/>
        </w:rPr>
        <w:t xml:space="preserve"> through 255. If we only care about the values 1, 3, 5, and 7, we don’t want to have to list out 0, 2, 4, 6, 8, 9 all the way up to 255. </w:t>
      </w:r>
      <w:del w:id="465" w:author="AnneMarieW" w:date="2017-01-06T13:35:00Z">
        <w:r>
          <w:rPr>
            <w:rFonts w:eastAsia="Microsoft YaHei"/>
          </w:rPr>
          <w:delText>Thankful</w:delText>
        </w:r>
      </w:del>
      <w:ins w:id="466" w:author="AnneMarieW" w:date="2017-01-06T13:35:00Z">
        <w:r>
          <w:rPr>
            <w:rFonts w:eastAsia="Microsoft YaHei"/>
          </w:rPr>
          <w:t>Fortunate</w:t>
        </w:r>
      </w:ins>
      <w:r>
        <w:rPr>
          <w:rFonts w:eastAsia="Microsoft YaHei"/>
        </w:rPr>
        <w:t xml:space="preserve">ly, we don’t have to: we can use the special pattern </w:t>
      </w:r>
      <w:r>
        <w:rPr>
          <w:rStyle w:val="Literal"/>
        </w:rPr>
        <w:t>_</w:t>
      </w:r>
      <w:r>
        <w:rPr>
          <w:rFonts w:eastAsia="Microsoft YaHei"/>
        </w:rPr>
        <w:t xml:space="preserve"> instead</w:t>
      </w:r>
      <w:del w:id="467" w:author="AnneMarieW" w:date="2017-01-06T13:36:00Z">
        <w:r>
          <w:rPr>
            <w:rFonts w:eastAsia="Microsoft YaHei"/>
          </w:rPr>
          <w:delText>.</w:delText>
        </w:r>
      </w:del>
      <w:ins w:id="468" w:author="AnneMarieW" w:date="2017-01-06T13:36:00Z">
        <w:r>
          <w:rPr>
            <w:rFonts w:eastAsia="Microsoft YaHei"/>
          </w:rPr>
          <w:t>:</w:t>
        </w:r>
      </w:ins>
    </w:p>
    <w:p>
      <w:pPr>
        <w:pStyle w:val="CodeA"/>
        <w:rPr/>
      </w:pPr>
      <w:r>
        <w:rPr/>
        <w:t>let some_u8_value = 0u8;</w:t>
      </w:r>
    </w:p>
    <w:p>
      <w:pPr>
        <w:pStyle w:val="CodeB"/>
        <w:rPr/>
      </w:pPr>
      <w:r>
        <w:rPr/>
        <w:t>match some_u8_value {</w:t>
      </w:r>
    </w:p>
    <w:p>
      <w:pPr>
        <w:pStyle w:val="CodeB"/>
        <w:rPr/>
      </w:pPr>
      <w:r>
        <w:rPr/>
        <w:t xml:space="preserve">    </w:t>
      </w:r>
      <w:r>
        <w:rPr/>
        <w:t>1 =&gt; println!("one"),</w:t>
      </w:r>
    </w:p>
    <w:p>
      <w:pPr>
        <w:pStyle w:val="CodeB"/>
        <w:rPr/>
      </w:pPr>
      <w:r>
        <w:rPr/>
        <w:t xml:space="preserve">    </w:t>
      </w:r>
      <w:r>
        <w:rPr/>
        <w:t>3 =&gt; println!("three"),</w:t>
      </w:r>
    </w:p>
    <w:p>
      <w:pPr>
        <w:pStyle w:val="CodeB"/>
        <w:rPr/>
      </w:pPr>
      <w:r>
        <w:rPr/>
        <w:t xml:space="preserve">    </w:t>
      </w:r>
      <w:r>
        <w:rPr/>
        <w:t>5 =&gt; println!("five"),</w:t>
      </w:r>
    </w:p>
    <w:p>
      <w:pPr>
        <w:pStyle w:val="CodeB"/>
        <w:rPr/>
      </w:pPr>
      <w:r>
        <w:rPr/>
        <w:t xml:space="preserve">    </w:t>
      </w:r>
      <w:r>
        <w:rPr/>
        <w:t>7 =&gt; println!("seven"),</w:t>
      </w:r>
    </w:p>
    <w:p>
      <w:pPr>
        <w:pStyle w:val="CodeB"/>
        <w:rPr/>
      </w:pPr>
      <w:r>
        <w:rPr/>
        <w:t xml:space="preserve">    </w:t>
      </w:r>
      <w:r>
        <w:rPr/>
        <w:t>_ =&gt; (),</w:t>
      </w:r>
    </w:p>
    <w:p>
      <w:pPr>
        <w:pStyle w:val="CodeC"/>
        <w:rPr/>
      </w:pPr>
      <w:r>
        <w:rPr/>
        <w:t>}</w:t>
      </w:r>
    </w:p>
    <w:p>
      <w:pPr>
        <w:pStyle w:val="Body"/>
        <w:rPr/>
      </w:pPr>
      <w:r>
        <w:rPr>
          <w:rFonts w:eastAsia="Microsoft YaHei"/>
        </w:rPr>
        <w:t xml:space="preserve">The </w:t>
      </w:r>
      <w:r>
        <w:rPr>
          <w:rStyle w:val="Literal"/>
        </w:rPr>
        <w:t>_</w:t>
      </w:r>
      <w:r>
        <w:rPr>
          <w:rFonts w:eastAsia="Microsoft YaHei"/>
        </w:rPr>
        <w:t xml:space="preserve"> pattern will match any value. By putting it after our other arms, the </w:t>
      </w:r>
      <w:r>
        <w:rPr>
          <w:rStyle w:val="Literal"/>
        </w:rPr>
        <w:t>_</w:t>
      </w:r>
      <w:r>
        <w:rPr>
          <w:rFonts w:eastAsia="Microsoft YaHei"/>
        </w:rPr>
        <w:t xml:space="preserve"> will match all the possible cases that aren’t specified before it. The </w:t>
      </w:r>
      <w:r>
        <w:rPr>
          <w:rStyle w:val="Literal"/>
        </w:rPr>
        <w:t>()</w:t>
      </w:r>
      <w:r>
        <w:rPr/>
        <w:t xml:space="preserve"> </w:t>
      </w:r>
      <w:r>
        <w:rPr>
          <w:rFonts w:eastAsia="Microsoft YaHei"/>
        </w:rPr>
        <w:t xml:space="preserve">is just the unit value, so nothing will happen in the </w:t>
      </w:r>
      <w:r>
        <w:rPr>
          <w:rStyle w:val="Literal"/>
        </w:rPr>
        <w:t>_</w:t>
      </w:r>
      <w:r>
        <w:rPr>
          <w:rFonts w:eastAsia="Microsoft YaHei"/>
        </w:rPr>
        <w:t xml:space="preserve"> case. </w:t>
      </w:r>
      <w:del w:id="469" w:author="AnneMarieW" w:date="2017-01-06T13:36:00Z">
        <w:r>
          <w:rPr>
            <w:rFonts w:eastAsia="Microsoft YaHei"/>
          </w:rPr>
          <w:delText>This way</w:delText>
        </w:r>
      </w:del>
      <w:ins w:id="470" w:author="AnneMarieW" w:date="2017-01-06T13:36:00Z">
        <w:r>
          <w:rPr>
            <w:rFonts w:eastAsia="Microsoft YaHei"/>
          </w:rPr>
          <w:t>As a result</w:t>
        </w:r>
      </w:ins>
      <w:r>
        <w:rPr>
          <w:rFonts w:eastAsia="Microsoft YaHei"/>
        </w:rPr>
        <w:t xml:space="preserve">, we can say that we want to do nothing for all </w:t>
      </w:r>
      <w:del w:id="471" w:author="AnneMarieW" w:date="2017-01-06T13:36:00Z">
        <w:r>
          <w:rPr>
            <w:rFonts w:eastAsia="Microsoft YaHei"/>
          </w:rPr>
          <w:delText xml:space="preserve">of </w:delText>
        </w:r>
      </w:del>
      <w:r>
        <w:rPr>
          <w:rFonts w:eastAsia="Microsoft YaHei"/>
        </w:rPr>
        <w:t xml:space="preserve">the possible values that we don’t list before the </w:t>
      </w:r>
      <w:r>
        <w:rPr>
          <w:rStyle w:val="Literal"/>
        </w:rPr>
        <w:t>_</w:t>
      </w:r>
      <w:r>
        <w:rPr>
          <w:rFonts w:eastAsia="Microsoft YaHei"/>
        </w:rPr>
        <w:t xml:space="preserve"> placeholder.</w:t>
      </w:r>
    </w:p>
    <w:p>
      <w:pPr>
        <w:pStyle w:val="Body"/>
        <w:rPr/>
      </w:pPr>
      <w:ins w:id="472" w:author="AnneMarieW" w:date="2017-01-06T13:37:00Z">
        <w:r>
          <w:rPr>
            <w:rFonts w:eastAsia="Microsoft YaHei"/>
          </w:rPr>
          <w:t>However, t</w:t>
        </w:r>
      </w:ins>
      <w:del w:id="473" w:author="AnneMarieW" w:date="2017-01-06T13:37:00Z">
        <w:r>
          <w:rPr>
            <w:rFonts w:eastAsia="Microsoft YaHei"/>
          </w:rPr>
          <w:delText>T</w:delText>
        </w:r>
      </w:del>
      <w:r>
        <w:rPr>
          <w:rFonts w:eastAsia="Microsoft YaHei"/>
        </w:rPr>
        <w:t xml:space="preserve">he </w:t>
      </w:r>
      <w:r>
        <w:rPr>
          <w:rStyle w:val="Literal"/>
        </w:rPr>
        <w:t>match</w:t>
      </w:r>
      <w:r>
        <w:rPr>
          <w:rFonts w:eastAsia="Microsoft YaHei"/>
        </w:rPr>
        <w:t xml:space="preserve"> expression can be a </w:t>
      </w:r>
      <w:del w:id="474" w:author="AnneMarieW" w:date="2017-01-06T13:37:00Z">
        <w:r>
          <w:rPr>
            <w:rFonts w:eastAsia="Microsoft YaHei"/>
          </w:rPr>
          <w:delText>little</w:delText>
        </w:r>
      </w:del>
      <w:ins w:id="475" w:author="AnneMarieW" w:date="2017-01-06T13:37:00Z">
        <w:r>
          <w:rPr>
            <w:rFonts w:eastAsia="Microsoft YaHei"/>
          </w:rPr>
          <w:t>bit</w:t>
        </w:r>
      </w:ins>
      <w:r>
        <w:rPr>
          <w:rFonts w:eastAsia="Microsoft YaHei"/>
        </w:rPr>
        <w:t xml:space="preserve"> wordy </w:t>
      </w:r>
      <w:del w:id="476" w:author="AnneMarieW" w:date="2017-01-06T13:37:00Z">
        <w:r>
          <w:rPr>
            <w:rFonts w:eastAsia="Microsoft YaHei"/>
          </w:rPr>
          <w:delText>for</w:delText>
        </w:r>
      </w:del>
      <w:ins w:id="477" w:author="AnneMarieW" w:date="2017-01-06T13:37:00Z">
        <w:commentRangeStart w:id="50"/>
        <w:r>
          <w:rPr>
            <w:rFonts w:eastAsia="Microsoft YaHei"/>
          </w:rPr>
          <w:t>in</w:t>
        </w:r>
      </w:ins>
      <w:r>
        <w:rPr>
          <w:rFonts w:eastAsia="Microsoft YaHei"/>
        </w:rPr>
        <w:t xml:space="preserve"> </w:t>
      </w:r>
      <w:del w:id="478" w:author="AnneMarieW" w:date="2017-01-06T13:38:00Z">
        <w:r>
          <w:rPr>
            <w:rFonts w:eastAsia="Microsoft YaHei"/>
          </w:rPr>
          <w:delText>the case</w:delText>
        </w:r>
      </w:del>
      <w:ins w:id="479" w:author="AnneMarieW" w:date="2017-01-06T13:38:00Z">
        <w:r>
          <w:rPr>
            <w:rFonts w:eastAsia="Microsoft YaHei"/>
          </w:rPr>
          <w:t>a situation</w:t>
        </w:r>
      </w:ins>
      <w:r>
        <w:rPr>
          <w:rFonts w:eastAsia="Microsoft YaHei"/>
        </w:rPr>
      </w:r>
      <w:commentRangeEnd w:id="50"/>
      <w:r>
        <w:commentReference w:id="50"/>
      </w:r>
      <w:r>
        <w:rPr>
          <w:rFonts w:eastAsia="Microsoft YaHei"/>
        </w:rPr>
        <w:t xml:space="preserve"> </w:t>
      </w:r>
      <w:del w:id="480" w:author="AnneMarieW" w:date="2017-01-06T13:37:00Z">
        <w:r>
          <w:rPr>
            <w:rFonts w:eastAsia="Microsoft YaHei"/>
          </w:rPr>
          <w:delText>where</w:delText>
        </w:r>
      </w:del>
      <w:ins w:id="481" w:author="AnneMarieW" w:date="2017-01-06T13:37:00Z">
        <w:r>
          <w:rPr>
            <w:rFonts w:eastAsia="Microsoft YaHei"/>
          </w:rPr>
          <w:t>in which</w:t>
        </w:r>
      </w:ins>
      <w:r>
        <w:rPr>
          <w:rFonts w:eastAsia="Microsoft YaHei"/>
        </w:rPr>
        <w:t xml:space="preserve"> we only care about </w:t>
      </w:r>
      <w:r>
        <w:rPr>
          <w:rStyle w:val="EmphasisItalic"/>
          <w:rFonts w:eastAsia="Microsoft YaHei"/>
          <w:highlight w:val="yellow"/>
        </w:rPr>
        <w:t>one</w:t>
      </w:r>
      <w:r>
        <w:rPr>
          <w:rFonts w:eastAsia="Microsoft YaHei"/>
        </w:rPr>
        <w:t xml:space="preserve"> of the cases</w:t>
      </w:r>
      <w:del w:id="482" w:author="AnneMarieW" w:date="2017-01-06T13:37:00Z">
        <w:r>
          <w:rPr>
            <w:rFonts w:eastAsia="Microsoft YaHei"/>
          </w:rPr>
          <w:delText>, though</w:delText>
        </w:r>
      </w:del>
      <w:r>
        <w:rPr>
          <w:rFonts w:eastAsia="Microsoft YaHei"/>
        </w:rPr>
        <w:t xml:space="preserve">. For </w:t>
      </w:r>
      <w:del w:id="483" w:author="Carol Nichols" w:date="2017-01-26T21:58:00Z">
        <w:r>
          <w:rPr>
            <w:rFonts w:eastAsia="Microsoft YaHei"/>
          </w:rPr>
          <w:delText>that case</w:delText>
        </w:r>
      </w:del>
      <w:ins w:id="484" w:author="Carol Nichols" w:date="2017-01-26T21:58:00Z">
        <w:r>
          <w:rPr>
            <w:rFonts w:eastAsia="Microsoft YaHei"/>
          </w:rPr>
          <w:t>this situation</w:t>
        </w:r>
      </w:ins>
      <w:r>
        <w:rPr>
          <w:rFonts w:eastAsia="Microsoft YaHei"/>
        </w:rPr>
        <w:commentReference w:id="51"/>
      </w:r>
      <w:r>
        <w:rPr>
          <w:rFonts w:eastAsia="Microsoft YaHei"/>
        </w:rPr>
        <w:commentReference w:id="52"/>
      </w:r>
      <w:r>
        <w:rPr>
          <w:rFonts w:eastAsia="Microsoft YaHei"/>
        </w:rPr>
        <w:t xml:space="preserve">, Rust provides </w:t>
      </w:r>
      <w:r>
        <w:rPr>
          <w:rStyle w:val="Literal"/>
        </w:rPr>
        <w:t>if let</w:t>
      </w:r>
      <w:r>
        <w:rPr>
          <w:rFonts w:eastAsia="Microsoft YaHei"/>
        </w:rPr>
        <w:t>.</w:t>
      </w:r>
    </w:p>
    <w:p>
      <w:pPr>
        <w:pStyle w:val="HeadA"/>
        <w:rPr/>
      </w:pPr>
      <w:bookmarkStart w:id="29" w:name="_Toc467162225"/>
      <w:bookmarkStart w:id="30" w:name="concise-control-flow-with-`if-let`"/>
      <w:bookmarkStart w:id="31" w:name="__RefHeading___Toc5867_54190755"/>
      <w:bookmarkEnd w:id="30"/>
      <w:bookmarkEnd w:id="31"/>
      <w:r>
        <w:rPr/>
        <w:t xml:space="preserve">Concise </w:t>
      </w:r>
      <w:ins w:id="485" w:author="AnneMarieW" w:date="2017-01-05T10:49:00Z">
        <w:r>
          <w:rPr/>
          <w:t>C</w:t>
        </w:r>
      </w:ins>
      <w:del w:id="486" w:author="AnneMarieW" w:date="2017-01-05T10:49:00Z">
        <w:r>
          <w:rPr/>
          <w:delText>c</w:delText>
        </w:r>
      </w:del>
      <w:r>
        <w:rPr/>
        <w:t xml:space="preserve">ontrol </w:t>
      </w:r>
      <w:ins w:id="487" w:author="AnneMarieW" w:date="2017-01-05T10:49:00Z">
        <w:r>
          <w:rPr/>
          <w:t>F</w:t>
        </w:r>
      </w:ins>
      <w:del w:id="488" w:author="AnneMarieW" w:date="2017-01-05T10:49:00Z">
        <w:r>
          <w:rPr/>
          <w:delText>f</w:delText>
        </w:r>
      </w:del>
      <w:r>
        <w:rPr/>
        <w:t xml:space="preserve">low with </w:t>
      </w:r>
      <w:bookmarkEnd w:id="29"/>
      <w:r>
        <w:rPr>
          <w:rStyle w:val="Literal"/>
        </w:rPr>
        <w:t>if let</w:t>
      </w:r>
    </w:p>
    <w:p>
      <w:pPr>
        <w:pStyle w:val="BodyFirst"/>
        <w:rPr/>
      </w:pPr>
      <w:r>
        <w:rPr>
          <w:rFonts w:eastAsia="Microsoft YaHei"/>
        </w:rPr>
        <w:t xml:space="preserve">The </w:t>
      </w:r>
      <w:r>
        <w:rPr>
          <w:rStyle w:val="Literal"/>
        </w:rPr>
        <w:t>if let</w:t>
      </w:r>
      <w:r>
        <w:rPr>
          <w:rFonts w:eastAsia="Microsoft YaHei"/>
        </w:rPr>
        <w:t xml:space="preserve"> syntax lets you combine </w:t>
      </w:r>
      <w:r>
        <w:rPr>
          <w:rStyle w:val="Literal"/>
        </w:rPr>
        <w:t>if</w:t>
      </w:r>
      <w:r>
        <w:rPr>
          <w:rFonts w:eastAsia="Microsoft YaHei"/>
        </w:rPr>
        <w:t xml:space="preserve"> and </w:t>
      </w:r>
      <w:r>
        <w:rPr>
          <w:rStyle w:val="Literal"/>
        </w:rPr>
        <w:t>let</w:t>
      </w:r>
      <w:r>
        <w:rPr>
          <w:rFonts w:eastAsia="Microsoft YaHei"/>
        </w:rPr>
        <w:t xml:space="preserve"> into a less verbose way to handle values that match one pattern and ignor</w:t>
      </w:r>
      <w:ins w:id="489" w:author="AnneMarieW" w:date="2017-01-06T13:40:00Z">
        <w:r>
          <w:rPr>
            <w:rFonts w:eastAsia="Microsoft YaHei"/>
          </w:rPr>
          <w:t>e</w:t>
        </w:r>
      </w:ins>
      <w:del w:id="490" w:author="AnneMarieW" w:date="2017-01-06T13:40:00Z">
        <w:r>
          <w:rPr>
            <w:rFonts w:eastAsia="Microsoft YaHei"/>
          </w:rPr>
          <w:delText>ing</w:delText>
        </w:r>
      </w:del>
      <w:r>
        <w:rPr>
          <w:rFonts w:eastAsia="Microsoft YaHei"/>
        </w:rPr>
        <w:t xml:space="preserve"> the rest. </w:t>
      </w:r>
      <w:del w:id="491" w:author="AnneMarieW" w:date="2017-01-06T13:40:00Z">
        <w:r>
          <w:rPr>
            <w:rFonts w:eastAsia="Microsoft YaHei"/>
          </w:rPr>
          <w:delText>Take</w:delText>
        </w:r>
      </w:del>
      <w:ins w:id="492" w:author="AnneMarieW" w:date="2017-01-06T13:40:00Z">
        <w:r>
          <w:rPr>
            <w:rFonts w:eastAsia="Microsoft YaHei"/>
          </w:rPr>
          <w:t>Consider</w:t>
        </w:r>
      </w:ins>
      <w:r>
        <w:rPr>
          <w:rFonts w:eastAsia="Microsoft YaHei"/>
        </w:rPr>
        <w:t xml:space="preserve"> the </w:t>
      </w:r>
      <w:del w:id="493" w:author="AnneMarieW" w:date="2017-01-06T13:44:00Z">
        <w:r>
          <w:rPr>
            <w:rFonts w:eastAsia="Microsoft YaHei"/>
          </w:rPr>
          <w:delText xml:space="preserve">following </w:delText>
        </w:r>
      </w:del>
      <w:r>
        <w:rPr>
          <w:rFonts w:eastAsia="Microsoft YaHei"/>
        </w:rPr>
        <w:t>program</w:t>
      </w:r>
      <w:ins w:id="494" w:author="AnneMarieW" w:date="2017-01-06T13:44:00Z">
        <w:r>
          <w:rPr>
            <w:rFonts w:eastAsia="Microsoft YaHei"/>
          </w:rPr>
          <w:t xml:space="preserve"> in Listing 6-</w:t>
        </w:r>
      </w:ins>
      <w:del w:id="495" w:author="Carol Nichols" w:date="2017-01-26T21:59:00Z">
        <w:r>
          <w:rPr>
            <w:rFonts w:eastAsia="Microsoft YaHei"/>
          </w:rPr>
          <w:delText>5</w:delText>
        </w:r>
      </w:del>
      <w:ins w:id="496" w:author="Carol Nichols" w:date="2017-01-26T21:59:00Z">
        <w:r>
          <w:rPr>
            <w:rFonts w:eastAsia="Microsoft YaHei"/>
          </w:rPr>
          <w:t>6</w:t>
        </w:r>
      </w:ins>
      <w:r>
        <w:rPr>
          <w:rFonts w:eastAsia="Microsoft YaHei"/>
        </w:rPr>
        <w:t>:</w:t>
      </w:r>
    </w:p>
    <w:p>
      <w:pPr>
        <w:pStyle w:val="CodeA"/>
        <w:rPr/>
      </w:pPr>
      <w:r>
        <w:rPr/>
        <w:t>match some_option {</w:t>
      </w:r>
    </w:p>
    <w:p>
      <w:pPr>
        <w:pStyle w:val="CodeB"/>
        <w:rPr/>
      </w:pPr>
      <w:r>
        <w:rPr/>
        <w:t xml:space="preserve">    </w:t>
      </w:r>
      <w:r>
        <w:rPr/>
        <w:t>Some(x) =&gt; {</w:t>
      </w:r>
    </w:p>
    <w:p>
      <w:pPr>
        <w:pStyle w:val="CodeB"/>
        <w:rPr/>
      </w:pPr>
      <w:r>
        <w:rPr/>
        <w:t xml:space="preserve">        </w:t>
      </w:r>
      <w:r>
        <w:rPr/>
        <w:t>// do something with x</w:t>
      </w:r>
    </w:p>
    <w:p>
      <w:pPr>
        <w:pStyle w:val="CodeB"/>
        <w:rPr/>
      </w:pPr>
      <w:r>
        <w:rPr/>
        <w:t xml:space="preserve">    </w:t>
      </w:r>
      <w:r>
        <w:rPr/>
        <w:t>},</w:t>
      </w:r>
    </w:p>
    <w:p>
      <w:pPr>
        <w:pStyle w:val="CodeB"/>
        <w:rPr/>
      </w:pPr>
      <w:r>
        <w:rPr/>
        <w:t xml:space="preserve">    </w:t>
      </w:r>
      <w:del w:id="497" w:author="Carol Nichols" w:date="2017-01-26T22:04:00Z">
        <w:r>
          <w:rPr/>
          <w:delText>None</w:delText>
        </w:r>
      </w:del>
      <w:ins w:id="498" w:author="Carol Nichols" w:date="2017-01-26T22:04:00Z">
        <w:r>
          <w:rPr/>
          <w:t>_</w:t>
        </w:r>
      </w:ins>
      <w:r>
        <w:rPr/>
        <w:t xml:space="preserve"> =&gt; (),</w:t>
      </w:r>
    </w:p>
    <w:p>
      <w:pPr>
        <w:pStyle w:val="CodeC"/>
        <w:rPr/>
      </w:pPr>
      <w:r>
        <w:rPr/>
        <w:t>}</w:t>
      </w:r>
    </w:p>
    <w:p>
      <w:pPr>
        <w:pStyle w:val="Caption1"/>
        <w:pPrChange w:id="0" w:author="AnneMarieW" w:date="2017-01-06T13:44:00Z"/>
        <w:rPr/>
      </w:pPr>
      <w:r>
        <w:rPr>
          <w:rFonts w:eastAsia="Microsoft YaHei"/>
        </w:rPr>
        <w:t>Listing 6-</w:t>
      </w:r>
      <w:del w:id="499" w:author="Carol Nichols" w:date="2017-01-26T21:59:00Z">
        <w:r>
          <w:rPr>
            <w:rFonts w:eastAsia="Microsoft YaHei"/>
          </w:rPr>
          <w:delText>5</w:delText>
        </w:r>
      </w:del>
      <w:ins w:id="500" w:author="Carol Nichols" w:date="2017-01-26T21:59:00Z">
        <w:r>
          <w:rPr>
            <w:rFonts w:eastAsia="Microsoft YaHei"/>
          </w:rPr>
          <w:t>6</w:t>
        </w:r>
      </w:ins>
      <w:r>
        <w:rPr>
          <w:rFonts w:eastAsia="Microsoft YaHei"/>
        </w:rPr>
        <w:commentReference w:id="53"/>
      </w:r>
      <w:r>
        <w:rPr>
          <w:rFonts w:eastAsia="Microsoft YaHei"/>
        </w:rPr>
        <w:commentReference w:id="54"/>
      </w:r>
      <w:ins w:id="501" w:author="AnneMarieW" w:date="2017-01-06T13:44:00Z">
        <w:r>
          <w:rPr>
            <w:rFonts w:eastAsia="Microsoft YaHei"/>
          </w:rPr>
          <w:t>:</w:t>
        </w:r>
      </w:ins>
      <w:ins w:id="502" w:author="Carol Nichols" w:date="2017-01-26T21:59:00Z">
        <w:r>
          <w:rPr>
            <w:rFonts w:eastAsia="Microsoft YaHei"/>
          </w:rPr>
          <w:t xml:space="preserve"> </w:t>
        </w:r>
      </w:ins>
      <w:ins w:id="503" w:author="Carol Nichols" w:date="2017-01-26T21:59:00Z">
        <w:r>
          <w:rPr>
            <w:rFonts w:eastAsia="Microsoft YaHei"/>
          </w:rPr>
          <w:t xml:space="preserve">A </w:t>
        </w:r>
      </w:ins>
      <w:ins w:id="504" w:author="Carol Nichols" w:date="2017-01-26T21:59:00Z">
        <w:r>
          <w:rPr>
            <w:rStyle w:val="Literal"/>
            <w:rFonts w:eastAsia="Microsoft YaHei"/>
          </w:rPr>
          <w:t>match</w:t>
        </w:r>
      </w:ins>
      <w:ins w:id="505" w:author="Carol Nichols" w:date="2017-01-26T21:59:00Z">
        <w:r>
          <w:rPr>
            <w:rFonts w:eastAsia="Microsoft YaHei"/>
          </w:rPr>
          <w:t xml:space="preserve"> that </w:t>
        </w:r>
      </w:ins>
      <w:ins w:id="506" w:author="Carol Nichols" w:date="2017-01-26T22:00:00Z">
        <w:r>
          <w:rPr>
            <w:rFonts w:eastAsia="Microsoft YaHei"/>
          </w:rPr>
          <w:t xml:space="preserve">only cares about executing code when the value is </w:t>
        </w:r>
      </w:ins>
      <w:ins w:id="507" w:author="Carol Nichols" w:date="2017-01-26T22:00:00Z">
        <w:r>
          <w:rPr>
            <w:rStyle w:val="Literal"/>
            <w:rFonts w:eastAsia="Microsoft YaHei"/>
          </w:rPr>
          <w:t>Some&lt;T&gt;</w:t>
        </w:r>
      </w:ins>
    </w:p>
    <w:p>
      <w:pPr>
        <w:pStyle w:val="Body"/>
        <w:rPr/>
      </w:pPr>
      <w:r>
        <w:rPr>
          <w:rFonts w:eastAsia="Microsoft YaHei"/>
        </w:rPr>
        <w:t xml:space="preserve">We want to do something with the </w:t>
      </w:r>
      <w:r>
        <w:rPr>
          <w:rStyle w:val="Literal"/>
        </w:rPr>
        <w:t>Some</w:t>
      </w:r>
      <w:r>
        <w:rPr>
          <w:rFonts w:eastAsia="Microsoft YaHei"/>
        </w:rPr>
        <w:t xml:space="preserve"> match</w:t>
      </w:r>
      <w:del w:id="508" w:author="AnneMarieW" w:date="2017-01-06T13:41:00Z">
        <w:r>
          <w:rPr>
            <w:rFonts w:eastAsia="Microsoft YaHei"/>
          </w:rPr>
          <w:delText>,</w:delText>
        </w:r>
      </w:del>
      <w:r>
        <w:rPr>
          <w:rFonts w:eastAsia="Microsoft YaHei"/>
        </w:rPr>
        <w:t xml:space="preserve"> but do nothing with the </w:t>
      </w:r>
      <w:r>
        <w:rPr>
          <w:rStyle w:val="Literal"/>
        </w:rPr>
        <w:t>None</w:t>
      </w:r>
      <w:r>
        <w:rPr/>
        <w:t xml:space="preserve"> </w:t>
      </w:r>
      <w:r>
        <w:rPr>
          <w:rFonts w:eastAsia="Microsoft YaHei"/>
        </w:rPr>
        <w:t xml:space="preserve">case. We can do this with an </w:t>
      </w:r>
      <w:r>
        <w:rPr>
          <w:rStyle w:val="Literal"/>
        </w:rPr>
        <w:t>Option</w:t>
      </w:r>
      <w:del w:id="509" w:author="AnneMarieW" w:date="2017-01-06T13:41:00Z">
        <w:r>
          <w:rPr>
            <w:rStyle w:val="Literal"/>
            <w:rFonts w:eastAsia="Microsoft YaHei"/>
          </w:rPr>
          <w:delText>,</w:delText>
        </w:r>
      </w:del>
      <w:r>
        <w:rPr>
          <w:rFonts w:eastAsia="Microsoft YaHei"/>
        </w:rPr>
        <w:t xml:space="preserve"> but with a more complex </w:t>
      </w:r>
      <w:del w:id="510" w:author="Carol Nichols" w:date="2017-01-26T22:04:00Z">
        <w:r>
          <w:rPr>
            <w:rFonts w:eastAsia="Microsoft YaHei"/>
          </w:rPr>
          <w:delText>enum</w:delText>
        </w:r>
      </w:del>
      <w:del w:id="511" w:author="AnneMarieW" w:date="2017-01-06T13:42:00Z">
        <w:r>
          <w:rPr>
            <w:rFonts w:eastAsia="Microsoft YaHei"/>
          </w:rPr>
          <w:delText>,</w:delText>
        </w:r>
      </w:del>
      <w:ins w:id="512" w:author="Carol Nichols" w:date="2017-01-26T22:04:00Z">
        <w:r>
          <w:rPr>
            <w:rStyle w:val="Literal"/>
            <w:rFonts w:eastAsia="Microsoft YaHei"/>
          </w:rPr>
          <w:t>match</w:t>
        </w:r>
      </w:ins>
      <w:del w:id="513" w:author="Carol Nichols" w:date="2017-01-26T22:06:00Z">
        <w:r>
          <w:rPr>
            <w:rStyle w:val="Literal"/>
            <w:rFonts w:eastAsia="Microsoft YaHei"/>
          </w:rPr>
          <w:delText>:</w:delText>
        </w:r>
      </w:del>
      <w:ins w:id="514" w:author="Carol Nichols" w:date="2017-01-26T22:06:00Z">
        <w:r>
          <w:rPr>
            <w:rFonts w:eastAsia="Microsoft YaHei"/>
          </w:rPr>
          <w:t xml:space="preserve"> than we'd like</w:t>
        </w:r>
      </w:ins>
      <w:ins w:id="515" w:author="Carol Nichols" w:date="2017-01-26T22:05:00Z">
        <w:commentRangeStart w:id="55"/>
        <w:r>
          <w:rPr>
            <w:rFonts w:eastAsia="Microsoft YaHei"/>
          </w:rPr>
          <w:t>.</w:t>
        </w:r>
      </w:ins>
      <w:ins w:id="516" w:author="AnneMarieW" w:date="2017-01-06T13:42:00Z">
        <w:r>
          <w:rPr>
            <w:rFonts w:eastAsia="Microsoft YaHei"/>
          </w:rPr>
          <w:t xml:space="preserve"> </w:t>
        </w:r>
      </w:ins>
      <w:del w:id="517" w:author="AnneMarieW" w:date="2017-01-06T13:43:00Z">
        <w:r>
          <w:rPr>
            <w:rFonts w:eastAsia="Microsoft YaHei"/>
          </w:rPr>
          <w:delText xml:space="preserve"> </w:delText>
        </w:r>
      </w:del>
      <w:ins w:id="518" w:author="Carol Nichols" w:date="2017-01-26T22:05:00Z">
        <w:r>
          <w:rPr>
            <w:rFonts w:eastAsia="Microsoft YaHei"/>
          </w:rPr>
          <w:t xml:space="preserve">To satisfy the </w:t>
        </w:r>
      </w:ins>
      <w:ins w:id="519" w:author="Carol Nichols" w:date="2017-01-26T22:05:00Z">
        <w:r>
          <w:rPr>
            <w:rStyle w:val="Literal"/>
            <w:rFonts w:eastAsia="Microsoft YaHei"/>
          </w:rPr>
          <w:t>match</w:t>
        </w:r>
      </w:ins>
      <w:ins w:id="520" w:author="Carol Nichols" w:date="2017-01-26T22:05:00Z">
        <w:r>
          <w:rPr>
            <w:rFonts w:eastAsia="Microsoft YaHei"/>
          </w:rPr>
          <w:t xml:space="preserve"> expression, we have to </w:t>
        </w:r>
      </w:ins>
      <w:commentRangeStart w:id="56"/>
      <w:r>
        <w:rPr>
          <w:rFonts w:eastAsia="Microsoft YaHei"/>
        </w:rPr>
        <w:t>add</w:t>
      </w:r>
      <w:del w:id="521" w:author="Carol Nichols" w:date="2017-01-26T22:05:00Z">
        <w:r>
          <w:rPr>
            <w:rFonts w:eastAsia="Microsoft YaHei"/>
          </w:rPr>
          <w:delText>ing</w:delText>
        </w:r>
      </w:del>
      <w:r>
        <w:rPr>
          <w:rFonts w:eastAsia="Microsoft YaHei"/>
        </w:rPr>
        <w:t xml:space="preserve"> </w:t>
      </w:r>
      <w:r>
        <w:rPr>
          <w:rStyle w:val="Literal"/>
        </w:rPr>
        <w:t>_ =&gt; ()</w:t>
      </w:r>
      <w:r>
        <w:rPr>
          <w:rFonts w:eastAsia="Microsoft YaHei"/>
        </w:rPr>
        <w:t xml:space="preserve"> after processing just one variant</w:t>
      </w:r>
      <w:ins w:id="522" w:author="Carol Nichols" w:date="2017-01-26T22:05:00Z">
        <w:r>
          <w:rPr>
            <w:rFonts w:eastAsia="Microsoft YaHei"/>
          </w:rPr>
          <w:t>, which</w:t>
        </w:r>
      </w:ins>
      <w:r>
        <w:rPr>
          <w:rFonts w:eastAsia="Microsoft YaHei"/>
        </w:rPr>
        <w:t xml:space="preserve"> is a lot of boilerplate code</w:t>
      </w:r>
      <w:del w:id="523" w:author="Carol Nichols" w:date="2017-01-26T22:05:00Z">
        <w:r>
          <w:rPr>
            <w:rFonts w:eastAsia="Microsoft YaHei"/>
          </w:rPr>
          <w:delText xml:space="preserve"> that we have</w:delText>
        </w:r>
      </w:del>
      <w:r>
        <w:rPr>
          <w:rFonts w:eastAsia="Microsoft YaHei"/>
        </w:rPr>
        <w:t xml:space="preserve"> to add</w:t>
      </w:r>
      <w:del w:id="524" w:author="Carol Nichols" w:date="2017-01-26T22:05:00Z">
        <w:r>
          <w:rPr>
            <w:rFonts w:eastAsia="Microsoft YaHei"/>
          </w:rPr>
          <w:delText xml:space="preserve"> to satisfy the </w:delText>
        </w:r>
      </w:del>
      <w:del w:id="525" w:author="Carol Nichols" w:date="2017-01-26T22:05:00Z">
        <w:r>
          <w:rPr>
            <w:rStyle w:val="Literal"/>
            <w:rFonts w:eastAsia="Microsoft YaHei"/>
          </w:rPr>
          <w:delText>match</w:delText>
        </w:r>
      </w:del>
      <w:del w:id="526" w:author="Carol Nichols" w:date="2017-01-26T22:05:00Z">
        <w:r>
          <w:rPr>
            <w:rFonts w:eastAsia="Microsoft YaHei"/>
          </w:rPr>
          <w:delText xml:space="preserve"> expression</w:delText>
        </w:r>
      </w:del>
      <w:r>
        <w:rPr>
          <w:rFonts w:eastAsia="Microsoft YaHei"/>
        </w:rPr>
      </w:r>
      <w:commentRangeEnd w:id="56"/>
      <w:r>
        <w:commentReference w:id="56"/>
      </w:r>
      <w:r>
        <w:rPr>
          <w:rFonts w:eastAsia="Microsoft YaHei"/>
        </w:rPr>
      </w:r>
      <w:commentRangeEnd w:id="55"/>
      <w:r>
        <w:commentReference w:id="55"/>
      </w:r>
      <w:r>
        <w:rPr>
          <w:rFonts w:eastAsia="Microsoft YaHei"/>
        </w:rPr>
        <w:t>.</w:t>
      </w:r>
    </w:p>
    <w:p>
      <w:pPr>
        <w:pStyle w:val="Body"/>
        <w:rPr/>
      </w:pPr>
      <w:r>
        <w:rPr>
          <w:rFonts w:eastAsia="Microsoft YaHei"/>
        </w:rPr>
        <w:t xml:space="preserve">Instead, we could write this in a shorter way </w:t>
      </w:r>
      <w:del w:id="527" w:author="AnneMarieW" w:date="2017-01-06T13:43:00Z">
        <w:r>
          <w:rPr>
            <w:rFonts w:eastAsia="Microsoft YaHei"/>
          </w:rPr>
          <w:delText>with</w:delText>
        </w:r>
      </w:del>
      <w:ins w:id="528" w:author="AnneMarieW" w:date="2017-01-06T13:43:00Z">
        <w:r>
          <w:rPr>
            <w:rFonts w:eastAsia="Microsoft YaHei"/>
          </w:rPr>
          <w:t>using</w:t>
        </w:r>
      </w:ins>
      <w:r>
        <w:rPr>
          <w:rFonts w:eastAsia="Microsoft YaHei"/>
        </w:rPr>
        <w:t xml:space="preserve"> </w:t>
      </w:r>
      <w:r>
        <w:rPr>
          <w:rStyle w:val="Literal"/>
        </w:rPr>
        <w:t>if let</w:t>
      </w:r>
      <w:r>
        <w:rPr>
          <w:rFonts w:eastAsia="Microsoft YaHei"/>
        </w:rPr>
        <w:t>. Th</w:t>
      </w:r>
      <w:del w:id="529" w:author="AnneMarieW" w:date="2017-01-06T13:47:00Z">
        <w:r>
          <w:rPr>
            <w:rFonts w:eastAsia="Microsoft YaHei"/>
          </w:rPr>
          <w:delText>is</w:delText>
        </w:r>
      </w:del>
      <w:ins w:id="530" w:author="AnneMarieW" w:date="2017-01-06T13:47:00Z">
        <w:r>
          <w:rPr>
            <w:rFonts w:eastAsia="Microsoft YaHei"/>
          </w:rPr>
          <w:t>e following</w:t>
        </w:r>
      </w:ins>
      <w:r>
        <w:rPr>
          <w:rFonts w:eastAsia="Microsoft YaHei"/>
        </w:rPr>
        <w:t xml:space="preserve"> code behaves </w:t>
      </w:r>
      <w:del w:id="531" w:author="AnneMarieW" w:date="2017-01-06T13:43:00Z">
        <w:r>
          <w:rPr>
            <w:rFonts w:eastAsia="Microsoft YaHei"/>
          </w:rPr>
          <w:delText xml:space="preserve">exactly </w:delText>
        </w:r>
      </w:del>
      <w:r>
        <w:rPr>
          <w:rFonts w:eastAsia="Microsoft YaHei"/>
        </w:rPr>
        <w:t xml:space="preserve">the same as the </w:t>
      </w:r>
      <w:r>
        <w:rPr>
          <w:rStyle w:val="Literal"/>
        </w:rPr>
        <w:t>match</w:t>
      </w:r>
      <w:r>
        <w:rPr>
          <w:rFonts w:eastAsia="Microsoft YaHei"/>
        </w:rPr>
        <w:t xml:space="preserve"> </w:t>
      </w:r>
      <w:del w:id="532" w:author="AnneMarieW" w:date="2017-01-06T13:47:00Z">
        <w:r>
          <w:rPr>
            <w:rFonts w:eastAsia="Microsoft YaHei"/>
          </w:rPr>
          <w:delText>above</w:delText>
        </w:r>
      </w:del>
      <w:ins w:id="533" w:author="AnneMarieW" w:date="2017-01-06T13:47:00Z">
        <w:r>
          <w:rPr>
            <w:rFonts w:eastAsia="Microsoft YaHei"/>
          </w:rPr>
          <w:t>in Listing 6-</w:t>
        </w:r>
      </w:ins>
      <w:del w:id="534" w:author="Carol Nichols" w:date="2017-01-26T22:06:00Z">
        <w:r>
          <w:rPr>
            <w:rFonts w:eastAsia="Microsoft YaHei"/>
          </w:rPr>
          <w:delText>5</w:delText>
        </w:r>
      </w:del>
      <w:ins w:id="535" w:author="Carol Nichols" w:date="2017-01-26T22:06:00Z">
        <w:r>
          <w:rPr>
            <w:rFonts w:eastAsia="Microsoft YaHei"/>
          </w:rPr>
          <w:t>6</w:t>
        </w:r>
      </w:ins>
      <w:r>
        <w:rPr>
          <w:rFonts w:eastAsia="Microsoft YaHei"/>
        </w:rPr>
        <w:t>:</w:t>
      </w:r>
    </w:p>
    <w:p>
      <w:pPr>
        <w:pStyle w:val="CodeA"/>
        <w:rPr/>
      </w:pPr>
      <w:r>
        <w:rPr/>
        <w:t>if let Some(x) = some_option {</w:t>
      </w:r>
    </w:p>
    <w:p>
      <w:pPr>
        <w:pStyle w:val="CodeB"/>
        <w:rPr/>
      </w:pPr>
      <w:r>
        <w:rPr/>
        <w:t xml:space="preserve">    </w:t>
      </w:r>
      <w:r>
        <w:rPr/>
        <w:t>// do something with x</w:t>
      </w:r>
    </w:p>
    <w:p>
      <w:pPr>
        <w:pStyle w:val="CodeC"/>
        <w:rPr/>
      </w:pPr>
      <w:r>
        <w:rPr/>
        <w:t>}</w:t>
      </w:r>
    </w:p>
    <w:p>
      <w:pPr>
        <w:pStyle w:val="Body"/>
        <w:rPr/>
      </w:pPr>
      <w:r>
        <w:rPr>
          <w:rStyle w:val="Literal"/>
        </w:rPr>
        <w:t>if let</w:t>
      </w:r>
      <w:r>
        <w:rPr>
          <w:rFonts w:eastAsia="Microsoft YaHei"/>
        </w:rPr>
        <w:t xml:space="preserve"> takes a pattern and an expression separated by an </w:t>
      </w:r>
      <w:r>
        <w:rPr>
          <w:rStyle w:val="Literal"/>
        </w:rPr>
        <w:t>=</w:t>
      </w:r>
      <w:r>
        <w:rPr>
          <w:rFonts w:eastAsia="Microsoft YaHei"/>
        </w:rPr>
        <w:t xml:space="preserve">. It works just like a </w:t>
      </w:r>
      <w:r>
        <w:rPr>
          <w:rStyle w:val="Literal"/>
        </w:rPr>
        <w:t>match</w:t>
      </w:r>
      <w:r>
        <w:rPr>
          <w:rFonts w:eastAsia="Microsoft YaHei"/>
        </w:rPr>
        <w:t xml:space="preserve">, where the expression is given to the </w:t>
      </w:r>
      <w:r>
        <w:rPr>
          <w:rStyle w:val="Literal"/>
        </w:rPr>
        <w:t>match</w:t>
      </w:r>
      <w:r>
        <w:rPr>
          <w:rFonts w:eastAsia="Microsoft YaHei"/>
        </w:rPr>
        <w:t xml:space="preserve"> and the pattern is its first arm.</w:t>
      </w:r>
    </w:p>
    <w:p>
      <w:pPr>
        <w:pStyle w:val="Body"/>
        <w:rPr/>
      </w:pPr>
      <w:r>
        <w:rPr>
          <w:rFonts w:eastAsia="Microsoft YaHei"/>
        </w:rPr>
        <w:t xml:space="preserve">Using </w:t>
      </w:r>
      <w:r>
        <w:rPr>
          <w:rStyle w:val="Literal"/>
        </w:rPr>
        <w:t>if let</w:t>
      </w:r>
      <w:r>
        <w:rPr>
          <w:rFonts w:eastAsia="Microsoft YaHei"/>
        </w:rPr>
        <w:t xml:space="preserve"> means you have less to type, less indentation, and less boilerplate</w:t>
      </w:r>
      <w:ins w:id="536" w:author="AnneMarieW" w:date="2017-01-06T13:47:00Z">
        <w:r>
          <w:rPr>
            <w:rFonts w:eastAsia="Microsoft YaHei"/>
          </w:rPr>
          <w:t xml:space="preserve"> code</w:t>
        </w:r>
      </w:ins>
      <w:r>
        <w:rPr>
          <w:rFonts w:eastAsia="Microsoft YaHei"/>
        </w:rPr>
        <w:t>. However, we’ve lost the exhaustive</w:t>
      </w:r>
      <w:del w:id="537" w:author="AnneMarieW" w:date="2017-01-06T13:47:00Z">
        <w:r>
          <w:rPr>
            <w:rFonts w:eastAsia="Microsoft YaHei"/>
          </w:rPr>
          <w:delText>ness</w:delText>
        </w:r>
      </w:del>
      <w:r>
        <w:rPr>
          <w:rFonts w:eastAsia="Microsoft YaHei"/>
        </w:rPr>
        <w:t xml:space="preserve"> checking that </w:t>
      </w:r>
      <w:r>
        <w:rPr>
          <w:rStyle w:val="Literal"/>
        </w:rPr>
        <w:t>match</w:t>
      </w:r>
      <w:r>
        <w:rPr/>
        <w:t xml:space="preserve"> </w:t>
      </w:r>
      <w:r>
        <w:rPr>
          <w:rFonts w:eastAsia="Microsoft YaHei"/>
        </w:rPr>
        <w:t xml:space="preserve">enforces. Choosing between </w:t>
      </w:r>
      <w:r>
        <w:rPr>
          <w:rStyle w:val="Literal"/>
        </w:rPr>
        <w:t>match</w:t>
      </w:r>
      <w:r>
        <w:rPr>
          <w:rFonts w:eastAsia="Microsoft YaHei"/>
        </w:rPr>
        <w:t xml:space="preserve"> and </w:t>
      </w:r>
      <w:r>
        <w:rPr>
          <w:rStyle w:val="Literal"/>
        </w:rPr>
        <w:t>if let</w:t>
      </w:r>
      <w:r>
        <w:rPr>
          <w:rFonts w:eastAsia="Microsoft YaHei"/>
        </w:rPr>
        <w:t xml:space="preserve"> depends on what you’re doing in your particular </w:t>
      </w:r>
      <w:del w:id="538" w:author="AnneMarieW" w:date="2017-01-06T13:48:00Z">
        <w:r>
          <w:rPr>
            <w:rFonts w:eastAsia="Microsoft YaHei"/>
          </w:rPr>
          <w:delText>case</w:delText>
        </w:r>
      </w:del>
      <w:ins w:id="539" w:author="AnneMarieW" w:date="2017-01-06T13:48:00Z">
        <w:r>
          <w:rPr>
            <w:rFonts w:eastAsia="Microsoft YaHei"/>
          </w:rPr>
          <w:t>situation</w:t>
        </w:r>
      </w:ins>
      <w:del w:id="540" w:author="AnneMarieW" w:date="2017-01-06T13:48:00Z">
        <w:r>
          <w:rPr>
            <w:rFonts w:eastAsia="Microsoft YaHei"/>
          </w:rPr>
          <w:delText>,</w:delText>
        </w:r>
      </w:del>
      <w:r>
        <w:rPr>
          <w:rFonts w:eastAsia="Microsoft YaHei"/>
        </w:rPr>
        <w:t xml:space="preserve"> and if gaining conciseness is an appropriate trade</w:t>
      </w:r>
      <w:ins w:id="541" w:author="AnneMarieW" w:date="2017-01-06T13:48:00Z">
        <w:r>
          <w:rPr>
            <w:rFonts w:eastAsia="Microsoft YaHei"/>
          </w:rPr>
          <w:t>-</w:t>
        </w:r>
      </w:ins>
      <w:r>
        <w:rPr>
          <w:rFonts w:eastAsia="Microsoft YaHei"/>
        </w:rPr>
        <w:t>off for losing exhaustive</w:t>
      </w:r>
      <w:del w:id="542" w:author="AnneMarieW" w:date="2017-01-06T13:48:00Z">
        <w:r>
          <w:rPr>
            <w:rFonts w:eastAsia="Microsoft YaHei"/>
          </w:rPr>
          <w:delText>ness</w:delText>
        </w:r>
      </w:del>
      <w:r>
        <w:rPr>
          <w:rFonts w:eastAsia="Microsoft YaHei"/>
        </w:rPr>
        <w:t xml:space="preserve"> checking.</w:t>
      </w:r>
    </w:p>
    <w:p>
      <w:pPr>
        <w:pStyle w:val="Body"/>
        <w:rPr/>
      </w:pPr>
      <w:r>
        <w:rPr>
          <w:rFonts w:eastAsia="Microsoft YaHei"/>
        </w:rPr>
        <w:t xml:space="preserve">In other words, you can think of </w:t>
      </w:r>
      <w:r>
        <w:rPr>
          <w:rStyle w:val="Literal"/>
        </w:rPr>
        <w:t>if let</w:t>
      </w:r>
      <w:r>
        <w:rPr>
          <w:rFonts w:eastAsia="Microsoft YaHei"/>
        </w:rPr>
        <w:t xml:space="preserve"> as syntax sugar for a </w:t>
      </w:r>
      <w:r>
        <w:rPr>
          <w:rStyle w:val="Literal"/>
        </w:rPr>
        <w:t>match</w:t>
      </w:r>
      <w:r>
        <w:rPr>
          <w:rFonts w:eastAsia="Microsoft YaHei"/>
        </w:rPr>
        <w:t xml:space="preserve"> that runs code when the value matches one pattern and then ignores all other values. </w:t>
      </w:r>
    </w:p>
    <w:p>
      <w:pPr>
        <w:pStyle w:val="Body"/>
        <w:rPr/>
      </w:pPr>
      <w:r>
        <w:rPr>
          <w:rFonts w:eastAsia="Microsoft YaHei"/>
        </w:rPr>
        <w:t xml:space="preserve">We can include an </w:t>
      </w:r>
      <w:r>
        <w:rPr>
          <w:rStyle w:val="Literal"/>
        </w:rPr>
        <w:t>else</w:t>
      </w:r>
      <w:r>
        <w:rPr>
          <w:rFonts w:eastAsia="Microsoft YaHei"/>
        </w:rPr>
        <w:t xml:space="preserve"> </w:t>
      </w:r>
      <w:del w:id="543" w:author="AnneMarieW" w:date="2017-01-06T13:48:00Z">
        <w:r>
          <w:rPr>
            <w:rFonts w:eastAsia="Microsoft YaHei"/>
          </w:rPr>
          <w:delText xml:space="preserve">that goes </w:delText>
        </w:r>
      </w:del>
      <w:r>
        <w:rPr>
          <w:rFonts w:eastAsia="Microsoft YaHei"/>
        </w:rPr>
        <w:t xml:space="preserve">with an </w:t>
      </w:r>
      <w:r>
        <w:rPr>
          <w:rStyle w:val="Literal"/>
        </w:rPr>
        <w:t>if let</w:t>
      </w:r>
      <w:r>
        <w:rPr>
          <w:rFonts w:eastAsia="Microsoft YaHei"/>
        </w:rPr>
        <w:t xml:space="preserve">. The block of code that goes with the </w:t>
      </w:r>
      <w:r>
        <w:rPr>
          <w:rStyle w:val="Literal"/>
        </w:rPr>
        <w:t>else</w:t>
      </w:r>
      <w:r>
        <w:rPr>
          <w:rFonts w:eastAsia="Microsoft YaHei"/>
        </w:rPr>
        <w:t xml:space="preserve"> is the same as the block of code that would go with the </w:t>
      </w:r>
      <w:r>
        <w:rPr>
          <w:rStyle w:val="Literal"/>
        </w:rPr>
        <w:t>_</w:t>
      </w:r>
      <w:r>
        <w:rPr>
          <w:rFonts w:eastAsia="Microsoft YaHei"/>
        </w:rPr>
        <w:t xml:space="preserve"> case in the </w:t>
      </w:r>
      <w:r>
        <w:rPr>
          <w:rStyle w:val="Literal"/>
        </w:rPr>
        <w:t>match</w:t>
      </w:r>
      <w:r>
        <w:rPr>
          <w:rFonts w:eastAsia="Microsoft YaHei"/>
        </w:rPr>
        <w:t xml:space="preserve"> expression that is equivalent to the </w:t>
      </w:r>
      <w:r>
        <w:rPr>
          <w:rStyle w:val="Literal"/>
        </w:rPr>
        <w:t>if let</w:t>
      </w:r>
      <w:r>
        <w:rPr>
          <w:rFonts w:eastAsia="Microsoft YaHei"/>
        </w:rPr>
        <w:t xml:space="preserve"> and </w:t>
      </w:r>
      <w:r>
        <w:rPr>
          <w:rStyle w:val="Literal"/>
        </w:rPr>
        <w:t>else</w:t>
      </w:r>
      <w:r>
        <w:rPr>
          <w:rFonts w:eastAsia="Microsoft YaHei"/>
        </w:rPr>
        <w:t xml:space="preserve">. Recall the </w:t>
      </w:r>
      <w:r>
        <w:rPr>
          <w:rStyle w:val="Literal"/>
        </w:rPr>
        <w:t>Coin</w:t>
      </w:r>
      <w:r>
        <w:rPr>
          <w:rFonts w:eastAsia="Microsoft YaHei"/>
        </w:rPr>
        <w:t xml:space="preserve"> enum definition in Listing 6-</w:t>
      </w:r>
      <w:del w:id="544" w:author="Carol Nichols" w:date="2017-01-26T22:09:00Z">
        <w:r>
          <w:rPr>
            <w:rFonts w:eastAsia="Microsoft YaHei"/>
          </w:rPr>
          <w:delText>3</w:delText>
        </w:r>
      </w:del>
      <w:ins w:id="545" w:author="Carol Nichols" w:date="2017-01-26T22:09:00Z">
        <w:r>
          <w:rPr>
            <w:rFonts w:eastAsia="Microsoft YaHei"/>
          </w:rPr>
          <w:t>4</w:t>
        </w:r>
      </w:ins>
      <w:r>
        <w:rPr>
          <w:rFonts w:eastAsia="Microsoft YaHei"/>
        </w:rPr>
        <w:t xml:space="preserve">, where the </w:t>
      </w:r>
      <w:r>
        <w:rPr>
          <w:rStyle w:val="Literal"/>
        </w:rPr>
        <w:t>Quarter</w:t>
      </w:r>
      <w:r>
        <w:rPr/>
        <w:t xml:space="preserve"> </w:t>
      </w:r>
      <w:r>
        <w:rPr>
          <w:rFonts w:eastAsia="Microsoft YaHei"/>
        </w:rPr>
        <w:t xml:space="preserve">variant also held a </w:t>
      </w:r>
      <w:r>
        <w:rPr>
          <w:rStyle w:val="Literal"/>
        </w:rPr>
        <w:t>UsState</w:t>
      </w:r>
      <w:r>
        <w:rPr>
          <w:rFonts w:eastAsia="Microsoft YaHei"/>
        </w:rPr>
        <w:t xml:space="preserve"> value. If we wanted to count all non-quarter coins we see while also announcing the state of the quarters, we could do that with a </w:t>
      </w:r>
      <w:r>
        <w:rPr>
          <w:rStyle w:val="Literal"/>
        </w:rPr>
        <w:t>match</w:t>
      </w:r>
      <w:r>
        <w:rPr>
          <w:rFonts w:eastAsia="Microsoft YaHei"/>
        </w:rPr>
        <w:t xml:space="preserve"> expression like this:</w:t>
      </w:r>
    </w:p>
    <w:p>
      <w:pPr>
        <w:pStyle w:val="CodeA"/>
        <w:rPr/>
      </w:pPr>
      <w:r>
        <w:rPr/>
        <w:t>let mut count = 0;</w:t>
      </w:r>
    </w:p>
    <w:p>
      <w:pPr>
        <w:pStyle w:val="CodeB"/>
        <w:rPr/>
      </w:pPr>
      <w:r>
        <w:rPr/>
        <w:t>match coin {</w:t>
      </w:r>
    </w:p>
    <w:p>
      <w:pPr>
        <w:pStyle w:val="CodeB"/>
        <w:rPr/>
      </w:pPr>
      <w:r>
        <w:rPr/>
        <w:t xml:space="preserve">    </w:t>
      </w:r>
      <w:r>
        <w:rPr/>
        <w:t>Coin::Quarter(state) =&gt; println!("State quarter from {:?}!", state),</w:t>
      </w:r>
    </w:p>
    <w:p>
      <w:pPr>
        <w:pStyle w:val="CodeB"/>
        <w:rPr/>
      </w:pPr>
      <w:r>
        <w:rPr/>
        <w:t xml:space="preserve">    </w:t>
      </w:r>
      <w:r>
        <w:rPr/>
        <w:t>_ =&gt; count += 1,</w:t>
      </w:r>
    </w:p>
    <w:p>
      <w:pPr>
        <w:pStyle w:val="CodeC"/>
        <w:rPr/>
      </w:pPr>
      <w:r>
        <w:rPr/>
        <w:t>}</w:t>
      </w:r>
    </w:p>
    <w:p>
      <w:pPr>
        <w:pStyle w:val="Body"/>
        <w:rPr/>
      </w:pPr>
      <w:r>
        <w:rPr>
          <w:rFonts w:eastAsia="Microsoft YaHei"/>
        </w:rPr>
        <w:t xml:space="preserve">Or we could </w:t>
      </w:r>
      <w:del w:id="546" w:author="AnneMarieW" w:date="2017-01-06T13:49:00Z">
        <w:r>
          <w:rPr>
            <w:rFonts w:eastAsia="Microsoft YaHei"/>
          </w:rPr>
          <w:delText xml:space="preserve">choose to </w:delText>
        </w:r>
      </w:del>
      <w:r>
        <w:rPr>
          <w:rFonts w:eastAsia="Microsoft YaHei"/>
        </w:rPr>
        <w:t xml:space="preserve">use an </w:t>
      </w:r>
      <w:r>
        <w:rPr>
          <w:rStyle w:val="Literal"/>
        </w:rPr>
        <w:t>if let</w:t>
      </w:r>
      <w:r>
        <w:rPr>
          <w:rFonts w:eastAsia="Microsoft YaHei"/>
        </w:rPr>
        <w:t xml:space="preserve"> and </w:t>
      </w:r>
      <w:r>
        <w:rPr>
          <w:rStyle w:val="Literal"/>
        </w:rPr>
        <w:t>else</w:t>
      </w:r>
      <w:r>
        <w:rPr>
          <w:rFonts w:eastAsia="Microsoft YaHei"/>
        </w:rPr>
        <w:t xml:space="preserve"> expression like this:</w:t>
      </w:r>
    </w:p>
    <w:p>
      <w:pPr>
        <w:pStyle w:val="CodeA"/>
        <w:rPr/>
      </w:pPr>
      <w:r>
        <w:rPr/>
        <w:t>let mut count = 0;</w:t>
      </w:r>
    </w:p>
    <w:p>
      <w:pPr>
        <w:pStyle w:val="CodeB"/>
        <w:rPr/>
      </w:pPr>
      <w:r>
        <w:rPr/>
        <w:t>if let Coin::Quarter(state) = coin {</w:t>
      </w:r>
    </w:p>
    <w:p>
      <w:pPr>
        <w:pStyle w:val="CodeB"/>
        <w:rPr/>
      </w:pPr>
      <w:r>
        <w:rPr/>
        <w:t xml:space="preserve">    </w:t>
      </w:r>
      <w:r>
        <w:rPr/>
        <w:t>println!("State quarter from {:?}!", state);</w:t>
      </w:r>
    </w:p>
    <w:p>
      <w:pPr>
        <w:pStyle w:val="CodeB"/>
        <w:rPr/>
      </w:pPr>
      <w:r>
        <w:rPr/>
        <w:t>} else {</w:t>
      </w:r>
    </w:p>
    <w:p>
      <w:pPr>
        <w:pStyle w:val="CodeB"/>
        <w:rPr/>
      </w:pPr>
      <w:r>
        <w:rPr/>
        <w:t xml:space="preserve">    </w:t>
      </w:r>
      <w:r>
        <w:rPr/>
        <w:t>count += 1;</w:t>
      </w:r>
    </w:p>
    <w:p>
      <w:pPr>
        <w:pStyle w:val="CodeC"/>
        <w:rPr/>
      </w:pPr>
      <w:r>
        <w:rPr/>
        <w:t>}</w:t>
      </w:r>
    </w:p>
    <w:p>
      <w:pPr>
        <w:pStyle w:val="Body"/>
        <w:rPr/>
      </w:pPr>
      <w:r>
        <w:rPr>
          <w:rFonts w:eastAsia="Microsoft YaHei"/>
        </w:rPr>
        <w:t>If you</w:t>
      </w:r>
      <w:del w:id="547" w:author="AnneMarieW" w:date="2017-01-06T13:49:00Z">
        <w:r>
          <w:rPr>
            <w:rFonts w:eastAsia="Microsoft YaHei"/>
          </w:rPr>
          <w:delText xml:space="preserve"> find yourself</w:delText>
        </w:r>
      </w:del>
      <w:ins w:id="548" w:author="AnneMarieW" w:date="2017-01-06T13:49:00Z">
        <w:r>
          <w:rPr>
            <w:rFonts w:eastAsia="Microsoft YaHei"/>
          </w:rPr>
          <w:t xml:space="preserve"> have</w:t>
        </w:r>
      </w:ins>
      <w:del w:id="549" w:author="AnneMarieW" w:date="2017-01-06T13:49:00Z">
        <w:r>
          <w:rPr>
            <w:rFonts w:eastAsia="Microsoft YaHei"/>
          </w:rPr>
          <w:delText xml:space="preserve"> in</w:delText>
        </w:r>
      </w:del>
      <w:r>
        <w:rPr>
          <w:rFonts w:eastAsia="Microsoft YaHei"/>
        </w:rPr>
        <w:t xml:space="preserve"> a situation </w:t>
      </w:r>
      <w:del w:id="550" w:author="AnneMarieW" w:date="2017-01-06T13:49:00Z">
        <w:r>
          <w:rPr>
            <w:rFonts w:eastAsia="Microsoft YaHei"/>
          </w:rPr>
          <w:delText>w</w:delText>
        </w:r>
      </w:del>
      <w:del w:id="551" w:author="AnneMarieW" w:date="2017-01-06T13:50:00Z">
        <w:r>
          <w:rPr>
            <w:rFonts w:eastAsia="Microsoft YaHei"/>
          </w:rPr>
          <w:delText>here</w:delText>
        </w:r>
      </w:del>
      <w:ins w:id="552" w:author="AnneMarieW" w:date="2017-01-06T13:50:00Z">
        <w:r>
          <w:rPr>
            <w:rFonts w:eastAsia="Microsoft YaHei"/>
          </w:rPr>
          <w:t>in which</w:t>
        </w:r>
      </w:ins>
      <w:r>
        <w:rPr>
          <w:rFonts w:eastAsia="Microsoft YaHei"/>
        </w:rPr>
        <w:t xml:space="preserve"> your program has logic that is</w:t>
      </w:r>
      <w:ins w:id="553" w:author="Carol Nichols" w:date="2017-01-26T22:11:00Z">
        <w:r>
          <w:rPr>
            <w:rFonts w:eastAsia="Microsoft YaHei"/>
          </w:rPr>
          <w:t xml:space="preserve"> too</w:t>
        </w:r>
      </w:ins>
      <w:r>
        <w:rPr>
          <w:rFonts w:eastAsia="Microsoft YaHei"/>
        </w:rPr>
        <w:t xml:space="preserve"> </w:t>
      </w:r>
      <w:commentRangeStart w:id="57"/>
      <w:r>
        <w:rPr>
          <w:rFonts w:eastAsia="Microsoft YaHei"/>
        </w:rPr>
        <w:t>verbose</w:t>
      </w:r>
      <w:r>
        <w:rPr>
          <w:rFonts w:eastAsia="Microsoft YaHei"/>
        </w:rPr>
      </w:r>
      <w:commentRangeEnd w:id="57"/>
      <w:r>
        <w:commentReference w:id="57"/>
      </w:r>
      <w:r>
        <w:rPr>
          <w:rFonts w:eastAsia="Microsoft YaHei"/>
        </w:rPr>
        <w:commentReference w:id="58"/>
      </w:r>
      <w:r>
        <w:rPr>
          <w:rFonts w:eastAsia="Microsoft YaHei"/>
        </w:rPr>
        <w:t xml:space="preserve"> to express using a </w:t>
      </w:r>
      <w:r>
        <w:rPr>
          <w:rStyle w:val="Literal"/>
        </w:rPr>
        <w:t>match</w:t>
      </w:r>
      <w:r>
        <w:rPr>
          <w:rFonts w:eastAsia="Microsoft YaHei"/>
        </w:rPr>
        <w:t xml:space="preserve">, remember that </w:t>
      </w:r>
      <w:r>
        <w:rPr>
          <w:rStyle w:val="Literal"/>
        </w:rPr>
        <w:t>if let</w:t>
      </w:r>
      <w:r>
        <w:rPr>
          <w:rFonts w:eastAsia="Microsoft YaHei"/>
        </w:rPr>
        <w:t xml:space="preserve"> is in your Rust toolbox as well.</w:t>
      </w:r>
    </w:p>
    <w:p>
      <w:pPr>
        <w:pStyle w:val="HeadA"/>
        <w:rPr/>
      </w:pPr>
      <w:bookmarkStart w:id="32" w:name="summary"/>
      <w:bookmarkStart w:id="33" w:name="_Toc467162226"/>
      <w:bookmarkStart w:id="34" w:name="__RefHeading___Toc5869_54190755"/>
      <w:bookmarkEnd w:id="32"/>
      <w:bookmarkEnd w:id="33"/>
      <w:bookmarkEnd w:id="34"/>
      <w:r>
        <w:rPr/>
        <w:t>Summary</w:t>
      </w:r>
    </w:p>
    <w:p>
      <w:pPr>
        <w:pStyle w:val="BodyFirst"/>
        <w:rPr/>
      </w:pPr>
      <w:r>
        <w:rPr>
          <w:rFonts w:eastAsia="Microsoft YaHei"/>
        </w:rPr>
        <w:t xml:space="preserve">We’ve now covered how to use enums to create custom types that can be one of a set of enumerated values. We’ve shown how the standard library’s </w:t>
      </w:r>
      <w:r>
        <w:rPr>
          <w:rStyle w:val="Literal"/>
        </w:rPr>
        <w:t>Option&lt;T&gt;</w:t>
      </w:r>
      <w:r>
        <w:rPr/>
        <w:t xml:space="preserve"> </w:t>
      </w:r>
      <w:r>
        <w:rPr>
          <w:rFonts w:eastAsia="Microsoft YaHei"/>
        </w:rPr>
        <w:t xml:space="preserve">type helps you use the type system to prevent errors. When enum values have data inside them, you can use </w:t>
      </w:r>
      <w:r>
        <w:rPr>
          <w:rStyle w:val="Literal"/>
        </w:rPr>
        <w:t>match</w:t>
      </w:r>
      <w:r>
        <w:rPr>
          <w:rFonts w:eastAsia="Microsoft YaHei"/>
        </w:rPr>
        <w:t xml:space="preserve"> or </w:t>
      </w:r>
      <w:r>
        <w:rPr>
          <w:rStyle w:val="Literal"/>
        </w:rPr>
        <w:t>if let</w:t>
      </w:r>
      <w:r>
        <w:rPr>
          <w:rFonts w:eastAsia="Microsoft YaHei"/>
        </w:rPr>
        <w:t xml:space="preserve"> to extract and use those values, depending on how many cases you need to handle.</w:t>
      </w:r>
    </w:p>
    <w:p>
      <w:pPr>
        <w:pStyle w:val="Body"/>
        <w:rPr/>
      </w:pPr>
      <w:r>
        <w:rPr>
          <w:rFonts w:eastAsia="Microsoft YaHei"/>
        </w:rPr>
        <w:t>Your Rust programs can now express concepts in your domain using structs and enums. Creating custom types to use in your API ensures type safety: the compiler will make certain your functions only get values of the type each function expects.</w:t>
      </w:r>
    </w:p>
    <w:p>
      <w:pPr>
        <w:pStyle w:val="Body"/>
        <w:rPr/>
      </w:pPr>
      <w:r>
        <w:rPr>
          <w:rFonts w:eastAsia="Microsoft YaHei"/>
        </w:rPr>
        <w:t xml:space="preserve">In order to provide a well-organized API to your users that is straightforward to use and only exposes exactly what your users will need, let’s now turn to Rust’s </w:t>
      </w:r>
      <w:commentRangeStart w:id="59"/>
      <w:r>
        <w:rPr>
          <w:rFonts w:eastAsia="Microsoft YaHei"/>
          <w:rPrChange w:id="0" w:author="Carol Nichols" w:date="2017-01-26T22:11:00Z"/>
        </w:rPr>
        <w:t>modules</w:t>
      </w:r>
      <w:r>
        <w:rPr>
          <w:rFonts w:eastAsia="Microsoft YaHei"/>
        </w:rPr>
      </w:r>
      <w:commentRangeEnd w:id="59"/>
      <w:r>
        <w:commentReference w:id="59"/>
      </w:r>
      <w:r>
        <w:rPr>
          <w:rFonts w:eastAsia="Microsoft YaHei"/>
        </w:rPr>
        <w:commentReference w:id="60"/>
      </w:r>
      <w:r>
        <w:rPr>
          <w:rFonts w:eastAsia="Microsoft YaHei"/>
        </w:rPr>
        <w:t>.</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janelle" w:date="2017-01-06T13:47:00Z" w:initials="j">
    <w:p>
      <w:r>
        <w:rPr>
          <w:rFonts w:ascii="Liberation Serif" w:hAnsi="Liberation Serif" w:eastAsia="Tahoma" w:cs="Tahoma"/>
          <w:color w:val="00000A"/>
          <w:sz w:val="24"/>
          <w:szCs w:val="24"/>
          <w:lang w:val="en-US" w:eastAsia="en-US" w:bidi="en-US"/>
        </w:rPr>
        <w:t>AU: There are several instances where words have been styled literal where I’m not sure that they should be. I’ve flagged the ones I noticed. Please confirm how these should be styled.</w:t>
      </w:r>
    </w:p>
  </w:comment>
  <w:comment w:id="0" w:author="AnneMarieW" w:date="2017-01-06T13:47:00Z" w:initials="AM">
    <w:p>
      <w:r>
        <w:rPr>
          <w:rFonts w:ascii="Liberation Serif" w:hAnsi="Liberation Serif" w:eastAsia="Tahoma" w:cs="Tahoma"/>
          <w:color w:val="00000A"/>
          <w:sz w:val="24"/>
          <w:szCs w:val="24"/>
          <w:lang w:val="en-US" w:eastAsia="en-US" w:bidi="en-US"/>
        </w:rPr>
        <w:t>Au: It looks like you don’t use the Literal style in other places for enums so I’ve made these EmphasisItalic.</w:t>
      </w:r>
    </w:p>
  </w:comment>
  <w:comment w:id="2" w:author="Carol Nichols" w:date="2017-01-25T17:48:2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Yeah this is tricky because "enum" is a keyword in Rust, but if you're fine with us using the word without literal styling, then I'm fine with it as well.</w:t>
      </w:r>
    </w:p>
  </w:comment>
  <w:comment w:id="3" w:author="Carol Nichols" w:date="2017-01-25T18:47:30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We meant for these to be EmphasisItalic</w:t>
      </w:r>
    </w:p>
  </w:comment>
  <w:comment w:id="4" w:author="AnneMarieW" w:date="2017-01-06T13:47:00Z" w:initials="AM">
    <w:p>
      <w:r>
        <w:rPr>
          <w:rFonts w:ascii="Liberation Serif" w:hAnsi="Liberation Serif" w:eastAsia="Tahoma" w:cs="Tahoma"/>
          <w:color w:val="00000A"/>
          <w:sz w:val="24"/>
          <w:szCs w:val="24"/>
          <w:lang w:val="en-US" w:eastAsia="en-US" w:bidi="en-US"/>
        </w:rPr>
        <w:t>Au: Where did readers learn this?  In Chapter 5? If so, perhaps we can remind them in case they are jumping around the book.</w:t>
      </w:r>
    </w:p>
  </w:comment>
  <w:comment w:id="5" w:author="" w:date="0-00-00T00:00:00Z" w:initials="">
    <w:p>
      <w:r>
        <w:rPr>
          <w:rFonts w:ascii="Liberation Serif" w:hAnsi="Liberation Serif" w:eastAsia="Tahoma" w:cs="Tahoma"/>
          <w:color w:val="auto"/>
          <w:sz w:val="24"/>
          <w:szCs w:val="24"/>
          <w:lang w:val="en-US" w:eastAsia="en-US" w:bidi="en-US"/>
        </w:rPr>
      </w:r>
    </w:p>
  </w:comment>
  <w:comment w:id="6" w:author="Carol Nichols" w:date="2017-01-25T18:45:5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7" w:author="AnneMarieW" w:date="2017-01-06T13:47:00Z" w:initials="AM">
    <w:p>
      <w:r>
        <w:rPr>
          <w:rFonts w:ascii="Liberation Serif" w:hAnsi="Liberation Serif" w:eastAsia="Tahoma" w:cs="Tahoma"/>
          <w:color w:val="00000A"/>
          <w:sz w:val="24"/>
          <w:szCs w:val="24"/>
          <w:lang w:val="en-US" w:eastAsia="en-US" w:bidi="en-US"/>
        </w:rPr>
        <w:t>Au: Please add a caption for this listing.</w:t>
      </w:r>
    </w:p>
  </w:comment>
  <w:comment w:id="8" w:author="Carol Nichols" w:date="2017-01-25T18:49:2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Strange, we had captions that we sent to Liz, I guess they got lost… No problem to put them back!</w:t>
      </w:r>
    </w:p>
  </w:comment>
  <w:comment w:id="9" w:author="AnneMarieW" w:date="2017-01-06T14:15:00Z" w:initials="AM">
    <w:p>
      <w:r>
        <w:rPr>
          <w:rFonts w:ascii="Liberation Serif" w:hAnsi="Liberation Serif" w:eastAsia="Tahoma" w:cs="Tahoma"/>
          <w:color w:val="00000A"/>
          <w:sz w:val="24"/>
          <w:szCs w:val="24"/>
          <w:lang w:val="en-US" w:eastAsia="en-US" w:bidi="en-US"/>
        </w:rPr>
        <w:t>Au: Keep this Literal style?</w:t>
      </w:r>
    </w:p>
  </w:comment>
  <w:comment w:id="10" w:author="Carol Nichols" w:date="2017-01-25T19:26:5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14:15): "..."</w:t>
      </w:r>
    </w:p>
    <w:p>
      <w:r>
        <w:rPr>
          <w:rFonts w:ascii="Liberation Serif" w:hAnsi="Liberation Serif" w:eastAsia="Tahoma" w:cs="Tahoma"/>
          <w:color w:val="00000A"/>
          <w:sz w:val="20"/>
          <w:szCs w:val="24"/>
          <w:lang w:val="en-US" w:eastAsia="en-US" w:bidi="ar-SA"/>
        </w:rPr>
        <w:t>Actually, rereading this, it's confusing to use the word "kind" here at all, so I've reworded.</w:t>
      </w:r>
    </w:p>
  </w:comment>
  <w:comment w:id="11" w:author="AnneMarieW" w:date="2017-01-06T13:47:00Z" w:initials="AM">
    <w:p>
      <w:r>
        <w:rPr>
          <w:rFonts w:ascii="Liberation Serif" w:hAnsi="Liberation Serif" w:eastAsia="Tahoma" w:cs="Tahoma"/>
          <w:color w:val="00000A"/>
          <w:sz w:val="24"/>
          <w:szCs w:val="24"/>
          <w:lang w:val="en-US" w:eastAsia="en-US" w:bidi="en-US"/>
        </w:rPr>
        <w:t>Au: Can you reword here so u8 is not plural? Perhaps say four u8 bytes or vectors or some such?</w:t>
      </w:r>
    </w:p>
  </w:comment>
  <w:comment w:id="12" w:author="Carol Nichols" w:date="2017-01-25T19:29:5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13" w:author="AnneMarieW" w:date="2017-01-06T13:47:00Z" w:initials="AM">
    <w:p>
      <w:r>
        <w:rPr>
          <w:rFonts w:ascii="Liberation Serif" w:hAnsi="Liberation Serif" w:eastAsia="Tahoma" w:cs="Tahoma"/>
          <w:color w:val="00000A"/>
          <w:sz w:val="24"/>
          <w:szCs w:val="24"/>
          <w:lang w:val="en-US" w:eastAsia="en-US" w:bidi="en-US"/>
        </w:rPr>
        <w:t>Make Literal style? I’m a bit confused as to when “kinds” should be Literal style.</w:t>
      </w:r>
    </w:p>
  </w:comment>
  <w:comment w:id="14" w:author="Carol Nichols" w:date="2017-01-25T19:30:5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It should only be literal when it's referring to the field in the code. I can see how reusing this word is confusing, so I've rephrased.</w:t>
      </w:r>
    </w:p>
  </w:comment>
  <w:comment w:id="15" w:author="AnneMarieW" w:date="2017-01-06T13:47:00Z" w:initials="AM">
    <w:p>
      <w:r>
        <w:rPr>
          <w:rFonts w:ascii="Liberation Serif" w:hAnsi="Liberation Serif" w:eastAsia="Tahoma" w:cs="Tahoma"/>
          <w:color w:val="00000A"/>
          <w:sz w:val="24"/>
          <w:szCs w:val="24"/>
          <w:lang w:val="en-US" w:eastAsia="en-US" w:bidi="en-US"/>
        </w:rPr>
        <w:t>another example of an enum?</w:t>
      </w:r>
    </w:p>
  </w:comment>
  <w:comment w:id="16" w:author="" w:date="0-00-00T00:00:00Z" w:initials="">
    <w:p>
      <w:r>
        <w:rPr>
          <w:rFonts w:ascii="Liberation Serif" w:hAnsi="Liberation Serif" w:eastAsia="Tahoma" w:cs="Tahoma"/>
          <w:color w:val="auto"/>
          <w:sz w:val="24"/>
          <w:szCs w:val="24"/>
          <w:lang w:val="en-US" w:eastAsia="en-US" w:bidi="en-US"/>
        </w:rPr>
      </w:r>
    </w:p>
  </w:comment>
  <w:comment w:id="17" w:author="AnneMarieW" w:date="2017-01-06T13:47:00Z" w:initials="AM">
    <w:p>
      <w:r>
        <w:rPr>
          <w:rFonts w:ascii="Liberation Serif" w:hAnsi="Liberation Serif" w:eastAsia="Tahoma" w:cs="Tahoma"/>
          <w:color w:val="00000A"/>
          <w:sz w:val="24"/>
          <w:szCs w:val="24"/>
          <w:lang w:val="en-US" w:eastAsia="en-US" w:bidi="en-US"/>
        </w:rPr>
        <w:t>Au: I added this listing number because you refer back to it later in this section.</w:t>
      </w:r>
    </w:p>
  </w:comment>
  <w:comment w:id="18" w:author="Carol Nichols" w:date="2017-01-25T19:35:0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Sounds good.</w:t>
      </w:r>
    </w:p>
  </w:comment>
  <w:comment w:id="19" w:author="AnneMarieW" w:date="2017-01-06T13:47:00Z" w:initials="AM">
    <w:p>
      <w:r>
        <w:rPr>
          <w:rFonts w:ascii="Liberation Serif" w:hAnsi="Liberation Serif" w:eastAsia="Tahoma" w:cs="Tahoma"/>
          <w:color w:val="00000A"/>
          <w:sz w:val="24"/>
          <w:szCs w:val="24"/>
          <w:lang w:val="en-US" w:eastAsia="en-US" w:bidi="en-US"/>
        </w:rPr>
        <w:t>Au: Please add a listing caption.</w:t>
      </w:r>
    </w:p>
  </w:comment>
  <w:comment w:id="20" w:author="Carol Nichols" w:date="2017-01-25T19:36:1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21" w:author="AnneMarieW" w:date="2017-01-06T13:47:00Z" w:initials="AM">
    <w:p>
      <w:r>
        <w:rPr>
          <w:rFonts w:ascii="Liberation Serif" w:hAnsi="Liberation Serif" w:eastAsia="Tahoma" w:cs="Tahoma"/>
          <w:color w:val="00000A"/>
          <w:sz w:val="24"/>
          <w:szCs w:val="24"/>
          <w:lang w:val="en-US" w:eastAsia="en-US" w:bidi="en-US"/>
        </w:rPr>
        <w:t>Au: Does “This” refer to the enum or the four variants with different types?</w:t>
      </w:r>
    </w:p>
  </w:comment>
  <w:comment w:id="22" w:author="Carol Nichols" w:date="2017-01-25T19:38:0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Clarified.</w:t>
      </w:r>
    </w:p>
  </w:comment>
  <w:comment w:id="23" w:author="AnneMarieW" w:date="2017-01-06T13:47:00Z" w:initials="AM">
    <w:p>
      <w:r>
        <w:rPr>
          <w:rFonts w:ascii="Liberation Serif" w:hAnsi="Liberation Serif" w:eastAsia="Tahoma" w:cs="Tahoma"/>
          <w:color w:val="00000A"/>
          <w:sz w:val="24"/>
          <w:szCs w:val="24"/>
          <w:lang w:val="en-US" w:eastAsia="en-US" w:bidi="en-US"/>
        </w:rPr>
        <w:t>Au: We try to avoid using above or below because in the actual book, the reference might be on another page, not above or below like it is in the file.</w:t>
      </w:r>
    </w:p>
  </w:comment>
  <w:comment w:id="24" w:author="Carol Nichols" w:date="2017-01-25T19:39:3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Noted.</w:t>
      </w:r>
    </w:p>
  </w:comment>
  <w:comment w:id="25" w:author="AnneMarieW" w:date="2017-01-06T13:47:00Z" w:initials="AM">
    <w:p>
      <w:r>
        <w:rPr>
          <w:rFonts w:ascii="Liberation Serif" w:hAnsi="Liberation Serif" w:eastAsia="Tahoma" w:cs="Tahoma"/>
          <w:color w:val="00000A"/>
          <w:sz w:val="24"/>
          <w:szCs w:val="24"/>
          <w:lang w:val="en-US" w:eastAsia="en-US" w:bidi="en-US"/>
        </w:rPr>
        <w:t>Au: Earlier “something” and “nothing” were regular body style. Remove Literal style?</w:t>
      </w:r>
    </w:p>
  </w:comment>
  <w:comment w:id="26" w:author="Carol Nichols" w:date="2017-01-25T19:41:2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Oh we had these as emphasis originally, I'm fine with either emphasis or default.</w:t>
      </w:r>
    </w:p>
  </w:comment>
  <w:comment w:id="27" w:author="AnneMarieW" w:date="2017-01-06T13:47:00Z" w:initials="AM">
    <w:p>
      <w:r>
        <w:rPr>
          <w:rFonts w:ascii="Liberation Serif" w:hAnsi="Liberation Serif" w:eastAsia="Tahoma" w:cs="Tahoma"/>
          <w:color w:val="00000A"/>
          <w:sz w:val="24"/>
          <w:szCs w:val="24"/>
          <w:lang w:val="en-US" w:eastAsia="en-US" w:bidi="en-US"/>
        </w:rPr>
        <w:t>Au: Should all instances of null be Literal style?</w:t>
      </w:r>
    </w:p>
  </w:comment>
  <w:comment w:id="28" w:author="Carol Nichols" w:date="2017-01-25T19:42:2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We meant for the first instance of "null" to be emphasis, because it's a new concept/vocabulary word. Actually, rereading this, I think it's more appropriate to italicize the "null" that begins the next sentence… the rest should be default style.</w:t>
      </w:r>
    </w:p>
  </w:comment>
  <w:comment w:id="29" w:author="janelle" w:date="2017-01-25T12:35:00Z" w:initials="j">
    <w:p>
      <w:r>
        <w:rPr>
          <w:rFonts w:ascii="Liberation Serif" w:hAnsi="Liberation Serif" w:eastAsia="Tahoma" w:cs="Tahoma"/>
          <w:color w:val="00000A"/>
          <w:sz w:val="24"/>
          <w:szCs w:val="24"/>
          <w:lang w:val="en-US" w:eastAsia="en-US" w:bidi="en-US"/>
        </w:rPr>
        <w:t>If you want to stick with “has this to say”, I think that would be fine</w:t>
      </w:r>
    </w:p>
  </w:comment>
  <w:comment w:id="30" w:author="Carol Nichols" w:date="2017-01-25T19:45:1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(01/25/2017, 12:35): "..."</w:t>
      </w:r>
    </w:p>
    <w:p>
      <w:r>
        <w:rPr>
          <w:rFonts w:ascii="Liberation Serif" w:hAnsi="Liberation Serif" w:eastAsia="Tahoma" w:cs="Tahoma"/>
          <w:color w:val="00000A"/>
          <w:sz w:val="20"/>
          <w:szCs w:val="24"/>
          <w:lang w:val="en-US" w:eastAsia="en-US" w:bidi="ar-SA"/>
        </w:rPr>
        <w:t>We like that :)</w:t>
      </w:r>
    </w:p>
  </w:comment>
  <w:comment w:id="31" w:author="AnneMarieW" w:date="2017-01-06T13:47:00Z" w:initials="AM">
    <w:p>
      <w:r>
        <w:rPr>
          <w:rFonts w:ascii="Liberation Serif" w:hAnsi="Liberation Serif" w:eastAsia="Tahoma" w:cs="Tahoma"/>
          <w:color w:val="00000A"/>
          <w:sz w:val="24"/>
          <w:szCs w:val="24"/>
          <w:lang w:val="en-US" w:eastAsia="en-US" w:bidi="en-US"/>
        </w:rPr>
        <w:t xml:space="preserve">Au: What does “This” refer to? Some? None? Option::? Option&lt;T&gt;? </w:t>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00000A"/>
          <w:sz w:val="24"/>
          <w:szCs w:val="24"/>
          <w:lang w:val="en-US" w:eastAsia="en-US" w:bidi="en-US"/>
        </w:rPr>
        <w:t>Also, does “however” refer to the first part of this sentence or the second part? If the first part, best to use it at the beginning of the sentence. If the second part, change to “ . . . just a regular enum;</w:t>
      </w:r>
      <w:r>
        <w:rPr>
          <w:rFonts w:ascii="Liberation Serif" w:hAnsi="Liberation Serif" w:cs="Tahoma" w:eastAsia="Microsoft YaHei"/>
          <w:color w:val="00000A"/>
          <w:sz w:val="24"/>
          <w:szCs w:val="24"/>
          <w:lang w:val="en-US" w:eastAsia="en-US" w:bidi="en-US"/>
        </w:rPr>
        <w:t xml:space="preserve"> however, </w:t>
      </w:r>
      <w:r>
        <w:rPr>
          <w:rFonts w:ascii="Liberation Serif" w:hAnsi="Liberation Serif" w:cs="Tahoma" w:eastAsia="Tahoma"/>
          <w:color w:val="00000A"/>
          <w:sz w:val="24"/>
          <w:szCs w:val="24"/>
          <w:lang w:val="en-US" w:eastAsia="en-US" w:bidi="en-US"/>
        </w:rPr>
        <w:t>Some(T)</w:t>
      </w:r>
      <w:r>
        <w:rPr>
          <w:rFonts w:ascii="Liberation Serif" w:hAnsi="Liberation Serif" w:cs="Tahoma" w:eastAsia="Microsoft YaHei"/>
          <w:color w:val="00000A"/>
          <w:sz w:val="24"/>
          <w:szCs w:val="24"/>
          <w:lang w:val="en-US" w:eastAsia="en-US" w:bidi="en-US"/>
        </w:rPr>
        <w:t xml:space="preserve"> and </w:t>
      </w:r>
      <w:r>
        <w:rPr>
          <w:rFonts w:ascii="Liberation Serif" w:hAnsi="Liberation Serif" w:cs="Tahoma" w:eastAsia="Tahoma"/>
          <w:color w:val="00000A"/>
          <w:sz w:val="24"/>
          <w:szCs w:val="24"/>
          <w:lang w:val="en-US" w:eastAsia="en-US" w:bidi="en-US"/>
        </w:rPr>
        <w:t>None</w:t>
      </w:r>
      <w:r>
        <w:rPr>
          <w:rFonts w:ascii="Liberation Serif" w:hAnsi="Liberation Serif" w:cs="Tahoma" w:eastAsia="Microsoft YaHei"/>
          <w:color w:val="00000A"/>
          <w:sz w:val="24"/>
          <w:szCs w:val="24"/>
          <w:lang w:val="en-US" w:eastAsia="en-US" w:bidi="en-US"/>
        </w:rPr>
        <w:t xml:space="preserve"> are . . . “</w:t>
      </w:r>
    </w:p>
  </w:comment>
  <w:comment w:id="32" w:author="Carol Nichols" w:date="2017-01-26T21:11:4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Reworded to hopefully be clearer. It's kind of both.</w:t>
      </w:r>
    </w:p>
  </w:comment>
  <w:comment w:id="33" w:author="AnneMarieW" w:date="2017-01-06T13:47:00Z" w:initials="AM">
    <w:p>
      <w:r>
        <w:rPr>
          <w:rFonts w:ascii="Liberation Serif" w:hAnsi="Liberation Serif" w:eastAsia="Tahoma" w:cs="Tahoma"/>
          <w:color w:val="00000A"/>
          <w:sz w:val="24"/>
          <w:szCs w:val="24"/>
          <w:lang w:val="en-US" w:eastAsia="en-US" w:bidi="en-US"/>
        </w:rPr>
        <w:t>Au: Does “this” refer to None or Option&lt;T&gt;? Please clarify.</w:t>
      </w:r>
    </w:p>
  </w:comment>
  <w:comment w:id="34" w:author="Carol Nichols" w:date="2017-01-26T21:14:1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Reworded.</w:t>
      </w:r>
    </w:p>
  </w:comment>
  <w:comment w:id="35" w:author="AnneMarieW" w:date="2017-01-06T13:47:00Z" w:initials="AM">
    <w:p>
      <w:r>
        <w:rPr>
          <w:rFonts w:ascii="Liberation Serif" w:hAnsi="Liberation Serif" w:eastAsia="Tahoma" w:cs="Tahoma"/>
          <w:color w:val="00000A"/>
          <w:sz w:val="24"/>
          <w:szCs w:val="24"/>
          <w:lang w:val="en-US" w:eastAsia="en-US" w:bidi="en-US"/>
        </w:rPr>
        <w:t>Au: Can you be more specific here and clarify what you mean by “stuff”?</w:t>
      </w:r>
    </w:p>
  </w:comment>
  <w:comment w:id="36" w:author="Carol Nichols" w:date="2017-01-26T21:17:5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Tried to improve.</w:t>
      </w:r>
    </w:p>
  </w:comment>
  <w:comment w:id="37" w:author="AnneMarieW" w:date="2017-01-06T13:47:00Z" w:initials="AM">
    <w:p>
      <w:r>
        <w:rPr>
          <w:rFonts w:ascii="Liberation Serif" w:hAnsi="Liberation Serif" w:eastAsia="Tahoma" w:cs="Tahoma"/>
          <w:color w:val="00000A"/>
          <w:sz w:val="24"/>
          <w:szCs w:val="24"/>
          <w:lang w:val="en-US" w:eastAsia="en-US" w:bidi="en-US"/>
        </w:rPr>
        <w:t>Au: What does “This” refer to? Also, can you clarify what you mean by “powerful”?</w:t>
      </w:r>
    </w:p>
  </w:comment>
  <w:comment w:id="38" w:author="" w:date="0-00-00T00:00:00Z" w:initials="">
    <w:p>
      <w:r>
        <w:rPr>
          <w:rFonts w:ascii="Liberation Serif" w:hAnsi="Liberation Serif" w:eastAsia="Tahoma" w:cs="Tahoma"/>
          <w:color w:val="auto"/>
          <w:sz w:val="24"/>
          <w:szCs w:val="24"/>
          <w:lang w:val="en-US" w:eastAsia="en-US" w:bidi="en-US"/>
        </w:rPr>
      </w:r>
    </w:p>
  </w:comment>
  <w:comment w:id="39" w:author="Carol Nichols" w:date="2017-01-26T21:20:3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Tried to improve.</w:t>
      </w:r>
    </w:p>
  </w:comment>
  <w:comment w:id="40" w:author="AnneMarieW" w:date="2017-01-06T13:47:00Z" w:initials="AM">
    <w:p>
      <w:r>
        <w:rPr>
          <w:rFonts w:ascii="Liberation Serif" w:hAnsi="Liberation Serif" w:eastAsia="Tahoma" w:cs="Tahoma"/>
          <w:color w:val="00000A"/>
          <w:sz w:val="24"/>
          <w:szCs w:val="24"/>
          <w:lang w:val="en-US" w:eastAsia="en-US" w:bidi="en-US"/>
        </w:rPr>
        <w:t>Au: Please add a caption.</w:t>
      </w:r>
    </w:p>
  </w:comment>
  <w:comment w:id="41" w:author="Carol Nichols" w:date="2017-01-26T21:27:3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42" w:author="AnneMarieW" w:date="2017-01-06T13:47:00Z" w:initials="AM">
    <w:p>
      <w:r>
        <w:rPr>
          <w:rFonts w:ascii="Liberation Serif" w:hAnsi="Liberation Serif" w:eastAsia="Tahoma" w:cs="Tahoma"/>
          <w:color w:val="00000A"/>
          <w:sz w:val="24"/>
          <w:szCs w:val="24"/>
          <w:lang w:val="en-US" w:eastAsia="en-US" w:bidi="en-US"/>
        </w:rPr>
        <w:t>Au: Please add a caption.</w:t>
      </w:r>
    </w:p>
  </w:comment>
  <w:comment w:id="43" w:author="Carol Nichols" w:date="2017-01-26T21:40:3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44" w:author="AnneMarieW" w:date="2017-01-06T13:47:00Z" w:initials="AM">
    <w:p>
      <w:r>
        <w:rPr>
          <w:rFonts w:ascii="Liberation Serif" w:hAnsi="Liberation Serif" w:eastAsia="Tahoma" w:cs="Tahoma"/>
          <w:color w:val="00000A"/>
          <w:sz w:val="24"/>
          <w:szCs w:val="24"/>
          <w:lang w:val="en-US" w:eastAsia="en-US" w:bidi="en-US"/>
        </w:rPr>
        <w:t>Au: in what way? Please clarify.</w:t>
      </w:r>
    </w:p>
  </w:comment>
  <w:comment w:id="45" w:author="Carol Nichols" w:date="2017-01-26T21:52:5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46" w:author="AnneMarieW" w:date="2017-01-06T13:47:00Z" w:initials="AM">
    <w:p>
      <w:r>
        <w:rPr>
          <w:rFonts w:ascii="Liberation Serif" w:hAnsi="Liberation Serif" w:eastAsia="Tahoma" w:cs="Tahoma"/>
          <w:color w:val="00000A"/>
          <w:sz w:val="24"/>
          <w:szCs w:val="24"/>
          <w:lang w:val="en-US" w:eastAsia="en-US" w:bidi="en-US"/>
        </w:rPr>
        <w:t>I assume this should be EmphasisItalic to emphasize it.OK?</w:t>
      </w:r>
    </w:p>
  </w:comment>
  <w:comment w:id="47" w:author="Carol Nichols" w:date="2017-01-26T21:55:0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Correct!</w:t>
      </w:r>
    </w:p>
  </w:comment>
  <w:comment w:id="48" w:author="AnneMarieW" w:date="2017-01-06T13:47:00Z" w:initials="AM">
    <w:p>
      <w:r>
        <w:rPr>
          <w:rFonts w:ascii="Liberation Serif" w:hAnsi="Liberation Serif" w:eastAsia="Tahoma" w:cs="Tahoma"/>
          <w:color w:val="00000A"/>
          <w:sz w:val="24"/>
          <w:szCs w:val="24"/>
          <w:lang w:val="en-US" w:eastAsia="en-US" w:bidi="en-US"/>
        </w:rPr>
        <w:t>Au: In order for what to be valid?</w:t>
      </w:r>
    </w:p>
  </w:comment>
  <w:comment w:id="49" w:author="Carol Nichols" w:date="2017-01-26T21:55:5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Tried to clarify.</w:t>
      </w:r>
    </w:p>
  </w:comment>
  <w:comment w:id="50" w:author="AnneMarieW" w:date="2017-01-06T13:47:00Z" w:initials="AM">
    <w:p>
      <w:r>
        <w:rPr>
          <w:rFonts w:ascii="Liberation Serif" w:hAnsi="Liberation Serif" w:eastAsia="Tahoma" w:cs="Tahoma"/>
          <w:color w:val="00000A"/>
          <w:sz w:val="24"/>
          <w:szCs w:val="24"/>
          <w:lang w:val="en-US" w:eastAsia="en-US" w:bidi="en-US"/>
        </w:rPr>
        <w:t>Au: Wording here was a bit awkward because case was singular but then you mention just caring about one of the cases.</w:t>
      </w:r>
    </w:p>
  </w:comment>
  <w:comment w:id="51" w:author="janelle" w:date="2017-01-25T13:27:00Z" w:initials="j">
    <w:p>
      <w:r>
        <w:rPr>
          <w:rFonts w:ascii="Liberation Serif" w:hAnsi="Liberation Serif" w:eastAsia="Tahoma" w:cs="Tahoma"/>
          <w:color w:val="00000A"/>
          <w:sz w:val="24"/>
          <w:szCs w:val="24"/>
          <w:lang w:val="en-US" w:eastAsia="en-US" w:bidi="en-US"/>
        </w:rPr>
        <w:t>Au: Is this referring to the one case we care about, or the overall situation? It’s unclear to me because of the original repetition of the word case. If you mean the one case, you can leave it, but please change to “situation” if that’s what you mean.</w:t>
      </w:r>
    </w:p>
  </w:comment>
  <w:comment w:id="52" w:author="Carol Nichols" w:date="2017-01-26T21:58:4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(01/25/2017, 13:27): "..."</w:t>
      </w:r>
    </w:p>
    <w:p>
      <w:r>
        <w:rPr>
          <w:rFonts w:ascii="Liberation Serif" w:hAnsi="Liberation Serif" w:eastAsia="Tahoma" w:cs="Tahoma"/>
          <w:color w:val="00000A"/>
          <w:sz w:val="20"/>
          <w:szCs w:val="24"/>
          <w:lang w:val="en-US" w:eastAsia="en-US" w:bidi="ar-SA"/>
        </w:rPr>
        <w:t>Yup, we meant situation. Fixed!</w:t>
      </w:r>
    </w:p>
  </w:comment>
  <w:comment w:id="53" w:author="AnneMarieW" w:date="2017-01-06T13:47:00Z" w:initials="AM">
    <w:p>
      <w:r>
        <w:rPr>
          <w:rFonts w:ascii="Liberation Serif" w:hAnsi="Liberation Serif" w:eastAsia="Tahoma" w:cs="Tahoma"/>
          <w:color w:val="00000A"/>
          <w:sz w:val="24"/>
          <w:szCs w:val="24"/>
          <w:lang w:val="en-US" w:eastAsia="en-US" w:bidi="en-US"/>
        </w:rPr>
        <w:t>Au: Please add a caption.</w:t>
      </w:r>
    </w:p>
  </w:comment>
  <w:comment w:id="54" w:author="Carol Nichols" w:date="2017-01-26T22:00:5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Done.</w:t>
      </w:r>
    </w:p>
  </w:comment>
  <w:comment w:id="56" w:author="AnneMarieW" w:date="2017-01-06T13:47:00Z" w:initials="AM">
    <w:p>
      <w:r>
        <w:rPr>
          <w:rFonts w:ascii="Liberation Serif" w:hAnsi="Liberation Serif" w:eastAsia="Tahoma" w:cs="Tahoma"/>
          <w:color w:val="00000A"/>
          <w:sz w:val="24"/>
          <w:szCs w:val="24"/>
          <w:lang w:val="en-US" w:eastAsia="en-US" w:bidi="en-US"/>
        </w:rPr>
        <w:t>Au: Can we reword this to say “</w:t>
      </w:r>
      <w:r>
        <w:rPr>
          <w:rFonts w:ascii="Liberation Serif" w:hAnsi="Liberation Serif" w:cs="Tahoma" w:eastAsia="Microsoft YaHei"/>
          <w:color w:val="00000A"/>
          <w:sz w:val="24"/>
          <w:szCs w:val="24"/>
          <w:lang w:val="en-US" w:eastAsia="en-US" w:bidi="en-US"/>
        </w:rPr>
        <w:t xml:space="preserve">To satisfy the </w:t>
      </w:r>
      <w:r>
        <w:rPr>
          <w:rFonts w:ascii="Liberation Serif" w:hAnsi="Liberation Serif" w:cs="Tahoma" w:eastAsia="Tahoma"/>
          <w:color w:val="00000A"/>
          <w:sz w:val="24"/>
          <w:szCs w:val="24"/>
          <w:lang w:val="en-US" w:eastAsia="en-US" w:bidi="en-US"/>
        </w:rPr>
        <w:t>match</w:t>
      </w:r>
      <w:r>
        <w:rPr>
          <w:rFonts w:ascii="Liberation Serif" w:hAnsi="Liberation Serif" w:cs="Tahoma" w:eastAsia="Microsoft YaHei"/>
          <w:color w:val="00000A"/>
          <w:sz w:val="24"/>
          <w:szCs w:val="24"/>
          <w:lang w:val="en-US" w:eastAsia="en-US" w:bidi="en-US"/>
        </w:rPr>
        <w:t xml:space="preserve"> expression, we have to add </w:t>
      </w:r>
      <w:r>
        <w:rPr>
          <w:rFonts w:ascii="Liberation Serif" w:hAnsi="Liberation Serif" w:cs="Tahoma" w:eastAsia="Tahoma"/>
          <w:color w:val="00000A"/>
          <w:sz w:val="24"/>
          <w:szCs w:val="24"/>
          <w:lang w:val="en-US" w:eastAsia="en-US" w:bidi="en-US"/>
        </w:rPr>
        <w:t>_ =&gt; ()</w:t>
      </w:r>
      <w:r>
        <w:rPr>
          <w:rFonts w:ascii="Liberation Serif" w:hAnsi="Liberation Serif" w:cs="Tahoma" w:eastAsia="Microsoft YaHei"/>
          <w:color w:val="00000A"/>
          <w:sz w:val="24"/>
          <w:szCs w:val="24"/>
          <w:lang w:val="en-US" w:eastAsia="en-US" w:bidi="en-US"/>
        </w:rPr>
        <w:t xml:space="preserve"> after processing just one variant, which is a lot of boilerplate code to add.” </w:t>
      </w:r>
    </w:p>
  </w:comment>
  <w:comment w:id="55" w:author="Carol Nichols" w:date="2017-01-26T22:06:2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13:47): "..."</w:t>
      </w:r>
    </w:p>
    <w:p>
      <w:r>
        <w:rPr>
          <w:rFonts w:ascii="Liberation Serif" w:hAnsi="Liberation Serif" w:eastAsia="Tahoma" w:cs="Tahoma"/>
          <w:color w:val="00000A"/>
          <w:sz w:val="20"/>
          <w:szCs w:val="24"/>
          <w:lang w:val="en-US" w:eastAsia="en-US" w:bidi="ar-SA"/>
        </w:rPr>
        <w:t>Sure.</w:t>
      </w:r>
    </w:p>
  </w:comment>
  <w:comment w:id="57" w:author="janelle" w:date="2017-01-25T13:31:00Z" w:initials="j">
    <w:p>
      <w:r>
        <w:rPr>
          <w:rFonts w:ascii="Liberation Serif" w:hAnsi="Liberation Serif" w:eastAsia="Tahoma" w:cs="Tahoma"/>
          <w:color w:val="00000A"/>
          <w:sz w:val="24"/>
          <w:szCs w:val="24"/>
          <w:lang w:val="en-US" w:eastAsia="en-US" w:bidi="en-US"/>
        </w:rPr>
        <w:t>Au: Do you mean “too verbose”?</w:t>
      </w:r>
    </w:p>
  </w:comment>
  <w:comment w:id="58" w:author="Carol Nichols" w:date="2017-01-26T22:11:0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(01/25/2017, 13:31): "..."</w:t>
      </w:r>
    </w:p>
    <w:p>
      <w:r>
        <w:rPr>
          <w:rFonts w:ascii="Liberation Serif" w:hAnsi="Liberation Serif" w:eastAsia="Tahoma" w:cs="Tahoma"/>
          <w:color w:val="00000A"/>
          <w:sz w:val="20"/>
          <w:szCs w:val="24"/>
          <w:lang w:val="en-US" w:eastAsia="en-US" w:bidi="ar-SA"/>
        </w:rPr>
        <w:t>Sure.</w:t>
      </w:r>
    </w:p>
  </w:comment>
  <w:comment w:id="59" w:author="AnneMarieW" w:date="2017-01-06T13:52:00Z" w:initials="AM">
    <w:p>
      <w:r>
        <w:rPr>
          <w:rFonts w:ascii="Liberation Serif" w:hAnsi="Liberation Serif" w:eastAsia="Tahoma" w:cs="Tahoma"/>
          <w:color w:val="00000A"/>
          <w:sz w:val="24"/>
          <w:szCs w:val="24"/>
          <w:lang w:val="en-US" w:eastAsia="en-US" w:bidi="en-US"/>
        </w:rPr>
        <w:t>Does modules need to be Literal style?</w:t>
      </w:r>
    </w:p>
  </w:comment>
  <w:comment w:id="60" w:author="Carol Nichols" w:date="2017-01-26T22:11:1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(01/06/2017, 13:52): "..."</w:t>
      </w:r>
    </w:p>
    <w:p>
      <w:r>
        <w:rPr>
          <w:rFonts w:ascii="Liberation Serif" w:hAnsi="Liberation Serif" w:eastAsia="Tahoma" w:cs="Tahoma"/>
          <w:color w:val="00000A"/>
          <w:sz w:val="20"/>
          <w:szCs w:val="24"/>
          <w:lang w:val="en-US" w:eastAsia="en-US" w:bidi="ar-SA"/>
        </w:rPr>
        <w:t>No, we had it as emphasis italic, but default style is also fine.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86495"/>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76737e"/>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76737e"/>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76737e"/>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76737e"/>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76737e"/>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76737e"/>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76737e"/>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76737e"/>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7673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InternetLink">
    <w:name w:val="Internet Link"/>
    <w:uiPriority w:val="99"/>
    <w:rsid w:val="0076737e"/>
    <w:rPr>
      <w:color w:val="0000FF"/>
      <w:u w:val="single"/>
    </w:rPr>
  </w:style>
  <w:style w:type="character" w:styleId="FollowedHyperlink">
    <w:name w:val="FollowedHyperlink"/>
    <w:semiHidden/>
    <w:qFormat/>
    <w:rsid w:val="0076737e"/>
    <w:rPr>
      <w:color w:val="800080"/>
      <w:u w:val="single"/>
    </w:rPr>
  </w:style>
  <w:style w:type="character" w:styleId="HTMLCode">
    <w:name w:val="HTML Code"/>
    <w:semiHidden/>
    <w:qFormat/>
    <w:rsid w:val="0076737e"/>
    <w:rPr>
      <w:rFonts w:ascii="Courier New" w:hAnsi="Courier New" w:cs="Courier New"/>
      <w:sz w:val="20"/>
      <w:szCs w:val="20"/>
    </w:rPr>
  </w:style>
  <w:style w:type="character" w:styleId="Heading1Char" w:customStyle="1">
    <w:name w:val="Heading 1 Char"/>
    <w:basedOn w:val="DefaultParagraphFont"/>
    <w:link w:val="Heading1"/>
    <w:qFormat/>
    <w:rsid w:val="00817c6c"/>
    <w:rPr>
      <w:rFonts w:ascii="Arial" w:hAnsi="Arial" w:cs="Arial"/>
      <w:b/>
      <w:bCs/>
      <w:sz w:val="32"/>
      <w:szCs w:val="32"/>
    </w:rPr>
  </w:style>
  <w:style w:type="character" w:styleId="Heading2Char" w:customStyle="1">
    <w:name w:val="Heading 2 Char"/>
    <w:basedOn w:val="DefaultParagraphFont"/>
    <w:link w:val="Heading2"/>
    <w:qFormat/>
    <w:rsid w:val="00817c6c"/>
    <w:rPr>
      <w:rFonts w:ascii="Arial" w:hAnsi="Arial" w:cs="Arial"/>
      <w:b/>
      <w:bCs/>
      <w:i/>
      <w:iCs/>
      <w:sz w:val="28"/>
      <w:szCs w:val="28"/>
    </w:rPr>
  </w:style>
  <w:style w:type="character" w:styleId="Heading3Char" w:customStyle="1">
    <w:name w:val="Heading 3 Char"/>
    <w:basedOn w:val="DefaultParagraphFont"/>
    <w:link w:val="Heading3"/>
    <w:qFormat/>
    <w:rsid w:val="00817c6c"/>
    <w:rPr>
      <w:rFonts w:ascii="Arial" w:hAnsi="Arial" w:cs="Arial"/>
      <w:b/>
      <w:bCs/>
      <w:sz w:val="26"/>
      <w:szCs w:val="26"/>
    </w:rPr>
  </w:style>
  <w:style w:type="character" w:styleId="Heading4Char" w:customStyle="1">
    <w:name w:val="Heading 4 Char"/>
    <w:basedOn w:val="DefaultParagraphFont"/>
    <w:link w:val="Heading4"/>
    <w:qFormat/>
    <w:rsid w:val="00817c6c"/>
    <w:rPr>
      <w:b/>
      <w:bCs/>
      <w:sz w:val="28"/>
      <w:szCs w:val="28"/>
    </w:rPr>
  </w:style>
  <w:style w:type="character" w:styleId="Heading5Char" w:customStyle="1">
    <w:name w:val="Heading 5 Char"/>
    <w:basedOn w:val="DefaultParagraphFont"/>
    <w:link w:val="Heading5"/>
    <w:qFormat/>
    <w:rsid w:val="00817c6c"/>
    <w:rPr>
      <w:b/>
      <w:bCs/>
      <w:i/>
      <w:iCs/>
      <w:sz w:val="26"/>
      <w:szCs w:val="26"/>
    </w:rPr>
  </w:style>
  <w:style w:type="character" w:styleId="Heading6Char" w:customStyle="1">
    <w:name w:val="Heading 6 Char"/>
    <w:basedOn w:val="DefaultParagraphFont"/>
    <w:link w:val="Heading6"/>
    <w:qFormat/>
    <w:rsid w:val="00817c6c"/>
    <w:rPr>
      <w:b/>
      <w:bCs/>
      <w:sz w:val="22"/>
      <w:szCs w:val="22"/>
    </w:rPr>
  </w:style>
  <w:style w:type="character" w:styleId="HTMLKeyboard">
    <w:name w:val="HTML Keyboard"/>
    <w:semiHidden/>
    <w:qFormat/>
    <w:rsid w:val="0076737e"/>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817c6c"/>
    <w:rPr>
      <w:rFonts w:ascii="Courier New" w:hAnsi="Courier New" w:cs="Courier New"/>
    </w:rPr>
  </w:style>
  <w:style w:type="character" w:styleId="Strong">
    <w:name w:val="Strong"/>
    <w:qFormat/>
    <w:rsid w:val="0076737e"/>
    <w:rPr>
      <w:b/>
      <w:bCs/>
    </w:rPr>
  </w:style>
  <w:style w:type="character" w:styleId="Oembedallclosehide" w:customStyle="1">
    <w:name w:val="oembedall-closehide"/>
    <w:basedOn w:val="DefaultParagraphFont"/>
    <w:qFormat/>
    <w:rsid w:val="00817c6c"/>
    <w:rPr>
      <w:shd w:fill="AAAAAA" w:val="clear"/>
    </w:rPr>
  </w:style>
  <w:style w:type="character" w:styleId="Title2" w:customStyle="1">
    <w:name w:val="title2"/>
    <w:basedOn w:val="DefaultParagraphFont"/>
    <w:qFormat/>
    <w:rsid w:val="00817c6c"/>
    <w:rPr/>
  </w:style>
  <w:style w:type="character" w:styleId="Emphasis">
    <w:name w:val="Emphasis"/>
    <w:qFormat/>
    <w:rsid w:val="0076737e"/>
    <w:rPr>
      <w:i/>
      <w:iCs/>
    </w:rPr>
  </w:style>
  <w:style w:type="character" w:styleId="Hljskeyword2" w:customStyle="1">
    <w:name w:val="hljs-keyword2"/>
    <w:basedOn w:val="DefaultParagraphFont"/>
    <w:qFormat/>
    <w:rsid w:val="00817c6c"/>
    <w:rPr>
      <w:color w:val="859900"/>
    </w:rPr>
  </w:style>
  <w:style w:type="character" w:styleId="Hljstitle3" w:customStyle="1">
    <w:name w:val="hljs-title3"/>
    <w:basedOn w:val="DefaultParagraphFont"/>
    <w:qFormat/>
    <w:rsid w:val="00817c6c"/>
    <w:rPr>
      <w:color w:val="268BD2"/>
    </w:rPr>
  </w:style>
  <w:style w:type="character" w:styleId="Hljsfunction2" w:customStyle="1">
    <w:name w:val="hljs-function2"/>
    <w:basedOn w:val="DefaultParagraphFont"/>
    <w:qFormat/>
    <w:rsid w:val="00817c6c"/>
    <w:rPr/>
  </w:style>
  <w:style w:type="character" w:styleId="Hljsstring3" w:customStyle="1">
    <w:name w:val="hljs-string3"/>
    <w:basedOn w:val="DefaultParagraphFont"/>
    <w:qFormat/>
    <w:rsid w:val="00817c6c"/>
    <w:rPr>
      <w:color w:val="2AA198"/>
    </w:rPr>
  </w:style>
  <w:style w:type="character" w:styleId="Hljsnumber2" w:customStyle="1">
    <w:name w:val="hljs-number2"/>
    <w:basedOn w:val="DefaultParagraphFont"/>
    <w:qFormat/>
    <w:rsid w:val="00817c6c"/>
    <w:rPr>
      <w:color w:val="2AA198"/>
    </w:rPr>
  </w:style>
  <w:style w:type="character" w:styleId="Hljscomment1" w:customStyle="1">
    <w:name w:val="hljs-comment1"/>
    <w:basedOn w:val="DefaultParagraphFont"/>
    <w:qFormat/>
    <w:rsid w:val="00817c6c"/>
    <w:rPr>
      <w:color w:val="93A1A1"/>
    </w:rPr>
  </w:style>
  <w:style w:type="character" w:styleId="Hljsbuiltin1" w:customStyle="1">
    <w:name w:val="hljs-built_in1"/>
    <w:basedOn w:val="DefaultParagraphFont"/>
    <w:qFormat/>
    <w:rsid w:val="00817c6c"/>
    <w:rPr>
      <w:color w:val="268BD2"/>
    </w:rPr>
  </w:style>
  <w:style w:type="character" w:styleId="Hljspreprocessor1" w:customStyle="1">
    <w:name w:val="hljs-preprocessor1"/>
    <w:basedOn w:val="DefaultParagraphFont"/>
    <w:qFormat/>
    <w:rsid w:val="00817c6c"/>
    <w:rPr>
      <w:color w:val="CB4B16"/>
    </w:rPr>
  </w:style>
  <w:style w:type="character" w:styleId="Heading7Char" w:customStyle="1">
    <w:name w:val="Heading 7 Char"/>
    <w:basedOn w:val="DefaultParagraphFont"/>
    <w:link w:val="Heading7"/>
    <w:qFormat/>
    <w:rsid w:val="0076737e"/>
    <w:rPr>
      <w:sz w:val="24"/>
      <w:szCs w:val="24"/>
    </w:rPr>
  </w:style>
  <w:style w:type="character" w:styleId="Heading8Char" w:customStyle="1">
    <w:name w:val="Heading 8 Char"/>
    <w:basedOn w:val="DefaultParagraphFont"/>
    <w:link w:val="Heading8"/>
    <w:qFormat/>
    <w:rsid w:val="0076737e"/>
    <w:rPr>
      <w:i/>
      <w:iCs/>
      <w:sz w:val="24"/>
      <w:szCs w:val="24"/>
    </w:rPr>
  </w:style>
  <w:style w:type="character" w:styleId="Heading9Char" w:customStyle="1">
    <w:name w:val="Heading 9 Char"/>
    <w:basedOn w:val="DefaultParagraphFont"/>
    <w:link w:val="Heading9"/>
    <w:qFormat/>
    <w:rsid w:val="0076737e"/>
    <w:rPr>
      <w:rFonts w:ascii="Arial" w:hAnsi="Arial" w:cs="Arial"/>
      <w:sz w:val="22"/>
      <w:szCs w:val="22"/>
    </w:rPr>
  </w:style>
  <w:style w:type="character" w:styleId="BodyTextChar" w:customStyle="1">
    <w:name w:val="Body Text Char"/>
    <w:basedOn w:val="DefaultParagraphFont"/>
    <w:link w:val="BodyText"/>
    <w:semiHidden/>
    <w:qFormat/>
    <w:rsid w:val="0076737e"/>
    <w:rPr/>
  </w:style>
  <w:style w:type="character" w:styleId="BodyText2Char" w:customStyle="1">
    <w:name w:val="Body Text 2 Char"/>
    <w:basedOn w:val="DefaultParagraphFont"/>
    <w:link w:val="BodyText2"/>
    <w:semiHidden/>
    <w:qFormat/>
    <w:rsid w:val="0076737e"/>
    <w:rPr/>
  </w:style>
  <w:style w:type="character" w:styleId="BodyText3Char" w:customStyle="1">
    <w:name w:val="Body Text 3 Char"/>
    <w:basedOn w:val="DefaultParagraphFont"/>
    <w:link w:val="BodyText3"/>
    <w:semiHidden/>
    <w:qFormat/>
    <w:rsid w:val="0076737e"/>
    <w:rPr>
      <w:sz w:val="16"/>
      <w:szCs w:val="16"/>
    </w:rPr>
  </w:style>
  <w:style w:type="character" w:styleId="BodyTextFirstIndentChar" w:customStyle="1">
    <w:name w:val="Body Text First Indent Char"/>
    <w:basedOn w:val="BodyTextChar"/>
    <w:link w:val="BodyTextFirstIndent"/>
    <w:semiHidden/>
    <w:qFormat/>
    <w:rsid w:val="0076737e"/>
    <w:rPr/>
  </w:style>
  <w:style w:type="character" w:styleId="BodyTextIndentChar" w:customStyle="1">
    <w:name w:val="Body Text Indent Char"/>
    <w:basedOn w:val="DefaultParagraphFont"/>
    <w:link w:val="BodyTextIndent"/>
    <w:semiHidden/>
    <w:qFormat/>
    <w:rsid w:val="0076737e"/>
    <w:rPr/>
  </w:style>
  <w:style w:type="character" w:styleId="BodyTextFirstIndent2Char" w:customStyle="1">
    <w:name w:val="Body Text First Indent 2 Char"/>
    <w:basedOn w:val="BodyTextIndentChar"/>
    <w:link w:val="BodyTextFirstIndent2"/>
    <w:semiHidden/>
    <w:qFormat/>
    <w:rsid w:val="0076737e"/>
    <w:rPr/>
  </w:style>
  <w:style w:type="character" w:styleId="BodyTextIndent2Char" w:customStyle="1">
    <w:name w:val="Body Text Indent 2 Char"/>
    <w:basedOn w:val="DefaultParagraphFont"/>
    <w:link w:val="BodyTextIndent2"/>
    <w:semiHidden/>
    <w:qFormat/>
    <w:rsid w:val="0076737e"/>
    <w:rPr/>
  </w:style>
  <w:style w:type="character" w:styleId="BodyTextIndent3Char" w:customStyle="1">
    <w:name w:val="Body Text Indent 3 Char"/>
    <w:basedOn w:val="DefaultParagraphFont"/>
    <w:link w:val="BodyTextIndent3"/>
    <w:semiHidden/>
    <w:qFormat/>
    <w:rsid w:val="0076737e"/>
    <w:rPr>
      <w:sz w:val="16"/>
      <w:szCs w:val="16"/>
    </w:rPr>
  </w:style>
  <w:style w:type="character" w:styleId="ClosingChar" w:customStyle="1">
    <w:name w:val="Closing Char"/>
    <w:basedOn w:val="DefaultParagraphFont"/>
    <w:link w:val="Closing"/>
    <w:semiHidden/>
    <w:qFormat/>
    <w:rsid w:val="0076737e"/>
    <w:rPr/>
  </w:style>
  <w:style w:type="character" w:styleId="DateChar" w:customStyle="1">
    <w:name w:val="Date Char"/>
    <w:basedOn w:val="DefaultParagraphFont"/>
    <w:link w:val="Date"/>
    <w:semiHidden/>
    <w:qFormat/>
    <w:rsid w:val="0076737e"/>
    <w:rPr/>
  </w:style>
  <w:style w:type="character" w:styleId="EmailSignatureChar" w:customStyle="1">
    <w:name w:val="E-mail Signature Char"/>
    <w:basedOn w:val="DefaultParagraphFont"/>
    <w:link w:val="E-mailSignature"/>
    <w:semiHidden/>
    <w:qFormat/>
    <w:rsid w:val="0076737e"/>
    <w:rPr/>
  </w:style>
  <w:style w:type="character" w:styleId="EmphasisBold" w:customStyle="1">
    <w:name w:val="EmphasisBold"/>
    <w:qFormat/>
    <w:rsid w:val="0076737e"/>
    <w:rPr>
      <w:b/>
      <w:color w:val="0000FF"/>
    </w:rPr>
  </w:style>
  <w:style w:type="character" w:styleId="EmphasisBoldBox" w:customStyle="1">
    <w:name w:val="EmphasisBoldBox"/>
    <w:qFormat/>
    <w:rsid w:val="0076737e"/>
    <w:rPr>
      <w:b/>
      <w:color w:val="3366FF"/>
    </w:rPr>
  </w:style>
  <w:style w:type="character" w:styleId="EmphasisBoldItal" w:customStyle="1">
    <w:name w:val="EmphasisBoldItal"/>
    <w:qFormat/>
    <w:rsid w:val="0076737e"/>
    <w:rPr>
      <w:b/>
      <w:i/>
      <w:color w:val="0000FF"/>
    </w:rPr>
  </w:style>
  <w:style w:type="character" w:styleId="EmphasisItalic" w:customStyle="1">
    <w:name w:val="EmphasisItalic"/>
    <w:qFormat/>
    <w:rsid w:val="0076737e"/>
    <w:rPr>
      <w:i/>
      <w:color w:val="0000FF"/>
    </w:rPr>
  </w:style>
  <w:style w:type="character" w:styleId="EmphasisItalicBox" w:customStyle="1">
    <w:name w:val="EmphasisItalicBox"/>
    <w:qFormat/>
    <w:rsid w:val="0076737e"/>
    <w:rPr>
      <w:i/>
      <w:color w:val="CC99FF"/>
    </w:rPr>
  </w:style>
  <w:style w:type="character" w:styleId="EmphasisItalicFoot" w:customStyle="1">
    <w:name w:val="EmphasisItalicFoot"/>
    <w:qFormat/>
    <w:rsid w:val="0076737e"/>
    <w:rPr>
      <w:i/>
      <w:color w:val="99CCFF"/>
      <w:sz w:val="16"/>
      <w:szCs w:val="16"/>
    </w:rPr>
  </w:style>
  <w:style w:type="character" w:styleId="EmphasisNote" w:customStyle="1">
    <w:name w:val="EmphasisNote"/>
    <w:qFormat/>
    <w:rsid w:val="0076737e"/>
    <w:rPr>
      <w:color w:val="3366FF"/>
    </w:rPr>
  </w:style>
  <w:style w:type="character" w:styleId="EmphasisRevCaption" w:customStyle="1">
    <w:name w:val="EmphasisRevCaption"/>
    <w:qFormat/>
    <w:rsid w:val="0076737e"/>
    <w:rPr>
      <w:i/>
      <w:color w:val="CC99FF"/>
    </w:rPr>
  </w:style>
  <w:style w:type="character" w:styleId="EmphasisRevItal" w:customStyle="1">
    <w:name w:val="EmphasisRevItal"/>
    <w:qFormat/>
    <w:rsid w:val="0076737e"/>
    <w:rPr>
      <w:color w:val="0000FF"/>
    </w:rPr>
  </w:style>
  <w:style w:type="character" w:styleId="FooterChar" w:customStyle="1">
    <w:name w:val="Footer Char"/>
    <w:basedOn w:val="DefaultParagraphFont"/>
    <w:link w:val="Footer"/>
    <w:semiHidden/>
    <w:qFormat/>
    <w:rsid w:val="0076737e"/>
    <w:rPr/>
  </w:style>
  <w:style w:type="character" w:styleId="HeaderChar" w:customStyle="1">
    <w:name w:val="Header Char"/>
    <w:basedOn w:val="DefaultParagraphFont"/>
    <w:link w:val="Header"/>
    <w:semiHidden/>
    <w:qFormat/>
    <w:rsid w:val="0076737e"/>
    <w:rPr/>
  </w:style>
  <w:style w:type="character" w:styleId="HTMLAcronym">
    <w:name w:val="HTML Acronym"/>
    <w:basedOn w:val="DefaultParagraphFont"/>
    <w:semiHidden/>
    <w:qFormat/>
    <w:rsid w:val="0076737e"/>
    <w:rPr/>
  </w:style>
  <w:style w:type="character" w:styleId="HTMLAddressChar" w:customStyle="1">
    <w:name w:val="HTML Address Char"/>
    <w:basedOn w:val="DefaultParagraphFont"/>
    <w:link w:val="HTMLAddress"/>
    <w:semiHidden/>
    <w:qFormat/>
    <w:rsid w:val="0076737e"/>
    <w:rPr>
      <w:i/>
      <w:iCs/>
    </w:rPr>
  </w:style>
  <w:style w:type="character" w:styleId="HTMLCite">
    <w:name w:val="HTML Cite"/>
    <w:semiHidden/>
    <w:qFormat/>
    <w:rsid w:val="0076737e"/>
    <w:rPr>
      <w:i/>
      <w:iCs/>
    </w:rPr>
  </w:style>
  <w:style w:type="character" w:styleId="HTMLDefinition">
    <w:name w:val="HTML Definition"/>
    <w:semiHidden/>
    <w:qFormat/>
    <w:rsid w:val="0076737e"/>
    <w:rPr>
      <w:i/>
      <w:iCs/>
    </w:rPr>
  </w:style>
  <w:style w:type="character" w:styleId="HTMLSample">
    <w:name w:val="HTML Sample"/>
    <w:semiHidden/>
    <w:qFormat/>
    <w:rsid w:val="0076737e"/>
    <w:rPr>
      <w:rFonts w:ascii="Courier New" w:hAnsi="Courier New" w:cs="Courier New"/>
    </w:rPr>
  </w:style>
  <w:style w:type="character" w:styleId="HTMLTypewriter">
    <w:name w:val="HTML Typewriter"/>
    <w:semiHidden/>
    <w:qFormat/>
    <w:rsid w:val="0076737e"/>
    <w:rPr>
      <w:rFonts w:ascii="Courier New" w:hAnsi="Courier New" w:cs="Courier New"/>
      <w:sz w:val="20"/>
      <w:szCs w:val="20"/>
    </w:rPr>
  </w:style>
  <w:style w:type="character" w:styleId="HTMLVariable">
    <w:name w:val="HTML Variable"/>
    <w:semiHidden/>
    <w:qFormat/>
    <w:rsid w:val="0076737e"/>
    <w:rPr>
      <w:i/>
      <w:iCs/>
    </w:rPr>
  </w:style>
  <w:style w:type="character" w:styleId="Italic" w:customStyle="1">
    <w:name w:val="Italic"/>
    <w:qFormat/>
    <w:rsid w:val="0076737e"/>
    <w:rPr>
      <w:i/>
      <w:color w:val="000000"/>
    </w:rPr>
  </w:style>
  <w:style w:type="character" w:styleId="Keycap" w:customStyle="1">
    <w:name w:val="Keycap"/>
    <w:qFormat/>
    <w:rsid w:val="0076737e"/>
    <w:rPr>
      <w:smallCaps/>
      <w:color w:val="0000FF"/>
    </w:rPr>
  </w:style>
  <w:style w:type="character" w:styleId="Linenumber">
    <w:name w:val="line number"/>
    <w:basedOn w:val="DefaultParagraphFont"/>
    <w:semiHidden/>
    <w:qFormat/>
    <w:rsid w:val="0076737e"/>
    <w:rPr/>
  </w:style>
  <w:style w:type="character" w:styleId="Literal" w:customStyle="1">
    <w:name w:val="Literal"/>
    <w:qFormat/>
    <w:rsid w:val="0076737e"/>
    <w:rPr>
      <w:rFonts w:ascii="Courier" w:hAnsi="Courier"/>
      <w:color w:val="0000FF"/>
      <w:sz w:val="20"/>
    </w:rPr>
  </w:style>
  <w:style w:type="character" w:styleId="LiteralBox" w:customStyle="1">
    <w:name w:val="LiteralBox"/>
    <w:qFormat/>
    <w:rsid w:val="0076737e"/>
    <w:rPr>
      <w:rFonts w:ascii="Courier" w:hAnsi="Courier"/>
      <w:color w:val="CC99FF"/>
      <w:sz w:val="20"/>
    </w:rPr>
  </w:style>
  <w:style w:type="character" w:styleId="Literal1st" w:customStyle="1">
    <w:name w:val="Literal1st"/>
    <w:basedOn w:val="LiteralBox"/>
    <w:qFormat/>
    <w:rsid w:val="0076737e"/>
    <w:rPr>
      <w:rFonts w:ascii="Courier" w:hAnsi="Courier"/>
      <w:color w:val="CC99FF"/>
      <w:sz w:val="20"/>
    </w:rPr>
  </w:style>
  <w:style w:type="character" w:styleId="LiteralBold" w:customStyle="1">
    <w:name w:val="LiteralBold"/>
    <w:qFormat/>
    <w:rsid w:val="0076737e"/>
    <w:rPr>
      <w:rFonts w:ascii="Courier" w:hAnsi="Courier"/>
      <w:b/>
      <w:color w:val="0000FF"/>
      <w:sz w:val="20"/>
    </w:rPr>
  </w:style>
  <w:style w:type="character" w:styleId="LiteralBoldItal" w:customStyle="1">
    <w:name w:val="LiteralBoldItal"/>
    <w:qFormat/>
    <w:rsid w:val="0076737e"/>
    <w:rPr>
      <w:rFonts w:ascii="Courier" w:hAnsi="Courier"/>
      <w:b/>
      <w:i/>
      <w:color w:val="0000FF"/>
      <w:sz w:val="20"/>
    </w:rPr>
  </w:style>
  <w:style w:type="character" w:styleId="LiteralCaption" w:customStyle="1">
    <w:name w:val="LiteralCaption"/>
    <w:qFormat/>
    <w:rsid w:val="0076737e"/>
    <w:rPr>
      <w:rFonts w:ascii="Courier" w:hAnsi="Courier"/>
      <w:i/>
      <w:color w:val="CC99FF"/>
      <w:sz w:val="20"/>
    </w:rPr>
  </w:style>
  <w:style w:type="character" w:styleId="LiteralFootnote" w:customStyle="1">
    <w:name w:val="LiteralFootnote"/>
    <w:basedOn w:val="LiteralBox"/>
    <w:qFormat/>
    <w:rsid w:val="0076737e"/>
    <w:rPr>
      <w:rFonts w:ascii="Courier" w:hAnsi="Courier"/>
      <w:color w:val="CC99FF"/>
      <w:sz w:val="20"/>
    </w:rPr>
  </w:style>
  <w:style w:type="character" w:styleId="LiteralItal" w:customStyle="1">
    <w:name w:val="LiteralItal"/>
    <w:qFormat/>
    <w:rsid w:val="0076737e"/>
    <w:rPr>
      <w:rFonts w:ascii="Courier" w:hAnsi="Courier"/>
      <w:i/>
      <w:color w:val="0000FF"/>
      <w:sz w:val="20"/>
    </w:rPr>
  </w:style>
  <w:style w:type="character" w:styleId="MenuArrow" w:customStyle="1">
    <w:name w:val="MenuArrow"/>
    <w:qFormat/>
    <w:rsid w:val="0076737e"/>
    <w:rPr>
      <w:rFonts w:ascii="Webdings" w:hAnsi="Webdings"/>
      <w:color w:val="0000FF"/>
    </w:rPr>
  </w:style>
  <w:style w:type="character" w:styleId="MessageHeaderChar" w:customStyle="1">
    <w:name w:val="Message Header Char"/>
    <w:basedOn w:val="DefaultParagraphFont"/>
    <w:link w:val="MessageHeader"/>
    <w:semiHidden/>
    <w:qFormat/>
    <w:rsid w:val="0076737e"/>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76737e"/>
    <w:rPr/>
  </w:style>
  <w:style w:type="character" w:styleId="Pagenumber">
    <w:name w:val="page number"/>
    <w:basedOn w:val="DefaultParagraphFont"/>
    <w:semiHidden/>
    <w:qFormat/>
    <w:rsid w:val="0076737e"/>
    <w:rPr/>
  </w:style>
  <w:style w:type="character" w:styleId="PlainTextChar" w:customStyle="1">
    <w:name w:val="Plain Text Char"/>
    <w:basedOn w:val="DefaultParagraphFont"/>
    <w:link w:val="PlainText"/>
    <w:semiHidden/>
    <w:qFormat/>
    <w:rsid w:val="0076737e"/>
    <w:rPr>
      <w:rFonts w:ascii="Courier New" w:hAnsi="Courier New" w:cs="Courier New"/>
    </w:rPr>
  </w:style>
  <w:style w:type="character" w:styleId="SalutationChar" w:customStyle="1">
    <w:name w:val="Salutation Char"/>
    <w:basedOn w:val="DefaultParagraphFont"/>
    <w:link w:val="Salutation"/>
    <w:semiHidden/>
    <w:qFormat/>
    <w:rsid w:val="0076737e"/>
    <w:rPr/>
  </w:style>
  <w:style w:type="character" w:styleId="SignatureChar" w:customStyle="1">
    <w:name w:val="Signature Char"/>
    <w:basedOn w:val="DefaultParagraphFont"/>
    <w:link w:val="Signature"/>
    <w:semiHidden/>
    <w:qFormat/>
    <w:rsid w:val="0076737e"/>
    <w:rPr/>
  </w:style>
  <w:style w:type="character" w:styleId="SubtitleChar" w:customStyle="1">
    <w:name w:val="Subtitle Char"/>
    <w:basedOn w:val="DefaultParagraphFont"/>
    <w:link w:val="Subtitle"/>
    <w:qFormat/>
    <w:rsid w:val="0076737e"/>
    <w:rPr>
      <w:rFonts w:ascii="Arial" w:hAnsi="Arial" w:cs="Arial"/>
      <w:sz w:val="24"/>
      <w:szCs w:val="24"/>
    </w:rPr>
  </w:style>
  <w:style w:type="character" w:styleId="TitleChar" w:customStyle="1">
    <w:name w:val="Title Char"/>
    <w:basedOn w:val="DefaultParagraphFont"/>
    <w:link w:val="Title"/>
    <w:qFormat/>
    <w:rsid w:val="0076737e"/>
    <w:rPr>
      <w:rFonts w:ascii="Arial" w:hAnsi="Arial" w:cs="Arial"/>
      <w:b/>
      <w:bCs/>
      <w:sz w:val="32"/>
      <w:szCs w:val="32"/>
    </w:rPr>
  </w:style>
  <w:style w:type="character" w:styleId="Wingdings" w:customStyle="1">
    <w:name w:val="Wingdings"/>
    <w:qFormat/>
    <w:rsid w:val="0076737e"/>
    <w:rPr>
      <w:rFonts w:ascii="Wingdings 2" w:hAnsi="Wingdings 2"/>
      <w:color w:val="0000FF"/>
      <w:sz w:val="24"/>
    </w:rPr>
  </w:style>
  <w:style w:type="character" w:styleId="WingdingsSmall" w:customStyle="1">
    <w:name w:val="Wingdings Small"/>
    <w:qFormat/>
    <w:rsid w:val="0076737e"/>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b469d6"/>
    <w:rPr>
      <w:rFonts w:ascii="Tahoma" w:hAnsi="Tahoma" w:cs="Tahoma"/>
      <w:sz w:val="16"/>
      <w:szCs w:val="16"/>
    </w:rPr>
  </w:style>
  <w:style w:type="character" w:styleId="Annotationreference">
    <w:name w:val="annotation reference"/>
    <w:basedOn w:val="DefaultParagraphFont"/>
    <w:uiPriority w:val="99"/>
    <w:semiHidden/>
    <w:unhideWhenUsed/>
    <w:qFormat/>
    <w:rsid w:val="00b469d6"/>
    <w:rPr>
      <w:sz w:val="16"/>
      <w:szCs w:val="16"/>
    </w:rPr>
  </w:style>
  <w:style w:type="character" w:styleId="CommentTextChar" w:customStyle="1">
    <w:name w:val="Comment Text Char"/>
    <w:basedOn w:val="DefaultParagraphFont"/>
    <w:link w:val="CommentText"/>
    <w:uiPriority w:val="99"/>
    <w:semiHidden/>
    <w:qFormat/>
    <w:rsid w:val="00b469d6"/>
    <w:rPr/>
  </w:style>
  <w:style w:type="character" w:styleId="CommentSubjectChar" w:customStyle="1">
    <w:name w:val="Comment Subject Char"/>
    <w:basedOn w:val="CommentTextChar"/>
    <w:link w:val="CommentSubject"/>
    <w:uiPriority w:val="99"/>
    <w:semiHidden/>
    <w:qFormat/>
    <w:rsid w:val="00b469d6"/>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76737e"/>
    <w:pPr>
      <w:spacing w:before="0" w:after="120"/>
    </w:pPr>
    <w:rPr/>
  </w:style>
  <w:style w:type="paragraph" w:styleId="List">
    <w:name w:val="List"/>
    <w:basedOn w:val="Normal"/>
    <w:semiHidden/>
    <w:rsid w:val="0076737e"/>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76737e"/>
    <w:pPr/>
    <w:rPr>
      <w:rFonts w:ascii="Courier New" w:hAnsi="Courier New" w:cs="Courier New"/>
    </w:rPr>
  </w:style>
  <w:style w:type="paragraph" w:styleId="Tocul" w:customStyle="1">
    <w:name w:val="toc&gt;ul"/>
    <w:basedOn w:val="Normal"/>
    <w:qFormat/>
    <w:rsid w:val="00817c6c"/>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76737e"/>
    <w:pPr/>
    <w:rPr>
      <w:sz w:val="24"/>
      <w:szCs w:val="24"/>
    </w:rPr>
  </w:style>
  <w:style w:type="paragraph" w:styleId="Oembedalldescription" w:customStyle="1">
    <w:name w:val="oembedall-description"/>
    <w:basedOn w:val="Normal"/>
    <w:qFormat/>
    <w:rsid w:val="00817c6c"/>
    <w:pPr>
      <w:spacing w:beforeAutospacing="1" w:afterAutospacing="1"/>
    </w:pPr>
    <w:rPr/>
  </w:style>
  <w:style w:type="paragraph" w:styleId="Oembedallupdatedat" w:customStyle="1">
    <w:name w:val="oembedall-updated-at"/>
    <w:basedOn w:val="Normal"/>
    <w:qFormat/>
    <w:rsid w:val="00817c6c"/>
    <w:pPr>
      <w:spacing w:beforeAutospacing="1" w:afterAutospacing="1"/>
    </w:pPr>
    <w:rPr/>
  </w:style>
  <w:style w:type="paragraph" w:styleId="Oembedallljuser" w:customStyle="1">
    <w:name w:val="oembedall-ljuser"/>
    <w:basedOn w:val="Normal"/>
    <w:qFormat/>
    <w:rsid w:val="00817c6c"/>
    <w:pPr>
      <w:spacing w:beforeAutospacing="1" w:afterAutospacing="1"/>
    </w:pPr>
    <w:rPr>
      <w:b/>
      <w:bCs/>
    </w:rPr>
  </w:style>
  <w:style w:type="paragraph" w:styleId="Oembedallstoqembed" w:customStyle="1">
    <w:name w:val="oembedall-stoqembed"/>
    <w:basedOn w:val="Normal"/>
    <w:qFormat/>
    <w:rsid w:val="00817c6c"/>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817c6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817c6c"/>
    <w:pPr>
      <w:shd w:val="clear" w:color="auto" w:fill="627ADD"/>
      <w:spacing w:beforeAutospacing="1" w:afterAutospacing="1"/>
    </w:pPr>
    <w:rPr/>
  </w:style>
  <w:style w:type="paragraph" w:styleId="Oembedallfacebookbody" w:customStyle="1">
    <w:name w:val="oembedall-facebookbody"/>
    <w:basedOn w:val="Normal"/>
    <w:qFormat/>
    <w:rsid w:val="00817c6c"/>
    <w:pPr>
      <w:shd w:val="clear" w:color="auto" w:fill="FFFFFF"/>
      <w:spacing w:beforeAutospacing="1" w:afterAutospacing="1"/>
      <w:textAlignment w:val="top"/>
    </w:pPr>
    <w:rPr/>
  </w:style>
  <w:style w:type="paragraph" w:styleId="Notetext" w:customStyle="1">
    <w:name w:val="notetext"/>
    <w:basedOn w:val="Normal"/>
    <w:qFormat/>
    <w:rsid w:val="00817c6c"/>
    <w:pPr>
      <w:spacing w:beforeAutospacing="1" w:afterAutospacing="1"/>
    </w:pPr>
    <w:rPr>
      <w:rFonts w:ascii="Trebuchet MS" w:hAnsi="Trebuchet MS"/>
      <w:sz w:val="21"/>
      <w:szCs w:val="21"/>
    </w:rPr>
  </w:style>
  <w:style w:type="paragraph" w:styleId="Sectiontitle" w:customStyle="1">
    <w:name w:val="sectiontitle"/>
    <w:basedOn w:val="Normal"/>
    <w:qFormat/>
    <w:rsid w:val="00817c6c"/>
    <w:pPr>
      <w:spacing w:beforeAutospacing="1" w:afterAutospacing="1"/>
    </w:pPr>
    <w:rPr>
      <w:sz w:val="17"/>
      <w:szCs w:val="17"/>
    </w:rPr>
  </w:style>
  <w:style w:type="paragraph" w:styleId="Tasktext" w:customStyle="1">
    <w:name w:val="tasktext"/>
    <w:basedOn w:val="Normal"/>
    <w:qFormat/>
    <w:rsid w:val="00817c6c"/>
    <w:pPr>
      <w:spacing w:beforeAutospacing="1" w:afterAutospacing="1"/>
    </w:pPr>
    <w:rPr>
      <w:sz w:val="17"/>
      <w:szCs w:val="17"/>
    </w:rPr>
  </w:style>
  <w:style w:type="paragraph" w:styleId="Tasktextoutsideright" w:customStyle="1">
    <w:name w:val="tasktextoutsideright"/>
    <w:basedOn w:val="Normal"/>
    <w:qFormat/>
    <w:rsid w:val="00817c6c"/>
    <w:pPr>
      <w:spacing w:beforeAutospacing="1" w:afterAutospacing="1"/>
    </w:pPr>
    <w:rPr>
      <w:sz w:val="17"/>
      <w:szCs w:val="17"/>
    </w:rPr>
  </w:style>
  <w:style w:type="paragraph" w:styleId="Tasktextoutsideleft" w:customStyle="1">
    <w:name w:val="tasktextoutsideleft"/>
    <w:basedOn w:val="Normal"/>
    <w:qFormat/>
    <w:rsid w:val="00817c6c"/>
    <w:pPr>
      <w:spacing w:beforeAutospacing="1" w:afterAutospacing="1"/>
    </w:pPr>
    <w:rPr>
      <w:sz w:val="17"/>
      <w:szCs w:val="17"/>
    </w:rPr>
  </w:style>
  <w:style w:type="paragraph" w:styleId="Titletext" w:customStyle="1">
    <w:name w:val="titletext"/>
    <w:basedOn w:val="Normal"/>
    <w:qFormat/>
    <w:rsid w:val="00817c6c"/>
    <w:pPr>
      <w:spacing w:beforeAutospacing="1" w:afterAutospacing="1"/>
    </w:pPr>
    <w:rPr>
      <w:sz w:val="27"/>
      <w:szCs w:val="27"/>
    </w:rPr>
  </w:style>
  <w:style w:type="paragraph" w:styleId="Spinner" w:customStyle="1">
    <w:name w:val="spinner"/>
    <w:basedOn w:val="Normal"/>
    <w:qFormat/>
    <w:rsid w:val="00817c6c"/>
    <w:pPr>
      <w:spacing w:beforeAutospacing="1" w:after="0"/>
    </w:pPr>
    <w:rPr/>
  </w:style>
  <w:style w:type="paragraph" w:styleId="Markdown" w:customStyle="1">
    <w:name w:val="markdown"/>
    <w:basedOn w:val="Normal"/>
    <w:qFormat/>
    <w:rsid w:val="00817c6c"/>
    <w:pPr>
      <w:spacing w:beforeAutospacing="1" w:afterAutospacing="1"/>
    </w:pPr>
    <w:rPr>
      <w:rFonts w:ascii="Microsoft YaHei" w:hAnsi="Microsoft YaHei" w:eastAsia="Microsoft YaHei"/>
    </w:rPr>
  </w:style>
  <w:style w:type="paragraph" w:styleId="Haroopad" w:customStyle="1">
    <w:name w:val="haroopad"/>
    <w:basedOn w:val="Normal"/>
    <w:qFormat/>
    <w:rsid w:val="00817c6c"/>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817c6c"/>
    <w:pPr>
      <w:shd w:val="clear" w:color="auto" w:fill="FDF6E3"/>
      <w:spacing w:beforeAutospacing="1" w:afterAutospacing="1"/>
    </w:pPr>
    <w:rPr>
      <w:color w:val="657B83"/>
    </w:rPr>
  </w:style>
  <w:style w:type="paragraph" w:styleId="Hljscomment" w:customStyle="1">
    <w:name w:val="hljs-comment"/>
    <w:basedOn w:val="Normal"/>
    <w:qFormat/>
    <w:rsid w:val="00817c6c"/>
    <w:pPr>
      <w:spacing w:beforeAutospacing="1" w:afterAutospacing="1"/>
    </w:pPr>
    <w:rPr>
      <w:color w:val="93A1A1"/>
    </w:rPr>
  </w:style>
  <w:style w:type="paragraph" w:styleId="Hljsdoctype" w:customStyle="1">
    <w:name w:val="hljs-doctype"/>
    <w:basedOn w:val="Normal"/>
    <w:qFormat/>
    <w:rsid w:val="00817c6c"/>
    <w:pPr>
      <w:spacing w:beforeAutospacing="1" w:afterAutospacing="1"/>
    </w:pPr>
    <w:rPr>
      <w:color w:val="93A1A1"/>
    </w:rPr>
  </w:style>
  <w:style w:type="paragraph" w:styleId="Hljsjavadoc" w:customStyle="1">
    <w:name w:val="hljs-javadoc"/>
    <w:basedOn w:val="Normal"/>
    <w:qFormat/>
    <w:rsid w:val="00817c6c"/>
    <w:pPr>
      <w:spacing w:beforeAutospacing="1" w:afterAutospacing="1"/>
    </w:pPr>
    <w:rPr>
      <w:color w:val="93A1A1"/>
    </w:rPr>
  </w:style>
  <w:style w:type="paragraph" w:styleId="Hljspi" w:customStyle="1">
    <w:name w:val="hljs-pi"/>
    <w:basedOn w:val="Normal"/>
    <w:qFormat/>
    <w:rsid w:val="00817c6c"/>
    <w:pPr>
      <w:spacing w:beforeAutospacing="1" w:afterAutospacing="1"/>
    </w:pPr>
    <w:rPr>
      <w:color w:val="93A1A1"/>
    </w:rPr>
  </w:style>
  <w:style w:type="paragraph" w:styleId="Hljsaddition" w:customStyle="1">
    <w:name w:val="hljs-addition"/>
    <w:basedOn w:val="Normal"/>
    <w:qFormat/>
    <w:rsid w:val="00817c6c"/>
    <w:pPr>
      <w:spacing w:beforeAutospacing="1" w:afterAutospacing="1"/>
    </w:pPr>
    <w:rPr>
      <w:color w:val="859900"/>
    </w:rPr>
  </w:style>
  <w:style w:type="paragraph" w:styleId="Hljskeyword" w:customStyle="1">
    <w:name w:val="hljs-keyword"/>
    <w:basedOn w:val="Normal"/>
    <w:qFormat/>
    <w:rsid w:val="00817c6c"/>
    <w:pPr>
      <w:spacing w:beforeAutospacing="1" w:afterAutospacing="1"/>
    </w:pPr>
    <w:rPr>
      <w:color w:val="859900"/>
    </w:rPr>
  </w:style>
  <w:style w:type="paragraph" w:styleId="Hljsrequest" w:customStyle="1">
    <w:name w:val="hljs-request"/>
    <w:basedOn w:val="Normal"/>
    <w:qFormat/>
    <w:rsid w:val="00817c6c"/>
    <w:pPr>
      <w:spacing w:beforeAutospacing="1" w:afterAutospacing="1"/>
    </w:pPr>
    <w:rPr>
      <w:color w:val="859900"/>
    </w:rPr>
  </w:style>
  <w:style w:type="paragraph" w:styleId="Hljsstatus" w:customStyle="1">
    <w:name w:val="hljs-status"/>
    <w:basedOn w:val="Normal"/>
    <w:qFormat/>
    <w:rsid w:val="00817c6c"/>
    <w:pPr>
      <w:spacing w:beforeAutospacing="1" w:afterAutospacing="1"/>
    </w:pPr>
    <w:rPr>
      <w:color w:val="859900"/>
    </w:rPr>
  </w:style>
  <w:style w:type="paragraph" w:styleId="Hljswinutils" w:customStyle="1">
    <w:name w:val="hljs-winutils"/>
    <w:basedOn w:val="Normal"/>
    <w:qFormat/>
    <w:rsid w:val="00817c6c"/>
    <w:pPr>
      <w:spacing w:beforeAutospacing="1" w:afterAutospacing="1"/>
    </w:pPr>
    <w:rPr>
      <w:color w:val="859900"/>
    </w:rPr>
  </w:style>
  <w:style w:type="paragraph" w:styleId="Method" w:customStyle="1">
    <w:name w:val="method"/>
    <w:basedOn w:val="Normal"/>
    <w:qFormat/>
    <w:rsid w:val="00817c6c"/>
    <w:pPr>
      <w:spacing w:beforeAutospacing="1" w:afterAutospacing="1"/>
    </w:pPr>
    <w:rPr>
      <w:color w:val="859900"/>
    </w:rPr>
  </w:style>
  <w:style w:type="paragraph" w:styleId="Hljscommand" w:customStyle="1">
    <w:name w:val="hljs-command"/>
    <w:basedOn w:val="Normal"/>
    <w:qFormat/>
    <w:rsid w:val="00817c6c"/>
    <w:pPr>
      <w:spacing w:beforeAutospacing="1" w:afterAutospacing="1"/>
    </w:pPr>
    <w:rPr>
      <w:color w:val="2AA198"/>
    </w:rPr>
  </w:style>
  <w:style w:type="paragraph" w:styleId="Hljsdartdoc" w:customStyle="1">
    <w:name w:val="hljs-dartdoc"/>
    <w:basedOn w:val="Normal"/>
    <w:qFormat/>
    <w:rsid w:val="00817c6c"/>
    <w:pPr>
      <w:spacing w:beforeAutospacing="1" w:afterAutospacing="1"/>
    </w:pPr>
    <w:rPr>
      <w:color w:val="2AA198"/>
    </w:rPr>
  </w:style>
  <w:style w:type="paragraph" w:styleId="Hljshexcolor" w:customStyle="1">
    <w:name w:val="hljs-hexcolor"/>
    <w:basedOn w:val="Normal"/>
    <w:qFormat/>
    <w:rsid w:val="00817c6c"/>
    <w:pPr>
      <w:spacing w:beforeAutospacing="1" w:afterAutospacing="1"/>
    </w:pPr>
    <w:rPr>
      <w:color w:val="2AA198"/>
    </w:rPr>
  </w:style>
  <w:style w:type="paragraph" w:styleId="Hljslinkurl" w:customStyle="1">
    <w:name w:val="hljs-link_url"/>
    <w:basedOn w:val="Normal"/>
    <w:qFormat/>
    <w:rsid w:val="00817c6c"/>
    <w:pPr>
      <w:spacing w:beforeAutospacing="1" w:afterAutospacing="1"/>
    </w:pPr>
    <w:rPr>
      <w:color w:val="2AA198"/>
    </w:rPr>
  </w:style>
  <w:style w:type="paragraph" w:styleId="Hljsnumber" w:customStyle="1">
    <w:name w:val="hljs-number"/>
    <w:basedOn w:val="Normal"/>
    <w:qFormat/>
    <w:rsid w:val="00817c6c"/>
    <w:pPr>
      <w:spacing w:beforeAutospacing="1" w:afterAutospacing="1"/>
    </w:pPr>
    <w:rPr>
      <w:color w:val="2AA198"/>
    </w:rPr>
  </w:style>
  <w:style w:type="paragraph" w:styleId="Hljsphpdoc" w:customStyle="1">
    <w:name w:val="hljs-phpdoc"/>
    <w:basedOn w:val="Normal"/>
    <w:qFormat/>
    <w:rsid w:val="00817c6c"/>
    <w:pPr>
      <w:spacing w:beforeAutospacing="1" w:afterAutospacing="1"/>
    </w:pPr>
    <w:rPr>
      <w:color w:val="2AA198"/>
    </w:rPr>
  </w:style>
  <w:style w:type="paragraph" w:styleId="Hljsregexp" w:customStyle="1">
    <w:name w:val="hljs-regexp"/>
    <w:basedOn w:val="Normal"/>
    <w:qFormat/>
    <w:rsid w:val="00817c6c"/>
    <w:pPr>
      <w:spacing w:beforeAutospacing="1" w:afterAutospacing="1"/>
    </w:pPr>
    <w:rPr>
      <w:color w:val="2AA198"/>
    </w:rPr>
  </w:style>
  <w:style w:type="paragraph" w:styleId="Hljsstring" w:customStyle="1">
    <w:name w:val="hljs-string"/>
    <w:basedOn w:val="Normal"/>
    <w:qFormat/>
    <w:rsid w:val="00817c6c"/>
    <w:pPr>
      <w:spacing w:beforeAutospacing="1" w:afterAutospacing="1"/>
    </w:pPr>
    <w:rPr>
      <w:color w:val="2AA198"/>
    </w:rPr>
  </w:style>
  <w:style w:type="paragraph" w:styleId="Hljsbuiltin" w:customStyle="1">
    <w:name w:val="hljs-built_in"/>
    <w:basedOn w:val="Normal"/>
    <w:qFormat/>
    <w:rsid w:val="00817c6c"/>
    <w:pPr>
      <w:spacing w:beforeAutospacing="1" w:afterAutospacing="1"/>
    </w:pPr>
    <w:rPr>
      <w:color w:val="268BD2"/>
    </w:rPr>
  </w:style>
  <w:style w:type="paragraph" w:styleId="Hljschunk" w:customStyle="1">
    <w:name w:val="hljs-chunk"/>
    <w:basedOn w:val="Normal"/>
    <w:qFormat/>
    <w:rsid w:val="00817c6c"/>
    <w:pPr>
      <w:spacing w:beforeAutospacing="1" w:afterAutospacing="1"/>
    </w:pPr>
    <w:rPr>
      <w:color w:val="268BD2"/>
    </w:rPr>
  </w:style>
  <w:style w:type="paragraph" w:styleId="Hljsdecorator" w:customStyle="1">
    <w:name w:val="hljs-decorator"/>
    <w:basedOn w:val="Normal"/>
    <w:qFormat/>
    <w:rsid w:val="00817c6c"/>
    <w:pPr>
      <w:spacing w:beforeAutospacing="1" w:afterAutospacing="1"/>
    </w:pPr>
    <w:rPr>
      <w:color w:val="268BD2"/>
    </w:rPr>
  </w:style>
  <w:style w:type="paragraph" w:styleId="Hljsid" w:customStyle="1">
    <w:name w:val="hljs-id"/>
    <w:basedOn w:val="Normal"/>
    <w:qFormat/>
    <w:rsid w:val="00817c6c"/>
    <w:pPr>
      <w:spacing w:beforeAutospacing="1" w:afterAutospacing="1"/>
    </w:pPr>
    <w:rPr>
      <w:color w:val="268BD2"/>
    </w:rPr>
  </w:style>
  <w:style w:type="paragraph" w:styleId="Hljsidentifier" w:customStyle="1">
    <w:name w:val="hljs-identifier"/>
    <w:basedOn w:val="Normal"/>
    <w:qFormat/>
    <w:rsid w:val="00817c6c"/>
    <w:pPr>
      <w:spacing w:beforeAutospacing="1" w:afterAutospacing="1"/>
    </w:pPr>
    <w:rPr>
      <w:color w:val="268BD2"/>
    </w:rPr>
  </w:style>
  <w:style w:type="paragraph" w:styleId="Hljslocalvars" w:customStyle="1">
    <w:name w:val="hljs-localvars"/>
    <w:basedOn w:val="Normal"/>
    <w:qFormat/>
    <w:rsid w:val="00817c6c"/>
    <w:pPr>
      <w:spacing w:beforeAutospacing="1" w:afterAutospacing="1"/>
    </w:pPr>
    <w:rPr>
      <w:color w:val="268BD2"/>
    </w:rPr>
  </w:style>
  <w:style w:type="paragraph" w:styleId="Hljstitle" w:customStyle="1">
    <w:name w:val="hljs-title"/>
    <w:basedOn w:val="Normal"/>
    <w:qFormat/>
    <w:rsid w:val="00817c6c"/>
    <w:pPr>
      <w:spacing w:beforeAutospacing="1" w:afterAutospacing="1"/>
    </w:pPr>
    <w:rPr>
      <w:color w:val="268BD2"/>
    </w:rPr>
  </w:style>
  <w:style w:type="paragraph" w:styleId="Hljsattribute" w:customStyle="1">
    <w:name w:val="hljs-attribute"/>
    <w:basedOn w:val="Normal"/>
    <w:qFormat/>
    <w:rsid w:val="00817c6c"/>
    <w:pPr>
      <w:spacing w:beforeAutospacing="1" w:afterAutospacing="1"/>
    </w:pPr>
    <w:rPr>
      <w:color w:val="B58900"/>
    </w:rPr>
  </w:style>
  <w:style w:type="paragraph" w:styleId="Hljsconstant" w:customStyle="1">
    <w:name w:val="hljs-constant"/>
    <w:basedOn w:val="Normal"/>
    <w:qFormat/>
    <w:rsid w:val="00817c6c"/>
    <w:pPr>
      <w:spacing w:beforeAutospacing="1" w:afterAutospacing="1"/>
    </w:pPr>
    <w:rPr>
      <w:color w:val="B58900"/>
    </w:rPr>
  </w:style>
  <w:style w:type="paragraph" w:styleId="Hljslinkreference" w:customStyle="1">
    <w:name w:val="hljs-link_reference"/>
    <w:basedOn w:val="Normal"/>
    <w:qFormat/>
    <w:rsid w:val="00817c6c"/>
    <w:pPr>
      <w:spacing w:beforeAutospacing="1" w:afterAutospacing="1"/>
    </w:pPr>
    <w:rPr>
      <w:color w:val="B58900"/>
    </w:rPr>
  </w:style>
  <w:style w:type="paragraph" w:styleId="Hljsparent" w:customStyle="1">
    <w:name w:val="hljs-parent"/>
    <w:basedOn w:val="Normal"/>
    <w:qFormat/>
    <w:rsid w:val="00817c6c"/>
    <w:pPr>
      <w:spacing w:beforeAutospacing="1" w:afterAutospacing="1"/>
    </w:pPr>
    <w:rPr>
      <w:color w:val="B58900"/>
    </w:rPr>
  </w:style>
  <w:style w:type="paragraph" w:styleId="Hljstype" w:customStyle="1">
    <w:name w:val="hljs-type"/>
    <w:basedOn w:val="Normal"/>
    <w:qFormat/>
    <w:rsid w:val="00817c6c"/>
    <w:pPr>
      <w:spacing w:beforeAutospacing="1" w:afterAutospacing="1"/>
    </w:pPr>
    <w:rPr>
      <w:color w:val="B58900"/>
    </w:rPr>
  </w:style>
  <w:style w:type="paragraph" w:styleId="Hljsvariable" w:customStyle="1">
    <w:name w:val="hljs-variable"/>
    <w:basedOn w:val="Normal"/>
    <w:qFormat/>
    <w:rsid w:val="00817c6c"/>
    <w:pPr>
      <w:spacing w:beforeAutospacing="1" w:afterAutospacing="1"/>
    </w:pPr>
    <w:rPr>
      <w:color w:val="B58900"/>
    </w:rPr>
  </w:style>
  <w:style w:type="paragraph" w:styleId="Hljsattrselector" w:customStyle="1">
    <w:name w:val="hljs-attr_selector"/>
    <w:basedOn w:val="Normal"/>
    <w:qFormat/>
    <w:rsid w:val="00817c6c"/>
    <w:pPr>
      <w:spacing w:beforeAutospacing="1" w:afterAutospacing="1"/>
    </w:pPr>
    <w:rPr>
      <w:color w:val="CB4B16"/>
    </w:rPr>
  </w:style>
  <w:style w:type="paragraph" w:styleId="Hljscdata" w:customStyle="1">
    <w:name w:val="hljs-cdata"/>
    <w:basedOn w:val="Normal"/>
    <w:qFormat/>
    <w:rsid w:val="00817c6c"/>
    <w:pPr>
      <w:spacing w:beforeAutospacing="1" w:afterAutospacing="1"/>
    </w:pPr>
    <w:rPr>
      <w:color w:val="CB4B16"/>
    </w:rPr>
  </w:style>
  <w:style w:type="paragraph" w:styleId="Hljsheader" w:customStyle="1">
    <w:name w:val="hljs-header"/>
    <w:basedOn w:val="Normal"/>
    <w:qFormat/>
    <w:rsid w:val="00817c6c"/>
    <w:pPr>
      <w:spacing w:beforeAutospacing="1" w:afterAutospacing="1"/>
    </w:pPr>
    <w:rPr>
      <w:color w:val="CB4B16"/>
    </w:rPr>
  </w:style>
  <w:style w:type="paragraph" w:styleId="Hljspragma" w:customStyle="1">
    <w:name w:val="hljs-pragma"/>
    <w:basedOn w:val="Normal"/>
    <w:qFormat/>
    <w:rsid w:val="00817c6c"/>
    <w:pPr>
      <w:spacing w:beforeAutospacing="1" w:afterAutospacing="1"/>
    </w:pPr>
    <w:rPr>
      <w:color w:val="CB4B16"/>
    </w:rPr>
  </w:style>
  <w:style w:type="paragraph" w:styleId="Hljspreprocessor" w:customStyle="1">
    <w:name w:val="hljs-preprocessor"/>
    <w:basedOn w:val="Normal"/>
    <w:qFormat/>
    <w:rsid w:val="00817c6c"/>
    <w:pPr>
      <w:spacing w:beforeAutospacing="1" w:afterAutospacing="1"/>
    </w:pPr>
    <w:rPr>
      <w:color w:val="CB4B16"/>
    </w:rPr>
  </w:style>
  <w:style w:type="paragraph" w:styleId="Hljsshebang" w:customStyle="1">
    <w:name w:val="hljs-shebang"/>
    <w:basedOn w:val="Normal"/>
    <w:qFormat/>
    <w:rsid w:val="00817c6c"/>
    <w:pPr>
      <w:spacing w:beforeAutospacing="1" w:afterAutospacing="1"/>
    </w:pPr>
    <w:rPr>
      <w:color w:val="CB4B16"/>
    </w:rPr>
  </w:style>
  <w:style w:type="paragraph" w:styleId="Hljsspecial" w:customStyle="1">
    <w:name w:val="hljs-special"/>
    <w:basedOn w:val="Normal"/>
    <w:qFormat/>
    <w:rsid w:val="00817c6c"/>
    <w:pPr>
      <w:spacing w:beforeAutospacing="1" w:afterAutospacing="1"/>
    </w:pPr>
    <w:rPr>
      <w:color w:val="CB4B16"/>
    </w:rPr>
  </w:style>
  <w:style w:type="paragraph" w:styleId="Hljssubst" w:customStyle="1">
    <w:name w:val="hljs-subst"/>
    <w:basedOn w:val="Normal"/>
    <w:qFormat/>
    <w:rsid w:val="00817c6c"/>
    <w:pPr>
      <w:spacing w:beforeAutospacing="1" w:afterAutospacing="1"/>
    </w:pPr>
    <w:rPr>
      <w:color w:val="CB4B16"/>
    </w:rPr>
  </w:style>
  <w:style w:type="paragraph" w:styleId="Hljssymbol" w:customStyle="1">
    <w:name w:val="hljs-symbol"/>
    <w:basedOn w:val="Normal"/>
    <w:qFormat/>
    <w:rsid w:val="00817c6c"/>
    <w:pPr>
      <w:spacing w:beforeAutospacing="1" w:afterAutospacing="1"/>
    </w:pPr>
    <w:rPr>
      <w:color w:val="CB4B16"/>
    </w:rPr>
  </w:style>
  <w:style w:type="paragraph" w:styleId="Hljsdeletion" w:customStyle="1">
    <w:name w:val="hljs-deletion"/>
    <w:basedOn w:val="Normal"/>
    <w:qFormat/>
    <w:rsid w:val="00817c6c"/>
    <w:pPr>
      <w:spacing w:beforeAutospacing="1" w:afterAutospacing="1"/>
    </w:pPr>
    <w:rPr>
      <w:color w:val="DC322F"/>
    </w:rPr>
  </w:style>
  <w:style w:type="paragraph" w:styleId="Hljsimportant" w:customStyle="1">
    <w:name w:val="hljs-important"/>
    <w:basedOn w:val="Normal"/>
    <w:qFormat/>
    <w:rsid w:val="00817c6c"/>
    <w:pPr>
      <w:spacing w:beforeAutospacing="1" w:afterAutospacing="1"/>
    </w:pPr>
    <w:rPr>
      <w:color w:val="DC322F"/>
    </w:rPr>
  </w:style>
  <w:style w:type="paragraph" w:styleId="Hljslinklabel" w:customStyle="1">
    <w:name w:val="hljs-link_label"/>
    <w:basedOn w:val="Normal"/>
    <w:qFormat/>
    <w:rsid w:val="00817c6c"/>
    <w:pPr>
      <w:spacing w:beforeAutospacing="1" w:afterAutospacing="1"/>
    </w:pPr>
    <w:rPr>
      <w:color w:val="6C71C4"/>
    </w:rPr>
  </w:style>
  <w:style w:type="paragraph" w:styleId="Mathjaxhoverarrow" w:customStyle="1">
    <w:name w:val="mathjax_hover_arrow"/>
    <w:basedOn w:val="Normal"/>
    <w:qFormat/>
    <w:rsid w:val="00817c6c"/>
    <w:pPr>
      <w:spacing w:beforeAutospacing="1" w:afterAutospacing="1"/>
    </w:pPr>
    <w:rPr/>
  </w:style>
  <w:style w:type="paragraph" w:styleId="Mathjaxmenu" w:customStyle="1">
    <w:name w:val="mathjax_menu"/>
    <w:basedOn w:val="Normal"/>
    <w:qFormat/>
    <w:rsid w:val="00817c6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817c6c"/>
    <w:pPr>
      <w:spacing w:beforeAutospacing="1" w:afterAutospacing="1"/>
    </w:pPr>
    <w:rPr/>
  </w:style>
  <w:style w:type="paragraph" w:styleId="Mathjaxmenuarrow" w:customStyle="1">
    <w:name w:val="mathjax_menuarrow"/>
    <w:basedOn w:val="Normal"/>
    <w:qFormat/>
    <w:rsid w:val="00817c6c"/>
    <w:pPr>
      <w:spacing w:beforeAutospacing="1" w:afterAutospacing="1"/>
    </w:pPr>
    <w:rPr>
      <w:color w:val="666666"/>
    </w:rPr>
  </w:style>
  <w:style w:type="paragraph" w:styleId="Mathjaxmenulabel" w:customStyle="1">
    <w:name w:val="mathjax_menulabel"/>
    <w:basedOn w:val="Normal"/>
    <w:qFormat/>
    <w:rsid w:val="00817c6c"/>
    <w:pPr>
      <w:spacing w:beforeAutospacing="1" w:afterAutospacing="1"/>
    </w:pPr>
    <w:rPr>
      <w:i/>
      <w:iCs/>
    </w:rPr>
  </w:style>
  <w:style w:type="paragraph" w:styleId="Mathjaxmenurule" w:customStyle="1">
    <w:name w:val="mathjax_menurule"/>
    <w:basedOn w:val="Normal"/>
    <w:qFormat/>
    <w:rsid w:val="00817c6c"/>
    <w:pPr>
      <w:pBdr>
        <w:top w:val="single" w:sz="6" w:space="0" w:color="CCCCCC"/>
      </w:pBdr>
      <w:spacing w:before="60" w:after="0"/>
      <w:ind w:left="15" w:right="15" w:hanging="0"/>
    </w:pPr>
    <w:rPr/>
  </w:style>
  <w:style w:type="paragraph" w:styleId="Mathjaxmenuclose" w:customStyle="1">
    <w:name w:val="mathjax_menu_close"/>
    <w:basedOn w:val="Normal"/>
    <w:qFormat/>
    <w:rsid w:val="00817c6c"/>
    <w:pPr>
      <w:spacing w:beforeAutospacing="1" w:afterAutospacing="1"/>
    </w:pPr>
    <w:rPr/>
  </w:style>
  <w:style w:type="paragraph" w:styleId="Mathjaxpreview" w:customStyle="1">
    <w:name w:val="mathjax_preview"/>
    <w:basedOn w:val="Normal"/>
    <w:qFormat/>
    <w:rsid w:val="00817c6c"/>
    <w:pPr>
      <w:spacing w:beforeAutospacing="1" w:afterAutospacing="1"/>
    </w:pPr>
    <w:rPr>
      <w:color w:val="888888"/>
    </w:rPr>
  </w:style>
  <w:style w:type="paragraph" w:styleId="Mathjaxerror" w:customStyle="1">
    <w:name w:val="mathjax_error"/>
    <w:basedOn w:val="Normal"/>
    <w:qFormat/>
    <w:rsid w:val="00817c6c"/>
    <w:pPr>
      <w:spacing w:beforeAutospacing="1" w:afterAutospacing="1"/>
    </w:pPr>
    <w:rPr>
      <w:i/>
      <w:iCs/>
      <w:color w:val="CC0000"/>
    </w:rPr>
  </w:style>
  <w:style w:type="paragraph" w:styleId="Oembedallreputationscore" w:customStyle="1">
    <w:name w:val="oembedall-reputation-score"/>
    <w:basedOn w:val="Normal"/>
    <w:qFormat/>
    <w:rsid w:val="00817c6c"/>
    <w:pPr>
      <w:spacing w:beforeAutospacing="1" w:afterAutospacing="1"/>
    </w:pPr>
    <w:rPr/>
  </w:style>
  <w:style w:type="paragraph" w:styleId="Oembedalluserinfo" w:customStyle="1">
    <w:name w:val="oembedall-user-info"/>
    <w:basedOn w:val="Normal"/>
    <w:qFormat/>
    <w:rsid w:val="00817c6c"/>
    <w:pPr>
      <w:spacing w:beforeAutospacing="1" w:afterAutospacing="1"/>
    </w:pPr>
    <w:rPr/>
  </w:style>
  <w:style w:type="paragraph" w:styleId="Oembedallquestionhyperlink" w:customStyle="1">
    <w:name w:val="oembedall-question-hyperlink"/>
    <w:basedOn w:val="Normal"/>
    <w:qFormat/>
    <w:rsid w:val="00817c6c"/>
    <w:pPr>
      <w:spacing w:beforeAutospacing="1" w:afterAutospacing="1"/>
    </w:pPr>
    <w:rPr/>
  </w:style>
  <w:style w:type="paragraph" w:styleId="Oembedallstats" w:customStyle="1">
    <w:name w:val="oembedall-stats"/>
    <w:basedOn w:val="Normal"/>
    <w:qFormat/>
    <w:rsid w:val="00817c6c"/>
    <w:pPr>
      <w:spacing w:beforeAutospacing="1" w:afterAutospacing="1"/>
    </w:pPr>
    <w:rPr/>
  </w:style>
  <w:style w:type="paragraph" w:styleId="Oembedallstatscontainer" w:customStyle="1">
    <w:name w:val="oembedall-statscontainer"/>
    <w:basedOn w:val="Normal"/>
    <w:qFormat/>
    <w:rsid w:val="00817c6c"/>
    <w:pPr>
      <w:spacing w:beforeAutospacing="1" w:afterAutospacing="1"/>
    </w:pPr>
    <w:rPr/>
  </w:style>
  <w:style w:type="paragraph" w:styleId="Oembedallvotes" w:customStyle="1">
    <w:name w:val="oembedall-votes"/>
    <w:basedOn w:val="Normal"/>
    <w:qFormat/>
    <w:rsid w:val="00817c6c"/>
    <w:pPr>
      <w:spacing w:beforeAutospacing="1" w:afterAutospacing="1"/>
    </w:pPr>
    <w:rPr/>
  </w:style>
  <w:style w:type="paragraph" w:styleId="Oembedallvotecountpost" w:customStyle="1">
    <w:name w:val="oembedall-vote-count-post"/>
    <w:basedOn w:val="Normal"/>
    <w:qFormat/>
    <w:rsid w:val="00817c6c"/>
    <w:pPr>
      <w:spacing w:beforeAutospacing="1" w:afterAutospacing="1"/>
    </w:pPr>
    <w:rPr/>
  </w:style>
  <w:style w:type="paragraph" w:styleId="Oembedallviews" w:customStyle="1">
    <w:name w:val="oembedall-views"/>
    <w:basedOn w:val="Normal"/>
    <w:qFormat/>
    <w:rsid w:val="00817c6c"/>
    <w:pPr>
      <w:spacing w:beforeAutospacing="1" w:afterAutospacing="1"/>
    </w:pPr>
    <w:rPr/>
  </w:style>
  <w:style w:type="paragraph" w:styleId="Oembedallstatus" w:customStyle="1">
    <w:name w:val="oembedall-status"/>
    <w:basedOn w:val="Normal"/>
    <w:qFormat/>
    <w:rsid w:val="00817c6c"/>
    <w:pPr>
      <w:spacing w:beforeAutospacing="1" w:afterAutospacing="1"/>
    </w:pPr>
    <w:rPr/>
  </w:style>
  <w:style w:type="paragraph" w:styleId="Oembedallsummary" w:customStyle="1">
    <w:name w:val="oembedall-summary"/>
    <w:basedOn w:val="Normal"/>
    <w:qFormat/>
    <w:rsid w:val="00817c6c"/>
    <w:pPr>
      <w:spacing w:beforeAutospacing="1" w:afterAutospacing="1"/>
    </w:pPr>
    <w:rPr/>
  </w:style>
  <w:style w:type="paragraph" w:styleId="Oembedallexcerpt" w:customStyle="1">
    <w:name w:val="oembedall-excerpt"/>
    <w:basedOn w:val="Normal"/>
    <w:qFormat/>
    <w:rsid w:val="00817c6c"/>
    <w:pPr>
      <w:spacing w:beforeAutospacing="1" w:afterAutospacing="1"/>
    </w:pPr>
    <w:rPr/>
  </w:style>
  <w:style w:type="paragraph" w:styleId="Oembedalltags" w:customStyle="1">
    <w:name w:val="oembedall-tags"/>
    <w:basedOn w:val="Normal"/>
    <w:qFormat/>
    <w:rsid w:val="00817c6c"/>
    <w:pPr>
      <w:spacing w:beforeAutospacing="1" w:afterAutospacing="1"/>
    </w:pPr>
    <w:rPr/>
  </w:style>
  <w:style w:type="paragraph" w:styleId="Oembedallposttag" w:customStyle="1">
    <w:name w:val="oembedall-post-tag"/>
    <w:basedOn w:val="Normal"/>
    <w:qFormat/>
    <w:rsid w:val="00817c6c"/>
    <w:pPr>
      <w:spacing w:beforeAutospacing="1" w:afterAutospacing="1"/>
    </w:pPr>
    <w:rPr/>
  </w:style>
  <w:style w:type="paragraph" w:styleId="Oembedallstatsarrow" w:customStyle="1">
    <w:name w:val="oembedall-statsarrow"/>
    <w:basedOn w:val="Normal"/>
    <w:qFormat/>
    <w:rsid w:val="00817c6c"/>
    <w:pPr>
      <w:spacing w:beforeAutospacing="1" w:afterAutospacing="1"/>
    </w:pPr>
    <w:rPr/>
  </w:style>
  <w:style w:type="paragraph" w:styleId="Contents" w:customStyle="1">
    <w:name w:val="contents"/>
    <w:basedOn w:val="Normal"/>
    <w:qFormat/>
    <w:rsid w:val="00817c6c"/>
    <w:pPr>
      <w:spacing w:beforeAutospacing="1" w:afterAutospacing="1"/>
    </w:pPr>
    <w:rPr/>
  </w:style>
  <w:style w:type="paragraph" w:styleId="Label" w:customStyle="1">
    <w:name w:val="label"/>
    <w:basedOn w:val="Normal"/>
    <w:qFormat/>
    <w:rsid w:val="00817c6c"/>
    <w:pPr>
      <w:spacing w:beforeAutospacing="1" w:afterAutospacing="1"/>
    </w:pPr>
    <w:rPr/>
  </w:style>
  <w:style w:type="paragraph" w:styleId="Hljstag" w:customStyle="1">
    <w:name w:val="hljs-tag"/>
    <w:basedOn w:val="Normal"/>
    <w:qFormat/>
    <w:rsid w:val="00817c6c"/>
    <w:pPr>
      <w:spacing w:beforeAutospacing="1" w:afterAutospacing="1"/>
    </w:pPr>
    <w:rPr/>
  </w:style>
  <w:style w:type="paragraph" w:styleId="Hljsvalue" w:customStyle="1">
    <w:name w:val="hljs-value"/>
    <w:basedOn w:val="Normal"/>
    <w:qFormat/>
    <w:rsid w:val="00817c6c"/>
    <w:pPr>
      <w:spacing w:beforeAutospacing="1" w:afterAutospacing="1"/>
    </w:pPr>
    <w:rPr/>
  </w:style>
  <w:style w:type="paragraph" w:styleId="Hljsformula" w:customStyle="1">
    <w:name w:val="hljs-formula"/>
    <w:basedOn w:val="Normal"/>
    <w:qFormat/>
    <w:rsid w:val="00817c6c"/>
    <w:pPr>
      <w:spacing w:beforeAutospacing="1" w:afterAutospacing="1"/>
    </w:pPr>
    <w:rPr/>
  </w:style>
  <w:style w:type="paragraph" w:styleId="Hljsfunction" w:customStyle="1">
    <w:name w:val="hljs-function"/>
    <w:basedOn w:val="Normal"/>
    <w:qFormat/>
    <w:rsid w:val="00817c6c"/>
    <w:pPr>
      <w:spacing w:beforeAutospacing="1" w:afterAutospacing="1"/>
    </w:pPr>
    <w:rPr/>
  </w:style>
  <w:style w:type="paragraph" w:styleId="Hljsliteral" w:customStyle="1">
    <w:name w:val="hljs-literal"/>
    <w:basedOn w:val="Normal"/>
    <w:qFormat/>
    <w:rsid w:val="00817c6c"/>
    <w:pPr>
      <w:spacing w:beforeAutospacing="1" w:afterAutospacing="1"/>
    </w:pPr>
    <w:rPr/>
  </w:style>
  <w:style w:type="paragraph" w:styleId="Hljsbody" w:customStyle="1">
    <w:name w:val="hljs-body"/>
    <w:basedOn w:val="Normal"/>
    <w:qFormat/>
    <w:rsid w:val="00817c6c"/>
    <w:pPr>
      <w:spacing w:beforeAutospacing="1" w:afterAutospacing="1"/>
    </w:pPr>
    <w:rPr/>
  </w:style>
  <w:style w:type="paragraph" w:styleId="Hljspseudo" w:customStyle="1">
    <w:name w:val="hljs-pseudo"/>
    <w:basedOn w:val="Normal"/>
    <w:qFormat/>
    <w:rsid w:val="00817c6c"/>
    <w:pPr>
      <w:spacing w:beforeAutospacing="1" w:afterAutospacing="1"/>
    </w:pPr>
    <w:rPr/>
  </w:style>
  <w:style w:type="paragraph" w:styleId="Hljschange" w:customStyle="1">
    <w:name w:val="hljs-change"/>
    <w:basedOn w:val="Normal"/>
    <w:qFormat/>
    <w:rsid w:val="00817c6c"/>
    <w:pPr>
      <w:spacing w:beforeAutospacing="1" w:afterAutospacing="1"/>
    </w:pPr>
    <w:rPr/>
  </w:style>
  <w:style w:type="paragraph" w:styleId="Oembedallbody" w:customStyle="1">
    <w:name w:val="oembedall-body"/>
    <w:basedOn w:val="Normal"/>
    <w:qFormat/>
    <w:rsid w:val="00817c6c"/>
    <w:pPr>
      <w:spacing w:beforeAutospacing="1" w:afterAutospacing="1"/>
    </w:pPr>
    <w:rPr/>
  </w:style>
  <w:style w:type="paragraph" w:styleId="Tagline" w:customStyle="1">
    <w:name w:val="tagline"/>
    <w:basedOn w:val="Normal"/>
    <w:qFormat/>
    <w:rsid w:val="00817c6c"/>
    <w:pPr>
      <w:spacing w:beforeAutospacing="1" w:afterAutospacing="1"/>
    </w:pPr>
    <w:rPr/>
  </w:style>
  <w:style w:type="paragraph" w:styleId="Wrapper" w:customStyle="1">
    <w:name w:val="wrapper"/>
    <w:basedOn w:val="Normal"/>
    <w:qFormat/>
    <w:rsid w:val="00817c6c"/>
    <w:pPr>
      <w:spacing w:beforeAutospacing="1" w:afterAutospacing="1"/>
    </w:pPr>
    <w:rPr/>
  </w:style>
  <w:style w:type="paragraph" w:styleId="Split" w:customStyle="1">
    <w:name w:val="split"/>
    <w:basedOn w:val="Normal"/>
    <w:qFormat/>
    <w:rsid w:val="00817c6c"/>
    <w:pPr>
      <w:spacing w:beforeAutospacing="1" w:afterAutospacing="1"/>
    </w:pPr>
    <w:rPr/>
  </w:style>
  <w:style w:type="paragraph" w:styleId="Placecontext" w:customStyle="1">
    <w:name w:val="place-context"/>
    <w:basedOn w:val="Normal"/>
    <w:qFormat/>
    <w:rsid w:val="00817c6c"/>
    <w:pPr>
      <w:spacing w:beforeAutospacing="1" w:afterAutospacing="1"/>
    </w:pPr>
    <w:rPr/>
  </w:style>
  <w:style w:type="paragraph" w:styleId="Prominentplace" w:customStyle="1">
    <w:name w:val="prominent-place"/>
    <w:basedOn w:val="Normal"/>
    <w:qFormat/>
    <w:rsid w:val="00817c6c"/>
    <w:pPr>
      <w:spacing w:beforeAutospacing="1" w:afterAutospacing="1"/>
    </w:pPr>
    <w:rPr/>
  </w:style>
  <w:style w:type="paragraph" w:styleId="Maindate" w:customStyle="1">
    <w:name w:val="main-date"/>
    <w:basedOn w:val="Normal"/>
    <w:qFormat/>
    <w:rsid w:val="00817c6c"/>
    <w:pPr>
      <w:spacing w:beforeAutospacing="1" w:afterAutospacing="1"/>
    </w:pPr>
    <w:rPr/>
  </w:style>
  <w:style w:type="paragraph" w:styleId="First" w:customStyle="1">
    <w:name w:val="first"/>
    <w:basedOn w:val="Normal"/>
    <w:qFormat/>
    <w:rsid w:val="00817c6c"/>
    <w:pPr>
      <w:spacing w:beforeAutospacing="1" w:afterAutospacing="1"/>
    </w:pPr>
    <w:rPr/>
  </w:style>
  <w:style w:type="paragraph" w:styleId="Title1" w:customStyle="1">
    <w:name w:val="Title1"/>
    <w:basedOn w:val="Normal"/>
    <w:qFormat/>
    <w:rsid w:val="00817c6c"/>
    <w:pPr>
      <w:spacing w:beforeAutospacing="1" w:afterAutospacing="1"/>
    </w:pPr>
    <w:rPr/>
  </w:style>
  <w:style w:type="paragraph" w:styleId="Number" w:customStyle="1">
    <w:name w:val="number"/>
    <w:basedOn w:val="Normal"/>
    <w:qFormat/>
    <w:rsid w:val="00817c6c"/>
    <w:pPr>
      <w:spacing w:beforeAutospacing="1" w:afterAutospacing="1"/>
    </w:pPr>
    <w:rPr/>
  </w:style>
  <w:style w:type="paragraph" w:styleId="Oembedallusergravatar32" w:customStyle="1">
    <w:name w:val="oembedall-user-gravatar32"/>
    <w:basedOn w:val="Normal"/>
    <w:qFormat/>
    <w:rsid w:val="00817c6c"/>
    <w:pPr>
      <w:spacing w:beforeAutospacing="1" w:afterAutospacing="1"/>
    </w:pPr>
    <w:rPr/>
  </w:style>
  <w:style w:type="paragraph" w:styleId="Oembedalluserdetails" w:customStyle="1">
    <w:name w:val="oembedall-user-details"/>
    <w:basedOn w:val="Normal"/>
    <w:qFormat/>
    <w:rsid w:val="00817c6c"/>
    <w:pPr>
      <w:spacing w:beforeAutospacing="1" w:afterAutospacing="1"/>
    </w:pPr>
    <w:rPr/>
  </w:style>
  <w:style w:type="paragraph" w:styleId="Subplace" w:customStyle="1">
    <w:name w:val="sub-place"/>
    <w:basedOn w:val="Normal"/>
    <w:qFormat/>
    <w:rsid w:val="00817c6c"/>
    <w:pPr>
      <w:spacing w:beforeAutospacing="1" w:afterAutospacing="1"/>
    </w:pPr>
    <w:rPr/>
  </w:style>
  <w:style w:type="paragraph" w:styleId="Oembedallbody1" w:customStyle="1">
    <w:name w:val="oembedall-body1"/>
    <w:basedOn w:val="Normal"/>
    <w:qFormat/>
    <w:rsid w:val="00817c6c"/>
    <w:pPr>
      <w:pBdr>
        <w:top w:val="single" w:sz="6" w:space="4" w:color="EEEEEE"/>
      </w:pBdr>
      <w:spacing w:before="120" w:afterAutospacing="1"/>
      <w:ind w:left="-150" w:hanging="0"/>
    </w:pPr>
    <w:rPr/>
  </w:style>
  <w:style w:type="paragraph" w:styleId="Oembedalldescription1" w:customStyle="1">
    <w:name w:val="oembedall-description1"/>
    <w:basedOn w:val="Normal"/>
    <w:qFormat/>
    <w:rsid w:val="00817c6c"/>
    <w:pPr>
      <w:spacing w:before="0" w:after="45"/>
    </w:pPr>
    <w:rPr>
      <w:color w:val="444444"/>
      <w:sz w:val="18"/>
      <w:szCs w:val="18"/>
    </w:rPr>
  </w:style>
  <w:style w:type="paragraph" w:styleId="Oembedallupdatedat1" w:customStyle="1">
    <w:name w:val="oembedall-updated-at1"/>
    <w:basedOn w:val="Normal"/>
    <w:qFormat/>
    <w:rsid w:val="00817c6c"/>
    <w:pPr/>
    <w:rPr>
      <w:color w:val="888888"/>
      <w:sz w:val="17"/>
      <w:szCs w:val="17"/>
    </w:rPr>
  </w:style>
  <w:style w:type="paragraph" w:styleId="Oembedallreputationscore1" w:customStyle="1">
    <w:name w:val="oembedall-reputation-score1"/>
    <w:basedOn w:val="Normal"/>
    <w:qFormat/>
    <w:rsid w:val="00817c6c"/>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817c6c"/>
    <w:pPr>
      <w:spacing w:beforeAutospacing="1" w:afterAutospacing="1"/>
    </w:pPr>
    <w:rPr/>
  </w:style>
  <w:style w:type="paragraph" w:styleId="Oembedallusergravatar321" w:customStyle="1">
    <w:name w:val="oembedall-user-gravatar321"/>
    <w:basedOn w:val="Normal"/>
    <w:qFormat/>
    <w:rsid w:val="00817c6c"/>
    <w:pPr>
      <w:spacing w:beforeAutospacing="1" w:afterAutospacing="1"/>
    </w:pPr>
    <w:rPr/>
  </w:style>
  <w:style w:type="paragraph" w:styleId="Oembedalluserdetails1" w:customStyle="1">
    <w:name w:val="oembedall-user-details1"/>
    <w:basedOn w:val="Normal"/>
    <w:qFormat/>
    <w:rsid w:val="00817c6c"/>
    <w:pPr>
      <w:spacing w:beforeAutospacing="1" w:afterAutospacing="1"/>
      <w:ind w:left="75" w:hanging="0"/>
    </w:pPr>
    <w:rPr/>
  </w:style>
  <w:style w:type="paragraph" w:styleId="Oembedallquestionhyperlink1" w:customStyle="1">
    <w:name w:val="oembedall-question-hyperlink1"/>
    <w:basedOn w:val="Normal"/>
    <w:qFormat/>
    <w:rsid w:val="00817c6c"/>
    <w:pPr>
      <w:spacing w:beforeAutospacing="1" w:afterAutospacing="1"/>
    </w:pPr>
    <w:rPr>
      <w:b/>
      <w:bCs/>
    </w:rPr>
  </w:style>
  <w:style w:type="paragraph" w:styleId="Oembedallstats1" w:customStyle="1">
    <w:name w:val="oembedall-stats1"/>
    <w:basedOn w:val="Normal"/>
    <w:qFormat/>
    <w:rsid w:val="00817c6c"/>
    <w:pPr>
      <w:shd w:val="clear" w:color="auto" w:fill="EEEEEE"/>
      <w:ind w:left="105" w:hanging="0"/>
    </w:pPr>
    <w:rPr/>
  </w:style>
  <w:style w:type="paragraph" w:styleId="Oembedallstatscontainer1" w:customStyle="1">
    <w:name w:val="oembedall-statscontainer1"/>
    <w:basedOn w:val="Normal"/>
    <w:qFormat/>
    <w:rsid w:val="00817c6c"/>
    <w:pPr>
      <w:spacing w:beforeAutospacing="1" w:afterAutospacing="1"/>
      <w:ind w:right="120" w:hanging="0"/>
    </w:pPr>
    <w:rPr/>
  </w:style>
  <w:style w:type="paragraph" w:styleId="Oembedallvotes1" w:customStyle="1">
    <w:name w:val="oembedall-votes1"/>
    <w:basedOn w:val="Normal"/>
    <w:qFormat/>
    <w:rsid w:val="00817c6c"/>
    <w:pPr>
      <w:spacing w:beforeAutospacing="1" w:afterAutospacing="1"/>
      <w:jc w:val="center"/>
    </w:pPr>
    <w:rPr>
      <w:color w:val="555555"/>
    </w:rPr>
  </w:style>
  <w:style w:type="paragraph" w:styleId="Oembedallvotecountpost1" w:customStyle="1">
    <w:name w:val="oembedall-vote-count-post1"/>
    <w:basedOn w:val="Normal"/>
    <w:qFormat/>
    <w:rsid w:val="00817c6c"/>
    <w:pPr>
      <w:spacing w:beforeAutospacing="1" w:afterAutospacing="1"/>
    </w:pPr>
    <w:rPr>
      <w:b/>
      <w:bCs/>
      <w:color w:val="808185"/>
      <w:sz w:val="58"/>
      <w:szCs w:val="58"/>
    </w:rPr>
  </w:style>
  <w:style w:type="paragraph" w:styleId="Oembedallviews1" w:customStyle="1">
    <w:name w:val="oembedall-views1"/>
    <w:basedOn w:val="Normal"/>
    <w:qFormat/>
    <w:rsid w:val="00817c6c"/>
    <w:pPr>
      <w:spacing w:beforeAutospacing="1" w:afterAutospacing="1"/>
      <w:jc w:val="center"/>
    </w:pPr>
    <w:rPr>
      <w:color w:val="999999"/>
    </w:rPr>
  </w:style>
  <w:style w:type="paragraph" w:styleId="Oembedallstatus1" w:customStyle="1">
    <w:name w:val="oembedall-status1"/>
    <w:basedOn w:val="Normal"/>
    <w:qFormat/>
    <w:rsid w:val="00817c6c"/>
    <w:pPr>
      <w:shd w:val="clear" w:color="auto" w:fill="75845C"/>
      <w:spacing w:before="0" w:afterAutospacing="1"/>
      <w:jc w:val="center"/>
    </w:pPr>
    <w:rPr>
      <w:color w:val="FFFFFF"/>
    </w:rPr>
  </w:style>
  <w:style w:type="paragraph" w:styleId="Oembedallsummary1" w:customStyle="1">
    <w:name w:val="oembedall-summary1"/>
    <w:basedOn w:val="Normal"/>
    <w:qFormat/>
    <w:rsid w:val="00817c6c"/>
    <w:pPr>
      <w:spacing w:beforeAutospacing="1" w:afterAutospacing="1"/>
    </w:pPr>
    <w:rPr/>
  </w:style>
  <w:style w:type="paragraph" w:styleId="Oembedallexcerpt1" w:customStyle="1">
    <w:name w:val="oembedall-excerpt1"/>
    <w:basedOn w:val="Normal"/>
    <w:qFormat/>
    <w:rsid w:val="00817c6c"/>
    <w:pPr/>
    <w:rPr/>
  </w:style>
  <w:style w:type="paragraph" w:styleId="Oembedalltags1" w:customStyle="1">
    <w:name w:val="oembedall-tags1"/>
    <w:basedOn w:val="Normal"/>
    <w:qFormat/>
    <w:rsid w:val="00817c6c"/>
    <w:pPr>
      <w:spacing w:lineRule="atLeast" w:line="270" w:beforeAutospacing="1" w:afterAutospacing="1"/>
    </w:pPr>
    <w:rPr/>
  </w:style>
  <w:style w:type="paragraph" w:styleId="Oembedallposttag1" w:customStyle="1">
    <w:name w:val="oembedall-post-tag1"/>
    <w:basedOn w:val="Normal"/>
    <w:qFormat/>
    <w:rsid w:val="00817c6c"/>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817c6c"/>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817c6c"/>
    <w:pPr>
      <w:spacing w:before="180" w:afterAutospacing="1"/>
    </w:pPr>
    <w:rPr/>
  </w:style>
  <w:style w:type="paragraph" w:styleId="Contents1" w:customStyle="1">
    <w:name w:val="contents1"/>
    <w:basedOn w:val="Normal"/>
    <w:qFormat/>
    <w:rsid w:val="00817c6c"/>
    <w:pPr>
      <w:spacing w:beforeAutospacing="1" w:afterAutospacing="1"/>
    </w:pPr>
    <w:rPr/>
  </w:style>
  <w:style w:type="paragraph" w:styleId="Tagline1" w:customStyle="1">
    <w:name w:val="tagline1"/>
    <w:basedOn w:val="Normal"/>
    <w:qFormat/>
    <w:rsid w:val="00817c6c"/>
    <w:pPr>
      <w:spacing w:beforeAutospacing="1" w:afterAutospacing="1"/>
    </w:pPr>
    <w:rPr>
      <w:sz w:val="36"/>
      <w:szCs w:val="36"/>
    </w:rPr>
  </w:style>
  <w:style w:type="paragraph" w:styleId="Wrapper1" w:customStyle="1">
    <w:name w:val="wrapper1"/>
    <w:basedOn w:val="Normal"/>
    <w:qFormat/>
    <w:rsid w:val="00817c6c"/>
    <w:pPr>
      <w:spacing w:beforeAutospacing="1" w:afterAutospacing="1"/>
    </w:pPr>
    <w:rPr/>
  </w:style>
  <w:style w:type="paragraph" w:styleId="Split1" w:customStyle="1">
    <w:name w:val="split1"/>
    <w:basedOn w:val="Normal"/>
    <w:qFormat/>
    <w:rsid w:val="00817c6c"/>
    <w:pPr>
      <w:spacing w:beforeAutospacing="1" w:afterAutospacing="1"/>
    </w:pPr>
    <w:rPr/>
  </w:style>
  <w:style w:type="paragraph" w:styleId="Placecontext1" w:customStyle="1">
    <w:name w:val="place-context1"/>
    <w:basedOn w:val="Normal"/>
    <w:qFormat/>
    <w:rsid w:val="00817c6c"/>
    <w:pPr>
      <w:spacing w:beforeAutospacing="1" w:afterAutospacing="1"/>
    </w:pPr>
    <w:rPr>
      <w:sz w:val="21"/>
      <w:szCs w:val="21"/>
    </w:rPr>
  </w:style>
  <w:style w:type="paragraph" w:styleId="Subplace1" w:customStyle="1">
    <w:name w:val="sub-place1"/>
    <w:basedOn w:val="Normal"/>
    <w:qFormat/>
    <w:rsid w:val="00817c6c"/>
    <w:pPr>
      <w:spacing w:beforeAutospacing="1" w:afterAutospacing="1"/>
    </w:pPr>
    <w:rPr/>
  </w:style>
  <w:style w:type="paragraph" w:styleId="Prominentplace1" w:customStyle="1">
    <w:name w:val="prominent-place1"/>
    <w:basedOn w:val="Normal"/>
    <w:qFormat/>
    <w:rsid w:val="00817c6c"/>
    <w:pPr>
      <w:spacing w:lineRule="atLeast" w:line="264" w:beforeAutospacing="1" w:afterAutospacing="1"/>
    </w:pPr>
    <w:rPr>
      <w:sz w:val="27"/>
      <w:szCs w:val="27"/>
    </w:rPr>
  </w:style>
  <w:style w:type="paragraph" w:styleId="Maindate1" w:customStyle="1">
    <w:name w:val="main-date1"/>
    <w:basedOn w:val="Normal"/>
    <w:qFormat/>
    <w:rsid w:val="00817c6c"/>
    <w:pPr>
      <w:spacing w:beforeAutospacing="1" w:afterAutospacing="1"/>
    </w:pPr>
    <w:rPr>
      <w:b/>
      <w:bCs/>
      <w:color w:val="8CB4E0"/>
    </w:rPr>
  </w:style>
  <w:style w:type="paragraph" w:styleId="First1" w:customStyle="1">
    <w:name w:val="first1"/>
    <w:basedOn w:val="Normal"/>
    <w:qFormat/>
    <w:rsid w:val="00817c6c"/>
    <w:pPr>
      <w:ind w:left="244" w:hanging="0"/>
    </w:pPr>
    <w:rPr/>
  </w:style>
  <w:style w:type="paragraph" w:styleId="Label1" w:customStyle="1">
    <w:name w:val="label1"/>
    <w:basedOn w:val="Normal"/>
    <w:qFormat/>
    <w:rsid w:val="00817c6c"/>
    <w:pPr>
      <w:spacing w:beforeAutospacing="1" w:afterAutospacing="1"/>
    </w:pPr>
    <w:rPr>
      <w:color w:val="333333"/>
    </w:rPr>
  </w:style>
  <w:style w:type="paragraph" w:styleId="Title11" w:customStyle="1">
    <w:name w:val="title1"/>
    <w:basedOn w:val="Normal"/>
    <w:qFormat/>
    <w:rsid w:val="00817c6c"/>
    <w:pPr>
      <w:spacing w:beforeAutospacing="1" w:afterAutospacing="1"/>
    </w:pPr>
    <w:rPr/>
  </w:style>
  <w:style w:type="paragraph" w:styleId="Number1" w:customStyle="1">
    <w:name w:val="number1"/>
    <w:basedOn w:val="Normal"/>
    <w:qFormat/>
    <w:rsid w:val="00817c6c"/>
    <w:pPr>
      <w:shd w:val="clear" w:color="auto" w:fill="FFFFFF"/>
    </w:pPr>
    <w:rPr>
      <w:vanish/>
    </w:rPr>
  </w:style>
  <w:style w:type="paragraph" w:styleId="Hljsheader1" w:customStyle="1">
    <w:name w:val="hljs-header1"/>
    <w:basedOn w:val="Normal"/>
    <w:qFormat/>
    <w:rsid w:val="00817c6c"/>
    <w:pPr>
      <w:spacing w:beforeAutospacing="1" w:afterAutospacing="1"/>
    </w:pPr>
    <w:rPr>
      <w:color w:val="93A1A1"/>
    </w:rPr>
  </w:style>
  <w:style w:type="paragraph" w:styleId="Hljsstring1" w:customStyle="1">
    <w:name w:val="hljs-string1"/>
    <w:basedOn w:val="Normal"/>
    <w:qFormat/>
    <w:rsid w:val="00817c6c"/>
    <w:pPr>
      <w:spacing w:beforeAutospacing="1" w:afterAutospacing="1"/>
    </w:pPr>
    <w:rPr>
      <w:color w:val="93A1A1"/>
    </w:rPr>
  </w:style>
  <w:style w:type="paragraph" w:styleId="Hljstag1" w:customStyle="1">
    <w:name w:val="hljs-tag1"/>
    <w:basedOn w:val="Normal"/>
    <w:qFormat/>
    <w:rsid w:val="00817c6c"/>
    <w:pPr>
      <w:spacing w:beforeAutospacing="1" w:afterAutospacing="1"/>
    </w:pPr>
    <w:rPr>
      <w:color w:val="859900"/>
    </w:rPr>
  </w:style>
  <w:style w:type="paragraph" w:styleId="Hljstitle1" w:customStyle="1">
    <w:name w:val="hljs-title1"/>
    <w:basedOn w:val="Normal"/>
    <w:qFormat/>
    <w:rsid w:val="00817c6c"/>
    <w:pPr>
      <w:spacing w:beforeAutospacing="1" w:afterAutospacing="1"/>
    </w:pPr>
    <w:rPr>
      <w:color w:val="859900"/>
    </w:rPr>
  </w:style>
  <w:style w:type="paragraph" w:styleId="Hljsvalue1" w:customStyle="1">
    <w:name w:val="hljs-value1"/>
    <w:basedOn w:val="Normal"/>
    <w:qFormat/>
    <w:rsid w:val="00817c6c"/>
    <w:pPr>
      <w:spacing w:beforeAutospacing="1" w:afterAutospacing="1"/>
    </w:pPr>
    <w:rPr>
      <w:color w:val="2AA198"/>
    </w:rPr>
  </w:style>
  <w:style w:type="paragraph" w:styleId="Hljsvalue2" w:customStyle="1">
    <w:name w:val="hljs-value2"/>
    <w:basedOn w:val="Normal"/>
    <w:qFormat/>
    <w:rsid w:val="00817c6c"/>
    <w:pPr>
      <w:spacing w:beforeAutospacing="1" w:afterAutospacing="1"/>
    </w:pPr>
    <w:rPr>
      <w:color w:val="2AA198"/>
    </w:rPr>
  </w:style>
  <w:style w:type="paragraph" w:styleId="Hljsformula1" w:customStyle="1">
    <w:name w:val="hljs-formula1"/>
    <w:basedOn w:val="Normal"/>
    <w:qFormat/>
    <w:rsid w:val="00817c6c"/>
    <w:pPr>
      <w:shd w:val="clear" w:color="auto" w:fill="EEE8D5"/>
      <w:spacing w:beforeAutospacing="1" w:afterAutospacing="1"/>
    </w:pPr>
    <w:rPr>
      <w:color w:val="2AA198"/>
    </w:rPr>
  </w:style>
  <w:style w:type="paragraph" w:styleId="Hljsfunction1" w:customStyle="1">
    <w:name w:val="hljs-function1"/>
    <w:basedOn w:val="Normal"/>
    <w:qFormat/>
    <w:rsid w:val="00817c6c"/>
    <w:pPr>
      <w:spacing w:beforeAutospacing="1" w:afterAutospacing="1"/>
    </w:pPr>
    <w:rPr>
      <w:color w:val="268BD2"/>
    </w:rPr>
  </w:style>
  <w:style w:type="paragraph" w:styleId="Hljsliteral1" w:customStyle="1">
    <w:name w:val="hljs-literal1"/>
    <w:basedOn w:val="Normal"/>
    <w:qFormat/>
    <w:rsid w:val="00817c6c"/>
    <w:pPr>
      <w:spacing w:beforeAutospacing="1" w:afterAutospacing="1"/>
    </w:pPr>
    <w:rPr>
      <w:color w:val="268BD2"/>
    </w:rPr>
  </w:style>
  <w:style w:type="paragraph" w:styleId="Hljstitle2" w:customStyle="1">
    <w:name w:val="hljs-title2"/>
    <w:basedOn w:val="Normal"/>
    <w:qFormat/>
    <w:rsid w:val="00817c6c"/>
    <w:pPr>
      <w:spacing w:beforeAutospacing="1" w:afterAutospacing="1"/>
    </w:pPr>
    <w:rPr>
      <w:color w:val="B58900"/>
    </w:rPr>
  </w:style>
  <w:style w:type="paragraph" w:styleId="Hljsbody1" w:customStyle="1">
    <w:name w:val="hljs-body1"/>
    <w:basedOn w:val="Normal"/>
    <w:qFormat/>
    <w:rsid w:val="00817c6c"/>
    <w:pPr>
      <w:spacing w:beforeAutospacing="1" w:afterAutospacing="1"/>
    </w:pPr>
    <w:rPr>
      <w:color w:val="B58900"/>
    </w:rPr>
  </w:style>
  <w:style w:type="paragraph" w:styleId="Hljsnumber1" w:customStyle="1">
    <w:name w:val="hljs-number1"/>
    <w:basedOn w:val="Normal"/>
    <w:qFormat/>
    <w:rsid w:val="00817c6c"/>
    <w:pPr>
      <w:spacing w:beforeAutospacing="1" w:afterAutospacing="1"/>
    </w:pPr>
    <w:rPr>
      <w:color w:val="B58900"/>
    </w:rPr>
  </w:style>
  <w:style w:type="paragraph" w:styleId="Hljspseudo1" w:customStyle="1">
    <w:name w:val="hljs-pseudo1"/>
    <w:basedOn w:val="Normal"/>
    <w:qFormat/>
    <w:rsid w:val="00817c6c"/>
    <w:pPr>
      <w:spacing w:beforeAutospacing="1" w:afterAutospacing="1"/>
    </w:pPr>
    <w:rPr>
      <w:color w:val="CB4B16"/>
    </w:rPr>
  </w:style>
  <w:style w:type="paragraph" w:styleId="Hljschange1" w:customStyle="1">
    <w:name w:val="hljs-change1"/>
    <w:basedOn w:val="Normal"/>
    <w:qFormat/>
    <w:rsid w:val="00817c6c"/>
    <w:pPr>
      <w:spacing w:beforeAutospacing="1" w:afterAutospacing="1"/>
    </w:pPr>
    <w:rPr>
      <w:color w:val="CB4B16"/>
    </w:rPr>
  </w:style>
  <w:style w:type="paragraph" w:styleId="Hljskeyword1" w:customStyle="1">
    <w:name w:val="hljs-keyword1"/>
    <w:basedOn w:val="Normal"/>
    <w:qFormat/>
    <w:rsid w:val="00817c6c"/>
    <w:pPr>
      <w:spacing w:beforeAutospacing="1" w:afterAutospacing="1"/>
    </w:pPr>
    <w:rPr>
      <w:color w:val="CB4B16"/>
    </w:rPr>
  </w:style>
  <w:style w:type="paragraph" w:styleId="Hljsstring2" w:customStyle="1">
    <w:name w:val="hljs-string2"/>
    <w:basedOn w:val="Normal"/>
    <w:qFormat/>
    <w:rsid w:val="00817c6c"/>
    <w:pPr>
      <w:spacing w:beforeAutospacing="1" w:afterAutospacing="1"/>
    </w:pPr>
    <w:rPr>
      <w:color w:val="CB4B16"/>
    </w:rPr>
  </w:style>
  <w:style w:type="paragraph" w:styleId="Mathjaxmenuarrow1" w:customStyle="1">
    <w:name w:val="mathjax_menuarrow1"/>
    <w:basedOn w:val="Normal"/>
    <w:qFormat/>
    <w:rsid w:val="00817c6c"/>
    <w:pPr>
      <w:spacing w:beforeAutospacing="1" w:afterAutospacing="1"/>
    </w:pPr>
    <w:rPr>
      <w:color w:val="FFFFFF"/>
    </w:rPr>
  </w:style>
  <w:style w:type="paragraph" w:styleId="Toc" w:customStyle="1">
    <w:name w:val="toc"/>
    <w:basedOn w:val="Normal"/>
    <w:qFormat/>
    <w:rsid w:val="00817c6c"/>
    <w:pPr>
      <w:spacing w:beforeAutospacing="1" w:afterAutospacing="1"/>
    </w:pPr>
    <w:rPr/>
  </w:style>
  <w:style w:type="paragraph" w:styleId="1stPara" w:customStyle="1">
    <w:name w:val="1st Para"/>
    <w:next w:val="Normal"/>
    <w:autoRedefine/>
    <w:qFormat/>
    <w:rsid w:val="0076737e"/>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76737e"/>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76737e"/>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76737e"/>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76737e"/>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76737e"/>
    <w:pPr/>
    <w:rPr/>
  </w:style>
  <w:style w:type="paragraph" w:styleId="BlockQuote" w:customStyle="1">
    <w:name w:val="Block Quote"/>
    <w:next w:val="Normal"/>
    <w:autoRedefine/>
    <w:qFormat/>
    <w:rsid w:val="00023057"/>
    <w:pPr>
      <w:widowControl/>
      <w:bidi w:val="0"/>
      <w:spacing w:before="120" w:after="120"/>
      <w:ind w:left="1440" w:right="1440" w:hanging="0"/>
      <w:jc w:val="left"/>
    </w:pPr>
    <w:rPr>
      <w:rFonts w:ascii="Times New Roman" w:hAnsi="Times New Roman" w:eastAsia="Microsoft YaHei" w:cs="Times New Roman"/>
      <w:color w:val="00000A"/>
      <w:sz w:val="20"/>
      <w:szCs w:val="20"/>
      <w:lang w:val="en-US" w:eastAsia="en-US" w:bidi="ar-SA"/>
    </w:rPr>
  </w:style>
  <w:style w:type="paragraph" w:styleId="BlockText">
    <w:name w:val="Block Text"/>
    <w:basedOn w:val="Normal"/>
    <w:semiHidden/>
    <w:qFormat/>
    <w:rsid w:val="0076737e"/>
    <w:pPr>
      <w:spacing w:before="0" w:after="120"/>
      <w:ind w:left="1440" w:right="1440" w:hanging="0"/>
    </w:pPr>
    <w:rPr/>
  </w:style>
  <w:style w:type="paragraph" w:styleId="BodyText2">
    <w:name w:val="Body Text 2"/>
    <w:basedOn w:val="Normal"/>
    <w:link w:val="BodyText2Char"/>
    <w:semiHidden/>
    <w:qFormat/>
    <w:rsid w:val="0076737e"/>
    <w:pPr>
      <w:spacing w:lineRule="auto" w:line="480" w:before="0" w:after="120"/>
    </w:pPr>
    <w:rPr/>
  </w:style>
  <w:style w:type="paragraph" w:styleId="BodyText3">
    <w:name w:val="Body Text 3"/>
    <w:basedOn w:val="Normal"/>
    <w:link w:val="BodyText3Char"/>
    <w:semiHidden/>
    <w:qFormat/>
    <w:rsid w:val="0076737e"/>
    <w:pPr>
      <w:spacing w:before="0" w:after="120"/>
    </w:pPr>
    <w:rPr>
      <w:sz w:val="16"/>
      <w:szCs w:val="16"/>
    </w:rPr>
  </w:style>
  <w:style w:type="paragraph" w:styleId="TextBodyIndent">
    <w:name w:val="Body Text Indent"/>
    <w:basedOn w:val="Normal"/>
    <w:link w:val="BodyTextIndentChar"/>
    <w:semiHidden/>
    <w:rsid w:val="0076737e"/>
    <w:pPr>
      <w:spacing w:before="0" w:after="120"/>
      <w:ind w:left="360" w:hanging="0"/>
    </w:pPr>
    <w:rPr/>
  </w:style>
  <w:style w:type="paragraph" w:styleId="BodyTextFirstIndent2">
    <w:name w:val="Body Text First Indent 2"/>
    <w:basedOn w:val="TextBodyIndent"/>
    <w:link w:val="BodyTextFirstIndent2Char"/>
    <w:semiHidden/>
    <w:qFormat/>
    <w:rsid w:val="0076737e"/>
    <w:pPr>
      <w:ind w:left="360" w:firstLine="210"/>
    </w:pPr>
    <w:rPr/>
  </w:style>
  <w:style w:type="paragraph" w:styleId="BodyTextIndent2">
    <w:name w:val="Body Text Indent 2"/>
    <w:basedOn w:val="Normal"/>
    <w:link w:val="BodyTextIndent2Char"/>
    <w:semiHidden/>
    <w:qFormat/>
    <w:rsid w:val="0076737e"/>
    <w:pPr>
      <w:spacing w:lineRule="auto" w:line="480" w:before="0" w:after="120"/>
      <w:ind w:left="360" w:hanging="0"/>
    </w:pPr>
    <w:rPr/>
  </w:style>
  <w:style w:type="paragraph" w:styleId="BodyTextIndent3">
    <w:name w:val="Body Text Indent 3"/>
    <w:basedOn w:val="Normal"/>
    <w:link w:val="BodyTextIndent3Char"/>
    <w:semiHidden/>
    <w:qFormat/>
    <w:rsid w:val="0076737e"/>
    <w:pPr>
      <w:spacing w:before="0" w:after="120"/>
      <w:ind w:left="360" w:hanging="0"/>
    </w:pPr>
    <w:rPr>
      <w:sz w:val="16"/>
      <w:szCs w:val="16"/>
    </w:rPr>
  </w:style>
  <w:style w:type="paragraph" w:styleId="BodyBox" w:customStyle="1">
    <w:name w:val="BodyBox"/>
    <w:basedOn w:val="Body"/>
    <w:qFormat/>
    <w:rsid w:val="0076737e"/>
    <w:pPr/>
    <w:rPr>
      <w:color w:val="808080"/>
    </w:rPr>
  </w:style>
  <w:style w:type="paragraph" w:styleId="BodyFirst" w:customStyle="1">
    <w:name w:val="BodyFirst"/>
    <w:next w:val="Body"/>
    <w:autoRedefine/>
    <w:qFormat/>
    <w:rsid w:val="0076737e"/>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76737e"/>
    <w:pPr/>
    <w:rPr>
      <w:color w:val="808080"/>
    </w:rPr>
  </w:style>
  <w:style w:type="paragraph" w:styleId="BulletA" w:customStyle="1">
    <w:name w:val="BulletA"/>
    <w:next w:val="Normal"/>
    <w:autoRedefine/>
    <w:qFormat/>
    <w:rsid w:val="0076737e"/>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76737e"/>
    <w:pPr/>
    <w:rPr>
      <w:color w:val="33CCCC"/>
    </w:rPr>
  </w:style>
  <w:style w:type="paragraph" w:styleId="BulletB" w:customStyle="1">
    <w:name w:val="BulletB"/>
    <w:next w:val="Normal"/>
    <w:autoRedefine/>
    <w:qFormat/>
    <w:rsid w:val="0076737e"/>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76737e"/>
    <w:pPr/>
    <w:rPr>
      <w:color w:val="33CCCC"/>
    </w:rPr>
  </w:style>
  <w:style w:type="paragraph" w:styleId="BulletC" w:customStyle="1">
    <w:name w:val="BulletC"/>
    <w:next w:val="Normal"/>
    <w:autoRedefine/>
    <w:qFormat/>
    <w:rsid w:val="0076737e"/>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76737e"/>
    <w:pPr/>
    <w:rPr>
      <w:color w:val="33CCCC"/>
    </w:rPr>
  </w:style>
  <w:style w:type="paragraph" w:styleId="Caption1">
    <w:name w:val="caption"/>
    <w:basedOn w:val="Normal"/>
    <w:next w:val="Normal"/>
    <w:autoRedefine/>
    <w:qFormat/>
    <w:rsid w:val="0076737e"/>
    <w:pPr>
      <w:spacing w:lineRule="auto" w:line="360" w:before="120" w:after="180"/>
    </w:pPr>
    <w:rPr>
      <w:rFonts w:ascii="Arial" w:hAnsi="Arial"/>
      <w:bCs/>
      <w:i/>
    </w:rPr>
  </w:style>
  <w:style w:type="paragraph" w:styleId="CaptionBox" w:customStyle="1">
    <w:name w:val="CaptionBox"/>
    <w:basedOn w:val="Caption1"/>
    <w:autoRedefine/>
    <w:qFormat/>
    <w:rsid w:val="0076737e"/>
    <w:pPr/>
    <w:rPr>
      <w:color w:val="808080"/>
    </w:rPr>
  </w:style>
  <w:style w:type="paragraph" w:styleId="ChapterStart" w:customStyle="1">
    <w:name w:val="ChapterStart"/>
    <w:next w:val="Normal"/>
    <w:autoRedefine/>
    <w:qFormat/>
    <w:rsid w:val="0076737e"/>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76737e"/>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76737e"/>
    <w:pPr>
      <w:ind w:left="4320" w:hanging="0"/>
    </w:pPr>
    <w:rPr/>
  </w:style>
  <w:style w:type="paragraph" w:styleId="CodeA" w:customStyle="1">
    <w:name w:val="CodeA"/>
    <w:next w:val="Normal"/>
    <w:autoRedefine/>
    <w:qFormat/>
    <w:rsid w:val="0076737e"/>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76737e"/>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76737e"/>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76737e"/>
    <w:pPr/>
    <w:rPr>
      <w:color w:val="999999"/>
    </w:rPr>
  </w:style>
  <w:style w:type="paragraph" w:styleId="CodeB" w:customStyle="1">
    <w:name w:val="CodeB"/>
    <w:autoRedefine/>
    <w:qFormat/>
    <w:rsid w:val="0076737e"/>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76737e"/>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76737e"/>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76737e"/>
    <w:pPr/>
    <w:rPr>
      <w:color w:val="999999"/>
    </w:rPr>
  </w:style>
  <w:style w:type="paragraph" w:styleId="CodeC" w:customStyle="1">
    <w:name w:val="CodeC"/>
    <w:next w:val="Body"/>
    <w:autoRedefine/>
    <w:qFormat/>
    <w:rsid w:val="0076737e"/>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76737e"/>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76737e"/>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76737e"/>
    <w:pPr/>
    <w:rPr>
      <w:color w:val="999999"/>
    </w:rPr>
  </w:style>
  <w:style w:type="paragraph" w:styleId="CodeSingle" w:customStyle="1">
    <w:name w:val="CodeSingle"/>
    <w:next w:val="Body"/>
    <w:autoRedefine/>
    <w:qFormat/>
    <w:rsid w:val="0076737e"/>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76737e"/>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76737e"/>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76737e"/>
    <w:pPr/>
    <w:rPr>
      <w:color w:val="999999"/>
    </w:rPr>
  </w:style>
  <w:style w:type="paragraph" w:styleId="Date">
    <w:name w:val="Date"/>
    <w:basedOn w:val="Normal"/>
    <w:next w:val="Normal"/>
    <w:link w:val="DateChar"/>
    <w:semiHidden/>
    <w:qFormat/>
    <w:rsid w:val="0076737e"/>
    <w:pPr/>
    <w:rPr/>
  </w:style>
  <w:style w:type="paragraph" w:styleId="EmailSignature">
    <w:name w:val="E-mail Signature"/>
    <w:basedOn w:val="Normal"/>
    <w:link w:val="E-mailSignatureChar"/>
    <w:semiHidden/>
    <w:qFormat/>
    <w:rsid w:val="0076737e"/>
    <w:pPr/>
    <w:rPr/>
  </w:style>
  <w:style w:type="paragraph" w:styleId="Envelopeaddress">
    <w:name w:val="envelope address"/>
    <w:basedOn w:val="Normal"/>
    <w:semiHidden/>
    <w:qFormat/>
    <w:rsid w:val="0076737e"/>
    <w:pPr>
      <w:ind w:left="2880" w:hanging="0"/>
    </w:pPr>
    <w:rPr>
      <w:rFonts w:ascii="Arial" w:hAnsi="Arial" w:cs="Arial"/>
      <w:sz w:val="24"/>
      <w:szCs w:val="24"/>
    </w:rPr>
  </w:style>
  <w:style w:type="paragraph" w:styleId="Envelopereturn">
    <w:name w:val="envelope return"/>
    <w:basedOn w:val="Normal"/>
    <w:semiHidden/>
    <w:qFormat/>
    <w:rsid w:val="0076737e"/>
    <w:pPr/>
    <w:rPr>
      <w:rFonts w:ascii="Arial" w:hAnsi="Arial" w:cs="Arial"/>
    </w:rPr>
  </w:style>
  <w:style w:type="paragraph" w:styleId="Epigraph" w:customStyle="1">
    <w:name w:val="Epigraph"/>
    <w:basedOn w:val="BlockQuote"/>
    <w:autoRedefine/>
    <w:qFormat/>
    <w:rsid w:val="0076737e"/>
    <w:pPr>
      <w:ind w:left="1080" w:right="1080" w:hanging="0"/>
    </w:pPr>
    <w:rPr>
      <w:i/>
    </w:rPr>
  </w:style>
  <w:style w:type="paragraph" w:styleId="Footer">
    <w:name w:val="Footer"/>
    <w:basedOn w:val="Normal"/>
    <w:link w:val="FooterChar"/>
    <w:semiHidden/>
    <w:rsid w:val="0076737e"/>
    <w:pPr>
      <w:tabs>
        <w:tab w:val="center" w:pos="4320" w:leader="none"/>
        <w:tab w:val="right" w:pos="8640" w:leader="none"/>
      </w:tabs>
    </w:pPr>
    <w:rPr/>
  </w:style>
  <w:style w:type="paragraph" w:styleId="Footnote" w:customStyle="1">
    <w:name w:val="Footnote Text"/>
    <w:basedOn w:val="Normal"/>
    <w:autoRedefine/>
    <w:rsid w:val="0076737e"/>
    <w:pPr>
      <w:widowControl/>
      <w:bidi w:val="0"/>
      <w:spacing w:lineRule="auto" w:line="360"/>
      <w:jc w:val="left"/>
    </w:pPr>
    <w:rPr>
      <w:sz w:val="16"/>
    </w:rPr>
  </w:style>
  <w:style w:type="paragraph" w:styleId="FootnoteBox" w:customStyle="1">
    <w:name w:val="FootnoteBox"/>
    <w:basedOn w:val="BodyFirstBox"/>
    <w:autoRedefine/>
    <w:qFormat/>
    <w:rsid w:val="0076737e"/>
    <w:pPr/>
    <w:rPr>
      <w:sz w:val="20"/>
    </w:rPr>
  </w:style>
  <w:style w:type="paragraph" w:styleId="GroupTitlesIX" w:customStyle="1">
    <w:name w:val="GroupTitlesIX"/>
    <w:autoRedefine/>
    <w:qFormat/>
    <w:rsid w:val="0076737e"/>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76737e"/>
    <w:pPr>
      <w:widowControl/>
      <w:bidi w:val="0"/>
      <w:spacing w:lineRule="auto" w:line="360" w:before="120" w:after="120"/>
      <w:jc w:val="left"/>
    </w:pPr>
    <w:rPr>
      <w:rFonts w:ascii="Arial" w:hAnsi="Arial" w:eastAsia="Microsoft YaHei" w:cs="Times New Roman"/>
      <w:b/>
      <w:color w:val="00000A"/>
      <w:sz w:val="24"/>
      <w:szCs w:val="20"/>
      <w:lang w:val="en-US" w:eastAsia="en-US" w:bidi="ar-SA"/>
    </w:rPr>
  </w:style>
  <w:style w:type="paragraph" w:styleId="HeadANum" w:customStyle="1">
    <w:name w:val="HeadANum"/>
    <w:next w:val="BodyFirst"/>
    <w:autoRedefine/>
    <w:qFormat/>
    <w:rsid w:val="0076737e"/>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76737e"/>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76737e"/>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76737e"/>
    <w:pPr>
      <w:widowControl/>
      <w:bidi w:val="0"/>
      <w:spacing w:lineRule="auto" w:line="360" w:before="120" w:after="120"/>
      <w:jc w:val="left"/>
    </w:pPr>
    <w:rPr>
      <w:rFonts w:ascii="Arial" w:hAnsi="Arial" w:eastAsia="Microsoft YaHei" w:cs="Times New Roman"/>
      <w:b/>
      <w:color w:val="00000A"/>
      <w:sz w:val="20"/>
      <w:szCs w:val="20"/>
      <w:lang w:val="en-US" w:eastAsia="en-US" w:bidi="ar-SA"/>
    </w:rPr>
  </w:style>
  <w:style w:type="paragraph" w:styleId="HeadBox" w:customStyle="1">
    <w:name w:val="HeadBox"/>
    <w:basedOn w:val="HeadC"/>
    <w:autoRedefine/>
    <w:qFormat/>
    <w:rsid w:val="0076737e"/>
    <w:pPr>
      <w:spacing w:before="160" w:after="80"/>
      <w:jc w:val="center"/>
    </w:pPr>
    <w:rPr>
      <w:rFonts w:ascii="Dogma" w:hAnsi="Dogma" w:cs="Dogma"/>
      <w:color w:val="808080"/>
      <w:sz w:val="24"/>
    </w:rPr>
  </w:style>
  <w:style w:type="paragraph" w:styleId="HeadCNum" w:customStyle="1">
    <w:name w:val="HeadCNum"/>
    <w:next w:val="BodyFirst"/>
    <w:autoRedefine/>
    <w:qFormat/>
    <w:rsid w:val="0076737e"/>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76737e"/>
    <w:pPr>
      <w:tabs>
        <w:tab w:val="center" w:pos="4320" w:leader="none"/>
        <w:tab w:val="right" w:pos="8640" w:leader="none"/>
      </w:tabs>
    </w:pPr>
    <w:rPr/>
  </w:style>
  <w:style w:type="paragraph" w:styleId="HTMLAddress">
    <w:name w:val="HTML Address"/>
    <w:basedOn w:val="Normal"/>
    <w:link w:val="HTMLAddressChar"/>
    <w:semiHidden/>
    <w:qFormat/>
    <w:rsid w:val="0076737e"/>
    <w:pPr/>
    <w:rPr>
      <w:i/>
      <w:iCs/>
    </w:rPr>
  </w:style>
  <w:style w:type="paragraph" w:styleId="Level1IX" w:customStyle="1">
    <w:name w:val="Level1IX"/>
    <w:autoRedefine/>
    <w:qFormat/>
    <w:rsid w:val="0076737e"/>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76737e"/>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76737e"/>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76737e"/>
    <w:pPr/>
    <w:rPr/>
  </w:style>
  <w:style w:type="paragraph" w:styleId="ListBullet4">
    <w:name w:val="List Bullet 4"/>
    <w:basedOn w:val="Normal"/>
    <w:autoRedefine/>
    <w:semiHidden/>
    <w:qFormat/>
    <w:rsid w:val="0076737e"/>
    <w:pPr/>
    <w:rPr/>
  </w:style>
  <w:style w:type="paragraph" w:styleId="ListBullet5">
    <w:name w:val="List Bullet 5"/>
    <w:basedOn w:val="Normal"/>
    <w:autoRedefine/>
    <w:semiHidden/>
    <w:qFormat/>
    <w:rsid w:val="0076737e"/>
    <w:pPr/>
    <w:rPr/>
  </w:style>
  <w:style w:type="paragraph" w:styleId="ListNumber">
    <w:name w:val="List Number"/>
    <w:basedOn w:val="Normal"/>
    <w:semiHidden/>
    <w:qFormat/>
    <w:rsid w:val="0076737e"/>
    <w:pPr/>
    <w:rPr/>
  </w:style>
  <w:style w:type="paragraph" w:styleId="ListBullet">
    <w:name w:val="List Bullet"/>
    <w:basedOn w:val="Normal"/>
    <w:autoRedefine/>
    <w:semiHidden/>
    <w:qFormat/>
    <w:rsid w:val="0076737e"/>
    <w:pPr/>
    <w:rPr/>
  </w:style>
  <w:style w:type="paragraph" w:styleId="ListBullet2">
    <w:name w:val="List Bullet 2"/>
    <w:basedOn w:val="Normal"/>
    <w:autoRedefine/>
    <w:semiHidden/>
    <w:qFormat/>
    <w:rsid w:val="0076737e"/>
    <w:pPr/>
    <w:rPr/>
  </w:style>
  <w:style w:type="paragraph" w:styleId="ListContinue">
    <w:name w:val="List Continue"/>
    <w:basedOn w:val="Normal"/>
    <w:semiHidden/>
    <w:qFormat/>
    <w:rsid w:val="0076737e"/>
    <w:pPr>
      <w:spacing w:before="0" w:after="120"/>
      <w:ind w:left="360" w:hanging="0"/>
    </w:pPr>
    <w:rPr/>
  </w:style>
  <w:style w:type="paragraph" w:styleId="ListContinue2">
    <w:name w:val="List Continue 2"/>
    <w:basedOn w:val="Normal"/>
    <w:semiHidden/>
    <w:qFormat/>
    <w:rsid w:val="0076737e"/>
    <w:pPr>
      <w:spacing w:before="0" w:after="120"/>
      <w:ind w:left="720" w:hanging="0"/>
    </w:pPr>
    <w:rPr/>
  </w:style>
  <w:style w:type="paragraph" w:styleId="ListContinue3">
    <w:name w:val="List Continue 3"/>
    <w:basedOn w:val="Normal"/>
    <w:semiHidden/>
    <w:qFormat/>
    <w:rsid w:val="0076737e"/>
    <w:pPr>
      <w:spacing w:before="0" w:after="120"/>
      <w:ind w:left="1080" w:hanging="0"/>
    </w:pPr>
    <w:rPr/>
  </w:style>
  <w:style w:type="paragraph" w:styleId="ListContinue4">
    <w:name w:val="List Continue 4"/>
    <w:basedOn w:val="Normal"/>
    <w:semiHidden/>
    <w:qFormat/>
    <w:rsid w:val="0076737e"/>
    <w:pPr>
      <w:spacing w:before="0" w:after="120"/>
      <w:ind w:left="1440" w:hanging="0"/>
    </w:pPr>
    <w:rPr/>
  </w:style>
  <w:style w:type="paragraph" w:styleId="ListContinue5">
    <w:name w:val="List Continue 5"/>
    <w:basedOn w:val="Normal"/>
    <w:semiHidden/>
    <w:qFormat/>
    <w:rsid w:val="0076737e"/>
    <w:pPr>
      <w:spacing w:before="0" w:after="120"/>
      <w:ind w:left="1800" w:hanging="0"/>
    </w:pPr>
    <w:rPr/>
  </w:style>
  <w:style w:type="paragraph" w:styleId="ListNumber2">
    <w:name w:val="List Number 2"/>
    <w:basedOn w:val="Normal"/>
    <w:semiHidden/>
    <w:qFormat/>
    <w:rsid w:val="0076737e"/>
    <w:pPr/>
    <w:rPr/>
  </w:style>
  <w:style w:type="paragraph" w:styleId="ListNumber3">
    <w:name w:val="List Number 3"/>
    <w:basedOn w:val="Normal"/>
    <w:semiHidden/>
    <w:qFormat/>
    <w:rsid w:val="0076737e"/>
    <w:pPr/>
    <w:rPr/>
  </w:style>
  <w:style w:type="paragraph" w:styleId="ListNumber4">
    <w:name w:val="List Number 4"/>
    <w:basedOn w:val="Normal"/>
    <w:semiHidden/>
    <w:qFormat/>
    <w:rsid w:val="0076737e"/>
    <w:pPr/>
    <w:rPr/>
  </w:style>
  <w:style w:type="paragraph" w:styleId="ListNumber5">
    <w:name w:val="List Number 5"/>
    <w:basedOn w:val="Normal"/>
    <w:semiHidden/>
    <w:qFormat/>
    <w:rsid w:val="0076737e"/>
    <w:pPr/>
    <w:rPr/>
  </w:style>
  <w:style w:type="paragraph" w:styleId="ListPlainA" w:customStyle="1">
    <w:name w:val="List Plain A"/>
    <w:autoRedefine/>
    <w:qFormat/>
    <w:rsid w:val="0076737e"/>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76737e"/>
    <w:pPr/>
    <w:rPr>
      <w:color w:val="CC99FF"/>
    </w:rPr>
  </w:style>
  <w:style w:type="paragraph" w:styleId="ListPlainB" w:customStyle="1">
    <w:name w:val="List Plain B"/>
    <w:autoRedefine/>
    <w:qFormat/>
    <w:rsid w:val="0076737e"/>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76737e"/>
    <w:pPr/>
    <w:rPr>
      <w:color w:val="CC99FF"/>
    </w:rPr>
  </w:style>
  <w:style w:type="paragraph" w:styleId="ListPlainC" w:customStyle="1">
    <w:name w:val="List Plain C"/>
    <w:next w:val="Body"/>
    <w:autoRedefine/>
    <w:qFormat/>
    <w:rsid w:val="0076737e"/>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76737e"/>
    <w:pPr/>
    <w:rPr>
      <w:color w:val="CC99FF"/>
    </w:rPr>
  </w:style>
  <w:style w:type="paragraph" w:styleId="ListBody" w:customStyle="1">
    <w:name w:val="ListBody"/>
    <w:next w:val="Normal"/>
    <w:autoRedefine/>
    <w:qFormat/>
    <w:rsid w:val="0076737e"/>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76737e"/>
    <w:pPr/>
    <w:rPr>
      <w:color w:val="808080"/>
    </w:rPr>
  </w:style>
  <w:style w:type="paragraph" w:styleId="ListHead" w:customStyle="1">
    <w:name w:val="ListHead"/>
    <w:next w:val="ListBody"/>
    <w:autoRedefine/>
    <w:qFormat/>
    <w:rsid w:val="0076737e"/>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76737e"/>
    <w:pPr/>
    <w:rPr>
      <w:color w:val="808080"/>
    </w:rPr>
  </w:style>
  <w:style w:type="paragraph" w:styleId="Listing" w:customStyle="1">
    <w:name w:val="Listing"/>
    <w:next w:val="Body"/>
    <w:autoRedefine/>
    <w:qFormat/>
    <w:rsid w:val="0076737e"/>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76737e"/>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76737e"/>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76737e"/>
    <w:pPr>
      <w:ind w:left="720" w:hanging="0"/>
    </w:pPr>
    <w:rPr/>
  </w:style>
  <w:style w:type="paragraph" w:styleId="Note" w:customStyle="1">
    <w:name w:val="Note"/>
    <w:next w:val="Body"/>
    <w:autoRedefine/>
    <w:qFormat/>
    <w:rsid w:val="0076737e"/>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76737e"/>
    <w:pPr/>
    <w:rPr/>
  </w:style>
  <w:style w:type="paragraph" w:styleId="NoteWarning" w:customStyle="1">
    <w:name w:val="Note Warning"/>
    <w:next w:val="Normal"/>
    <w:autoRedefine/>
    <w:qFormat/>
    <w:rsid w:val="0076737e"/>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76737e"/>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76737e"/>
    <w:pPr/>
    <w:rPr>
      <w:color w:val="666699"/>
    </w:rPr>
  </w:style>
  <w:style w:type="paragraph" w:styleId="NumListB" w:customStyle="1">
    <w:name w:val="NumListB"/>
    <w:next w:val="Normal"/>
    <w:autoRedefine/>
    <w:qFormat/>
    <w:rsid w:val="0076737e"/>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76737e"/>
    <w:pPr/>
    <w:rPr>
      <w:color w:val="666699"/>
    </w:rPr>
  </w:style>
  <w:style w:type="paragraph" w:styleId="NumListC" w:customStyle="1">
    <w:name w:val="NumListC"/>
    <w:next w:val="Normal"/>
    <w:autoRedefine/>
    <w:qFormat/>
    <w:rsid w:val="0076737e"/>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76737e"/>
    <w:pPr/>
    <w:rPr>
      <w:color w:val="666699"/>
    </w:rPr>
  </w:style>
  <w:style w:type="paragraph" w:styleId="PlainText">
    <w:name w:val="Plain Text"/>
    <w:basedOn w:val="Normal"/>
    <w:link w:val="PlainTextChar"/>
    <w:semiHidden/>
    <w:qFormat/>
    <w:rsid w:val="0076737e"/>
    <w:pPr/>
    <w:rPr>
      <w:rFonts w:ascii="Courier New" w:hAnsi="Courier New" w:cs="Courier New"/>
    </w:rPr>
  </w:style>
  <w:style w:type="paragraph" w:styleId="ProductionDirective" w:customStyle="1">
    <w:name w:val="Production Directive"/>
    <w:next w:val="Normal"/>
    <w:autoRedefine/>
    <w:qFormat/>
    <w:rsid w:val="0076737e"/>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76737e"/>
    <w:pPr/>
    <w:rPr/>
  </w:style>
  <w:style w:type="paragraph" w:styleId="Signature">
    <w:name w:val="Signature"/>
    <w:basedOn w:val="Normal"/>
    <w:link w:val="SignatureChar"/>
    <w:semiHidden/>
    <w:rsid w:val="0076737e"/>
    <w:pPr>
      <w:ind w:left="4320" w:hanging="0"/>
    </w:pPr>
    <w:rPr/>
  </w:style>
  <w:style w:type="paragraph" w:styleId="SubBullet" w:customStyle="1">
    <w:name w:val="SubBullet"/>
    <w:next w:val="Normal"/>
    <w:autoRedefine/>
    <w:qFormat/>
    <w:rsid w:val="0076737e"/>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76737e"/>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76737e"/>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76737e"/>
    <w:pPr>
      <w:spacing w:before="0" w:after="60"/>
      <w:jc w:val="center"/>
      <w:outlineLvl w:val="1"/>
    </w:pPr>
    <w:rPr>
      <w:rFonts w:ascii="Arial" w:hAnsi="Arial" w:cs="Arial"/>
      <w:sz w:val="24"/>
      <w:szCs w:val="24"/>
    </w:rPr>
  </w:style>
  <w:style w:type="paragraph" w:styleId="TableBody" w:customStyle="1">
    <w:name w:val="Table Body"/>
    <w:autoRedefine/>
    <w:qFormat/>
    <w:rsid w:val="0076737e"/>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76737e"/>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76737e"/>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76737e"/>
    <w:pPr>
      <w:spacing w:before="240" w:after="60"/>
      <w:jc w:val="center"/>
      <w:outlineLvl w:val="0"/>
    </w:pPr>
    <w:rPr>
      <w:rFonts w:ascii="Arial" w:hAnsi="Arial" w:cs="Arial"/>
      <w:b/>
      <w:bCs/>
      <w:sz w:val="32"/>
      <w:szCs w:val="32"/>
    </w:rPr>
  </w:style>
  <w:style w:type="paragraph" w:styleId="ListParagraph">
    <w:name w:val="List Paragraph"/>
    <w:basedOn w:val="Normal"/>
    <w:uiPriority w:val="34"/>
    <w:qFormat/>
    <w:rsid w:val="00023057"/>
    <w:pPr>
      <w:spacing w:before="0" w:after="0"/>
      <w:ind w:left="720" w:hanging="0"/>
      <w:contextualSpacing/>
    </w:pPr>
    <w:rPr/>
  </w:style>
  <w:style w:type="paragraph" w:styleId="Contents11">
    <w:name w:val="TOC 1"/>
    <w:basedOn w:val="Normal"/>
    <w:next w:val="Normal"/>
    <w:autoRedefine/>
    <w:uiPriority w:val="39"/>
    <w:unhideWhenUsed/>
    <w:rsid w:val="00800101"/>
    <w:pPr>
      <w:spacing w:before="0" w:after="100"/>
    </w:pPr>
    <w:rPr/>
  </w:style>
  <w:style w:type="paragraph" w:styleId="Contents2">
    <w:name w:val="TOC 2"/>
    <w:basedOn w:val="Normal"/>
    <w:next w:val="Normal"/>
    <w:autoRedefine/>
    <w:uiPriority w:val="39"/>
    <w:unhideWhenUsed/>
    <w:rsid w:val="00800101"/>
    <w:pPr>
      <w:spacing w:before="0" w:after="100"/>
      <w:ind w:left="200" w:hanging="0"/>
    </w:pPr>
    <w:rPr/>
  </w:style>
  <w:style w:type="paragraph" w:styleId="Revision">
    <w:name w:val="Revision"/>
    <w:uiPriority w:val="99"/>
    <w:semiHidden/>
    <w:qFormat/>
    <w:rsid w:val="00b469d6"/>
    <w:pPr>
      <w:widowControl/>
      <w:bidi w:val="0"/>
      <w:jc w:val="left"/>
    </w:pPr>
    <w:rPr>
      <w:rFonts w:ascii="Times New Roman" w:hAnsi="Times New Roman" w:eastAsia="Times New Roman" w:cs="Times New Roman"/>
      <w:color w:val="00000A"/>
      <w:sz w:val="20"/>
      <w:szCs w:val="20"/>
      <w:lang w:val="en-US" w:eastAsia="en-US" w:bidi="ar-SA"/>
    </w:rPr>
  </w:style>
  <w:style w:type="paragraph" w:styleId="BalloonText">
    <w:name w:val="Balloon Text"/>
    <w:basedOn w:val="Normal"/>
    <w:link w:val="BalloonTextChar"/>
    <w:uiPriority w:val="99"/>
    <w:semiHidden/>
    <w:unhideWhenUsed/>
    <w:qFormat/>
    <w:rsid w:val="00b469d6"/>
    <w:pPr/>
    <w:rPr>
      <w:rFonts w:ascii="Tahoma" w:hAnsi="Tahoma" w:cs="Tahoma"/>
      <w:sz w:val="16"/>
      <w:szCs w:val="16"/>
    </w:rPr>
  </w:style>
  <w:style w:type="paragraph" w:styleId="Annotationtext">
    <w:name w:val="annotation text"/>
    <w:basedOn w:val="Normal"/>
    <w:link w:val="CommentTextChar"/>
    <w:uiPriority w:val="99"/>
    <w:semiHidden/>
    <w:unhideWhenUsed/>
    <w:qFormat/>
    <w:rsid w:val="00b469d6"/>
    <w:pPr/>
    <w:rPr/>
  </w:style>
  <w:style w:type="paragraph" w:styleId="Annotationsubject">
    <w:name w:val="annotation subject"/>
    <w:basedOn w:val="Annotationtext"/>
    <w:link w:val="CommentSubjectChar"/>
    <w:uiPriority w:val="99"/>
    <w:semiHidden/>
    <w:unhideWhenUsed/>
    <w:qFormat/>
    <w:rsid w:val="00b469d6"/>
    <w:pPr/>
    <w:rPr>
      <w:b/>
      <w:bCs/>
    </w:rPr>
  </w:style>
  <w:style w:type="paragraph" w:styleId="Contents3">
    <w:name w:val="TOC 3"/>
    <w:basedOn w:val="Index"/>
    <w:pPr/>
    <w:rPr/>
  </w:style>
  <w:style w:type="numbering" w:styleId="NoList" w:default="1">
    <w:name w:val="No List"/>
    <w:uiPriority w:val="99"/>
    <w:semiHidden/>
    <w:unhideWhenUsed/>
    <w:qFormat/>
  </w:style>
  <w:style w:type="numbering" w:styleId="OutlineList2">
    <w:name w:val="Outline List 2"/>
    <w:semiHidden/>
    <w:qFormat/>
    <w:rsid w:val="0076737e"/>
  </w:style>
  <w:style w:type="numbering" w:styleId="OutlineList1">
    <w:name w:val="Outline List 1"/>
    <w:semiHidden/>
    <w:qFormat/>
    <w:rsid w:val="0076737e"/>
  </w:style>
  <w:style w:type="numbering" w:styleId="OutlineList3">
    <w:name w:val="Outline List 3"/>
    <w:semiHidden/>
    <w:qFormat/>
    <w:rsid w:val="0076737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76737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76737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76737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76737e"/>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76737e"/>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76737e"/>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76737e"/>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76737e"/>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76737e"/>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76737e"/>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76737e"/>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76737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76737e"/>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76737e"/>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6737e"/>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76737e"/>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76737e"/>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76737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76737e"/>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76737e"/>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76737e"/>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76737e"/>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76737e"/>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76737e"/>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76737e"/>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76737e"/>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76737e"/>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76737e"/>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76737e"/>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76737e"/>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76737e"/>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76737e"/>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76737e"/>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76737e"/>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76737e"/>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76737e"/>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76737e"/>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76737e"/>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76737e"/>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76737e"/>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76737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76737e"/>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76737e"/>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76737e"/>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3E394-6137-4FFA-8165-1C56FA95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Application>LibreOffice/5.2.1.2$MacOSX_X86_64 LibreOffice_project/31dd62db80d4e60af04904455ec9c9219178d620</Application>
  <Pages>16</Pages>
  <Words>4850</Words>
  <Characters>22080</Characters>
  <CharactersWithSpaces>27128</CharactersWithSpaces>
  <Paragraphs>299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2017-01-25T19:49:00Z</dcterms:created>
  <dc:creator>NSP</dc:creator>
  <dc:description/>
  <dc:language>en-US</dc:language>
  <cp:lastModifiedBy>Carol Nichols</cp:lastModifiedBy>
  <dcterms:modified xsi:type="dcterms:W3CDTF">2017-01-26T22:28:29Z</dcterms:modified>
  <cp:revision>95</cp:revision>
  <dc:subject/>
  <dc:title>CH0D04~1.html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