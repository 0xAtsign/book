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Contents1"/>
        <w:tabs>
          <w:tab w:val="right" w:pos="9360" w:leader="dot"/>
        </w:tabs>
        <w:rPr/>
      </w:pPr>
      <w:r>
        <w:fldChar w:fldCharType="begin"/>
      </w:r>
      <w:r>
        <w:instrText> TOC \o "1-3" \t "HeadA,1,HeadB,2,HeadC,3" \h</w:instrText>
      </w:r>
      <w:r>
        <w:fldChar w:fldCharType="separate"/>
      </w:r>
      <w:hyperlink w:anchor="__RefHeading___Toc3101_467669290">
        <w:r>
          <w:rPr>
            <w:rStyle w:val="Style"/>
          </w:rPr>
          <w:t>What Is Ownership?</w:t>
          <w:tab/>
          <w:t>1</w:t>
        </w:r>
      </w:hyperlink>
    </w:p>
    <w:p>
      <w:pPr>
        <w:pStyle w:val="Contents2"/>
        <w:tabs>
          <w:tab w:val="right" w:pos="9360" w:leader="dot"/>
        </w:tabs>
        <w:rPr/>
      </w:pPr>
      <w:hyperlink w:anchor="__RefHeading___Toc4831_1947540165">
        <w:r>
          <w:rPr>
            <w:rStyle w:val="Style"/>
          </w:rPr>
          <w:t>Ownership Rules</w:t>
          <w:tab/>
          <w:t>3</w:t>
        </w:r>
      </w:hyperlink>
    </w:p>
    <w:p>
      <w:pPr>
        <w:pStyle w:val="Contents2"/>
        <w:tabs>
          <w:tab w:val="right" w:pos="9360" w:leader="dot"/>
        </w:tabs>
        <w:rPr/>
      </w:pPr>
      <w:hyperlink w:anchor="__RefHeading___Toc4833_1947540165">
        <w:r>
          <w:rPr>
            <w:rStyle w:val="Style"/>
          </w:rPr>
          <w:t>Variable Scope</w:t>
          <w:tab/>
          <w:t>3</w:t>
        </w:r>
      </w:hyperlink>
    </w:p>
    <w:p>
      <w:pPr>
        <w:pStyle w:val="Contents2"/>
        <w:tabs>
          <w:tab w:val="right" w:pos="9360" w:leader="dot"/>
        </w:tabs>
        <w:rPr/>
      </w:pPr>
      <w:hyperlink w:anchor="__RefHeading___Toc4835_1947540165">
        <w:r>
          <w:rPr>
            <w:rStyle w:val="Style"/>
          </w:rPr>
          <w:t>The String Type</w:t>
          <w:tab/>
          <w:t>4</w:t>
        </w:r>
      </w:hyperlink>
    </w:p>
    <w:p>
      <w:pPr>
        <w:pStyle w:val="Contents2"/>
        <w:tabs>
          <w:tab w:val="right" w:pos="9360" w:leader="dot"/>
        </w:tabs>
        <w:rPr/>
      </w:pPr>
      <w:hyperlink w:anchor="__RefHeading___Toc4837_1947540165">
        <w:r>
          <w:rPr>
            <w:rStyle w:val="Style"/>
          </w:rPr>
          <w:t>Memory and Allocation</w:t>
          <w:tab/>
          <w:t>5</w:t>
        </w:r>
      </w:hyperlink>
    </w:p>
    <w:p>
      <w:pPr>
        <w:pStyle w:val="Contents3"/>
        <w:tabs>
          <w:tab w:val="right" w:pos="9360" w:leader="dot"/>
        </w:tabs>
        <w:rPr/>
      </w:pPr>
      <w:hyperlink w:anchor="__RefHeading___Toc4839_1947540165">
        <w:r>
          <w:rPr>
            <w:rStyle w:val="Style"/>
          </w:rPr>
          <w:t>Ways Variables and Data Interact: Move</w:t>
          <w:tab/>
          <w:t>7</w:t>
        </w:r>
      </w:hyperlink>
    </w:p>
    <w:p>
      <w:pPr>
        <w:pStyle w:val="Contents3"/>
        <w:tabs>
          <w:tab w:val="right" w:pos="9360" w:leader="dot"/>
        </w:tabs>
        <w:rPr/>
      </w:pPr>
      <w:hyperlink w:anchor="__RefHeading___Toc4841_1947540165">
        <w:r>
          <w:rPr>
            <w:rStyle w:val="Style"/>
          </w:rPr>
          <w:t>Ways Variables and Data Interact: Clone</w:t>
          <w:tab/>
          <w:t>12</w:t>
        </w:r>
      </w:hyperlink>
    </w:p>
    <w:p>
      <w:pPr>
        <w:pStyle w:val="Contents3"/>
        <w:tabs>
          <w:tab w:val="right" w:pos="9360" w:leader="dot"/>
        </w:tabs>
        <w:rPr/>
      </w:pPr>
      <w:hyperlink w:anchor="__RefHeading___Toc4843_1947540165">
        <w:r>
          <w:rPr>
            <w:rStyle w:val="Style"/>
          </w:rPr>
          <w:t>Stack-Only Data: Copy</w:t>
          <w:tab/>
          <w:t>13</w:t>
        </w:r>
      </w:hyperlink>
    </w:p>
    <w:p>
      <w:pPr>
        <w:pStyle w:val="Contents2"/>
        <w:tabs>
          <w:tab w:val="right" w:pos="9360" w:leader="dot"/>
        </w:tabs>
        <w:rPr/>
      </w:pPr>
      <w:hyperlink w:anchor="__RefHeading___Toc4845_1947540165">
        <w:r>
          <w:rPr>
            <w:rStyle w:val="Style"/>
          </w:rPr>
          <w:t>Ownership and Functions</w:t>
          <w:tab/>
          <w:t>14</w:t>
        </w:r>
      </w:hyperlink>
    </w:p>
    <w:p>
      <w:pPr>
        <w:pStyle w:val="Contents2"/>
        <w:tabs>
          <w:tab w:val="right" w:pos="9360" w:leader="dot"/>
        </w:tabs>
        <w:rPr/>
      </w:pPr>
      <w:hyperlink w:anchor="__RefHeading___Toc4847_1947540165">
        <w:r>
          <w:rPr>
            <w:rStyle w:val="Style"/>
          </w:rPr>
          <w:t>Return Values and Scope</w:t>
          <w:tab/>
          <w:t>15</w:t>
        </w:r>
      </w:hyperlink>
    </w:p>
    <w:p>
      <w:pPr>
        <w:pStyle w:val="Contents1"/>
        <w:tabs>
          <w:tab w:val="right" w:pos="9360" w:leader="dot"/>
        </w:tabs>
        <w:rPr/>
      </w:pPr>
      <w:hyperlink w:anchor="__RefHeading___Toc4849_1947540165">
        <w:r>
          <w:rPr>
            <w:rStyle w:val="Style"/>
          </w:rPr>
          <w:t>References and Borrowing</w:t>
          <w:tab/>
          <w:t>16</w:t>
        </w:r>
      </w:hyperlink>
    </w:p>
    <w:p>
      <w:pPr>
        <w:pStyle w:val="Contents2"/>
        <w:tabs>
          <w:tab w:val="right" w:pos="9360" w:leader="dot"/>
        </w:tabs>
        <w:rPr/>
      </w:pPr>
      <w:hyperlink w:anchor="__RefHeading___Toc4851_1947540165">
        <w:r>
          <w:rPr>
            <w:rStyle w:val="Style"/>
          </w:rPr>
          <w:t>Mutable References</w:t>
          <w:tab/>
          <w:t>19</w:t>
        </w:r>
      </w:hyperlink>
    </w:p>
    <w:p>
      <w:pPr>
        <w:pStyle w:val="Contents2"/>
        <w:tabs>
          <w:tab w:val="right" w:pos="9360" w:leader="dot"/>
        </w:tabs>
        <w:rPr/>
      </w:pPr>
      <w:hyperlink w:anchor="__RefHeading___Toc4853_1947540165">
        <w:r>
          <w:rPr>
            <w:rStyle w:val="Style"/>
          </w:rPr>
          <w:t>Dangling References</w:t>
          <w:tab/>
          <w:t>21</w:t>
        </w:r>
      </w:hyperlink>
    </w:p>
    <w:p>
      <w:pPr>
        <w:pStyle w:val="Contents2"/>
        <w:tabs>
          <w:tab w:val="right" w:pos="9360" w:leader="dot"/>
        </w:tabs>
        <w:rPr/>
      </w:pPr>
      <w:hyperlink w:anchor="__RefHeading___Toc4855_1947540165">
        <w:r>
          <w:rPr>
            <w:rStyle w:val="Style"/>
          </w:rPr>
          <w:t>The Rules of References</w:t>
          <w:tab/>
          <w:t>23</w:t>
        </w:r>
      </w:hyperlink>
    </w:p>
    <w:p>
      <w:pPr>
        <w:pStyle w:val="Contents1"/>
        <w:tabs>
          <w:tab w:val="right" w:pos="9360" w:leader="dot"/>
        </w:tabs>
        <w:rPr/>
      </w:pPr>
      <w:hyperlink w:anchor="__RefHeading___Toc4857_1947540165">
        <w:r>
          <w:rPr>
            <w:rStyle w:val="Style"/>
          </w:rPr>
          <w:t>Slices</w:t>
          <w:tab/>
          <w:t>23</w:t>
        </w:r>
      </w:hyperlink>
    </w:p>
    <w:p>
      <w:pPr>
        <w:pStyle w:val="Contents2"/>
        <w:tabs>
          <w:tab w:val="right" w:pos="9360" w:leader="dot"/>
        </w:tabs>
        <w:rPr/>
      </w:pPr>
      <w:hyperlink w:anchor="__RefHeading___Toc4859_1947540165">
        <w:r>
          <w:rPr>
            <w:rStyle w:val="Style"/>
          </w:rPr>
          <w:t>String Slices</w:t>
          <w:tab/>
          <w:t>25</w:t>
        </w:r>
      </w:hyperlink>
    </w:p>
    <w:p>
      <w:pPr>
        <w:pStyle w:val="Contents3"/>
        <w:tabs>
          <w:tab w:val="right" w:pos="9360" w:leader="dot"/>
        </w:tabs>
        <w:rPr/>
      </w:pPr>
      <w:hyperlink w:anchor="__RefHeading___Toc4861_1947540165">
        <w:r>
          <w:rPr>
            <w:rStyle w:val="Style"/>
          </w:rPr>
          <w:t>String Literals Are Slices</w:t>
          <w:tab/>
          <w:t>30</w:t>
        </w:r>
      </w:hyperlink>
    </w:p>
    <w:p>
      <w:pPr>
        <w:pStyle w:val="Contents3"/>
        <w:tabs>
          <w:tab w:val="right" w:pos="9360" w:leader="dot"/>
        </w:tabs>
        <w:rPr/>
      </w:pPr>
      <w:hyperlink w:anchor="__RefHeading___Toc4863_1947540165">
        <w:r>
          <w:rPr>
            <w:rStyle w:val="Style"/>
          </w:rPr>
          <w:t>String Slices as Arguments</w:t>
          <w:tab/>
          <w:t>30</w:t>
        </w:r>
      </w:hyperlink>
    </w:p>
    <w:p>
      <w:pPr>
        <w:pStyle w:val="Contents2"/>
        <w:tabs>
          <w:tab w:val="right" w:pos="9360" w:leader="dot"/>
        </w:tabs>
        <w:rPr/>
      </w:pPr>
      <w:hyperlink w:anchor="__RefHeading___Toc4865_1947540165">
        <w:r>
          <w:rPr>
            <w:rStyle w:val="Style"/>
          </w:rPr>
          <w:t>Other Slices</w:t>
          <w:tab/>
          <w:t>31</w:t>
        </w:r>
      </w:hyperlink>
    </w:p>
    <w:p>
      <w:pPr>
        <w:pStyle w:val="Contents1"/>
        <w:tabs>
          <w:tab w:val="right" w:pos="9360" w:leader="dot"/>
        </w:tabs>
        <w:rPr/>
      </w:pPr>
      <w:hyperlink w:anchor="__RefHeading___Toc4867_1947540165">
        <w:r>
          <w:rPr>
            <w:rStyle w:val="Style"/>
          </w:rPr>
          <w:t>Summary</w:t>
          <w:tab/>
          <w:t>31</w:t>
        </w:r>
      </w:hyperlink>
      <w:r>
        <w:fldChar w:fldCharType="end"/>
      </w:r>
    </w:p>
    <w:p>
      <w:pPr>
        <w:pStyle w:val="1stPara"/>
        <w:pPrChange w:id="0" w:author="AnneMarieW" w:date="2016-11-21T13:06:00Z">
          <w:pPr>
            <w:ind w:hanging="0"/>
          </w:pPr>
        </w:pPrChange>
        <w:rPr/>
      </w:pPr>
      <w:r>
        <w:rPr>
          <w:rFonts w:eastAsia="Microsoft YaHei"/>
        </w:rPr>
        <w:t xml:space="preserve">Ownership is Rust’s most unique feature, and </w:t>
      </w:r>
      <w:ins w:id="0" w:author="AnneMarieW" w:date="2016-11-21T13:09:00Z">
        <w:r>
          <w:rPr>
            <w:rFonts w:eastAsia="Microsoft YaHei"/>
          </w:rPr>
          <w:t xml:space="preserve">it </w:t>
        </w:r>
      </w:ins>
      <w:r>
        <w:rPr>
          <w:rFonts w:eastAsia="Microsoft YaHei"/>
        </w:rPr>
        <w:t xml:space="preserve">enables Rust to make memory safety guarantees without needing a garbage collector. </w:t>
      </w:r>
      <w:del w:id="1" w:author="AnneMarieW" w:date="2016-11-21T13:09:00Z">
        <w:r>
          <w:rPr>
            <w:rFonts w:eastAsia="Microsoft YaHei"/>
          </w:rPr>
          <w:delText>It’s t</w:delText>
        </w:r>
      </w:del>
      <w:r>
        <w:rPr>
          <w:rFonts w:eastAsia="Microsoft YaHei"/>
        </w:rPr>
        <w:t>Therefore, it’s important to understand how ownership works in Rust. In this chapter we’ll talk about ownership as well as several related features: borrowing, slices, and how Rust lays</w:t>
      </w:r>
      <w:commentRangeStart w:id="0"/>
      <w:r>
        <w:rPr>
          <w:rFonts w:eastAsia="Microsoft YaHei"/>
        </w:rPr>
        <w:t xml:space="preserve"> </w:t>
      </w:r>
      <w:del w:id="2" w:author="Carol Nichols" w:date="2016-11-30T13:43:00Z">
        <w:r>
          <w:rPr>
            <w:rFonts w:eastAsia="Microsoft YaHei"/>
          </w:rPr>
          <w:delText>things</w:delText>
        </w:r>
      </w:del>
      <w:r>
        <w:rPr>
          <w:rFonts w:eastAsia="Microsoft YaHei"/>
        </w:rPr>
        <w:t>data</w:t>
      </w:r>
      <w:r>
        <w:rPr>
          <w:rFonts w:eastAsia="Microsoft YaHei"/>
        </w:rPr>
      </w:r>
      <w:commentRangeEnd w:id="0"/>
      <w:r>
        <w:commentReference w:id="0"/>
      </w:r>
      <w:r>
        <w:rPr>
          <w:rFonts w:eastAsia="Microsoft YaHei"/>
        </w:rPr>
        <w:commentReference w:id="1"/>
      </w:r>
      <w:r>
        <w:rPr>
          <w:rFonts w:eastAsia="Microsoft YaHei"/>
        </w:rPr>
        <w:t xml:space="preserve"> out in memory.</w:t>
      </w:r>
    </w:p>
    <w:p>
      <w:pPr>
        <w:pStyle w:val="HeadA"/>
        <w:spacing w:before="240" w:after="240"/>
        <w:rPr>
          <w:rFonts w:eastAsia="Microsoft YaHei"/>
        </w:rPr>
      </w:pPr>
      <w:bookmarkStart w:id="0" w:name="__RefHeading___Toc3101_467669290"/>
      <w:bookmarkEnd w:id="0"/>
      <w:r>
        <w:rPr>
          <w:rFonts w:eastAsia="Microsoft YaHei"/>
        </w:rPr>
        <w:t xml:space="preserve">What </w:t>
      </w:r>
      <w:ins w:id="3" w:author="AnneMarieW" w:date="2016-11-21T13:04:00Z">
        <w:r>
          <w:rPr>
            <w:rFonts w:eastAsia="Microsoft YaHei"/>
          </w:rPr>
          <w:t>I</w:t>
        </w:r>
      </w:ins>
      <w:del w:id="4" w:author="AnneMarieW" w:date="2016-11-21T13:04:00Z">
        <w:r>
          <w:rPr>
            <w:rFonts w:eastAsia="Microsoft YaHei"/>
          </w:rPr>
          <w:delText>i</w:delText>
        </w:r>
      </w:del>
      <w:r>
        <w:rPr>
          <w:rFonts w:eastAsia="Microsoft YaHei"/>
        </w:rPr>
        <w:t xml:space="preserve">s </w:t>
      </w:r>
      <w:bookmarkStart w:id="1" w:name="_Toc463621153"/>
      <w:bookmarkStart w:id="2" w:name="ownership"/>
      <w:bookmarkEnd w:id="2"/>
      <w:r>
        <w:rPr>
          <w:rFonts w:eastAsia="Microsoft YaHei"/>
        </w:rPr>
        <w:t>Ownership</w:t>
      </w:r>
      <w:bookmarkEnd w:id="1"/>
      <w:r>
        <w:rPr>
          <w:rFonts w:eastAsia="Microsoft YaHei"/>
        </w:rPr>
        <w:t>?</w:t>
      </w:r>
    </w:p>
    <w:p>
      <w:pPr>
        <w:pStyle w:val="BodyFirst"/>
        <w:rPr/>
      </w:pPr>
      <w:r>
        <w:rPr>
          <w:rFonts w:eastAsia="Microsoft YaHei"/>
        </w:rPr>
        <w:t xml:space="preserve">Rust’s central feature is </w:t>
      </w:r>
      <w:r>
        <w:rPr>
          <w:rStyle w:val="EmphasisItalic"/>
          <w:rFonts w:eastAsia="Microsoft YaHei"/>
        </w:rPr>
        <w:t>ownership</w:t>
      </w:r>
      <w:r>
        <w:rPr>
          <w:rFonts w:eastAsia="Microsoft YaHei"/>
        </w:rPr>
        <w:t xml:space="preserve">. </w:t>
      </w:r>
      <w:ins w:id="5" w:author="AnneMarieW" w:date="2016-11-21T13:11:00Z">
        <w:r>
          <w:rPr>
            <w:rFonts w:eastAsia="Microsoft YaHei"/>
          </w:rPr>
          <w:t xml:space="preserve">Although </w:t>
        </w:r>
      </w:ins>
      <w:del w:id="6" w:author="AnneMarieW" w:date="2016-11-21T13:11:00Z">
        <w:r>
          <w:rPr>
            <w:rFonts w:eastAsia="Microsoft YaHei"/>
          </w:rPr>
          <w:delText>It is a</w:delText>
        </w:r>
      </w:del>
      <w:ins w:id="7" w:author="AnneMarieW" w:date="2016-11-21T13:11:00Z">
        <w:r>
          <w:rPr>
            <w:rFonts w:eastAsia="Microsoft YaHei"/>
          </w:rPr>
          <w:t>the</w:t>
        </w:r>
      </w:ins>
      <w:r>
        <w:rPr>
          <w:rFonts w:eastAsia="Microsoft YaHei"/>
        </w:rPr>
        <w:t xml:space="preserve"> feature </w:t>
      </w:r>
      <w:del w:id="8" w:author="AnneMarieW" w:date="2016-11-21T13:11:00Z">
        <w:r>
          <w:rPr>
            <w:rFonts w:eastAsia="Microsoft YaHei"/>
          </w:rPr>
          <w:delText xml:space="preserve">that </w:delText>
        </w:r>
      </w:del>
      <w:r>
        <w:rPr>
          <w:rFonts w:eastAsia="Microsoft YaHei"/>
        </w:rPr>
        <w:t xml:space="preserve">is straightforward to explain, </w:t>
      </w:r>
      <w:del w:id="9" w:author="AnneMarieW" w:date="2016-11-21T13:12:00Z">
        <w:r>
          <w:rPr>
            <w:rFonts w:eastAsia="Microsoft YaHei"/>
          </w:rPr>
          <w:delText>but</w:delText>
        </w:r>
      </w:del>
      <w:ins w:id="10" w:author="AnneMarieW" w:date="2016-11-21T13:12:00Z">
        <w:r>
          <w:rPr>
            <w:rFonts w:eastAsia="Microsoft YaHei"/>
          </w:rPr>
          <w:t>it</w:t>
        </w:r>
      </w:ins>
      <w:r>
        <w:rPr>
          <w:rFonts w:eastAsia="Microsoft YaHei"/>
        </w:rPr>
        <w:t xml:space="preserve"> has deep implications for the rest of the language.</w:t>
      </w:r>
    </w:p>
    <w:p>
      <w:pPr>
        <w:pStyle w:val="Body"/>
        <w:rPr/>
      </w:pPr>
      <w:r>
        <w:rPr>
          <w:rFonts w:eastAsia="Microsoft YaHei"/>
        </w:rPr>
        <w:t>All programs have to manage the way they use a computer’s memory while running. Some languages have garbage collection that</w:t>
      </w:r>
      <w:del w:id="11" w:author="AnneMarieW" w:date="2016-11-21T13:12:00Z">
        <w:r>
          <w:rPr>
            <w:rFonts w:eastAsia="Microsoft YaHei"/>
          </w:rPr>
          <w:delText>’s</w:delText>
        </w:r>
      </w:del>
      <w:r>
        <w:rPr>
          <w:rFonts w:eastAsia="Microsoft YaHei"/>
        </w:rPr>
        <w:t xml:space="preserve"> constantly look</w:t>
      </w:r>
      <w:ins w:id="12" w:author="AnneMarieW" w:date="2016-11-21T13:12:00Z">
        <w:r>
          <w:rPr>
            <w:rFonts w:eastAsia="Microsoft YaHei"/>
          </w:rPr>
          <w:t>s</w:t>
        </w:r>
      </w:ins>
      <w:del w:id="13" w:author="AnneMarieW" w:date="2016-11-21T13:12:00Z">
        <w:r>
          <w:rPr>
            <w:rFonts w:eastAsia="Microsoft YaHei"/>
          </w:rPr>
          <w:delText>ing</w:delText>
        </w:r>
      </w:del>
      <w:r>
        <w:rPr>
          <w:rFonts w:eastAsia="Microsoft YaHei"/>
        </w:rPr>
        <w:t xml:space="preserve"> for no longer used memory as the program runs</w:t>
      </w:r>
      <w:del w:id="14" w:author="AnneMarieW" w:date="2016-11-21T13:13:00Z">
        <w:r>
          <w:rPr>
            <w:rFonts w:eastAsia="Microsoft YaHei"/>
          </w:rPr>
          <w:delText>,</w:delText>
        </w:r>
      </w:del>
      <w:ins w:id="15" w:author="AnneMarieW" w:date="2016-11-21T13:13:00Z">
        <w:r>
          <w:rPr>
            <w:rFonts w:eastAsia="Microsoft YaHei"/>
          </w:rPr>
          <w:t>;</w:t>
        </w:r>
      </w:ins>
      <w:del w:id="16" w:author="AnneMarieW" w:date="2016-11-21T13:13:00Z">
        <w:r>
          <w:rPr>
            <w:rFonts w:eastAsia="Microsoft YaHei"/>
          </w:rPr>
          <w:delText xml:space="preserve"> while</w:delText>
        </w:r>
      </w:del>
      <w:r>
        <w:rPr>
          <w:rFonts w:eastAsia="Microsoft YaHei"/>
        </w:rPr>
        <w:t xml:space="preserve"> in other</w:t>
      </w:r>
      <w:ins w:id="17" w:author="AnneMarieW" w:date="2016-11-21T13:13:00Z">
        <w:r>
          <w:rPr>
            <w:rFonts w:eastAsia="Microsoft YaHei"/>
          </w:rPr>
          <w:t xml:space="preserve"> language</w:t>
        </w:r>
      </w:ins>
      <w:r>
        <w:rPr>
          <w:rFonts w:eastAsia="Microsoft YaHei"/>
        </w:rPr>
        <w:t xml:space="preserve">s, the programmer </w:t>
      </w:r>
      <w:del w:id="18" w:author="AnneMarieW" w:date="2016-11-21T13:13:00Z">
        <w:r>
          <w:rPr>
            <w:rFonts w:eastAsia="Microsoft YaHei"/>
          </w:rPr>
          <w:delText>has to</w:delText>
        </w:r>
      </w:del>
      <w:ins w:id="19" w:author="AnneMarieW" w:date="2016-11-21T13:13:00Z">
        <w:r>
          <w:rPr>
            <w:rFonts w:eastAsia="Microsoft YaHei"/>
          </w:rPr>
          <w:t>must</w:t>
        </w:r>
      </w:ins>
      <w:r>
        <w:rPr>
          <w:rFonts w:eastAsia="Microsoft YaHei"/>
        </w:rPr>
        <w:t xml:space="preserve"> explicitly allocate and free the memory. Rust </w:t>
      </w:r>
      <w:del w:id="20" w:author="AnneMarieW" w:date="2016-11-21T13:13:00Z">
        <w:r>
          <w:rPr>
            <w:rFonts w:eastAsia="Microsoft YaHei"/>
          </w:rPr>
          <w:delText>take</w:delText>
        </w:r>
      </w:del>
      <w:ins w:id="21" w:author="AnneMarieW" w:date="2016-11-21T13:13:00Z">
        <w:r>
          <w:rPr>
            <w:rFonts w:eastAsia="Microsoft YaHei"/>
          </w:rPr>
          <w:t>use</w:t>
        </w:r>
      </w:ins>
      <w:r>
        <w:rPr>
          <w:rFonts w:eastAsia="Microsoft YaHei"/>
        </w:rPr>
        <w:t>s a third approach: memory is managed through a system of ownership with a set of rules that the compiler checks at compile</w:t>
      </w:r>
      <w:del w:id="22" w:author="AnneMarieW" w:date="2016-11-21T13:13:00Z">
        <w:r>
          <w:rPr>
            <w:rFonts w:eastAsia="Microsoft YaHei"/>
          </w:rPr>
          <w:delText>-</w:delText>
        </w:r>
      </w:del>
      <w:ins w:id="23" w:author="AnneMarieW" w:date="2016-11-21T13:13:00Z">
        <w:r>
          <w:rPr>
            <w:rFonts w:eastAsia="Microsoft YaHei"/>
          </w:rPr>
          <w:t xml:space="preserve"> </w:t>
        </w:r>
      </w:ins>
      <w:r>
        <w:rPr>
          <w:rFonts w:eastAsia="Microsoft YaHei"/>
        </w:rPr>
        <w:t xml:space="preserve">time. </w:t>
      </w:r>
      <w:del w:id="24" w:author="AnneMarieW" w:date="2016-11-21T13:15:00Z">
        <w:r>
          <w:rPr>
            <w:rFonts w:eastAsia="Microsoft YaHei"/>
          </w:rPr>
          <w:delText xml:space="preserve">You do not pay any </w:delText>
        </w:r>
      </w:del>
      <w:ins w:id="25" w:author="AnneMarieW" w:date="2016-11-21T13:15:00Z">
        <w:r>
          <w:rPr>
            <w:rFonts w:eastAsia="Microsoft YaHei"/>
          </w:rPr>
          <w:t xml:space="preserve">No </w:t>
        </w:r>
      </w:ins>
      <w:r>
        <w:rPr>
          <w:rFonts w:eastAsia="Microsoft YaHei"/>
        </w:rPr>
        <w:t>run-time cost</w:t>
      </w:r>
      <w:ins w:id="26" w:author="AnneMarieW" w:date="2016-11-21T13:15:00Z">
        <w:r>
          <w:rPr>
            <w:rFonts w:eastAsia="Microsoft YaHei"/>
          </w:rPr>
          <w:t>s are incurred</w:t>
        </w:r>
      </w:ins>
      <w:r>
        <w:rPr>
          <w:rFonts w:eastAsia="Microsoft YaHei"/>
        </w:rPr>
        <w:t xml:space="preserve"> for any of </w:t>
      </w:r>
      <w:commentRangeStart w:id="2"/>
      <w:r>
        <w:rPr>
          <w:rFonts w:eastAsia="Microsoft YaHei"/>
        </w:rPr>
        <w:t>the</w:t>
      </w:r>
      <w:del w:id="27" w:author="Carol Nichols" w:date="2016-11-30T11:19:00Z">
        <w:r>
          <w:rPr>
            <w:rFonts w:eastAsia="Microsoft YaHei"/>
          </w:rPr>
          <w:delText>se</w:delText>
        </w:r>
      </w:del>
      <w:ins w:id="28" w:author="Carol Nichols" w:date="2016-11-30T11:19:00Z">
        <w:r>
          <w:rPr>
            <w:rFonts w:eastAsia="Microsoft YaHei"/>
          </w:rPr>
          <w:t xml:space="preserve"> ownership</w:t>
        </w:r>
      </w:ins>
      <w:r>
        <w:rPr>
          <w:rFonts w:eastAsia="Microsoft YaHei"/>
        </w:rPr>
        <w:t xml:space="preserve"> features</w:t>
      </w:r>
      <w:r>
        <w:rPr>
          <w:rFonts w:eastAsia="Microsoft YaHei"/>
        </w:rPr>
      </w:r>
      <w:commentRangeEnd w:id="2"/>
      <w:r>
        <w:commentReference w:id="2"/>
      </w:r>
      <w:r>
        <w:rPr>
          <w:rFonts w:eastAsia="Microsoft YaHei"/>
        </w:rPr>
        <w:commentReference w:id="3"/>
      </w:r>
      <w:r>
        <w:rPr>
          <w:rFonts w:eastAsia="Microsoft YaHei"/>
        </w:rPr>
        <w:t>.</w:t>
      </w:r>
    </w:p>
    <w:p>
      <w:pPr>
        <w:pStyle w:val="Body"/>
        <w:rPr>
          <w:rFonts w:eastAsia="Microsoft YaHei"/>
        </w:rPr>
      </w:pPr>
      <w:del w:id="29" w:author="AnneMarieW" w:date="2016-11-21T13:16:00Z">
        <w:r>
          <w:rPr>
            <w:rFonts w:eastAsia="Microsoft YaHei"/>
          </w:rPr>
          <w:delText>Sinc</w:delText>
        </w:r>
      </w:del>
      <w:ins w:id="30" w:author="AnneMarieW" w:date="2016-11-21T13:16:00Z">
        <w:r>
          <w:rPr>
            <w:rFonts w:eastAsia="Microsoft YaHei"/>
          </w:rPr>
          <w:t>Becaus</w:t>
        </w:r>
      </w:ins>
      <w:r>
        <w:rPr>
          <w:rFonts w:eastAsia="Microsoft YaHei"/>
        </w:rPr>
        <w:t>e ownership is a new concept for many programmers, it does take some time to get used to. The</w:t>
      </w:r>
      <w:del w:id="31" w:author="AnneMarieW" w:date="2016-11-21T13:17:00Z">
        <w:r>
          <w:rPr>
            <w:rFonts w:eastAsia="Microsoft YaHei"/>
          </w:rPr>
          <w:delText>re is</w:delText>
        </w:r>
      </w:del>
      <w:r>
        <w:rPr>
          <w:rFonts w:eastAsia="Microsoft YaHei"/>
        </w:rPr>
        <w:t xml:space="preserve"> good news</w:t>
      </w:r>
      <w:del w:id="32" w:author="AnneMarieW" w:date="2016-11-21T13:17:00Z">
        <w:r>
          <w:rPr>
            <w:rFonts w:eastAsia="Microsoft YaHei"/>
          </w:rPr>
          <w:delText>, though:</w:delText>
        </w:r>
      </w:del>
      <w:ins w:id="33" w:author="AnneMarieW" w:date="2016-11-21T13:17:00Z">
        <w:r>
          <w:rPr>
            <w:rFonts w:eastAsia="Microsoft YaHei"/>
          </w:rPr>
          <w:t xml:space="preserve"> is that</w:t>
        </w:r>
      </w:ins>
      <w:r>
        <w:rPr>
          <w:rFonts w:eastAsia="Microsoft YaHei"/>
        </w:rPr>
        <w:t xml:space="preserve"> the more experienced you become with Rust and the rules of the ownership system, the more you’ll be able to naturally develop code that is </w:t>
      </w:r>
      <w:del w:id="34" w:author="AnneMarieW" w:date="2016-11-21T13:17:00Z">
        <w:r>
          <w:rPr>
            <w:rFonts w:eastAsia="Microsoft YaHei"/>
          </w:rPr>
          <w:delText xml:space="preserve">both </w:delText>
        </w:r>
      </w:del>
      <w:r>
        <w:rPr>
          <w:rFonts w:eastAsia="Microsoft YaHei"/>
        </w:rPr>
        <w:t>safe and efficient. Keep at it!</w:t>
      </w:r>
    </w:p>
    <w:p>
      <w:pPr>
        <w:pStyle w:val="Body"/>
        <w:rPr>
          <w:rFonts w:eastAsia="Microsoft YaHei"/>
        </w:rPr>
      </w:pPr>
      <w:del w:id="35" w:author="AnneMarieW" w:date="2016-11-21T13:17:00Z">
        <w:r>
          <w:rPr>
            <w:rFonts w:eastAsia="Microsoft YaHei"/>
          </w:rPr>
          <w:delText xml:space="preserve">Once </w:delText>
        </w:r>
      </w:del>
      <w:ins w:id="36" w:author="AnneMarieW" w:date="2016-11-21T13:17:00Z">
        <w:r>
          <w:rPr>
            <w:rFonts w:eastAsia="Microsoft YaHei"/>
          </w:rPr>
          <w:t xml:space="preserve">When </w:t>
        </w:r>
      </w:ins>
      <w:r>
        <w:rPr>
          <w:rFonts w:eastAsia="Microsoft YaHei"/>
        </w:rPr>
        <w:t>you understand ownership, you</w:t>
      </w:r>
      <w:ins w:id="37" w:author="AnneMarieW" w:date="2016-11-21T13:17:00Z">
        <w:r>
          <w:rPr>
            <w:rFonts w:eastAsia="Microsoft YaHei"/>
          </w:rPr>
          <w:t>’ll</w:t>
        </w:r>
      </w:ins>
      <w:r>
        <w:rPr>
          <w:rFonts w:eastAsia="Microsoft YaHei"/>
        </w:rPr>
        <w:t xml:space="preserve"> have a </w:t>
      </w:r>
      <w:del w:id="38" w:author="AnneMarieW" w:date="2016-11-21T13:17:00Z">
        <w:r>
          <w:rPr>
            <w:rFonts w:eastAsia="Microsoft YaHei"/>
          </w:rPr>
          <w:delText>good</w:delText>
        </w:r>
      </w:del>
      <w:ins w:id="39" w:author="AnneMarieW" w:date="2016-11-21T13:17:00Z">
        <w:r>
          <w:rPr>
            <w:rFonts w:eastAsia="Microsoft YaHei"/>
          </w:rPr>
          <w:t>solid</w:t>
        </w:r>
      </w:ins>
      <w:r>
        <w:rPr>
          <w:rFonts w:eastAsia="Microsoft YaHei"/>
        </w:rPr>
        <w:t xml:space="preserve"> foundation for understanding the features that make Rust unique. In this chapter, </w:t>
      </w:r>
      <w:del w:id="40" w:author="AnneMarieW" w:date="2016-11-21T13:18:00Z">
        <w:r>
          <w:rPr>
            <w:rFonts w:eastAsia="Microsoft YaHei"/>
          </w:rPr>
          <w:delText>we</w:delText>
        </w:r>
      </w:del>
      <w:ins w:id="41" w:author="AnneMarieW" w:date="2016-11-21T13:18:00Z">
        <w:r>
          <w:rPr>
            <w:rFonts w:eastAsia="Microsoft YaHei"/>
          </w:rPr>
          <w:t>you</w:t>
        </w:r>
      </w:ins>
      <w:r>
        <w:rPr>
          <w:rFonts w:eastAsia="Microsoft YaHei"/>
        </w:rPr>
        <w:t xml:space="preserve">’ll learn ownership by </w:t>
      </w:r>
      <w:del w:id="42" w:author="AnneMarieW" w:date="2016-11-21T13:19:00Z">
        <w:r>
          <w:rPr>
            <w:rFonts w:eastAsia="Microsoft YaHei"/>
          </w:rPr>
          <w:delText>goi</w:delText>
        </w:r>
      </w:del>
      <w:ins w:id="43" w:author="AnneMarieW" w:date="2016-11-21T13:19:00Z">
        <w:r>
          <w:rPr>
            <w:rFonts w:eastAsia="Microsoft YaHei"/>
          </w:rPr>
          <w:t>worki</w:t>
        </w:r>
      </w:ins>
      <w:r>
        <w:rPr>
          <w:rFonts w:eastAsia="Microsoft YaHei"/>
        </w:rPr>
        <w:t>ng through some examples</w:t>
      </w:r>
      <w:del w:id="44" w:author="AnneMarieW" w:date="2016-11-21T13:19:00Z">
        <w:r>
          <w:rPr>
            <w:rFonts w:eastAsia="Microsoft YaHei"/>
          </w:rPr>
          <w:delText>,</w:delText>
        </w:r>
      </w:del>
      <w:ins w:id="45" w:author="AnneMarieW" w:date="2016-11-21T13:19:00Z">
        <w:r>
          <w:rPr>
            <w:rFonts w:eastAsia="Microsoft YaHei"/>
          </w:rPr>
          <w:t xml:space="preserve"> that</w:t>
        </w:r>
      </w:ins>
      <w:r>
        <w:rPr>
          <w:rFonts w:eastAsia="Microsoft YaHei"/>
        </w:rPr>
        <w:t xml:space="preserve"> focus</w:t>
      </w:r>
      <w:del w:id="46" w:author="AnneMarieW" w:date="2016-11-21T13:19:00Z">
        <w:r>
          <w:rPr>
            <w:rFonts w:eastAsia="Microsoft YaHei"/>
          </w:rPr>
          <w:delText>ing</w:delText>
        </w:r>
      </w:del>
      <w:r>
        <w:rPr>
          <w:rFonts w:eastAsia="Microsoft YaHei"/>
        </w:rPr>
        <w:t xml:space="preserve"> on a very common data structure: strings.</w:t>
      </w:r>
    </w:p>
    <w:p>
      <w:pPr>
        <w:pStyle w:val="ProductionDirective"/>
        <w:rPr>
          <w:rFonts w:eastAsia="Microsoft YaHei"/>
        </w:rPr>
      </w:pPr>
      <w:r>
        <w:rPr>
          <w:rFonts w:eastAsia="Microsoft YaHei"/>
        </w:rPr>
        <w:t>PROD: START BOX</w:t>
      </w:r>
    </w:p>
    <w:p>
      <w:pPr>
        <w:pStyle w:val="HeadBox"/>
        <w:rPr>
          <w:rFonts w:eastAsia="Microsoft YaHei"/>
        </w:rPr>
      </w:pPr>
      <w:bookmarkStart w:id="3" w:name="the-stack-and-the-heap"/>
      <w:bookmarkEnd w:id="3"/>
      <w:r>
        <w:rPr>
          <w:rFonts w:eastAsia="Microsoft YaHei"/>
        </w:rPr>
        <w:t>The Stack and the Heap</w:t>
      </w:r>
    </w:p>
    <w:p>
      <w:pPr>
        <w:pStyle w:val="BodyFirstBox"/>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w:t>
      </w:r>
      <w:del w:id="47" w:author="AnneMarieW" w:date="2016-11-21T13:19:00Z">
        <w:r>
          <w:rPr>
            <w:rFonts w:eastAsia="Microsoft YaHei"/>
          </w:rPr>
          <w:delText>re going to be</w:delText>
        </w:r>
      </w:del>
      <w:ins w:id="48" w:author="AnneMarieW" w:date="2016-11-21T13:19:00Z">
        <w:r>
          <w:rPr>
            <w:rFonts w:eastAsia="Microsoft YaHei"/>
          </w:rPr>
          <w:t>ll</w:t>
        </w:r>
      </w:ins>
      <w:r>
        <w:rPr>
          <w:rFonts w:eastAsia="Microsoft YaHei"/>
        </w:rPr>
        <w:t xml:space="preserve"> describ</w:t>
      </w:r>
      <w:ins w:id="49" w:author="AnneMarieW" w:date="2016-11-21T13:19:00Z">
        <w:r>
          <w:rPr>
            <w:rFonts w:eastAsia="Microsoft YaHei"/>
          </w:rPr>
          <w:t>e</w:t>
        </w:r>
      </w:ins>
      <w:del w:id="50" w:author="AnneMarieW" w:date="2016-11-21T13:20:00Z">
        <w:r>
          <w:rPr>
            <w:rFonts w:eastAsia="Microsoft YaHei"/>
          </w:rPr>
          <w:delText>ing</w:delText>
        </w:r>
      </w:del>
      <w:r>
        <w:rPr>
          <w:rFonts w:eastAsia="Microsoft YaHei"/>
        </w:rPr>
        <w:t xml:space="preserve"> parts of ownership in relation to the stack and the heap</w:t>
      </w:r>
      <w:ins w:id="51" w:author="AnneMarieW" w:date="2016-11-21T13:21:00Z">
        <w:r>
          <w:rPr>
            <w:rFonts w:eastAsia="Microsoft YaHei"/>
          </w:rPr>
          <w:t xml:space="preserve"> later in this chapter</w:t>
        </w:r>
      </w:ins>
      <w:r>
        <w:rPr>
          <w:rFonts w:eastAsia="Microsoft YaHei"/>
        </w:rPr>
        <w:t xml:space="preserve">, </w:t>
      </w:r>
      <w:del w:id="52" w:author="AnneMarieW" w:date="2016-11-21T13:20:00Z">
        <w:r>
          <w:rPr>
            <w:rFonts w:eastAsia="Microsoft YaHei"/>
          </w:rPr>
          <w:delText>so</w:delText>
        </w:r>
      </w:del>
      <w:del w:id="53" w:author="Carol Nichols" w:date="2016-11-30T13:47:00Z">
        <w:r>
          <w:rPr>
            <w:rFonts w:eastAsia="Microsoft YaHei"/>
          </w:rPr>
          <w:delText>but</w:delText>
        </w:r>
      </w:del>
      <w:ins w:id="54" w:author="Carol Nichols" w:date="2016-11-30T13:47:00Z">
        <w:r>
          <w:rPr>
            <w:rFonts w:eastAsia="Microsoft YaHei"/>
          </w:rPr>
          <w:t>so</w:t>
        </w:r>
      </w:ins>
      <w:r>
        <w:rPr>
          <w:rFonts w:eastAsia="Microsoft YaHei"/>
        </w:rPr>
        <w:t xml:space="preserve"> here is a brief explanation</w:t>
      </w:r>
      <w:ins w:id="55" w:author="Carol Nichols" w:date="2016-11-30T13:47:00Z">
        <w:r>
          <w:rPr>
            <w:rFonts w:eastAsia="Microsoft YaHei"/>
          </w:rPr>
          <w:t xml:space="preserve"> </w:t>
        </w:r>
      </w:ins>
      <w:ins w:id="56" w:author="Carol Nichols" w:date="2016-11-30T13:50:00Z">
        <w:r>
          <w:rPr>
            <w:rFonts w:eastAsia="Microsoft YaHei"/>
          </w:rPr>
          <w:t>in preparation</w:t>
        </w:r>
      </w:ins>
      <w:r>
        <w:rPr>
          <w:rFonts w:eastAsia="Microsoft YaHei"/>
        </w:rPr>
        <w:t>.</w:t>
      </w:r>
    </w:p>
    <w:p>
      <w:pPr>
        <w:pStyle w:val="BodyBox"/>
        <w:rPr/>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Pr>
          <w:rStyle w:val="EmphasisItalicBox"/>
          <w:rFonts w:eastAsia="Microsoft YaHei"/>
        </w:rPr>
        <w:t>last in, first out</w:t>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EmphasisItalicBox"/>
          <w:rFonts w:eastAsia="Microsoft YaHei"/>
        </w:rPr>
        <w:t>pushing onto the stack</w:t>
      </w:r>
      <w:del w:id="57" w:author="AnneMarieW" w:date="2016-11-21T13:22:00Z">
        <w:r>
          <w:rPr>
            <w:rStyle w:val="EmphasisItalicBox"/>
            <w:rFonts w:eastAsia="Microsoft YaHei"/>
            <w:i/>
            <w:iCs/>
          </w:rPr>
          <w:delText xml:space="preserve"> </w:delText>
        </w:r>
      </w:del>
      <w:ins w:id="58" w:author="AnneMarieW" w:date="2016-11-21T13:22:00Z">
        <w:r>
          <w:rPr>
            <w:rFonts w:eastAsia="Microsoft YaHei"/>
          </w:rPr>
          <w:t xml:space="preserve">, </w:t>
        </w:r>
      </w:ins>
      <w:r>
        <w:rPr>
          <w:rFonts w:eastAsia="Microsoft YaHei"/>
        </w:rPr>
        <w:t xml:space="preserve">and removing data is called </w:t>
      </w:r>
      <w:r>
        <w:rPr>
          <w:rStyle w:val="EmphasisItalicBox"/>
          <w:rFonts w:eastAsia="Microsoft YaHei"/>
        </w:rPr>
        <w:t>popping off the stack</w:t>
      </w:r>
      <w:r>
        <w:rPr>
          <w:rFonts w:eastAsia="Microsoft YaHei"/>
        </w:rPr>
        <w:t>.</w:t>
      </w:r>
    </w:p>
    <w:p>
      <w:pPr>
        <w:pStyle w:val="BodyBox"/>
        <w:rPr>
          <w:rFonts w:eastAsia="Microsoft YaHei"/>
        </w:rPr>
      </w:pPr>
      <w:r>
        <w:rPr>
          <w:rFonts w:eastAsia="Microsoft YaHei"/>
        </w:rPr>
        <w:t xml:space="preserve">The stack is fast because of the way it accesses the data: it never has to </w:t>
      </w:r>
      <w:del w:id="59" w:author="AnneMarieW" w:date="2016-11-21T13:22:00Z">
        <w:r>
          <w:rPr>
            <w:rFonts w:eastAsia="Microsoft YaHei"/>
          </w:rPr>
          <w:delText xml:space="preserve">look around </w:delText>
        </w:r>
      </w:del>
      <w:ins w:id="60" w:author="AnneMarieW" w:date="2016-11-21T13:22:00Z">
        <w:r>
          <w:rPr>
            <w:rFonts w:eastAsia="Microsoft YaHei"/>
          </w:rPr>
          <w:t xml:space="preserve">search </w:t>
        </w:r>
      </w:ins>
      <w:r>
        <w:rPr>
          <w:rFonts w:eastAsia="Microsoft YaHei"/>
        </w:rPr>
        <w:t>for a place to put new data or a place to get data from</w:t>
      </w:r>
      <w:del w:id="61" w:author="AnneMarieW" w:date="2016-11-21T13:23:00Z">
        <w:r>
          <w:rPr>
            <w:rFonts w:eastAsia="Microsoft YaHei"/>
          </w:rPr>
          <w:delText>;</w:delText>
        </w:r>
      </w:del>
      <w:ins w:id="62" w:author="AnneMarieW" w:date="2016-11-21T13:23:00Z">
        <w:r>
          <w:rPr>
            <w:rFonts w:eastAsia="Microsoft YaHei"/>
          </w:rPr>
          <w:t xml:space="preserve"> because</w:t>
        </w:r>
      </w:ins>
      <w:r>
        <w:rPr>
          <w:rFonts w:eastAsia="Microsoft YaHei"/>
        </w:rPr>
        <w:t xml:space="preserve"> that place is always the top. Another property that makes the stack fast is that all data on the stack must take up a known, fixed size.</w:t>
      </w:r>
    </w:p>
    <w:p>
      <w:pPr>
        <w:pStyle w:val="BodyBox"/>
        <w:rPr/>
      </w:pPr>
      <w:r>
        <w:rPr>
          <w:rFonts w:eastAsia="Microsoft YaHei"/>
        </w:rPr>
        <w:t>For data with a size unknown to us at compile time</w:t>
      </w:r>
      <w:del w:id="63" w:author="AnneMarieW" w:date="2016-11-21T13:23:00Z">
        <w:r>
          <w:rPr>
            <w:rFonts w:eastAsia="Microsoft YaHei"/>
          </w:rPr>
          <w:delText>,</w:delText>
        </w:r>
      </w:del>
      <w:r>
        <w:rPr>
          <w:rFonts w:eastAsia="Microsoft YaHei"/>
        </w:rPr>
        <w:t xml:space="preserve"> or a size that might change, we can store data on the heap instead. The heap is less organized: when we put data on the heap, we ask for some amount of space. The operating system finds an empty spot somewhere in the heap that is big enough, marks it as being in use, and returns to us a pointer to that location. This process is called </w:t>
      </w:r>
      <w:r>
        <w:rPr>
          <w:rStyle w:val="EmphasisItalicBox"/>
          <w:rFonts w:eastAsia="Microsoft YaHei"/>
        </w:rPr>
        <w:t>allocating on the heap</w:t>
      </w:r>
      <w:r>
        <w:rPr>
          <w:rFonts w:eastAsia="Microsoft YaHei"/>
        </w:rPr>
        <w:t>, and sometimes we</w:t>
      </w:r>
      <w:del w:id="64" w:author="Carol Nichols" w:date="2016-11-30T15:45:00Z">
        <w:r>
          <w:rPr>
            <w:rFonts w:eastAsia="Microsoft YaHei"/>
          </w:rPr>
          <w:delText xml:space="preserve"> just</w:delText>
        </w:r>
      </w:del>
      <w:r>
        <w:rPr>
          <w:rFonts w:eastAsia="Microsoft YaHei"/>
        </w:rPr>
        <w:t xml:space="preserve"> </w:t>
      </w:r>
      <w:del w:id="65" w:author="AnneMarieW" w:date="2016-11-21T13:24:00Z">
        <w:r>
          <w:rPr>
            <w:rFonts w:eastAsia="Microsoft YaHei"/>
          </w:rPr>
          <w:delText>say</w:delText>
        </w:r>
      </w:del>
      <w:ins w:id="66" w:author="AnneMarieW" w:date="2016-11-21T13:24:00Z">
        <w:r>
          <w:rPr>
            <w:rFonts w:eastAsia="Microsoft YaHei"/>
          </w:rPr>
          <w:t>abbreviate the phrase as just</w:t>
        </w:r>
      </w:ins>
      <w:r>
        <w:rPr>
          <w:rFonts w:eastAsia="Microsoft YaHei"/>
        </w:rPr>
        <w:t xml:space="preserve"> “allocating</w:t>
      </w:r>
      <w:ins w:id="67" w:author="AnneMarieW" w:date="2016-11-21T13:24:00Z">
        <w:r>
          <w:rPr>
            <w:rFonts w:eastAsia="Microsoft YaHei"/>
          </w:rPr>
          <w:t>.</w:t>
        </w:r>
      </w:ins>
      <w:r>
        <w:rPr>
          <w:rFonts w:eastAsia="Microsoft YaHei"/>
        </w:rPr>
        <w:t xml:space="preserve">” </w:t>
      </w:r>
      <w:del w:id="68" w:author="AnneMarieW" w:date="2016-11-21T13:24:00Z">
        <w:r>
          <w:rPr>
            <w:rFonts w:eastAsia="Microsoft YaHei"/>
          </w:rPr>
          <w:delText xml:space="preserve">for short. </w:delText>
        </w:r>
      </w:del>
      <w:r>
        <w:rPr>
          <w:rFonts w:eastAsia="Microsoft YaHei"/>
        </w:rPr>
        <w:t xml:space="preserve">Pushing values onto the stack is not considered allocating. </w:t>
      </w:r>
      <w:del w:id="69" w:author="AnneMarieW" w:date="2016-11-21T13:25:00Z">
        <w:r>
          <w:rPr>
            <w:rFonts w:eastAsia="Microsoft YaHei"/>
          </w:rPr>
          <w:delText>Sinc</w:delText>
        </w:r>
      </w:del>
      <w:ins w:id="70" w:author="AnneMarieW" w:date="2016-11-21T13:25:00Z">
        <w:r>
          <w:rPr>
            <w:rFonts w:eastAsia="Microsoft YaHei"/>
          </w:rPr>
          <w:t>Becaus</w:t>
        </w:r>
      </w:ins>
      <w:r>
        <w:rPr>
          <w:rFonts w:eastAsia="Microsoft YaHei"/>
        </w:rPr>
        <w:t>e the pointer is a known, fixed size, we can store the pointer on the stack, but when we want the actual data, we have to follow the pointer.</w:t>
      </w:r>
    </w:p>
    <w:p>
      <w:pPr>
        <w:pStyle w:val="BodyBox"/>
        <w:rPr>
          <w:rFonts w:eastAsia="Microsoft YaHei"/>
        </w:rPr>
      </w:pPr>
      <w:r>
        <w:rPr>
          <w:rFonts w:eastAsia="Microsoft YaHei"/>
        </w:rPr>
        <w:t>Think of being seated at a restaurant. When you enter, you s</w:t>
      </w:r>
      <w:ins w:id="71" w:author="AnneMarieW" w:date="2016-11-21T13:26:00Z">
        <w:r>
          <w:rPr>
            <w:rFonts w:eastAsia="Microsoft YaHei"/>
          </w:rPr>
          <w:t>tate the number of</w:t>
        </w:r>
      </w:ins>
      <w:del w:id="72" w:author="AnneMarieW" w:date="2016-11-21T13:26:00Z">
        <w:r>
          <w:rPr>
            <w:rFonts w:eastAsia="Microsoft YaHei"/>
          </w:rPr>
          <w:delText>ay how many</w:delText>
        </w:r>
      </w:del>
      <w:r>
        <w:rPr>
          <w:rFonts w:eastAsia="Microsoft YaHei"/>
        </w:rPr>
        <w:t xml:space="preserve"> people </w:t>
      </w:r>
      <w:del w:id="73" w:author="AnneMarieW" w:date="2016-11-21T13:26:00Z">
        <w:r>
          <w:rPr>
            <w:rFonts w:eastAsia="Microsoft YaHei"/>
          </w:rPr>
          <w:delText xml:space="preserve">are </w:delText>
        </w:r>
      </w:del>
      <w:r>
        <w:rPr>
          <w:rFonts w:eastAsia="Microsoft YaHei"/>
        </w:rPr>
        <w:t xml:space="preserve">in your group, and the staff finds an empty table that </w:t>
      </w:r>
      <w:del w:id="74" w:author="AnneMarieW" w:date="2016-11-21T13:26:00Z">
        <w:r>
          <w:rPr>
            <w:rFonts w:eastAsia="Microsoft YaHei"/>
          </w:rPr>
          <w:delText xml:space="preserve">would </w:delText>
        </w:r>
      </w:del>
      <w:r>
        <w:rPr>
          <w:rFonts w:eastAsia="Microsoft YaHei"/>
        </w:rPr>
        <w:t>fit</w:t>
      </w:r>
      <w:ins w:id="75" w:author="AnneMarieW" w:date="2016-11-21T13:26:00Z">
        <w:r>
          <w:rPr>
            <w:rFonts w:eastAsia="Microsoft YaHei"/>
          </w:rPr>
          <w:t>s</w:t>
        </w:r>
      </w:ins>
      <w:r>
        <w:rPr>
          <w:rFonts w:eastAsia="Microsoft YaHei"/>
        </w:rPr>
        <w:t xml:space="preserve"> everyone and leads you there. If someone in your group comes late, they can ask where you</w:t>
      </w:r>
      <w:del w:id="76" w:author="AnneMarieW" w:date="2016-11-21T13:26:00Z">
        <w:r>
          <w:rPr>
            <w:rFonts w:eastAsia="Microsoft YaHei"/>
          </w:rPr>
          <w:delText xml:space="preserve"> ha</w:delText>
        </w:r>
      </w:del>
      <w:ins w:id="77" w:author="AnneMarieW" w:date="2016-11-21T13:26:00Z">
        <w:r>
          <w:rPr>
            <w:rFonts w:eastAsia="Microsoft YaHei"/>
          </w:rPr>
          <w:t>’</w:t>
        </w:r>
      </w:ins>
      <w:r>
        <w:rPr>
          <w:rFonts w:eastAsia="Microsoft YaHei"/>
        </w:rPr>
        <w:t>ve been seated to find you.</w:t>
      </w:r>
    </w:p>
    <w:p>
      <w:pPr>
        <w:pStyle w:val="BodyBox"/>
        <w:rPr/>
      </w:pPr>
      <w:r>
        <w:rPr>
          <w:rFonts w:eastAsia="Microsoft YaHei"/>
        </w:rPr>
        <w:t xml:space="preserve">Accessing data in the heap is slower </w:t>
      </w:r>
      <w:r>
        <w:rPr>
          <w:rFonts w:eastAsia="Microsoft YaHei"/>
        </w:rPr>
        <w:commentReference w:id="4"/>
      </w:r>
      <w:del w:id="78" w:author="Carol Nichols" w:date="2016-12-02T13:57:00Z">
        <w:r>
          <w:rPr>
            <w:rFonts w:eastAsia="Microsoft YaHei"/>
          </w:rPr>
          <w:commentReference w:id="5"/>
        </w:r>
      </w:del>
      <w:r>
        <w:rPr>
          <w:rFonts w:eastAsia="Microsoft YaHei"/>
        </w:rPr>
        <w:commentReference w:id="6"/>
      </w:r>
      <w:ins w:id="79" w:author="Carol Nichols" w:date="2016-11-30T11:19:00Z">
        <w:r>
          <w:rPr>
            <w:rFonts w:eastAsia="Microsoft YaHei"/>
          </w:rPr>
          <w:t xml:space="preserve">than accessing data on the stack </w:t>
        </w:r>
      </w:ins>
      <w:r>
        <w:rPr>
          <w:rFonts w:eastAsia="Microsoft YaHei"/>
        </w:rPr>
        <w:t>because we have to follow a pointer to get there. Contemporary processors are faster if they jump around less in memory. Continuing the analogy, consider a server at a restaurant taking orders from many tables. It</w:t>
      </w:r>
      <w:ins w:id="80" w:author="AnneMarieW" w:date="2016-11-21T13:27:00Z">
        <w:r>
          <w:rPr>
            <w:rFonts w:eastAsia="Microsoft YaHei"/>
          </w:rPr>
          <w:t>’</w:t>
        </w:r>
      </w:ins>
      <w:del w:id="81" w:author="AnneMarieW" w:date="2016-11-21T13:27:00Z">
        <w:r>
          <w:rPr>
            <w:rFonts w:eastAsia="Microsoft YaHei"/>
          </w:rPr>
          <w:delText>'</w:delText>
        </w:r>
      </w:del>
      <w:r>
        <w:rPr>
          <w:rFonts w:eastAsia="Microsoft YaHei"/>
        </w:rPr>
        <w:t xml:space="preserve">s most efficient to get all </w:t>
      </w:r>
      <w:del w:id="82" w:author="AnneMarieW" w:date="2016-11-21T13:27:00Z">
        <w:r>
          <w:rPr>
            <w:rFonts w:eastAsia="Microsoft YaHei"/>
          </w:rPr>
          <w:delText xml:space="preserve">of </w:delText>
        </w:r>
      </w:del>
      <w:r>
        <w:rPr>
          <w:rFonts w:eastAsia="Microsoft YaHei"/>
        </w:rPr>
        <w:t xml:space="preserve">the orders at one table before moving on to the next table. Taking an order from table A, then an order from table B, then one from A again, </w:t>
      </w:r>
      <w:ins w:id="83" w:author="AnneMarieW" w:date="2016-11-21T13:28:00Z">
        <w:r>
          <w:rPr>
            <w:rFonts w:eastAsia="Microsoft YaHei"/>
          </w:rPr>
          <w:t xml:space="preserve">and </w:t>
        </w:r>
      </w:ins>
      <w:r>
        <w:rPr>
          <w:rFonts w:eastAsia="Microsoft YaHei"/>
        </w:rPr>
        <w:t xml:space="preserve">then one from B again would be </w:t>
      </w:r>
      <w:ins w:id="84" w:author="AnneMarieW" w:date="2016-11-21T13:27:00Z">
        <w:r>
          <w:rPr>
            <w:rFonts w:eastAsia="Microsoft YaHei"/>
          </w:rPr>
          <w:t xml:space="preserve">a </w:t>
        </w:r>
      </w:ins>
      <w:r>
        <w:rPr>
          <w:rFonts w:eastAsia="Microsoft YaHei"/>
        </w:rPr>
        <w:t>much slower</w:t>
      </w:r>
      <w:ins w:id="85" w:author="AnneMarieW" w:date="2016-11-21T13:27:00Z">
        <w:r>
          <w:rPr>
            <w:rFonts w:eastAsia="Microsoft YaHei"/>
          </w:rPr>
          <w:t xml:space="preserve"> process</w:t>
        </w:r>
      </w:ins>
      <w:r>
        <w:rPr>
          <w:rFonts w:eastAsia="Microsoft YaHei"/>
        </w:rPr>
        <w:t>. By the same token, a processor can do its job better if it works on data that</w:t>
      </w:r>
      <w:ins w:id="86" w:author="AnneMarieW" w:date="2016-11-21T13:28:00Z">
        <w:r>
          <w:rPr>
            <w:rFonts w:eastAsia="Microsoft YaHei"/>
          </w:rPr>
          <w:t>’</w:t>
        </w:r>
      </w:ins>
      <w:del w:id="87" w:author="AnneMarieW" w:date="2016-11-21T13:28:00Z">
        <w:r>
          <w:rPr>
            <w:rFonts w:eastAsia="Microsoft YaHei"/>
          </w:rPr>
          <w:delText>'</w:delText>
        </w:r>
      </w:del>
      <w:r>
        <w:rPr>
          <w:rFonts w:eastAsia="Microsoft YaHei"/>
        </w:rPr>
        <w:t>s close to other data (as it is on the stack)</w:t>
      </w:r>
      <w:del w:id="88" w:author="AnneMarieW" w:date="2016-11-21T13:28:00Z">
        <w:r>
          <w:rPr>
            <w:rFonts w:eastAsia="Microsoft YaHei"/>
          </w:rPr>
          <w:delText>,</w:delText>
        </w:r>
      </w:del>
      <w:r>
        <w:rPr>
          <w:rFonts w:eastAsia="Microsoft YaHei"/>
        </w:rPr>
        <w:t xml:space="preserve"> rather than farther away (as it can be on the heap). Allocating a large amount of space on the heap can also take time.</w:t>
      </w:r>
    </w:p>
    <w:p>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pPr>
        <w:pStyle w:val="BodyBox"/>
        <w:rPr/>
      </w:pPr>
      <w:r>
        <w:rPr>
          <w:rFonts w:eastAsia="Microsoft YaHei"/>
        </w:rPr>
        <w:t xml:space="preserve">Keeping track of what parts of code are using what data on the heap, minimizing the amount of duplicate data on the heap, and cleaning up unused data on the heap so </w:t>
      </w:r>
      <w:del w:id="89" w:author="AnneMarieW" w:date="2016-11-21T13:29:00Z">
        <w:r>
          <w:rPr>
            <w:rFonts w:eastAsia="Microsoft YaHei"/>
          </w:rPr>
          <w:delText xml:space="preserve">that </w:delText>
        </w:r>
      </w:del>
      <w:r>
        <w:rPr>
          <w:rFonts w:eastAsia="Microsoft YaHei"/>
        </w:rPr>
        <w:t>we don’t run out of space</w:t>
      </w:r>
      <w:del w:id="90" w:author="AnneMarieW" w:date="2016-11-21T13:29:00Z">
        <w:r>
          <w:rPr>
            <w:rFonts w:eastAsia="Microsoft YaHei"/>
          </w:rPr>
          <w:delText>—these</w:delText>
        </w:r>
      </w:del>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pPr>
        <w:pStyle w:val="ProductionDirective"/>
        <w:rPr>
          <w:rFonts w:eastAsia="Microsoft YaHei"/>
        </w:rPr>
      </w:pPr>
      <w:r>
        <w:rPr>
          <w:rFonts w:eastAsia="Microsoft YaHei"/>
        </w:rPr>
        <w:t>PROD: END BOX</w:t>
      </w:r>
    </w:p>
    <w:p>
      <w:pPr>
        <w:pStyle w:val="HeadB"/>
        <w:rPr/>
      </w:pPr>
      <w:bookmarkStart w:id="4" w:name="__RefHeading___Toc4831_1947540165"/>
      <w:bookmarkStart w:id="5" w:name="_Toc463621154"/>
      <w:bookmarkStart w:id="6" w:name="ownership-rules"/>
      <w:bookmarkEnd w:id="4"/>
      <w:bookmarkEnd w:id="5"/>
      <w:bookmarkEnd w:id="6"/>
      <w:r>
        <w:rPr/>
        <w:t>Ownership Rules</w:t>
      </w:r>
    </w:p>
    <w:p>
      <w:pPr>
        <w:pStyle w:val="BodyFirst"/>
        <w:rPr>
          <w:rFonts w:eastAsia="Microsoft YaHei"/>
        </w:rPr>
      </w:pPr>
      <w:r>
        <w:rPr>
          <w:rFonts w:eastAsia="Microsoft YaHei"/>
        </w:rPr>
        <w:t xml:space="preserve">First, let’s take a look at the </w:t>
      </w:r>
      <w:ins w:id="91" w:author="AnneMarieW" w:date="2016-11-28T10:58:00Z">
        <w:r>
          <w:rPr>
            <w:rFonts w:eastAsia="Microsoft YaHei"/>
          </w:rPr>
          <w:t xml:space="preserve">ownership </w:t>
        </w:r>
      </w:ins>
      <w:r>
        <w:rPr>
          <w:rFonts w:eastAsia="Microsoft YaHei"/>
        </w:rPr>
        <w:t xml:space="preserve">rules. Keep these </w:t>
      </w:r>
      <w:ins w:id="92" w:author="AnneMarieW" w:date="2016-11-21T13:30:00Z">
        <w:r>
          <w:rPr>
            <w:rFonts w:eastAsia="Microsoft YaHei"/>
          </w:rPr>
          <w:t xml:space="preserve">rules </w:t>
        </w:r>
      </w:ins>
      <w:r>
        <w:rPr>
          <w:rFonts w:eastAsia="Microsoft YaHei"/>
        </w:rPr>
        <w:t xml:space="preserve">in mind as we </w:t>
      </w:r>
      <w:del w:id="93" w:author="AnneMarieW" w:date="2016-11-21T13:30:00Z">
        <w:r>
          <w:rPr>
            <w:rFonts w:eastAsia="Microsoft YaHei"/>
          </w:rPr>
          <w:delText>go</w:delText>
        </w:r>
      </w:del>
      <w:ins w:id="94" w:author="AnneMarieW" w:date="2016-11-21T13:30:00Z">
        <w:r>
          <w:rPr>
            <w:rFonts w:eastAsia="Microsoft YaHei"/>
          </w:rPr>
          <w:t>work</w:t>
        </w:r>
      </w:ins>
      <w:r>
        <w:rPr>
          <w:rFonts w:eastAsia="Microsoft YaHei"/>
        </w:rPr>
        <w:t xml:space="preserve"> through the examples that </w:t>
      </w:r>
      <w:del w:id="95" w:author="AnneMarieW" w:date="2016-11-21T13:30:00Z">
        <w:r>
          <w:rPr>
            <w:rFonts w:eastAsia="Microsoft YaHei"/>
          </w:rPr>
          <w:delText xml:space="preserve">will </w:delText>
        </w:r>
      </w:del>
      <w:r>
        <w:rPr>
          <w:rFonts w:eastAsia="Microsoft YaHei"/>
        </w:rPr>
        <w:t>illustrate the rules:</w:t>
      </w:r>
    </w:p>
    <w:p>
      <w:pPr>
        <w:pStyle w:val="NumListA"/>
        <w:rPr/>
      </w:pPr>
      <w:r>
        <w:rPr>
          <w:rFonts w:eastAsia="Microsoft YaHei"/>
        </w:rPr>
        <w:t xml:space="preserve">Each value in Rust has a variable that’s called its </w:t>
      </w:r>
      <w:r>
        <w:rPr>
          <w:rStyle w:val="EmphasisItalic"/>
          <w:rFonts w:eastAsia="Microsoft YaHei"/>
        </w:rPr>
        <w:t>owner</w:t>
      </w:r>
      <w:r>
        <w:rPr>
          <w:rFonts w:eastAsia="Microsoft YaHei"/>
        </w:rPr>
        <w:t>.</w:t>
      </w:r>
    </w:p>
    <w:p>
      <w:pPr>
        <w:pStyle w:val="NumListB"/>
        <w:rPr>
          <w:rFonts w:eastAsia="Microsoft YaHei"/>
        </w:rPr>
      </w:pPr>
      <w:r>
        <w:rPr>
          <w:rFonts w:eastAsia="Microsoft YaHei"/>
        </w:rPr>
        <w:t>There can only be one owner at a time.</w:t>
      </w:r>
    </w:p>
    <w:p>
      <w:pPr>
        <w:pStyle w:val="NumListC"/>
        <w:rPr>
          <w:rFonts w:eastAsia="Microsoft YaHei"/>
        </w:rPr>
      </w:pPr>
      <w:r>
        <w:rPr>
          <w:rFonts w:eastAsia="Microsoft YaHei"/>
        </w:rPr>
        <w:t>When the owner goes out of scope, the value will be dropped.</w:t>
      </w:r>
    </w:p>
    <w:p>
      <w:pPr>
        <w:pStyle w:val="HeadB"/>
        <w:rPr/>
      </w:pPr>
      <w:bookmarkStart w:id="7" w:name="__RefHeading___Toc4833_1947540165"/>
      <w:bookmarkStart w:id="8" w:name="_Toc463621155"/>
      <w:bookmarkStart w:id="9" w:name="variable-binding-scope"/>
      <w:bookmarkEnd w:id="7"/>
      <w:bookmarkEnd w:id="8"/>
      <w:bookmarkEnd w:id="9"/>
      <w:r>
        <w:rPr/>
        <w:t>Variable Scope</w:t>
      </w:r>
    </w:p>
    <w:p>
      <w:pPr>
        <w:pStyle w:val="BodyFirst"/>
        <w:rPr/>
      </w:pPr>
      <w:r>
        <w:rPr>
          <w:rFonts w:eastAsia="Microsoft YaHei"/>
        </w:rPr>
        <w:t xml:space="preserve">We’ve walked through an example of a Rust program already in </w:t>
      </w:r>
      <w:ins w:id="96" w:author="Carol Nichols" w:date="2016-11-30T11:22:00Z">
        <w:r>
          <w:rPr>
            <w:rFonts w:eastAsia="Microsoft YaHei"/>
          </w:rPr>
          <w:t>C</w:t>
        </w:r>
      </w:ins>
      <w:del w:id="97" w:author="Carol Nichols" w:date="2016-11-30T11:22:00Z">
        <w:r>
          <w:rPr>
            <w:rFonts w:eastAsia="Microsoft YaHei"/>
          </w:rPr>
          <w:delText>the tutorial c</w:delText>
        </w:r>
      </w:del>
      <w:commentRangeStart w:id="7"/>
      <w:r>
        <w:rPr>
          <w:rFonts w:eastAsia="Microsoft YaHei"/>
        </w:rPr>
        <w:t>hapter</w:t>
      </w:r>
      <w:ins w:id="98" w:author="Carol Nichols" w:date="2016-11-30T11:22:00Z">
        <w:r>
          <w:rPr>
            <w:rFonts w:eastAsia="Microsoft YaHei"/>
          </w:rPr>
          <w:t xml:space="preserve"> 2</w:t>
        </w:r>
      </w:ins>
      <w:r>
        <w:rPr>
          <w:rFonts w:eastAsia="Microsoft YaHei"/>
        </w:rPr>
      </w:r>
      <w:commentRangeEnd w:id="7"/>
      <w:r>
        <w:commentReference w:id="7"/>
      </w:r>
      <w:r>
        <w:rPr>
          <w:rFonts w:eastAsia="Microsoft YaHei"/>
        </w:rPr>
        <w:commentReference w:id="8"/>
      </w:r>
      <w:r>
        <w:rPr>
          <w:rFonts w:eastAsia="Microsoft YaHei"/>
        </w:rPr>
        <w:t xml:space="preserve">. Now that we’re past basic syntax, we won’t include all </w:t>
      </w:r>
      <w:del w:id="99" w:author="AnneMarieW" w:date="2016-11-21T13:32:00Z">
        <w:r>
          <w:rPr>
            <w:rFonts w:eastAsia="Microsoft YaHei"/>
          </w:rPr>
          <w:delText xml:space="preserve">of </w:delText>
        </w:r>
      </w:del>
      <w:r>
        <w:rPr>
          <w:rFonts w:eastAsia="Microsoft YaHei"/>
        </w:rPr>
        <w:t xml:space="preserve">the </w:t>
      </w:r>
      <w:r>
        <w:rPr>
          <w:rStyle w:val="Literal"/>
        </w:rPr>
        <w:t xml:space="preserve">fn main() { </w:t>
      </w:r>
      <w:del w:id="100" w:author="Carol Nichols" w:date="2016-11-30T11:22:00Z">
        <w:r>
          <w:rPr>
            <w:rStyle w:val="Literal"/>
            <w:rFonts w:eastAsia="Microsoft YaHei"/>
          </w:rPr>
          <w:delText>s</w:delText>
        </w:r>
      </w:del>
      <w:ins w:id="101" w:author="Carol Nichols" w:date="2016-11-30T11:22:00Z">
        <w:commentRangeStart w:id="9"/>
        <w:r>
          <w:rPr>
            <w:rFonts w:eastAsia="Microsoft YaHei"/>
          </w:rPr>
          <w:t>code</w:t>
        </w:r>
      </w:ins>
      <w:del w:id="102" w:author="Carol Nichols" w:date="2016-11-30T11:22:00Z">
        <w:r>
          <w:rPr>
            <w:rFonts w:eastAsia="Microsoft YaHei"/>
          </w:rPr>
          <w:delText>tuff</w:delText>
        </w:r>
      </w:del>
      <w:r>
        <w:rPr>
          <w:rFonts w:eastAsia="Microsoft YaHei"/>
        </w:rPr>
      </w:r>
      <w:commentRangeEnd w:id="9"/>
      <w:r>
        <w:commentReference w:id="9"/>
      </w:r>
      <w:r>
        <w:rPr>
          <w:rFonts w:eastAsia="Microsoft YaHei"/>
        </w:rPr>
        <w:commentReference w:id="10"/>
      </w:r>
      <w:r>
        <w:rPr>
          <w:rFonts w:eastAsia="Microsoft YaHei"/>
        </w:rPr>
        <w:t xml:space="preserve"> in examples, so if you’re following along, you</w:t>
      </w:r>
      <w:del w:id="103" w:author="AnneMarieW" w:date="2016-11-21T13:33:00Z">
        <w:r>
          <w:rPr>
            <w:rFonts w:eastAsia="Microsoft YaHei"/>
          </w:rPr>
          <w:delText xml:space="preserve"> wi</w:delText>
        </w:r>
      </w:del>
      <w:ins w:id="104" w:author="AnneMarieW" w:date="2016-11-21T13:33:00Z">
        <w:r>
          <w:rPr>
            <w:rFonts w:eastAsia="Microsoft YaHei"/>
          </w:rPr>
          <w:t>’</w:t>
        </w:r>
      </w:ins>
      <w:r>
        <w:rPr>
          <w:rFonts w:eastAsia="Microsoft YaHei"/>
        </w:rPr>
        <w:t xml:space="preserve">ll have to put the following examples inside </w:t>
      </w:r>
      <w:del w:id="105" w:author="AnneMarieW" w:date="2016-11-21T13:33:00Z">
        <w:r>
          <w:rPr>
            <w:rFonts w:eastAsia="Microsoft YaHei"/>
          </w:rPr>
          <w:delText xml:space="preserve">of </w:delText>
        </w:r>
      </w:del>
      <w:r>
        <w:rPr>
          <w:rFonts w:eastAsia="Microsoft YaHei"/>
        </w:rPr>
        <w:t xml:space="preserve">a </w:t>
      </w:r>
      <w:r>
        <w:rPr>
          <w:rStyle w:val="Literal"/>
        </w:rPr>
        <w:t xml:space="preserve">main </w:t>
      </w:r>
      <w:r>
        <w:rPr>
          <w:rFonts w:eastAsia="Microsoft YaHei"/>
        </w:rPr>
        <w:t xml:space="preserve">function </w:t>
      </w:r>
      <w:del w:id="106" w:author="AnneMarieW" w:date="2016-11-21T13:32:00Z">
        <w:r>
          <w:rPr>
            <w:rFonts w:eastAsia="Microsoft YaHei"/>
          </w:rPr>
          <w:delText>yourself</w:delText>
        </w:r>
      </w:del>
      <w:ins w:id="107" w:author="AnneMarieW" w:date="2016-11-21T13:32:00Z">
        <w:r>
          <w:rPr>
            <w:rFonts w:eastAsia="Microsoft YaHei"/>
          </w:rPr>
          <w:t>manually</w:t>
        </w:r>
      </w:ins>
      <w:r>
        <w:rPr>
          <w:rFonts w:eastAsia="Microsoft YaHei"/>
        </w:rPr>
        <w:t>.</w:t>
      </w:r>
      <w:ins w:id="108" w:author="AnneMarieW" w:date="2016-11-21T13:34:00Z">
        <w:r>
          <w:rPr>
            <w:rFonts w:eastAsia="Microsoft YaHei"/>
          </w:rPr>
          <w:t xml:space="preserve"> </w:t>
        </w:r>
      </w:ins>
      <w:del w:id="109" w:author="AnneMarieW" w:date="2016-11-21T13:34:00Z">
        <w:r>
          <w:rPr>
            <w:rFonts w:eastAsia="Microsoft YaHei"/>
          </w:rPr>
          <w:delText xml:space="preserve"> This </w:delText>
        </w:r>
      </w:del>
      <w:ins w:id="110" w:author="AnneMarieW" w:date="2016-11-21T13:34:00Z">
        <w:r>
          <w:rPr>
            <w:rFonts w:eastAsia="Microsoft YaHei"/>
          </w:rPr>
          <w:t>As a result</w:t>
        </w:r>
      </w:ins>
      <w:ins w:id="111" w:author="AnneMarieW" w:date="2016-11-21T13:33:00Z">
        <w:r>
          <w:rPr>
            <w:rFonts w:eastAsia="Microsoft YaHei"/>
          </w:rPr>
          <w:t xml:space="preserve">, </w:t>
        </w:r>
      </w:ins>
      <w:del w:id="112" w:author="AnneMarieW" w:date="2016-11-21T13:33:00Z">
        <w:r>
          <w:rPr>
            <w:rFonts w:eastAsia="Microsoft YaHei"/>
          </w:rPr>
          <w:delText xml:space="preserve">lets </w:delText>
        </w:r>
      </w:del>
      <w:r>
        <w:rPr>
          <w:rFonts w:eastAsia="Microsoft YaHei"/>
        </w:rPr>
        <w:t xml:space="preserve">our examples </w:t>
      </w:r>
      <w:ins w:id="113" w:author="AnneMarieW" w:date="2016-11-21T13:33:00Z">
        <w:r>
          <w:rPr>
            <w:rFonts w:eastAsia="Microsoft YaHei"/>
          </w:rPr>
          <w:t xml:space="preserve">will </w:t>
        </w:r>
      </w:ins>
      <w:r>
        <w:rPr>
          <w:rFonts w:eastAsia="Microsoft YaHei"/>
        </w:rPr>
        <w:t>be a bit more concise, letting us focus on the actual details rather than boilerplate</w:t>
      </w:r>
      <w:ins w:id="114" w:author="AnneMarieW" w:date="2016-11-21T13:34:00Z">
        <w:r>
          <w:rPr>
            <w:rFonts w:eastAsia="Microsoft YaHei"/>
          </w:rPr>
          <w:t xml:space="preserve"> code</w:t>
        </w:r>
      </w:ins>
      <w:r>
        <w:rPr>
          <w:rFonts w:eastAsia="Microsoft YaHei"/>
        </w:rPr>
        <w:t>.</w:t>
      </w:r>
    </w:p>
    <w:p>
      <w:pPr>
        <w:pStyle w:val="ProductionDirective"/>
        <w:pPrChange w:id="0" w:author="janelle" w:date="2016-11-28T14:13:00Z"/>
        <w:rPr/>
      </w:pPr>
      <w:r>
        <w:rPr/>
        <w:t xml:space="preserve">PROD: check </w:t>
      </w:r>
      <w:ins w:id="115" w:author="janelle" w:date="2016-11-28T14:13:00Z">
        <w:r>
          <w:rPr/>
          <w:t>xref</w:t>
        </w:r>
      </w:ins>
      <w:ins w:id="116" w:author="janelle" w:date="2016-11-28T14:13:00Z">
        <w:r>
          <w:rPr/>
          <w:t xml:space="preserve"> for tutorial </w:t>
        </w:r>
      </w:ins>
      <w:ins w:id="117" w:author="janelle" w:date="2016-11-28T14:13:00Z">
        <w:r>
          <w:rPr/>
          <w:t>c</w:t>
        </w:r>
      </w:ins>
      <w:ins w:id="118" w:author="janelle" w:date="2016-11-28T14:14:00Z">
        <w:r>
          <w:rPr/>
          <w:t>h</w:t>
        </w:r>
      </w:ins>
      <w:ins w:id="119" w:author="janelle" w:date="2016-11-28T14:14:00Z">
        <w:r>
          <w:rPr/>
          <w:t xml:space="preserve"> number</w:t>
        </w:r>
      </w:ins>
    </w:p>
    <w:p>
      <w:pPr>
        <w:pStyle w:val="Body"/>
        <w:rPr/>
      </w:pPr>
      <w:r>
        <w:rPr>
          <w:rFonts w:eastAsia="Microsoft YaHei"/>
        </w:rPr>
        <w:t xml:space="preserve">As a first example of ownership, we’ll look at the </w:t>
      </w:r>
      <w:r>
        <w:rPr>
          <w:rStyle w:val="EmphasisItalic"/>
          <w:rFonts w:eastAsia="Microsoft YaHei"/>
        </w:rPr>
        <w:t>scope</w:t>
      </w:r>
      <w:r>
        <w:rPr>
          <w:rFonts w:eastAsia="Microsoft YaHei"/>
          <w:i/>
          <w:iCs/>
        </w:rPr>
        <w:t xml:space="preserve"> </w:t>
      </w:r>
      <w:r>
        <w:rPr>
          <w:rFonts w:eastAsia="Microsoft YaHei"/>
        </w:rPr>
        <w:t>of some variables. A scope is the range within a program for which an item is valid. Let’s say we have a variable that looks like this:</w:t>
      </w:r>
    </w:p>
    <w:p>
      <w:pPr>
        <w:pStyle w:val="CodeSingle"/>
        <w:rPr/>
      </w:pPr>
      <w:r>
        <w:rPr>
          <w:color w:val="859900"/>
        </w:rPr>
        <w:t>let</w:t>
      </w:r>
      <w:r>
        <w:rPr/>
        <w:t xml:space="preserve"> s = </w:t>
      </w:r>
      <w:r>
        <w:rPr>
          <w:color w:val="2AA198"/>
        </w:rPr>
        <w:t>"hello"</w:t>
      </w:r>
      <w:r>
        <w:rPr/>
        <w:t>;</w:t>
      </w:r>
    </w:p>
    <w:p>
      <w:pPr>
        <w:pStyle w:val="Body"/>
        <w:rPr/>
      </w:pPr>
      <w:r>
        <w:rPr>
          <w:rFonts w:eastAsia="Microsoft YaHei"/>
        </w:rPr>
        <w:t xml:space="preserve">The variable </w:t>
      </w:r>
      <w:r>
        <w:rPr>
          <w:rStyle w:val="Literal"/>
        </w:rPr>
        <w:t xml:space="preserve">s </w:t>
      </w:r>
      <w:r>
        <w:rPr>
          <w:rFonts w:eastAsia="Microsoft YaHei"/>
        </w:rPr>
        <w:t>refers to a string literal, where the value of the string is hard</w:t>
      </w:r>
      <w:del w:id="120" w:author="AnneMarieW" w:date="2016-11-21T13:35:00Z">
        <w:r>
          <w:rPr>
            <w:rFonts w:eastAsia="Microsoft YaHei"/>
          </w:rPr>
          <w:delText xml:space="preserve"> </w:delText>
        </w:r>
      </w:del>
      <w:r>
        <w:rPr>
          <w:rFonts w:eastAsia="Microsoft YaHei"/>
        </w:rPr>
        <w:t xml:space="preserve">coded into the text of our program. The variable is valid from the point at which it’s declared until the end of the current </w:t>
      </w:r>
      <w:r>
        <w:rPr>
          <w:rStyle w:val="EmphasisItalic"/>
          <w:rFonts w:eastAsia="Microsoft YaHei"/>
        </w:rPr>
        <w:t>scope</w:t>
      </w:r>
      <w:r>
        <w:rPr>
          <w:rFonts w:eastAsia="Microsoft YaHei"/>
        </w:rPr>
        <w:t xml:space="preserve">. </w:t>
      </w:r>
      <w:del w:id="121" w:author="Carol Nichols" w:date="2016-11-30T11:27:00Z">
        <w:r>
          <w:rPr>
            <w:rFonts w:eastAsia="Microsoft YaHei"/>
          </w:rPr>
          <w:delText>That is</w:delText>
        </w:r>
      </w:del>
      <w:ins w:id="122" w:author="Carol Nichols" w:date="2016-11-30T11:28:00Z">
        <w:r>
          <w:rPr>
            <w:rFonts w:eastAsia="Microsoft YaHei"/>
          </w:rPr>
          <w:t xml:space="preserve">Listing 4-1 has comments annotating </w:t>
        </w:r>
      </w:ins>
      <w:ins w:id="123" w:author="Carol Nichols" w:date="2016-11-30T15:49:00Z">
        <w:r>
          <w:rPr>
            <w:rFonts w:eastAsia="Microsoft YaHei"/>
          </w:rPr>
          <w:t xml:space="preserve">where the variable </w:t>
        </w:r>
      </w:ins>
      <w:ins w:id="124" w:author="Carol Nichols" w:date="2016-11-30T15:49:00Z">
        <w:r>
          <w:rPr>
            <w:rStyle w:val="Literal"/>
            <w:rFonts w:eastAsia="Microsoft YaHei"/>
          </w:rPr>
          <w:t>s</w:t>
        </w:r>
      </w:ins>
      <w:ins w:id="125" w:author="Carol Nichols" w:date="2016-11-30T15:49:00Z">
        <w:r>
          <w:rPr>
            <w:rFonts w:eastAsia="Microsoft YaHei"/>
          </w:rPr>
          <w:t xml:space="preserve"> is valid</w:t>
        </w:r>
      </w:ins>
      <w:r>
        <w:rPr>
          <w:rFonts w:eastAsia="Microsoft YaHei"/>
        </w:rPr>
        <w:t>:</w:t>
      </w:r>
    </w:p>
    <w:p>
      <w:pPr>
        <w:pStyle w:val="CodeA"/>
        <w:rPr/>
      </w:pPr>
      <w:r>
        <w:rPr>
          <w:color w:val="657B83"/>
        </w:rPr>
        <w:t xml:space="preserve">{                      </w:t>
      </w:r>
      <w:r>
        <w:rPr/>
        <w:t>// s is not valid here, it’s not yet declared</w:t>
      </w:r>
    </w:p>
    <w:p>
      <w:pPr>
        <w:pStyle w:val="CodeB"/>
        <w:rPr/>
      </w:pPr>
      <w:r>
        <w:rPr>
          <w:color w:val="657B83"/>
        </w:rPr>
        <w:t xml:space="preserve">    </w:t>
      </w:r>
      <w:r>
        <w:rPr>
          <w:color w:val="859900"/>
        </w:rPr>
        <w:t>let</w:t>
      </w:r>
      <w:r>
        <w:rPr>
          <w:color w:val="657B83"/>
        </w:rPr>
        <w:t xml:space="preserve"> s = </w:t>
      </w:r>
      <w:r>
        <w:rPr>
          <w:color w:val="2AA198"/>
        </w:rPr>
        <w:t>"hello"</w:t>
      </w:r>
      <w:r>
        <w:rPr>
          <w:color w:val="657B83"/>
        </w:rPr>
        <w:t xml:space="preserve">;   </w:t>
      </w:r>
      <w:r>
        <w:rPr/>
        <w:t>// s is valid from this point forward</w:t>
      </w:r>
    </w:p>
    <w:p>
      <w:pPr>
        <w:pStyle w:val="CodeB"/>
        <w:rPr>
          <w:color w:val="657B83"/>
        </w:rPr>
      </w:pPr>
      <w:r>
        <w:rPr>
          <w:color w:val="657B83"/>
        </w:rPr>
      </w:r>
    </w:p>
    <w:p>
      <w:pPr>
        <w:pStyle w:val="CodeB"/>
        <w:rPr/>
      </w:pPr>
      <w:r>
        <w:rPr>
          <w:color w:val="657B83"/>
        </w:rPr>
        <w:t xml:space="preserve">    </w:t>
      </w:r>
      <w:r>
        <w:rPr/>
        <w:t>// do stuff with s</w:t>
      </w:r>
    </w:p>
    <w:p>
      <w:pPr>
        <w:pStyle w:val="CodeC"/>
        <w:rPr/>
      </w:pPr>
      <w:r>
        <w:rPr>
          <w:color w:val="657B83"/>
        </w:rPr>
        <w:t xml:space="preserve">}                      </w:t>
      </w:r>
      <w:r>
        <w:rPr/>
        <w:t>// this scope is now over, and s is no longer valid</w:t>
      </w:r>
    </w:p>
    <w:p>
      <w:pPr>
        <w:pStyle w:val="Caption1"/>
        <w:rPr/>
      </w:pPr>
      <w:ins w:id="126" w:author="Carol Nichols" w:date="2016-11-30T11:28:00Z">
        <w:r>
          <w:rPr/>
          <w:t xml:space="preserve">Listing 4-1: A variable and the scope in which </w:t>
        </w:r>
      </w:ins>
      <w:ins w:id="127" w:author="Carol Nichols" w:date="2016-11-30T11:29:00Z">
        <w:r>
          <w:rPr/>
          <w:t>it is valid</w:t>
        </w:r>
      </w:ins>
    </w:p>
    <w:p>
      <w:pPr>
        <w:pStyle w:val="Body"/>
        <w:rPr>
          <w:rFonts w:eastAsia="Microsoft YaHei"/>
        </w:rPr>
      </w:pPr>
      <w:r>
        <w:rPr>
          <w:rFonts w:eastAsia="Microsoft YaHei"/>
        </w:rPr>
        <w:t>In other words, there are two important points in time here:</w:t>
      </w:r>
    </w:p>
    <w:p>
      <w:pPr>
        <w:pStyle w:val="NumListA"/>
        <w:rPr/>
      </w:pPr>
      <w:commentRangeStart w:id="11"/>
      <w:r>
        <w:rPr>
          <w:rFonts w:eastAsia="Microsoft YaHei"/>
        </w:rPr>
        <w:t>When</w:t>
      </w:r>
      <w:r>
        <w:rPr>
          <w:rFonts w:eastAsia="Microsoft YaHei"/>
        </w:rPr>
      </w:r>
      <w:commentRangeEnd w:id="11"/>
      <w:r>
        <w:commentReference w:id="11"/>
      </w:r>
      <w:r>
        <w:rPr>
          <w:rFonts w:eastAsia="Microsoft YaHei"/>
        </w:rPr>
        <w:commentReference w:id="12"/>
      </w:r>
      <w:r>
        <w:rPr>
          <w:rFonts w:eastAsia="Microsoft YaHei"/>
        </w:rPr>
        <w:t xml:space="preserve"> </w:t>
      </w:r>
      <w:r>
        <w:rPr>
          <w:rStyle w:val="Literal"/>
        </w:rPr>
        <w:t xml:space="preserve">s </w:t>
      </w:r>
      <w:r>
        <w:rPr>
          <w:rFonts w:eastAsia="Microsoft YaHei"/>
          <w:highlight w:val="yellow"/>
          <w:rPrChange w:id="0" w:author="janelle" w:date="2016-11-28T14:21:00Z">
            <w:rPr>
              <w:i/>
              <w:rFonts w:eastAsia="Microsoft YaHei"/>
              <w:color w:val="0000FF"/>
            </w:rPr>
          </w:rPrChange>
        </w:rPr>
        <w:t xml:space="preserve">comes </w:t>
      </w:r>
      <w:r>
        <w:rPr>
          <w:rStyle w:val="EmphasisItalic"/>
          <w:rFonts w:eastAsia="Microsoft YaHei"/>
          <w:highlight w:val="yellow"/>
        </w:rPr>
        <w:t>into scope</w:t>
      </w:r>
      <w:r>
        <w:rPr>
          <w:rFonts w:eastAsia="Microsoft YaHei"/>
        </w:rPr>
        <w:t>, it is valid.</w:t>
      </w:r>
    </w:p>
    <w:p>
      <w:pPr>
        <w:pStyle w:val="NumListC"/>
        <w:rPr/>
      </w:pPr>
      <w:r>
        <w:rPr>
          <w:rFonts w:eastAsia="Microsoft YaHei"/>
        </w:rPr>
        <w:t>It remains so until i</w:t>
      </w:r>
      <w:ins w:id="129" w:author="Carol Nichols" w:date="2016-11-30T11:24:00Z">
        <w:r>
          <w:rPr>
            <w:rFonts w:eastAsia="Microsoft YaHei"/>
          </w:rPr>
          <w:t>t goes</w:t>
        </w:r>
      </w:ins>
      <w:del w:id="130" w:author="Carol Nichols" w:date="2016-11-30T11:24:00Z">
        <w:r>
          <w:rPr>
            <w:rFonts w:eastAsia="Microsoft YaHei"/>
          </w:rPr>
          <w:delText>t</w:delText>
        </w:r>
      </w:del>
      <w:r>
        <w:rPr>
          <w:rFonts w:eastAsia="Microsoft YaHei"/>
        </w:rPr>
        <w:t xml:space="preserve"> </w:t>
      </w:r>
      <w:del w:id="131" w:author="Carol Nichols" w:date="2016-11-30T11:24:00Z">
        <w:r>
          <w:rPr>
            <w:rStyle w:val="EmphasisItalic"/>
            <w:rFonts w:eastAsia="Microsoft YaHei"/>
          </w:rPr>
          <w:delText xml:space="preserve">goes </w:delText>
        </w:r>
      </w:del>
      <w:commentRangeStart w:id="13"/>
      <w:r>
        <w:rPr>
          <w:rStyle w:val="EmphasisItalic"/>
          <w:rFonts w:eastAsia="Microsoft YaHei"/>
        </w:rPr>
        <w:t>out of scope</w:t>
      </w:r>
      <w:r>
        <w:rPr>
          <w:rStyle w:val="EmphasisItalic"/>
          <w:rFonts w:eastAsia="Microsoft YaHei"/>
        </w:rPr>
      </w:r>
      <w:commentRangeEnd w:id="13"/>
      <w:r>
        <w:commentReference w:id="13"/>
      </w:r>
      <w:r>
        <w:rPr>
          <w:rStyle w:val="EmphasisItalic"/>
          <w:rFonts w:eastAsia="Microsoft YaHei"/>
        </w:rPr>
        <w:commentReference w:id="14"/>
      </w:r>
      <w:r>
        <w:rPr>
          <w:rFonts w:eastAsia="Microsoft YaHei"/>
        </w:rPr>
        <w:t>.</w:t>
      </w:r>
    </w:p>
    <w:p>
      <w:pPr>
        <w:pStyle w:val="Body"/>
        <w:rPr/>
      </w:pPr>
      <w:r>
        <w:rPr>
          <w:rFonts w:eastAsia="Microsoft YaHei"/>
        </w:rPr>
        <w:t xml:space="preserve">At this point, </w:t>
      </w:r>
      <w:commentRangeStart w:id="15"/>
      <w:r>
        <w:rPr>
          <w:rFonts w:eastAsia="Microsoft YaHei"/>
        </w:rPr>
        <w:t>th</w:t>
      </w:r>
      <w:ins w:id="132" w:author="Carol Nichols" w:date="2016-11-30T11:24:00Z">
        <w:r>
          <w:rPr>
            <w:rFonts w:eastAsia="Microsoft YaHei"/>
          </w:rPr>
          <w:t xml:space="preserve">e </w:t>
        </w:r>
      </w:ins>
      <w:ins w:id="133" w:author="Carol Nichols" w:date="2016-11-30T11:25:00Z">
        <w:r>
          <w:rPr>
            <w:rFonts w:eastAsia="Microsoft YaHei"/>
          </w:rPr>
          <w:t>relationship between scopes and when variables are valid</w:t>
        </w:r>
      </w:ins>
      <w:del w:id="134" w:author="Carol Nichols" w:date="2016-11-30T11:25:00Z">
        <w:r>
          <w:rPr>
            <w:rFonts w:eastAsia="Microsoft YaHei"/>
          </w:rPr>
          <w:delText>ings</w:delText>
        </w:r>
      </w:del>
      <w:r>
        <w:rPr>
          <w:rFonts w:eastAsia="Microsoft YaHei"/>
        </w:rPr>
      </w:r>
      <w:commentRangeEnd w:id="15"/>
      <w:r>
        <w:commentReference w:id="15"/>
      </w:r>
      <w:r>
        <w:rPr>
          <w:rFonts w:eastAsia="Microsoft YaHei"/>
        </w:rPr>
        <w:commentReference w:id="16"/>
      </w:r>
      <w:r>
        <w:rPr>
          <w:rFonts w:eastAsia="Microsoft YaHei"/>
        </w:rPr>
        <w:t xml:space="preserve"> </w:t>
      </w:r>
      <w:del w:id="135" w:author="Carol Nichols" w:date="2016-11-30T11:25:00Z">
        <w:r>
          <w:rPr>
            <w:rFonts w:eastAsia="Microsoft YaHei"/>
          </w:rPr>
          <w:delText>are</w:delText>
        </w:r>
      </w:del>
      <w:ins w:id="136" w:author="Carol Nichols" w:date="2016-11-30T11:25:00Z">
        <w:r>
          <w:rPr>
            <w:rFonts w:eastAsia="Microsoft YaHei"/>
          </w:rPr>
          <w:t>is</w:t>
        </w:r>
      </w:ins>
      <w:r>
        <w:rPr>
          <w:rFonts w:eastAsia="Microsoft YaHei"/>
        </w:rPr>
        <w:t xml:space="preserve"> similar to other programming languages. Now </w:t>
      </w:r>
      <w:del w:id="137" w:author="AnneMarieW" w:date="2016-11-21T13:36:00Z">
        <w:r>
          <w:rPr>
            <w:rFonts w:eastAsia="Microsoft YaHei"/>
          </w:rPr>
          <w:delText>let’s</w:delText>
        </w:r>
      </w:del>
      <w:ins w:id="138" w:author="AnneMarieW" w:date="2016-11-21T13:36:00Z">
        <w:r>
          <w:rPr>
            <w:rFonts w:eastAsia="Microsoft YaHei"/>
          </w:rPr>
          <w:t>we’ll</w:t>
        </w:r>
      </w:ins>
      <w:r>
        <w:rPr>
          <w:rFonts w:eastAsia="Microsoft YaHei"/>
        </w:rPr>
        <w:t xml:space="preserve"> build on top of this understanding by introducing the </w:t>
      </w:r>
      <w:r>
        <w:rPr>
          <w:rStyle w:val="Literal"/>
        </w:rPr>
        <w:t>String</w:t>
      </w:r>
      <w:r>
        <w:rPr>
          <w:rFonts w:eastAsia="Microsoft YaHei"/>
        </w:rPr>
        <w:t xml:space="preserve"> type.</w:t>
      </w:r>
    </w:p>
    <w:p>
      <w:pPr>
        <w:pStyle w:val="HeadB"/>
        <w:rPr/>
      </w:pPr>
      <w:bookmarkStart w:id="10" w:name="_Toc463621156"/>
      <w:bookmarkStart w:id="11" w:name="__RefHeading___Toc4835_1947540165"/>
      <w:bookmarkStart w:id="12" w:name="the-`string`-type"/>
      <w:bookmarkEnd w:id="11"/>
      <w:bookmarkEnd w:id="12"/>
      <w:r>
        <w:rPr>
          <w:rFonts w:eastAsia="Microsoft YaHei"/>
        </w:rPr>
        <w:t xml:space="preserve">The </w:t>
      </w:r>
      <w:r>
        <w:rPr>
          <w:rStyle w:val="Literal"/>
          <w:rFonts w:eastAsia="Microsoft YaHei"/>
          <w:rPrChange w:id="0" w:author="Carol Nichols" w:date="2016-11-30T15:50:00Z"/>
        </w:rPr>
        <w:t>String</w:t>
      </w:r>
      <w:r>
        <w:rPr>
          <w:rFonts w:eastAsia="Microsoft YaHei"/>
        </w:rPr>
        <w:t xml:space="preserve"> </w:t>
      </w:r>
      <w:bookmarkEnd w:id="10"/>
      <w:r>
        <w:rPr>
          <w:rFonts w:eastAsia="Microsoft YaHei"/>
        </w:rPr>
        <w:t>Type</w:t>
      </w:r>
    </w:p>
    <w:p>
      <w:pPr>
        <w:pStyle w:val="BodyFirst"/>
        <w:rPr>
          <w:rFonts w:eastAsia="Microsoft YaHei"/>
        </w:rPr>
      </w:pPr>
      <w:del w:id="140" w:author="AnneMarieW" w:date="2016-11-21T13:37:00Z">
        <w:r>
          <w:rPr>
            <w:rFonts w:eastAsia="Microsoft YaHei"/>
          </w:rPr>
          <w:delText>In order t</w:delText>
        </w:r>
      </w:del>
      <w:ins w:id="141" w:author="AnneMarieW" w:date="2016-11-21T13:37:00Z">
        <w:r>
          <w:rPr>
            <w:rFonts w:eastAsia="Microsoft YaHei"/>
          </w:rPr>
          <w:t>T</w:t>
        </w:r>
      </w:ins>
      <w:r>
        <w:rPr>
          <w:rFonts w:eastAsia="Microsoft YaHei"/>
        </w:rPr>
        <w:t xml:space="preserve">o illustrate the rules of ownership, we need a data type that is more complex than the ones we covered in Chapter 3. All </w:t>
      </w:r>
      <w:del w:id="142" w:author="AnneMarieW" w:date="2016-11-21T13:37:00Z">
        <w:r>
          <w:rPr>
            <w:rFonts w:eastAsia="Microsoft YaHei"/>
          </w:rPr>
          <w:delText xml:space="preserve">of </w:delText>
        </w:r>
      </w:del>
      <w:r>
        <w:rPr>
          <w:rFonts w:eastAsia="Microsoft YaHei"/>
        </w:rPr>
        <w:t>the data types we’ve looked at previously are stored on the stack and popped off the stack when their scope is over, but we want to look at data that is stored on the heap and explore how Rust knows when to clean</w:t>
      </w:r>
      <w:ins w:id="143" w:author="AnneMarieW" w:date="2016-11-21T13:38:00Z">
        <w:r>
          <w:rPr>
            <w:rFonts w:eastAsia="Microsoft YaHei"/>
          </w:rPr>
          <w:t xml:space="preserve"> up</w:t>
        </w:r>
      </w:ins>
      <w:r>
        <w:rPr>
          <w:rFonts w:eastAsia="Microsoft YaHei"/>
        </w:rPr>
        <w:t xml:space="preserve"> that data</w:t>
      </w:r>
      <w:del w:id="144" w:author="AnneMarieW" w:date="2016-11-21T13:38:00Z">
        <w:r>
          <w:rPr>
            <w:rFonts w:eastAsia="Microsoft YaHei"/>
          </w:rPr>
          <w:delText xml:space="preserve"> up</w:delText>
        </w:r>
      </w:del>
      <w:r>
        <w:rPr>
          <w:rFonts w:eastAsia="Microsoft YaHei"/>
        </w:rPr>
        <w:t>.</w:t>
      </w:r>
    </w:p>
    <w:p>
      <w:pPr>
        <w:pStyle w:val="ProductionDirective"/>
        <w:pPrChange w:id="0" w:author="janelle" w:date="2016-11-28T14:19:00Z"/>
        <w:rPr>
          <w:rFonts w:eastAsia="Microsoft YaHei"/>
        </w:rPr>
      </w:pPr>
      <w:ins w:id="145" w:author="janelle" w:date="2016-11-28T14:19:00Z">
        <w:r>
          <w:rPr>
            <w:rFonts w:eastAsia="Microsoft YaHei"/>
          </w:rPr>
          <w:t xml:space="preserve">PROD: Check </w:t>
        </w:r>
      </w:ins>
      <w:ins w:id="146" w:author="janelle" w:date="2016-11-28T14:19:00Z">
        <w:r>
          <w:rPr>
            <w:rFonts w:eastAsia="Microsoft YaHei"/>
          </w:rPr>
          <w:t>xref</w:t>
        </w:r>
      </w:ins>
    </w:p>
    <w:p>
      <w:pPr>
        <w:pStyle w:val="Body"/>
        <w:rPr>
          <w:rFonts w:eastAsia="Microsoft YaHei"/>
        </w:rPr>
      </w:pPr>
      <w:r>
        <w:rPr>
          <w:rFonts w:eastAsia="Microsoft YaHei"/>
        </w:rPr>
        <w:t>We’</w:t>
      </w:r>
      <w:del w:id="147" w:author="AnneMarieW" w:date="2016-11-21T13:38:00Z">
        <w:r>
          <w:rPr>
            <w:rFonts w:eastAsia="Microsoft YaHei"/>
          </w:rPr>
          <w:delText>re going to</w:delText>
        </w:r>
      </w:del>
      <w:ins w:id="148" w:author="AnneMarieW" w:date="2016-11-21T13:38:00Z">
        <w:r>
          <w:rPr>
            <w:rFonts w:eastAsia="Microsoft YaHei"/>
          </w:rPr>
          <w:t>ll</w:t>
        </w:r>
      </w:ins>
      <w:r>
        <w:rPr>
          <w:rFonts w:eastAsia="Microsoft YaHei"/>
        </w:rPr>
        <w:t xml:space="preserve">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w:t>
      </w:r>
      <w:ins w:id="149" w:author="AnneMarieW" w:date="2016-11-21T13:39:00Z">
        <w:r>
          <w:rPr>
            <w:rFonts w:eastAsia="Microsoft YaHei"/>
          </w:rPr>
          <w:t xml:space="preserve">discuss </w:t>
        </w:r>
      </w:ins>
      <w:del w:id="150" w:author="AnneMarieW" w:date="2016-11-21T13:39:00Z">
        <w:r>
          <w:rPr>
            <w:rFonts w:eastAsia="Microsoft YaHei"/>
          </w:rPr>
          <w:delText xml:space="preserve">go into more depth about </w:delText>
        </w:r>
      </w:del>
      <w:r>
        <w:rPr>
          <w:rStyle w:val="Literal"/>
        </w:rPr>
        <w:t>String</w:t>
      </w:r>
      <w:ins w:id="151" w:author="AnneMarieW" w:date="2016-11-21T13:39:00Z">
        <w:r>
          <w:rPr>
            <w:rFonts w:eastAsia="Microsoft YaHei"/>
          </w:rPr>
          <w:t xml:space="preserve"> in more depth</w:t>
        </w:r>
      </w:ins>
      <w:r>
        <w:rPr>
          <w:rFonts w:eastAsia="Microsoft YaHei"/>
        </w:rPr>
        <w:t xml:space="preserve"> </w:t>
      </w:r>
      <w:del w:id="152" w:author="AnneMarieW" w:date="2016-11-21T13:39:00Z">
        <w:r>
          <w:rPr>
            <w:rFonts w:eastAsia="Microsoft YaHei"/>
          </w:rPr>
          <w:delText xml:space="preserve">specifically </w:delText>
        </w:r>
      </w:del>
      <w:r>
        <w:rPr>
          <w:rFonts w:eastAsia="Microsoft YaHei"/>
        </w:rPr>
        <w:t>in Chapter 8.</w:t>
      </w:r>
    </w:p>
    <w:p>
      <w:pPr>
        <w:pStyle w:val="ProductionDirective"/>
        <w:pPrChange w:id="0" w:author="janelle" w:date="2016-11-18T16:17:00Z"/>
        <w:rPr/>
      </w:pPr>
      <w:r>
        <w:rPr/>
        <w:t xml:space="preserve">PROD: check </w:t>
      </w:r>
      <w:ins w:id="153" w:author="janelle" w:date="2016-11-18T16:17:00Z">
        <w:r>
          <w:rPr/>
          <w:t>xref</w:t>
        </w:r>
      </w:ins>
    </w:p>
    <w:p>
      <w:pPr>
        <w:pStyle w:val="Body"/>
        <w:rPr>
          <w:rFonts w:eastAsia="Microsoft YaHei"/>
          <w:del w:id="170" w:author="Carol Nichols" w:date="2016-11-30T15:52:00Z"/>
        </w:rPr>
      </w:pPr>
      <w:r>
        <w:rPr>
          <w:rFonts w:eastAsia="Microsoft YaHei"/>
        </w:rPr>
        <w:t>We’ve already seen string literals, where a string value is hard</w:t>
      </w:r>
      <w:del w:id="154" w:author="AnneMarieW" w:date="2016-11-21T13:39:00Z">
        <w:r>
          <w:rPr>
            <w:rFonts w:eastAsia="Microsoft YaHei"/>
          </w:rPr>
          <w:delText>-</w:delText>
        </w:r>
      </w:del>
      <w:r>
        <w:rPr>
          <w:rFonts w:eastAsia="Microsoft YaHei"/>
        </w:rPr>
        <w:t xml:space="preserve">coded into our program. String literals are convenient, but they aren’t always suitable for every situation </w:t>
      </w:r>
      <w:ins w:id="155" w:author="AnneMarieW" w:date="2016-11-21T13:40:00Z">
        <w:r>
          <w:rPr>
            <w:rFonts w:eastAsia="Microsoft YaHei"/>
          </w:rPr>
          <w:t xml:space="preserve">in which </w:t>
        </w:r>
      </w:ins>
      <w:r>
        <w:rPr>
          <w:rFonts w:eastAsia="Microsoft YaHei"/>
        </w:rPr>
        <w:t xml:space="preserve">you want to use text. </w:t>
      </w:r>
      <w:del w:id="156" w:author="AnneMarieW" w:date="2016-11-21T13:39:00Z">
        <w:r>
          <w:rPr>
            <w:rFonts w:eastAsia="Microsoft YaHei"/>
          </w:rPr>
          <w:delText xml:space="preserve">For one thing, </w:delText>
        </w:r>
      </w:del>
      <w:ins w:id="157" w:author="AnneMarieW" w:date="2016-11-21T13:39:00Z">
        <w:r>
          <w:rPr>
            <w:rFonts w:eastAsia="Microsoft YaHei"/>
          </w:rPr>
          <w:t xml:space="preserve">One reason is that </w:t>
        </w:r>
      </w:ins>
      <w:r>
        <w:rPr>
          <w:rFonts w:eastAsia="Microsoft YaHei"/>
        </w:rPr>
        <w:t xml:space="preserve">they’re immutable. </w:t>
      </w:r>
      <w:del w:id="158" w:author="AnneMarieW" w:date="2016-11-21T13:40:00Z">
        <w:r>
          <w:rPr>
            <w:rFonts w:eastAsia="Microsoft YaHei"/>
          </w:rPr>
          <w:delText>For a</w:delText>
        </w:r>
      </w:del>
      <w:ins w:id="159" w:author="AnneMarieW" w:date="2016-11-21T13:40:00Z">
        <w:r>
          <w:rPr>
            <w:rFonts w:eastAsia="Microsoft YaHei"/>
          </w:rPr>
          <w:t>A</w:t>
        </w:r>
      </w:ins>
      <w:r>
        <w:rPr>
          <w:rFonts w:eastAsia="Microsoft YaHei"/>
        </w:rPr>
        <w:t>nother</w:t>
      </w:r>
      <w:del w:id="160" w:author="AnneMarieW" w:date="2016-11-21T13:40:00Z">
        <w:r>
          <w:rPr>
            <w:rFonts w:eastAsia="Microsoft YaHei"/>
          </w:rPr>
          <w:delText>,</w:delText>
        </w:r>
      </w:del>
      <w:ins w:id="161" w:author="AnneMarieW" w:date="2016-11-21T13:40:00Z">
        <w:r>
          <w:rPr>
            <w:rFonts w:eastAsia="Microsoft YaHei"/>
          </w:rPr>
          <w:t xml:space="preserve"> is that</w:t>
        </w:r>
      </w:ins>
      <w:r>
        <w:rPr>
          <w:rFonts w:eastAsia="Microsoft YaHei"/>
        </w:rPr>
        <w:t xml:space="preserve"> not every string value can be known when we write our code: </w:t>
      </w:r>
      <w:ins w:id="162" w:author="AnneMarieW" w:date="2016-11-21T13:45:00Z">
        <w:r>
          <w:rPr>
            <w:rFonts w:eastAsia="Microsoft YaHei"/>
          </w:rPr>
          <w:t xml:space="preserve">for example, </w:t>
        </w:r>
      </w:ins>
      <w:r>
        <w:rPr>
          <w:rFonts w:eastAsia="Microsoft YaHei"/>
        </w:rPr>
        <w:t>what if we want to take user input and store it?</w:t>
      </w:r>
      <w:ins w:id="163" w:author="AnneMarieW" w:date="2016-11-21T13:40:00Z">
        <w:r>
          <w:rPr>
            <w:rFonts w:eastAsia="Microsoft YaHei"/>
          </w:rPr>
          <w:t xml:space="preserve"> </w:t>
        </w:r>
      </w:ins>
      <w:ins w:id="164" w:author="AnneMarieW" w:date="2016-11-21T13:41:00Z">
        <w:r>
          <w:rPr>
            <w:rFonts w:eastAsia="Microsoft YaHei"/>
          </w:rPr>
          <w:t>For</w:t>
        </w:r>
      </w:ins>
      <w:ins w:id="165" w:author="AnneMarieW" w:date="2016-11-21T13:40:00Z">
        <w:r>
          <w:rPr>
            <w:rFonts w:eastAsia="Microsoft YaHei"/>
          </w:rPr>
          <w:t xml:space="preserve"> </w:t>
        </w:r>
      </w:ins>
      <w:del w:id="166" w:author="Carol Nichols" w:date="2016-11-30T15:52:00Z">
        <w:r>
          <w:rPr>
            <w:rFonts w:eastAsia="Microsoft YaHei"/>
          </w:rPr>
          <w:delText>that</w:delText>
        </w:r>
      </w:del>
      <w:ins w:id="167" w:author="Carol Nichols" w:date="2016-11-30T15:52:00Z">
        <w:r>
          <w:rPr>
            <w:rFonts w:eastAsia="Microsoft YaHei"/>
          </w:rPr>
          <w:t>these</w:t>
        </w:r>
      </w:ins>
      <w:ins w:id="168" w:author="AnneMarieW" w:date="2016-11-21T13:40:00Z">
        <w:r>
          <w:rPr>
            <w:rFonts w:eastAsia="Microsoft YaHei"/>
          </w:rPr>
          <w:t xml:space="preserve"> situation</w:t>
        </w:r>
      </w:ins>
      <w:ins w:id="169" w:author="Carol Nichols" w:date="2016-11-30T15:52:00Z">
        <w:r>
          <w:rPr>
            <w:rFonts w:eastAsia="Microsoft YaHei"/>
          </w:rPr>
          <w:t>s</w:t>
        </w:r>
      </w:ins>
    </w:p>
    <w:p>
      <w:pPr>
        <w:pStyle w:val="Body"/>
        <w:rPr/>
      </w:pPr>
      <w:del w:id="171" w:author="AnneMarieW" w:date="2016-11-21T13:41:00Z">
        <w:r>
          <w:rPr>
            <w:rFonts w:eastAsia="Microsoft YaHei"/>
          </w:rPr>
          <w:delText>For things like this</w:delText>
        </w:r>
      </w:del>
      <w:r>
        <w:rPr>
          <w:rFonts w:eastAsia="Microsoft YaHei"/>
        </w:rPr>
        <w:t xml:space="preserve">, Rust has a second string type, </w:t>
      </w:r>
      <w:r>
        <w:rPr>
          <w:rStyle w:val="Literal"/>
        </w:rPr>
        <w:t>String</w:t>
      </w:r>
      <w:r>
        <w:rPr>
          <w:rFonts w:eastAsia="Microsoft YaHei"/>
        </w:rPr>
        <w:t>. This type is allocated on the heap</w:t>
      </w:r>
      <w:del w:id="172" w:author="AnneMarieW" w:date="2016-11-28T10:51:00Z">
        <w:r>
          <w:rPr>
            <w:rFonts w:eastAsia="Microsoft YaHei"/>
          </w:rPr>
          <w:delText>,</w:delText>
        </w:r>
      </w:del>
      <w:r>
        <w:rPr>
          <w:rFonts w:eastAsia="Microsoft YaHei"/>
        </w:rPr>
        <w:t xml:space="preserve"> and as such</w:t>
      </w:r>
      <w:del w:id="173" w:author="AnneMarieW" w:date="2016-11-21T13:41:00Z">
        <w:r>
          <w:rPr>
            <w:rFonts w:eastAsia="Microsoft YaHei"/>
          </w:rPr>
          <w:delText>,</w:delText>
        </w:r>
      </w:del>
      <w:r>
        <w:rPr>
          <w:rFonts w:eastAsia="Microsoft YaHei"/>
        </w:rPr>
        <w:t xml:space="preserve"> is able to store an amount of text that is unknown to us at compile time. You can create a </w:t>
      </w:r>
      <w:r>
        <w:rPr>
          <w:rStyle w:val="Literal"/>
        </w:rPr>
        <w:t>String</w:t>
      </w:r>
      <w:r>
        <w:rPr>
          <w:rFonts w:eastAsia="Microsoft YaHei"/>
        </w:rPr>
        <w:t xml:space="preserve"> from a string literal using the </w:t>
      </w:r>
      <w:r>
        <w:rPr>
          <w:rStyle w:val="Literal"/>
        </w:rPr>
        <w:t>from</w:t>
      </w:r>
      <w:r>
        <w:rPr>
          <w:rFonts w:eastAsia="Microsoft YaHei"/>
        </w:rPr>
        <w:t xml:space="preserve"> function, like so:</w:t>
      </w:r>
    </w:p>
    <w:p>
      <w:pPr>
        <w:pStyle w:val="CodeSingle"/>
        <w:rPr/>
      </w:pPr>
      <w:r>
        <w:rPr>
          <w:color w:val="859900"/>
        </w:rPr>
        <w:t>let</w:t>
      </w:r>
      <w:r>
        <w:rPr/>
        <w:t xml:space="preserve"> s = String::from(</w:t>
      </w:r>
      <w:r>
        <w:rPr>
          <w:color w:val="2AA198"/>
        </w:rPr>
        <w:t>"hello"</w:t>
      </w:r>
      <w:r>
        <w:rPr/>
        <w:t>);</w:t>
      </w:r>
    </w:p>
    <w:p>
      <w:pPr>
        <w:pStyle w:val="Body"/>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w:t>
      </w:r>
      <w:del w:id="174" w:author="AnneMarieW" w:date="2016-11-21T13:42:00Z">
        <w:r>
          <w:rPr>
            <w:rFonts w:eastAsia="Microsoft YaHei"/>
          </w:rPr>
          <w:delText xml:space="preserve"> itself,</w:delText>
        </w:r>
      </w:del>
      <w:r>
        <w:rPr>
          <w:rFonts w:eastAsia="Microsoft YaHei"/>
        </w:rPr>
        <w:t xml:space="preserve"> rather than using some sort of name like </w:t>
      </w:r>
      <w:r>
        <w:rPr>
          <w:rStyle w:val="Literal"/>
        </w:rPr>
        <w:t>string_from</w:t>
      </w:r>
      <w:r>
        <w:rPr>
          <w:rFonts w:eastAsia="Microsoft YaHei"/>
        </w:rPr>
        <w:t xml:space="preserve">. We’ll discuss this syntax more in the </w:t>
      </w:r>
      <w:commentRangeStart w:id="17"/>
      <w:r>
        <w:rPr>
          <w:rFonts w:eastAsia="Microsoft YaHei"/>
        </w:rPr>
        <w:t>“Method Syntax”</w:t>
      </w:r>
      <w:ins w:id="175" w:author="Carol Nichols" w:date="2016-11-30T11:25:00Z">
        <w:r>
          <w:rPr>
            <w:rFonts w:eastAsia="Microsoft YaHei"/>
          </w:rPr>
          <w:t xml:space="preserve"> section of Chapter 5</w:t>
        </w:r>
      </w:ins>
      <w:r>
        <w:rPr>
          <w:rFonts w:eastAsia="Microsoft YaHei"/>
        </w:rPr>
        <w:t xml:space="preserve"> and</w:t>
      </w:r>
      <w:ins w:id="176" w:author="Carol Nichols" w:date="2016-11-30T11:26:00Z">
        <w:r>
          <w:rPr>
            <w:rFonts w:eastAsia="Microsoft YaHei"/>
          </w:rPr>
          <w:t xml:space="preserve"> </w:t>
        </w:r>
      </w:ins>
      <w:del w:id="177" w:author="Carol Nichols" w:date="2016-11-30T15:55:00Z">
        <w:r>
          <w:rPr>
            <w:rFonts w:eastAsia="Microsoft YaHei"/>
          </w:rPr>
          <w:delText xml:space="preserve"> “Modules”</w:delText>
        </w:r>
      </w:del>
      <w:del w:id="178" w:author="Carol Nichols" w:date="2016-11-30T11:26:00Z">
        <w:r>
          <w:rPr>
            <w:rFonts w:eastAsia="Microsoft YaHei"/>
          </w:rPr>
          <w:delText xml:space="preserve"> chapters</w:delText>
        </w:r>
      </w:del>
      <w:ins w:id="179" w:author="Carol Nichols" w:date="2016-11-30T15:55:00Z">
        <w:r>
          <w:rPr>
            <w:rFonts w:eastAsia="Microsoft YaHei"/>
          </w:rPr>
          <w:t>when we talk about</w:t>
        </w:r>
      </w:ins>
      <w:ins w:id="180" w:author="Carol Nichols" w:date="2016-11-30T15:56:00Z">
        <w:r>
          <w:rPr>
            <w:rFonts w:eastAsia="Microsoft YaHei"/>
          </w:rPr>
          <w:t xml:space="preserve"> namespacing with modules in</w:t>
        </w:r>
      </w:ins>
      <w:ins w:id="181" w:author="Carol Nichols" w:date="2016-11-30T11:26:00Z">
        <w:r>
          <w:rPr>
            <w:rFonts w:eastAsia="Microsoft YaHei"/>
          </w:rPr>
          <w:t xml:space="preserve"> Chapter 7</w:t>
        </w:r>
      </w:ins>
      <w:r>
        <w:rPr>
          <w:rFonts w:eastAsia="Microsoft YaHei"/>
        </w:rPr>
        <w:t>.</w:t>
      </w:r>
      <w:r>
        <w:rPr>
          <w:rFonts w:eastAsia="Microsoft YaHei"/>
        </w:rPr>
      </w:r>
      <w:commentRangeEnd w:id="17"/>
      <w:r>
        <w:commentReference w:id="17"/>
      </w:r>
      <w:r>
        <w:rPr>
          <w:rFonts w:eastAsia="Microsoft YaHei"/>
        </w:rPr>
        <w:commentReference w:id="18"/>
      </w:r>
    </w:p>
    <w:p>
      <w:pPr>
        <w:pStyle w:val="ProductionDirective"/>
        <w:pPrChange w:id="0" w:author="janelle" w:date="2016-11-28T15:48:00Z"/>
        <w:rPr/>
      </w:pPr>
      <w:r>
        <w:rPr/>
        <w:t>PROD: Check</w:t>
      </w:r>
      <w:ins w:id="182" w:author="janelle" w:date="2016-11-28T15:49:00Z">
        <w:r>
          <w:rPr/>
          <w:t xml:space="preserve"> chapter</w:t>
        </w:r>
      </w:ins>
      <w:ins w:id="183" w:author="janelle" w:date="2016-11-28T15:48:00Z">
        <w:r>
          <w:rPr/>
          <w:t xml:space="preserve"> </w:t>
        </w:r>
      </w:ins>
      <w:ins w:id="184" w:author="janelle" w:date="2016-11-28T15:48:00Z">
        <w:r>
          <w:rPr/>
          <w:t>xrefs</w:t>
        </w:r>
      </w:ins>
    </w:p>
    <w:p>
      <w:pPr>
        <w:pStyle w:val="Body"/>
        <w:rPr/>
      </w:pPr>
      <w:r>
        <w:rPr>
          <w:rFonts w:eastAsia="Microsoft YaHei"/>
        </w:rPr>
        <w:t xml:space="preserve">This kind of string </w:t>
      </w:r>
      <w:r>
        <w:rPr>
          <w:rStyle w:val="EmphasisItalic"/>
          <w:rFonts w:eastAsia="Microsoft YaHei"/>
        </w:rPr>
        <w:t>can</w:t>
      </w:r>
      <w:r>
        <w:rPr>
          <w:rFonts w:eastAsia="Microsoft YaHei"/>
        </w:rPr>
        <w:t xml:space="preserve"> be mutated:</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color w:val="657B83"/>
        </w:rPr>
        <w:t>s.push_str(</w:t>
      </w:r>
      <w:r>
        <w:rPr>
          <w:color w:val="2AA198"/>
        </w:rPr>
        <w:t>", world!"</w:t>
      </w:r>
      <w:r>
        <w:rPr>
          <w:color w:val="657B83"/>
        </w:rPr>
        <w:t xml:space="preserve">); </w:t>
      </w:r>
      <w:r>
        <w:rPr/>
        <w:t>// push_str() appends a literal to a String</w:t>
      </w:r>
    </w:p>
    <w:p>
      <w:pPr>
        <w:pStyle w:val="CodeB"/>
        <w:rPr/>
      </w:pPr>
      <w:r>
        <w:rPr/>
      </w:r>
    </w:p>
    <w:p>
      <w:pPr>
        <w:pStyle w:val="CodeC"/>
        <w:rPr/>
      </w:pPr>
      <w:r>
        <w:rPr>
          <w:color w:val="268BD2"/>
        </w:rPr>
        <w:t>println!</w:t>
      </w:r>
      <w:r>
        <w:rPr>
          <w:color w:val="657B83"/>
        </w:rPr>
        <w:t>(</w:t>
      </w:r>
      <w:r>
        <w:rPr>
          <w:color w:val="2AA198"/>
        </w:rPr>
        <w:t>"{}"</w:t>
      </w:r>
      <w:r>
        <w:rPr>
          <w:color w:val="657B83"/>
        </w:rPr>
        <w:t xml:space="preserve">, s); </w:t>
      </w:r>
      <w:r>
        <w:rPr/>
        <w:t>// This will print `hello, world!`</w:t>
      </w:r>
    </w:p>
    <w:p>
      <w:pPr>
        <w:pStyle w:val="Body"/>
        <w:rPr/>
      </w:pPr>
      <w:r>
        <w:rPr>
          <w:rFonts w:eastAsia="Microsoft YaHei"/>
        </w:rPr>
        <w:t xml:space="preserve">So, what’s the difference here? Why can </w:t>
      </w:r>
      <w:r>
        <w:rPr>
          <w:rStyle w:val="Literal"/>
        </w:rPr>
        <w:t>String</w:t>
      </w:r>
      <w:r>
        <w:rPr>
          <w:rFonts w:eastAsia="Microsoft YaHei"/>
        </w:rPr>
        <w:t xml:space="preserve"> be mutated</w:t>
      </w:r>
      <w:del w:id="185" w:author="AnneMarieW" w:date="2016-11-21T13:43:00Z">
        <w:r>
          <w:rPr>
            <w:rFonts w:eastAsia="Microsoft YaHei"/>
          </w:rPr>
          <w:delText>,</w:delText>
        </w:r>
      </w:del>
      <w:r>
        <w:rPr>
          <w:rFonts w:eastAsia="Microsoft YaHei"/>
        </w:rPr>
        <w:t xml:space="preserve"> but literals cannot? The difference </w:t>
      </w:r>
      <w:del w:id="186" w:author="AnneMarieW" w:date="2016-11-21T13:44:00Z">
        <w:r>
          <w:rPr>
            <w:rFonts w:eastAsia="Microsoft YaHei"/>
          </w:rPr>
          <w:delText xml:space="preserve">comes down to </w:delText>
        </w:r>
      </w:del>
      <w:ins w:id="187" w:author="AnneMarieW" w:date="2016-11-21T13:44:00Z">
        <w:r>
          <w:rPr>
            <w:rFonts w:eastAsia="Microsoft YaHei"/>
          </w:rPr>
          <w:t xml:space="preserve">is </w:t>
        </w:r>
      </w:ins>
      <w:r>
        <w:rPr>
          <w:rFonts w:eastAsia="Microsoft YaHei"/>
        </w:rPr>
        <w:t>how these two types deal with memory.</w:t>
      </w:r>
    </w:p>
    <w:p>
      <w:pPr>
        <w:pStyle w:val="HeadB"/>
        <w:rPr/>
      </w:pPr>
      <w:bookmarkStart w:id="13" w:name="__RefHeading___Toc4837_1947540165"/>
      <w:bookmarkStart w:id="14" w:name="_Toc463621157"/>
      <w:bookmarkStart w:id="15" w:name="memory-and-allocation"/>
      <w:bookmarkEnd w:id="13"/>
      <w:bookmarkEnd w:id="14"/>
      <w:bookmarkEnd w:id="15"/>
      <w:r>
        <w:rPr/>
        <w:t>Memory and Allocation</w:t>
      </w:r>
    </w:p>
    <w:p>
      <w:pPr>
        <w:pStyle w:val="BodyFirst"/>
        <w:rPr>
          <w:rFonts w:eastAsia="Microsoft YaHei"/>
        </w:rPr>
      </w:pPr>
      <w:r>
        <w:rPr>
          <w:rFonts w:eastAsia="Microsoft YaHei"/>
        </w:rPr>
        <w:t xml:space="preserve">In the case of a string literal, </w:t>
      </w:r>
      <w:del w:id="188" w:author="AnneMarieW" w:date="2016-11-21T14:21:00Z">
        <w:r>
          <w:rPr>
            <w:rFonts w:eastAsia="Microsoft YaHei"/>
          </w:rPr>
          <w:delText xml:space="preserve">because </w:delText>
        </w:r>
      </w:del>
      <w:r>
        <w:rPr>
          <w:rFonts w:eastAsia="Microsoft YaHei"/>
        </w:rPr>
        <w:t>we know the contents at compile time</w:t>
      </w:r>
      <w:del w:id="189" w:author="AnneMarieW" w:date="2016-11-21T14:21:00Z">
        <w:r>
          <w:rPr>
            <w:rFonts w:eastAsia="Microsoft YaHei"/>
          </w:rPr>
          <w:delText>,</w:delText>
        </w:r>
      </w:del>
      <w:ins w:id="190" w:author="AnneMarieW" w:date="2016-11-21T14:21:00Z">
        <w:r>
          <w:rPr>
            <w:rFonts w:eastAsia="Microsoft YaHei"/>
          </w:rPr>
          <w:t xml:space="preserve"> so</w:t>
        </w:r>
      </w:ins>
      <w:r>
        <w:rPr>
          <w:rFonts w:eastAsia="Microsoft YaHei"/>
        </w:rPr>
        <w:t xml:space="preserve"> the text is hard</w:t>
      </w:r>
      <w:del w:id="191" w:author="AnneMarieW" w:date="2016-11-21T14:20:00Z">
        <w:r>
          <w:rPr>
            <w:rFonts w:eastAsia="Microsoft YaHei"/>
          </w:rPr>
          <w:delText>-</w:delText>
        </w:r>
      </w:del>
      <w:r>
        <w:rPr>
          <w:rFonts w:eastAsia="Microsoft YaHei"/>
        </w:rPr>
        <w:t>coded directly into the final executable</w:t>
      </w:r>
      <w:del w:id="192" w:author="AnneMarieW" w:date="2016-11-21T14:21:00Z">
        <w:r>
          <w:rPr>
            <w:rFonts w:eastAsia="Microsoft YaHei"/>
          </w:rPr>
          <w:delText>.</w:delText>
        </w:r>
      </w:del>
      <w:ins w:id="193" w:author="AnneMarieW" w:date="2016-11-21T14:21:00Z">
        <w:r>
          <w:rPr>
            <w:rFonts w:eastAsia="Microsoft YaHei"/>
          </w:rPr>
          <w:t xml:space="preserve">, </w:t>
        </w:r>
      </w:ins>
      <w:del w:id="194" w:author="AnneMarieW" w:date="2016-11-21T14:21:00Z">
        <w:r>
          <w:rPr>
            <w:rFonts w:eastAsia="Microsoft YaHei"/>
          </w:rPr>
          <w:delText xml:space="preserve"> This </w:delText>
        </w:r>
      </w:del>
      <w:r>
        <w:rPr>
          <w:rFonts w:eastAsia="Microsoft YaHei"/>
        </w:rPr>
        <w:t>mak</w:t>
      </w:r>
      <w:del w:id="195" w:author="AnneMarieW" w:date="2016-11-21T14:21:00Z">
        <w:r>
          <w:rPr>
            <w:rFonts w:eastAsia="Microsoft YaHei"/>
          </w:rPr>
          <w:delText>es</w:delText>
        </w:r>
      </w:del>
      <w:ins w:id="196" w:author="AnneMarieW" w:date="2016-11-21T14:21:00Z">
        <w:r>
          <w:rPr>
            <w:rFonts w:eastAsia="Microsoft YaHei"/>
          </w:rPr>
          <w:t>ing</w:t>
        </w:r>
      </w:ins>
      <w:r>
        <w:rPr>
          <w:rFonts w:eastAsia="Microsoft YaHei"/>
        </w:rPr>
        <w:t xml:space="preserve"> string literals</w:t>
      </w:r>
      <w:del w:id="197" w:author="AnneMarieW" w:date="2016-11-21T14:20:00Z">
        <w:r>
          <w:rPr>
            <w:rFonts w:eastAsia="Microsoft YaHei"/>
          </w:rPr>
          <w:delText xml:space="preserve"> quite</w:delText>
        </w:r>
      </w:del>
      <w:r>
        <w:rPr>
          <w:rFonts w:eastAsia="Microsoft YaHei"/>
        </w:rPr>
        <w:t xml:space="preserve"> fast and efficient. But these properties only come from its immutability. Unfortunately, we can’t put a blob of memory into the binary for each piece of text whose size is unknown at compile time and whose size might change </w:t>
      </w:r>
      <w:del w:id="198" w:author="AnneMarieW" w:date="2016-11-21T14:21:00Z">
        <w:r>
          <w:rPr>
            <w:rFonts w:eastAsia="Microsoft YaHei"/>
          </w:rPr>
          <w:delText xml:space="preserve">over the course of </w:delText>
        </w:r>
      </w:del>
      <w:ins w:id="199" w:author="AnneMarieW" w:date="2016-11-21T14:21:00Z">
        <w:r>
          <w:rPr>
            <w:rFonts w:eastAsia="Microsoft YaHei"/>
          </w:rPr>
          <w:t xml:space="preserve">while </w:t>
        </w:r>
      </w:ins>
      <w:r>
        <w:rPr>
          <w:rFonts w:eastAsia="Microsoft YaHei"/>
        </w:rPr>
        <w:t>running the program.</w:t>
      </w:r>
    </w:p>
    <w:p>
      <w:pPr>
        <w:pStyle w:val="Body"/>
        <w:rPr/>
      </w:pPr>
      <w:r>
        <w:rPr>
          <w:rFonts w:eastAsia="Microsoft YaHei"/>
        </w:rPr>
        <w:t xml:space="preserve">With the </w:t>
      </w:r>
      <w:r>
        <w:rPr>
          <w:rStyle w:val="Literal"/>
        </w:rPr>
        <w:t>String</w:t>
      </w:r>
      <w:r>
        <w:rPr>
          <w:rFonts w:eastAsia="Microsoft YaHei"/>
        </w:rPr>
        <w:t xml:space="preserve"> type, in order to support a mutable, growable piece of text, we need to allocate an amount of memory on the heap, unknown at compile time, to hold the contents. This means</w:t>
      </w:r>
      <w:del w:id="200" w:author="AnneMarieW" w:date="2016-11-21T14:22:00Z">
        <w:r>
          <w:rPr>
            <w:rFonts w:eastAsia="Microsoft YaHei"/>
          </w:rPr>
          <w:delText xml:space="preserve"> two things</w:delText>
        </w:r>
      </w:del>
      <w:r>
        <w:rPr>
          <w:rFonts w:eastAsia="Microsoft YaHei"/>
        </w:rPr>
        <w:t>:</w:t>
      </w:r>
    </w:p>
    <w:p>
      <w:pPr>
        <w:pStyle w:val="NumListA"/>
        <w:rPr>
          <w:rFonts w:eastAsia="Microsoft YaHei"/>
        </w:rPr>
      </w:pPr>
      <w:r>
        <w:rPr>
          <w:rFonts w:eastAsia="Microsoft YaHei"/>
        </w:rPr>
        <w:t>The memory must be requested from the operating system at runtime.</w:t>
      </w:r>
    </w:p>
    <w:p>
      <w:pPr>
        <w:pStyle w:val="NumListC"/>
        <w:rPr/>
      </w:pPr>
      <w:r>
        <w:rPr>
          <w:rFonts w:eastAsia="Microsoft YaHei"/>
        </w:rPr>
        <w:t xml:space="preserve">We need a way of </w:t>
      </w:r>
      <w:del w:id="201" w:author="AnneMarieW" w:date="2016-11-21T14:23:00Z">
        <w:r>
          <w:rPr>
            <w:rFonts w:eastAsia="Microsoft YaHei"/>
          </w:rPr>
          <w:delText>giv</w:delText>
        </w:r>
      </w:del>
      <w:ins w:id="202" w:author="AnneMarieW" w:date="2016-11-21T14:23:00Z">
        <w:r>
          <w:rPr>
            <w:rFonts w:eastAsia="Microsoft YaHei"/>
          </w:rPr>
          <w:t>return</w:t>
        </w:r>
      </w:ins>
      <w:r>
        <w:rPr>
          <w:rFonts w:eastAsia="Microsoft YaHei"/>
        </w:rPr>
        <w:t>ing this memory</w:t>
      </w:r>
      <w:del w:id="203" w:author="AnneMarieW" w:date="2016-11-21T14:23:00Z">
        <w:r>
          <w:rPr>
            <w:rFonts w:eastAsia="Microsoft YaHei"/>
          </w:rPr>
          <w:delText xml:space="preserve"> back</w:delText>
        </w:r>
      </w:del>
      <w:r>
        <w:rPr>
          <w:rFonts w:eastAsia="Microsoft YaHei"/>
        </w:rPr>
        <w:t xml:space="preserve"> to the operating system when we’re done with our </w:t>
      </w:r>
      <w:r>
        <w:rPr>
          <w:rStyle w:val="Literal"/>
        </w:rPr>
        <w:t>String</w:t>
      </w:r>
      <w:r>
        <w:rPr>
          <w:rFonts w:eastAsia="Microsoft YaHei"/>
        </w:rPr>
        <w:t>.</w:t>
      </w:r>
    </w:p>
    <w:p>
      <w:pPr>
        <w:pStyle w:val="Body"/>
        <w:rPr/>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pPr>
        <w:pStyle w:val="Body"/>
        <w:rPr/>
      </w:pPr>
      <w:ins w:id="204" w:author="AnneMarieW" w:date="2016-11-21T14:24:00Z">
        <w:r>
          <w:rPr>
            <w:rFonts w:eastAsia="Microsoft YaHei"/>
          </w:rPr>
          <w:t xml:space="preserve">However, </w:t>
        </w:r>
      </w:ins>
      <w:del w:id="205" w:author="AnneMarieW" w:date="2016-11-21T14:24:00Z">
        <w:r>
          <w:rPr>
            <w:rFonts w:eastAsia="Microsoft YaHei"/>
          </w:rPr>
          <w:delText>T</w:delText>
        </w:r>
      </w:del>
      <w:ins w:id="206" w:author="AnneMarieW" w:date="2016-11-21T14:24:00Z">
        <w:r>
          <w:rPr>
            <w:rFonts w:eastAsia="Microsoft YaHei"/>
          </w:rPr>
          <w:t>t</w:t>
        </w:r>
      </w:ins>
      <w:r>
        <w:rPr>
          <w:rFonts w:eastAsia="Microsoft YaHei"/>
        </w:rPr>
        <w:t xml:space="preserve">he second </w:t>
      </w:r>
      <w:ins w:id="207" w:author="AnneMarieW" w:date="2016-11-21T14:25:00Z">
        <w:r>
          <w:rPr>
            <w:rFonts w:eastAsia="Microsoft YaHei"/>
          </w:rPr>
          <w:t>part</w:t>
        </w:r>
      </w:ins>
      <w:del w:id="208" w:author="AnneMarieW" w:date="2016-11-21T14:25:00Z">
        <w:r>
          <w:rPr>
            <w:rFonts w:eastAsia="Microsoft YaHei"/>
          </w:rPr>
          <w:delText>case</w:delText>
        </w:r>
      </w:del>
      <w:del w:id="209" w:author="AnneMarieW" w:date="2016-11-21T14:24:00Z">
        <w:r>
          <w:rPr>
            <w:rFonts w:eastAsia="Microsoft YaHei"/>
          </w:rPr>
          <w:delText>,</w:delText>
        </w:r>
      </w:del>
      <w:r>
        <w:rPr>
          <w:rFonts w:eastAsia="Microsoft YaHei"/>
        </w:rPr>
        <w:t xml:space="preserve"> </w:t>
      </w:r>
      <w:del w:id="210" w:author="AnneMarieW" w:date="2016-11-21T14:24:00Z">
        <w:r>
          <w:rPr>
            <w:rFonts w:eastAsia="Microsoft YaHei"/>
          </w:rPr>
          <w:delText xml:space="preserve">however, </w:delText>
        </w:r>
      </w:del>
      <w:r>
        <w:rPr>
          <w:rFonts w:eastAsia="Microsoft YaHei"/>
        </w:rPr>
        <w:t xml:space="preserve">is different. In languages with a </w:t>
      </w:r>
      <w:r>
        <w:rPr>
          <w:rStyle w:val="EmphasisItalic"/>
          <w:rFonts w:eastAsia="Microsoft YaHei"/>
        </w:rPr>
        <w:t>garbage collector</w:t>
      </w:r>
      <w:r>
        <w:rPr>
          <w:rStyle w:val="EmphasisItalic"/>
          <w:rFonts w:eastAsia="Microsoft YaHei"/>
          <w:rPrChange w:id="0" w:author="AnneMarieW" w:date="2016-11-28T10:52:00Z">
            <w:rPr>
              <w:sz w:val="20"/>
              <w:i/>
              <w:iCs/>
              <w:rFonts w:ascii="Courier" w:hAnsi="Courier" w:eastAsia="Microsoft YaHei"/>
              <w:color w:val="0000FF"/>
            </w:rPr>
          </w:rPrChange>
        </w:rPr>
        <w:t xml:space="preserve"> (GC)</w:t>
      </w:r>
      <w:r>
        <w:rPr>
          <w:rFonts w:eastAsia="Microsoft YaHei"/>
        </w:rPr>
        <w:t xml:space="preserve">, the GC </w:t>
      </w:r>
      <w:del w:id="212" w:author="AnneMarieW" w:date="2016-11-21T14:24:00Z">
        <w:r>
          <w:rPr>
            <w:rFonts w:eastAsia="Microsoft YaHei"/>
          </w:rPr>
          <w:delText xml:space="preserve">will </w:delText>
        </w:r>
      </w:del>
      <w:r>
        <w:rPr>
          <w:rFonts w:eastAsia="Microsoft YaHei"/>
        </w:rPr>
        <w:t>keep</w:t>
      </w:r>
      <w:ins w:id="213" w:author="AnneMarieW" w:date="2016-11-21T14:24:00Z">
        <w:r>
          <w:rPr>
            <w:rFonts w:eastAsia="Microsoft YaHei"/>
          </w:rPr>
          <w:t>s</w:t>
        </w:r>
      </w:ins>
      <w:r>
        <w:rPr>
          <w:rFonts w:eastAsia="Microsoft YaHei"/>
        </w:rPr>
        <w:t xml:space="preserve"> track and clean</w:t>
      </w:r>
      <w:ins w:id="214" w:author="AnneMarieW" w:date="2016-11-21T14:24:00Z">
        <w:r>
          <w:rPr>
            <w:rFonts w:eastAsia="Microsoft YaHei"/>
          </w:rPr>
          <w:t>s</w:t>
        </w:r>
      </w:ins>
      <w:r>
        <w:rPr>
          <w:rFonts w:eastAsia="Microsoft YaHei"/>
        </w:rPr>
        <w:t xml:space="preserve"> up memory that isn’t being used anymore, and we, as the programmer, don’t need to think about it. Without </w:t>
      </w:r>
      <w:ins w:id="215" w:author="janelle" w:date="2016-11-28T15:56:00Z">
        <w:r>
          <w:rPr>
            <w:rFonts w:eastAsia="Microsoft YaHei"/>
          </w:rPr>
          <w:t xml:space="preserve">a </w:t>
        </w:r>
      </w:ins>
      <w:r>
        <w:rPr>
          <w:rFonts w:eastAsia="Microsoft YaHei"/>
        </w:rPr>
        <w:t xml:space="preserve">GC, it’s the programmer’s responsibility to identify when memory is no longer being used and call code to explicitly return it, just as we did to request it. Doing this correctly has historically been a difficult </w:t>
      </w:r>
      <w:ins w:id="216" w:author="AnneMarieW" w:date="2016-11-21T14:25:00Z">
        <w:r>
          <w:rPr>
            <w:rFonts w:eastAsia="Microsoft YaHei"/>
          </w:rPr>
          <w:t xml:space="preserve">programming </w:t>
        </w:r>
      </w:ins>
      <w:r>
        <w:rPr>
          <w:rFonts w:eastAsia="Microsoft YaHei"/>
        </w:rPr>
        <w:t>problem</w:t>
      </w:r>
      <w:del w:id="217" w:author="AnneMarieW" w:date="2016-11-21T14:25:00Z">
        <w:r>
          <w:rPr>
            <w:rFonts w:eastAsia="Microsoft YaHei"/>
          </w:rPr>
          <w:delText xml:space="preserve"> in programming</w:delText>
        </w:r>
      </w:del>
      <w:r>
        <w:rPr>
          <w:rFonts w:eastAsia="Microsoft YaHei"/>
        </w:rPr>
        <w:t>. If we forget, we</w:t>
      </w:r>
      <w:del w:id="218" w:author="AnneMarieW" w:date="2016-11-21T14:26:00Z">
        <w:r>
          <w:rPr>
            <w:rFonts w:eastAsia="Microsoft YaHei"/>
          </w:rPr>
          <w:delText xml:space="preserve"> wi</w:delText>
        </w:r>
      </w:del>
      <w:ins w:id="219" w:author="AnneMarieW" w:date="2016-11-21T14:26:00Z">
        <w:r>
          <w:rPr>
            <w:rFonts w:eastAsia="Microsoft YaHei"/>
          </w:rPr>
          <w:t>’</w:t>
        </w:r>
      </w:ins>
      <w:r>
        <w:rPr>
          <w:rFonts w:eastAsia="Microsoft YaHei"/>
        </w:rPr>
        <w:t>ll waste memory. If we do it too early, we</w:t>
      </w:r>
      <w:del w:id="220" w:author="AnneMarieW" w:date="2016-11-21T14:26:00Z">
        <w:r>
          <w:rPr>
            <w:rFonts w:eastAsia="Microsoft YaHei"/>
          </w:rPr>
          <w:delText xml:space="preserve"> wi</w:delText>
        </w:r>
      </w:del>
      <w:ins w:id="221" w:author="AnneMarieW" w:date="2016-11-21T14:26:00Z">
        <w:r>
          <w:rPr>
            <w:rFonts w:eastAsia="Microsoft YaHei"/>
          </w:rPr>
          <w:t>’</w:t>
        </w:r>
      </w:ins>
      <w:r>
        <w:rPr>
          <w:rFonts w:eastAsia="Microsoft YaHei"/>
        </w:rPr>
        <w:t xml:space="preserve">ll have an invalid variable. If we do it twice, that’s a bug too. We need to pair exactly one </w:t>
      </w:r>
      <w:r>
        <w:rPr>
          <w:rStyle w:val="Literal"/>
        </w:rPr>
        <w:t>allocate</w:t>
      </w:r>
      <w:r>
        <w:rPr>
          <w:rFonts w:eastAsia="Microsoft YaHei"/>
        </w:rPr>
        <w:t xml:space="preserve"> with exactly one </w:t>
      </w:r>
      <w:r>
        <w:rPr>
          <w:rStyle w:val="Literal"/>
        </w:rPr>
        <w:t>free</w:t>
      </w:r>
      <w:r>
        <w:rPr>
          <w:rFonts w:eastAsia="Microsoft YaHei"/>
        </w:rPr>
        <w:t>.</w:t>
      </w:r>
    </w:p>
    <w:p>
      <w:pPr>
        <w:pStyle w:val="Body"/>
        <w:rPr/>
      </w:pPr>
      <w:r>
        <w:rPr>
          <w:rFonts w:eastAsia="Microsoft YaHei"/>
        </w:rPr>
        <w:t xml:space="preserve">Rust takes a different path: the memory is automatically returned once the variable that owns it goes out of scope. Here’s a version of our scope example </w:t>
      </w:r>
      <w:commentRangeStart w:id="19"/>
      <w:r>
        <w:rPr>
          <w:rFonts w:eastAsia="Microsoft YaHei"/>
        </w:rPr>
        <w:t xml:space="preserve">from </w:t>
      </w:r>
      <w:del w:id="222" w:author="Carol Nichols" w:date="2016-11-30T11:29:00Z">
        <w:r>
          <w:rPr>
            <w:rFonts w:eastAsia="Microsoft YaHei"/>
          </w:rPr>
          <w:delText>earlier</w:delText>
        </w:r>
      </w:del>
      <w:ins w:id="223" w:author="Carol Nichols" w:date="2016-11-30T11:29:00Z">
        <w:r>
          <w:rPr>
            <w:rFonts w:eastAsia="Microsoft YaHei"/>
          </w:rPr>
          <w:t>Listing 4-1</w:t>
        </w:r>
      </w:ins>
      <w:r>
        <w:rPr>
          <w:rFonts w:eastAsia="Microsoft YaHei"/>
        </w:rPr>
      </w:r>
      <w:commentRangeEnd w:id="19"/>
      <w:r>
        <w:commentReference w:id="19"/>
      </w:r>
      <w:r>
        <w:rPr>
          <w:rFonts w:eastAsia="Microsoft YaHei"/>
        </w:rPr>
        <w:commentReference w:id="20"/>
      </w:r>
      <w:r>
        <w:rPr>
          <w:rFonts w:eastAsia="Microsoft YaHei"/>
        </w:rPr>
        <w:t xml:space="preserve"> using</w:t>
      </w:r>
      <w:ins w:id="224" w:author="Carol Nichols" w:date="2016-11-30T11:29:00Z">
        <w:r>
          <w:rPr>
            <w:rFonts w:eastAsia="Microsoft YaHei"/>
          </w:rPr>
          <w:t xml:space="preserve"> a</w:t>
        </w:r>
      </w:ins>
      <w:r>
        <w:rPr>
          <w:rFonts w:eastAsia="Microsoft YaHei"/>
        </w:rPr>
        <w:t xml:space="preserve"> </w:t>
      </w:r>
      <w:r>
        <w:rPr>
          <w:rStyle w:val="Literal"/>
        </w:rPr>
        <w:t>String</w:t>
      </w:r>
      <w:del w:id="225" w:author="Carol Nichols" w:date="2016-11-30T11:29:00Z">
        <w:r>
          <w:rPr>
            <w:rStyle w:val="Literal"/>
            <w:rFonts w:eastAsia="Microsoft YaHei"/>
          </w:rPr>
          <w:delText>:</w:delText>
        </w:r>
      </w:del>
      <w:ins w:id="226" w:author="Carol Nichols" w:date="2016-11-30T11:29:00Z">
        <w:r>
          <w:rPr>
            <w:rFonts w:eastAsia="Microsoft YaHei"/>
          </w:rPr>
          <w:t xml:space="preserve"> instead of a string literal:</w:t>
        </w:r>
      </w:ins>
    </w:p>
    <w:p>
      <w:pPr>
        <w:pStyle w:val="CodeA"/>
        <w:rPr/>
      </w:pPr>
      <w:r>
        <w:rPr/>
        <w:t>{</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is valid from this point forward</w:t>
      </w:r>
    </w:p>
    <w:p>
      <w:pPr>
        <w:pStyle w:val="CodeB"/>
        <w:rPr/>
      </w:pPr>
      <w:r>
        <w:rPr/>
      </w:r>
    </w:p>
    <w:p>
      <w:pPr>
        <w:pStyle w:val="CodeB"/>
        <w:rPr/>
      </w:pPr>
      <w:r>
        <w:rPr/>
        <w:t xml:space="preserve">    </w:t>
      </w:r>
      <w:r>
        <w:rPr>
          <w:color w:val="93A1A1"/>
        </w:rPr>
        <w:t>// do stuff with s</w:t>
      </w:r>
    </w:p>
    <w:p>
      <w:pPr>
        <w:pStyle w:val="CodeC"/>
        <w:rPr/>
      </w:pPr>
      <w:r>
        <w:rPr/>
        <w:t xml:space="preserve">}                                  // this scope is now over, and s is no </w:t>
      </w:r>
      <w:ins w:id="227" w:author="Carol Nichols" w:date="2016-12-02T14:00:00Z">
        <w:r>
          <w:rPr/>
          <w:tab/>
          <w:tab/>
          <w:tab/>
          <w:tab/>
          <w:tab/>
          <w:t xml:space="preserve">     // </w:t>
        </w:r>
      </w:ins>
      <w:r>
        <w:rPr/>
        <w:t>longer valid</w:t>
      </w:r>
    </w:p>
    <w:p>
      <w:pPr>
        <w:pStyle w:val="Body"/>
        <w:rPr/>
      </w:pPr>
      <w:r>
        <w:rPr>
          <w:rFonts w:eastAsia="Microsoft YaHei"/>
        </w:rPr>
        <w:t xml:space="preserve">There is a natural point at which we can return the memory our </w:t>
      </w:r>
      <w:r>
        <w:rPr>
          <w:rStyle w:val="Literal"/>
        </w:rPr>
        <w:t>String</w:t>
      </w:r>
      <w:r>
        <w:rPr>
          <w:rFonts w:eastAsia="Microsoft YaHei"/>
        </w:rPr>
        <w:t xml:space="preserve"> needs</w:t>
      </w:r>
      <w:del w:id="228" w:author="AnneMarieW" w:date="2016-11-21T14:30:00Z">
        <w:r>
          <w:rPr>
            <w:rFonts w:eastAsia="Microsoft YaHei"/>
          </w:rPr>
          <w:delText xml:space="preserve"> back</w:delText>
        </w:r>
      </w:del>
      <w:r>
        <w:rPr>
          <w:rFonts w:eastAsia="Microsoft YaHei"/>
        </w:rPr>
        <w:t xml:space="preserve"> to the operating system: when </w:t>
      </w:r>
      <w:r>
        <w:rPr>
          <w:rStyle w:val="Literal"/>
        </w:rPr>
        <w:t>s</w:t>
      </w:r>
      <w:r>
        <w:rPr>
          <w:rFonts w:eastAsia="Microsoft YaHei"/>
        </w:rPr>
        <w:t xml:space="preserve"> goes out of scope. When a variable goes out of scope, Rust calls a special function for us. This function is called </w:t>
      </w:r>
      <w:r>
        <w:rPr>
          <w:rStyle w:val="Literal"/>
        </w:rPr>
        <w:t>drop</w:t>
      </w:r>
      <w:r>
        <w:rPr>
          <w:rFonts w:eastAsia="Microsoft YaHei"/>
        </w:rPr>
        <w:t>, and it</w:t>
      </w:r>
      <w:del w:id="229" w:author="AnneMarieW" w:date="2016-11-21T14:28:00Z">
        <w:r>
          <w:rPr>
            <w:rFonts w:eastAsia="Microsoft YaHei"/>
          </w:rPr>
          <w:delText xml:space="preserve"> i</w:delText>
        </w:r>
      </w:del>
      <w:ins w:id="230" w:author="AnneMarieW" w:date="2016-11-21T14:28:00Z">
        <w:r>
          <w:rPr>
            <w:rFonts w:eastAsia="Microsoft YaHei"/>
          </w:rPr>
          <w:t>’</w:t>
        </w:r>
      </w:ins>
      <w:r>
        <w:rPr>
          <w:rFonts w:eastAsia="Microsoft YaHei"/>
        </w:rPr>
        <w:t xml:space="preserve">s where the author of </w:t>
      </w:r>
      <w:r>
        <w:rPr>
          <w:rStyle w:val="Literal"/>
        </w:rPr>
        <w:t>String</w:t>
      </w:r>
      <w:r>
        <w:rPr/>
        <w:t xml:space="preserve"> </w:t>
      </w:r>
      <w:r>
        <w:rPr>
          <w:rFonts w:eastAsia="Microsoft YaHei"/>
        </w:rPr>
        <w:t xml:space="preserve">can put the code to return the memory. Rust calls </w:t>
      </w:r>
      <w:r>
        <w:rPr>
          <w:rStyle w:val="Literal"/>
        </w:rPr>
        <w:t>drop</w:t>
      </w:r>
      <w:r>
        <w:rPr>
          <w:rFonts w:eastAsia="Microsoft YaHei"/>
        </w:rPr>
        <w:t xml:space="preserve"> automatically at the closing </w:t>
      </w:r>
      <w:r>
        <w:rPr>
          <w:rStyle w:val="Literal"/>
        </w:rPr>
        <w:t>}</w:t>
      </w:r>
      <w:r>
        <w:rPr>
          <w:rFonts w:eastAsia="Microsoft YaHei"/>
        </w:rPr>
        <w:t>.</w:t>
      </w:r>
    </w:p>
    <w:p>
      <w:pPr>
        <w:pStyle w:val="Note"/>
        <w:rPr/>
      </w:pPr>
      <w:r>
        <w:rPr>
          <w:rFonts w:eastAsia="Microsoft YaHei"/>
        </w:rPr>
        <w:t xml:space="preserve">Note: </w:t>
      </w:r>
      <w:ins w:id="231" w:author="AnneMarieW" w:date="2016-11-21T14:29:00Z">
        <w:r>
          <w:rPr>
            <w:rFonts w:eastAsia="Microsoft YaHei"/>
          </w:rPr>
          <w:t xml:space="preserve">In C++, </w:t>
        </w:r>
      </w:ins>
      <w:del w:id="232" w:author="AnneMarieW" w:date="2016-11-21T14:29:00Z">
        <w:r>
          <w:rPr>
            <w:rFonts w:eastAsia="Microsoft YaHei"/>
          </w:rPr>
          <w:delText>T</w:delText>
        </w:r>
      </w:del>
      <w:ins w:id="233" w:author="AnneMarieW" w:date="2016-11-21T14:29:00Z">
        <w:commentRangeStart w:id="21"/>
        <w:r>
          <w:rPr>
            <w:rFonts w:eastAsia="Microsoft YaHei"/>
          </w:rPr>
          <w:t>t</w:t>
        </w:r>
      </w:ins>
      <w:r>
        <w:rPr>
          <w:rFonts w:eastAsia="Microsoft YaHei"/>
        </w:rPr>
        <w:t>his pattern</w:t>
      </w:r>
      <w:ins w:id="234" w:author="Carol Nichols" w:date="2016-11-30T11:30:00Z">
        <w:r>
          <w:rPr>
            <w:rFonts w:eastAsia="Microsoft YaHei"/>
          </w:rPr>
          <w:t xml:space="preserve"> of </w:t>
        </w:r>
      </w:ins>
      <w:ins w:id="235" w:author="Carol Nichols" w:date="2016-11-30T11:31:00Z">
        <w:r>
          <w:rPr>
            <w:rFonts w:eastAsia="Microsoft YaHei"/>
          </w:rPr>
          <w:t xml:space="preserve">deallocating resources at the end of </w:t>
        </w:r>
      </w:ins>
      <w:ins w:id="236" w:author="Carol Nichols" w:date="2016-11-30T11:32:00Z">
        <w:r>
          <w:rPr>
            <w:rFonts w:eastAsia="Microsoft YaHei"/>
          </w:rPr>
          <w:t>an item's lifetime</w:t>
        </w:r>
      </w:ins>
      <w:r>
        <w:rPr>
          <w:rFonts w:eastAsia="Microsoft YaHei"/>
        </w:rPr>
      </w:r>
      <w:commentRangeEnd w:id="21"/>
      <w:r>
        <w:commentReference w:id="21"/>
      </w:r>
      <w:r>
        <w:rPr>
          <w:rFonts w:eastAsia="Microsoft YaHei"/>
        </w:rPr>
        <w:commentReference w:id="22"/>
      </w:r>
      <w:r>
        <w:rPr>
          <w:rFonts w:eastAsia="Microsoft YaHei"/>
        </w:rPr>
        <w:t xml:space="preserve"> is sometimes called </w:t>
      </w:r>
      <w:r>
        <w:rPr>
          <w:rStyle w:val="EmphasisNote"/>
          <w:rFonts w:eastAsia="Microsoft YaHei"/>
        </w:rPr>
        <w:t>Resource Acquisition Is Initialization</w:t>
      </w:r>
      <w:r>
        <w:rPr>
          <w:rStyle w:val="EmphasisNote"/>
          <w:rFonts w:eastAsia="Microsoft YaHei"/>
          <w:rPrChange w:id="0" w:author="AnneMarieW" w:date="2016-11-21T14:29:00Z">
            <w:rPr>
              <w:i w:val="false"/>
              <w:rFonts w:eastAsia="Microsoft YaHei"/>
              <w:color w:val="0000FF"/>
            </w:rPr>
          </w:rPrChange>
        </w:rPr>
        <w:t xml:space="preserve"> </w:t>
      </w:r>
      <w:ins w:id="238" w:author="AnneMarieW" w:date="2016-11-21T14:28:00Z">
        <w:r>
          <w:rPr>
            <w:rStyle w:val="EmphasisNote"/>
            <w:rFonts w:eastAsia="Microsoft YaHei"/>
          </w:rPr>
          <w:t>(RAII</w:t>
        </w:r>
      </w:ins>
      <w:ins w:id="239" w:author="AnneMarieW" w:date="2016-11-21T14:29:00Z">
        <w:r>
          <w:rPr>
            <w:rStyle w:val="EmphasisNote"/>
            <w:rFonts w:eastAsia="Microsoft YaHei"/>
          </w:rPr>
          <w:t>)</w:t>
        </w:r>
      </w:ins>
      <w:del w:id="240" w:author="AnneMarieW" w:date="2016-11-21T14:29:00Z">
        <w:r>
          <w:rPr>
            <w:rStyle w:val="EmphasisNote"/>
            <w:rFonts w:eastAsia="Microsoft YaHei"/>
          </w:rPr>
          <w:delText xml:space="preserve">in C++, or </w:delText>
        </w:r>
      </w:del>
      <w:del w:id="241" w:author="AnneMarieW" w:date="2016-11-21T14:28:00Z">
        <w:r>
          <w:rPr>
            <w:rStyle w:val="EmphasisNote"/>
            <w:rFonts w:eastAsia="Microsoft YaHei"/>
          </w:rPr>
          <w:delText xml:space="preserve">RAII </w:delText>
        </w:r>
      </w:del>
      <w:del w:id="242" w:author="AnneMarieW" w:date="2016-11-21T14:29:00Z">
        <w:r>
          <w:rPr>
            <w:rStyle w:val="EmphasisNote"/>
            <w:rFonts w:eastAsia="Microsoft YaHei"/>
          </w:rPr>
          <w:delText>for short</w:delText>
        </w:r>
      </w:del>
      <w:r>
        <w:rPr>
          <w:rFonts w:eastAsia="Microsoft YaHei"/>
        </w:rPr>
        <w:t xml:space="preserve">. The </w:t>
      </w:r>
      <w:r>
        <w:rPr>
          <w:rStyle w:val="Literal"/>
          <w:rFonts w:eastAsia="Microsoft YaHei"/>
        </w:rPr>
        <w:t>drop</w:t>
      </w:r>
      <w:r>
        <w:rPr>
          <w:rFonts w:eastAsia="Microsoft YaHei"/>
        </w:rPr>
        <w:t xml:space="preserve"> function in Rust will be familiar to you if you</w:t>
      </w:r>
      <w:del w:id="243" w:author="AnneMarieW" w:date="2016-11-21T14:29:00Z">
        <w:r>
          <w:rPr>
            <w:rFonts w:eastAsia="Microsoft YaHei"/>
          </w:rPr>
          <w:delText xml:space="preserve"> ha</w:delText>
        </w:r>
      </w:del>
      <w:ins w:id="244" w:author="AnneMarieW" w:date="2016-11-21T14:29:00Z">
        <w:r>
          <w:rPr>
            <w:rFonts w:eastAsia="Microsoft YaHei"/>
          </w:rPr>
          <w:t>’</w:t>
        </w:r>
      </w:ins>
      <w:r>
        <w:rPr>
          <w:rFonts w:eastAsia="Microsoft YaHei"/>
        </w:rPr>
        <w:t>ve used RAII patterns.</w:t>
      </w:r>
    </w:p>
    <w:p>
      <w:pPr>
        <w:pStyle w:val="Body"/>
        <w:rPr/>
      </w:pPr>
      <w:r>
        <w:rPr>
          <w:rFonts w:eastAsia="Microsoft YaHei"/>
        </w:rPr>
        <w:t>This pattern has a profound impact on the way</w:t>
      </w:r>
      <w:del w:id="245" w:author="AnneMarieW" w:date="2016-11-21T14:31:00Z">
        <w:r>
          <w:rPr>
            <w:rFonts w:eastAsia="Microsoft YaHei"/>
          </w:rPr>
          <w:delText xml:space="preserve"> that</w:delText>
        </w:r>
      </w:del>
      <w:r>
        <w:rPr>
          <w:rFonts w:eastAsia="Microsoft YaHei"/>
        </w:rPr>
        <w:t xml:space="preserve"> Rust code is written. It may seem simple right now, but </w:t>
      </w:r>
      <w:commentRangeStart w:id="23"/>
      <w:r>
        <w:rPr>
          <w:rFonts w:eastAsia="Microsoft YaHei"/>
        </w:rPr>
        <w:t>th</w:t>
      </w:r>
      <w:ins w:id="246" w:author="Carol Nichols" w:date="2016-11-30T11:33:00Z">
        <w:r>
          <w:rPr>
            <w:rFonts w:eastAsia="Microsoft YaHei"/>
          </w:rPr>
          <w:t>e behavior of code</w:t>
        </w:r>
      </w:ins>
      <w:del w:id="247" w:author="Carol Nichols" w:date="2016-11-30T11:33:00Z">
        <w:r>
          <w:rPr>
            <w:rFonts w:eastAsia="Microsoft YaHei"/>
          </w:rPr>
          <w:delText>ings</w:delText>
        </w:r>
      </w:del>
      <w:r>
        <w:rPr>
          <w:rFonts w:eastAsia="Microsoft YaHei"/>
        </w:rPr>
      </w:r>
      <w:commentRangeEnd w:id="23"/>
      <w:r>
        <w:commentReference w:id="23"/>
      </w:r>
      <w:r>
        <w:rPr>
          <w:rFonts w:eastAsia="Microsoft YaHei"/>
        </w:rPr>
        <w:commentReference w:id="24"/>
      </w:r>
      <w:r>
        <w:rPr>
          <w:rFonts w:eastAsia="Microsoft YaHei"/>
        </w:rPr>
        <w:t xml:space="preserve"> can </w:t>
      </w:r>
      <w:del w:id="248" w:author="Carol Nichols" w:date="2016-11-30T11:33:00Z">
        <w:r>
          <w:rPr>
            <w:rFonts w:eastAsia="Microsoft YaHei"/>
          </w:rPr>
          <w:delText>get tricky</w:delText>
        </w:r>
      </w:del>
      <w:ins w:id="249" w:author="Carol Nichols" w:date="2016-11-30T11:33:00Z">
        <w:r>
          <w:rPr>
            <w:rFonts w:eastAsia="Microsoft YaHei"/>
          </w:rPr>
          <w:t>be unexpected</w:t>
        </w:r>
      </w:ins>
      <w:r>
        <w:rPr>
          <w:rFonts w:eastAsia="Microsoft YaHei"/>
        </w:rPr>
        <w:t xml:space="preserve"> in more </w:t>
      </w:r>
      <w:del w:id="250" w:author="Carol Nichols" w:date="2016-11-30T11:33:00Z">
        <w:r>
          <w:rPr>
            <w:rFonts w:eastAsia="Microsoft YaHei"/>
          </w:rPr>
          <w:delText>advanced</w:delText>
        </w:r>
      </w:del>
      <w:ins w:id="251" w:author="Carol Nichols" w:date="2016-11-30T11:33:00Z">
        <w:r>
          <w:rPr>
            <w:rFonts w:eastAsia="Microsoft YaHei"/>
          </w:rPr>
          <w:t>complicated</w:t>
        </w:r>
      </w:ins>
      <w:r>
        <w:rPr>
          <w:rFonts w:eastAsia="Microsoft YaHei"/>
        </w:rPr>
        <w:t xml:space="preserve"> situations when we want to have multiple variables use the data </w:t>
      </w:r>
      <w:del w:id="252" w:author="AnneMarieW" w:date="2016-11-21T14:31:00Z">
        <w:r>
          <w:rPr>
            <w:rFonts w:eastAsia="Microsoft YaHei"/>
          </w:rPr>
          <w:delText xml:space="preserve">that </w:delText>
        </w:r>
      </w:del>
      <w:r>
        <w:rPr>
          <w:rFonts w:eastAsia="Microsoft YaHei"/>
        </w:rPr>
        <w:t>we</w:t>
      </w:r>
      <w:del w:id="253" w:author="AnneMarieW" w:date="2016-11-21T14:31:00Z">
        <w:r>
          <w:rPr>
            <w:rFonts w:eastAsia="Microsoft YaHei"/>
          </w:rPr>
          <w:delText xml:space="preserve"> ha</w:delText>
        </w:r>
      </w:del>
      <w:ins w:id="254" w:author="AnneMarieW" w:date="2016-11-21T14:31:00Z">
        <w:r>
          <w:rPr>
            <w:rFonts w:eastAsia="Microsoft YaHei"/>
          </w:rPr>
          <w:t>’</w:t>
        </w:r>
      </w:ins>
      <w:r>
        <w:rPr>
          <w:rFonts w:eastAsia="Microsoft YaHei"/>
        </w:rPr>
        <w:t xml:space="preserve">ve allocated on the heap. Let’s </w:t>
      </w:r>
      <w:del w:id="255" w:author="AnneMarieW" w:date="2016-11-21T14:32:00Z">
        <w:r>
          <w:rPr>
            <w:rFonts w:eastAsia="Microsoft YaHei"/>
          </w:rPr>
          <w:delText xml:space="preserve">go over </w:delText>
        </w:r>
      </w:del>
      <w:ins w:id="256" w:author="AnneMarieW" w:date="2016-11-21T14:32:00Z">
        <w:r>
          <w:rPr>
            <w:rFonts w:eastAsia="Microsoft YaHei"/>
          </w:rPr>
          <w:t xml:space="preserve">explore </w:t>
        </w:r>
      </w:ins>
      <w:r>
        <w:rPr>
          <w:rFonts w:eastAsia="Microsoft YaHei"/>
        </w:rPr>
        <w:t>some of those situations now.</w:t>
      </w:r>
    </w:p>
    <w:p>
      <w:pPr>
        <w:pStyle w:val="HeadC"/>
        <w:rPr/>
      </w:pPr>
      <w:bookmarkStart w:id="16" w:name="_Toc463621158"/>
      <w:bookmarkStart w:id="17" w:name="__RefHeading___Toc4839_1947540165"/>
      <w:bookmarkStart w:id="18" w:name="ways-bindings-and-data-interact:-move"/>
      <w:bookmarkEnd w:id="17"/>
      <w:bookmarkEnd w:id="18"/>
      <w:r>
        <w:rPr>
          <w:rFonts w:eastAsia="Microsoft YaHei"/>
        </w:rPr>
        <w:t>Ways Variables</w:t>
      </w:r>
      <w:bookmarkEnd w:id="16"/>
      <w:r>
        <w:rPr>
          <w:rFonts w:eastAsia="Microsoft YaHei"/>
        </w:rPr>
        <w:t xml:space="preserve"> and Data Interact: Move</w:t>
      </w:r>
    </w:p>
    <w:p>
      <w:pPr>
        <w:pStyle w:val="BodyFirst"/>
        <w:rPr/>
      </w:pPr>
      <w:del w:id="257" w:author="AnneMarieW" w:date="2016-11-21T14:33:00Z">
        <w:r>
          <w:rPr>
            <w:rFonts w:eastAsia="Microsoft YaHei"/>
          </w:rPr>
          <w:delText xml:space="preserve">There are </w:delText>
        </w:r>
      </w:del>
      <w:del w:id="258" w:author="AnneMarieW" w:date="2016-11-21T14:32:00Z">
        <w:r>
          <w:rPr>
            <w:rFonts w:eastAsia="Microsoft YaHei"/>
          </w:rPr>
          <w:delText xml:space="preserve">different ways </w:delText>
        </w:r>
      </w:del>
      <w:del w:id="259" w:author="AnneMarieW" w:date="2016-11-21T14:33:00Z">
        <w:r>
          <w:rPr>
            <w:rFonts w:eastAsia="Microsoft YaHei"/>
          </w:rPr>
          <w:delText>that m</w:delText>
        </w:r>
      </w:del>
      <w:ins w:id="260" w:author="AnneMarieW" w:date="2016-11-21T14:33:00Z">
        <w:r>
          <w:rPr>
            <w:rFonts w:eastAsia="Microsoft YaHei"/>
          </w:rPr>
          <w:t>M</w:t>
        </w:r>
      </w:ins>
      <w:r>
        <w:rPr>
          <w:rFonts w:eastAsia="Microsoft YaHei"/>
        </w:rPr>
        <w:t>ultiple variables can interact with the same data</w:t>
      </w:r>
      <w:ins w:id="261" w:author="AnneMarieW" w:date="2016-11-21T14:33:00Z">
        <w:r>
          <w:rPr>
            <w:rFonts w:eastAsia="Microsoft YaHei"/>
          </w:rPr>
          <w:t xml:space="preserve"> in</w:t>
        </w:r>
      </w:ins>
      <w:ins w:id="262" w:author="AnneMarieW" w:date="2016-11-21T14:32:00Z">
        <w:r>
          <w:rPr>
            <w:rFonts w:eastAsia="Microsoft YaHei"/>
          </w:rPr>
          <w:t xml:space="preserve"> different ways</w:t>
        </w:r>
      </w:ins>
      <w:r>
        <w:rPr>
          <w:rFonts w:eastAsia="Microsoft YaHei"/>
        </w:rPr>
        <w:t xml:space="preserve"> in Rust. Let’s </w:t>
      </w:r>
      <w:del w:id="263" w:author="AnneMarieW" w:date="2016-11-21T14:33:00Z">
        <w:r>
          <w:rPr>
            <w:rFonts w:eastAsia="Microsoft YaHei"/>
          </w:rPr>
          <w:delText>take</w:delText>
        </w:r>
      </w:del>
      <w:ins w:id="264" w:author="AnneMarieW" w:date="2016-11-21T14:33:00Z">
        <w:r>
          <w:rPr>
            <w:rFonts w:eastAsia="Microsoft YaHei"/>
          </w:rPr>
          <w:t>look at</w:t>
        </w:r>
      </w:ins>
      <w:r>
        <w:rPr>
          <w:rFonts w:eastAsia="Microsoft YaHei"/>
        </w:rPr>
        <w:t xml:space="preserve"> an example using an integer</w:t>
      </w:r>
      <w:ins w:id="265" w:author="Carol Nichols" w:date="2016-11-30T16:09:00Z">
        <w:r>
          <w:rPr>
            <w:rFonts w:eastAsia="Microsoft YaHei"/>
          </w:rPr>
          <w:t xml:space="preserve"> in Listing 4-2</w:t>
        </w:r>
      </w:ins>
      <w:r>
        <w:rPr>
          <w:rFonts w:eastAsia="Microsoft YaHei"/>
        </w:rPr>
        <w:t>:</w:t>
      </w:r>
    </w:p>
    <w:p>
      <w:pPr>
        <w:pStyle w:val="CodeA"/>
        <w:rPr/>
      </w:pPr>
      <w:r>
        <w:rPr>
          <w:color w:val="859900"/>
        </w:rPr>
        <w:t>let</w:t>
      </w:r>
      <w:r>
        <w:rPr/>
        <w:t xml:space="preserve"> x = </w:t>
      </w:r>
      <w:r>
        <w:rPr>
          <w:color w:val="2AA198"/>
        </w:rPr>
        <w:t>5</w:t>
      </w:r>
      <w:r>
        <w:rPr/>
        <w:t>;</w:t>
      </w:r>
    </w:p>
    <w:p>
      <w:pPr>
        <w:pStyle w:val="CodeC"/>
        <w:rPr/>
      </w:pPr>
      <w:r>
        <w:rPr>
          <w:color w:val="859900"/>
        </w:rPr>
        <w:t>let</w:t>
      </w:r>
      <w:r>
        <w:rPr/>
        <w:t xml:space="preserve"> y = x;</w:t>
      </w:r>
    </w:p>
    <w:p>
      <w:pPr>
        <w:pStyle w:val="Caption1"/>
        <w:rPr/>
      </w:pPr>
      <w:ins w:id="266" w:author="Carol Nichols" w:date="2016-11-30T16:09:00Z">
        <w:r>
          <w:rPr/>
          <w:t xml:space="preserve">Listing 4-2: Assigning the integer value of variable </w:t>
        </w:r>
      </w:ins>
      <w:ins w:id="267" w:author="Carol Nichols" w:date="2016-11-30T16:09:00Z">
        <w:r>
          <w:rPr>
            <w:rStyle w:val="Literal"/>
          </w:rPr>
          <w:t>x</w:t>
        </w:r>
      </w:ins>
      <w:ins w:id="268" w:author="Carol Nichols" w:date="2016-11-30T16:09:00Z">
        <w:r>
          <w:rPr/>
          <w:t xml:space="preserve"> to </w:t>
        </w:r>
      </w:ins>
      <w:ins w:id="269" w:author="Carol Nichols" w:date="2016-11-30T16:09:00Z">
        <w:r>
          <w:rPr>
            <w:rStyle w:val="Literal"/>
          </w:rPr>
          <w:t>y</w:t>
        </w:r>
      </w:ins>
    </w:p>
    <w:p>
      <w:pPr>
        <w:pStyle w:val="Body"/>
        <w:rPr/>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del w:id="270" w:author="AnneMarieW" w:date="2016-11-21T14:33:00Z">
        <w:r>
          <w:rPr>
            <w:rStyle w:val="Literal"/>
            <w:rFonts w:eastAsia="Microsoft YaHei"/>
          </w:rPr>
          <w:delText xml:space="preserve">, </w:delText>
        </w:r>
      </w:del>
      <w:ins w:id="271" w:author="AnneMarieW" w:date="2016-11-21T14:33:00Z">
        <w:r>
          <w:rPr>
            <w:rFonts w:eastAsia="Microsoft YaHei"/>
          </w:rPr>
          <w:t xml:space="preserve">; </w:t>
        </w:r>
      </w:ins>
      <w:r>
        <w:rPr>
          <w:rFonts w:eastAsia="Microsoft YaHei"/>
        </w:rPr>
        <w:t xml:space="preserve">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variables,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w:t>
      </w:r>
      <w:del w:id="272" w:author="AnneMarieW" w:date="2016-11-21T14:34:00Z">
        <w:r>
          <w:rPr>
            <w:rFonts w:eastAsia="Microsoft YaHei"/>
          </w:rPr>
          <w:delText>sinc</w:delText>
        </w:r>
      </w:del>
      <w:ins w:id="273" w:author="AnneMarieW" w:date="2016-11-21T14:34:00Z">
        <w:r>
          <w:rPr>
            <w:rFonts w:eastAsia="Microsoft YaHei"/>
          </w:rPr>
          <w:t>becaus</w:t>
        </w:r>
      </w:ins>
      <w:r>
        <w:rPr>
          <w:rFonts w:eastAsia="Microsoft YaHei"/>
        </w:rPr>
        <w:t xml:space="preserve">e integers are simple values with a known, fixed size, and these two </w:t>
      </w:r>
      <w:r>
        <w:rPr>
          <w:rStyle w:val="Literal"/>
        </w:rPr>
        <w:t>5</w:t>
      </w:r>
      <w:r>
        <w:rPr>
          <w:rFonts w:eastAsia="Microsoft YaHei"/>
        </w:rPr>
        <w:t xml:space="preserve"> values are pushed onto the stack.</w:t>
      </w:r>
    </w:p>
    <w:p>
      <w:pPr>
        <w:pStyle w:val="Body"/>
        <w:rPr/>
      </w:pPr>
      <w:r>
        <w:rPr>
          <w:rFonts w:eastAsia="Microsoft YaHei"/>
        </w:rPr>
        <w:t xml:space="preserve">Now let’s look at the </w:t>
      </w:r>
      <w:r>
        <w:rPr>
          <w:rStyle w:val="Literal"/>
        </w:rPr>
        <w:t>String</w:t>
      </w:r>
      <w:r>
        <w:rPr>
          <w:rFonts w:eastAsia="Microsoft YaHei"/>
        </w:rPr>
        <w:t xml:space="preserve"> version:</w:t>
      </w:r>
    </w:p>
    <w:p>
      <w:pPr>
        <w:pStyle w:val="CodeA"/>
        <w:rPr/>
      </w:pPr>
      <w:r>
        <w:rPr>
          <w:color w:val="859900"/>
        </w:rPr>
        <w:t>let</w:t>
      </w:r>
      <w:r>
        <w:rPr/>
        <w:t xml:space="preserve"> s1 = String::from(</w:t>
      </w:r>
      <w:r>
        <w:rPr>
          <w:color w:val="2AA198"/>
        </w:rPr>
        <w:t>"hello"</w:t>
      </w:r>
      <w:r>
        <w:rPr/>
        <w:t>);</w:t>
      </w:r>
    </w:p>
    <w:p>
      <w:pPr>
        <w:pStyle w:val="CodeC"/>
        <w:rPr/>
      </w:pPr>
      <w:r>
        <w:rPr>
          <w:color w:val="859900"/>
        </w:rPr>
        <w:t>let</w:t>
      </w:r>
      <w:r>
        <w:rPr/>
        <w:t xml:space="preserve"> s2 = s1;</w:t>
      </w:r>
    </w:p>
    <w:p>
      <w:pPr>
        <w:pStyle w:val="Body"/>
        <w:rPr/>
      </w:pPr>
      <w:r>
        <w:rPr>
          <w:rFonts w:eastAsia="Microsoft YaHei"/>
        </w:rPr>
        <w:t xml:space="preserve">This looks very similar to the previous code, so we might assume that the way it works would be the same: that </w:t>
      </w:r>
      <w:ins w:id="274" w:author="AnneMarieW" w:date="2016-11-21T14:34:00Z">
        <w:r>
          <w:rPr>
            <w:rFonts w:eastAsia="Microsoft YaHei"/>
          </w:rPr>
          <w:t xml:space="preserve">is, </w:t>
        </w:r>
      </w:ins>
      <w:r>
        <w:rPr>
          <w:rFonts w:eastAsia="Microsoft YaHei"/>
        </w:rPr>
        <w:t xml:space="preserve">the second line would make a copy of the value in </w:t>
      </w:r>
      <w:r>
        <w:rPr>
          <w:rStyle w:val="Literal"/>
        </w:rPr>
        <w:t>s1</w:t>
      </w:r>
      <w:r>
        <w:rPr>
          <w:rFonts w:eastAsia="Microsoft YaHei"/>
        </w:rPr>
        <w:t xml:space="preserve"> and bind it to </w:t>
      </w:r>
      <w:r>
        <w:rPr>
          <w:rStyle w:val="Literal"/>
        </w:rPr>
        <w:t>s2</w:t>
      </w:r>
      <w:r>
        <w:rPr>
          <w:rFonts w:eastAsia="Microsoft YaHei"/>
        </w:rPr>
        <w:t xml:space="preserve">. </w:t>
      </w:r>
      <w:ins w:id="275" w:author="AnneMarieW" w:date="2016-11-21T14:35:00Z">
        <w:r>
          <w:rPr>
            <w:rFonts w:eastAsia="Microsoft YaHei"/>
          </w:rPr>
          <w:t xml:space="preserve">But </w:t>
        </w:r>
      </w:ins>
      <w:del w:id="276" w:author="AnneMarieW" w:date="2016-11-21T14:35:00Z">
        <w:r>
          <w:rPr>
            <w:rFonts w:eastAsia="Microsoft YaHei"/>
          </w:rPr>
          <w:delText>T</w:delText>
        </w:r>
      </w:del>
      <w:ins w:id="277" w:author="AnneMarieW" w:date="2016-11-21T14:35:00Z">
        <w:r>
          <w:rPr>
            <w:rFonts w:eastAsia="Microsoft YaHei"/>
          </w:rPr>
          <w:t>t</w:t>
        </w:r>
      </w:ins>
      <w:r>
        <w:rPr>
          <w:rFonts w:eastAsia="Microsoft YaHei"/>
        </w:rPr>
        <w:t>his isn’t quite what happens.</w:t>
      </w:r>
    </w:p>
    <w:p>
      <w:pPr>
        <w:pStyle w:val="Body"/>
        <w:rPr/>
      </w:pPr>
      <w:r>
        <w:rPr>
          <w:rFonts w:eastAsia="Microsoft YaHei"/>
        </w:rPr>
        <w:t>To explain this more thoroughly, let’s</w:t>
      </w:r>
      <w:del w:id="278" w:author="AnneMarieW" w:date="2016-11-21T14:35:00Z">
        <w:r>
          <w:rPr>
            <w:rFonts w:eastAsia="Microsoft YaHei"/>
          </w:rPr>
          <w:delText xml:space="preserve"> take a</w:delText>
        </w:r>
      </w:del>
      <w:r>
        <w:rPr>
          <w:rFonts w:eastAsia="Microsoft YaHei"/>
        </w:rPr>
        <w:t xml:space="preserve"> look at what </w:t>
      </w:r>
      <w:r>
        <w:rPr>
          <w:rStyle w:val="Literal"/>
        </w:rPr>
        <w:t>String</w:t>
      </w:r>
      <w:r>
        <w:rPr>
          <w:rFonts w:eastAsia="Microsoft YaHei"/>
        </w:rPr>
        <w:t xml:space="preserve"> looks like under the covers in Figure 4-</w:t>
      </w:r>
      <w:del w:id="279" w:author="Carol Nichols" w:date="2016-11-30T11:35:00Z">
        <w:r>
          <w:rPr>
            <w:rFonts w:eastAsia="Microsoft YaHei"/>
          </w:rPr>
          <w:delText>1</w:delText>
        </w:r>
      </w:del>
      <w:ins w:id="280" w:author="Carol Nichols" w:date="2016-11-30T16:10:00Z">
        <w:r>
          <w:rPr>
            <w:rFonts w:eastAsia="Microsoft YaHei"/>
          </w:rPr>
          <w:t>3</w:t>
        </w:r>
      </w:ins>
      <w:r>
        <w:rPr>
          <w:rFonts w:eastAsia="Microsoft YaHei"/>
        </w:rPr>
        <w:t xml:space="preserve">.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w:t>
      </w:r>
      <w:ins w:id="281" w:author="Carol Nichols" w:date="2016-11-30T11:34:00Z">
        <w:r>
          <w:rPr>
            <w:rFonts w:eastAsia="Microsoft YaHei"/>
          </w:rPr>
          <w:t xml:space="preserve"> on the heap</w:t>
        </w:r>
      </w:ins>
      <w:r>
        <w:rPr>
          <w:rFonts w:eastAsia="Microsoft YaHei"/>
        </w:rPr>
        <w:t xml:space="preserve"> that holds the contents</w:t>
      </w:r>
      <w:del w:id="282" w:author="Carol Nichols" w:date="2016-11-30T11:34:00Z">
        <w:r>
          <w:rPr>
            <w:rFonts w:eastAsia="Microsoft YaHei"/>
          </w:rPr>
          <w:delText>, and this</w:delText>
        </w:r>
      </w:del>
      <w:r>
        <w:rPr>
          <w:rFonts w:eastAsia="Microsoft YaHei"/>
        </w:rPr>
        <w:commentReference w:id="25"/>
      </w:r>
      <w:del w:id="283" w:author="Carol Nichols" w:date="2016-11-30T11:34:00Z">
        <w:r>
          <w:rPr>
            <w:rFonts w:eastAsia="Microsoft YaHei"/>
          </w:rPr>
          <w:delText xml:space="preserve"> is on the heap</w:delText>
        </w:r>
      </w:del>
      <w:r>
        <w:rPr>
          <w:rFonts w:eastAsia="Microsoft YaHei"/>
        </w:rPr>
        <w:commentReference w:id="26"/>
      </w:r>
      <w:r>
        <w:rPr>
          <w:rFonts w:eastAsia="Microsoft YaHei"/>
        </w:rPr>
        <w:commentReference w:id="27"/>
      </w:r>
      <w:r>
        <w:rPr>
          <w:rFonts w:eastAsia="Microsoft YaHei"/>
        </w:rPr>
        <w:t>.</w:t>
      </w:r>
    </w:p>
    <w:p>
      <w:pPr>
        <w:pStyle w:val="Caption1"/>
        <w:rPr/>
      </w:pPr>
      <w:r>
        <w:rPr/>
        <w:drawing>
          <wp:inline distT="0" distB="0" distL="0" distR="0">
            <wp:extent cx="5943600" cy="4157345"/>
            <wp:effectExtent l="0" t="0" r="0" b="0"/>
            <wp:docPr id="1" name="Picture 7" descr="C:\Users\User\Google Drive\Rust\02 to edit\Ch 4 images\trpl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User\Google Drive\Rust\02 to edit\Ch 4 images\trpl04-01.png"/>
                    <pic:cNvPicPr>
                      <a:picLocks noChangeAspect="1" noChangeArrowheads="1"/>
                    </pic:cNvPicPr>
                  </pic:nvPicPr>
                  <pic:blipFill>
                    <a:blip r:embed="rId2"/>
                    <a:stretch>
                      <a:fillRect/>
                    </a:stretch>
                  </pic:blipFill>
                  <pic:spPr bwMode="auto">
                    <a:xfrm>
                      <a:off x="0" y="0"/>
                      <a:ext cx="5943600" cy="4157345"/>
                    </a:xfrm>
                    <a:prstGeom prst="rect">
                      <a:avLst/>
                    </a:prstGeom>
                  </pic:spPr>
                </pic:pic>
              </a:graphicData>
            </a:graphic>
          </wp:inline>
        </w:drawing>
      </w:r>
      <w:r>
        <w:rPr>
          <w:rFonts w:eastAsia="Microsoft YaHei"/>
        </w:rPr>
        <w:t>Figure 4-</w:t>
      </w:r>
      <w:del w:id="284" w:author="Carol Nichols" w:date="2016-11-30T11:35:00Z">
        <w:r>
          <w:rPr>
            <w:rFonts w:eastAsia="Microsoft YaHei"/>
          </w:rPr>
          <w:delText>1</w:delText>
        </w:r>
      </w:del>
      <w:ins w:id="285" w:author="Carol Nichols" w:date="2016-11-30T16:10:00Z">
        <w:r>
          <w:rPr>
            <w:rFonts w:eastAsia="Microsoft YaHei"/>
          </w:rPr>
          <w:t>3</w:t>
        </w:r>
      </w:ins>
      <w:r>
        <w:rPr>
          <w:rFonts w:eastAsia="Microsoft YaHei"/>
        </w:rPr>
        <w:t xml:space="preserve">: Representation in memory of a </w:t>
      </w:r>
      <w:r>
        <w:rPr>
          <w:rStyle w:val="Literal"/>
        </w:rPr>
        <w:t>String</w:t>
      </w:r>
      <w:r>
        <w:rPr>
          <w:rFonts w:eastAsia="Microsoft YaHei"/>
        </w:rPr>
        <w:t xml:space="preserve"> holding the value </w:t>
      </w:r>
      <w:r>
        <w:rPr>
          <w:rStyle w:val="Literal"/>
          <w:rFonts w:eastAsia="Microsoft YaHei"/>
        </w:rPr>
        <w:t>"hello"</w:t>
      </w:r>
      <w:r>
        <w:rPr>
          <w:rFonts w:eastAsia="Microsoft YaHei"/>
        </w:rPr>
        <w:t xml:space="preserve"> bound to </w:t>
      </w:r>
      <w:r>
        <w:rPr>
          <w:rStyle w:val="Literal"/>
        </w:rPr>
        <w:t>s1</w:t>
      </w:r>
    </w:p>
    <w:p>
      <w:pPr>
        <w:pStyle w:val="Body"/>
        <w:rPr/>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w:t>
      </w:r>
      <w:del w:id="286" w:author="AnneMarieW" w:date="2016-11-21T14:36:00Z">
        <w:r>
          <w:rPr>
            <w:rFonts w:eastAsia="Microsoft YaHei"/>
          </w:rPr>
          <w:delText>gotten</w:delText>
        </w:r>
      </w:del>
      <w:ins w:id="287" w:author="AnneMarieW" w:date="2016-11-21T14:36:00Z">
        <w:r>
          <w:rPr>
            <w:rFonts w:eastAsia="Microsoft YaHei"/>
          </w:rPr>
          <w:t>received</w:t>
        </w:r>
      </w:ins>
      <w:r>
        <w:rPr>
          <w:rFonts w:eastAsia="Microsoft YaHei"/>
        </w:rPr>
        <w:t xml:space="preserve"> from the operating system. The difference between length and capacity matters</w:t>
      </w:r>
      <w:ins w:id="288" w:author="janelle" w:date="2016-11-18T17:41:00Z">
        <w:r>
          <w:rPr>
            <w:rFonts w:eastAsia="Microsoft YaHei"/>
          </w:rPr>
          <w:t>,</w:t>
        </w:r>
      </w:ins>
      <w:r>
        <w:rPr>
          <w:rFonts w:eastAsia="Microsoft YaHei"/>
        </w:rPr>
        <w:t xml:space="preserve"> but not in this context, so for now, it’s fine to ignore the capacity.</w:t>
      </w:r>
    </w:p>
    <w:p>
      <w:pPr>
        <w:pStyle w:val="Body"/>
        <w:rPr/>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w:t>
      </w:r>
      <w:del w:id="289" w:author="AnneMarieW" w:date="2016-11-21T14:37:00Z">
        <w:r>
          <w:rPr>
            <w:rFonts w:eastAsia="Microsoft YaHei"/>
          </w:rPr>
          <w:delText xml:space="preserve"> itself</w:delText>
        </w:r>
      </w:del>
      <w:r>
        <w:rPr>
          <w:rFonts w:eastAsia="Microsoft YaHei"/>
        </w:rPr>
        <w:t xml:space="preserve"> is copied, meaning we copy the pointer, the length, and the capacity that are on the stack. We do not copy the data on the heap that the</w:t>
      </w:r>
      <w:del w:id="290" w:author="Carol Nichols" w:date="2016-11-30T16:03:00Z">
        <w:r>
          <w:rPr>
            <w:rFonts w:eastAsia="Microsoft YaHei"/>
          </w:rPr>
          <w:delText xml:space="preserve"> </w:delText>
        </w:r>
      </w:del>
      <w:del w:id="291" w:author="Carol Nichols" w:date="2016-11-30T16:03:00Z">
        <w:r>
          <w:rPr>
            <w:rStyle w:val="Literal"/>
            <w:rFonts w:eastAsia="Microsoft YaHei"/>
          </w:rPr>
          <w:delText>String</w:delText>
        </w:r>
      </w:del>
      <w:del w:id="292" w:author="Carol Nichols" w:date="2016-11-30T16:03:00Z">
        <w:r>
          <w:rPr>
            <w:rFonts w:eastAsia="Microsoft YaHei"/>
          </w:rPr>
          <w:delText>’s</w:delText>
        </w:r>
      </w:del>
      <w:r>
        <w:rPr>
          <w:rFonts w:eastAsia="Microsoft YaHei"/>
        </w:rPr>
        <w:t xml:space="preserve"> pointer refers to. In other words, </w:t>
      </w:r>
      <w:ins w:id="293" w:author="Carol Nichols" w:date="2016-11-30T11:35:00Z">
        <w:r>
          <w:rPr>
            <w:rFonts w:eastAsia="Microsoft YaHei"/>
          </w:rPr>
          <w:t>the data representation in memory</w:t>
        </w:r>
      </w:ins>
      <w:del w:id="294" w:author="Carol Nichols" w:date="2016-11-30T11:35:00Z">
        <w:r>
          <w:rPr>
            <w:rFonts w:eastAsia="Microsoft YaHei"/>
          </w:rPr>
          <w:delText>it</w:delText>
        </w:r>
      </w:del>
      <w:r>
        <w:rPr>
          <w:rFonts w:eastAsia="Microsoft YaHei"/>
        </w:rPr>
        <w:commentReference w:id="28"/>
      </w:r>
      <w:r>
        <w:rPr>
          <w:rFonts w:eastAsia="Microsoft YaHei"/>
        </w:rPr>
        <w:commentReference w:id="29"/>
      </w:r>
      <w:r>
        <w:rPr>
          <w:rFonts w:eastAsia="Microsoft YaHei"/>
        </w:rPr>
        <w:t xml:space="preserve"> looks like </w:t>
      </w:r>
      <w:ins w:id="295" w:author="AnneMarieW" w:date="2016-11-21T14:37:00Z">
        <w:r>
          <w:rPr>
            <w:rFonts w:eastAsia="Microsoft YaHei"/>
          </w:rPr>
          <w:t>F</w:t>
        </w:r>
      </w:ins>
      <w:del w:id="296" w:author="AnneMarieW" w:date="2016-11-21T14:37:00Z">
        <w:r>
          <w:rPr>
            <w:rFonts w:eastAsia="Microsoft YaHei"/>
          </w:rPr>
          <w:delText>f</w:delText>
        </w:r>
      </w:del>
      <w:r>
        <w:rPr>
          <w:rFonts w:eastAsia="Microsoft YaHei"/>
        </w:rPr>
        <w:t>igure 4-</w:t>
      </w:r>
      <w:del w:id="297" w:author="Carol Nichols" w:date="2016-11-30T11:35:00Z">
        <w:r>
          <w:rPr>
            <w:rFonts w:eastAsia="Microsoft YaHei"/>
          </w:rPr>
          <w:delText>2</w:delText>
        </w:r>
      </w:del>
      <w:ins w:id="298" w:author="Carol Nichols" w:date="2016-11-30T16:10:00Z">
        <w:r>
          <w:rPr>
            <w:rFonts w:eastAsia="Microsoft YaHei"/>
          </w:rPr>
          <w:t>4</w:t>
        </w:r>
      </w:ins>
      <w:r>
        <w:rPr>
          <w:rFonts w:eastAsia="Microsoft YaHei"/>
        </w:rPr>
        <w:t>.</w:t>
      </w:r>
    </w:p>
    <w:p>
      <w:pPr>
        <w:pStyle w:val="Caption1"/>
        <w:rPr/>
      </w:pPr>
      <w:r>
        <w:rPr/>
        <w:drawing>
          <wp:inline distT="0" distB="0" distL="0" distR="0">
            <wp:extent cx="5943600" cy="5943600"/>
            <wp:effectExtent l="0" t="0" r="0" b="0"/>
            <wp:docPr id="2" name="Picture 8" descr="C:\Users\User\Google Drive\Rust\02 to edit\Ch 4 images\trpl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User\Google Drive\Rust\02 to edit\Ch 4 images\trpl04-02.png"/>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r>
        <w:rPr>
          <w:rFonts w:eastAsia="Microsoft YaHei"/>
        </w:rPr>
        <w:t>Figure 4-</w:t>
      </w:r>
      <w:del w:id="299" w:author="Carol Nichols" w:date="2016-11-30T11:35:00Z">
        <w:r>
          <w:rPr>
            <w:rFonts w:eastAsia="Microsoft YaHei"/>
          </w:rPr>
          <w:delText>2</w:delText>
        </w:r>
      </w:del>
      <w:ins w:id="300" w:author="Carol Nichols" w:date="2016-11-30T16:10:00Z">
        <w:r>
          <w:rPr>
            <w:rFonts w:eastAsia="Microsoft YaHei"/>
          </w:rPr>
          <w:t>4</w:t>
        </w:r>
      </w:ins>
      <w:r>
        <w:rPr>
          <w:rFonts w:eastAsia="Microsoft YaHei"/>
        </w:rPr>
        <w:t xml:space="preserve">: Representation in memory of the variable </w:t>
      </w:r>
      <w:r>
        <w:rPr>
          <w:rStyle w:val="LiteralCaption"/>
          <w:rFonts w:eastAsia="Microsoft YaHei"/>
        </w:rPr>
        <w:t>s2</w:t>
      </w:r>
      <w:r>
        <w:rPr>
          <w:rFonts w:eastAsia="Microsoft YaHei"/>
        </w:rPr>
        <w:t xml:space="preserve"> that has a copy of</w:t>
      </w:r>
      <w:del w:id="301" w:author="AnneMarieW" w:date="2016-11-21T14:39:00Z">
        <w:r>
          <w:rPr>
            <w:rFonts w:eastAsia="Microsoft YaHei"/>
          </w:rPr>
          <w:delText xml:space="preserve"> </w:delText>
        </w:r>
      </w:del>
      <w:del w:id="302" w:author="AnneMarieW" w:date="2016-11-21T14:39:00Z">
        <w:r>
          <w:rPr>
            <w:rStyle w:val="LiteralCaption"/>
            <w:rFonts w:eastAsia="Microsoft YaHei"/>
          </w:rPr>
          <w:delText>s1</w:delText>
        </w:r>
      </w:del>
      <w:del w:id="303" w:author="AnneMarieW" w:date="2016-11-21T14:39:00Z">
        <w:r>
          <w:rPr>
            <w:rFonts w:eastAsia="Microsoft YaHei"/>
          </w:rPr>
          <w:delText>’s</w:delText>
        </w:r>
      </w:del>
      <w:ins w:id="304" w:author="AnneMarieW" w:date="2016-11-21T14:39:00Z">
        <w:r>
          <w:rPr>
            <w:rFonts w:eastAsia="Microsoft YaHei"/>
          </w:rPr>
          <w:t xml:space="preserve"> the</w:t>
        </w:r>
      </w:ins>
      <w:r>
        <w:rPr>
          <w:rFonts w:eastAsia="Microsoft YaHei"/>
        </w:rPr>
        <w:t xml:space="preserve"> pointer, length</w:t>
      </w:r>
      <w:ins w:id="305" w:author="AnneMarieW" w:date="2016-11-21T14:38:00Z">
        <w:r>
          <w:rPr>
            <w:rFonts w:eastAsia="Microsoft YaHei"/>
          </w:rPr>
          <w:t>,</w:t>
        </w:r>
      </w:ins>
      <w:r>
        <w:rPr>
          <w:rFonts w:eastAsia="Microsoft YaHei"/>
        </w:rPr>
        <w:t xml:space="preserve"> and capacity</w:t>
      </w:r>
      <w:ins w:id="306" w:author="AnneMarieW" w:date="2016-11-21T14:39:00Z">
        <w:r>
          <w:rPr>
            <w:rFonts w:eastAsia="Microsoft YaHei"/>
          </w:rPr>
          <w:t xml:space="preserve"> of </w:t>
        </w:r>
      </w:ins>
      <w:ins w:id="307" w:author="AnneMarieW" w:date="2016-11-21T14:39:00Z">
        <w:r>
          <w:rPr>
            <w:rStyle w:val="LiteralCaption"/>
            <w:rFonts w:eastAsia="Microsoft YaHei"/>
          </w:rPr>
          <w:t>s1</w:t>
        </w:r>
      </w:ins>
    </w:p>
    <w:p>
      <w:pPr>
        <w:pStyle w:val="Body"/>
        <w:rPr/>
      </w:pPr>
      <w:del w:id="308" w:author="AnneMarieW" w:date="2016-11-21T14:40:00Z">
        <w:r>
          <w:rPr>
            <w:rFonts w:eastAsia="Microsoft YaHei"/>
          </w:rPr>
          <w:delText xml:space="preserve">And </w:delText>
        </w:r>
      </w:del>
      <w:ins w:id="309" w:author="AnneMarieW" w:date="2016-11-21T14:40:00Z">
        <w:r>
          <w:rPr>
            <w:rFonts w:eastAsia="Microsoft YaHei"/>
          </w:rPr>
          <w:t xml:space="preserve">The representation does </w:t>
        </w:r>
      </w:ins>
      <w:r>
        <w:rPr>
          <w:rStyle w:val="EmphasisItalic"/>
          <w:rFonts w:eastAsia="Microsoft YaHei"/>
        </w:rPr>
        <w:t>not</w:t>
      </w:r>
      <w:r>
        <w:rPr>
          <w:rFonts w:eastAsia="Microsoft YaHei"/>
        </w:rPr>
        <w:t xml:space="preserve"> </w:t>
      </w:r>
      <w:ins w:id="310" w:author="AnneMarieW" w:date="2016-11-21T14:40:00Z">
        <w:r>
          <w:rPr>
            <w:rFonts w:eastAsia="Microsoft YaHei"/>
          </w:rPr>
          <w:t xml:space="preserve">look like </w:t>
        </w:r>
      </w:ins>
      <w:r>
        <w:rPr>
          <w:rFonts w:eastAsia="Microsoft YaHei"/>
        </w:rPr>
        <w:t>Figure 4-</w:t>
      </w:r>
      <w:del w:id="311" w:author="Carol Nichols" w:date="2016-11-30T11:35:00Z">
        <w:r>
          <w:rPr>
            <w:rFonts w:eastAsia="Microsoft YaHei"/>
          </w:rPr>
          <w:delText>3</w:delText>
        </w:r>
      </w:del>
      <w:ins w:id="312" w:author="Carol Nichols" w:date="2016-11-30T16:10:00Z">
        <w:r>
          <w:rPr>
            <w:rFonts w:eastAsia="Microsoft YaHei"/>
          </w:rPr>
          <w:t>5</w:t>
        </w:r>
      </w:ins>
      <w:r>
        <w:rPr>
          <w:rFonts w:eastAsia="Microsoft YaHei"/>
        </w:rPr>
        <w:t xml:space="preserve">, which is what memory would look like if Rust instead copied the heap data as well. If Rust did this, the operation </w:t>
      </w:r>
      <w:r>
        <w:rPr>
          <w:rStyle w:val="Literal"/>
        </w:rPr>
        <w:t>s2 = s1</w:t>
      </w:r>
      <w:r>
        <w:rPr>
          <w:rFonts w:eastAsia="Microsoft YaHei"/>
        </w:rPr>
        <w:t xml:space="preserve"> could potentially be </w:t>
      </w:r>
      <w:commentRangeStart w:id="30"/>
      <w:r>
        <w:rPr>
          <w:rFonts w:eastAsia="Microsoft YaHei"/>
        </w:rPr>
        <w:t>very expensive</w:t>
      </w:r>
      <w:ins w:id="313" w:author="Carol Nichols" w:date="2016-11-30T11:36:00Z">
        <w:r>
          <w:rPr>
            <w:rFonts w:eastAsia="Microsoft YaHei"/>
          </w:rPr>
          <w:t xml:space="preserve"> in terms of runtime performance</w:t>
        </w:r>
      </w:ins>
      <w:r>
        <w:rPr>
          <w:rFonts w:eastAsia="Microsoft YaHei"/>
        </w:rPr>
      </w:r>
      <w:commentRangeEnd w:id="30"/>
      <w:r>
        <w:commentReference w:id="30"/>
      </w:r>
      <w:r>
        <w:rPr>
          <w:rFonts w:eastAsia="Microsoft YaHei"/>
        </w:rPr>
        <w:commentReference w:id="31"/>
      </w:r>
      <w:r>
        <w:rPr>
          <w:rFonts w:eastAsia="Microsoft YaHei"/>
        </w:rPr>
        <w:t xml:space="preserve"> if the data on the heap was large.</w:t>
      </w:r>
    </w:p>
    <w:p>
      <w:pPr>
        <w:pStyle w:val="Caption1"/>
        <w:rPr/>
      </w:pPr>
      <w:r>
        <w:rPr/>
        <w:drawing>
          <wp:inline distT="0" distB="0" distL="0" distR="0">
            <wp:extent cx="5943600" cy="7729855"/>
            <wp:effectExtent l="0" t="0" r="0" b="0"/>
            <wp:docPr id="3" name="Picture 9" descr="C:\Users\User\Google Drive\Rust\02 to edit\Ch 4 images\trpl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User\Google Drive\Rust\02 to edit\Ch 4 images\trpl04-03.png"/>
                    <pic:cNvPicPr>
                      <a:picLocks noChangeAspect="1" noChangeArrowheads="1"/>
                    </pic:cNvPicPr>
                  </pic:nvPicPr>
                  <pic:blipFill>
                    <a:blip r:embed="rId4"/>
                    <a:stretch>
                      <a:fillRect/>
                    </a:stretch>
                  </pic:blipFill>
                  <pic:spPr bwMode="auto">
                    <a:xfrm>
                      <a:off x="0" y="0"/>
                      <a:ext cx="5943600" cy="7729855"/>
                    </a:xfrm>
                    <a:prstGeom prst="rect">
                      <a:avLst/>
                    </a:prstGeom>
                  </pic:spPr>
                </pic:pic>
              </a:graphicData>
            </a:graphic>
          </wp:inline>
        </w:drawing>
      </w:r>
      <w:r>
        <w:rPr>
          <w:rFonts w:eastAsia="Microsoft YaHei"/>
        </w:rPr>
        <w:t>Figure 4-</w:t>
      </w:r>
      <w:del w:id="314" w:author="Carol Nichols" w:date="2016-11-30T11:36:00Z">
        <w:r>
          <w:rPr>
            <w:rFonts w:eastAsia="Microsoft YaHei"/>
          </w:rPr>
          <w:delText>3</w:delText>
        </w:r>
      </w:del>
      <w:ins w:id="315" w:author="Carol Nichols" w:date="2016-11-30T16:10:00Z">
        <w:r>
          <w:rPr>
            <w:rFonts w:eastAsia="Microsoft YaHei"/>
          </w:rPr>
          <w:t>5</w:t>
        </w:r>
      </w:ins>
      <w:r>
        <w:rPr>
          <w:rFonts w:eastAsia="Microsoft YaHei"/>
        </w:rPr>
        <w:t xml:space="preserve">: Another possibility </w:t>
      </w:r>
      <w:del w:id="316" w:author="AnneMarieW" w:date="2016-11-21T14:42:00Z">
        <w:r>
          <w:rPr>
            <w:rFonts w:eastAsia="Microsoft YaHei"/>
          </w:rPr>
          <w:delText>for</w:delText>
        </w:r>
      </w:del>
      <w:ins w:id="317" w:author="AnneMarieW" w:date="2016-11-21T14:42:00Z">
        <w:r>
          <w:rPr>
            <w:rFonts w:eastAsia="Microsoft YaHei"/>
          </w:rPr>
          <w:t>of</w:t>
        </w:r>
      </w:ins>
      <w:r>
        <w:rPr>
          <w:rFonts w:eastAsia="Microsoft YaHei"/>
        </w:rPr>
        <w:t xml:space="preserve"> what </w:t>
      </w:r>
      <w:r>
        <w:rPr>
          <w:rStyle w:val="LiteralCaption"/>
          <w:rFonts w:eastAsia="Microsoft YaHei"/>
        </w:rPr>
        <w:t>s2 = s1</w:t>
      </w:r>
      <w:r>
        <w:rPr>
          <w:rFonts w:eastAsia="Microsoft YaHei"/>
        </w:rPr>
        <w:t xml:space="preserve"> might do</w:t>
      </w:r>
      <w:del w:id="318" w:author="AnneMarieW" w:date="2016-11-21T14:41:00Z">
        <w:r>
          <w:rPr>
            <w:rFonts w:eastAsia="Microsoft YaHei"/>
          </w:rPr>
          <w:delText>,</w:delText>
        </w:r>
      </w:del>
      <w:r>
        <w:rPr>
          <w:rFonts w:eastAsia="Microsoft YaHei"/>
        </w:rPr>
        <w:t xml:space="preserve"> if Rust </w:t>
      </w:r>
      <w:del w:id="319" w:author="AnneMarieW" w:date="2016-11-21T14:41:00Z">
        <w:r>
          <w:rPr>
            <w:rFonts w:eastAsia="Microsoft YaHei"/>
          </w:rPr>
          <w:delText xml:space="preserve">chose to </w:delText>
        </w:r>
      </w:del>
      <w:r>
        <w:rPr>
          <w:rFonts w:eastAsia="Microsoft YaHei"/>
        </w:rPr>
        <w:t>cop</w:t>
      </w:r>
      <w:del w:id="320" w:author="AnneMarieW" w:date="2016-11-21T14:42:00Z">
        <w:r>
          <w:rPr>
            <w:rFonts w:eastAsia="Microsoft YaHei"/>
          </w:rPr>
          <w:delText>y</w:delText>
        </w:r>
      </w:del>
      <w:ins w:id="321" w:author="AnneMarieW" w:date="2016-11-21T14:42:00Z">
        <w:r>
          <w:rPr>
            <w:rFonts w:eastAsia="Microsoft YaHei"/>
          </w:rPr>
          <w:t>ied the</w:t>
        </w:r>
      </w:ins>
      <w:r>
        <w:rPr>
          <w:rFonts w:eastAsia="Microsoft YaHei"/>
        </w:rPr>
        <w:t xml:space="preserve"> heap data as well</w:t>
      </w:r>
      <w:del w:id="322" w:author="AnneMarieW" w:date="2016-11-28T10:56:00Z">
        <w:r>
          <w:rPr>
            <w:rFonts w:eastAsia="Microsoft YaHei"/>
          </w:rPr>
          <w:delText>.</w:delText>
        </w:r>
      </w:del>
    </w:p>
    <w:p>
      <w:pPr>
        <w:pStyle w:val="Body"/>
        <w:rPr/>
      </w:pPr>
      <w:r>
        <w:rPr>
          <w:rFonts w:eastAsia="Microsoft YaHei"/>
        </w:rPr>
        <w:t xml:space="preserve">Earlier, we said that when a variable goes out of scope, Rust </w:t>
      </w:r>
      <w:del w:id="323" w:author="AnneMarieW" w:date="2016-11-21T14:42:00Z">
        <w:r>
          <w:rPr>
            <w:rFonts w:eastAsia="Microsoft YaHei"/>
          </w:rPr>
          <w:delText xml:space="preserve">will </w:delText>
        </w:r>
      </w:del>
      <w:r>
        <w:rPr>
          <w:rFonts w:eastAsia="Microsoft YaHei"/>
        </w:rPr>
        <w:t>automatically call</w:t>
      </w:r>
      <w:ins w:id="324" w:author="AnneMarieW" w:date="2016-11-21T14:42:00Z">
        <w:r>
          <w:rPr>
            <w:rFonts w:eastAsia="Microsoft YaHei"/>
          </w:rPr>
          <w:t>s</w:t>
        </w:r>
      </w:ins>
      <w:r>
        <w:rPr>
          <w:rFonts w:eastAsia="Microsoft YaHei"/>
        </w:rPr>
        <w:t xml:space="preserve"> the </w:t>
      </w:r>
      <w:r>
        <w:rPr>
          <w:rStyle w:val="Literal"/>
        </w:rPr>
        <w:t>drop</w:t>
      </w:r>
      <w:r>
        <w:rPr>
          <w:rFonts w:eastAsia="Microsoft YaHei"/>
        </w:rPr>
        <w:t xml:space="preserve"> function and clean</w:t>
      </w:r>
      <w:ins w:id="325" w:author="AnneMarieW" w:date="2016-11-21T14:42:00Z">
        <w:r>
          <w:rPr>
            <w:rFonts w:eastAsia="Microsoft YaHei"/>
          </w:rPr>
          <w:t>s</w:t>
        </w:r>
      </w:ins>
      <w:r>
        <w:rPr>
          <w:rFonts w:eastAsia="Microsoft YaHei"/>
        </w:rPr>
        <w:t xml:space="preserve"> up the heap memory for that variable. But </w:t>
      </w:r>
      <w:del w:id="326" w:author="AnneMarieW" w:date="2016-11-21T14:42:00Z">
        <w:r>
          <w:rPr>
            <w:rFonts w:eastAsia="Microsoft YaHei"/>
          </w:rPr>
          <w:delText xml:space="preserve">in </w:delText>
        </w:r>
      </w:del>
      <w:ins w:id="327" w:author="AnneMarieW" w:date="2016-11-21T14:42:00Z">
        <w:r>
          <w:rPr>
            <w:rFonts w:eastAsia="Microsoft YaHei"/>
          </w:rPr>
          <w:t>F</w:t>
        </w:r>
      </w:ins>
      <w:del w:id="328" w:author="AnneMarieW" w:date="2016-11-21T14:42:00Z">
        <w:r>
          <w:rPr>
            <w:rFonts w:eastAsia="Microsoft YaHei"/>
          </w:rPr>
          <w:delText>f</w:delText>
        </w:r>
      </w:del>
      <w:r>
        <w:rPr>
          <w:rFonts w:eastAsia="Microsoft YaHei"/>
        </w:rPr>
        <w:t>igure 4-</w:t>
      </w:r>
      <w:del w:id="329" w:author="Carol Nichols" w:date="2016-11-30T11:36:00Z">
        <w:r>
          <w:rPr>
            <w:rFonts w:eastAsia="Microsoft YaHei"/>
          </w:rPr>
          <w:delText>2</w:delText>
        </w:r>
      </w:del>
      <w:del w:id="330" w:author="AnneMarieW" w:date="2016-11-21T14:42:00Z">
        <w:r>
          <w:rPr>
            <w:rFonts w:eastAsia="Microsoft YaHei"/>
          </w:rPr>
          <w:delText>, we see</w:delText>
        </w:r>
      </w:del>
      <w:ins w:id="331" w:author="Carol Nichols" w:date="2016-11-30T16:11:00Z">
        <w:r>
          <w:rPr>
            <w:rFonts w:eastAsia="Microsoft YaHei"/>
          </w:rPr>
          <w:t>4</w:t>
        </w:r>
      </w:ins>
      <w:ins w:id="332" w:author="AnneMarieW" w:date="2016-11-21T14:42:00Z">
        <w:r>
          <w:rPr>
            <w:rFonts w:eastAsia="Microsoft YaHei"/>
          </w:rPr>
          <w:t xml:space="preserve"> shows</w:t>
        </w:r>
      </w:ins>
      <w:r>
        <w:rPr>
          <w:rFonts w:eastAsia="Microsoft YaHei"/>
        </w:rPr>
        <w:t xml:space="preserv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w:t>
      </w:r>
      <w:del w:id="333" w:author="AnneMarieW" w:date="2016-11-21T14:43:00Z">
        <w:r>
          <w:rPr>
            <w:rFonts w:eastAsia="Microsoft YaHei"/>
          </w:rPr>
          <w:delText>before</w:delText>
        </w:r>
      </w:del>
      <w:ins w:id="334" w:author="AnneMarieW" w:date="2016-11-21T14:43:00Z">
        <w:r>
          <w:rPr>
            <w:rFonts w:eastAsia="Microsoft YaHei"/>
          </w:rPr>
          <w:t>previously</w:t>
        </w:r>
      </w:ins>
      <w:r>
        <w:rPr>
          <w:rFonts w:eastAsia="Microsoft YaHei"/>
        </w:rPr>
        <w:t>. Freeing memory twice can lead to memory corruption, which can potentially lead to security vulnerabilities.</w:t>
      </w:r>
    </w:p>
    <w:p>
      <w:pPr>
        <w:pStyle w:val="Body"/>
        <w:rPr/>
      </w:pPr>
      <w:del w:id="335" w:author="AnneMarieW" w:date="2016-11-21T14:43:00Z">
        <w:r>
          <w:rPr>
            <w:rFonts w:eastAsia="Microsoft YaHei"/>
          </w:rPr>
          <w:delText>In order t</w:delText>
        </w:r>
      </w:del>
      <w:ins w:id="336" w:author="AnneMarieW" w:date="2016-11-21T14:43:00Z">
        <w:r>
          <w:rPr>
            <w:rFonts w:eastAsia="Microsoft YaHei"/>
          </w:rPr>
          <w:t>T</w:t>
        </w:r>
      </w:ins>
      <w:r>
        <w:rPr>
          <w:rFonts w:eastAsia="Microsoft YaHei"/>
        </w:rPr>
        <w:t xml:space="preserve">o ensure memory safety, there’s one more detail to what happens in this situation in Rust. Instead of trying to copy the allocated memory, Rust </w:t>
      </w:r>
      <w:del w:id="337" w:author="Carol Nichols" w:date="2016-11-30T11:37:00Z">
        <w:r>
          <w:rPr>
            <w:rFonts w:eastAsia="Microsoft YaHei"/>
          </w:rPr>
          <w:delText>say</w:delText>
        </w:r>
      </w:del>
      <w:ins w:id="338" w:author="Carol Nichols" w:date="2016-11-30T11:37:00Z">
        <w:r>
          <w:rPr>
            <w:rFonts w:eastAsia="Microsoft YaHei"/>
          </w:rPr>
          <w:t>consider</w:t>
        </w:r>
      </w:ins>
      <w:commentRangeStart w:id="32"/>
      <w:r>
        <w:rPr>
          <w:rFonts w:eastAsia="Microsoft YaHei"/>
        </w:rPr>
        <w:t>s</w:t>
      </w:r>
      <w:del w:id="339" w:author="Carol Nichols" w:date="2016-11-30T11:37:00Z">
        <w:r>
          <w:rPr>
            <w:rFonts w:eastAsia="Microsoft YaHei"/>
          </w:rPr>
          <w:delText xml:space="preserve"> that</w:delText>
        </w:r>
      </w:del>
      <w:r>
        <w:rPr>
          <w:rFonts w:eastAsia="Microsoft YaHei"/>
        </w:rPr>
      </w:r>
      <w:commentRangeEnd w:id="32"/>
      <w:r>
        <w:commentReference w:id="32"/>
      </w:r>
      <w:r>
        <w:rPr>
          <w:rFonts w:eastAsia="Microsoft YaHei"/>
        </w:rPr>
        <w:commentReference w:id="33"/>
      </w:r>
      <w:r>
        <w:rPr>
          <w:rFonts w:eastAsia="Microsoft YaHei"/>
        </w:rPr>
        <w:t xml:space="preserve"> </w:t>
      </w:r>
      <w:r>
        <w:rPr>
          <w:rStyle w:val="Literal"/>
        </w:rPr>
        <w:t>s1</w:t>
      </w:r>
      <w:r>
        <w:rPr>
          <w:rFonts w:eastAsia="Microsoft YaHei"/>
        </w:rPr>
        <w:t xml:space="preserve"> </w:t>
      </w:r>
      <w:del w:id="340" w:author="Carol Nichols" w:date="2016-11-30T11:37:00Z">
        <w:r>
          <w:rPr>
            <w:rFonts w:eastAsia="Microsoft YaHei"/>
          </w:rPr>
          <w:delText>is</w:delText>
        </w:r>
      </w:del>
      <w:ins w:id="341" w:author="Carol Nichols" w:date="2016-11-30T11:37:00Z">
        <w:r>
          <w:rPr>
            <w:rFonts w:eastAsia="Microsoft YaHei"/>
          </w:rPr>
          <w:t>to</w:t>
        </w:r>
      </w:ins>
      <w:r>
        <w:rPr>
          <w:rFonts w:eastAsia="Microsoft YaHei"/>
        </w:rPr>
        <w:t xml:space="preserve"> no longer</w:t>
      </w:r>
      <w:ins w:id="342" w:author="Carol Nichols" w:date="2016-11-30T11:37:00Z">
        <w:r>
          <w:rPr>
            <w:rFonts w:eastAsia="Microsoft YaHei"/>
          </w:rPr>
          <w:t xml:space="preserve"> be</w:t>
        </w:r>
      </w:ins>
      <w:r>
        <w:rPr>
          <w:rFonts w:eastAsia="Microsoft YaHei"/>
        </w:rPr>
        <w:t xml:space="preserve"> valid and</w:t>
      </w:r>
      <w:del w:id="343" w:author="AnneMarieW" w:date="2016-11-21T14:44:00Z">
        <w:r>
          <w:rPr>
            <w:rFonts w:eastAsia="Microsoft YaHei"/>
          </w:rPr>
          <w:delText>,</w:delText>
        </w:r>
      </w:del>
      <w:r>
        <w:rPr>
          <w:rFonts w:eastAsia="Microsoft YaHei"/>
        </w:rPr>
        <w:t xml:space="preserve"> therefore</w:t>
      </w:r>
      <w:del w:id="344" w:author="AnneMarieW" w:date="2016-11-21T14:44:00Z">
        <w:r>
          <w:rPr>
            <w:rFonts w:eastAsia="Microsoft YaHei"/>
          </w:rPr>
          <w:delText>,</w:delText>
        </w:r>
      </w:del>
      <w:ins w:id="345" w:author="Carol Nichols" w:date="2016-11-30T16:05:00Z">
        <w:r>
          <w:rPr>
            <w:rFonts w:eastAsia="Microsoft YaHei"/>
          </w:rPr>
          <w:t>, Rust</w:t>
        </w:r>
      </w:ins>
      <w:r>
        <w:rPr>
          <w:rFonts w:eastAsia="Microsoft YaHei"/>
        </w:rPr>
        <w:t xml:space="preserve"> d</w:t>
      </w:r>
      <w:bookmarkStart w:id="19" w:name="__DdeLink__9081_805288228"/>
      <w:bookmarkEnd w:id="19"/>
      <w:r>
        <w:rPr>
          <w:rFonts w:eastAsia="Microsoft YaHei"/>
        </w:rPr>
        <w:t xml:space="preserve">oesn’t need to free anything when </w:t>
      </w:r>
      <w:del w:id="346" w:author="Carol Nichols" w:date="2016-11-30T16:05:00Z">
        <w:r>
          <w:rPr>
            <w:rFonts w:eastAsia="Microsoft YaHei"/>
          </w:rPr>
          <w:delText>it</w:delText>
        </w:r>
      </w:del>
      <w:ins w:id="347" w:author="Carol Nichols" w:date="2016-11-30T16:05:00Z">
        <w:r>
          <w:rPr>
            <w:rStyle w:val="Literal"/>
            <w:rFonts w:eastAsia="Microsoft YaHei"/>
          </w:rPr>
          <w:t>s1</w:t>
        </w:r>
      </w:ins>
      <w:r>
        <w:rPr>
          <w:rFonts w:eastAsia="Microsoft YaHei"/>
        </w:rPr>
        <w:t xml:space="preserve">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pPr>
        <w:pStyle w:val="CodeA"/>
        <w:rPr/>
      </w:pPr>
      <w:r>
        <w:rPr/>
        <w:t>let s1 = String::from("hello");</w:t>
      </w:r>
    </w:p>
    <w:p>
      <w:pPr>
        <w:pStyle w:val="CodeB"/>
        <w:rPr/>
      </w:pPr>
      <w:r>
        <w:rPr/>
        <w:t>let s2 = s1;</w:t>
      </w:r>
    </w:p>
    <w:p>
      <w:pPr>
        <w:pStyle w:val="CodeB"/>
        <w:rPr/>
      </w:pPr>
      <w:r>
        <w:rPr/>
      </w:r>
    </w:p>
    <w:p>
      <w:pPr>
        <w:pStyle w:val="CodeC"/>
        <w:rPr/>
      </w:pPr>
      <w:r>
        <w:rPr/>
        <w:t>println!("{}", s1);</w:t>
      </w:r>
    </w:p>
    <w:p>
      <w:pPr>
        <w:pStyle w:val="Body"/>
        <w:rPr>
          <w:rFonts w:eastAsia="Microsoft YaHei"/>
        </w:rPr>
      </w:pPr>
      <w:r>
        <w:rPr>
          <w:rFonts w:eastAsia="Microsoft YaHei"/>
        </w:rPr>
        <w:t>You’ll get an error like this</w:t>
      </w:r>
      <w:ins w:id="348" w:author="Carol Nichols" w:date="2016-11-30T11:37:00Z">
        <w:r>
          <w:rPr>
            <w:rFonts w:eastAsia="Microsoft YaHei"/>
          </w:rPr>
          <w:t xml:space="preserve"> because Rust prevents you from using the invalidated reference</w:t>
        </w:r>
      </w:ins>
      <w:r>
        <w:rPr>
          <w:rFonts w:eastAsia="Microsoft YaHei"/>
        </w:rPr>
        <w:t>:</w:t>
      </w:r>
    </w:p>
    <w:p>
      <w:pPr>
        <w:pStyle w:val="CodeA"/>
        <w:rPr/>
      </w:pPr>
      <w:r>
        <w:rPr>
          <w:color w:val="2AA198"/>
        </w:rPr>
        <w:t>5</w:t>
      </w:r>
      <w:r>
        <w:rPr/>
        <w:t>:</w:t>
      </w:r>
      <w:r>
        <w:rPr>
          <w:color w:val="2AA198"/>
        </w:rPr>
        <w:t>22</w:t>
      </w:r>
      <w:r>
        <w:rPr/>
        <w:t xml:space="preserve"> error: use of moved value: `s1` [E0382]</w:t>
      </w:r>
    </w:p>
    <w:p>
      <w:pPr>
        <w:pStyle w:val="CodeB"/>
        <w:rPr/>
      </w:pPr>
      <w:r>
        <w:rPr/>
        <w:t>println!(</w:t>
      </w:r>
      <w:r>
        <w:rPr>
          <w:color w:val="2AA198"/>
        </w:rPr>
        <w:t>"{}"</w:t>
      </w:r>
      <w:r>
        <w:rPr/>
        <w:t>, s1);</w:t>
      </w:r>
    </w:p>
    <w:p>
      <w:pPr>
        <w:pStyle w:val="CodeB"/>
        <w:rPr/>
      </w:pPr>
      <w:r>
        <w:rPr/>
        <w:t xml:space="preserve">               </w:t>
      </w:r>
      <w:r>
        <w:rPr/>
        <w:t>^~</w:t>
      </w:r>
    </w:p>
    <w:p>
      <w:pPr>
        <w:pStyle w:val="CodeB"/>
        <w:rPr/>
      </w:pPr>
      <w:r>
        <w:rPr>
          <w:color w:val="2AA198"/>
        </w:rPr>
        <w:t>5</w:t>
      </w:r>
      <w:r>
        <w:rPr/>
        <w:t>:</w:t>
      </w:r>
      <w:r>
        <w:rPr>
          <w:color w:val="2AA198"/>
        </w:rPr>
        <w:t>24</w:t>
      </w:r>
      <w:r>
        <w:rPr/>
        <w:t xml:space="preserve"> note: </w:t>
      </w:r>
      <w:r>
        <w:rPr>
          <w:color w:val="859900"/>
        </w:rPr>
        <w:t>in</w:t>
      </w:r>
      <w:r>
        <w:rPr/>
        <w:t xml:space="preserve"> this expansion of println! (defined </w:t>
      </w:r>
      <w:r>
        <w:rPr>
          <w:color w:val="859900"/>
        </w:rPr>
        <w:t>in</w:t>
      </w:r>
      <w:r>
        <w:rPr/>
        <w:t xml:space="preserve"> &lt;std macros&gt;)</w:t>
      </w:r>
    </w:p>
    <w:p>
      <w:pPr>
        <w:pStyle w:val="CodeB"/>
        <w:rPr/>
      </w:pPr>
      <w:r>
        <w:rPr>
          <w:color w:val="2AA198"/>
        </w:rPr>
        <w:t>3</w:t>
      </w:r>
      <w:r>
        <w:rPr/>
        <w:t>:</w:t>
      </w:r>
      <w:r>
        <w:rPr>
          <w:color w:val="2AA198"/>
        </w:rPr>
        <w:t>11</w:t>
      </w:r>
      <w:r>
        <w:rPr/>
        <w:t xml:space="preserve"> note: `s1` moved here because it has </w:t>
      </w:r>
      <w:r>
        <w:rPr>
          <w:color w:val="268BD2"/>
        </w:rPr>
        <w:t>type</w:t>
      </w:r>
      <w:r>
        <w:rPr/>
        <w:t xml:space="preserve"> `collections::string::String`, </w:t>
      </w:r>
      <w:r>
        <w:rPr>
          <w:color w:val="268BD2"/>
        </w:rPr>
        <w:t>which</w:t>
      </w:r>
      <w:r>
        <w:rPr/>
        <w:t xml:space="preserve"> is moved by default</w:t>
      </w:r>
    </w:p>
    <w:p>
      <w:pPr>
        <w:pStyle w:val="CodeB"/>
        <w:rPr/>
      </w:pPr>
      <w:r>
        <w:rPr/>
        <w:t xml:space="preserve"> </w:t>
      </w:r>
      <w:r>
        <w:rPr>
          <w:color w:val="268BD2"/>
        </w:rPr>
        <w:t>let</w:t>
      </w:r>
      <w:r>
        <w:rPr/>
        <w:t xml:space="preserve"> s2 = s1;</w:t>
      </w:r>
    </w:p>
    <w:p>
      <w:pPr>
        <w:pStyle w:val="CodeC"/>
        <w:rPr/>
      </w:pPr>
      <w:r>
        <w:rPr/>
        <w:t xml:space="preserve">     </w:t>
      </w:r>
      <w:r>
        <w:rPr/>
        <w:t>^~</w:t>
      </w:r>
    </w:p>
    <w:p>
      <w:pPr>
        <w:pStyle w:val="Body"/>
        <w:rPr/>
      </w:pPr>
      <w:r>
        <w:rPr>
          <w:rFonts w:eastAsia="Microsoft YaHei"/>
        </w:rPr>
        <w:t>If you</w:t>
      </w:r>
      <w:del w:id="349" w:author="AnneMarieW" w:date="2016-11-21T14:46:00Z">
        <w:r>
          <w:rPr>
            <w:rFonts w:eastAsia="Microsoft YaHei"/>
          </w:rPr>
          <w:delText xml:space="preserve"> ha</w:delText>
        </w:r>
      </w:del>
      <w:ins w:id="350" w:author="AnneMarieW" w:date="2016-11-21T14:46:00Z">
        <w:r>
          <w:rPr>
            <w:rFonts w:eastAsia="Microsoft YaHei"/>
          </w:rPr>
          <w:t>’</w:t>
        </w:r>
      </w:ins>
      <w:r>
        <w:rPr>
          <w:rFonts w:eastAsia="Microsoft YaHei"/>
        </w:rPr>
        <w:t xml:space="preserve">ve heard the terms “shallow copy” and “deep copy” while working with other languages, the concept of copying the pointer, length, and capacity without copying the data probably sounds like a shallow copy. But because Rust also invalidates the first variable,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Pr>
          <w:rStyle w:val="EmphasisItalic"/>
          <w:rFonts w:eastAsia="Microsoft YaHei"/>
        </w:rPr>
        <w:t>moved</w:t>
      </w:r>
      <w:r>
        <w:rPr>
          <w:rFonts w:eastAsia="Microsoft YaHei"/>
          <w:i/>
          <w:iCs/>
        </w:rPr>
        <w:t xml:space="preserve"> </w:t>
      </w:r>
      <w:r>
        <w:rPr>
          <w:rFonts w:eastAsia="Microsoft YaHei"/>
        </w:rPr>
        <w:t xml:space="preserve">into </w:t>
      </w:r>
      <w:r>
        <w:rPr>
          <w:rStyle w:val="Literal"/>
        </w:rPr>
        <w:t>s2</w:t>
      </w:r>
      <w:r>
        <w:rPr>
          <w:rFonts w:eastAsia="Microsoft YaHei"/>
        </w:rPr>
        <w:t xml:space="preserve">. So what actually happens </w:t>
      </w:r>
      <w:del w:id="351" w:author="AnneMarieW" w:date="2016-11-28T11:02:00Z">
        <w:r>
          <w:rPr>
            <w:rFonts w:eastAsia="Microsoft YaHei"/>
          </w:rPr>
          <w:delText xml:space="preserve">looks like </w:delText>
        </w:r>
      </w:del>
      <w:ins w:id="352" w:author="AnneMarieW" w:date="2016-11-28T11:02:00Z">
        <w:r>
          <w:rPr>
            <w:rFonts w:eastAsia="Microsoft YaHei"/>
          </w:rPr>
          <w:t xml:space="preserve">is shown in </w:t>
        </w:r>
      </w:ins>
      <w:r>
        <w:rPr>
          <w:rFonts w:eastAsia="Microsoft YaHei"/>
        </w:rPr>
        <w:t>Figure 4-</w:t>
      </w:r>
      <w:del w:id="353" w:author="Carol Nichols" w:date="2016-11-30T11:42:00Z">
        <w:r>
          <w:rPr>
            <w:rFonts w:eastAsia="Microsoft YaHei"/>
          </w:rPr>
          <w:delText>4</w:delText>
        </w:r>
      </w:del>
      <w:ins w:id="354" w:author="Carol Nichols" w:date="2016-11-30T16:11:00Z">
        <w:r>
          <w:rPr>
            <w:rFonts w:eastAsia="Microsoft YaHei"/>
          </w:rPr>
          <w:t>6</w:t>
        </w:r>
      </w:ins>
      <w:r>
        <w:rPr>
          <w:rFonts w:eastAsia="Microsoft YaHei"/>
        </w:rPr>
        <w:t>.</w:t>
      </w:r>
    </w:p>
    <w:p>
      <w:pPr>
        <w:pStyle w:val="Standard"/>
        <w:spacing w:lineRule="auto" w:line="360" w:before="240" w:after="240"/>
        <w:rPr/>
      </w:pPr>
      <w:r>
        <w:rPr/>
        <w:drawing>
          <wp:inline distT="0" distB="0" distL="0" distR="0">
            <wp:extent cx="5943600" cy="5943600"/>
            <wp:effectExtent l="0" t="0" r="0" b="0"/>
            <wp:docPr id="4" name="Picture 10" descr="C:\Users\User\Google Drive\Rust\02 to edit\Ch 4 images\trpl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Google Drive\Rust\02 to edit\Ch 4 images\trpl04-04.png"/>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Caption1"/>
        <w:rPr/>
      </w:pPr>
      <w:r>
        <w:rPr>
          <w:rFonts w:eastAsia="Microsoft YaHei"/>
        </w:rPr>
        <w:t>Figure 4-</w:t>
      </w:r>
      <w:del w:id="355" w:author="Carol Nichols" w:date="2016-11-30T11:42:00Z">
        <w:r>
          <w:rPr>
            <w:rFonts w:eastAsia="Microsoft YaHei"/>
          </w:rPr>
          <w:delText>4</w:delText>
        </w:r>
      </w:del>
      <w:ins w:id="356" w:author="Carol Nichols" w:date="2016-11-30T16:11:00Z">
        <w:r>
          <w:rPr>
            <w:rFonts w:eastAsia="Microsoft YaHei"/>
          </w:rPr>
          <w:t>6</w:t>
        </w:r>
      </w:ins>
      <w:r>
        <w:rPr>
          <w:rFonts w:eastAsia="Microsoft YaHei"/>
        </w:rPr>
        <w:t xml:space="preserve">: Representation in memory after </w:t>
      </w:r>
      <w:r>
        <w:rPr>
          <w:rStyle w:val="LiteralCaption"/>
        </w:rPr>
        <w:t>s1</w:t>
      </w:r>
      <w:r>
        <w:rPr>
          <w:rFonts w:eastAsia="Microsoft YaHei"/>
        </w:rPr>
        <w:t xml:space="preserve"> has been invalidated</w:t>
      </w:r>
    </w:p>
    <w:p>
      <w:pPr>
        <w:pStyle w:val="Body"/>
        <w:rPr/>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w:t>
      </w:r>
    </w:p>
    <w:p>
      <w:pPr>
        <w:pStyle w:val="Body"/>
        <w:rPr/>
      </w:pPr>
      <w:del w:id="357" w:author="AnneMarieW" w:date="2016-11-21T14:47:00Z">
        <w:r>
          <w:rPr>
            <w:rFonts w:eastAsia="Microsoft YaHei"/>
          </w:rPr>
          <w:delText>Furthermore</w:delText>
        </w:r>
      </w:del>
      <w:ins w:id="358" w:author="AnneMarieW" w:date="2016-11-21T14:47:00Z">
        <w:r>
          <w:rPr>
            <w:rFonts w:eastAsia="Microsoft YaHei"/>
          </w:rPr>
          <w:t>In addition</w:t>
        </w:r>
      </w:ins>
      <w:r>
        <w:rPr>
          <w:rFonts w:eastAsia="Microsoft YaHei"/>
        </w:rPr>
        <w:t xml:space="preserve">, there’s a design choice that’s implied by this: Rust will never automatically create “deep” copies of your data. Therefore, any </w:t>
      </w:r>
      <w:r>
        <w:rPr>
          <w:rStyle w:val="EmphasisItalic"/>
          <w:rFonts w:eastAsia="Microsoft YaHei"/>
        </w:rPr>
        <w:t>automatic</w:t>
      </w:r>
      <w:r>
        <w:rPr>
          <w:rFonts w:eastAsia="Microsoft YaHei"/>
          <w:i/>
          <w:iCs/>
        </w:rPr>
        <w:t xml:space="preserve"> </w:t>
      </w:r>
      <w:r>
        <w:rPr>
          <w:rFonts w:eastAsia="Microsoft YaHei"/>
        </w:rPr>
        <w:t xml:space="preserve">copying can be assumed to be </w:t>
      </w:r>
      <w:commentRangeStart w:id="34"/>
      <w:r>
        <w:rPr>
          <w:rFonts w:eastAsia="Microsoft YaHei"/>
        </w:rPr>
        <w:t>inexpensive</w:t>
      </w:r>
      <w:ins w:id="359" w:author="Carol Nichols" w:date="2016-11-30T11:38:00Z">
        <w:r>
          <w:rPr>
            <w:rFonts w:eastAsia="Microsoft YaHei"/>
          </w:rPr>
          <w:t xml:space="preserve"> in terms of runtime performance</w:t>
        </w:r>
      </w:ins>
      <w:r>
        <w:rPr>
          <w:rFonts w:eastAsia="Microsoft YaHei"/>
        </w:rPr>
      </w:r>
      <w:commentRangeEnd w:id="34"/>
      <w:r>
        <w:commentReference w:id="34"/>
      </w:r>
      <w:r>
        <w:rPr>
          <w:rFonts w:eastAsia="Microsoft YaHei"/>
        </w:rPr>
        <w:commentReference w:id="35"/>
      </w:r>
      <w:r>
        <w:rPr>
          <w:rFonts w:eastAsia="Microsoft YaHei"/>
        </w:rPr>
        <w:t>.</w:t>
      </w:r>
    </w:p>
    <w:p>
      <w:pPr>
        <w:pStyle w:val="HeadC"/>
        <w:rPr/>
      </w:pPr>
      <w:bookmarkStart w:id="20" w:name="__RefHeading___Toc4841_1947540165"/>
      <w:bookmarkStart w:id="21" w:name="_Toc463621159"/>
      <w:bookmarkStart w:id="22" w:name="ways-bindings-and-data-interact:-clone"/>
      <w:bookmarkEnd w:id="20"/>
      <w:bookmarkEnd w:id="21"/>
      <w:bookmarkEnd w:id="22"/>
      <w:r>
        <w:rPr/>
        <w:t>Ways Variables and Data Interact: Clone</w:t>
      </w:r>
    </w:p>
    <w:p>
      <w:pPr>
        <w:pStyle w:val="BodyFirst"/>
        <w:rPr/>
      </w:pPr>
      <w:r>
        <w:rPr>
          <w:rFonts w:eastAsia="Microsoft YaHei"/>
        </w:rPr>
        <w:t xml:space="preserve">If we </w:t>
      </w:r>
      <w:r>
        <w:rPr>
          <w:rStyle w:val="EmphasisItalic"/>
          <w:rFonts w:eastAsia="Microsoft YaHei"/>
        </w:rPr>
        <w:t>do</w:t>
      </w:r>
      <w:r>
        <w:rPr>
          <w:rFonts w:eastAsia="Microsoft YaHei"/>
        </w:rPr>
        <w:t xml:space="preserve"> want to deeply cop</w:t>
      </w:r>
      <w:commentRangeStart w:id="36"/>
      <w:r>
        <w:rPr>
          <w:rFonts w:eastAsia="Microsoft YaHei"/>
        </w:rPr>
        <w:t>y the</w:t>
      </w:r>
      <w:ins w:id="360" w:author="AnneMarieW" w:date="2016-11-22T13:59:00Z">
        <w:r>
          <w:rPr>
            <w:rFonts w:eastAsia="Microsoft YaHei"/>
          </w:rPr>
          <w:t xml:space="preserve"> </w:t>
        </w:r>
      </w:ins>
      <w:ins w:id="361" w:author="Carol Nichols" w:date="2016-11-30T16:06:00Z">
        <w:r>
          <w:rPr>
            <w:rFonts w:eastAsia="Microsoft YaHei"/>
          </w:rPr>
          <w:t xml:space="preserve">heap </w:t>
        </w:r>
      </w:ins>
      <w:ins w:id="362" w:author="AnneMarieW" w:date="2016-11-22T13:59:00Z">
        <w:r>
          <w:rPr>
            <w:rFonts w:eastAsia="Microsoft YaHei"/>
          </w:rPr>
          <w:t xml:space="preserve">data </w:t>
        </w:r>
      </w:ins>
      <w:del w:id="363" w:author="Carol Nichols" w:date="2016-11-30T16:07:00Z">
        <w:r>
          <w:rPr>
            <w:rFonts w:eastAsia="Microsoft YaHei"/>
          </w:rPr>
          <w:delText>in</w:delText>
        </w:r>
      </w:del>
      <w:ins w:id="364" w:author="Carol Nichols" w:date="2016-11-30T16:07:00Z">
        <w:r>
          <w:rPr>
            <w:rFonts w:eastAsia="Microsoft YaHei"/>
          </w:rPr>
          <w:t>of</w:t>
        </w:r>
      </w:ins>
      <w:ins w:id="365" w:author="AnneMarieW" w:date="2016-11-22T13:59:00Z">
        <w:r>
          <w:rPr>
            <w:rFonts w:eastAsia="Microsoft YaHei"/>
          </w:rPr>
          <w:t xml:space="preserve"> the</w:t>
        </w:r>
      </w:ins>
      <w:r>
        <w:rPr>
          <w:rFonts w:eastAsia="Microsoft YaHei"/>
        </w:rPr>
        <w:t xml:space="preserve"> </w:t>
      </w:r>
      <w:r>
        <w:rPr>
          <w:rStyle w:val="Literal"/>
        </w:rPr>
        <w:t>String</w:t>
      </w:r>
      <w:del w:id="366" w:author="AnneMarieW" w:date="2016-11-22T13:59:00Z">
        <w:r>
          <w:rPr>
            <w:rStyle w:val="Literal"/>
            <w:rFonts w:eastAsia="Microsoft YaHei"/>
          </w:rPr>
          <w:delText>’s data</w:delText>
        </w:r>
      </w:del>
      <w:r>
        <w:rPr>
          <w:rStyle w:val="Literal"/>
          <w:rFonts w:eastAsia="Microsoft YaHei"/>
        </w:rPr>
      </w:r>
      <w:commentRangeEnd w:id="36"/>
      <w:r>
        <w:commentReference w:id="36"/>
      </w:r>
      <w:r>
        <w:rPr>
          <w:rStyle w:val="Literal"/>
          <w:rFonts w:eastAsia="Microsoft YaHei"/>
        </w:rPr>
        <w:commentReference w:id="37"/>
      </w:r>
      <w:ins w:id="367" w:author="AnneMarieW" w:date="2016-11-22T13:56:00Z">
        <w:r>
          <w:rPr>
            <w:rFonts w:eastAsia="Microsoft YaHei"/>
          </w:rPr>
          <w:t>,</w:t>
        </w:r>
      </w:ins>
      <w:del w:id="368" w:author="AnneMarieW" w:date="2016-11-22T13:56:00Z">
        <w:r>
          <w:rPr>
            <w:rFonts w:eastAsia="Microsoft YaHei"/>
          </w:rPr>
          <w:delText xml:space="preserve"> and</w:delText>
        </w:r>
      </w:del>
      <w:r>
        <w:rPr>
          <w:rFonts w:eastAsia="Microsoft YaHei"/>
        </w:rPr>
        <w:t xml:space="preserve"> not just the</w:t>
      </w:r>
      <w:r>
        <w:rPr>
          <w:rFonts w:eastAsia="Microsoft YaHei"/>
          <w:rPrChange w:id="0" w:author="Carol Nichols" w:date="2016-11-30T16:07:00Z"/>
        </w:rPr>
        <w:t xml:space="preserve"> </w:t>
      </w:r>
      <w:del w:id="370" w:author="Carol Nichols" w:date="2016-11-30T16:07:00Z">
        <w:r>
          <w:rPr>
            <w:rStyle w:val="Literal"/>
            <w:rFonts w:eastAsia="Microsoft YaHei"/>
          </w:rPr>
          <w:delText>String</w:delText>
        </w:r>
      </w:del>
      <w:del w:id="371" w:author="AnneMarieW" w:date="2016-11-22T13:56:00Z">
        <w:r>
          <w:rPr>
            <w:rStyle w:val="Literal"/>
            <w:rFonts w:eastAsia="Microsoft YaHei"/>
          </w:rPr>
          <w:delText xml:space="preserve"> itself</w:delText>
        </w:r>
      </w:del>
      <w:ins w:id="372" w:author="Carol Nichols" w:date="2016-11-30T16:07:00Z">
        <w:r>
          <w:rPr>
            <w:rFonts w:eastAsia="Microsoft YaHei"/>
          </w:rPr>
          <w:t>stack data</w:t>
        </w:r>
      </w:ins>
      <w:r>
        <w:rPr>
          <w:rFonts w:eastAsia="Microsoft YaHei"/>
        </w:rPr>
        <w:t xml:space="preserve">, </w:t>
      </w:r>
      <w:ins w:id="373" w:author="AnneMarieW" w:date="2016-11-22T13:57:00Z">
        <w:r>
          <w:rPr>
            <w:rFonts w:eastAsia="Microsoft YaHei"/>
          </w:rPr>
          <w:t>we can use</w:t>
        </w:r>
      </w:ins>
      <w:del w:id="374" w:author="AnneMarieW" w:date="2016-11-22T13:57:00Z">
        <w:r>
          <w:rPr>
            <w:rFonts w:eastAsia="Microsoft YaHei"/>
          </w:rPr>
          <w:delText>there’s</w:delText>
        </w:r>
      </w:del>
      <w:r>
        <w:rPr>
          <w:rFonts w:eastAsia="Microsoft YaHei"/>
        </w:rPr>
        <w:t xml:space="preserve"> a common method </w:t>
      </w:r>
      <w:del w:id="375" w:author="AnneMarieW" w:date="2016-11-22T13:58:00Z">
        <w:r>
          <w:rPr>
            <w:rFonts w:eastAsia="Microsoft YaHei"/>
          </w:rPr>
          <w:delText xml:space="preserve">for that: </w:delText>
        </w:r>
      </w:del>
      <w:ins w:id="376" w:author="AnneMarieW" w:date="2016-11-22T13:58:00Z">
        <w:r>
          <w:rPr>
            <w:rFonts w:eastAsia="Microsoft YaHei"/>
          </w:rPr>
          <w:t xml:space="preserve">called </w:t>
        </w:r>
      </w:ins>
      <w:r>
        <w:rPr>
          <w:rStyle w:val="Literal"/>
        </w:rPr>
        <w:t>clone</w:t>
      </w:r>
      <w:r>
        <w:rPr>
          <w:rFonts w:eastAsia="Microsoft YaHei"/>
        </w:rPr>
        <w:t>. We</w:t>
      </w:r>
      <w:del w:id="377" w:author="AnneMarieW" w:date="2016-11-22T13:58:00Z">
        <w:r>
          <w:rPr>
            <w:rFonts w:eastAsia="Microsoft YaHei"/>
          </w:rPr>
          <w:delText xml:space="preserve"> wi</w:delText>
        </w:r>
      </w:del>
      <w:ins w:id="378" w:author="AnneMarieW" w:date="2016-11-22T13:58:00Z">
        <w:r>
          <w:rPr>
            <w:rFonts w:eastAsia="Microsoft YaHei"/>
          </w:rPr>
          <w:t>’</w:t>
        </w:r>
      </w:ins>
      <w:r>
        <w:rPr>
          <w:rFonts w:eastAsia="Microsoft YaHei"/>
        </w:rPr>
        <w:t>ll discuss method</w:t>
      </w:r>
      <w:ins w:id="379" w:author="Carol Nichols" w:date="2016-11-30T11:39:00Z">
        <w:r>
          <w:rPr>
            <w:rFonts w:eastAsia="Microsoft YaHei"/>
          </w:rPr>
          <w:t xml:space="preserve"> syntax</w:t>
        </w:r>
      </w:ins>
      <w:del w:id="380" w:author="Carol Nichols" w:date="2016-11-30T11:39:00Z">
        <w:r>
          <w:rPr>
            <w:rFonts w:eastAsia="Microsoft YaHei"/>
          </w:rPr>
          <w:delText>s</w:delText>
        </w:r>
      </w:del>
      <w:commentRangeStart w:id="38"/>
      <w:r>
        <w:rPr>
          <w:rFonts w:eastAsia="Microsoft YaHei"/>
        </w:rPr>
        <w:t xml:space="preserve"> in </w:t>
      </w:r>
      <w:del w:id="381" w:author="Carol Nichols" w:date="2016-11-30T11:39:00Z">
        <w:r>
          <w:rPr>
            <w:rFonts w:eastAsia="Microsoft YaHei"/>
          </w:rPr>
          <w:delText xml:space="preserve">the section on </w:delText>
        </w:r>
      </w:del>
      <w:del w:id="382" w:author="Carol Nichols" w:date="2016-11-30T11:39:00Z">
        <w:r>
          <w:rPr>
            <w:rStyle w:val="Literal"/>
            <w:rFonts w:eastAsia="Microsoft YaHei"/>
          </w:rPr>
          <w:delText xml:space="preserve">structs in </w:delText>
        </w:r>
      </w:del>
      <w:r>
        <w:rPr>
          <w:rStyle w:val="Literal"/>
          <w:rFonts w:eastAsia="Microsoft YaHei"/>
        </w:rPr>
      </w:r>
      <w:commentRangeEnd w:id="38"/>
      <w:r>
        <w:commentReference w:id="38"/>
      </w:r>
      <w:r>
        <w:rPr>
          <w:rStyle w:val="Literal"/>
          <w:rFonts w:eastAsia="Microsoft YaHei"/>
        </w:rPr>
        <w:commentReference w:id="39"/>
      </w:r>
      <w:r>
        <w:rPr>
          <w:rFonts w:eastAsia="Microsoft YaHei"/>
        </w:rPr>
        <w:t xml:space="preserve">Chapter 5, but </w:t>
      </w:r>
      <w:ins w:id="383" w:author="AnneMarieW" w:date="2016-11-22T13:58:00Z">
        <w:r>
          <w:rPr>
            <w:rFonts w:eastAsia="Microsoft YaHei"/>
          </w:rPr>
          <w:t xml:space="preserve">because </w:t>
        </w:r>
      </w:ins>
      <w:del w:id="384" w:author="Carol Nichols" w:date="2016-11-30T11:39:00Z">
        <w:r>
          <w:rPr>
            <w:rFonts w:eastAsia="Microsoft YaHei"/>
          </w:rPr>
          <w:delText>they’</w:delText>
        </w:r>
      </w:del>
      <w:ins w:id="385" w:author="Carol Nichols" w:date="2016-11-30T11:39:00Z">
        <w:r>
          <w:rPr>
            <w:rFonts w:eastAsia="Microsoft YaHei"/>
          </w:rPr>
          <w:t>methods a</w:t>
        </w:r>
      </w:ins>
      <w:r>
        <w:rPr>
          <w:rFonts w:eastAsia="Microsoft YaHei"/>
        </w:rPr>
        <w:t xml:space="preserve">re a common </w:t>
      </w:r>
      <w:del w:id="386" w:author="AnneMarieW" w:date="2016-11-22T13:58:00Z">
        <w:r>
          <w:rPr>
            <w:rFonts w:eastAsia="Microsoft YaHei"/>
          </w:rPr>
          <w:delText xml:space="preserve">enough </w:delText>
        </w:r>
      </w:del>
      <w:r>
        <w:rPr>
          <w:rFonts w:eastAsia="Microsoft YaHei"/>
        </w:rPr>
        <w:t>feature in many programming languages</w:t>
      </w:r>
      <w:ins w:id="387" w:author="AnneMarieW" w:date="2016-11-22T13:58:00Z">
        <w:r>
          <w:rPr>
            <w:rFonts w:eastAsia="Microsoft YaHei"/>
          </w:rPr>
          <w:t xml:space="preserve">, </w:t>
        </w:r>
      </w:ins>
      <w:del w:id="388" w:author="AnneMarieW" w:date="2016-11-22T13:58:00Z">
        <w:r>
          <w:rPr>
            <w:rFonts w:eastAsia="Microsoft YaHei"/>
          </w:rPr>
          <w:delText xml:space="preserve"> that </w:delText>
        </w:r>
      </w:del>
      <w:r>
        <w:rPr>
          <w:rFonts w:eastAsia="Microsoft YaHei"/>
        </w:rPr>
        <w:t>you</w:t>
      </w:r>
      <w:del w:id="389" w:author="AnneMarieW" w:date="2016-11-22T13:58:00Z">
        <w:r>
          <w:rPr>
            <w:rFonts w:eastAsia="Microsoft YaHei"/>
          </w:rPr>
          <w:delText xml:space="preserve"> </w:delText>
        </w:r>
      </w:del>
      <w:del w:id="390" w:author="AnneMarieW" w:date="2016-11-22T13:59:00Z">
        <w:r>
          <w:rPr>
            <w:rFonts w:eastAsia="Microsoft YaHei"/>
          </w:rPr>
          <w:delText>ha</w:delText>
        </w:r>
      </w:del>
      <w:ins w:id="391" w:author="AnneMarieW" w:date="2016-11-22T13:59:00Z">
        <w:r>
          <w:rPr>
            <w:rFonts w:eastAsia="Microsoft YaHei"/>
          </w:rPr>
          <w:t>’</w:t>
        </w:r>
      </w:ins>
      <w:r>
        <w:rPr>
          <w:rFonts w:eastAsia="Microsoft YaHei"/>
        </w:rPr>
        <w:t>ve probably seen them before.</w:t>
      </w:r>
    </w:p>
    <w:p>
      <w:pPr>
        <w:pStyle w:val="ProductionDirective"/>
        <w:pPrChange w:id="0" w:author="janelle" w:date="2016-11-18T17:58:00Z"/>
        <w:rPr/>
      </w:pPr>
      <w:r>
        <w:rPr/>
        <w:t xml:space="preserve">PROD: Check </w:t>
      </w:r>
      <w:ins w:id="392" w:author="janelle" w:date="2016-11-18T17:58:00Z">
        <w:r>
          <w:rPr/>
          <w:t>xref</w:t>
        </w:r>
      </w:ins>
    </w:p>
    <w:p>
      <w:pPr>
        <w:pStyle w:val="Body"/>
        <w:rPr/>
      </w:pPr>
      <w:r>
        <w:rPr>
          <w:rFonts w:eastAsia="Microsoft YaHei"/>
        </w:rPr>
        <w:t xml:space="preserve">Here’s an example of the </w:t>
      </w:r>
      <w:r>
        <w:rPr>
          <w:rStyle w:val="Literal"/>
        </w:rPr>
        <w:t>clone</w:t>
      </w:r>
      <w:r>
        <w:rPr>
          <w:rFonts w:eastAsia="Microsoft YaHei"/>
        </w:rPr>
        <w:t xml:space="preserve"> method in action:</w:t>
      </w:r>
    </w:p>
    <w:p>
      <w:pPr>
        <w:pStyle w:val="CodeA"/>
        <w:rPr/>
      </w:pPr>
      <w:r>
        <w:rPr>
          <w:color w:val="859900"/>
        </w:rPr>
        <w:t>let</w:t>
      </w:r>
      <w:r>
        <w:rPr/>
        <w:t xml:space="preserve"> s1 = String::from(</w:t>
      </w:r>
      <w:r>
        <w:rPr>
          <w:color w:val="2AA198"/>
        </w:rPr>
        <w:t>"hello"</w:t>
      </w:r>
      <w:r>
        <w:rPr/>
        <w:t>);</w:t>
      </w:r>
    </w:p>
    <w:p>
      <w:pPr>
        <w:pStyle w:val="CodeB"/>
        <w:rPr/>
      </w:pPr>
      <w:r>
        <w:rPr>
          <w:color w:val="859900"/>
        </w:rPr>
        <w:t>let</w:t>
      </w:r>
      <w:r>
        <w:rPr/>
        <w:t xml:space="preserve"> s2 = s1.clone();</w:t>
      </w:r>
    </w:p>
    <w:p>
      <w:pPr>
        <w:pStyle w:val="CodeB"/>
        <w:rPr/>
      </w:pPr>
      <w:r>
        <w:rPr/>
      </w:r>
    </w:p>
    <w:p>
      <w:pPr>
        <w:pStyle w:val="CodeC"/>
        <w:rPr/>
      </w:pPr>
      <w:r>
        <w:rPr>
          <w:color w:val="268BD2"/>
        </w:rPr>
        <w:t>println!</w:t>
      </w:r>
      <w:r>
        <w:rPr>
          <w:color w:val="657B83"/>
        </w:rPr>
        <w:t>(</w:t>
      </w:r>
      <w:r>
        <w:rPr/>
        <w:t>"s1 = {}, s2 = {}"</w:t>
      </w:r>
      <w:r>
        <w:rPr>
          <w:color w:val="657B83"/>
        </w:rPr>
        <w:t>, s1, s2);</w:t>
      </w:r>
    </w:p>
    <w:p>
      <w:pPr>
        <w:pStyle w:val="Body"/>
        <w:rPr/>
      </w:pPr>
      <w:r>
        <w:rPr>
          <w:rFonts w:eastAsia="Microsoft YaHei"/>
        </w:rPr>
        <w:t xml:space="preserve">This </w:t>
      </w:r>
      <w:del w:id="393" w:author="AnneMarieW" w:date="2016-11-22T14:00:00Z">
        <w:r>
          <w:rPr>
            <w:rFonts w:eastAsia="Microsoft YaHei"/>
          </w:rPr>
          <w:delText xml:space="preserve">will </w:delText>
        </w:r>
      </w:del>
      <w:r>
        <w:rPr>
          <w:rFonts w:eastAsia="Microsoft YaHei"/>
        </w:rPr>
        <w:t>work</w:t>
      </w:r>
      <w:ins w:id="394" w:author="AnneMarieW" w:date="2016-11-22T14:00:00Z">
        <w:r>
          <w:rPr>
            <w:rFonts w:eastAsia="Microsoft YaHei"/>
          </w:rPr>
          <w:t>s</w:t>
        </w:r>
      </w:ins>
      <w:r>
        <w:rPr>
          <w:rFonts w:eastAsia="Microsoft YaHei"/>
        </w:rPr>
        <w:t xml:space="preserve"> just fine</w:t>
      </w:r>
      <w:del w:id="395" w:author="AnneMarieW" w:date="2016-11-22T14:00:00Z">
        <w:r>
          <w:rPr>
            <w:rFonts w:eastAsia="Microsoft YaHei"/>
          </w:rPr>
          <w:delText>,</w:delText>
        </w:r>
      </w:del>
      <w:r>
        <w:rPr>
          <w:rFonts w:eastAsia="Microsoft YaHei"/>
        </w:rPr>
        <w:t xml:space="preserve"> and</w:t>
      </w:r>
      <w:del w:id="396" w:author="AnneMarieW" w:date="2016-11-22T14:00:00Z">
        <w:r>
          <w:rPr>
            <w:rFonts w:eastAsia="Microsoft YaHei"/>
          </w:rPr>
          <w:delText xml:space="preserve"> this</w:delText>
        </w:r>
      </w:del>
      <w:r>
        <w:rPr>
          <w:rFonts w:eastAsia="Microsoft YaHei"/>
        </w:rPr>
        <w:t xml:space="preserve"> is how you can explicitly </w:t>
      </w:r>
      <w:del w:id="397" w:author="AnneMarieW" w:date="2016-11-22T14:00:00Z">
        <w:r>
          <w:rPr>
            <w:rFonts w:eastAsia="Microsoft YaHei"/>
          </w:rPr>
          <w:delText>get</w:delText>
        </w:r>
      </w:del>
      <w:ins w:id="398" w:author="AnneMarieW" w:date="2016-11-22T14:00:00Z">
        <w:r>
          <w:rPr>
            <w:rFonts w:eastAsia="Microsoft YaHei"/>
          </w:rPr>
          <w:t>produce</w:t>
        </w:r>
      </w:ins>
      <w:r>
        <w:rPr>
          <w:rFonts w:eastAsia="Microsoft YaHei"/>
        </w:rPr>
        <w:t xml:space="preserve"> the behavior </w:t>
      </w:r>
      <w:del w:id="399" w:author="AnneMarieW" w:date="2016-11-22T14:00:00Z">
        <w:r>
          <w:rPr>
            <w:rFonts w:eastAsia="Microsoft YaHei"/>
          </w:rPr>
          <w:delText xml:space="preserve">we </w:delText>
        </w:r>
      </w:del>
      <w:r>
        <w:rPr>
          <w:rFonts w:eastAsia="Microsoft YaHei"/>
        </w:rPr>
        <w:t>show</w:t>
      </w:r>
      <w:del w:id="400" w:author="AnneMarieW" w:date="2016-11-22T14:00:00Z">
        <w:r>
          <w:rPr>
            <w:rFonts w:eastAsia="Microsoft YaHei"/>
          </w:rPr>
          <w:delText>ed</w:delText>
        </w:r>
      </w:del>
      <w:ins w:id="401" w:author="AnneMarieW" w:date="2016-11-22T14:00:00Z">
        <w:r>
          <w:rPr>
            <w:rFonts w:eastAsia="Microsoft YaHei"/>
          </w:rPr>
          <w:t>n</w:t>
        </w:r>
      </w:ins>
      <w:r>
        <w:rPr>
          <w:rFonts w:eastAsia="Microsoft YaHei"/>
        </w:rPr>
        <w:t xml:space="preserve"> in Figure 4-</w:t>
      </w:r>
      <w:del w:id="402" w:author="Carol Nichols" w:date="2016-11-30T11:42:00Z">
        <w:r>
          <w:rPr>
            <w:rFonts w:eastAsia="Microsoft YaHei"/>
          </w:rPr>
          <w:delText>3</w:delText>
        </w:r>
      </w:del>
      <w:ins w:id="403" w:author="Carol Nichols" w:date="2016-11-30T11:42:00Z">
        <w:r>
          <w:rPr>
            <w:rFonts w:eastAsia="Microsoft YaHei"/>
          </w:rPr>
          <w:t>4</w:t>
        </w:r>
      </w:ins>
      <w:r>
        <w:rPr>
          <w:rFonts w:eastAsia="Microsoft YaHei"/>
        </w:rPr>
        <w:t xml:space="preserve">, where the heap data </w:t>
      </w:r>
      <w:r>
        <w:rPr>
          <w:rStyle w:val="EmphasisItalic"/>
          <w:rFonts w:eastAsia="Microsoft YaHei"/>
        </w:rPr>
        <w:t>does</w:t>
      </w:r>
      <w:r>
        <w:rPr>
          <w:rFonts w:eastAsia="Microsoft YaHei"/>
        </w:rPr>
        <w:t xml:space="preserve"> get copied.</w:t>
      </w:r>
    </w:p>
    <w:p>
      <w:pPr>
        <w:pStyle w:val="Body"/>
        <w:rPr/>
      </w:pPr>
      <w:r>
        <w:rPr>
          <w:rFonts w:eastAsia="Microsoft YaHei"/>
        </w:rPr>
        <w:t xml:space="preserve">When you see a call to </w:t>
      </w:r>
      <w:r>
        <w:rPr>
          <w:rStyle w:val="Literal"/>
        </w:rPr>
        <w:t>clone</w:t>
      </w:r>
      <w:r>
        <w:rPr>
          <w:rFonts w:eastAsia="Microsoft YaHei"/>
        </w:rPr>
        <w:t>, you know that some arbitrary code is being executed</w:t>
      </w:r>
      <w:del w:id="404" w:author="AnneMarieW" w:date="2016-11-22T14:01:00Z">
        <w:r>
          <w:rPr>
            <w:rFonts w:eastAsia="Microsoft YaHei"/>
          </w:rPr>
          <w:delText>,</w:delText>
        </w:r>
      </w:del>
      <w:r>
        <w:rPr>
          <w:rFonts w:eastAsia="Microsoft YaHei"/>
        </w:rPr>
        <w:t xml:space="preserve"> and that code may be </w:t>
      </w:r>
      <w:commentRangeStart w:id="40"/>
      <w:r>
        <w:rPr>
          <w:rFonts w:eastAsia="Microsoft YaHei"/>
        </w:rPr>
        <w:t>expensive</w:t>
      </w:r>
      <w:r>
        <w:rPr>
          <w:rFonts w:eastAsia="Microsoft YaHei"/>
        </w:rPr>
      </w:r>
      <w:commentRangeEnd w:id="40"/>
      <w:r>
        <w:commentReference w:id="40"/>
      </w:r>
      <w:r>
        <w:rPr>
          <w:rFonts w:eastAsia="Microsoft YaHei"/>
        </w:rPr>
        <w:commentReference w:id="41"/>
      </w:r>
      <w:r>
        <w:rPr>
          <w:rFonts w:eastAsia="Microsoft YaHei"/>
        </w:rPr>
        <w:t>. It’s a visual indicator that something different is going on</w:t>
      </w:r>
      <w:del w:id="405" w:author="AnneMarieW" w:date="2016-11-22T14:01:00Z">
        <w:r>
          <w:rPr>
            <w:rFonts w:eastAsia="Microsoft YaHei"/>
          </w:rPr>
          <w:delText xml:space="preserve"> here</w:delText>
        </w:r>
      </w:del>
      <w:r>
        <w:rPr>
          <w:rFonts w:eastAsia="Microsoft YaHei"/>
        </w:rPr>
        <w:t>.</w:t>
      </w:r>
    </w:p>
    <w:p>
      <w:pPr>
        <w:pStyle w:val="HeadC"/>
        <w:rPr/>
      </w:pPr>
      <w:bookmarkStart w:id="23" w:name="__RefHeading___Toc4843_1947540165"/>
      <w:bookmarkStart w:id="24" w:name="_Toc463621160"/>
      <w:bookmarkStart w:id="25" w:name="stack-only-data:-copy"/>
      <w:bookmarkEnd w:id="23"/>
      <w:bookmarkEnd w:id="24"/>
      <w:bookmarkEnd w:id="25"/>
      <w:r>
        <w:rPr/>
        <w:t>Stack-</w:t>
      </w:r>
      <w:ins w:id="406" w:author="AnneMarieW" w:date="2016-11-21T13:06:00Z">
        <w:r>
          <w:rPr/>
          <w:t>O</w:t>
        </w:r>
      </w:ins>
      <w:del w:id="407" w:author="AnneMarieW" w:date="2016-11-21T13:06:00Z">
        <w:r>
          <w:rPr/>
          <w:delText>o</w:delText>
        </w:r>
      </w:del>
      <w:r>
        <w:rPr/>
        <w:t>nly Data: Copy</w:t>
      </w:r>
    </w:p>
    <w:p>
      <w:pPr>
        <w:pStyle w:val="BodyFirst"/>
        <w:rPr/>
      </w:pPr>
      <w:r>
        <w:rPr>
          <w:rFonts w:eastAsia="Microsoft YaHei"/>
        </w:rPr>
        <w:t>There’s another wrinkle we haven’t talked about yet. This code</w:t>
      </w:r>
      <w:ins w:id="408" w:author="Carol Nichols" w:date="2016-11-30T16:12:00Z">
        <w:r>
          <w:rPr>
            <w:rFonts w:eastAsia="Microsoft YaHei"/>
          </w:rPr>
          <w:t xml:space="preserve"> using integers</w:t>
        </w:r>
      </w:ins>
      <w:r>
        <w:rPr>
          <w:rFonts w:eastAsia="Microsoft YaHei"/>
        </w:rPr>
        <w:t>,</w:t>
      </w:r>
      <w:ins w:id="409" w:author="Carol Nichols" w:date="2016-11-30T16:11:00Z">
        <w:r>
          <w:rPr>
            <w:rFonts w:eastAsia="Microsoft YaHei"/>
          </w:rPr>
          <w:t xml:space="preserve"> part of which was</w:t>
        </w:r>
      </w:ins>
      <w:r>
        <w:rPr>
          <w:rFonts w:eastAsia="Microsoft YaHei"/>
        </w:rPr>
        <w:t xml:space="preserve"> </w:t>
      </w:r>
      <w:del w:id="410" w:author="AnneMarieW" w:date="2016-11-22T14:02:00Z">
        <w:r>
          <w:rPr>
            <w:rFonts w:eastAsia="Microsoft YaHei"/>
          </w:rPr>
          <w:delText xml:space="preserve">that we </w:delText>
        </w:r>
      </w:del>
      <w:r>
        <w:rPr>
          <w:rFonts w:eastAsia="Microsoft YaHei"/>
        </w:rPr>
        <w:t>show</w:t>
      </w:r>
      <w:del w:id="411" w:author="AnneMarieW" w:date="2016-11-22T14:02:00Z">
        <w:r>
          <w:rPr>
            <w:rFonts w:eastAsia="Microsoft YaHei"/>
          </w:rPr>
          <w:delText>ed</w:delText>
        </w:r>
      </w:del>
      <w:ins w:id="412" w:author="AnneMarieW" w:date="2016-11-22T14:02:00Z">
        <w:r>
          <w:rPr>
            <w:rFonts w:eastAsia="Microsoft YaHei"/>
          </w:rPr>
          <w:t>n</w:t>
        </w:r>
      </w:ins>
      <w:r>
        <w:rPr>
          <w:rFonts w:eastAsia="Microsoft YaHei"/>
        </w:rPr>
        <w:t xml:space="preserve"> earlier</w:t>
      </w:r>
      <w:ins w:id="413" w:author="Carol Nichols" w:date="2016-11-30T16:11:00Z">
        <w:r>
          <w:rPr>
            <w:rFonts w:eastAsia="Microsoft YaHei"/>
          </w:rPr>
          <w:t xml:space="preserve"> in Listing 4-2</w:t>
        </w:r>
      </w:ins>
      <w:r>
        <w:rPr>
          <w:rFonts w:eastAsia="Microsoft YaHei"/>
        </w:rPr>
        <w:t>, works and is valid:</w:t>
      </w:r>
    </w:p>
    <w:p>
      <w:pPr>
        <w:pStyle w:val="CodeA"/>
        <w:rPr/>
      </w:pPr>
      <w:r>
        <w:rPr>
          <w:color w:val="859900"/>
        </w:rPr>
        <w:t>let</w:t>
      </w:r>
      <w:r>
        <w:rPr/>
        <w:t xml:space="preserve"> x = </w:t>
      </w:r>
      <w:r>
        <w:rPr>
          <w:color w:val="2AA198"/>
        </w:rPr>
        <w:t>5</w:t>
      </w:r>
      <w:r>
        <w:rPr/>
        <w:t>;</w:t>
      </w:r>
    </w:p>
    <w:p>
      <w:pPr>
        <w:pStyle w:val="CodeB"/>
        <w:rPr/>
      </w:pPr>
      <w:r>
        <w:rPr>
          <w:color w:val="859900"/>
        </w:rPr>
        <w:t>let</w:t>
      </w:r>
      <w:r>
        <w:rPr/>
        <w:t xml:space="preserve"> y = x;</w:t>
      </w:r>
    </w:p>
    <w:p>
      <w:pPr>
        <w:pStyle w:val="CodeB"/>
        <w:rPr/>
      </w:pPr>
      <w:r>
        <w:rPr/>
      </w:r>
    </w:p>
    <w:p>
      <w:pPr>
        <w:pStyle w:val="CodeC"/>
        <w:rPr/>
      </w:pPr>
      <w:r>
        <w:rPr>
          <w:color w:val="268BD2"/>
        </w:rPr>
        <w:t>println!</w:t>
      </w:r>
      <w:r>
        <w:rPr>
          <w:color w:val="657B83"/>
        </w:rPr>
        <w:t>(</w:t>
      </w:r>
      <w:r>
        <w:rPr/>
        <w:t>"x = {}, y = {}"</w:t>
      </w:r>
      <w:r>
        <w:rPr>
          <w:color w:val="657B83"/>
        </w:rPr>
        <w:t>, x, y);</w:t>
      </w:r>
    </w:p>
    <w:p>
      <w:pPr>
        <w:pStyle w:val="Body"/>
        <w:rPr/>
      </w:pPr>
      <w:ins w:id="414" w:author="AnneMarieW" w:date="2016-11-22T14:02:00Z">
        <w:r>
          <w:rPr>
            <w:rFonts w:eastAsia="Microsoft YaHei"/>
          </w:rPr>
          <w:t xml:space="preserve">But </w:t>
        </w:r>
      </w:ins>
      <w:del w:id="415" w:author="AnneMarieW" w:date="2016-11-22T14:02:00Z">
        <w:r>
          <w:rPr>
            <w:rFonts w:eastAsia="Microsoft YaHei"/>
          </w:rPr>
          <w:delText>T</w:delText>
        </w:r>
      </w:del>
      <w:ins w:id="416" w:author="AnneMarieW" w:date="2016-11-22T14:02:00Z">
        <w:r>
          <w:rPr>
            <w:rFonts w:eastAsia="Microsoft YaHei"/>
          </w:rPr>
          <w:t>t</w:t>
        </w:r>
      </w:ins>
      <w:r>
        <w:rPr>
          <w:rFonts w:eastAsia="Microsoft YaHei"/>
        </w:rPr>
        <w:t xml:space="preserve">his </w:t>
      </w:r>
      <w:ins w:id="417" w:author="AnneMarieW" w:date="2016-11-22T14:02:00Z">
        <w:r>
          <w:rPr>
            <w:rFonts w:eastAsia="Microsoft YaHei"/>
          </w:rPr>
          <w:t xml:space="preserve">code </w:t>
        </w:r>
      </w:ins>
      <w:r>
        <w:rPr>
          <w:rFonts w:eastAsia="Microsoft YaHei"/>
        </w:rPr>
        <w:t xml:space="preserve">seems to contradict what we just learned: we don’t have a call to </w:t>
      </w:r>
      <w:r>
        <w:rPr>
          <w:rStyle w:val="Literal"/>
        </w:rPr>
        <w:t>clone</w:t>
      </w:r>
      <w:r>
        <w:rPr>
          <w:rFonts w:eastAsia="Microsoft YaHei"/>
        </w:rPr>
        <w:t xml:space="preserve">, but </w:t>
      </w:r>
      <w:r>
        <w:rPr>
          <w:rStyle w:val="Literal"/>
        </w:rPr>
        <w:t>x</w:t>
      </w:r>
      <w:r>
        <w:rPr>
          <w:rFonts w:eastAsia="Microsoft YaHei"/>
        </w:rPr>
        <w:t xml:space="preserve"> is still valid</w:t>
      </w:r>
      <w:del w:id="418" w:author="AnneMarieW" w:date="2016-11-22T14:02:00Z">
        <w:r>
          <w:rPr>
            <w:rFonts w:eastAsia="Microsoft YaHei"/>
          </w:rPr>
          <w:delText>,</w:delText>
        </w:r>
      </w:del>
      <w:r>
        <w:rPr>
          <w:rFonts w:eastAsia="Microsoft YaHei"/>
        </w:rPr>
        <w:t xml:space="preserve"> and wasn’t moved into </w:t>
      </w:r>
      <w:r>
        <w:rPr>
          <w:rStyle w:val="Literal"/>
        </w:rPr>
        <w:t>y</w:t>
      </w:r>
      <w:r>
        <w:rPr>
          <w:rFonts w:eastAsia="Microsoft YaHei"/>
        </w:rPr>
        <w:t>.</w:t>
      </w:r>
    </w:p>
    <w:p>
      <w:pPr>
        <w:pStyle w:val="Body"/>
        <w:rPr/>
      </w:pPr>
      <w:r>
        <w:rPr>
          <w:rFonts w:eastAsia="Microsoft YaHei"/>
        </w:rPr>
        <w:t>Th</w:t>
      </w:r>
      <w:del w:id="419" w:author="AnneMarieW" w:date="2016-11-22T14:02:00Z">
        <w:r>
          <w:rPr>
            <w:rFonts w:eastAsia="Microsoft YaHei"/>
          </w:rPr>
          <w:delText>is is because</w:delText>
        </w:r>
      </w:del>
      <w:ins w:id="420" w:author="AnneMarieW" w:date="2016-11-22T14:02:00Z">
        <w:r>
          <w:rPr>
            <w:rFonts w:eastAsia="Microsoft YaHei"/>
          </w:rPr>
          <w:t>e reason is that</w:t>
        </w:r>
      </w:ins>
      <w:r>
        <w:rPr>
          <w:rFonts w:eastAsia="Microsoft YaHei"/>
        </w:rPr>
        <w:t xml:space="preserv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variable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pPr>
        <w:pStyle w:val="Body"/>
        <w:rPr/>
      </w:pPr>
      <w:r>
        <w:rPr>
          <w:rFonts w:eastAsia="Microsoft YaHei"/>
        </w:rPr>
        <w:t xml:space="preserve">Rust has a special annotation called the </w:t>
      </w:r>
      <w:r>
        <w:rPr>
          <w:rStyle w:val="Literal"/>
        </w:rPr>
        <w:t>Copy</w:t>
      </w:r>
      <w:r>
        <w:rPr>
          <w:rFonts w:eastAsia="Microsoft YaHei"/>
        </w:rPr>
        <w:t xml:space="preserve"> trait that we can place on </w:t>
      </w:r>
      <w:commentRangeStart w:id="42"/>
      <w:r>
        <w:rPr>
          <w:rFonts w:eastAsia="Microsoft YaHei"/>
        </w:rPr>
        <w:t xml:space="preserve">types like </w:t>
      </w:r>
      <w:del w:id="421" w:author="Carol Nichols" w:date="2016-11-30T11:40:00Z">
        <w:r>
          <w:rPr>
            <w:rFonts w:eastAsia="Microsoft YaHei"/>
          </w:rPr>
          <w:delText>these</w:delText>
        </w:r>
      </w:del>
      <w:ins w:id="422" w:author="Carol Nichols" w:date="2016-11-30T11:40:00Z">
        <w:r>
          <w:rPr>
            <w:rFonts w:eastAsia="Microsoft YaHei"/>
          </w:rPr>
          <w:t>integers that are stored on the stack</w:t>
        </w:r>
      </w:ins>
      <w:r>
        <w:rPr>
          <w:rFonts w:eastAsia="Microsoft YaHei"/>
        </w:rPr>
      </w:r>
      <w:commentRangeEnd w:id="42"/>
      <w:r>
        <w:commentReference w:id="42"/>
      </w:r>
      <w:r>
        <w:rPr>
          <w:rFonts w:eastAsia="Microsoft YaHei"/>
        </w:rPr>
        <w:commentReference w:id="43"/>
      </w:r>
      <w:r>
        <w:rPr>
          <w:rFonts w:eastAsia="Microsoft YaHei"/>
        </w:rPr>
        <w:t xml:space="preserve"> (we’ll talk more about traits in Chapter 10). If a type has the </w:t>
      </w:r>
      <w:r>
        <w:rPr>
          <w:rStyle w:val="Literal"/>
        </w:rPr>
        <w:t>Copy</w:t>
      </w:r>
      <w:r>
        <w:rPr>
          <w:rFonts w:eastAsia="Microsoft YaHei"/>
        </w:rPr>
        <w:t xml:space="preserve"> trait, an older variable is still usable after assignment. Rust </w:t>
      </w:r>
      <w:del w:id="423" w:author="AnneMarieW" w:date="2016-11-22T14:04:00Z">
        <w:r>
          <w:rPr>
            <w:rFonts w:eastAsia="Microsoft YaHei"/>
          </w:rPr>
          <w:delText xml:space="preserve">will not </w:delText>
        </w:r>
      </w:del>
      <w:ins w:id="424" w:author="AnneMarieW" w:date="2016-11-22T14:04:00Z">
        <w:r>
          <w:rPr>
            <w:rFonts w:eastAsia="Microsoft YaHei"/>
          </w:rPr>
          <w:t xml:space="preserve">won’t </w:t>
        </w:r>
      </w:ins>
      <w:r>
        <w:rPr>
          <w:rFonts w:eastAsia="Microsoft YaHei"/>
        </w:rPr>
        <w:t xml:space="preserve">let us annotate a type with the </w:t>
      </w:r>
      <w:r>
        <w:rPr>
          <w:rStyle w:val="Literal"/>
        </w:rPr>
        <w:t>Copy</w:t>
      </w:r>
      <w:r>
        <w:rPr>
          <w:rFonts w:eastAsia="Microsoft YaHei"/>
        </w:rPr>
        <w:t xml:space="preserve"> trait if the type, or any of its parts, has implemented the </w:t>
      </w:r>
      <w:r>
        <w:rPr>
          <w:rStyle w:val="Literal"/>
          <w:rFonts w:eastAsia="Microsoft YaHei"/>
        </w:rPr>
        <w:t>D</w:t>
      </w:r>
      <w:r>
        <w:rPr>
          <w:rStyle w:val="Literal"/>
        </w:rPr>
        <w:t>rop</w:t>
      </w:r>
      <w:r>
        <w:rPr/>
        <w:t xml:space="preserve"> trait</w:t>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w:t>
      </w:r>
      <w:del w:id="425" w:author="AnneMarieW" w:date="2016-11-22T14:04:00Z">
        <w:r>
          <w:rPr>
            <w:rFonts w:eastAsia="Microsoft YaHei"/>
          </w:rPr>
          <w:delText xml:space="preserve"> wi</w:delText>
        </w:r>
      </w:del>
      <w:ins w:id="426" w:author="AnneMarieW" w:date="2016-11-22T14:04:00Z">
        <w:r>
          <w:rPr>
            <w:rFonts w:eastAsia="Microsoft YaHei"/>
          </w:rPr>
          <w:t>’</w:t>
        </w:r>
      </w:ins>
      <w:r>
        <w:rPr>
          <w:rFonts w:eastAsia="Microsoft YaHei"/>
        </w:rPr>
        <w:t>ll get a compile</w:t>
      </w:r>
      <w:del w:id="427" w:author="AnneMarieW" w:date="2016-11-22T14:05:00Z">
        <w:r>
          <w:rPr>
            <w:rFonts w:eastAsia="Microsoft YaHei"/>
          </w:rPr>
          <w:delText>-</w:delText>
        </w:r>
      </w:del>
      <w:ins w:id="428" w:author="AnneMarieW" w:date="2016-11-22T14:05:00Z">
        <w:r>
          <w:rPr>
            <w:rFonts w:eastAsia="Microsoft YaHei"/>
          </w:rPr>
          <w:t xml:space="preserve"> </w:t>
        </w:r>
      </w:ins>
      <w:r>
        <w:rPr>
          <w:rFonts w:eastAsia="Microsoft YaHei"/>
        </w:rPr>
        <w:t>time error.</w:t>
      </w:r>
    </w:p>
    <w:p>
      <w:pPr>
        <w:pStyle w:val="ProductionDirective"/>
        <w:pPrChange w:id="0" w:author="janelle" w:date="2016-11-18T18:01:00Z"/>
        <w:rPr/>
      </w:pPr>
      <w:r>
        <w:rPr>
          <w:rFonts w:eastAsia="Microsoft YaHei"/>
        </w:rPr>
        <w:t xml:space="preserve">PROD: Check </w:t>
      </w:r>
      <w:ins w:id="429" w:author="janelle" w:date="2016-11-18T18:01:00Z">
        <w:r>
          <w:rPr>
            <w:rFonts w:eastAsia="Microsoft YaHei"/>
          </w:rPr>
          <w:t>xref</w:t>
        </w:r>
      </w:ins>
    </w:p>
    <w:p>
      <w:pPr>
        <w:pStyle w:val="Body"/>
        <w:rPr/>
      </w:pPr>
      <w:r>
        <w:rPr>
          <w:rFonts w:eastAsia="Microsoft YaHei"/>
        </w:rPr>
        <w:t xml:space="preserve">So what types are </w:t>
      </w:r>
      <w:r>
        <w:rPr>
          <w:rStyle w:val="Literal"/>
        </w:rPr>
        <w:t>Copy</w:t>
      </w:r>
      <w:r>
        <w:rPr>
          <w:rFonts w:eastAsia="Microsoft YaHei"/>
        </w:rPr>
        <w:t xml:space="preserve">? You can check the documentation for the given type to be sure, but as a </w:t>
      </w:r>
      <w:ins w:id="430" w:author="AnneMarieW" w:date="2016-11-22T14:06:00Z">
        <w:r>
          <w:rPr>
            <w:rFonts w:eastAsia="Microsoft YaHei"/>
          </w:rPr>
          <w:t xml:space="preserve">general </w:t>
        </w:r>
      </w:ins>
      <w:r>
        <w:rPr>
          <w:rFonts w:eastAsia="Microsoft YaHei"/>
        </w:rPr>
        <w:t>rule</w:t>
      </w:r>
      <w:del w:id="431" w:author="AnneMarieW" w:date="2016-11-22T14:06:00Z">
        <w:r>
          <w:rPr>
            <w:rFonts w:eastAsia="Microsoft YaHei"/>
          </w:rPr>
          <w:delText xml:space="preserve"> of thumb</w:delText>
        </w:r>
      </w:del>
      <w:r>
        <w:rPr>
          <w:rFonts w:eastAsia="Microsoft YaHei"/>
        </w:rPr>
        <w:t xml:space="preserve">, any group of simple scalar values can be </w:t>
      </w:r>
      <w:r>
        <w:rPr>
          <w:rStyle w:val="Literal"/>
          <w:rPrChange w:id="0" w:author="AnneMarieW" w:date="2016-11-22T14:06:00Z">
            <w:rPr>
              <w:sz w:val="20"/>
              <w:rFonts w:ascii="Courier" w:hAnsi="Courier" w:eastAsia="Microsoft YaHei"/>
              <w:color w:val="0000FF"/>
            </w:rPr>
          </w:rPrChange>
        </w:rPr>
        <w:t>Copy</w:t>
      </w:r>
      <w:r>
        <w:rPr>
          <w:rFonts w:eastAsia="Microsoft YaHei"/>
        </w:rPr>
        <w:t xml:space="preserve">, and nothing that requires allocation or is some form of resource is </w:t>
      </w:r>
      <w:r>
        <w:rPr>
          <w:rStyle w:val="Literal"/>
        </w:rPr>
        <w:t>Copy</w:t>
      </w:r>
      <w:r>
        <w:rPr>
          <w:rFonts w:eastAsia="Microsoft YaHei"/>
        </w:rPr>
        <w:t>. Here</w:t>
      </w:r>
      <w:del w:id="433" w:author="janelle" w:date="2016-11-28T16:50:00Z">
        <w:r>
          <w:rPr>
            <w:rFonts w:eastAsia="Microsoft YaHei"/>
          </w:rPr>
          <w:delText>’s</w:delText>
        </w:r>
      </w:del>
      <w:ins w:id="434" w:author="janelle" w:date="2016-11-28T16:50:00Z">
        <w:r>
          <w:rPr>
            <w:rFonts w:eastAsia="Microsoft YaHei"/>
          </w:rPr>
          <w:t xml:space="preserve"> are</w:t>
        </w:r>
      </w:ins>
      <w:r>
        <w:rPr>
          <w:rFonts w:eastAsia="Microsoft YaHei"/>
        </w:rPr>
        <w:t xml:space="preserve"> some of the types that are </w:t>
      </w:r>
      <w:r>
        <w:rPr>
          <w:rStyle w:val="Literal"/>
        </w:rPr>
        <w:t>Copy</w:t>
      </w:r>
      <w:r>
        <w:rPr>
          <w:rFonts w:eastAsia="Microsoft YaHei"/>
        </w:rPr>
        <w:t>:</w:t>
      </w:r>
    </w:p>
    <w:p>
      <w:pPr>
        <w:pStyle w:val="BulletA"/>
        <w:rPr/>
      </w:pPr>
      <w:r>
        <w:rPr>
          <w:rFonts w:eastAsia="Microsoft YaHei"/>
        </w:rPr>
        <w:t xml:space="preserve">All </w:t>
      </w:r>
      <w:del w:id="435" w:author="AnneMarieW" w:date="2016-11-22T14:07:00Z">
        <w:r>
          <w:rPr>
            <w:rFonts w:eastAsia="Microsoft YaHei"/>
          </w:rPr>
          <w:delText xml:space="preserve">of </w:delText>
        </w:r>
      </w:del>
      <w:r>
        <w:rPr>
          <w:rFonts w:eastAsia="Microsoft YaHei"/>
        </w:rPr>
        <w:t xml:space="preserve">the integer types, like </w:t>
      </w:r>
      <w:r>
        <w:rPr>
          <w:rStyle w:val="Literal"/>
        </w:rPr>
        <w:t>u32</w:t>
      </w:r>
      <w:r>
        <w:rPr>
          <w:rFonts w:eastAsia="Microsoft YaHei"/>
        </w:rPr>
        <w:t>.</w:t>
      </w:r>
    </w:p>
    <w:p>
      <w:pPr>
        <w:pStyle w:val="BulletB"/>
        <w:rPr/>
      </w:pPr>
      <w:r>
        <w:rPr>
          <w:rFonts w:eastAsia="Microsoft YaHei"/>
        </w:rPr>
        <w:t xml:space="preserve">The boolean type, </w:t>
      </w:r>
      <w:r>
        <w:rPr>
          <w:rStyle w:val="Literal"/>
        </w:rPr>
        <w:t>bool</w:t>
      </w:r>
      <w:r>
        <w:rPr>
          <w:rFonts w:eastAsia="Microsoft YaHei"/>
        </w:rPr>
        <w:t xml:space="preserve">, with values </w:t>
      </w:r>
      <w:r>
        <w:rPr>
          <w:rStyle w:val="Literal"/>
        </w:rPr>
        <w:t>true</w:t>
      </w:r>
      <w:r>
        <w:rPr>
          <w:rFonts w:eastAsia="Microsoft YaHei"/>
        </w:rPr>
        <w:t xml:space="preserve"> and </w:t>
      </w:r>
      <w:r>
        <w:rPr>
          <w:rStyle w:val="Literal"/>
        </w:rPr>
        <w:t>false</w:t>
      </w:r>
      <w:r>
        <w:rPr>
          <w:rFonts w:eastAsia="Microsoft YaHei"/>
        </w:rPr>
        <w:t>.</w:t>
      </w:r>
    </w:p>
    <w:p>
      <w:pPr>
        <w:pStyle w:val="BulletB"/>
        <w:rPr/>
      </w:pPr>
      <w:r>
        <w:rPr>
          <w:rFonts w:eastAsia="Microsoft YaHei"/>
        </w:rPr>
        <w:t xml:space="preserve">All </w:t>
      </w:r>
      <w:del w:id="436" w:author="AnneMarieW" w:date="2016-11-22T14:07:00Z">
        <w:r>
          <w:rPr>
            <w:rFonts w:eastAsia="Microsoft YaHei"/>
          </w:rPr>
          <w:delText xml:space="preserve">of </w:delText>
        </w:r>
      </w:del>
      <w:r>
        <w:rPr>
          <w:rFonts w:eastAsia="Microsoft YaHei"/>
        </w:rPr>
        <w:t xml:space="preserve">the floating point types, like </w:t>
      </w:r>
      <w:r>
        <w:rPr>
          <w:rStyle w:val="Literal"/>
        </w:rPr>
        <w:t>f64</w:t>
      </w:r>
      <w:r>
        <w:rPr>
          <w:rFonts w:eastAsia="Microsoft YaHei"/>
        </w:rPr>
        <w:t>.</w:t>
      </w:r>
    </w:p>
    <w:p>
      <w:pPr>
        <w:pStyle w:val="BulletC"/>
        <w:rPr/>
      </w:pPr>
      <w:r>
        <w:rPr>
          <w:rFonts w:eastAsia="Microsoft YaHei"/>
        </w:rPr>
        <w:t xml:space="preserve">Tuples, but only if they contain types </w:t>
      </w:r>
      <w:del w:id="437" w:author="AnneMarieW" w:date="2016-11-22T14:07:00Z">
        <w:r>
          <w:rPr>
            <w:rFonts w:eastAsia="Microsoft YaHei"/>
          </w:rPr>
          <w:delText>which</w:delText>
        </w:r>
      </w:del>
      <w:ins w:id="438" w:author="AnneMarieW" w:date="2016-11-22T14:07:00Z">
        <w:r>
          <w:rPr>
            <w:rFonts w:eastAsia="Microsoft YaHei"/>
          </w:rPr>
          <w:t>that</w:t>
        </w:r>
      </w:ins>
      <w:r>
        <w:rPr>
          <w:rFonts w:eastAsia="Microsoft YaHei"/>
        </w:rPr>
        <w:t xml:space="preserve"> are also </w:t>
      </w:r>
      <w:r>
        <w:rPr>
          <w:rStyle w:val="Literal"/>
          <w:rFonts w:eastAsia="Microsoft YaHei"/>
        </w:rPr>
        <w:t>Copy</w:t>
      </w:r>
      <w:r>
        <w:rPr>
          <w:rFonts w:eastAsia="Microsoft YaHei"/>
        </w:rPr>
        <w:t xml:space="preserve">. </w:t>
      </w:r>
      <w:r>
        <w:rPr>
          <w:rStyle w:val="Literal"/>
          <w:rFonts w:eastAsia="Microsoft YaHei"/>
        </w:rPr>
        <w:t>(i32, i32)</w:t>
      </w:r>
      <w:r>
        <w:rPr>
          <w:rFonts w:eastAsia="Microsoft YaHei"/>
        </w:rPr>
        <w:t xml:space="preserve"> is </w:t>
      </w:r>
      <w:r>
        <w:rPr>
          <w:rStyle w:val="Literal"/>
        </w:rPr>
        <w:t>Copy</w:t>
      </w:r>
      <w:r>
        <w:rPr>
          <w:rFonts w:eastAsia="Microsoft YaHei"/>
        </w:rPr>
        <w:t xml:space="preserve">, but </w:t>
      </w:r>
      <w:r>
        <w:rPr>
          <w:rStyle w:val="Literal"/>
          <w:rFonts w:eastAsia="Microsoft YaHei"/>
        </w:rPr>
        <w:t>(i32, String)</w:t>
      </w:r>
      <w:r>
        <w:rPr>
          <w:rFonts w:eastAsia="Microsoft YaHei"/>
        </w:rPr>
        <w:t xml:space="preserve"> is not.</w:t>
      </w:r>
    </w:p>
    <w:p>
      <w:pPr>
        <w:pStyle w:val="HeadB"/>
        <w:rPr/>
      </w:pPr>
      <w:bookmarkStart w:id="26" w:name="__RefHeading___Toc4845_1947540165"/>
      <w:bookmarkStart w:id="27" w:name="_Toc463621161"/>
      <w:bookmarkStart w:id="28" w:name="ownership-and-functions"/>
      <w:bookmarkEnd w:id="26"/>
      <w:bookmarkEnd w:id="27"/>
      <w:bookmarkEnd w:id="28"/>
      <w:r>
        <w:rPr/>
        <w:t>Ownership and Functions</w:t>
      </w:r>
    </w:p>
    <w:p>
      <w:pPr>
        <w:pStyle w:val="BodyFirst"/>
        <w:rPr/>
      </w:pPr>
      <w:r>
        <w:rPr>
          <w:rFonts w:eastAsia="Microsoft YaHei"/>
        </w:rPr>
        <w:t xml:space="preserve">The semantics for passing a value to a function are similar to assigning a value to a variable. Passing a variable to a function will move or copy, just like assignment. </w:t>
      </w:r>
      <w:del w:id="439" w:author="Carol Nichols" w:date="2016-11-30T11:43:00Z">
        <w:r>
          <w:rPr>
            <w:rFonts w:eastAsia="Microsoft YaHei"/>
          </w:rPr>
          <w:delText>Here’s</w:delText>
        </w:r>
      </w:del>
      <w:ins w:id="440" w:author="Carol Nichols" w:date="2016-11-30T11:43:00Z">
        <w:r>
          <w:rPr>
            <w:rFonts w:eastAsia="Microsoft YaHei"/>
          </w:rPr>
          <w:t>Listing 4-7 has</w:t>
        </w:r>
      </w:ins>
      <w:r>
        <w:rPr>
          <w:rFonts w:eastAsia="Microsoft YaHei"/>
        </w:rPr>
        <w:t xml:space="preserve"> an example</w:t>
      </w:r>
      <w:del w:id="441" w:author="AnneMarieW" w:date="2016-11-22T14:07:00Z">
        <w:r>
          <w:rPr>
            <w:rFonts w:eastAsia="Microsoft YaHei"/>
          </w:rPr>
          <w:delText>,</w:delText>
        </w:r>
      </w:del>
      <w:r>
        <w:rPr>
          <w:rFonts w:eastAsia="Microsoft YaHei"/>
        </w:rPr>
        <w:t xml:space="preserve"> with some annotations showing where variables go into and out of scope:</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comes into scope.</w:t>
      </w:r>
    </w:p>
    <w:p>
      <w:pPr>
        <w:pStyle w:val="CodeB"/>
        <w:rPr/>
      </w:pPr>
      <w:r>
        <w:rPr/>
      </w:r>
    </w:p>
    <w:p>
      <w:pPr>
        <w:pStyle w:val="CodeB"/>
        <w:rPr/>
      </w:pPr>
      <w:r>
        <w:rPr/>
        <w:t xml:space="preserve">    </w:t>
      </w:r>
      <w:r>
        <w:rPr/>
        <w:t xml:space="preserve">takes_ownership(s);             </w:t>
      </w:r>
      <w:r>
        <w:rPr>
          <w:color w:val="93A1A1"/>
        </w:rPr>
        <w:t>// s's value moves into the function...</w:t>
      </w:r>
    </w:p>
    <w:p>
      <w:pPr>
        <w:pStyle w:val="CodeB"/>
        <w:rPr/>
      </w:pPr>
      <w:r>
        <w:rPr/>
        <w:t xml:space="preserve">                                    </w:t>
      </w:r>
      <w:r>
        <w:rPr>
          <w:color w:val="93A1A1"/>
        </w:rPr>
        <w:t>// ... and so is no longer valid here.</w:t>
      </w:r>
    </w:p>
    <w:p>
      <w:pPr>
        <w:pStyle w:val="CodeB"/>
        <w:rPr/>
      </w:pPr>
      <w:r>
        <w:rPr/>
        <w:t xml:space="preserve">    </w:t>
      </w:r>
      <w:r>
        <w:rPr>
          <w:color w:val="859900"/>
        </w:rPr>
        <w:t>let</w:t>
      </w:r>
      <w:r>
        <w:rPr/>
        <w:t xml:space="preserve"> x = </w:t>
      </w:r>
      <w:r>
        <w:rPr>
          <w:color w:val="2AA198"/>
        </w:rPr>
        <w:t>5</w:t>
      </w:r>
      <w:r>
        <w:rPr/>
        <w:t xml:space="preserve">;                      </w:t>
      </w:r>
      <w:r>
        <w:rPr>
          <w:color w:val="93A1A1"/>
        </w:rPr>
        <w:t>// x comes into scope.</w:t>
      </w:r>
    </w:p>
    <w:p>
      <w:pPr>
        <w:pStyle w:val="CodeB"/>
        <w:rPr/>
      </w:pPr>
      <w:r>
        <w:rPr/>
      </w:r>
    </w:p>
    <w:p>
      <w:pPr>
        <w:pStyle w:val="CodeB"/>
        <w:rPr/>
      </w:pPr>
      <w:r>
        <w:rPr/>
        <w:t xml:space="preserve">    </w:t>
      </w:r>
      <w:r>
        <w:rPr/>
        <w:t xml:space="preserve">makes_copy(x);                  </w:t>
      </w:r>
      <w:r>
        <w:rPr>
          <w:color w:val="93A1A1"/>
        </w:rPr>
        <w:t>// x would move into the function,</w:t>
      </w:r>
    </w:p>
    <w:p>
      <w:pPr>
        <w:pStyle w:val="CodeB"/>
        <w:rPr/>
      </w:pPr>
      <w:r>
        <w:rPr/>
        <w:t xml:space="preserve">                                    </w:t>
      </w:r>
      <w:r>
        <w:rPr>
          <w:color w:val="93A1A1"/>
        </w:rPr>
        <w:t>// but i32 is Copy, so it’s okay to still</w:t>
      </w:r>
    </w:p>
    <w:p>
      <w:pPr>
        <w:pStyle w:val="CodeB"/>
        <w:rPr/>
      </w:pPr>
      <w:r>
        <w:rPr/>
        <w:t xml:space="preserve">                                    </w:t>
      </w:r>
      <w:r>
        <w:rPr>
          <w:color w:val="93A1A1"/>
        </w:rPr>
        <w:t>// use x afterward.</w:t>
      </w:r>
    </w:p>
    <w:p>
      <w:pPr>
        <w:pStyle w:val="CodeB"/>
        <w:rPr/>
      </w:pPr>
      <w:r>
        <w:rPr/>
      </w:r>
    </w:p>
    <w:p>
      <w:pPr>
        <w:pStyle w:val="CodeB"/>
        <w:rPr/>
      </w:pPr>
      <w:r>
        <w:rPr/>
        <w:t xml:space="preserve">} </w:t>
      </w:r>
      <w:r>
        <w:rPr>
          <w:color w:val="93A1A1"/>
        </w:rPr>
        <w:t xml:space="preserve">// Here, x goes out of scope, then s. But since s's value was moved, </w:t>
      </w:r>
    </w:p>
    <w:p>
      <w:pPr>
        <w:pStyle w:val="CodeB"/>
        <w:rPr>
          <w:color w:val="93A1A1"/>
        </w:rPr>
      </w:pPr>
      <w:ins w:id="442" w:author="Carol Nichols" w:date="2016-12-02T14:03:00Z">
        <w:r>
          <w:rPr>
            <w:color w:val="93A1A1"/>
          </w:rPr>
          <w:t xml:space="preserve">  </w:t>
        </w:r>
      </w:ins>
      <w:ins w:id="443" w:author="Carol Nichols" w:date="2016-12-02T14:03:00Z">
        <w:r>
          <w:rPr>
            <w:color w:val="93A1A1"/>
          </w:rPr>
          <w:t xml:space="preserve">// </w:t>
        </w:r>
      </w:ins>
      <w:r>
        <w:rPr>
          <w:color w:val="93A1A1"/>
        </w:rPr>
        <w:t>nothing</w:t>
      </w:r>
    </w:p>
    <w:p>
      <w:pPr>
        <w:pStyle w:val="CodeB"/>
        <w:rPr/>
      </w:pPr>
      <w:del w:id="444" w:author="Carol Nichols" w:date="2016-12-02T14:03:00Z">
        <w:r>
          <w:rPr/>
          <w:delText xml:space="preserve">  </w:delText>
        </w:r>
      </w:del>
      <w:del w:id="445" w:author="Carol Nichols" w:date="2016-12-02T14:03:00Z">
        <w:r>
          <w:rPr>
            <w:color w:val="93A1A1"/>
          </w:rPr>
          <w:delText xml:space="preserve">// </w:delText>
        </w:r>
      </w:del>
      <w:ins w:id="446" w:author="Carol Nichols" w:date="2016-12-02T14:03:00Z">
        <w:r>
          <w:rPr>
            <w:color w:val="93A1A1"/>
          </w:rPr>
          <w:t xml:space="preserve"> </w:t>
        </w:r>
      </w:ins>
      <w:r>
        <w:rPr>
          <w:color w:val="93A1A1"/>
        </w:rPr>
        <w:t>special happens.</w:t>
      </w:r>
    </w:p>
    <w:p>
      <w:pPr>
        <w:pStyle w:val="CodeB"/>
        <w:rPr/>
      </w:pPr>
      <w:r>
        <w:rPr/>
      </w:r>
    </w:p>
    <w:p>
      <w:pPr>
        <w:pStyle w:val="CodeB"/>
        <w:rPr/>
      </w:pPr>
      <w:r>
        <w:rPr>
          <w:color w:val="859900"/>
        </w:rPr>
        <w:t>fn</w:t>
      </w:r>
      <w:r>
        <w:rPr/>
        <w:t xml:space="preserve"> </w:t>
      </w:r>
      <w:r>
        <w:rPr>
          <w:color w:val="268BD2"/>
        </w:rPr>
        <w:t>takes_ownership</w:t>
      </w:r>
      <w:r>
        <w:rPr/>
        <w:t xml:space="preserve">(some_string: String) { </w:t>
      </w:r>
      <w:r>
        <w:rPr>
          <w:color w:val="93A1A1"/>
        </w:rPr>
        <w:t>// some_string comes into scope.</w:t>
      </w:r>
    </w:p>
    <w:p>
      <w:pPr>
        <w:pStyle w:val="CodeB"/>
        <w:rPr/>
      </w:pPr>
      <w:r>
        <w:rPr/>
        <w:t xml:space="preserve">    </w:t>
      </w:r>
      <w:r>
        <w:rPr>
          <w:color w:val="268BD2"/>
        </w:rPr>
        <w:t>println!</w:t>
      </w:r>
      <w:r>
        <w:rPr/>
        <w:t>(</w:t>
      </w:r>
      <w:r>
        <w:rPr>
          <w:color w:val="2AA198"/>
        </w:rPr>
        <w:t>"{}"</w:t>
      </w:r>
      <w:r>
        <w:rPr/>
        <w:t>, some_string);</w:t>
      </w:r>
    </w:p>
    <w:p>
      <w:pPr>
        <w:pStyle w:val="CodeB"/>
        <w:rPr/>
      </w:pPr>
      <w:r>
        <w:rPr/>
        <w:t xml:space="preserve">} </w:t>
      </w:r>
      <w:r>
        <w:rPr>
          <w:color w:val="93A1A1"/>
        </w:rPr>
        <w:t>// Here, some_string goes out of scope and `drop` is called. The backing</w:t>
      </w:r>
    </w:p>
    <w:p>
      <w:pPr>
        <w:pStyle w:val="CodeB"/>
        <w:rPr/>
      </w:pPr>
      <w:r>
        <w:rPr/>
        <w:t xml:space="preserve">  </w:t>
      </w:r>
      <w:r>
        <w:rPr>
          <w:color w:val="93A1A1"/>
        </w:rPr>
        <w:t>// memory is freed.</w:t>
      </w:r>
    </w:p>
    <w:p>
      <w:pPr>
        <w:pStyle w:val="CodeB"/>
        <w:rPr/>
      </w:pPr>
      <w:r>
        <w:rPr/>
      </w:r>
    </w:p>
    <w:p>
      <w:pPr>
        <w:pStyle w:val="CodeB"/>
        <w:rPr/>
      </w:pPr>
      <w:r>
        <w:rPr>
          <w:color w:val="859900"/>
        </w:rPr>
        <w:t>fn</w:t>
      </w:r>
      <w:r>
        <w:rPr/>
        <w:t xml:space="preserve"> </w:t>
      </w:r>
      <w:r>
        <w:rPr>
          <w:color w:val="268BD2"/>
        </w:rPr>
        <w:t>makes_copy</w:t>
      </w:r>
      <w:r>
        <w:rPr/>
        <w:t xml:space="preserve">(some_integer: </w:t>
      </w:r>
      <w:r>
        <w:rPr>
          <w:color w:val="859900"/>
        </w:rPr>
        <w:t>i32</w:t>
      </w:r>
      <w:r>
        <w:rPr/>
        <w:t xml:space="preserve">) { </w:t>
      </w:r>
      <w:r>
        <w:rPr>
          <w:color w:val="93A1A1"/>
        </w:rPr>
        <w:t>// some_integer comes into scope.</w:t>
      </w:r>
    </w:p>
    <w:p>
      <w:pPr>
        <w:pStyle w:val="CodeB"/>
        <w:rPr/>
      </w:pPr>
      <w:r>
        <w:rPr/>
        <w:t xml:space="preserve">    </w:t>
      </w:r>
      <w:r>
        <w:rPr>
          <w:color w:val="268BD2"/>
        </w:rPr>
        <w:t>println!</w:t>
      </w:r>
      <w:r>
        <w:rPr/>
        <w:t>(</w:t>
      </w:r>
      <w:r>
        <w:rPr>
          <w:color w:val="2AA198"/>
        </w:rPr>
        <w:t>"{}"</w:t>
      </w:r>
      <w:r>
        <w:rPr/>
        <w:t>, some_integer);</w:t>
      </w:r>
    </w:p>
    <w:p>
      <w:pPr>
        <w:pStyle w:val="CodeC"/>
        <w:rPr/>
      </w:pPr>
      <w:r>
        <w:rPr/>
        <w:t>} // Here, some_integer goes out of scope. Nothing special happens.</w:t>
      </w:r>
    </w:p>
    <w:p>
      <w:pPr>
        <w:pStyle w:val="Caption1"/>
        <w:rPr/>
      </w:pPr>
      <w:ins w:id="447" w:author="Carol Nichols" w:date="2016-11-30T11:43:00Z">
        <w:r>
          <w:rPr/>
          <w:t xml:space="preserve">Listing 4-7: </w:t>
        </w:r>
      </w:ins>
      <w:ins w:id="448" w:author="Carol Nichols" w:date="2016-11-30T11:44:00Z">
        <w:r>
          <w:rPr/>
          <w:t>Functions with ownership and scope annotated</w:t>
        </w:r>
      </w:ins>
    </w:p>
    <w:p>
      <w:pPr>
        <w:pStyle w:val="Body"/>
        <w:rPr/>
      </w:pPr>
      <w:r>
        <w:rPr>
          <w:rFonts w:eastAsia="Microsoft YaHei"/>
        </w:rPr>
        <w:t xml:space="preserve">If we tried to use </w:t>
      </w:r>
      <w:r>
        <w:rPr>
          <w:rStyle w:val="Literal"/>
        </w:rPr>
        <w:t>s</w:t>
      </w:r>
      <w:r>
        <w:rPr>
          <w:rFonts w:eastAsia="Microsoft YaHei"/>
        </w:rPr>
        <w:t xml:space="preserve"> after the call to </w:t>
      </w:r>
      <w:r>
        <w:rPr>
          <w:rStyle w:val="Literal"/>
        </w:rPr>
        <w:t>takes_ownership</w:t>
      </w:r>
      <w:r>
        <w:rPr>
          <w:rFonts w:eastAsia="Microsoft YaHei"/>
        </w:rPr>
        <w:t>, Rust would throw a compile</w:t>
      </w:r>
      <w:del w:id="449" w:author="AnneMarieW" w:date="2016-11-22T14:09:00Z">
        <w:r>
          <w:rPr>
            <w:rFonts w:eastAsia="Microsoft YaHei"/>
          </w:rPr>
          <w:delText>-</w:delText>
        </w:r>
      </w:del>
      <w:ins w:id="450" w:author="AnneMarieW" w:date="2016-11-22T14:09:00Z">
        <w:r>
          <w:rPr>
            <w:rFonts w:eastAsia="Microsoft YaHei"/>
          </w:rPr>
          <w:t xml:space="preserve"> </w:t>
        </w:r>
      </w:ins>
      <w:r>
        <w:rPr>
          <w:rFonts w:eastAsia="Microsoft YaHei"/>
        </w:rPr>
        <w:t xml:space="preserve">time error. These static checks protect us from mistakes. Try adding code to </w:t>
      </w:r>
      <w:r>
        <w:rPr>
          <w:rStyle w:val="Literal"/>
        </w:rPr>
        <w:t>main</w:t>
      </w:r>
      <w:r>
        <w:rPr>
          <w:rFonts w:eastAsia="Microsoft YaHei"/>
        </w:rPr>
        <w:t xml:space="preserve"> that uses </w:t>
      </w:r>
      <w:r>
        <w:rPr>
          <w:rStyle w:val="Literal"/>
        </w:rPr>
        <w:t>s</w:t>
      </w:r>
      <w:r>
        <w:rPr/>
        <w:t xml:space="preserve"> </w:t>
      </w:r>
      <w:r>
        <w:rPr>
          <w:rFonts w:eastAsia="Microsoft YaHei"/>
        </w:rPr>
        <w:t xml:space="preserve">and </w:t>
      </w:r>
      <w:r>
        <w:rPr>
          <w:rStyle w:val="Literal"/>
        </w:rPr>
        <w:t>x</w:t>
      </w:r>
      <w:r>
        <w:rPr>
          <w:rPrChange w:id="0" w:author="janelle" w:date="2016-11-28T16:53:00Z">
            <w:rPr>
              <w:sz w:val="19"/>
              <w:rFonts w:ascii="Consolas" w:hAnsi="Consolas"/>
              <w:color w:val="0000FF"/>
            </w:rPr>
          </w:rPrChange>
        </w:rPr>
        <w:t xml:space="preserve"> </w:t>
      </w:r>
      <w:r>
        <w:rPr>
          <w:rFonts w:eastAsia="Microsoft YaHei"/>
        </w:rPr>
        <w:t>to see where you can use them and where the ownership rules prevent you from doing so.</w:t>
      </w:r>
    </w:p>
    <w:p>
      <w:pPr>
        <w:pStyle w:val="HeadB"/>
        <w:rPr>
          <w:rFonts w:eastAsia="Microsoft YaHei"/>
        </w:rPr>
      </w:pPr>
      <w:bookmarkStart w:id="29" w:name="__RefHeading___Toc4847_1947540165"/>
      <w:bookmarkStart w:id="30" w:name="_Toc463621162"/>
      <w:bookmarkStart w:id="31" w:name="return-values-and-scope"/>
      <w:bookmarkEnd w:id="29"/>
      <w:bookmarkEnd w:id="30"/>
      <w:bookmarkEnd w:id="31"/>
      <w:r>
        <w:rPr>
          <w:rFonts w:eastAsia="Microsoft YaHei"/>
        </w:rPr>
        <w:t>Return Values and Scope</w:t>
      </w:r>
    </w:p>
    <w:p>
      <w:pPr>
        <w:pStyle w:val="BodyFirst"/>
        <w:rPr/>
      </w:pPr>
      <w:r>
        <w:rPr>
          <w:rFonts w:eastAsia="Microsoft YaHei"/>
        </w:rPr>
        <w:t xml:space="preserve">Returning values can also transfer ownership. Here’s an example with </w:t>
      </w:r>
      <w:commentRangeStart w:id="44"/>
      <w:r>
        <w:rPr>
          <w:rFonts w:eastAsia="Microsoft YaHei"/>
        </w:rPr>
        <w:t xml:space="preserve">similar </w:t>
      </w:r>
      <w:r>
        <w:rPr>
          <w:rFonts w:eastAsia="Microsoft YaHei"/>
        </w:rPr>
      </w:r>
      <w:commentRangeEnd w:id="44"/>
      <w:r>
        <w:commentReference w:id="44"/>
      </w:r>
      <w:r>
        <w:rPr>
          <w:rFonts w:eastAsia="Microsoft YaHei"/>
        </w:rPr>
        <w:commentReference w:id="45"/>
      </w:r>
      <w:r>
        <w:rPr>
          <w:rFonts w:eastAsia="Microsoft YaHei"/>
        </w:rPr>
        <w:t>annotations</w:t>
      </w:r>
      <w:ins w:id="452" w:author="Carol Nichols" w:date="2016-11-30T11:45:00Z">
        <w:r>
          <w:rPr>
            <w:rFonts w:eastAsia="Microsoft YaHei"/>
          </w:rPr>
          <w:t xml:space="preserve"> to those in Listing 4-</w:t>
        </w:r>
      </w:ins>
      <w:ins w:id="453" w:author="Carol Nichols" w:date="2016-11-30T16:12:00Z">
        <w:r>
          <w:rPr>
            <w:rFonts w:eastAsia="Microsoft YaHei"/>
          </w:rPr>
          <w:t>7</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gives_ownership();         </w:t>
      </w:r>
      <w:r>
        <w:rPr>
          <w:color w:val="93A1A1"/>
        </w:rPr>
        <w:t>// gives_ownership moves its return</w:t>
      </w:r>
    </w:p>
    <w:p>
      <w:pPr>
        <w:pStyle w:val="CodeB"/>
        <w:rPr/>
      </w:pPr>
      <w:r>
        <w:rPr/>
        <w:t xml:space="preserve">                                        </w:t>
      </w:r>
      <w:r>
        <w:rPr>
          <w:color w:val="93A1A1"/>
        </w:rPr>
        <w:t>// value into s1.</w:t>
      </w:r>
    </w:p>
    <w:p>
      <w:pPr>
        <w:pStyle w:val="CodeB"/>
        <w:rPr/>
      </w:pPr>
      <w:r>
        <w:rPr/>
      </w:r>
    </w:p>
    <w:p>
      <w:pPr>
        <w:pStyle w:val="CodeB"/>
        <w:rPr/>
      </w:pPr>
      <w:r>
        <w:rPr/>
        <w:t xml:space="preserve">    </w:t>
      </w:r>
      <w:r>
        <w:rPr>
          <w:color w:val="859900"/>
        </w:rPr>
        <w:t>let</w:t>
      </w:r>
      <w:r>
        <w:rPr/>
        <w:t xml:space="preserve"> s2 = String::from(</w:t>
      </w:r>
      <w:r>
        <w:rPr>
          <w:color w:val="2AA198"/>
        </w:rPr>
        <w:t>"hello"</w:t>
      </w:r>
      <w:r>
        <w:rPr/>
        <w:t xml:space="preserve">);     </w:t>
      </w:r>
      <w:r>
        <w:rPr>
          <w:color w:val="93A1A1"/>
        </w:rPr>
        <w:t>// s2 comes into scope</w:t>
      </w:r>
      <w:ins w:id="454" w:author="AnneMarieW" w:date="2016-11-22T15:51:00Z">
        <w:r>
          <w:rPr>
            <w:color w:val="93A1A1"/>
          </w:rPr>
          <w:t>.</w:t>
        </w:r>
      </w:ins>
    </w:p>
    <w:p>
      <w:pPr>
        <w:pStyle w:val="CodeB"/>
        <w:rPr/>
      </w:pPr>
      <w:r>
        <w:rPr/>
      </w:r>
    </w:p>
    <w:p>
      <w:pPr>
        <w:pStyle w:val="CodeB"/>
        <w:rPr/>
      </w:pPr>
      <w:r>
        <w:rPr/>
        <w:t xml:space="preserve">    </w:t>
      </w:r>
      <w:r>
        <w:rPr>
          <w:color w:val="859900"/>
        </w:rPr>
        <w:t>let</w:t>
      </w:r>
      <w:r>
        <w:rPr/>
        <w:t xml:space="preserve"> s3 = takes_and_gives_back(s2);  </w:t>
      </w:r>
      <w:r>
        <w:rPr>
          <w:color w:val="93A1A1"/>
        </w:rPr>
        <w:t>// s2 is moved into</w:t>
      </w:r>
    </w:p>
    <w:p>
      <w:pPr>
        <w:pStyle w:val="CodeB"/>
        <w:rPr/>
      </w:pPr>
      <w:r>
        <w:rPr/>
        <w:t xml:space="preserve">                                        </w:t>
      </w:r>
      <w:r>
        <w:rPr>
          <w:color w:val="93A1A1"/>
        </w:rPr>
        <w:t>// takes_and_gives_back, which also</w:t>
      </w:r>
    </w:p>
    <w:p>
      <w:pPr>
        <w:pStyle w:val="CodeB"/>
        <w:rPr/>
      </w:pPr>
      <w:r>
        <w:rPr/>
        <w:t xml:space="preserve">                                        </w:t>
      </w:r>
      <w:r>
        <w:rPr>
          <w:color w:val="93A1A1"/>
        </w:rPr>
        <w:t>// moves its return value into s3.</w:t>
      </w:r>
    </w:p>
    <w:p>
      <w:pPr>
        <w:pStyle w:val="CodeB"/>
        <w:rPr/>
      </w:pPr>
      <w:r>
        <w:rPr/>
        <w:t xml:space="preserve">} </w:t>
      </w:r>
      <w:r>
        <w:rPr>
          <w:color w:val="93A1A1"/>
        </w:rPr>
        <w:t>// Here, s3 goes out of scope</w:t>
      </w:r>
      <w:del w:id="455" w:author="AnneMarieW" w:date="2016-11-22T15:50:00Z">
        <w:r>
          <w:rPr>
            <w:color w:val="93A1A1"/>
          </w:rPr>
          <w:delText>,</w:delText>
        </w:r>
      </w:del>
      <w:r>
        <w:rPr>
          <w:color w:val="93A1A1"/>
        </w:rPr>
        <w:t xml:space="preserve"> and is dropped. s2 goes out of scope</w:t>
      </w:r>
      <w:del w:id="456" w:author="AnneMarieW" w:date="2016-11-22T15:51:00Z">
        <w:r>
          <w:rPr>
            <w:color w:val="93A1A1"/>
          </w:rPr>
          <w:delText>,</w:delText>
        </w:r>
      </w:del>
      <w:r>
        <w:rPr>
          <w:color w:val="93A1A1"/>
        </w:rPr>
        <w:t xml:space="preserve"> but was</w:t>
      </w:r>
    </w:p>
    <w:p>
      <w:pPr>
        <w:pStyle w:val="CodeB"/>
        <w:rPr/>
      </w:pPr>
      <w:r>
        <w:rPr/>
        <w:t xml:space="preserve">  </w:t>
      </w:r>
      <w:r>
        <w:rPr>
          <w:color w:val="93A1A1"/>
        </w:rPr>
        <w:t>// moved, so nothing happens. s1 goes out of scope</w:t>
      </w:r>
      <w:del w:id="457" w:author="AnneMarieW" w:date="2016-11-22T15:50:00Z">
        <w:r>
          <w:rPr>
            <w:color w:val="93A1A1"/>
          </w:rPr>
          <w:delText>,</w:delText>
        </w:r>
      </w:del>
      <w:r>
        <w:rPr>
          <w:color w:val="93A1A1"/>
        </w:rPr>
        <w:t xml:space="preserve"> and is dropped.</w:t>
      </w:r>
    </w:p>
    <w:p>
      <w:pPr>
        <w:pStyle w:val="CodeB"/>
        <w:rPr/>
      </w:pPr>
      <w:r>
        <w:rPr/>
      </w:r>
    </w:p>
    <w:p>
      <w:pPr>
        <w:pStyle w:val="CodeB"/>
        <w:rPr/>
      </w:pPr>
      <w:r>
        <w:rPr>
          <w:color w:val="859900"/>
        </w:rPr>
        <w:t>fn</w:t>
      </w:r>
      <w:r>
        <w:rPr/>
        <w:t xml:space="preserve"> </w:t>
      </w:r>
      <w:r>
        <w:rPr>
          <w:color w:val="268BD2"/>
        </w:rPr>
        <w:t>gives_ownership</w:t>
      </w:r>
      <w:r>
        <w:rPr/>
        <w:t xml:space="preserve">() -&gt; String {             </w:t>
      </w:r>
      <w:r>
        <w:rPr>
          <w:color w:val="93A1A1"/>
        </w:rPr>
        <w:t>// gives_ownership will move its</w:t>
      </w:r>
    </w:p>
    <w:p>
      <w:pPr>
        <w:pStyle w:val="CodeB"/>
        <w:rPr/>
      </w:pPr>
      <w:r>
        <w:rPr/>
        <w:t xml:space="preserve">                                             </w:t>
      </w:r>
      <w:r>
        <w:rPr>
          <w:color w:val="93A1A1"/>
        </w:rPr>
        <w:t>// return value into the function</w:t>
      </w:r>
    </w:p>
    <w:p>
      <w:pPr>
        <w:pStyle w:val="CodeB"/>
        <w:rPr/>
      </w:pPr>
      <w:r>
        <w:rPr/>
        <w:t xml:space="preserve">                                             </w:t>
      </w:r>
      <w:r>
        <w:rPr>
          <w:color w:val="93A1A1"/>
        </w:rPr>
        <w:t>// that calls it.</w:t>
      </w:r>
    </w:p>
    <w:p>
      <w:pPr>
        <w:pStyle w:val="CodeB"/>
        <w:rPr/>
      </w:pPr>
      <w:r>
        <w:rPr/>
      </w:r>
    </w:p>
    <w:p>
      <w:pPr>
        <w:pStyle w:val="CodeB"/>
        <w:rPr/>
      </w:pPr>
      <w:r>
        <w:rPr/>
        <w:t xml:space="preserve">    </w:t>
      </w:r>
      <w:r>
        <w:rPr>
          <w:color w:val="859900"/>
        </w:rPr>
        <w:t>let</w:t>
      </w:r>
      <w:r>
        <w:rPr/>
        <w:t xml:space="preserve"> some_string = String::from(</w:t>
      </w:r>
      <w:r>
        <w:rPr>
          <w:color w:val="2AA198"/>
        </w:rPr>
        <w:t>"hello"</w:t>
      </w:r>
      <w:r>
        <w:rPr/>
        <w:t xml:space="preserve">); </w:t>
      </w:r>
      <w:r>
        <w:rPr>
          <w:color w:val="93A1A1"/>
        </w:rPr>
        <w:t>// some_string comes into scope.</w:t>
      </w:r>
    </w:p>
    <w:p>
      <w:pPr>
        <w:pStyle w:val="CodeB"/>
        <w:rPr/>
      </w:pPr>
      <w:r>
        <w:rPr/>
      </w:r>
    </w:p>
    <w:p>
      <w:pPr>
        <w:pStyle w:val="CodeB"/>
        <w:rPr/>
      </w:pPr>
      <w:r>
        <w:rPr/>
        <w:t xml:space="preserve">    </w:t>
      </w:r>
      <w:r>
        <w:rPr/>
        <w:t xml:space="preserve">some_string                              </w:t>
      </w:r>
      <w:r>
        <w:rPr>
          <w:color w:val="93A1A1"/>
        </w:rPr>
        <w:t>// some_string is returned</w:t>
      </w:r>
      <w:del w:id="458" w:author="AnneMarieW" w:date="2016-11-22T15:50:00Z">
        <w:r>
          <w:rPr>
            <w:color w:val="93A1A1"/>
          </w:rPr>
          <w:delText>,</w:delText>
        </w:r>
      </w:del>
      <w:r>
        <w:rPr>
          <w:color w:val="93A1A1"/>
        </w:rPr>
        <w:t xml:space="preserve"> and</w:t>
      </w:r>
    </w:p>
    <w:p>
      <w:pPr>
        <w:pStyle w:val="CodeB"/>
        <w:rPr/>
      </w:pPr>
      <w:r>
        <w:rPr/>
        <w:t xml:space="preserve">                                             </w:t>
      </w:r>
      <w:r>
        <w:rPr>
          <w:color w:val="93A1A1"/>
        </w:rPr>
        <w:t>// moves out to the calling</w:t>
      </w:r>
    </w:p>
    <w:p>
      <w:pPr>
        <w:pStyle w:val="CodeB"/>
        <w:rPr/>
      </w:pPr>
      <w:r>
        <w:rPr/>
        <w:t xml:space="preserve">                                             </w:t>
      </w:r>
      <w:r>
        <w:rPr>
          <w:color w:val="93A1A1"/>
        </w:rPr>
        <w:t>// function.</w:t>
      </w:r>
    </w:p>
    <w:p>
      <w:pPr>
        <w:pStyle w:val="CodeB"/>
        <w:rPr/>
      </w:pPr>
      <w:r>
        <w:rPr/>
        <w:t>}</w:t>
      </w:r>
    </w:p>
    <w:p>
      <w:pPr>
        <w:pStyle w:val="CodeB"/>
        <w:rPr/>
      </w:pPr>
      <w:r>
        <w:rPr/>
      </w:r>
    </w:p>
    <w:p>
      <w:pPr>
        <w:pStyle w:val="CodeB"/>
        <w:rPr>
          <w:color w:val="93A1A1"/>
        </w:rPr>
      </w:pPr>
      <w:r>
        <w:rPr>
          <w:color w:val="93A1A1"/>
        </w:rPr>
        <w:t xml:space="preserve">// takes_and_gives_back will </w:t>
      </w:r>
      <w:del w:id="459" w:author="AnneMarieW" w:date="2016-11-22T15:50:00Z">
        <w:r>
          <w:rPr>
            <w:color w:val="93A1A1"/>
          </w:rPr>
          <w:delText xml:space="preserve">both </w:delText>
        </w:r>
      </w:del>
      <w:r>
        <w:rPr>
          <w:color w:val="93A1A1"/>
        </w:rPr>
        <w:t>take a String and return one</w:t>
      </w:r>
      <w:ins w:id="460" w:author="AnneMarieW" w:date="2016-11-22T15:51:00Z">
        <w:r>
          <w:rPr>
            <w:color w:val="93A1A1"/>
          </w:rPr>
          <w:t>.</w:t>
        </w:r>
      </w:ins>
    </w:p>
    <w:p>
      <w:pPr>
        <w:pStyle w:val="CodeB"/>
        <w:rPr/>
      </w:pPr>
      <w:r>
        <w:rPr>
          <w:color w:val="859900"/>
        </w:rPr>
        <w:t>fn</w:t>
      </w:r>
      <w:r>
        <w:rPr/>
        <w:t xml:space="preserve"> </w:t>
      </w:r>
      <w:r>
        <w:rPr>
          <w:color w:val="268BD2"/>
        </w:rPr>
        <w:t>takes_and_gives_back</w:t>
      </w:r>
      <w:r>
        <w:rPr/>
        <w:t xml:space="preserve">(a_string: String) -&gt; String { </w:t>
      </w:r>
      <w:r>
        <w:rPr>
          <w:color w:val="93A1A1"/>
        </w:rPr>
        <w:t>// a_string comes into scope</w:t>
      </w:r>
      <w:ins w:id="461" w:author="AnneMarieW" w:date="2016-11-22T15:51:00Z">
        <w:r>
          <w:rPr>
            <w:color w:val="93A1A1"/>
          </w:rPr>
          <w:t>.</w:t>
        </w:r>
      </w:ins>
    </w:p>
    <w:p>
      <w:pPr>
        <w:pStyle w:val="CodeB"/>
        <w:rPr/>
      </w:pPr>
      <w:r>
        <w:rPr/>
      </w:r>
    </w:p>
    <w:p>
      <w:pPr>
        <w:pStyle w:val="CodeB"/>
        <w:rPr/>
      </w:pPr>
      <w:r>
        <w:rPr/>
        <w:t xml:space="preserve">    </w:t>
      </w:r>
      <w:r>
        <w:rPr/>
        <w:t xml:space="preserve">a_string  </w:t>
      </w:r>
      <w:r>
        <w:rPr>
          <w:color w:val="93A1A1"/>
        </w:rPr>
        <w:t>// a_string is returned</w:t>
      </w:r>
      <w:del w:id="462" w:author="AnneMarieW" w:date="2016-11-22T15:51:00Z">
        <w:r>
          <w:rPr>
            <w:color w:val="93A1A1"/>
          </w:rPr>
          <w:delText>,</w:delText>
        </w:r>
      </w:del>
      <w:r>
        <w:rPr>
          <w:color w:val="93A1A1"/>
        </w:rPr>
        <w:t xml:space="preserve"> and moves out to the calling function</w:t>
      </w:r>
      <w:ins w:id="463" w:author="AnneMarieW" w:date="2016-11-22T15:51:00Z">
        <w:r>
          <w:rPr>
            <w:color w:val="93A1A1"/>
          </w:rPr>
          <w:t>.</w:t>
        </w:r>
      </w:ins>
    </w:p>
    <w:p>
      <w:pPr>
        <w:pStyle w:val="CodeC"/>
        <w:rPr/>
      </w:pPr>
      <w:r>
        <w:rPr/>
        <w:t>}</w:t>
      </w:r>
    </w:p>
    <w:p>
      <w:pPr>
        <w:pStyle w:val="Body"/>
        <w:rPr/>
      </w:pPr>
      <w:del w:id="464" w:author="Carol Nichols" w:date="2016-11-30T11:45:00Z">
        <w:r>
          <w:rPr>
            <w:rFonts w:eastAsia="Microsoft YaHei"/>
          </w:rPr>
          <w:delText>It’s</w:delText>
        </w:r>
      </w:del>
      <w:ins w:id="465" w:author="Carol Nichols" w:date="2016-11-30T11:45:00Z">
        <w:r>
          <w:rPr>
            <w:rFonts w:eastAsia="Microsoft YaHei"/>
          </w:rPr>
          <w:t xml:space="preserve">The </w:t>
        </w:r>
      </w:ins>
      <w:ins w:id="466" w:author="Carol Nichols" w:date="2016-11-30T11:46:00Z">
        <w:r>
          <w:rPr>
            <w:rFonts w:eastAsia="Microsoft YaHei"/>
          </w:rPr>
          <w:t>ownership of variables follows</w:t>
        </w:r>
      </w:ins>
      <w:commentRangeStart w:id="46"/>
      <w:r>
        <w:rPr>
          <w:rFonts w:eastAsia="Microsoft YaHei"/>
        </w:rPr>
        <w:t xml:space="preserve"> the same pattern</w:t>
      </w:r>
      <w:del w:id="467" w:author="AnneMarieW" w:date="2016-11-22T15:52:00Z">
        <w:r>
          <w:rPr>
            <w:rFonts w:eastAsia="Microsoft YaHei"/>
          </w:rPr>
          <w:delText>,</w:delText>
        </w:r>
      </w:del>
      <w:r>
        <w:rPr>
          <w:rFonts w:eastAsia="Microsoft YaHei"/>
        </w:rPr>
      </w:r>
      <w:commentRangeEnd w:id="46"/>
      <w:r>
        <w:commentReference w:id="46"/>
      </w:r>
      <w:r>
        <w:rPr>
          <w:rFonts w:eastAsia="Microsoft YaHei"/>
        </w:rPr>
        <w:commentReference w:id="47"/>
      </w:r>
      <w:r>
        <w:rPr>
          <w:rFonts w:eastAsia="Microsoft YaHei"/>
        </w:rPr>
        <w:t xml:space="preserve"> every time: assigning a value to another variable moves it, and when heap data values’ variables go out of scope, if the data hasn’t been moved to be owned by another variable, the value will be cleaned up by </w:t>
      </w:r>
      <w:r>
        <w:rPr>
          <w:rStyle w:val="Literal"/>
        </w:rPr>
        <w:t>drop</w:t>
      </w:r>
      <w:r>
        <w:rPr>
          <w:rFonts w:eastAsia="Microsoft YaHei"/>
        </w:rPr>
        <w:t>.</w:t>
      </w:r>
    </w:p>
    <w:p>
      <w:pPr>
        <w:pStyle w:val="Body"/>
        <w:rPr>
          <w:rFonts w:eastAsia="Microsoft YaHei"/>
        </w:rPr>
      </w:pPr>
      <w:r>
        <w:rPr>
          <w:rFonts w:eastAsia="Microsoft YaHei"/>
        </w:rPr>
        <w:t xml:space="preserve">Taking ownership </w:t>
      </w:r>
      <w:ins w:id="468" w:author="janelle" w:date="2016-11-18T18:06:00Z">
        <w:r>
          <w:rPr>
            <w:rFonts w:eastAsia="Microsoft YaHei"/>
          </w:rPr>
          <w:t xml:space="preserve">and </w:t>
        </w:r>
      </w:ins>
      <w:r>
        <w:rPr>
          <w:rFonts w:eastAsia="Microsoft YaHei"/>
        </w:rPr>
        <w:t>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rFonts w:eastAsia="Microsoft YaHei"/>
        </w:rPr>
      </w:pPr>
      <w:r>
        <w:rPr>
          <w:rFonts w:eastAsia="Microsoft YaHei"/>
        </w:rPr>
        <w:t>It</w:t>
      </w:r>
      <w:del w:id="469" w:author="AnneMarieW" w:date="2016-11-22T15:53:00Z">
        <w:r>
          <w:rPr>
            <w:rFonts w:eastAsia="Microsoft YaHei"/>
          </w:rPr>
          <w:delText xml:space="preserve"> i</w:delText>
        </w:r>
      </w:del>
      <w:ins w:id="470" w:author="AnneMarieW" w:date="2016-11-22T15:53:00Z">
        <w:r>
          <w:rPr>
            <w:rFonts w:eastAsia="Microsoft YaHei"/>
          </w:rPr>
          <w:t>’</w:t>
        </w:r>
      </w:ins>
      <w:r>
        <w:rPr>
          <w:rFonts w:eastAsia="Microsoft YaHei"/>
        </w:rPr>
        <w:t>s possible to return multiple values using a tuple, like this: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(s2, len) = calculate_length(s1);</w:t>
      </w:r>
    </w:p>
    <w:p>
      <w:pPr>
        <w:pStyle w:val="CodeB"/>
        <w:rPr/>
      </w:pPr>
      <w:r>
        <w:rPr/>
      </w:r>
    </w:p>
    <w:p>
      <w:pPr>
        <w:pStyle w:val="CodeB"/>
        <w:rPr/>
      </w:pPr>
      <w:r>
        <w:rPr/>
        <w:t xml:space="preserve">    </w:t>
      </w:r>
      <w:r>
        <w:rPr>
          <w:color w:val="268BD2"/>
        </w:rPr>
        <w:t>println!</w:t>
      </w:r>
      <w:r>
        <w:rPr/>
        <w:t>(</w:t>
      </w:r>
      <w:r>
        <w:rPr>
          <w:color w:val="2AA198"/>
        </w:rPr>
        <w:t>"The length of '{}' is {}."</w:t>
      </w:r>
      <w:r>
        <w:rPr/>
        <w:t>, s2,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String) -&gt; (String, usize) {</w:t>
      </w:r>
    </w:p>
    <w:p>
      <w:pPr>
        <w:pStyle w:val="CodeB"/>
        <w:rPr/>
      </w:pPr>
      <w:r>
        <w:rPr/>
        <w:t xml:space="preserve">    </w:t>
      </w:r>
      <w:r>
        <w:rPr>
          <w:color w:val="859900"/>
        </w:rPr>
        <w:t>let</w:t>
      </w:r>
      <w:r>
        <w:rPr/>
        <w:t xml:space="preserve"> length = s.len(); </w:t>
      </w:r>
      <w:r>
        <w:rPr>
          <w:color w:val="93A1A1"/>
        </w:rPr>
        <w:t>// len() returns the length of a String.</w:t>
      </w:r>
    </w:p>
    <w:p>
      <w:pPr>
        <w:pStyle w:val="CodeB"/>
        <w:rPr/>
      </w:pPr>
      <w:r>
        <w:rPr/>
      </w:r>
    </w:p>
    <w:p>
      <w:pPr>
        <w:pStyle w:val="CodeB"/>
        <w:rPr/>
      </w:pPr>
      <w:r>
        <w:rPr/>
        <w:t xml:space="preserve">    </w:t>
      </w:r>
      <w:r>
        <w:rPr/>
        <w:t>(s, length)</w:t>
      </w:r>
    </w:p>
    <w:p>
      <w:pPr>
        <w:pStyle w:val="CodeC"/>
        <w:rPr/>
      </w:pPr>
      <w:r>
        <w:rPr/>
        <w:t>}</w:t>
      </w:r>
    </w:p>
    <w:p>
      <w:pPr>
        <w:pStyle w:val="Body"/>
        <w:rPr>
          <w:rFonts w:eastAsia="Microsoft YaHei"/>
        </w:rPr>
      </w:pPr>
      <w:r>
        <w:rPr>
          <w:rFonts w:eastAsia="Microsoft YaHei"/>
        </w:rPr>
        <w:t>But this is too much ceremony and a lot of work for a concept that should be common. Luckily for us, Rust has a feature for this concept</w:t>
      </w:r>
      <w:ins w:id="471" w:author="AnneMarieW" w:date="2016-11-22T15:55:00Z">
        <w:r>
          <w:rPr>
            <w:rFonts w:eastAsia="Microsoft YaHei"/>
          </w:rPr>
          <w:t>, and it’</w:t>
        </w:r>
      </w:ins>
      <w:ins w:id="472" w:author="AnneMarieW" w:date="2016-11-22T15:54:00Z">
        <w:r>
          <w:rPr>
            <w:rFonts w:eastAsia="Microsoft YaHei"/>
          </w:rPr>
          <w:t>s called</w:t>
        </w:r>
      </w:ins>
      <w:del w:id="473" w:author="AnneMarieW" w:date="2016-11-22T15:54:00Z">
        <w:r>
          <w:rPr>
            <w:rFonts w:eastAsia="Microsoft YaHei"/>
          </w:rPr>
          <w:delText>:</w:delText>
        </w:r>
      </w:del>
      <w:r>
        <w:rPr>
          <w:rFonts w:eastAsia="Microsoft YaHei"/>
        </w:rPr>
        <w:t xml:space="preserve"> </w:t>
      </w:r>
      <w:r>
        <w:rPr>
          <w:rStyle w:val="EmphasisItalic"/>
          <w:rFonts w:eastAsia="Microsoft YaHei"/>
          <w:rPrChange w:id="0" w:author="AnneMarieW" w:date="2016-11-22T15:54:00Z">
            <w:rPr>
              <w:sz w:val="20"/>
              <w:rFonts w:ascii="Courier" w:hAnsi="Courier" w:eastAsia="Microsoft YaHei"/>
              <w:color w:val="0000FF"/>
            </w:rPr>
          </w:rPrChange>
        </w:rPr>
        <w:t>references</w:t>
      </w:r>
      <w:r>
        <w:rPr>
          <w:rFonts w:eastAsia="Microsoft YaHei"/>
        </w:rPr>
        <w:t>.</w:t>
      </w:r>
    </w:p>
    <w:p>
      <w:pPr>
        <w:pStyle w:val="HeadA"/>
        <w:rPr>
          <w:rFonts w:eastAsia="Microsoft YaHei"/>
        </w:rPr>
      </w:pPr>
      <w:bookmarkStart w:id="32" w:name="__RefHeading___Toc4849_1947540165"/>
      <w:bookmarkStart w:id="33" w:name="_Toc463621163"/>
      <w:bookmarkStart w:id="34" w:name="references-and-borrowing"/>
      <w:bookmarkEnd w:id="32"/>
      <w:bookmarkEnd w:id="33"/>
      <w:bookmarkEnd w:id="34"/>
      <w:r>
        <w:rPr>
          <w:rFonts w:eastAsia="Microsoft YaHei"/>
        </w:rPr>
        <w:t>References and Borrowing</w:t>
      </w:r>
    </w:p>
    <w:p>
      <w:pPr>
        <w:pStyle w:val="BodyFirst"/>
        <w:rPr/>
      </w:pPr>
      <w:r>
        <w:rPr>
          <w:rFonts w:eastAsia="Microsoft YaHei"/>
        </w:rPr>
        <w:t xml:space="preserve">The issue with the tuple code at the end of the </w:t>
      </w:r>
      <w:del w:id="475" w:author="AnneMarieW" w:date="2016-11-22T15:55:00Z">
        <w:r>
          <w:rPr>
            <w:rFonts w:eastAsia="Microsoft YaHei"/>
          </w:rPr>
          <w:delText>last</w:delText>
        </w:r>
      </w:del>
      <w:ins w:id="476" w:author="AnneMarieW" w:date="2016-11-22T15:55:00Z">
        <w:r>
          <w:rPr>
            <w:rFonts w:eastAsia="Microsoft YaHei"/>
          </w:rPr>
          <w:t>preceding</w:t>
        </w:r>
      </w:ins>
      <w:r>
        <w:rPr>
          <w:rFonts w:eastAsia="Microsoft YaHei"/>
        </w:rPr>
        <w:t xml:space="preserve"> section is that we have to return the </w:t>
      </w:r>
      <w:r>
        <w:rPr>
          <w:rStyle w:val="Literal"/>
        </w:rPr>
        <w:t>String</w:t>
      </w:r>
      <w:del w:id="477" w:author="AnneMarieW" w:date="2016-11-28T10:54:00Z">
        <w:r>
          <w:rPr>
            <w:rStyle w:val="Literal"/>
            <w:rFonts w:eastAsia="Microsoft YaHei"/>
          </w:rPr>
          <w:delText xml:space="preserve"> back</w:delText>
        </w:r>
      </w:del>
      <w:r>
        <w:rPr>
          <w:rFonts w:eastAsia="Microsoft YaHei"/>
        </w:rPr>
        <w:t xml:space="preserve"> to the calling function so</w:t>
      </w:r>
      <w:del w:id="478" w:author="AnneMarieW" w:date="2016-11-22T15:56:00Z">
        <w:r>
          <w:rPr>
            <w:rFonts w:eastAsia="Microsoft YaHei"/>
          </w:rPr>
          <w:delText xml:space="preserve"> that</w:delText>
        </w:r>
      </w:del>
      <w:r>
        <w:rPr>
          <w:rFonts w:eastAsia="Microsoft YaHei"/>
        </w:rPr>
        <w:t xml:space="preserve"> we can still use the </w:t>
      </w:r>
      <w:r>
        <w:rPr>
          <w:rStyle w:val="Literal"/>
        </w:rPr>
        <w:t>String</w:t>
      </w:r>
      <w:r>
        <w:rPr>
          <w:rFonts w:eastAsia="Microsoft YaHei"/>
        </w:rPr>
        <w:t xml:space="preserve"> after the call to </w:t>
      </w:r>
      <w:r>
        <w:rPr>
          <w:rStyle w:val="Literal"/>
        </w:rPr>
        <w:t>calculate_length</w:t>
      </w:r>
      <w:r>
        <w:rPr>
          <w:rFonts w:eastAsia="Microsoft YaHei"/>
        </w:rPr>
        <w:t xml:space="preserve">, </w:t>
      </w:r>
      <w:del w:id="479" w:author="AnneMarieW" w:date="2016-11-22T15:56:00Z">
        <w:r>
          <w:rPr>
            <w:rFonts w:eastAsia="Microsoft YaHei"/>
          </w:rPr>
          <w:delText>since</w:delText>
        </w:r>
      </w:del>
      <w:ins w:id="480" w:author="AnneMarieW" w:date="2016-11-22T15:56:00Z">
        <w:r>
          <w:rPr>
            <w:rFonts w:eastAsia="Microsoft YaHei"/>
          </w:rPr>
          <w:t>because</w:t>
        </w:r>
      </w:ins>
      <w:r>
        <w:rPr>
          <w:rFonts w:eastAsia="Microsoft YaHei"/>
        </w:rPr>
        <w:t xml:space="preserve"> the </w:t>
      </w:r>
      <w:r>
        <w:rPr>
          <w:rStyle w:val="Literal"/>
        </w:rPr>
        <w:t>String</w:t>
      </w:r>
      <w:r>
        <w:rPr>
          <w:rFonts w:eastAsia="Microsoft YaHei"/>
        </w:rPr>
        <w:t xml:space="preserve"> was moved into </w:t>
      </w:r>
      <w:r>
        <w:rPr>
          <w:rStyle w:val="Literal"/>
        </w:rPr>
        <w:t>calculate_length</w:t>
      </w:r>
      <w:r>
        <w:rPr>
          <w:rFonts w:eastAsia="Microsoft YaHei"/>
        </w:rPr>
        <w:t>.</w:t>
      </w:r>
    </w:p>
    <w:p>
      <w:pPr>
        <w:pStyle w:val="Body"/>
        <w:rPr/>
      </w:pPr>
      <w:r>
        <w:rPr>
          <w:rFonts w:eastAsia="Microsoft YaHei"/>
        </w:rPr>
        <w:t xml:space="preserve">Here is how you would define and use a </w:t>
      </w:r>
      <w:r>
        <w:rPr>
          <w:rStyle w:val="Literal"/>
          <w:rFonts w:eastAsia="Microsoft YaHei"/>
        </w:rPr>
        <w:t>calculate_length</w:t>
      </w:r>
      <w:r>
        <w:rPr>
          <w:rFonts w:eastAsia="Microsoft YaHei"/>
        </w:rPr>
        <w:t xml:space="preserve"> function that takes a </w:t>
      </w:r>
      <w:r>
        <w:rPr>
          <w:rStyle w:val="EmphasisItalic"/>
          <w:rFonts w:eastAsia="Microsoft YaHei"/>
        </w:rPr>
        <w:t>reference</w:t>
      </w:r>
      <w:r>
        <w:rPr>
          <w:rFonts w:eastAsia="Microsoft YaHei"/>
        </w:rPr>
        <w:t xml:space="preserve"> to an object as an argument instead of taking ownership of the argument: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len = calculate_length(&amp;s1);</w:t>
      </w:r>
    </w:p>
    <w:p>
      <w:pPr>
        <w:pStyle w:val="CodeB"/>
        <w:rPr/>
      </w:pPr>
      <w:r>
        <w:rPr/>
      </w:r>
    </w:p>
    <w:p>
      <w:pPr>
        <w:pStyle w:val="CodeB"/>
        <w:rPr/>
      </w:pPr>
      <w:r>
        <w:rPr/>
        <w:t xml:space="preserve">    </w:t>
      </w:r>
      <w:r>
        <w:rPr>
          <w:color w:val="268BD2"/>
        </w:rPr>
        <w:t>println!</w:t>
      </w:r>
      <w:r>
        <w:rPr/>
        <w:t>(</w:t>
      </w:r>
      <w:r>
        <w:rPr>
          <w:color w:val="2AA198"/>
        </w:rPr>
        <w:t>"The length of '{}' is {}."</w:t>
      </w:r>
      <w:r>
        <w:rPr/>
        <w:t>, s1,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&amp;String) -&gt; usize {</w:t>
      </w:r>
    </w:p>
    <w:p>
      <w:pPr>
        <w:pStyle w:val="CodeB"/>
        <w:rPr/>
      </w:pPr>
      <w:r>
        <w:rPr/>
        <w:t xml:space="preserve">    </w:t>
      </w:r>
      <w:r>
        <w:rPr/>
        <w:t>s.len()</w:t>
      </w:r>
    </w:p>
    <w:p>
      <w:pPr>
        <w:pStyle w:val="CodeC"/>
        <w:rPr/>
      </w:pPr>
      <w:r>
        <w:rPr/>
        <w:t>}</w:t>
      </w:r>
    </w:p>
    <w:p>
      <w:pPr>
        <w:pStyle w:val="Body"/>
        <w:rPr/>
      </w:pPr>
      <w:r>
        <w:rPr>
          <w:rFonts w:eastAsia="Microsoft YaHei"/>
        </w:rPr>
        <w:t xml:space="preserve">First, </w:t>
      </w:r>
      <w:del w:id="481" w:author="AnneMarieW" w:date="2016-11-22T15:56:00Z">
        <w:r>
          <w:rPr>
            <w:rFonts w:eastAsia="Microsoft YaHei"/>
          </w:rPr>
          <w:delText xml:space="preserve">you’ll </w:delText>
        </w:r>
      </w:del>
      <w:r>
        <w:rPr>
          <w:rFonts w:eastAsia="Microsoft YaHei"/>
        </w:rPr>
        <w:t xml:space="preserve">notice </w:t>
      </w:r>
      <w:ins w:id="482" w:author="AnneMarieW" w:date="2016-11-22T15:56:00Z">
        <w:r>
          <w:rPr>
            <w:rFonts w:eastAsia="Microsoft YaHei"/>
          </w:rPr>
          <w:t xml:space="preserve">that </w:t>
        </w:r>
      </w:ins>
      <w:r>
        <w:rPr>
          <w:rFonts w:eastAsia="Microsoft YaHei"/>
        </w:rPr>
        <w:t xml:space="preserve">all </w:t>
      </w:r>
      <w:del w:id="483" w:author="AnneMarieW" w:date="2016-11-22T15:56:00Z">
        <w:r>
          <w:rPr>
            <w:rFonts w:eastAsia="Microsoft YaHei"/>
          </w:rPr>
          <w:delText xml:space="preserve">of </w:delText>
        </w:r>
      </w:del>
      <w:r>
        <w:rPr>
          <w:rFonts w:eastAsia="Microsoft YaHei"/>
        </w:rPr>
        <w:t xml:space="preserve">the tuple </w:t>
      </w:r>
      <w:del w:id="484" w:author="Carol Nichols" w:date="2016-11-30T11:46:00Z">
        <w:r>
          <w:rPr>
            <w:rFonts w:eastAsia="Microsoft YaHei"/>
          </w:rPr>
          <w:delText>stuff</w:delText>
        </w:r>
      </w:del>
      <w:ins w:id="485" w:author="Carol Nichols" w:date="2016-11-30T11:46:00Z">
        <w:r>
          <w:rPr>
            <w:rFonts w:eastAsia="Microsoft YaHei"/>
          </w:rPr>
          <w:t>code</w:t>
        </w:r>
      </w:ins>
      <w:commentRangeStart w:id="48"/>
      <w:r>
        <w:rPr>
          <w:rFonts w:eastAsia="Microsoft YaHei"/>
        </w:rPr>
        <w:t xml:space="preserve"> </w:t>
      </w:r>
      <w:r>
        <w:rPr>
          <w:rFonts w:eastAsia="Microsoft YaHei"/>
        </w:rPr>
      </w:r>
      <w:commentRangeEnd w:id="48"/>
      <w:r>
        <w:commentReference w:id="48"/>
      </w:r>
      <w:r>
        <w:rPr>
          <w:rFonts w:eastAsia="Microsoft YaHei"/>
        </w:rPr>
        <w:commentReference w:id="49"/>
      </w:r>
      <w:r>
        <w:rPr>
          <w:rFonts w:eastAsia="Microsoft YaHei"/>
        </w:rPr>
        <w:t xml:space="preserve">in the variable declaration and the function return value is gone. </w:t>
      </w:r>
      <w:del w:id="486" w:author="AnneMarieW" w:date="2016-11-22T15:57:00Z">
        <w:r>
          <w:rPr>
            <w:rFonts w:eastAsia="Microsoft YaHei"/>
          </w:rPr>
          <w:delText>Next</w:delText>
        </w:r>
      </w:del>
      <w:ins w:id="487" w:author="AnneMarieW" w:date="2016-11-22T15:57:00Z">
        <w:r>
          <w:rPr>
            <w:rFonts w:eastAsia="Microsoft YaHei"/>
          </w:rPr>
          <w:t>Second</w:t>
        </w:r>
      </w:ins>
      <w:r>
        <w:rPr>
          <w:rFonts w:eastAsia="Microsoft YaHei"/>
        </w:rPr>
        <w:t xml:space="preserve">, note that we pass </w:t>
      </w:r>
      <w:r>
        <w:rPr>
          <w:rStyle w:val="Literal"/>
        </w:rPr>
        <w:t xml:space="preserve">&amp;s1 </w:t>
      </w:r>
      <w:r>
        <w:rPr>
          <w:rFonts w:eastAsia="Microsoft YaHei"/>
        </w:rPr>
        <w:t xml:space="preserve">into </w:t>
      </w:r>
      <w:r>
        <w:rPr>
          <w:rStyle w:val="Literal"/>
        </w:rPr>
        <w:t>calculate_length</w:t>
      </w:r>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pPr>
        <w:pStyle w:val="Body"/>
        <w:rPr/>
      </w:pPr>
      <w:r>
        <w:rPr>
          <w:rFonts w:eastAsia="Microsoft YaHei"/>
        </w:rPr>
        <w:t xml:space="preserve">These </w:t>
      </w:r>
      <w:del w:id="488" w:author="Carol Nichols" w:date="2016-11-30T16:21:00Z">
        <w:r>
          <w:rPr>
            <w:rStyle w:val="Literal"/>
            <w:rFonts w:eastAsia="Microsoft YaHei"/>
          </w:rPr>
          <w:delText>&amp; symbols</w:delText>
        </w:r>
      </w:del>
      <w:ins w:id="489" w:author="Carol Nichols" w:date="2016-11-30T16:21:00Z">
        <w:r>
          <w:rPr>
            <w:rFonts w:eastAsia="Microsoft YaHei"/>
          </w:rPr>
          <w:t>ampersands</w:t>
        </w:r>
      </w:ins>
      <w:r>
        <w:rPr>
          <w:rFonts w:eastAsia="Microsoft YaHei"/>
        </w:rPr>
        <w:t xml:space="preserve"> are </w:t>
      </w:r>
      <w:r>
        <w:rPr>
          <w:rStyle w:val="EmphasisItalic"/>
          <w:rFonts w:eastAsia="Microsoft YaHei"/>
        </w:rPr>
        <w:t>references</w:t>
      </w:r>
      <w:r>
        <w:rPr>
          <w:rFonts w:eastAsia="Microsoft YaHei"/>
        </w:rPr>
        <w:t>, and they allow you to refer to some value without taking ownership of it. Figure 4-</w:t>
      </w:r>
      <w:del w:id="490" w:author="Carol Nichols" w:date="2016-11-30T11:47:00Z">
        <w:r>
          <w:rPr>
            <w:rFonts w:eastAsia="Microsoft YaHei"/>
          </w:rPr>
          <w:delText>5</w:delText>
        </w:r>
      </w:del>
      <w:ins w:id="491" w:author="Carol Nichols" w:date="2016-11-30T16:13:00Z">
        <w:r>
          <w:rPr>
            <w:rFonts w:eastAsia="Microsoft YaHei"/>
          </w:rPr>
          <w:t>8</w:t>
        </w:r>
      </w:ins>
      <w:r>
        <w:rPr>
          <w:rFonts w:eastAsia="Microsoft YaHei"/>
        </w:rPr>
        <w:t xml:space="preserve"> shows a diagram</w:t>
      </w:r>
      <w:del w:id="492" w:author="AnneMarieW" w:date="2016-11-22T15:58:00Z">
        <w:r>
          <w:rPr>
            <w:rFonts w:eastAsia="Microsoft YaHei"/>
          </w:rPr>
          <w:delText xml:space="preserve"> of this</w:delText>
        </w:r>
      </w:del>
      <w:r>
        <w:rPr>
          <w:rFonts w:eastAsia="Microsoft YaHei"/>
        </w:rPr>
        <w:t>.</w:t>
      </w:r>
    </w:p>
    <w:p>
      <w:pPr>
        <w:pStyle w:val="Standard"/>
        <w:spacing w:lineRule="auto" w:line="360" w:before="240" w:after="240"/>
        <w:rPr/>
      </w:pPr>
      <w:r>
        <w:rPr/>
        <w:drawing>
          <wp:inline distT="0" distB="0" distL="0" distR="0">
            <wp:extent cx="5943600" cy="2574290"/>
            <wp:effectExtent l="0" t="0" r="0" b="0"/>
            <wp:docPr id="5" name="Picture 11" descr="C:\Users\User\Google Drive\Rust\02 to edit\Ch 4 images\trpl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User\Google Drive\Rust\02 to edit\Ch 4 images\trpl04-05.png"/>
                    <pic:cNvPicPr>
                      <a:picLocks noChangeAspect="1" noChangeArrowheads="1"/>
                    </pic:cNvPicPr>
                  </pic:nvPicPr>
                  <pic:blipFill>
                    <a:blip r:embed="rId6"/>
                    <a:stretch>
                      <a:fillRect/>
                    </a:stretch>
                  </pic:blipFill>
                  <pic:spPr bwMode="auto">
                    <a:xfrm>
                      <a:off x="0" y="0"/>
                      <a:ext cx="5943600" cy="2574290"/>
                    </a:xfrm>
                    <a:prstGeom prst="rect">
                      <a:avLst/>
                    </a:prstGeom>
                  </pic:spPr>
                </pic:pic>
              </a:graphicData>
            </a:graphic>
          </wp:inline>
        </w:drawing>
      </w:r>
    </w:p>
    <w:p>
      <w:pPr>
        <w:pStyle w:val="Caption1"/>
        <w:rPr/>
      </w:pPr>
      <w:r>
        <w:rPr>
          <w:rFonts w:eastAsia="Microsoft YaHei"/>
        </w:rPr>
        <w:t>Figure 4-</w:t>
      </w:r>
      <w:del w:id="493" w:author="Carol Nichols" w:date="2016-11-30T11:47:00Z">
        <w:r>
          <w:rPr>
            <w:rFonts w:eastAsia="Microsoft YaHei"/>
          </w:rPr>
          <w:delText>5</w:delText>
        </w:r>
      </w:del>
      <w:ins w:id="494" w:author="Carol Nichols" w:date="2016-11-30T16:13:00Z">
        <w:r>
          <w:rPr>
            <w:rFonts w:eastAsia="Microsoft YaHei"/>
          </w:rPr>
          <w:t>8</w:t>
        </w:r>
      </w:ins>
      <w:r>
        <w:rPr>
          <w:rFonts w:eastAsia="Microsoft YaHei"/>
        </w:rPr>
        <w:t xml:space="preserve">: </w:t>
      </w:r>
      <w:r>
        <w:rPr>
          <w:rStyle w:val="LiteralCaption"/>
        </w:rPr>
        <w:t>&amp;String s</w:t>
      </w:r>
      <w:r>
        <w:rPr/>
        <w:t xml:space="preserve"> </w:t>
      </w:r>
      <w:r>
        <w:rPr>
          <w:rFonts w:eastAsia="Microsoft YaHei"/>
        </w:rPr>
        <w:t xml:space="preserve">pointing at </w:t>
      </w:r>
      <w:r>
        <w:rPr>
          <w:rStyle w:val="LiteralCaption"/>
        </w:rPr>
        <w:t>String s1</w:t>
      </w:r>
    </w:p>
    <w:p>
      <w:pPr>
        <w:pStyle w:val="Body"/>
        <w:rPr>
          <w:rFonts w:eastAsia="Microsoft YaHei"/>
        </w:rPr>
      </w:pPr>
      <w:r>
        <w:rPr>
          <w:rFonts w:eastAsia="Microsoft YaHei"/>
        </w:rPr>
        <w:t>Let’s take a closer look at the function call here:</w:t>
      </w:r>
    </w:p>
    <w:p>
      <w:pPr>
        <w:pStyle w:val="CodeA"/>
        <w:rPr/>
      </w:pPr>
      <w:r>
        <w:rPr>
          <w:color w:val="859900"/>
        </w:rPr>
        <w:t>let</w:t>
      </w:r>
      <w:r>
        <w:rPr/>
        <w:t xml:space="preserve"> s1 = String::from(</w:t>
      </w:r>
      <w:r>
        <w:rPr>
          <w:color w:val="2AA198"/>
        </w:rPr>
        <w:t>"hello"</w:t>
      </w:r>
      <w:r>
        <w:rPr/>
        <w:t>);</w:t>
      </w:r>
    </w:p>
    <w:p>
      <w:pPr>
        <w:pStyle w:val="CodeB"/>
        <w:rPr/>
      </w:pPr>
      <w:r>
        <w:rPr/>
      </w:r>
    </w:p>
    <w:p>
      <w:pPr>
        <w:pStyle w:val="CodeC"/>
        <w:rPr/>
      </w:pPr>
      <w:r>
        <w:rPr>
          <w:color w:val="859900"/>
        </w:rPr>
        <w:t>let</w:t>
      </w:r>
      <w:r>
        <w:rPr/>
        <w:t xml:space="preserve"> len = calculate_length(&amp;s1);</w:t>
      </w:r>
    </w:p>
    <w:p>
      <w:pPr>
        <w:pStyle w:val="Body"/>
        <w:rPr/>
      </w:pPr>
      <w:r>
        <w:rPr>
          <w:rFonts w:eastAsia="Microsoft YaHei"/>
        </w:rPr>
        <w:t xml:space="preserve">The </w:t>
      </w:r>
      <w:r>
        <w:rPr>
          <w:rStyle w:val="Literal"/>
        </w:rPr>
        <w:t>&amp;s1</w:t>
      </w:r>
      <w:r>
        <w:rPr/>
        <w:t xml:space="preserve"> </w:t>
      </w:r>
      <w:r>
        <w:rPr>
          <w:rFonts w:eastAsia="Microsoft YaHei"/>
        </w:rPr>
        <w:t xml:space="preserve">syntax lets us create a reference </w:t>
      </w:r>
      <w:del w:id="495" w:author="AnneMarieW" w:date="2016-11-22T15:58:00Z">
        <w:r>
          <w:rPr>
            <w:rFonts w:eastAsia="Microsoft YaHei"/>
          </w:rPr>
          <w:delText>which</w:delText>
        </w:r>
      </w:del>
      <w:ins w:id="496" w:author="AnneMarieW" w:date="2016-11-22T15:58:00Z">
        <w:r>
          <w:rPr>
            <w:rFonts w:eastAsia="Microsoft YaHei"/>
          </w:rPr>
          <w:t>that</w:t>
        </w:r>
      </w:ins>
      <w:r>
        <w:rPr>
          <w:rFonts w:eastAsia="Microsoft YaHei"/>
        </w:rPr>
        <w:t xml:space="preserve"> </w:t>
      </w:r>
      <w:r>
        <w:rPr>
          <w:rStyle w:val="EmphasisItalic"/>
          <w:rFonts w:eastAsia="Microsoft YaHei"/>
        </w:rPr>
        <w:t>refers</w:t>
      </w:r>
      <w:r>
        <w:rPr>
          <w:rFonts w:eastAsia="Microsoft YaHei"/>
        </w:rPr>
        <w:t xml:space="preserve"> to the value of </w:t>
      </w:r>
      <w:r>
        <w:rPr>
          <w:rStyle w:val="Literal"/>
        </w:rPr>
        <w:t>s1</w:t>
      </w:r>
      <w:r>
        <w:rPr>
          <w:rFonts w:eastAsia="Microsoft YaHei"/>
        </w:rPr>
        <w:t xml:space="preserve"> but does not own it. Because it does not own it, the value it points to will not be dropped when the reference goes out of scope.</w:t>
      </w:r>
    </w:p>
    <w:p>
      <w:pPr>
        <w:pStyle w:val="Body"/>
        <w:rPr/>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pPr>
        <w:pStyle w:val="CodeA"/>
        <w:rPr/>
      </w:pPr>
      <w:r>
        <w:rPr>
          <w:color w:val="859900"/>
        </w:rPr>
        <w:t>fn</w:t>
      </w:r>
      <w:r>
        <w:rPr>
          <w:color w:val="657B83"/>
        </w:rPr>
        <w:t xml:space="preserve"> </w:t>
      </w:r>
      <w:r>
        <w:rPr>
          <w:color w:val="268BD2"/>
        </w:rPr>
        <w:t>calculate_length</w:t>
      </w:r>
      <w:r>
        <w:rPr>
          <w:color w:val="657B83"/>
        </w:rPr>
        <w:t xml:space="preserve">(s: &amp;String) -&gt; usize { </w:t>
      </w:r>
      <w:r>
        <w:rPr/>
        <w:t>// s is a reference to a String</w:t>
      </w:r>
    </w:p>
    <w:p>
      <w:pPr>
        <w:pStyle w:val="CodeB"/>
        <w:rPr/>
      </w:pPr>
      <w:r>
        <w:rPr/>
        <w:t xml:space="preserve">    </w:t>
      </w:r>
      <w:r>
        <w:rPr/>
        <w:t>s.len()</w:t>
      </w:r>
    </w:p>
    <w:p>
      <w:pPr>
        <w:pStyle w:val="CodeB"/>
        <w:rPr/>
      </w:pPr>
      <w:r>
        <w:rPr/>
        <w:t xml:space="preserve">} </w:t>
      </w:r>
      <w:r>
        <w:rPr>
          <w:color w:val="93A1A1"/>
        </w:rPr>
        <w:t xml:space="preserve">// Here, s goes out of scope. But </w:t>
      </w:r>
      <w:del w:id="497" w:author="AnneMarieW" w:date="2016-11-22T15:59:00Z">
        <w:r>
          <w:rPr>
            <w:color w:val="93A1A1"/>
          </w:rPr>
          <w:delText>since</w:delText>
        </w:r>
      </w:del>
      <w:ins w:id="498" w:author="AnneMarieW" w:date="2016-11-22T15:59:00Z">
        <w:r>
          <w:rPr>
            <w:color w:val="93A1A1"/>
          </w:rPr>
          <w:t>because</w:t>
        </w:r>
      </w:ins>
      <w:r>
        <w:rPr>
          <w:color w:val="93A1A1"/>
        </w:rPr>
        <w:t xml:space="preserve"> it does not have ownership of </w:t>
      </w:r>
    </w:p>
    <w:p>
      <w:pPr>
        <w:pStyle w:val="CodeC"/>
        <w:rPr>
          <w:color w:val="657B83"/>
        </w:rPr>
      </w:pPr>
      <w:ins w:id="499" w:author="Carol Nichols" w:date="2016-12-02T14:04:00Z">
        <w:r>
          <w:rPr>
            <w:color w:val="93A1A1"/>
          </w:rPr>
          <w:t xml:space="preserve">  </w:t>
        </w:r>
      </w:ins>
      <w:ins w:id="500" w:author="Carol Nichols" w:date="2016-12-02T14:04:00Z">
        <w:r>
          <w:rPr>
            <w:color w:val="93A1A1"/>
          </w:rPr>
          <w:t xml:space="preserve">// </w:t>
        </w:r>
      </w:ins>
      <w:r>
        <w:rPr>
          <w:color w:val="93A1A1"/>
        </w:rPr>
        <w:t>what</w:t>
      </w:r>
    </w:p>
    <w:p>
      <w:pPr>
        <w:pStyle w:val="CodeC"/>
        <w:rPr/>
      </w:pPr>
      <w:del w:id="501" w:author="Carol Nichols" w:date="2016-12-02T14:04:00Z">
        <w:r>
          <w:rPr>
            <w:color w:val="657B83"/>
          </w:rPr>
          <w:delText xml:space="preserve">  </w:delText>
        </w:r>
      </w:del>
      <w:del w:id="502" w:author="Carol Nichols" w:date="2016-12-02T14:04:00Z">
        <w:r>
          <w:rPr>
            <w:color w:val="657B83"/>
          </w:rPr>
          <w:delText>//</w:delText>
        </w:r>
      </w:del>
      <w:r>
        <w:rPr/>
        <w:t xml:space="preserve"> it refers to, nothing happens.</w:t>
      </w:r>
    </w:p>
    <w:p>
      <w:pPr>
        <w:pStyle w:val="Body"/>
        <w:rPr/>
      </w:pPr>
      <w:del w:id="503" w:author="Carol Nichols" w:date="2016-11-30T11:50:00Z">
        <w:r>
          <w:rPr>
            <w:rFonts w:eastAsia="Microsoft YaHei"/>
          </w:rPr>
          <w:delText>It’s</w:delText>
        </w:r>
      </w:del>
      <w:ins w:id="504" w:author="Carol Nichols" w:date="2016-11-30T11:50:00Z">
        <w:r>
          <w:rPr>
            <w:rFonts w:eastAsia="Microsoft YaHei"/>
          </w:rPr>
          <w:t xml:space="preserve">The </w:t>
        </w:r>
      </w:ins>
      <w:ins w:id="505" w:author="Carol Nichols" w:date="2016-11-30T11:51:00Z">
        <w:r>
          <w:rPr>
            <w:rFonts w:eastAsia="Microsoft YaHei"/>
          </w:rPr>
          <w:t xml:space="preserve">scope in which the variable </w:t>
        </w:r>
      </w:ins>
      <w:ins w:id="506" w:author="Carol Nichols" w:date="2016-11-30T11:51:00Z">
        <w:r>
          <w:rPr>
            <w:rStyle w:val="Literal"/>
            <w:rFonts w:eastAsia="Microsoft YaHei"/>
          </w:rPr>
          <w:t>s</w:t>
        </w:r>
      </w:ins>
      <w:ins w:id="507" w:author="Carol Nichols" w:date="2016-11-30T11:51:00Z">
        <w:r>
          <w:rPr>
            <w:rFonts w:eastAsia="Microsoft YaHei"/>
          </w:rPr>
          <w:t xml:space="preserve"> is valid is the </w:t>
        </w:r>
      </w:ins>
      <w:del w:id="508" w:author="Carol Nichols" w:date="2016-11-30T11:51:00Z">
        <w:r>
          <w:rPr>
            <w:rFonts w:eastAsia="Microsoft YaHei"/>
          </w:rPr>
          <w:delText xml:space="preserve"> the </w:delText>
        </w:r>
      </w:del>
      <w:r>
        <w:rPr>
          <w:rFonts w:eastAsia="Microsoft YaHei"/>
        </w:rPr>
        <w:t>same</w:t>
      </w:r>
      <w:del w:id="509" w:author="Carol Nichols" w:date="2016-11-30T11:51:00Z">
        <w:r>
          <w:rPr>
            <w:rFonts w:eastAsia="Microsoft YaHei"/>
          </w:rPr>
          <w:delText xml:space="preserve"> process</w:delText>
        </w:r>
      </w:del>
      <w:r>
        <w:rPr>
          <w:rFonts w:eastAsia="Microsoft YaHei"/>
        </w:rPr>
        <w:t xml:space="preserve"> </w:t>
      </w:r>
      <w:commentRangeStart w:id="50"/>
      <w:r>
        <w:rPr>
          <w:rFonts w:eastAsia="Microsoft YaHei"/>
        </w:rPr>
        <w:t xml:space="preserve">as </w:t>
      </w:r>
      <w:del w:id="510" w:author="Carol Nichols" w:date="2016-11-30T11:51:00Z">
        <w:r>
          <w:rPr>
            <w:rFonts w:eastAsia="Microsoft YaHei"/>
          </w:rPr>
          <w:delText>before</w:delText>
        </w:r>
      </w:del>
      <w:ins w:id="511" w:author="Carol Nichols" w:date="2016-11-30T11:51:00Z">
        <w:r>
          <w:rPr>
            <w:rFonts w:eastAsia="Microsoft YaHei"/>
          </w:rPr>
          <w:t>any function argument's scope</w:t>
        </w:r>
      </w:ins>
      <w:r>
        <w:rPr>
          <w:rFonts w:eastAsia="Microsoft YaHei"/>
        </w:rPr>
      </w:r>
      <w:commentRangeEnd w:id="50"/>
      <w:r>
        <w:commentReference w:id="50"/>
      </w:r>
      <w:r>
        <w:rPr>
          <w:rFonts w:eastAsia="Microsoft YaHei"/>
        </w:rPr>
        <w:commentReference w:id="51"/>
      </w:r>
      <w:r>
        <w:rPr>
          <w:rFonts w:eastAsia="Microsoft YaHei"/>
        </w:rPr>
        <w:t xml:space="preserve">, but we don’t drop what the reference points to when it goes out of scope because we don’t have ownership. </w:t>
      </w:r>
      <w:del w:id="512" w:author="Carol Nichols" w:date="2016-11-30T11:52:00Z">
        <w:r>
          <w:rPr>
            <w:rFonts w:eastAsia="Microsoft YaHei"/>
          </w:rPr>
          <w:delText>T</w:delText>
        </w:r>
      </w:del>
      <w:ins w:id="513" w:author="Carol Nichols" w:date="2016-11-30T11:52:00Z">
        <w:commentRangeStart w:id="52"/>
        <w:r>
          <w:rPr>
            <w:rFonts w:eastAsia="Microsoft YaHei"/>
          </w:rPr>
          <w:t>F</w:t>
        </w:r>
      </w:ins>
      <w:del w:id="514" w:author="Carol Nichols" w:date="2016-11-30T11:52:00Z">
        <w:r>
          <w:rPr>
            <w:rFonts w:eastAsia="Microsoft YaHei"/>
          </w:rPr>
          <w:delText>his lets us write f</w:delText>
        </w:r>
      </w:del>
      <w:r>
        <w:rPr>
          <w:rFonts w:eastAsia="Microsoft YaHei"/>
        </w:rPr>
      </w:r>
      <w:commentRangeEnd w:id="52"/>
      <w:r>
        <w:commentReference w:id="52"/>
      </w:r>
      <w:r>
        <w:rPr>
          <w:rFonts w:eastAsia="Microsoft YaHei"/>
        </w:rPr>
        <w:commentReference w:id="53"/>
      </w:r>
      <w:r>
        <w:rPr>
          <w:rFonts w:eastAsia="Microsoft YaHei"/>
        </w:rPr>
        <w:t xml:space="preserve">unctions </w:t>
      </w:r>
      <w:del w:id="515" w:author="AnneMarieW" w:date="2016-11-22T16:00:00Z">
        <w:r>
          <w:rPr>
            <w:rFonts w:eastAsia="Microsoft YaHei"/>
          </w:rPr>
          <w:delText>which</w:delText>
        </w:r>
      </w:del>
      <w:ins w:id="516" w:author="AnneMarieW" w:date="2016-11-22T16:00:00Z">
        <w:r>
          <w:rPr>
            <w:rFonts w:eastAsia="Microsoft YaHei"/>
          </w:rPr>
          <w:t>that</w:t>
        </w:r>
      </w:ins>
      <w:r>
        <w:rPr>
          <w:rFonts w:eastAsia="Microsoft YaHei"/>
        </w:rPr>
        <w:t xml:space="preserve"> take references as arguments instead of the </w:t>
      </w:r>
      <w:ins w:id="517" w:author="AnneMarieW" w:date="2016-11-22T16:00:00Z">
        <w:r>
          <w:rPr>
            <w:rFonts w:eastAsia="Microsoft YaHei"/>
          </w:rPr>
          <w:t xml:space="preserve">actual </w:t>
        </w:r>
      </w:ins>
      <w:r>
        <w:rPr>
          <w:rFonts w:eastAsia="Microsoft YaHei"/>
        </w:rPr>
        <w:t>values</w:t>
      </w:r>
      <w:del w:id="518" w:author="AnneMarieW" w:date="2016-11-22T16:00:00Z">
        <w:r>
          <w:rPr>
            <w:rFonts w:eastAsia="Microsoft YaHei"/>
          </w:rPr>
          <w:delText xml:space="preserve"> themselves, </w:delText>
        </w:r>
      </w:del>
      <w:ins w:id="519" w:author="AnneMarieW" w:date="2016-11-22T16:00:00Z">
        <w:r>
          <w:rPr>
            <w:rFonts w:eastAsia="Microsoft YaHei"/>
          </w:rPr>
          <w:t xml:space="preserve"> </w:t>
        </w:r>
      </w:ins>
      <w:del w:id="520" w:author="Carol Nichols" w:date="2016-11-30T11:52:00Z">
        <w:r>
          <w:rPr>
            <w:rFonts w:eastAsia="Microsoft YaHei"/>
          </w:rPr>
          <w:delText>so</w:delText>
        </w:r>
      </w:del>
      <w:ins w:id="521" w:author="Carol Nichols" w:date="2016-11-30T11:52:00Z">
        <w:r>
          <w:rPr>
            <w:rFonts w:eastAsia="Microsoft YaHei"/>
          </w:rPr>
          <w:t>mean</w:t>
        </w:r>
      </w:ins>
      <w:r>
        <w:rPr>
          <w:rFonts w:eastAsia="Microsoft YaHei"/>
        </w:rPr>
        <w:t xml:space="preserve"> </w:t>
      </w:r>
      <w:del w:id="522" w:author="AnneMarieW" w:date="2016-11-22T16:00:00Z">
        <w:r>
          <w:rPr>
            <w:rFonts w:eastAsia="Microsoft YaHei"/>
          </w:rPr>
          <w:delText xml:space="preserve">that </w:delText>
        </w:r>
      </w:del>
      <w:r>
        <w:rPr>
          <w:rFonts w:eastAsia="Microsoft YaHei"/>
        </w:rPr>
        <w:t xml:space="preserve">we won’t need to return </w:t>
      </w:r>
      <w:del w:id="523" w:author="Carol Nichols" w:date="2016-11-30T11:52:00Z">
        <w:r>
          <w:rPr>
            <w:rFonts w:eastAsia="Microsoft YaHei"/>
          </w:rPr>
          <w:delText>them</w:delText>
        </w:r>
      </w:del>
      <w:ins w:id="524" w:author="Carol Nichols" w:date="2016-11-30T11:52:00Z">
        <w:r>
          <w:rPr>
            <w:rFonts w:eastAsia="Microsoft YaHei"/>
          </w:rPr>
          <w:t>the values in order</w:t>
        </w:r>
      </w:ins>
      <w:r>
        <w:rPr>
          <w:rFonts w:eastAsia="Microsoft YaHei"/>
        </w:rPr>
        <w:t xml:space="preserve"> to give back ownership</w:t>
      </w:r>
      <w:ins w:id="525" w:author="Carol Nichols" w:date="2016-11-30T11:53:00Z">
        <w:r>
          <w:rPr>
            <w:rFonts w:eastAsia="Microsoft YaHei"/>
          </w:rPr>
          <w:t>, since we never had ownership</w:t>
        </w:r>
      </w:ins>
      <w:r>
        <w:rPr>
          <w:rFonts w:eastAsia="Microsoft YaHei"/>
        </w:rPr>
        <w:t>.</w:t>
      </w:r>
    </w:p>
    <w:p>
      <w:pPr>
        <w:pStyle w:val="Body"/>
        <w:rPr/>
      </w:pPr>
      <w:r>
        <w:rPr>
          <w:rFonts w:eastAsia="Microsoft YaHei"/>
        </w:rPr>
        <w:t xml:space="preserve">We call </w:t>
      </w:r>
      <w:commentRangeStart w:id="54"/>
      <w:r>
        <w:rPr>
          <w:rFonts w:eastAsia="Microsoft YaHei"/>
        </w:rPr>
        <w:t>t</w:t>
      </w:r>
      <w:del w:id="526" w:author="Carol Nichols" w:date="2016-11-30T11:53:00Z">
        <w:r>
          <w:rPr>
            <w:rFonts w:eastAsia="Microsoft YaHei"/>
          </w:rPr>
          <w:delText>his</w:delText>
        </w:r>
      </w:del>
      <w:ins w:id="527" w:author="Carol Nichols" w:date="2016-11-30T11:53:00Z">
        <w:r>
          <w:rPr>
            <w:rFonts w:eastAsia="Microsoft YaHei"/>
          </w:rPr>
          <w:t>aking references as function arguments</w:t>
        </w:r>
      </w:ins>
      <w:del w:id="528" w:author="Carol Nichols" w:date="2016-11-30T11:54:00Z">
        <w:r>
          <w:rPr>
            <w:rFonts w:eastAsia="Microsoft YaHei"/>
          </w:rPr>
          <w:delText xml:space="preserve"> process</w:delText>
        </w:r>
      </w:del>
      <w:r>
        <w:rPr>
          <w:rFonts w:eastAsia="Microsoft YaHei"/>
        </w:rPr>
      </w:r>
      <w:commentRangeEnd w:id="54"/>
      <w:r>
        <w:commentReference w:id="54"/>
      </w:r>
      <w:r>
        <w:rPr>
          <w:rFonts w:eastAsia="Microsoft YaHei"/>
        </w:rPr>
        <w:commentReference w:id="55"/>
      </w:r>
      <w:r>
        <w:rPr>
          <w:rFonts w:eastAsia="Microsoft YaHei"/>
        </w:rPr>
        <w:t xml:space="preserve"> </w:t>
      </w:r>
      <w:r>
        <w:rPr>
          <w:rStyle w:val="EmphasisItalic"/>
          <w:rFonts w:eastAsia="Microsoft YaHei"/>
        </w:rPr>
        <w:t>borrowing</w:t>
      </w:r>
      <w:r>
        <w:rPr>
          <w:rFonts w:eastAsia="Microsoft YaHei"/>
        </w:rPr>
        <w:t xml:space="preserve">. </w:t>
      </w:r>
      <w:ins w:id="529" w:author="AnneMarieW" w:date="2016-11-22T16:01:00Z">
        <w:r>
          <w:rPr>
            <w:rFonts w:eastAsia="Microsoft YaHei"/>
          </w:rPr>
          <w:t xml:space="preserve">As in </w:t>
        </w:r>
      </w:ins>
      <w:del w:id="530" w:author="AnneMarieW" w:date="2016-11-22T16:01:00Z">
        <w:r>
          <w:rPr>
            <w:rFonts w:eastAsia="Microsoft YaHei"/>
          </w:rPr>
          <w:delText xml:space="preserve">Just like with </w:delText>
        </w:r>
      </w:del>
      <w:r>
        <w:rPr>
          <w:rFonts w:eastAsia="Microsoft YaHei"/>
        </w:rPr>
        <w:t>real life, if a person owns something, you can borrow it from them</w:t>
      </w:r>
      <w:del w:id="531" w:author="Carol Nichols" w:date="2016-11-30T16:23:00Z">
        <w:r>
          <w:rPr>
            <w:rFonts w:eastAsia="Microsoft YaHei"/>
          </w:rPr>
          <w:delText>, and</w:delText>
        </w:r>
      </w:del>
      <w:ins w:id="532" w:author="Carol Nichols" w:date="2016-11-30T16:23:00Z">
        <w:r>
          <w:rPr>
            <w:rFonts w:eastAsia="Microsoft YaHei"/>
          </w:rPr>
          <w:t>.</w:t>
        </w:r>
      </w:ins>
      <w:r>
        <w:rPr>
          <w:rFonts w:eastAsia="Microsoft YaHei"/>
        </w:rPr>
        <w:t xml:space="preserve"> </w:t>
      </w:r>
      <w:del w:id="533" w:author="Carol Nichols" w:date="2016-11-30T16:23:00Z">
        <w:r>
          <w:rPr>
            <w:rFonts w:eastAsia="Microsoft YaHei"/>
          </w:rPr>
          <w:delText>w</w:delText>
        </w:r>
      </w:del>
      <w:ins w:id="534" w:author="Carol Nichols" w:date="2016-11-30T16:23:00Z">
        <w:r>
          <w:rPr>
            <w:rFonts w:eastAsia="Microsoft YaHei"/>
          </w:rPr>
          <w:t>W</w:t>
        </w:r>
      </w:ins>
      <w:r>
        <w:rPr>
          <w:rFonts w:eastAsia="Microsoft YaHei"/>
        </w:rPr>
        <w:t>hen you’re done, you have to give it back.</w:t>
      </w:r>
    </w:p>
    <w:p>
      <w:pPr>
        <w:pStyle w:val="Body"/>
        <w:rPr/>
      </w:pPr>
      <w:r>
        <w:rPr>
          <w:rFonts w:eastAsia="Microsoft YaHei"/>
        </w:rPr>
        <w:t>So what happens if we try to modify something we’re borrowing? Try th</w:t>
      </w:r>
      <w:del w:id="535" w:author="Carol Nichols" w:date="2016-11-30T11:55:00Z">
        <w:r>
          <w:rPr>
            <w:rFonts w:eastAsia="Microsoft YaHei"/>
          </w:rPr>
          <w:delText>i</w:delText>
        </w:r>
      </w:del>
      <w:del w:id="536" w:author="Carol Nichols" w:date="2016-11-30T11:54:00Z">
        <w:r>
          <w:rPr>
            <w:rFonts w:eastAsia="Microsoft YaHei"/>
          </w:rPr>
          <w:delText>s</w:delText>
        </w:r>
      </w:del>
      <w:ins w:id="537" w:author="Carol Nichols" w:date="2016-11-30T11:55:00Z">
        <w:r>
          <w:rPr>
            <w:rFonts w:eastAsia="Microsoft YaHei"/>
          </w:rPr>
          <w:t>e code in Listing</w:t>
        </w:r>
      </w:ins>
      <w:ins w:id="538" w:author="Carol Nichols" w:date="2016-11-30T11:54:00Z">
        <w:r>
          <w:rPr>
            <w:rFonts w:eastAsia="Microsoft YaHei"/>
          </w:rPr>
          <w:t xml:space="preserve"> 4-</w:t>
        </w:r>
      </w:ins>
      <w:del w:id="539" w:author="Carol Nichols" w:date="2016-11-30T11:55:00Z">
        <w:r>
          <w:rPr>
            <w:rFonts w:eastAsia="Microsoft YaHei"/>
          </w:rPr>
          <w:delText xml:space="preserve"> code</w:delText>
        </w:r>
      </w:del>
      <w:del w:id="540" w:author="AnneMarieW" w:date="2016-11-22T16:02:00Z">
        <w:r>
          <w:rPr>
            <w:rFonts w:eastAsia="Microsoft YaHei"/>
          </w:rPr>
          <w:delText xml:space="preserve"> out</w:delText>
        </w:r>
      </w:del>
      <w:ins w:id="541" w:author="Carol Nichols" w:date="2016-11-30T16:13:00Z">
        <w:r>
          <w:rPr>
            <w:rFonts w:eastAsia="Microsoft YaHei"/>
          </w:rPr>
          <w:t>9</w:t>
        </w:r>
      </w:ins>
      <w:r>
        <w:rPr>
          <w:rFonts w:eastAsia="Microsoft YaHei"/>
        </w:rPr>
        <w:t>. Spoiler alert: it doesn’t work!</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s = String::from("hello");</w:t>
      </w:r>
    </w:p>
    <w:p>
      <w:pPr>
        <w:pStyle w:val="CodeB"/>
        <w:rPr/>
      </w:pPr>
      <w:r>
        <w:rPr/>
      </w:r>
    </w:p>
    <w:p>
      <w:pPr>
        <w:pStyle w:val="CodeB"/>
        <w:rPr/>
      </w:pPr>
      <w:r>
        <w:rPr/>
        <w:t xml:space="preserve">    </w:t>
      </w:r>
      <w:r>
        <w:rPr/>
        <w:t>change(&amp;s);</w:t>
      </w:r>
    </w:p>
    <w:p>
      <w:pPr>
        <w:pStyle w:val="CodeB"/>
        <w:rPr/>
      </w:pPr>
      <w:r>
        <w:rPr/>
        <w:t>}</w:t>
      </w:r>
    </w:p>
    <w:p>
      <w:pPr>
        <w:pStyle w:val="CodeB"/>
        <w:rPr/>
      </w:pPr>
      <w:r>
        <w:rPr/>
      </w:r>
    </w:p>
    <w:p>
      <w:pPr>
        <w:pStyle w:val="CodeB"/>
        <w:rPr/>
      </w:pPr>
      <w:r>
        <w:rPr/>
        <w:t>fn change(some_string: &amp;String) {</w:t>
      </w:r>
    </w:p>
    <w:p>
      <w:pPr>
        <w:pStyle w:val="CodeB"/>
        <w:rPr/>
      </w:pPr>
      <w:r>
        <w:rPr/>
        <w:t xml:space="preserve">    </w:t>
      </w:r>
      <w:r>
        <w:rPr/>
        <w:t>some_string.push_str(", world");</w:t>
      </w:r>
    </w:p>
    <w:p>
      <w:pPr>
        <w:pStyle w:val="CodeC"/>
        <w:rPr/>
      </w:pPr>
      <w:r>
        <w:rPr/>
        <w:t>}</w:t>
      </w:r>
    </w:p>
    <w:p>
      <w:pPr>
        <w:pStyle w:val="Caption1"/>
        <w:rPr/>
      </w:pPr>
      <w:ins w:id="542" w:author="Carol Nichols" w:date="2016-11-30T11:55:00Z">
        <w:r>
          <w:rPr/>
          <w:t>Listing 4-9: Attempting to modify a borrowed value</w:t>
        </w:r>
      </w:ins>
    </w:p>
    <w:p>
      <w:pPr>
        <w:pStyle w:val="Body"/>
        <w:rPr>
          <w:rFonts w:eastAsia="Microsoft YaHei"/>
        </w:rPr>
      </w:pPr>
      <w:r>
        <w:rPr>
          <w:rFonts w:eastAsia="Microsoft YaHei"/>
        </w:rPr>
        <w:t>Here’s the error:</w:t>
      </w:r>
    </w:p>
    <w:p>
      <w:pPr>
        <w:pStyle w:val="CodeA"/>
        <w:rPr/>
      </w:pPr>
      <w:r>
        <w:rPr/>
        <w:t>error: cannot borrow immutable borrowed content `*some_string` as mutable</w:t>
      </w:r>
    </w:p>
    <w:p>
      <w:pPr>
        <w:pStyle w:val="CodeB"/>
        <w:rPr/>
      </w:pPr>
      <w:r>
        <w:rPr/>
        <w:t xml:space="preserve"> </w:t>
      </w:r>
      <w:r>
        <w:rPr/>
        <w:t>--&gt; error.rs:</w:t>
      </w:r>
      <w:r>
        <w:rPr>
          <w:color w:val="2AA198"/>
        </w:rPr>
        <w:t>8</w:t>
      </w:r>
      <w:r>
        <w:rPr/>
        <w:t>:</w:t>
      </w:r>
      <w:r>
        <w:rPr>
          <w:color w:val="2AA198"/>
        </w:rPr>
        <w:t>5</w:t>
      </w:r>
    </w:p>
    <w:p>
      <w:pPr>
        <w:pStyle w:val="CodeB"/>
        <w:rPr/>
      </w:pPr>
      <w:r>
        <w:rPr/>
        <w:t xml:space="preserve">  </w:t>
      </w:r>
      <w:r>
        <w:rPr/>
        <w:t>|</w:t>
      </w:r>
    </w:p>
    <w:p>
      <w:pPr>
        <w:pStyle w:val="CodeB"/>
        <w:rPr/>
      </w:pPr>
      <w:r>
        <w:rPr>
          <w:color w:val="2AA198"/>
        </w:rPr>
        <w:t>8</w:t>
      </w:r>
      <w:r>
        <w:rPr/>
        <w:t xml:space="preserve"> |     some_string.push_str(</w:t>
      </w:r>
      <w:r>
        <w:rPr>
          <w:color w:val="2AA198"/>
        </w:rPr>
        <w:t>", world"</w:t>
      </w:r>
      <w:r>
        <w:rPr/>
        <w:t>);</w:t>
      </w:r>
    </w:p>
    <w:p>
      <w:pPr>
        <w:pStyle w:val="CodeC"/>
        <w:rPr/>
      </w:pPr>
      <w:r>
        <w:rPr/>
        <w:t xml:space="preserve">  </w:t>
      </w:r>
      <w:r>
        <w:rPr/>
        <w:t>|     ^^^^^^^^^^^</w:t>
      </w:r>
    </w:p>
    <w:p>
      <w:pPr>
        <w:pStyle w:val="Body"/>
        <w:rPr/>
      </w:pPr>
      <w:r>
        <w:rPr>
          <w:rFonts w:eastAsia="Microsoft YaHei"/>
        </w:rPr>
        <w:t>Just as variables are immutable by default, so are references. We’re not allowed to modify something we have a reference to.</w:t>
      </w:r>
    </w:p>
    <w:p>
      <w:pPr>
        <w:pStyle w:val="HeadB"/>
        <w:rPr>
          <w:rFonts w:eastAsia="Microsoft YaHei"/>
        </w:rPr>
      </w:pPr>
      <w:bookmarkStart w:id="35" w:name="__RefHeading___Toc4851_1947540165"/>
      <w:bookmarkStart w:id="36" w:name="_Toc463621164"/>
      <w:bookmarkStart w:id="37" w:name="mutable-references"/>
      <w:bookmarkEnd w:id="35"/>
      <w:bookmarkEnd w:id="36"/>
      <w:bookmarkEnd w:id="37"/>
      <w:r>
        <w:rPr>
          <w:rFonts w:eastAsia="Microsoft YaHei"/>
        </w:rPr>
        <w:t>Mutable References</w:t>
      </w:r>
    </w:p>
    <w:p>
      <w:pPr>
        <w:pStyle w:val="BodyFirst"/>
        <w:rPr/>
      </w:pPr>
      <w:r>
        <w:rPr>
          <w:rFonts w:eastAsia="Microsoft YaHei"/>
        </w:rPr>
        <w:t>We can fix th</w:t>
      </w:r>
      <w:del w:id="543" w:author="Carol Nichols" w:date="2016-11-30T11:55:00Z">
        <w:r>
          <w:rPr>
            <w:rFonts w:eastAsia="Microsoft YaHei"/>
          </w:rPr>
          <w:delText>is</w:delText>
        </w:r>
      </w:del>
      <w:ins w:id="544" w:author="Carol Nichols" w:date="2016-11-30T11:55:00Z">
        <w:r>
          <w:rPr>
            <w:rFonts w:eastAsia="Microsoft YaHei"/>
          </w:rPr>
          <w:t>e</w:t>
        </w:r>
      </w:ins>
      <w:r>
        <w:rPr>
          <w:rFonts w:eastAsia="Microsoft YaHei"/>
        </w:rPr>
        <w:t xml:space="preserve"> error</w:t>
      </w:r>
      <w:ins w:id="545" w:author="Carol Nichols" w:date="2016-11-30T11:55:00Z">
        <w:r>
          <w:rPr>
            <w:rFonts w:eastAsia="Microsoft YaHei"/>
          </w:rPr>
          <w:t xml:space="preserve"> in the code from </w:t>
        </w:r>
      </w:ins>
      <w:ins w:id="546" w:author="Carol Nichols" w:date="2016-11-30T11:56:00Z">
        <w:r>
          <w:rPr>
            <w:rFonts w:eastAsia="Microsoft YaHei"/>
          </w:rPr>
          <w:t>Listing 4-9</w:t>
        </w:r>
      </w:ins>
      <w:r>
        <w:rPr>
          <w:rFonts w:eastAsia="Microsoft YaHei"/>
        </w:rPr>
        <w:commentReference w:id="56"/>
      </w:r>
      <w:r>
        <w:rPr>
          <w:rFonts w:eastAsia="Microsoft YaHei"/>
        </w:rPr>
        <w:commentReference w:id="57"/>
      </w:r>
      <w:r>
        <w:rPr>
          <w:rFonts w:eastAsia="Microsoft YaHei"/>
        </w:rPr>
        <w:commentReference w:id="58"/>
      </w:r>
      <w:r>
        <w:rPr>
          <w:rFonts w:eastAsia="Microsoft YaHei"/>
        </w:rPr>
        <w:t xml:space="preserve"> with just a small tweak:</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 xml:space="preserve">    </w:t>
      </w:r>
      <w:r>
        <w:rPr/>
        <w:t>change(&amp;</w:t>
      </w:r>
      <w:r>
        <w:rPr>
          <w:color w:val="859900"/>
        </w:rPr>
        <w:t>mut</w:t>
      </w:r>
      <w:r>
        <w:rPr/>
        <w:t xml:space="preserve"> s);</w:t>
      </w:r>
    </w:p>
    <w:p>
      <w:pPr>
        <w:pStyle w:val="CodeB"/>
        <w:rPr/>
      </w:pPr>
      <w:r>
        <w:rPr/>
        <w:t>}</w:t>
      </w:r>
    </w:p>
    <w:p>
      <w:pPr>
        <w:pStyle w:val="CodeB"/>
        <w:rPr/>
      </w:pPr>
      <w:r>
        <w:rPr/>
      </w:r>
    </w:p>
    <w:p>
      <w:pPr>
        <w:pStyle w:val="CodeB"/>
        <w:rPr/>
      </w:pPr>
      <w:r>
        <w:rPr>
          <w:color w:val="859900"/>
        </w:rPr>
        <w:t>fn</w:t>
      </w:r>
      <w:r>
        <w:rPr/>
        <w:t xml:space="preserve"> </w:t>
      </w:r>
      <w:r>
        <w:rPr>
          <w:color w:val="268BD2"/>
        </w:rPr>
        <w:t>change</w:t>
      </w:r>
      <w:r>
        <w:rPr/>
        <w:t>(some_string: &amp;</w:t>
      </w:r>
      <w:r>
        <w:rPr>
          <w:color w:val="859900"/>
        </w:rPr>
        <w:t>mut</w:t>
      </w:r>
      <w:r>
        <w:rPr/>
        <w:t xml:space="preserve"> String) {</w:t>
      </w:r>
    </w:p>
    <w:p>
      <w:pPr>
        <w:pStyle w:val="CodeB"/>
        <w:rPr/>
      </w:pPr>
      <w:r>
        <w:rPr/>
        <w:t xml:space="preserve">    </w:t>
      </w:r>
      <w:r>
        <w:rPr/>
        <w:t>some_string.push_str(</w:t>
      </w:r>
      <w:r>
        <w:rPr>
          <w:color w:val="2AA198"/>
        </w:rPr>
        <w:t>", world"</w:t>
      </w:r>
      <w:r>
        <w:rPr/>
        <w:t>);</w:t>
      </w:r>
    </w:p>
    <w:p>
      <w:pPr>
        <w:pStyle w:val="CodeC"/>
        <w:rPr/>
      </w:pPr>
      <w:r>
        <w:rPr/>
        <w:t>}</w:t>
      </w:r>
    </w:p>
    <w:p>
      <w:pPr>
        <w:pStyle w:val="Body"/>
        <w:rPr/>
      </w:pPr>
      <w:r>
        <w:rPr>
          <w:rFonts w:eastAsia="Microsoft YaHei"/>
        </w:rPr>
        <w:t xml:space="preserve">First, we had to change </w:t>
      </w:r>
      <w:r>
        <w:rPr>
          <w:rStyle w:val="Literal"/>
        </w:rPr>
        <w:t>s</w:t>
      </w:r>
      <w:r>
        <w:rPr>
          <w:rFonts w:eastAsia="Microsoft YaHei"/>
        </w:rPr>
        <w:t xml:space="preserve"> to be </w:t>
      </w:r>
      <w:r>
        <w:rPr>
          <w:rStyle w:val="Literal"/>
        </w:rPr>
        <w:t>mut</w:t>
      </w:r>
      <w:r>
        <w:rPr>
          <w:rFonts w:eastAsia="Microsoft YaHei"/>
        </w:rPr>
        <w:t xml:space="preserve">. Then we had to create a mutable reference with </w:t>
      </w:r>
      <w:r>
        <w:rPr>
          <w:rStyle w:val="Literal"/>
        </w:rPr>
        <w:t xml:space="preserve">&amp;mut s </w:t>
      </w:r>
      <w:r>
        <w:rPr>
          <w:rFonts w:eastAsia="Microsoft YaHei"/>
        </w:rPr>
        <w:t xml:space="preserve">and accept a mutable reference with </w:t>
      </w:r>
      <w:r>
        <w:rPr>
          <w:rStyle w:val="Literal"/>
        </w:rPr>
        <w:t>some_string: &amp;mut String</w:t>
      </w:r>
      <w:r>
        <w:rPr>
          <w:rFonts w:eastAsia="Microsoft YaHei"/>
        </w:rPr>
        <w:t>.</w:t>
      </w:r>
    </w:p>
    <w:p>
      <w:pPr>
        <w:pStyle w:val="Body"/>
        <w:rPr>
          <w:rFonts w:eastAsia="Microsoft YaHei"/>
        </w:rPr>
      </w:pPr>
      <w:ins w:id="547" w:author="AnneMarieW" w:date="2016-11-22T16:06:00Z">
        <w:r>
          <w:rPr>
            <w:rFonts w:eastAsia="Microsoft YaHei"/>
          </w:rPr>
          <w:t xml:space="preserve">But </w:t>
        </w:r>
      </w:ins>
      <w:del w:id="548" w:author="AnneMarieW" w:date="2016-11-22T16:06:00Z">
        <w:r>
          <w:rPr>
            <w:rFonts w:eastAsia="Microsoft YaHei"/>
          </w:rPr>
          <w:delText>M</w:delText>
        </w:r>
      </w:del>
      <w:ins w:id="549" w:author="AnneMarieW" w:date="2016-11-22T16:06:00Z">
        <w:r>
          <w:rPr>
            <w:rFonts w:eastAsia="Microsoft YaHei"/>
          </w:rPr>
          <w:t>m</w:t>
        </w:r>
      </w:ins>
      <w:r>
        <w:rPr>
          <w:rFonts w:eastAsia="Microsoft YaHei"/>
        </w:rPr>
        <w:t>utable references have one big restriction</w:t>
      </w:r>
      <w:del w:id="550" w:author="AnneMarieW" w:date="2016-11-22T16:06:00Z">
        <w:r>
          <w:rPr>
            <w:rFonts w:eastAsia="Microsoft YaHei"/>
          </w:rPr>
          <w:delText>, though</w:delText>
        </w:r>
      </w:del>
      <w:r>
        <w:rPr>
          <w:rFonts w:eastAsia="Microsoft YaHei"/>
        </w:rPr>
        <w:t>: you can only have one mutable reference to a particular piece of data in a particular scope. This code will fail:</w:t>
      </w:r>
    </w:p>
    <w:p>
      <w:pPr>
        <w:pStyle w:val="ProductionDirective"/>
        <w:rPr>
          <w:rFonts w:eastAsia="Microsoft YaHei"/>
        </w:rPr>
      </w:pPr>
      <w:r>
        <w:rPr>
          <w:rFonts w:eastAsia="Microsoft YaHei"/>
        </w:rPr>
        <w:t>Filename: src/main.rs</w:t>
      </w:r>
    </w:p>
    <w:p>
      <w:pPr>
        <w:pStyle w:val="CodeA"/>
        <w:rPr/>
      </w:pPr>
      <w:r>
        <w:rPr/>
        <w:t>let mut s = String::from("hello");</w:t>
      </w:r>
    </w:p>
    <w:p>
      <w:pPr>
        <w:pStyle w:val="CodeB"/>
        <w:rPr/>
      </w:pPr>
      <w:r>
        <w:rPr/>
      </w:r>
    </w:p>
    <w:p>
      <w:pPr>
        <w:pStyle w:val="CodeB"/>
        <w:rPr/>
      </w:pPr>
      <w:r>
        <w:rPr/>
        <w:t>let r1 = &amp;mut s;</w:t>
      </w:r>
    </w:p>
    <w:p>
      <w:pPr>
        <w:pStyle w:val="CodeC"/>
        <w:rPr/>
      </w:pPr>
      <w:r>
        <w:rPr/>
        <w:t>let r2 = &amp;mut s;</w:t>
      </w:r>
    </w:p>
    <w:p>
      <w:pPr>
        <w:pStyle w:val="Body"/>
        <w:rPr>
          <w:rFonts w:eastAsia="Microsoft YaHei"/>
        </w:rPr>
      </w:pPr>
      <w:r>
        <w:rPr>
          <w:rFonts w:eastAsia="Microsoft YaHei"/>
        </w:rPr>
        <w:t>Here’s the error:</w:t>
      </w:r>
    </w:p>
    <w:p>
      <w:pPr>
        <w:pStyle w:val="CodeA"/>
        <w:rPr/>
      </w:pPr>
      <w:r>
        <w:rPr/>
        <w:t>error[E0499]: cannot borrow `s` as mutable more than once at a time</w:t>
      </w:r>
    </w:p>
    <w:p>
      <w:pPr>
        <w:pStyle w:val="CodeB"/>
        <w:rPr/>
      </w:pPr>
      <w:r>
        <w:rPr/>
        <w:t xml:space="preserve"> </w:t>
      </w:r>
      <w:r>
        <w:rPr/>
        <w:t>--&gt; borrow_twice.rs:</w:t>
      </w:r>
      <w:r>
        <w:rPr>
          <w:color w:val="2AA198"/>
        </w:rPr>
        <w:t>5</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&amp;mut s;</w:t>
      </w:r>
    </w:p>
    <w:p>
      <w:pPr>
        <w:pStyle w:val="CodeB"/>
        <w:rPr/>
      </w:pPr>
      <w:r>
        <w:rPr/>
        <w:t xml:space="preserve">  </w:t>
      </w:r>
      <w:r>
        <w:rPr/>
        <w:t>|                   - first mutable borrow occurs here</w:t>
      </w:r>
    </w:p>
    <w:p>
      <w:pPr>
        <w:pStyle w:val="CodeB"/>
        <w:rPr/>
      </w:pPr>
      <w:r>
        <w:rPr>
          <w:color w:val="2AA198"/>
        </w:rPr>
        <w:t>5</w:t>
      </w:r>
      <w:r>
        <w:rPr/>
        <w:t xml:space="preserve"> |     </w:t>
      </w:r>
      <w:r>
        <w:rPr>
          <w:color w:val="268BD2"/>
        </w:rPr>
        <w:t>let</w:t>
      </w:r>
      <w:r>
        <w:rPr/>
        <w:t xml:space="preserve"> r2 = &amp;mut s;</w:t>
      </w:r>
    </w:p>
    <w:p>
      <w:pPr>
        <w:pStyle w:val="CodeB"/>
        <w:rPr/>
      </w:pPr>
      <w:r>
        <w:rPr/>
        <w:t xml:space="preserve">  </w:t>
      </w:r>
      <w:r>
        <w:rPr/>
        <w:t>|                   ^ second mutable borrow occurs here</w:t>
      </w:r>
    </w:p>
    <w:p>
      <w:pPr>
        <w:pStyle w:val="CodeB"/>
        <w:rPr/>
      </w:pPr>
      <w:r>
        <w:rPr>
          <w:color w:val="2AA198"/>
        </w:rPr>
        <w:t>6</w:t>
      </w:r>
      <w:r>
        <w:rPr/>
        <w:t xml:space="preserve"> | }</w:t>
      </w:r>
    </w:p>
    <w:p>
      <w:pPr>
        <w:pStyle w:val="CodeC"/>
        <w:rPr/>
      </w:pPr>
      <w:r>
        <w:rPr/>
        <w:t xml:space="preserve">  </w:t>
      </w:r>
      <w:r>
        <w:rPr/>
        <w:t>| - first borrow ends here</w:t>
      </w:r>
    </w:p>
    <w:p>
      <w:pPr>
        <w:pStyle w:val="Body"/>
        <w:rPr>
          <w:rFonts w:eastAsia="Microsoft YaHei"/>
        </w:rPr>
      </w:pPr>
      <w:r>
        <w:rPr>
          <w:rFonts w:eastAsia="Microsoft YaHei"/>
        </w:rPr>
        <w:t>This restriction allows for mutation but in a very controlled fashion. It</w:t>
      </w:r>
      <w:del w:id="551" w:author="AnneMarieW" w:date="2016-11-22T16:07:00Z">
        <w:r>
          <w:rPr>
            <w:rFonts w:eastAsia="Microsoft YaHei"/>
          </w:rPr>
          <w:delText xml:space="preserve"> i</w:delText>
        </w:r>
      </w:del>
      <w:ins w:id="552" w:author="AnneMarieW" w:date="2016-11-22T16:07:00Z">
        <w:r>
          <w:rPr>
            <w:rFonts w:eastAsia="Microsoft YaHei"/>
          </w:rPr>
          <w:t>’</w:t>
        </w:r>
      </w:ins>
      <w:r>
        <w:rPr>
          <w:rFonts w:eastAsia="Microsoft YaHei"/>
        </w:rPr>
        <w:t>s something that new Rustaceans struggle with, because most languages let you mutate whenever you’d like. The benefit of having this restriction is that Rust can prevent data races at compile time.</w:t>
      </w:r>
    </w:p>
    <w:p>
      <w:pPr>
        <w:pStyle w:val="Body"/>
        <w:rPr/>
      </w:pPr>
      <w:r>
        <w:rPr>
          <w:rFonts w:eastAsia="Microsoft YaHei"/>
        </w:rPr>
        <w:t xml:space="preserve">A </w:t>
      </w:r>
      <w:r>
        <w:rPr>
          <w:rStyle w:val="EmphasisItalic"/>
          <w:rFonts w:eastAsia="Microsoft YaHei"/>
        </w:rPr>
        <w:t>data race</w:t>
      </w:r>
      <w:r>
        <w:rPr>
          <w:rFonts w:eastAsia="Microsoft YaHei"/>
        </w:rPr>
        <w:t xml:space="preserve"> is a particular type of race condition </w:t>
      </w:r>
      <w:del w:id="553" w:author="AnneMarieW" w:date="2016-11-22T16:07:00Z">
        <w:r>
          <w:rPr>
            <w:rFonts w:eastAsia="Microsoft YaHei"/>
          </w:rPr>
          <w:delText>where</w:delText>
        </w:r>
      </w:del>
      <w:ins w:id="554" w:author="AnneMarieW" w:date="2016-11-22T16:07:00Z">
        <w:r>
          <w:rPr>
            <w:rFonts w:eastAsia="Microsoft YaHei"/>
          </w:rPr>
          <w:t>in which</w:t>
        </w:r>
      </w:ins>
      <w:r>
        <w:rPr>
          <w:rFonts w:eastAsia="Microsoft YaHei"/>
        </w:rPr>
        <w:t xml:space="preserve"> these three </w:t>
      </w:r>
      <w:del w:id="555" w:author="AnneMarieW" w:date="2016-11-22T16:09:00Z">
        <w:r>
          <w:rPr>
            <w:rFonts w:eastAsia="Microsoft YaHei"/>
          </w:rPr>
          <w:delText xml:space="preserve">things </w:delText>
        </w:r>
      </w:del>
      <w:ins w:id="556" w:author="AnneMarieW" w:date="2016-11-22T16:09:00Z">
        <w:r>
          <w:rPr>
            <w:rFonts w:eastAsia="Microsoft YaHei"/>
          </w:rPr>
          <w:t xml:space="preserve">behaviors </w:t>
        </w:r>
      </w:ins>
      <w:r>
        <w:rPr>
          <w:rFonts w:eastAsia="Microsoft YaHei"/>
        </w:rPr>
        <w:t>occur:</w:t>
      </w:r>
    </w:p>
    <w:p>
      <w:pPr>
        <w:pStyle w:val="NumListA"/>
        <w:rPr/>
      </w:pPr>
      <w:r>
        <w:rPr>
          <w:rFonts w:eastAsia="Microsoft YaHei"/>
        </w:rPr>
        <w:t>Two or more pointers access the same data at the same time</w:t>
      </w:r>
      <w:ins w:id="557" w:author="AnneMarieW" w:date="2016-11-22T16:08:00Z">
        <w:r>
          <w:rPr>
            <w:rFonts w:eastAsia="Microsoft YaHei"/>
          </w:rPr>
          <w:t>.</w:t>
        </w:r>
      </w:ins>
    </w:p>
    <w:p>
      <w:pPr>
        <w:pStyle w:val="NumListB"/>
        <w:rPr/>
      </w:pPr>
      <w:r>
        <w:rPr>
          <w:rFonts w:eastAsia="Microsoft YaHei"/>
        </w:rPr>
        <w:t>At least one of the pointers is being used to write to the data</w:t>
      </w:r>
      <w:ins w:id="558" w:author="AnneMarieW" w:date="2016-11-22T16:08:00Z">
        <w:r>
          <w:rPr>
            <w:rFonts w:eastAsia="Microsoft YaHei"/>
          </w:rPr>
          <w:t>.</w:t>
        </w:r>
      </w:ins>
    </w:p>
    <w:p>
      <w:pPr>
        <w:pStyle w:val="NumListC"/>
        <w:rPr/>
      </w:pPr>
      <w:r>
        <w:rPr>
          <w:rFonts w:eastAsia="Microsoft YaHei"/>
        </w:rPr>
        <w:t>There’s no mechanism being used to synchronize access to the data</w:t>
      </w:r>
      <w:ins w:id="559" w:author="AnneMarieW" w:date="2016-11-22T16:08:00Z">
        <w:r>
          <w:rPr>
            <w:rFonts w:eastAsia="Microsoft YaHei"/>
          </w:rPr>
          <w:t>.</w:t>
        </w:r>
      </w:ins>
    </w:p>
    <w:p>
      <w:pPr>
        <w:pStyle w:val="Body"/>
        <w:rPr>
          <w:rFonts w:eastAsia="Microsoft YaHei"/>
        </w:rPr>
      </w:pPr>
      <w:r>
        <w:rPr>
          <w:rFonts w:eastAsia="Microsoft YaHei"/>
        </w:rPr>
        <w:t>Data races cause undefined behavior and can be difficult to diagnose and fix when</w:t>
      </w:r>
      <w:ins w:id="560" w:author="AnneMarieW" w:date="2016-11-22T16:09:00Z">
        <w:r>
          <w:rPr>
            <w:rFonts w:eastAsia="Microsoft YaHei"/>
          </w:rPr>
          <w:t xml:space="preserve"> you’re</w:t>
        </w:r>
      </w:ins>
      <w:r>
        <w:rPr>
          <w:rFonts w:eastAsia="Microsoft YaHei"/>
        </w:rPr>
        <w:t xml:space="preserve"> trying to track them down at runtime; Rust prevents this problem from happening </w:t>
      </w:r>
      <w:del w:id="561" w:author="AnneMarieW" w:date="2016-11-22T16:10:00Z">
        <w:r>
          <w:rPr>
            <w:rFonts w:eastAsia="Microsoft YaHei"/>
          </w:rPr>
          <w:delText>since</w:delText>
        </w:r>
      </w:del>
      <w:ins w:id="562" w:author="AnneMarieW" w:date="2016-11-22T16:10:00Z">
        <w:r>
          <w:rPr>
            <w:rFonts w:eastAsia="Microsoft YaHei"/>
          </w:rPr>
          <w:t>because</w:t>
        </w:r>
      </w:ins>
      <w:r>
        <w:rPr>
          <w:rFonts w:eastAsia="Microsoft YaHei"/>
        </w:rPr>
        <w:t xml:space="preserve"> it won’t even compile code with data races!</w:t>
      </w:r>
    </w:p>
    <w:p>
      <w:pPr>
        <w:pStyle w:val="Body"/>
        <w:jc w:val="both"/>
        <w:rPr/>
      </w:pPr>
      <w:r>
        <w:rPr>
          <w:rFonts w:eastAsia="Microsoft YaHei"/>
        </w:rPr>
        <w:t>As always, we can use</w:t>
      </w:r>
      <w:del w:id="563" w:author="Carol Nichols" w:date="2016-11-30T13:22:00Z">
        <w:r>
          <w:rPr>
            <w:rFonts w:eastAsia="Microsoft YaHei"/>
          </w:rPr>
          <w:delText xml:space="preserve"> </w:delText>
        </w:r>
      </w:del>
      <w:del w:id="564" w:author="Carol Nichols" w:date="2016-11-30T13:22:00Z">
        <w:r>
          <w:rPr>
            <w:rStyle w:val="Literal"/>
            <w:rFonts w:eastAsia="Microsoft YaHei"/>
          </w:rPr>
          <w:delText>{} symbols</w:delText>
        </w:r>
      </w:del>
      <w:ins w:id="565" w:author="Carol Nichols" w:date="2016-11-30T13:22:00Z">
        <w:r>
          <w:rPr>
            <w:rFonts w:eastAsia="Microsoft YaHei"/>
          </w:rPr>
          <w:t xml:space="preserve"> curly brackets</w:t>
        </w:r>
      </w:ins>
      <w:r>
        <w:rPr>
          <w:rFonts w:eastAsia="Microsoft YaHei"/>
        </w:rPr>
        <w:commentReference w:id="59"/>
      </w:r>
      <w:r>
        <w:rPr>
          <w:rFonts w:eastAsia="Microsoft YaHei"/>
        </w:rPr>
        <w:commentReference w:id="60"/>
      </w:r>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w:t>
      </w:r>
    </w:p>
    <w:p>
      <w:pPr>
        <w:pStyle w:val="CodeB"/>
        <w:rPr/>
      </w:pPr>
      <w:r>
        <w:rPr/>
        <w:t xml:space="preserve">    </w:t>
      </w:r>
      <w:r>
        <w:rPr>
          <w:color w:val="859900"/>
        </w:rPr>
        <w:t>let</w:t>
      </w:r>
      <w:r>
        <w:rPr/>
        <w:t xml:space="preserve"> r1 = &amp;</w:t>
      </w:r>
      <w:r>
        <w:rPr>
          <w:color w:val="859900"/>
        </w:rPr>
        <w:t>mut</w:t>
      </w:r>
      <w:r>
        <w:rPr/>
        <w:t xml:space="preserve"> s;</w:t>
      </w:r>
    </w:p>
    <w:p>
      <w:pPr>
        <w:pStyle w:val="CodeB"/>
        <w:rPr/>
      </w:pPr>
      <w:r>
        <w:rPr/>
      </w:r>
    </w:p>
    <w:p>
      <w:pPr>
        <w:pStyle w:val="CodeB"/>
        <w:rPr/>
      </w:pPr>
      <w:r>
        <w:rPr/>
        <w:t xml:space="preserve">} </w:t>
      </w:r>
      <w:r>
        <w:rPr>
          <w:color w:val="93A1A1"/>
        </w:rPr>
        <w:t xml:space="preserve">// r1 goes out of scope here, so we can make a new reference with no </w:t>
      </w:r>
    </w:p>
    <w:p>
      <w:pPr>
        <w:pStyle w:val="CodeB"/>
        <w:rPr/>
      </w:pPr>
      <w:ins w:id="566" w:author="Carol Nichols" w:date="2016-12-02T14:04:00Z">
        <w:r>
          <w:rPr>
            <w:color w:val="93A1A1"/>
          </w:rPr>
          <w:t xml:space="preserve">  </w:t>
        </w:r>
      </w:ins>
      <w:ins w:id="567" w:author="Carol Nichols" w:date="2016-12-02T14:04:00Z">
        <w:r>
          <w:rPr>
            <w:color w:val="93A1A1"/>
          </w:rPr>
          <w:t xml:space="preserve">// </w:t>
        </w:r>
      </w:ins>
      <w:r>
        <w:rPr>
          <w:color w:val="93A1A1"/>
        </w:rPr>
        <w:t>problems.</w:t>
      </w:r>
    </w:p>
    <w:p>
      <w:pPr>
        <w:pStyle w:val="CodeB"/>
        <w:rPr/>
      </w:pPr>
      <w:r>
        <w:rPr/>
      </w:r>
    </w:p>
    <w:p>
      <w:pPr>
        <w:pStyle w:val="CodeC"/>
        <w:rPr/>
      </w:pPr>
      <w:r>
        <w:rPr>
          <w:color w:val="859900"/>
        </w:rPr>
        <w:t>let</w:t>
      </w:r>
      <w:r>
        <w:rPr/>
        <w:t xml:space="preserve"> r2 = &amp;</w:t>
      </w:r>
      <w:r>
        <w:rPr>
          <w:color w:val="859900"/>
        </w:rPr>
        <w:t>mut</w:t>
      </w:r>
      <w:r>
        <w:rPr/>
        <w:t xml:space="preserve"> s;</w:t>
      </w:r>
    </w:p>
    <w:p>
      <w:pPr>
        <w:pStyle w:val="Body"/>
        <w:rPr>
          <w:rFonts w:eastAsia="Microsoft YaHei"/>
        </w:rPr>
      </w:pPr>
      <w:del w:id="568" w:author="AnneMarieW" w:date="2016-11-22T16:12:00Z">
        <w:r>
          <w:rPr>
            <w:rFonts w:eastAsia="Microsoft YaHei"/>
          </w:rPr>
          <w:delText xml:space="preserve">There is a </w:delText>
        </w:r>
      </w:del>
      <w:ins w:id="569" w:author="AnneMarieW" w:date="2016-11-22T16:12:00Z">
        <w:r>
          <w:rPr>
            <w:rFonts w:eastAsia="Microsoft YaHei"/>
          </w:rPr>
          <w:t xml:space="preserve">A </w:t>
        </w:r>
      </w:ins>
      <w:r>
        <w:rPr>
          <w:rFonts w:eastAsia="Microsoft YaHei"/>
        </w:rPr>
        <w:t xml:space="preserve">similar rule </w:t>
      </w:r>
      <w:ins w:id="570" w:author="AnneMarieW" w:date="2016-11-22T16:12:00Z">
        <w:r>
          <w:rPr>
            <w:rFonts w:eastAsia="Microsoft YaHei"/>
          </w:rPr>
          <w:t xml:space="preserve">exists </w:t>
        </w:r>
      </w:ins>
      <w:r>
        <w:rPr>
          <w:rFonts w:eastAsia="Microsoft YaHei"/>
        </w:rPr>
        <w:t xml:space="preserve">for combining mutable and immutable references. This code </w:t>
      </w:r>
      <w:ins w:id="571" w:author="AnneMarieW" w:date="2016-11-22T16:12:00Z">
        <w:r>
          <w:rPr>
            <w:rFonts w:eastAsia="Microsoft YaHei"/>
          </w:rPr>
          <w:t xml:space="preserve">results in an </w:t>
        </w:r>
      </w:ins>
      <w:r>
        <w:rPr>
          <w:rFonts w:eastAsia="Microsoft YaHei"/>
        </w:rPr>
        <w:t>error</w:t>
      </w:r>
      <w:del w:id="572" w:author="AnneMarieW" w:date="2016-11-22T16:12:00Z">
        <w:r>
          <w:rPr>
            <w:rFonts w:eastAsia="Microsoft YaHei"/>
          </w:rPr>
          <w:delText>s</w:delText>
        </w:r>
      </w:del>
      <w:r>
        <w:rPr>
          <w:rFonts w:eastAsia="Microsoft YaHei"/>
        </w:rPr>
        <w:t>:</w:t>
      </w:r>
    </w:p>
    <w:p>
      <w:pPr>
        <w:pStyle w:val="CodeA"/>
        <w:rPr/>
      </w:pPr>
      <w:r>
        <w:rPr/>
        <w:t>let mut s = String::from("hello");</w:t>
      </w:r>
    </w:p>
    <w:p>
      <w:pPr>
        <w:pStyle w:val="CodeB"/>
        <w:rPr/>
      </w:pPr>
      <w:r>
        <w:rPr/>
      </w:r>
    </w:p>
    <w:p>
      <w:pPr>
        <w:pStyle w:val="CodeB"/>
        <w:rPr/>
      </w:pPr>
      <w:r>
        <w:rPr/>
        <w:t>let r1 = &amp;s; // no problem</w:t>
      </w:r>
    </w:p>
    <w:p>
      <w:pPr>
        <w:pStyle w:val="CodeB"/>
        <w:rPr/>
      </w:pPr>
      <w:r>
        <w:rPr/>
        <w:t>let r2 = &amp;s; // no problem</w:t>
      </w:r>
    </w:p>
    <w:p>
      <w:pPr>
        <w:pStyle w:val="CodeC"/>
        <w:rPr/>
      </w:pPr>
      <w:r>
        <w:rPr/>
        <w:t>let r3 = &amp;mut s; // BIG PROBLEM</w:t>
      </w:r>
    </w:p>
    <w:p>
      <w:pPr>
        <w:pStyle w:val="Body"/>
        <w:rPr>
          <w:rFonts w:eastAsia="Microsoft YaHei"/>
        </w:rPr>
      </w:pPr>
      <w:r>
        <w:rPr>
          <w:rFonts w:eastAsia="Microsoft YaHei"/>
        </w:rPr>
        <w:t>Here’s the error:</w:t>
      </w:r>
    </w:p>
    <w:p>
      <w:pPr>
        <w:pStyle w:val="CodeA"/>
        <w:rPr/>
      </w:pPr>
      <w:r>
        <w:rPr/>
        <w:t>error[E0502]: cannot borrow `s` as mutable because it is also borrowed as immutable</w:t>
      </w:r>
    </w:p>
    <w:p>
      <w:pPr>
        <w:pStyle w:val="CodeB"/>
        <w:rPr/>
      </w:pPr>
      <w:r>
        <w:rPr/>
        <w:t xml:space="preserve"> </w:t>
      </w:r>
      <w:r>
        <w:rPr/>
        <w:t>--&gt; borrow_thrice.rs:</w:t>
      </w:r>
      <w:r>
        <w:rPr>
          <w:color w:val="2AA198"/>
        </w:rPr>
        <w:t>6</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&amp;s; // no problem</w:t>
      </w:r>
    </w:p>
    <w:p>
      <w:pPr>
        <w:pStyle w:val="CodeB"/>
        <w:rPr/>
      </w:pPr>
      <w:r>
        <w:rPr/>
        <w:t xml:space="preserve">  </w:t>
      </w:r>
      <w:r>
        <w:rPr/>
        <w:t>|               - immutable borrow occurs here</w:t>
      </w:r>
    </w:p>
    <w:p>
      <w:pPr>
        <w:pStyle w:val="CodeB"/>
        <w:rPr/>
      </w:pPr>
      <w:r>
        <w:rPr>
          <w:color w:val="2AA198"/>
        </w:rPr>
        <w:t>5</w:t>
      </w:r>
      <w:r>
        <w:rPr/>
        <w:t xml:space="preserve"> |     </w:t>
      </w:r>
      <w:r>
        <w:rPr>
          <w:color w:val="268BD2"/>
        </w:rPr>
        <w:t>let</w:t>
      </w:r>
      <w:r>
        <w:rPr/>
        <w:t xml:space="preserve"> r2 = &amp;s; // no problem</w:t>
      </w:r>
    </w:p>
    <w:p>
      <w:pPr>
        <w:pStyle w:val="CodeB"/>
        <w:rPr/>
      </w:pPr>
      <w:r>
        <w:rPr>
          <w:color w:val="2AA198"/>
        </w:rPr>
        <w:t>6</w:t>
      </w:r>
      <w:r>
        <w:rPr/>
        <w:t xml:space="preserve"> |     </w:t>
      </w:r>
      <w:r>
        <w:rPr>
          <w:color w:val="268BD2"/>
        </w:rPr>
        <w:t>let</w:t>
      </w:r>
      <w:r>
        <w:rPr/>
        <w:t xml:space="preserve"> r3 = &amp;mut s; // BIG PROBLEM</w:t>
      </w:r>
    </w:p>
    <w:p>
      <w:pPr>
        <w:pStyle w:val="CodeB"/>
        <w:rPr/>
      </w:pPr>
      <w:r>
        <w:rPr/>
        <w:t xml:space="preserve">  </w:t>
      </w:r>
      <w:r>
        <w:rPr/>
        <w:t>|                   ^ mutable borrow occurs here</w:t>
      </w:r>
    </w:p>
    <w:p>
      <w:pPr>
        <w:pStyle w:val="CodeB"/>
        <w:rPr/>
      </w:pPr>
      <w:r>
        <w:rPr>
          <w:color w:val="2AA198"/>
        </w:rPr>
        <w:t>7</w:t>
      </w:r>
      <w:r>
        <w:rPr/>
        <w:t xml:space="preserve"> | }</w:t>
      </w:r>
    </w:p>
    <w:p>
      <w:pPr>
        <w:pStyle w:val="CodeC"/>
        <w:rPr/>
      </w:pPr>
      <w:r>
        <w:rPr/>
        <w:t xml:space="preserve">  </w:t>
      </w:r>
      <w:r>
        <w:rPr/>
        <w:t>| - immutable borrow ends here</w:t>
      </w:r>
    </w:p>
    <w:p>
      <w:pPr>
        <w:pStyle w:val="Body"/>
        <w:rPr/>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w:t>
      </w:r>
      <w:ins w:id="573" w:author="AnneMarieW" w:date="2016-11-22T16:13:00Z">
        <w:r>
          <w:rPr>
            <w:rFonts w:eastAsia="Microsoft YaHei"/>
          </w:rPr>
          <w:t xml:space="preserve">However, </w:t>
        </w:r>
      </w:ins>
      <w:del w:id="574" w:author="AnneMarieW" w:date="2016-11-22T16:13:00Z">
        <w:r>
          <w:rPr>
            <w:rFonts w:eastAsia="Microsoft YaHei"/>
          </w:rPr>
          <w:delText>M</w:delText>
        </w:r>
      </w:del>
      <w:ins w:id="575" w:author="AnneMarieW" w:date="2016-11-22T16:13:00Z">
        <w:r>
          <w:rPr>
            <w:rFonts w:eastAsia="Microsoft YaHei"/>
          </w:rPr>
          <w:t>m</w:t>
        </w:r>
      </w:ins>
      <w:r>
        <w:rPr>
          <w:rFonts w:eastAsia="Microsoft YaHei"/>
        </w:rPr>
        <w:t>ultiple immutable references are okay</w:t>
      </w:r>
      <w:del w:id="576" w:author="AnneMarieW" w:date="2016-11-22T16:13:00Z">
        <w:r>
          <w:rPr>
            <w:rFonts w:eastAsia="Microsoft YaHei"/>
          </w:rPr>
          <w:delText>, however, sinc</w:delText>
        </w:r>
      </w:del>
      <w:ins w:id="577" w:author="AnneMarieW" w:date="2016-11-22T16:13:00Z">
        <w:r>
          <w:rPr>
            <w:rFonts w:eastAsia="Microsoft YaHei"/>
          </w:rPr>
          <w:t xml:space="preserve"> becaus</w:t>
        </w:r>
      </w:ins>
      <w:r>
        <w:rPr>
          <w:rFonts w:eastAsia="Microsoft YaHei"/>
        </w:rPr>
        <w:t>e no one who is just reading the data has the ability to affect anyone else’s reading of the data.</w:t>
      </w:r>
    </w:p>
    <w:p>
      <w:pPr>
        <w:pStyle w:val="Body"/>
        <w:rPr>
          <w:rFonts w:eastAsia="Microsoft YaHei"/>
        </w:rPr>
      </w:pPr>
      <w:r>
        <w:rPr>
          <w:rFonts w:eastAsia="Microsoft YaHei"/>
        </w:rPr>
        <w:t>Even though these errors may be frustrating at times, remember that it’s the Rust compiler pointing out a potential bug earl</w:t>
      </w:r>
      <w:del w:id="578" w:author="AnneMarieW" w:date="2016-11-22T16:13:00Z">
        <w:r>
          <w:rPr>
            <w:rFonts w:eastAsia="Microsoft YaHei"/>
          </w:rPr>
          <w:delText>ier</w:delText>
        </w:r>
      </w:del>
      <w:ins w:id="579" w:author="AnneMarieW" w:date="2016-11-22T16:13:00Z">
        <w:r>
          <w:rPr>
            <w:rFonts w:eastAsia="Microsoft YaHei"/>
          </w:rPr>
          <w:t>y</w:t>
        </w:r>
      </w:ins>
      <w:r>
        <w:rPr>
          <w:rFonts w:eastAsia="Microsoft YaHei"/>
        </w:rPr>
        <w:t xml:space="preserve"> (at compile time rather than at runtime) and showing you exactly where the problem is instead of you having to track down why sometimes your data isn’t what you thought it should be.</w:t>
      </w:r>
    </w:p>
    <w:p>
      <w:pPr>
        <w:pStyle w:val="HeadB"/>
        <w:rPr>
          <w:rFonts w:eastAsia="Microsoft YaHei"/>
        </w:rPr>
      </w:pPr>
      <w:bookmarkStart w:id="38" w:name="__RefHeading___Toc4853_1947540165"/>
      <w:bookmarkStart w:id="39" w:name="_Toc463621165"/>
      <w:bookmarkStart w:id="40" w:name="dangling-references"/>
      <w:bookmarkEnd w:id="38"/>
      <w:bookmarkEnd w:id="39"/>
      <w:bookmarkEnd w:id="40"/>
      <w:r>
        <w:rPr>
          <w:rFonts w:eastAsia="Microsoft YaHei"/>
        </w:rPr>
        <w:t>Dangling References</w:t>
      </w:r>
    </w:p>
    <w:p>
      <w:pPr>
        <w:pStyle w:val="BodyFirst"/>
        <w:rPr/>
      </w:pPr>
      <w:r>
        <w:rPr>
          <w:rFonts w:eastAsia="Microsoft YaHei"/>
        </w:rPr>
        <w:t xml:space="preserve">In languages with pointers, it’s easy to </w:t>
      </w:r>
      <w:del w:id="580" w:author="AnneMarieW" w:date="2016-11-28T09:41:00Z">
        <w:r>
          <w:rPr>
            <w:rFonts w:eastAsia="Microsoft YaHei"/>
          </w:rPr>
          <w:delText>make the error of</w:delText>
        </w:r>
      </w:del>
      <w:ins w:id="581" w:author="AnneMarieW" w:date="2016-11-28T09:41:00Z">
        <w:r>
          <w:rPr>
            <w:rFonts w:eastAsia="Microsoft YaHei"/>
          </w:rPr>
          <w:t>erroneously</w:t>
        </w:r>
      </w:ins>
      <w:r>
        <w:rPr>
          <w:rFonts w:eastAsia="Microsoft YaHei"/>
        </w:rPr>
        <w:t xml:space="preserve"> creat</w:t>
      </w:r>
      <w:ins w:id="582" w:author="AnneMarieW" w:date="2016-11-28T09:41:00Z">
        <w:r>
          <w:rPr>
            <w:rFonts w:eastAsia="Microsoft YaHei"/>
          </w:rPr>
          <w:t>e</w:t>
        </w:r>
      </w:ins>
      <w:del w:id="583" w:author="AnneMarieW" w:date="2016-11-28T09:41:00Z">
        <w:r>
          <w:rPr>
            <w:rFonts w:eastAsia="Microsoft YaHei"/>
          </w:rPr>
          <w:delText>ing</w:delText>
        </w:r>
      </w:del>
      <w:r>
        <w:rPr>
          <w:rFonts w:eastAsia="Microsoft YaHei"/>
        </w:rPr>
        <w:t xml:space="preserve"> a </w:t>
      </w:r>
      <w:r>
        <w:rPr>
          <w:rStyle w:val="EmphasisItalic"/>
          <w:rFonts w:eastAsia="Microsoft YaHei"/>
        </w:rPr>
        <w:t>dangling pointer</w:t>
      </w:r>
      <w:r>
        <w:rPr>
          <w:rFonts w:eastAsia="Microsoft YaHei"/>
        </w:rPr>
        <w:t xml:space="preserve">, a pointer </w:t>
      </w:r>
      <w:ins w:id="584" w:author="AnneMarieW" w:date="2016-11-28T09:38:00Z">
        <w:r>
          <w:rPr>
            <w:rFonts w:eastAsia="Microsoft YaHei"/>
          </w:rPr>
          <w:t xml:space="preserve">that </w:t>
        </w:r>
      </w:ins>
      <w:r>
        <w:rPr>
          <w:rFonts w:eastAsia="Microsoft YaHei"/>
        </w:rPr>
        <w:t>referenc</w:t>
      </w:r>
      <w:ins w:id="585" w:author="AnneMarieW" w:date="2016-11-28T09:38:00Z">
        <w:r>
          <w:rPr>
            <w:rFonts w:eastAsia="Microsoft YaHei"/>
          </w:rPr>
          <w:t>es</w:t>
        </w:r>
      </w:ins>
      <w:del w:id="586" w:author="AnneMarieW" w:date="2016-11-28T09:38:00Z">
        <w:r>
          <w:rPr>
            <w:rFonts w:eastAsia="Microsoft YaHei"/>
          </w:rPr>
          <w:delText>ing</w:delText>
        </w:r>
      </w:del>
      <w:r>
        <w:rPr>
          <w:rFonts w:eastAsia="Microsoft YaHei"/>
        </w:rPr>
        <w:t xml:space="preserve"> a location in memory that may have been given to someone else, by freeing some memory while </w:t>
      </w:r>
      <w:del w:id="587" w:author="AnneMarieW" w:date="2016-11-28T09:39:00Z">
        <w:r>
          <w:rPr>
            <w:rFonts w:eastAsia="Microsoft YaHei"/>
          </w:rPr>
          <w:delText xml:space="preserve">keeping around </w:delText>
        </w:r>
      </w:del>
      <w:ins w:id="588" w:author="AnneMarieW" w:date="2016-11-28T09:39:00Z">
        <w:r>
          <w:rPr>
            <w:rFonts w:eastAsia="Microsoft YaHei"/>
          </w:rPr>
          <w:t xml:space="preserve">preserving </w:t>
        </w:r>
      </w:ins>
      <w:r>
        <w:rPr>
          <w:rFonts w:eastAsia="Microsoft YaHei"/>
        </w:rPr>
        <w:t>a pointer to that memory. In Rust, by contrast, the compiler guarantees that references will never be dangling</w:t>
      </w:r>
      <w:ins w:id="589" w:author="AnneMarieW" w:date="2016-11-28T09:43:00Z">
        <w:r>
          <w:rPr>
            <w:rFonts w:eastAsia="Microsoft YaHei"/>
          </w:rPr>
          <w:t xml:space="preserve"> references</w:t>
        </w:r>
      </w:ins>
      <w:r>
        <w:rPr>
          <w:rFonts w:eastAsia="Microsoft YaHei"/>
        </w:rPr>
        <w:t>: if we have a reference to some data, the compiler will ensure that the data will not go out of scope before the reference to the data does.</w:t>
      </w:r>
    </w:p>
    <w:p>
      <w:pPr>
        <w:pStyle w:val="Body"/>
        <w:rPr>
          <w:rFonts w:eastAsia="Microsoft YaHei"/>
        </w:rPr>
      </w:pPr>
      <w:r>
        <w:rPr>
          <w:rFonts w:eastAsia="Microsoft YaHei"/>
        </w:rPr>
        <w:t>Let’s try to create a dangling reference: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reference_to_nothing = dangle();</w:t>
      </w:r>
    </w:p>
    <w:p>
      <w:pPr>
        <w:pStyle w:val="CodeB"/>
        <w:rPr/>
      </w:pPr>
      <w:r>
        <w:rPr/>
        <w:t>}</w:t>
      </w:r>
    </w:p>
    <w:p>
      <w:pPr>
        <w:pStyle w:val="CodeB"/>
        <w:rPr/>
      </w:pPr>
      <w:r>
        <w:rPr/>
      </w:r>
    </w:p>
    <w:p>
      <w:pPr>
        <w:pStyle w:val="CodeB"/>
        <w:rPr/>
      </w:pPr>
      <w:r>
        <w:rPr/>
        <w:t>fn dangle() -&gt; &amp;String {</w:t>
      </w:r>
    </w:p>
    <w:p>
      <w:pPr>
        <w:pStyle w:val="CodeB"/>
        <w:rPr/>
      </w:pPr>
      <w:r>
        <w:rPr/>
        <w:t xml:space="preserve">    </w:t>
      </w:r>
      <w:r>
        <w:rPr/>
        <w:t>let s = String::from("hello");</w:t>
      </w:r>
    </w:p>
    <w:p>
      <w:pPr>
        <w:pStyle w:val="CodeB"/>
        <w:rPr/>
      </w:pPr>
      <w:r>
        <w:rPr/>
      </w:r>
    </w:p>
    <w:p>
      <w:pPr>
        <w:pStyle w:val="CodeB"/>
        <w:rPr/>
      </w:pPr>
      <w:r>
        <w:rPr/>
        <w:t xml:space="preserve">    </w:t>
      </w:r>
      <w:r>
        <w:rPr/>
        <w:t>&amp;s</w:t>
      </w:r>
    </w:p>
    <w:p>
      <w:pPr>
        <w:pStyle w:val="CodeC"/>
        <w:rPr/>
      </w:pPr>
      <w:bookmarkStart w:id="41" w:name="__DdeLink__21169_349242769"/>
      <w:bookmarkEnd w:id="41"/>
      <w:r>
        <w:rPr/>
        <w:t>}</w:t>
      </w:r>
    </w:p>
    <w:p>
      <w:pPr>
        <w:pStyle w:val="Body"/>
        <w:rPr>
          <w:rFonts w:eastAsia="Microsoft YaHei"/>
        </w:rPr>
      </w:pPr>
      <w:r>
        <w:rPr>
          <w:rFonts w:eastAsia="Microsoft YaHei"/>
        </w:rPr>
        <w:t>Here’s the error:</w:t>
      </w:r>
    </w:p>
    <w:p>
      <w:pPr>
        <w:pStyle w:val="CodeA"/>
        <w:rPr/>
      </w:pPr>
      <w:r>
        <w:rPr/>
        <w:t>error[E0106]: missing lifetime specifier</w:t>
      </w:r>
    </w:p>
    <w:p>
      <w:pPr>
        <w:pStyle w:val="CodeB"/>
        <w:rPr/>
      </w:pPr>
      <w:r>
        <w:rPr/>
        <w:t xml:space="preserve"> </w:t>
      </w:r>
      <w:r>
        <w:rPr/>
        <w:t>--&gt; dangle.rs:</w:t>
      </w:r>
      <w:r>
        <w:rPr>
          <w:color w:val="2AA198"/>
        </w:rPr>
        <w:t>5</w:t>
      </w:r>
      <w:r>
        <w:rPr/>
        <w:t>:</w:t>
      </w:r>
      <w:r>
        <w:rPr>
          <w:color w:val="2AA198"/>
        </w:rPr>
        <w:t>16</w:t>
      </w:r>
    </w:p>
    <w:p>
      <w:pPr>
        <w:pStyle w:val="CodeB"/>
        <w:rPr/>
      </w:pPr>
      <w:r>
        <w:rPr/>
        <w:t xml:space="preserve">  </w:t>
      </w:r>
      <w:r>
        <w:rPr/>
        <w:t>|</w:t>
      </w:r>
    </w:p>
    <w:p>
      <w:pPr>
        <w:pStyle w:val="CodeB"/>
        <w:rPr/>
      </w:pPr>
      <w:r>
        <w:rPr>
          <w:color w:val="2AA198"/>
        </w:rPr>
        <w:t>5</w:t>
      </w:r>
      <w:r>
        <w:rPr/>
        <w:t xml:space="preserve"> | fn dangle() -&gt; &amp;String {</w:t>
      </w:r>
    </w:p>
    <w:p>
      <w:pPr>
        <w:pStyle w:val="CodeB"/>
        <w:rPr/>
      </w:pPr>
      <w:r>
        <w:rPr/>
        <w:t xml:space="preserve">  </w:t>
      </w:r>
      <w:r>
        <w:rPr/>
        <w:t>|                ^^^^^^^</w:t>
      </w:r>
    </w:p>
    <w:p>
      <w:pPr>
        <w:pStyle w:val="CodeB"/>
        <w:rPr/>
      </w:pPr>
      <w:r>
        <w:rPr/>
        <w:t xml:space="preserve">  </w:t>
      </w:r>
      <w:r>
        <w:rPr/>
        <w:t>|</w:t>
      </w:r>
    </w:p>
    <w:p>
      <w:pPr>
        <w:pStyle w:val="CodeB"/>
        <w:rPr/>
      </w:pPr>
      <w:r>
        <w:rPr/>
        <w:t xml:space="preserve">  </w:t>
      </w:r>
      <w:r>
        <w:rPr/>
        <w:t xml:space="preserve">= </w:t>
      </w:r>
      <w:r>
        <w:rPr>
          <w:color w:val="268BD2"/>
        </w:rPr>
        <w:t>help</w:t>
      </w:r>
      <w:r>
        <w:rPr/>
        <w:t xml:space="preserve">: this </w:t>
      </w:r>
      <w:r>
        <w:rPr>
          <w:color w:val="859900"/>
        </w:rPr>
        <w:t>function</w:t>
      </w:r>
      <w:r>
        <w:rPr>
          <w:color w:val="2AA198"/>
        </w:rPr>
        <w:t>'s return type contains a borrowed value, but there is no</w:t>
      </w:r>
    </w:p>
    <w:p>
      <w:pPr>
        <w:pStyle w:val="CodeB"/>
        <w:rPr/>
      </w:pPr>
      <w:r>
        <w:rPr>
          <w:color w:val="2AA198"/>
        </w:rPr>
        <w:t xml:space="preserve">    </w:t>
      </w:r>
      <w:r>
        <w:rPr>
          <w:color w:val="2AA198"/>
        </w:rPr>
        <w:t>value for it to be borrowed from</w:t>
      </w:r>
      <w:del w:id="590" w:author="Carol Nichols" w:date="2016-11-30T16:27:00Z">
        <w:r>
          <w:rPr>
            <w:color w:val="2AA198"/>
          </w:rPr>
          <w:delText>.</w:delText>
        </w:r>
      </w:del>
      <w:r>
        <w:rPr>
          <w:color w:val="2AA198"/>
        </w:rPr>
        <w:commentReference w:id="61"/>
      </w:r>
    </w:p>
    <w:p>
      <w:pPr>
        <w:pStyle w:val="CodeB"/>
        <w:rPr/>
      </w:pPr>
      <w:r>
        <w:rPr>
          <w:color w:val="2AA198"/>
        </w:rPr>
        <w:t xml:space="preserve">  </w:t>
      </w:r>
      <w:r>
        <w:rPr>
          <w:color w:val="2AA198"/>
        </w:rPr>
        <w:t>= help: consider giving it a '</w:t>
      </w:r>
      <w:r>
        <w:rPr/>
        <w:t>static lifetime</w:t>
      </w:r>
    </w:p>
    <w:p>
      <w:pPr>
        <w:pStyle w:val="CodeB"/>
        <w:rPr/>
      </w:pPr>
      <w:r>
        <w:rPr/>
      </w:r>
    </w:p>
    <w:p>
      <w:pPr>
        <w:pStyle w:val="CodeC"/>
        <w:rPr/>
      </w:pPr>
      <w:r>
        <w:rPr/>
        <w:t>error: aborting due to previous error</w:t>
      </w:r>
    </w:p>
    <w:p>
      <w:pPr>
        <w:pStyle w:val="Body"/>
        <w:rPr/>
      </w:pPr>
      <w:r>
        <w:rPr>
          <w:rFonts w:eastAsia="Microsoft YaHei"/>
        </w:rPr>
        <w:t xml:space="preserve">This error message refers to a feature </w:t>
      </w:r>
      <w:del w:id="591" w:author="AnneMarieW" w:date="2016-11-28T09:43:00Z">
        <w:r>
          <w:rPr>
            <w:rFonts w:eastAsia="Microsoft YaHei"/>
          </w:rPr>
          <w:delText>we</w:delText>
        </w:r>
      </w:del>
      <w:del w:id="592" w:author="Carol Nichols" w:date="2016-11-30T16:28:00Z">
        <w:r>
          <w:rPr>
            <w:rFonts w:eastAsia="Microsoft YaHei"/>
          </w:rPr>
          <w:delText>you</w:delText>
        </w:r>
      </w:del>
      <w:ins w:id="593" w:author="Carol Nichols" w:date="2016-11-30T16:28:00Z">
        <w:r>
          <w:rPr>
            <w:rFonts w:eastAsia="Microsoft YaHei"/>
          </w:rPr>
          <w:t>we</w:t>
        </w:r>
      </w:ins>
      <w:r>
        <w:rPr>
          <w:rFonts w:eastAsia="Microsoft YaHei"/>
        </w:rPr>
        <w:t xml:space="preserve"> haven’t </w:t>
      </w:r>
      <w:del w:id="594" w:author="Carol Nichols" w:date="2016-11-30T16:28:00Z">
        <w:r>
          <w:rPr>
            <w:rFonts w:eastAsia="Microsoft YaHei"/>
          </w:rPr>
          <w:delText>learned</w:delText>
        </w:r>
      </w:del>
      <w:ins w:id="595" w:author="Carol Nichols" w:date="2016-11-30T16:28:00Z">
        <w:r>
          <w:rPr>
            <w:rFonts w:eastAsia="Microsoft YaHei"/>
          </w:rPr>
          <w:t>covered</w:t>
        </w:r>
      </w:ins>
      <w:del w:id="596" w:author="Carol Nichols" w:date="2016-11-30T16:28:00Z">
        <w:r>
          <w:rPr>
            <w:rFonts w:eastAsia="Microsoft YaHei"/>
          </w:rPr>
          <w:delText xml:space="preserve"> about</w:delText>
        </w:r>
      </w:del>
      <w:r>
        <w:rPr>
          <w:rFonts w:eastAsia="Microsoft YaHei"/>
        </w:rPr>
        <w:t xml:space="preserve"> yet: </w:t>
      </w:r>
      <w:r>
        <w:rPr>
          <w:rStyle w:val="EmphasisItalic"/>
          <w:rFonts w:eastAsia="Microsoft YaHei"/>
        </w:rPr>
        <w:t>lifetimes</w:t>
      </w:r>
      <w:r>
        <w:rPr>
          <w:rFonts w:eastAsia="Microsoft YaHei"/>
        </w:rPr>
        <w:t>. We’ll discuss lifetimes in detail in Chapter 10</w:t>
      </w:r>
      <w:del w:id="597" w:author="AnneMarieW" w:date="2016-11-28T09:44:00Z">
        <w:r>
          <w:rPr>
            <w:rFonts w:eastAsia="Microsoft YaHei"/>
          </w:rPr>
          <w:delText>,</w:delText>
        </w:r>
      </w:del>
      <w:ins w:id="598" w:author="AnneMarieW" w:date="2016-11-28T09:44:00Z">
        <w:r>
          <w:rPr>
            <w:rFonts w:eastAsia="Microsoft YaHei"/>
          </w:rPr>
          <w:t>.</w:t>
        </w:r>
      </w:ins>
      <w:r>
        <w:rPr>
          <w:rFonts w:eastAsia="Microsoft YaHei"/>
        </w:rPr>
        <w:t xml:space="preserve"> </w:t>
      </w:r>
      <w:del w:id="599" w:author="AnneMarieW" w:date="2016-11-28T09:44:00Z">
        <w:r>
          <w:rPr>
            <w:rFonts w:eastAsia="Microsoft YaHei"/>
          </w:rPr>
          <w:delText>b</w:delText>
        </w:r>
      </w:del>
      <w:ins w:id="600" w:author="AnneMarieW" w:date="2016-11-28T09:44:00Z">
        <w:r>
          <w:rPr>
            <w:rFonts w:eastAsia="Microsoft YaHei"/>
          </w:rPr>
          <w:t>B</w:t>
        </w:r>
      </w:ins>
      <w:r>
        <w:rPr>
          <w:rFonts w:eastAsia="Microsoft YaHei"/>
        </w:rPr>
        <w:t xml:space="preserve">ut, </w:t>
      </w:r>
      <w:ins w:id="601" w:author="AnneMarieW" w:date="2016-11-28T09:44:00Z">
        <w:r>
          <w:rPr>
            <w:rFonts w:eastAsia="Microsoft YaHei"/>
          </w:rPr>
          <w:t xml:space="preserve">if you </w:t>
        </w:r>
      </w:ins>
      <w:r>
        <w:rPr>
          <w:rFonts w:eastAsia="Microsoft YaHei"/>
        </w:rPr>
        <w:t>disregard</w:t>
      </w:r>
      <w:del w:id="602" w:author="AnneMarieW" w:date="2016-11-28T09:44:00Z">
        <w:r>
          <w:rPr>
            <w:rFonts w:eastAsia="Microsoft YaHei"/>
          </w:rPr>
          <w:delText>ing</w:delText>
        </w:r>
      </w:del>
      <w:r>
        <w:rPr>
          <w:rFonts w:eastAsia="Microsoft YaHei"/>
        </w:rPr>
        <w:t xml:space="preserve"> the parts about lifetimes, the message does contain the key to why this code is a problem:</w:t>
      </w:r>
    </w:p>
    <w:p>
      <w:pPr>
        <w:pStyle w:val="ProductionDirective"/>
        <w:pPrChange w:id="0" w:author="janelle" w:date="2016-11-18T18:17:00Z"/>
        <w:rPr/>
      </w:pPr>
      <w:r>
        <w:rPr>
          <w:rFonts w:eastAsia="Microsoft YaHei"/>
        </w:rPr>
        <w:t xml:space="preserve">PROD: Check </w:t>
      </w:r>
      <w:ins w:id="603" w:author="janelle" w:date="2016-11-18T18:17:00Z">
        <w:r>
          <w:rPr>
            <w:rFonts w:eastAsia="Microsoft YaHei"/>
          </w:rPr>
          <w:t>xref</w:t>
        </w:r>
      </w:ins>
    </w:p>
    <w:p>
      <w:pPr>
        <w:pStyle w:val="CodeA"/>
        <w:rPr/>
      </w:pPr>
      <w:r>
        <w:rPr/>
        <w:t>this function's return type contains a borrowed value, but there is no value</w:t>
      </w:r>
    </w:p>
    <w:p>
      <w:pPr>
        <w:pStyle w:val="CodeC"/>
        <w:rPr/>
      </w:pPr>
      <w:r>
        <w:rPr/>
        <w:t>for it to be borrowed from</w:t>
      </w:r>
      <w:r>
        <w:rPr>
          <w:rFonts w:eastAsia="Microsoft YaHei"/>
        </w:rPr>
        <w:t>.</w:t>
      </w:r>
    </w:p>
    <w:p>
      <w:pPr>
        <w:pStyle w:val="Body"/>
        <w:rPr/>
      </w:pPr>
      <w:r>
        <w:rPr>
          <w:rFonts w:eastAsia="Microsoft YaHei"/>
        </w:rPr>
        <w:t xml:space="preserve">Let’s </w:t>
      </w:r>
      <w:del w:id="604" w:author="AnneMarieW" w:date="2016-11-28T09:44:00Z">
        <w:r>
          <w:rPr>
            <w:rFonts w:eastAsia="Microsoft YaHei"/>
          </w:rPr>
          <w:delText>have</w:delText>
        </w:r>
      </w:del>
      <w:ins w:id="605" w:author="AnneMarieW" w:date="2016-11-28T09:44:00Z">
        <w:r>
          <w:rPr>
            <w:rFonts w:eastAsia="Microsoft YaHei"/>
          </w:rPr>
          <w:t>take</w:t>
        </w:r>
      </w:ins>
      <w:r>
        <w:rPr>
          <w:rFonts w:eastAsia="Microsoft YaHei"/>
        </w:rPr>
        <w:t xml:space="preserve"> a closer look at exactly what’s happening at each stage of our </w:t>
      </w:r>
      <w:r>
        <w:rPr>
          <w:rStyle w:val="Literal"/>
        </w:rPr>
        <w:t xml:space="preserve">dangle </w:t>
      </w:r>
      <w:r>
        <w:rPr>
          <w:rFonts w:eastAsia="Microsoft YaHei"/>
        </w:rPr>
        <w:t>code:</w:t>
      </w:r>
    </w:p>
    <w:p>
      <w:pPr>
        <w:pStyle w:val="CodeA"/>
        <w:rPr/>
      </w:pPr>
      <w:r>
        <w:rPr/>
        <w:t>fn dangle() -&gt; &amp;String { // dangle returns a reference to a String</w:t>
      </w:r>
    </w:p>
    <w:p>
      <w:pPr>
        <w:pStyle w:val="CodeB"/>
        <w:rPr/>
      </w:pPr>
      <w:r>
        <w:rPr/>
      </w:r>
    </w:p>
    <w:p>
      <w:pPr>
        <w:pStyle w:val="CodeB"/>
        <w:rPr/>
      </w:pPr>
      <w:r>
        <w:rPr/>
        <w:t xml:space="preserve">    </w:t>
      </w:r>
      <w:r>
        <w:rPr/>
        <w:t>let s = String::from("hello"); // s is a new String</w:t>
      </w:r>
    </w:p>
    <w:p>
      <w:pPr>
        <w:pStyle w:val="CodeB"/>
        <w:rPr/>
      </w:pPr>
      <w:r>
        <w:rPr/>
      </w:r>
    </w:p>
    <w:p>
      <w:pPr>
        <w:pStyle w:val="CodeB"/>
        <w:rPr/>
      </w:pPr>
      <w:r>
        <w:rPr/>
        <w:t xml:space="preserve">    </w:t>
      </w:r>
      <w:r>
        <w:rPr/>
        <w:t>&amp;s // we return a reference to the String, s</w:t>
      </w:r>
    </w:p>
    <w:p>
      <w:pPr>
        <w:pStyle w:val="CodeB"/>
        <w:rPr/>
      </w:pPr>
      <w:r>
        <w:rPr/>
        <w:t>} // Here, s goes out of scope, and is dropped. Its memory goes away.</w:t>
      </w:r>
    </w:p>
    <w:p>
      <w:pPr>
        <w:pStyle w:val="CodeC"/>
        <w:rPr/>
      </w:pPr>
      <w:r>
        <w:rPr/>
        <w:t xml:space="preserve">  </w:t>
      </w:r>
      <w:r>
        <w:rPr/>
        <w:t>// Danger!</w:t>
      </w:r>
    </w:p>
    <w:p>
      <w:pPr>
        <w:pStyle w:val="Body"/>
        <w:rPr/>
      </w:pPr>
      <w:r>
        <w:rPr>
          <w:rFonts w:eastAsia="Microsoft YaHei"/>
        </w:rPr>
        <w:t xml:space="preserve">Because </w:t>
      </w:r>
      <w:r>
        <w:rPr>
          <w:rStyle w:val="Literal"/>
          <w:rFonts w:eastAsia="Microsoft YaHei"/>
        </w:rPr>
        <w:t>s</w:t>
      </w:r>
      <w:r>
        <w:rPr/>
        <w:t xml:space="preserve"> </w:t>
      </w:r>
      <w:r>
        <w:rPr>
          <w:rFonts w:eastAsia="Microsoft YaHei"/>
        </w:rPr>
        <w:t xml:space="preserve">is created inside </w:t>
      </w:r>
      <w:del w:id="606" w:author="AnneMarieW" w:date="2016-11-28T09:45:00Z">
        <w:r>
          <w:rPr>
            <w:rFonts w:eastAsia="Microsoft YaHei"/>
          </w:rPr>
          <w:delText xml:space="preserve">of </w:delText>
        </w:r>
      </w:del>
      <w:r>
        <w:rPr>
          <w:rStyle w:val="Literal"/>
        </w:rPr>
        <w:t>dangle</w:t>
      </w:r>
      <w:r>
        <w:rPr>
          <w:rFonts w:eastAsia="Microsoft YaHei"/>
        </w:rPr>
        <w:t xml:space="preserve">, when the code of </w:t>
      </w:r>
      <w:r>
        <w:rPr>
          <w:rStyle w:val="Literal"/>
        </w:rPr>
        <w:t>dangle</w:t>
      </w:r>
      <w:r>
        <w:rPr>
          <w:rFonts w:eastAsia="Microsoft YaHei"/>
        </w:rPr>
        <w:t xml:space="preserve"> is finished, </w:t>
      </w:r>
      <w:del w:id="607" w:author="Carol Nichols" w:date="2016-11-30T16:29:00Z">
        <w:r>
          <w:rPr>
            <w:rFonts w:eastAsia="Microsoft YaHei"/>
          </w:rPr>
          <w:delText>it</w:delText>
        </w:r>
      </w:del>
      <w:ins w:id="608" w:author="Carol Nichols" w:date="2016-11-30T16:29:00Z">
        <w:r>
          <w:rPr>
            <w:rStyle w:val="Literal"/>
            <w:rFonts w:eastAsia="Microsoft YaHei"/>
          </w:rPr>
          <w:t>s</w:t>
        </w:r>
      </w:ins>
      <w:r>
        <w:rPr>
          <w:rFonts w:eastAsia="Microsoft YaHei"/>
        </w:rPr>
        <w:t xml:space="preserve"> will be deallocated. But we tried to return a reference to it. That means this reference would be pointing to an invalid </w:t>
      </w:r>
      <w:r>
        <w:rPr>
          <w:rStyle w:val="Literal"/>
        </w:rPr>
        <w:t>String</w:t>
      </w:r>
      <w:r>
        <w:rPr>
          <w:rFonts w:eastAsia="Microsoft YaHei"/>
        </w:rPr>
        <w:t>! That’s no good. Rust won’t let us do this.</w:t>
      </w:r>
    </w:p>
    <w:p>
      <w:pPr>
        <w:pStyle w:val="Body"/>
        <w:rPr/>
      </w:pPr>
      <w:r>
        <w:rPr>
          <w:rFonts w:eastAsia="Microsoft YaHei"/>
        </w:rPr>
        <w:t xml:space="preserve">The correct code here is to return the </w:t>
      </w:r>
      <w:r>
        <w:rPr>
          <w:rStyle w:val="Literal"/>
        </w:rPr>
        <w:t>String</w:t>
      </w:r>
      <w:r>
        <w:rPr>
          <w:rFonts w:eastAsia="Microsoft YaHei"/>
        </w:rPr>
        <w:t xml:space="preserve"> directly:</w:t>
      </w:r>
    </w:p>
    <w:p>
      <w:pPr>
        <w:pStyle w:val="CodeA"/>
        <w:rPr/>
      </w:pPr>
      <w:r>
        <w:rPr>
          <w:color w:val="859900"/>
        </w:rPr>
        <w:t>fn</w:t>
      </w:r>
      <w:r>
        <w:rPr/>
        <w:t xml:space="preserve"> </w:t>
      </w:r>
      <w:r>
        <w:rPr>
          <w:color w:val="268BD2"/>
        </w:rPr>
        <w:t>no_dangle</w:t>
      </w:r>
      <w:r>
        <w:rPr/>
        <w:t>() -&gt; String {</w:t>
      </w:r>
    </w:p>
    <w:p>
      <w:pPr>
        <w:pStyle w:val="CodeB"/>
        <w:rPr/>
      </w:pPr>
      <w:r>
        <w:rPr/>
        <w:t xml:space="preserve">    </w:t>
      </w:r>
      <w:r>
        <w:rPr>
          <w:color w:val="859900"/>
        </w:rPr>
        <w:t>let</w:t>
      </w:r>
      <w:r>
        <w:rPr/>
        <w:t xml:space="preserve"> s = String::from(</w:t>
      </w:r>
      <w:r>
        <w:rPr>
          <w:color w:val="2AA198"/>
        </w:rPr>
        <w:t>"hello"</w:t>
      </w:r>
      <w:r>
        <w:rPr/>
        <w:t>);</w:t>
      </w:r>
    </w:p>
    <w:p>
      <w:pPr>
        <w:pStyle w:val="CodeB"/>
        <w:rPr/>
      </w:pPr>
      <w:r>
        <w:rPr/>
      </w:r>
    </w:p>
    <w:p>
      <w:pPr>
        <w:pStyle w:val="CodeB"/>
        <w:rPr/>
      </w:pPr>
      <w:r>
        <w:rPr/>
        <w:t xml:space="preserve">    </w:t>
      </w:r>
      <w:r>
        <w:rPr/>
        <w:t>s</w:t>
      </w:r>
    </w:p>
    <w:p>
      <w:pPr>
        <w:pStyle w:val="CodeC"/>
        <w:rPr/>
      </w:pPr>
      <w:r>
        <w:rPr/>
        <w:t>}</w:t>
      </w:r>
    </w:p>
    <w:p>
      <w:pPr>
        <w:pStyle w:val="Body"/>
        <w:rPr>
          <w:rFonts w:eastAsia="Microsoft YaHei"/>
        </w:rPr>
      </w:pPr>
      <w:r>
        <w:rPr>
          <w:rFonts w:eastAsia="Microsoft YaHei"/>
        </w:rPr>
        <w:t>This works</w:t>
      </w:r>
      <w:del w:id="609" w:author="AnneMarieW" w:date="2016-11-28T09:46:00Z">
        <w:r>
          <w:rPr>
            <w:rFonts w:eastAsia="Microsoft YaHei"/>
          </w:rPr>
          <w:delText>,</w:delText>
        </w:r>
      </w:del>
      <w:ins w:id="610" w:author="AnneMarieW" w:date="2016-11-28T09:46:00Z">
        <w:r>
          <w:rPr>
            <w:rFonts w:eastAsia="Microsoft YaHei"/>
          </w:rPr>
          <w:t xml:space="preserve"> without any</w:t>
        </w:r>
      </w:ins>
      <w:del w:id="611" w:author="AnneMarieW" w:date="2016-11-28T09:46:00Z">
        <w:r>
          <w:rPr>
            <w:rFonts w:eastAsia="Microsoft YaHei"/>
          </w:rPr>
          <w:delText xml:space="preserve"> no</w:delText>
        </w:r>
      </w:del>
      <w:r>
        <w:rPr>
          <w:rFonts w:eastAsia="Microsoft YaHei"/>
        </w:rPr>
        <w:t xml:space="preserve"> problem</w:t>
      </w:r>
      <w:ins w:id="612" w:author="Carol Nichols" w:date="2016-11-30T16:30:00Z">
        <w:r>
          <w:rPr>
            <w:rFonts w:eastAsia="Microsoft YaHei"/>
          </w:rPr>
          <w:t>s</w:t>
        </w:r>
      </w:ins>
      <w:r>
        <w:rPr>
          <w:rFonts w:eastAsia="Microsoft YaHei"/>
        </w:rPr>
        <w:t xml:space="preserve">. Ownership is moved out, </w:t>
      </w:r>
      <w:ins w:id="613" w:author="AnneMarieW" w:date="2016-11-28T09:46:00Z">
        <w:r>
          <w:rPr>
            <w:rFonts w:eastAsia="Microsoft YaHei"/>
          </w:rPr>
          <w:t xml:space="preserve">and </w:t>
        </w:r>
      </w:ins>
      <w:r>
        <w:rPr>
          <w:rFonts w:eastAsia="Microsoft YaHei"/>
        </w:rPr>
        <w:t>nothing is deallocated.</w:t>
      </w:r>
    </w:p>
    <w:p>
      <w:pPr>
        <w:pStyle w:val="HeadB"/>
        <w:rPr>
          <w:rFonts w:eastAsia="Microsoft YaHei"/>
        </w:rPr>
      </w:pPr>
      <w:bookmarkStart w:id="42" w:name="__RefHeading___Toc4855_1947540165"/>
      <w:bookmarkStart w:id="43" w:name="_Toc463621166"/>
      <w:bookmarkStart w:id="44" w:name="the-rules-of-references"/>
      <w:bookmarkEnd w:id="42"/>
      <w:bookmarkEnd w:id="43"/>
      <w:bookmarkEnd w:id="44"/>
      <w:r>
        <w:rPr>
          <w:rFonts w:eastAsia="Microsoft YaHei"/>
        </w:rPr>
        <w:t>The Rules of References</w:t>
      </w:r>
    </w:p>
    <w:p>
      <w:pPr>
        <w:pStyle w:val="BodyFirst"/>
        <w:rPr>
          <w:rFonts w:eastAsia="Microsoft YaHei"/>
        </w:rPr>
      </w:pPr>
      <w:del w:id="614" w:author="AnneMarieW" w:date="2016-11-28T09:46:00Z">
        <w:r>
          <w:rPr>
            <w:rFonts w:eastAsia="Microsoft YaHei"/>
          </w:rPr>
          <w:delText xml:space="preserve">Here’s a </w:delText>
        </w:r>
      </w:del>
      <w:ins w:id="615" w:author="AnneMarieW" w:date="2016-11-28T09:46:00Z">
        <w:r>
          <w:rPr>
            <w:rFonts w:eastAsia="Microsoft YaHei"/>
          </w:rPr>
          <w:t xml:space="preserve">Let’s </w:t>
        </w:r>
      </w:ins>
      <w:r>
        <w:rPr>
          <w:rFonts w:eastAsia="Microsoft YaHei"/>
        </w:rPr>
        <w:t>recap</w:t>
      </w:r>
      <w:del w:id="616" w:author="AnneMarieW" w:date="2016-11-28T09:46:00Z">
        <w:r>
          <w:rPr>
            <w:rFonts w:eastAsia="Microsoft YaHei"/>
          </w:rPr>
          <w:delText xml:space="preserve"> of</w:delText>
        </w:r>
      </w:del>
      <w:r>
        <w:rPr>
          <w:rFonts w:eastAsia="Microsoft YaHei"/>
        </w:rPr>
        <w:t xml:space="preserve"> what we’ve </w:t>
      </w:r>
      <w:del w:id="617" w:author="AnneMarieW" w:date="2016-11-28T09:47:00Z">
        <w:r>
          <w:rPr>
            <w:rFonts w:eastAsia="Microsoft YaHei"/>
          </w:rPr>
          <w:delText>talk</w:delText>
        </w:r>
      </w:del>
      <w:ins w:id="618" w:author="AnneMarieW" w:date="2016-11-28T09:47:00Z">
        <w:r>
          <w:rPr>
            <w:rFonts w:eastAsia="Microsoft YaHei"/>
          </w:rPr>
          <w:t>discuss</w:t>
        </w:r>
      </w:ins>
      <w:r>
        <w:rPr>
          <w:rFonts w:eastAsia="Microsoft YaHei"/>
        </w:rPr>
        <w:t>ed about</w:t>
      </w:r>
      <w:ins w:id="619" w:author="AnneMarieW" w:date="2016-11-28T09:47:00Z">
        <w:r>
          <w:rPr>
            <w:rFonts w:eastAsia="Microsoft YaHei"/>
          </w:rPr>
          <w:t xml:space="preserve"> references</w:t>
        </w:r>
      </w:ins>
      <w:r>
        <w:rPr>
          <w:rFonts w:eastAsia="Microsoft YaHei"/>
        </w:rPr>
        <w:t>:</w:t>
      </w:r>
    </w:p>
    <w:p>
      <w:pPr>
        <w:pStyle w:val="NumListA"/>
        <w:rPr/>
      </w:pPr>
      <w:r>
        <w:rPr>
          <w:rFonts w:eastAsia="Microsoft YaHei"/>
        </w:rPr>
        <w:t xml:space="preserve">At any given time, you </w:t>
      </w:r>
      <w:del w:id="620" w:author="AnneMarieW" w:date="2016-11-28T09:47:00Z">
        <w:r>
          <w:rPr>
            <w:rFonts w:eastAsia="Microsoft YaHei"/>
          </w:rPr>
          <w:delText>may</w:delText>
        </w:r>
      </w:del>
      <w:ins w:id="621" w:author="AnneMarieW" w:date="2016-11-28T09:47:00Z">
        <w:r>
          <w:rPr>
            <w:rFonts w:eastAsia="Microsoft YaHei"/>
          </w:rPr>
          <w:t>can</w:t>
        </w:r>
      </w:ins>
      <w:r>
        <w:rPr>
          <w:rFonts w:eastAsia="Microsoft YaHei"/>
        </w:rPr>
        <w:t xml:space="preserve"> have </w:t>
      </w:r>
      <w:r>
        <w:rPr>
          <w:rStyle w:val="EmphasisItalic"/>
          <w:rFonts w:eastAsia="Microsoft YaHei"/>
        </w:rPr>
        <w:t>either</w:t>
      </w:r>
      <w:del w:id="622" w:author="AnneMarieW" w:date="2016-11-28T09:47:00Z">
        <w:r>
          <w:rPr>
            <w:rStyle w:val="EmphasisItalic"/>
            <w:rFonts w:eastAsia="Microsoft YaHei"/>
          </w:rPr>
          <w:delText>,</w:delText>
        </w:r>
      </w:del>
      <w:r>
        <w:rPr>
          <w:rFonts w:eastAsia="Microsoft YaHei"/>
        </w:rPr>
        <w:t xml:space="preserve"> but not both of:</w:t>
      </w:r>
    </w:p>
    <w:p>
      <w:pPr>
        <w:pStyle w:val="BulletA"/>
        <w:rPr/>
      </w:pPr>
      <w:r>
        <w:rPr>
          <w:rFonts w:eastAsia="Microsoft YaHei"/>
        </w:rPr>
        <w:tab/>
        <w:t>One mutable reference.</w:t>
      </w:r>
    </w:p>
    <w:p>
      <w:pPr>
        <w:pStyle w:val="BulletB"/>
        <w:rPr/>
      </w:pPr>
      <w:r>
        <w:rPr>
          <w:rFonts w:eastAsia="Microsoft YaHei"/>
        </w:rPr>
        <w:tab/>
        <w:t>Any number of immutable references.</w:t>
      </w:r>
    </w:p>
    <w:p>
      <w:pPr>
        <w:pStyle w:val="NumListC"/>
        <w:rPr>
          <w:rFonts w:eastAsia="Microsoft YaHei"/>
        </w:rPr>
      </w:pPr>
      <w:r>
        <w:rPr>
          <w:rFonts w:eastAsia="Microsoft YaHei"/>
        </w:rPr>
        <w:t>References must always be valid.</w:t>
      </w:r>
    </w:p>
    <w:p>
      <w:pPr>
        <w:pStyle w:val="Body"/>
        <w:rPr>
          <w:rFonts w:eastAsia="Microsoft YaHei"/>
        </w:rPr>
      </w:pPr>
      <w:r>
        <w:rPr>
          <w:rFonts w:eastAsia="Microsoft YaHei"/>
        </w:rPr>
        <w:t xml:space="preserve">Next, </w:t>
      </w:r>
      <w:del w:id="623" w:author="AnneMarieW" w:date="2016-11-28T09:48:00Z">
        <w:r>
          <w:rPr>
            <w:rFonts w:eastAsia="Microsoft YaHei"/>
          </w:rPr>
          <w:delText>let’s</w:delText>
        </w:r>
      </w:del>
      <w:ins w:id="624" w:author="AnneMarieW" w:date="2016-11-28T09:48:00Z">
        <w:r>
          <w:rPr>
            <w:rFonts w:eastAsia="Microsoft YaHei"/>
          </w:rPr>
          <w:t>we’ll</w:t>
        </w:r>
      </w:ins>
      <w:r>
        <w:rPr>
          <w:rFonts w:eastAsia="Microsoft YaHei"/>
        </w:rPr>
        <w:t xml:space="preserve"> look at a different kind of reference: slices.</w:t>
      </w:r>
    </w:p>
    <w:p>
      <w:pPr>
        <w:pStyle w:val="HeadA"/>
        <w:rPr>
          <w:rFonts w:eastAsia="Microsoft YaHei"/>
        </w:rPr>
      </w:pPr>
      <w:bookmarkStart w:id="45" w:name="__RefHeading___Toc4857_1947540165"/>
      <w:bookmarkStart w:id="46" w:name="_Toc463621167"/>
      <w:bookmarkStart w:id="47" w:name="slices"/>
      <w:bookmarkEnd w:id="45"/>
      <w:bookmarkEnd w:id="46"/>
      <w:bookmarkEnd w:id="47"/>
      <w:r>
        <w:rPr>
          <w:rFonts w:eastAsia="Microsoft YaHei"/>
        </w:rPr>
        <w:t>Slices</w:t>
      </w:r>
    </w:p>
    <w:p>
      <w:pPr>
        <w:pStyle w:val="BodyFirst"/>
        <w:rPr/>
      </w:pPr>
      <w:del w:id="625" w:author="AnneMarieW" w:date="2016-11-28T09:50:00Z">
        <w:r>
          <w:rPr>
            <w:rFonts w:eastAsia="Microsoft YaHei"/>
          </w:rPr>
          <w:delText>There is a</w:delText>
        </w:r>
      </w:del>
      <w:ins w:id="626" w:author="AnneMarieW" w:date="2016-11-28T09:50:00Z">
        <w:r>
          <w:rPr>
            <w:rFonts w:eastAsia="Microsoft YaHei"/>
          </w:rPr>
          <w:t>A</w:t>
        </w:r>
      </w:ins>
      <w:r>
        <w:rPr>
          <w:rFonts w:eastAsia="Microsoft YaHei"/>
        </w:rPr>
        <w:t xml:space="preserve">nother data type </w:t>
      </w:r>
      <w:del w:id="627" w:author="AnneMarieW" w:date="2016-11-28T09:50:00Z">
        <w:r>
          <w:rPr>
            <w:rFonts w:eastAsia="Microsoft YaHei"/>
          </w:rPr>
          <w:delText>which</w:delText>
        </w:r>
      </w:del>
      <w:ins w:id="628" w:author="AnneMarieW" w:date="2016-11-28T09:50:00Z">
        <w:r>
          <w:rPr>
            <w:rFonts w:eastAsia="Microsoft YaHei"/>
          </w:rPr>
          <w:t>that</w:t>
        </w:r>
      </w:ins>
      <w:r>
        <w:rPr>
          <w:rFonts w:eastAsia="Microsoft YaHei"/>
        </w:rPr>
        <w:t xml:space="preserve"> does not have ownership</w:t>
      </w:r>
      <w:del w:id="629" w:author="AnneMarieW" w:date="2016-11-28T09:50:00Z">
        <w:r>
          <w:rPr>
            <w:rFonts w:eastAsia="Microsoft YaHei"/>
          </w:rPr>
          <w:delText>:</w:delText>
        </w:r>
      </w:del>
      <w:ins w:id="630" w:author="AnneMarieW" w:date="2016-11-28T09:51:00Z">
        <w:r>
          <w:rPr>
            <w:rFonts w:eastAsia="Microsoft YaHei"/>
          </w:rPr>
          <w:t xml:space="preserve"> is</w:t>
        </w:r>
      </w:ins>
      <w:r>
        <w:rPr>
          <w:rFonts w:eastAsia="Microsoft YaHei"/>
        </w:rPr>
        <w:t xml:space="preserve"> </w:t>
      </w:r>
      <w:ins w:id="631" w:author="Carol Nichols" w:date="2016-11-30T16:31:00Z">
        <w:r>
          <w:rPr>
            <w:rFonts w:eastAsia="Microsoft YaHei"/>
          </w:rPr>
          <w:t xml:space="preserve">the </w:t>
        </w:r>
      </w:ins>
      <w:r>
        <w:rPr>
          <w:rStyle w:val="EmphasisItalic"/>
          <w:rFonts w:eastAsia="Microsoft YaHei"/>
          <w:rPrChange w:id="0" w:author="Carol Nichols" w:date="2016-11-30T16:31:00Z"/>
        </w:rPr>
        <w:t>slice</w:t>
      </w:r>
      <w:del w:id="633" w:author="Carol Nichols" w:date="2016-11-30T16:31:00Z">
        <w:r>
          <w:rPr>
            <w:rStyle w:val="EmphasisItalic"/>
            <w:rFonts w:eastAsia="Microsoft YaHei"/>
          </w:rPr>
          <w:delText>s</w:delText>
        </w:r>
      </w:del>
      <w:ins w:id="634" w:author="Carol Nichols" w:date="2016-11-30T16:31:00Z">
        <w:r>
          <w:rPr>
            <w:rFonts w:eastAsia="Microsoft YaHei"/>
          </w:rPr>
          <w:t>.</w:t>
        </w:r>
      </w:ins>
      <w:del w:id="635" w:author="Carol Nichols" w:date="2016-11-30T16:31:00Z">
        <w:r>
          <w:rPr>
            <w:rFonts w:eastAsia="Microsoft YaHei"/>
          </w:rPr>
          <w:delText xml:space="preserve">: </w:delText>
        </w:r>
      </w:del>
      <w:del w:id="636" w:author="Carol Nichols" w:date="2016-11-30T16:31:00Z">
        <w:r>
          <w:rPr>
            <w:rStyle w:val="EmphasisItalic"/>
            <w:rFonts w:eastAsia="Microsoft YaHei"/>
          </w:rPr>
          <w:delText>slices</w:delText>
        </w:r>
      </w:del>
      <w:del w:id="637" w:author="Carol Nichols" w:date="2016-11-30T16:31:00Z">
        <w:r>
          <w:rPr>
            <w:rFonts w:eastAsia="Microsoft YaHei"/>
          </w:rPr>
          <w:delText xml:space="preserve"> l</w:delText>
        </w:r>
      </w:del>
      <w:ins w:id="638" w:author="Carol Nichols" w:date="2016-11-30T16:31:00Z">
        <w:r>
          <w:rPr>
            <w:rFonts w:eastAsia="Microsoft YaHei"/>
          </w:rPr>
          <w:t xml:space="preserve"> Slices l</w:t>
        </w:r>
      </w:ins>
      <w:r>
        <w:rPr>
          <w:rFonts w:eastAsia="Microsoft YaHei"/>
        </w:rPr>
        <w:t>et you reference a contiguous sequence of elements in a collection rather than the whole collection</w:t>
      </w:r>
      <w:del w:id="639" w:author="AnneMarieW" w:date="2016-11-28T09:49:00Z">
        <w:r>
          <w:rPr>
            <w:rFonts w:eastAsia="Microsoft YaHei"/>
          </w:rPr>
          <w:delText xml:space="preserve"> itself</w:delText>
        </w:r>
      </w:del>
      <w:r>
        <w:rPr>
          <w:rFonts w:eastAsia="Microsoft YaHei"/>
        </w:rPr>
        <w:t>.</w:t>
      </w:r>
    </w:p>
    <w:p>
      <w:pPr>
        <w:pStyle w:val="Body"/>
        <w:rPr>
          <w:rFonts w:eastAsia="Microsoft YaHei"/>
        </w:rPr>
      </w:pPr>
      <w:r>
        <w:rPr>
          <w:rFonts w:eastAsia="Microsoft YaHei"/>
        </w:rPr>
        <w:t xml:space="preserve">Here’s a small programming problem: write a function </w:t>
      </w:r>
      <w:del w:id="640" w:author="AnneMarieW" w:date="2016-11-28T09:52:00Z">
        <w:r>
          <w:rPr>
            <w:rFonts w:eastAsia="Microsoft YaHei"/>
          </w:rPr>
          <w:delText>which</w:delText>
        </w:r>
      </w:del>
      <w:ins w:id="641" w:author="AnneMarieW" w:date="2016-11-28T09:52:00Z">
        <w:r>
          <w:rPr>
            <w:rFonts w:eastAsia="Microsoft YaHei"/>
          </w:rPr>
          <w:t>that</w:t>
        </w:r>
      </w:ins>
      <w:r>
        <w:rPr>
          <w:rFonts w:eastAsia="Microsoft YaHei"/>
        </w:rPr>
        <w:t xml:space="preserve"> takes a string and returns the first word it finds in that string. If </w:t>
      </w:r>
      <w:del w:id="642" w:author="AnneMarieW" w:date="2016-11-28T09:53:00Z">
        <w:r>
          <w:rPr>
            <w:rFonts w:eastAsia="Microsoft YaHei"/>
          </w:rPr>
          <w:delText>it</w:delText>
        </w:r>
      </w:del>
      <w:ins w:id="643" w:author="AnneMarieW" w:date="2016-11-28T09:53:00Z">
        <w:r>
          <w:rPr>
            <w:rFonts w:eastAsia="Microsoft YaHei"/>
          </w:rPr>
          <w:t>the function</w:t>
        </w:r>
      </w:ins>
      <w:r>
        <w:rPr>
          <w:rFonts w:eastAsia="Microsoft YaHei"/>
        </w:rPr>
        <w:t xml:space="preserve"> doesn’t find a space in the string, it means the whole string is one word, so the </w:t>
      </w:r>
      <w:del w:id="644" w:author="AnneMarieW" w:date="2016-11-28T09:53:00Z">
        <w:r>
          <w:rPr>
            <w:rFonts w:eastAsia="Microsoft YaHei"/>
          </w:rPr>
          <w:delText>whole thing</w:delText>
        </w:r>
      </w:del>
      <w:ins w:id="645" w:author="AnneMarieW" w:date="2016-11-28T09:53:00Z">
        <w:r>
          <w:rPr>
            <w:rFonts w:eastAsia="Microsoft YaHei"/>
          </w:rPr>
          <w:t>entire string</w:t>
        </w:r>
      </w:ins>
      <w:r>
        <w:rPr>
          <w:rFonts w:eastAsia="Microsoft YaHei"/>
        </w:rPr>
        <w:t xml:space="preserve"> should be returned.</w:t>
      </w:r>
    </w:p>
    <w:p>
      <w:pPr>
        <w:pStyle w:val="Body"/>
        <w:rPr>
          <w:rFonts w:eastAsia="Microsoft YaHei"/>
        </w:rPr>
      </w:pPr>
      <w:r>
        <w:rPr>
          <w:rFonts w:eastAsia="Microsoft YaHei"/>
        </w:rPr>
        <w:t>Let’s think about the signature of this function:</w:t>
      </w:r>
    </w:p>
    <w:p>
      <w:pPr>
        <w:pStyle w:val="CodeSingle"/>
        <w:rPr/>
      </w:pPr>
      <w:r>
        <w:rPr/>
        <w:t>fn first_word(s: &amp;String) -&gt; ?</w:t>
      </w:r>
    </w:p>
    <w:p>
      <w:pPr>
        <w:pStyle w:val="Body"/>
        <w:rPr/>
      </w:pPr>
      <w:r>
        <w:rPr>
          <w:rFonts w:eastAsia="Microsoft YaHei"/>
        </w:rPr>
        <w:t xml:space="preserve">This function, </w:t>
      </w:r>
      <w:r>
        <w:rPr>
          <w:rStyle w:val="Literal"/>
        </w:rPr>
        <w:t>first_word</w:t>
      </w:r>
      <w:r>
        <w:rPr>
          <w:rFonts w:eastAsia="Microsoft YaHei"/>
        </w:rPr>
        <w:t xml:space="preserve">, takes a </w:t>
      </w:r>
      <w:r>
        <w:rPr>
          <w:rStyle w:val="Literal"/>
        </w:rPr>
        <w:t>&amp;String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t>
      </w:r>
      <w:ins w:id="646" w:author="AnneMarieW" w:date="2016-11-28T09:53:00Z">
        <w:r>
          <w:rPr>
            <w:rFonts w:eastAsia="Microsoft YaHei"/>
          </w:rPr>
          <w:t xml:space="preserve">However, </w:t>
        </w:r>
      </w:ins>
      <w:del w:id="647" w:author="AnneMarieW" w:date="2016-11-28T09:54:00Z">
        <w:r>
          <w:rPr>
            <w:rFonts w:eastAsia="Microsoft YaHei"/>
          </w:rPr>
          <w:delText>W</w:delText>
        </w:r>
      </w:del>
      <w:ins w:id="648" w:author="AnneMarieW" w:date="2016-11-28T09:54:00Z">
        <w:r>
          <w:rPr>
            <w:rFonts w:eastAsia="Microsoft YaHei"/>
          </w:rPr>
          <w:t>w</w:t>
        </w:r>
      </w:ins>
      <w:r>
        <w:rPr>
          <w:rFonts w:eastAsia="Microsoft YaHei"/>
        </w:rPr>
        <w:t>e could return the index of the end of the word</w:t>
      </w:r>
      <w:del w:id="649" w:author="AnneMarieW" w:date="2016-11-28T09:54:00Z">
        <w:r>
          <w:rPr>
            <w:rFonts w:eastAsia="Microsoft YaHei"/>
          </w:rPr>
          <w:delText>, though</w:delText>
        </w:r>
      </w:del>
      <w:r>
        <w:rPr>
          <w:rFonts w:eastAsia="Microsoft YaHei"/>
        </w:rPr>
        <w:t>. Let’s try that</w:t>
      </w:r>
      <w:ins w:id="650" w:author="Carol Nichols" w:date="2016-11-30T13:30:00Z">
        <w:r>
          <w:rPr>
            <w:rFonts w:eastAsia="Microsoft YaHei"/>
          </w:rPr>
          <w:t xml:space="preserve"> as shown in Listing 4-</w:t>
        </w:r>
      </w:ins>
      <w:ins w:id="651" w:author="Carol Nichols" w:date="2016-11-30T16:14:00Z">
        <w:r>
          <w:rPr>
            <w:rFonts w:eastAsia="Microsoft YaHei"/>
          </w:rPr>
          <w:t>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usize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s.len()</w:t>
      </w:r>
    </w:p>
    <w:p>
      <w:pPr>
        <w:pStyle w:val="CodeC"/>
        <w:rPr/>
      </w:pPr>
      <w:r>
        <w:rPr/>
        <w:t>}</w:t>
      </w:r>
    </w:p>
    <w:p>
      <w:pPr>
        <w:pStyle w:val="Caption1"/>
        <w:rPr/>
      </w:pPr>
      <w:ins w:id="652" w:author="Carol Nichols" w:date="2016-11-30T13:30:00Z">
        <w:r>
          <w:rPr/>
          <w:t xml:space="preserve">Listing 4-10: The </w:t>
        </w:r>
      </w:ins>
      <w:ins w:id="653" w:author="Carol Nichols" w:date="2016-11-30T13:30:00Z">
        <w:r>
          <w:rPr>
            <w:rStyle w:val="Literal"/>
          </w:rPr>
          <w:t>first_word</w:t>
        </w:r>
      </w:ins>
      <w:ins w:id="654" w:author="Carol Nichols" w:date="2016-11-30T13:30:00Z">
        <w:r>
          <w:rPr/>
          <w:t xml:space="preserve"> function that returns a byte index value into t</w:t>
        </w:r>
      </w:ins>
      <w:ins w:id="655" w:author="Carol Nichols" w:date="2016-11-30T13:31:00Z">
        <w:r>
          <w:rPr/>
          <w:t xml:space="preserve">he </w:t>
        </w:r>
      </w:ins>
      <w:ins w:id="656" w:author="Carol Nichols" w:date="2016-11-30T13:31:00Z">
        <w:r>
          <w:rPr>
            <w:rStyle w:val="Literal"/>
          </w:rPr>
          <w:t>String</w:t>
        </w:r>
      </w:ins>
      <w:ins w:id="657" w:author="Carol Nichols" w:date="2016-11-30T13:31:00Z">
        <w:r>
          <w:rPr/>
          <w:t xml:space="preserve"> argument</w:t>
        </w:r>
      </w:ins>
    </w:p>
    <w:p>
      <w:pPr>
        <w:pStyle w:val="Body"/>
        <w:rPr>
          <w:rFonts w:eastAsia="Microsoft YaHei"/>
        </w:rPr>
      </w:pPr>
      <w:r>
        <w:rPr>
          <w:rFonts w:eastAsia="Microsoft YaHei"/>
        </w:rPr>
        <w:t>Let’s break</w:t>
      </w:r>
      <w:ins w:id="658" w:author="AnneMarieW" w:date="2016-11-28T09:57:00Z">
        <w:r>
          <w:rPr>
            <w:rFonts w:eastAsia="Microsoft YaHei"/>
          </w:rPr>
          <w:t xml:space="preserve"> down</w:t>
        </w:r>
      </w:ins>
      <w:r>
        <w:rPr>
          <w:rFonts w:eastAsia="Microsoft YaHei"/>
        </w:rPr>
        <w:t xml:space="preserve"> th</w:t>
      </w:r>
      <w:del w:id="659" w:author="AnneMarieW" w:date="2016-11-28T09:54:00Z">
        <w:r>
          <w:rPr>
            <w:rFonts w:eastAsia="Microsoft YaHei"/>
          </w:rPr>
          <w:delText>at</w:delText>
        </w:r>
      </w:del>
      <w:ins w:id="660" w:author="AnneMarieW" w:date="2016-11-28T09:54:00Z">
        <w:r>
          <w:rPr>
            <w:rFonts w:eastAsia="Microsoft YaHei"/>
          </w:rPr>
          <w:t>is code</w:t>
        </w:r>
      </w:ins>
      <w:r>
        <w:rPr>
          <w:rFonts w:eastAsia="Microsoft YaHei"/>
        </w:rPr>
        <w:t xml:space="preserve"> </w:t>
      </w:r>
      <w:del w:id="661" w:author="AnneMarieW" w:date="2016-11-28T09:57:00Z">
        <w:r>
          <w:rPr>
            <w:rFonts w:eastAsia="Microsoft YaHei"/>
          </w:rPr>
          <w:delText xml:space="preserve">down </w:delText>
        </w:r>
      </w:del>
      <w:r>
        <w:rPr>
          <w:rFonts w:eastAsia="Microsoft YaHei"/>
        </w:rPr>
        <w:t>a bit:</w:t>
      </w:r>
    </w:p>
    <w:p>
      <w:pPr>
        <w:pStyle w:val="CodeSingle"/>
        <w:rPr/>
      </w:pPr>
      <w:r>
        <w:rPr/>
        <w:t>let bytes = s.as_bytes();</w:t>
      </w:r>
    </w:p>
    <w:p>
      <w:pPr>
        <w:pStyle w:val="Body"/>
        <w:rPr/>
      </w:pPr>
      <w:del w:id="662" w:author="AnneMarieW" w:date="2016-11-28T09:54:00Z">
        <w:r>
          <w:rPr>
            <w:rFonts w:eastAsia="Microsoft YaHei"/>
          </w:rPr>
          <w:delText>Sinc</w:delText>
        </w:r>
      </w:del>
      <w:ins w:id="663" w:author="AnneMarieW" w:date="2016-11-28T09:54:00Z">
        <w:r>
          <w:rPr>
            <w:rFonts w:eastAsia="Microsoft YaHei"/>
          </w:rPr>
          <w:t>Becaus</w:t>
        </w:r>
      </w:ins>
      <w:r>
        <w:rPr>
          <w:rFonts w:eastAsia="Microsoft YaHei"/>
        </w:rPr>
        <w:t xml:space="preserve">e we need to go through the </w:t>
      </w:r>
      <w:commentRangeStart w:id="62"/>
      <w:r>
        <w:rPr>
          <w:rStyle w:val="Literal"/>
          <w:rFonts w:eastAsia="Microsoft YaHei"/>
          <w:rPrChange w:id="0" w:author="Carol Nichols" w:date="2016-11-30T13:23:00Z"/>
        </w:rPr>
        <w:t>String</w:t>
      </w:r>
      <w:r>
        <w:rPr>
          <w:rStyle w:val="Literal"/>
          <w:rFonts w:eastAsia="Microsoft YaHei"/>
        </w:rPr>
      </w:r>
      <w:commentRangeEnd w:id="62"/>
      <w:r>
        <w:commentReference w:id="62"/>
      </w:r>
      <w:r>
        <w:rPr>
          <w:rStyle w:val="Literal"/>
          <w:rFonts w:eastAsia="Microsoft YaHei"/>
        </w:rPr>
        <w:commentReference w:id="63"/>
      </w:r>
      <w:r>
        <w:rPr>
          <w:rFonts w:eastAsia="Microsoft YaHei"/>
        </w:rPr>
        <w:t xml:space="preserve"> element by element and check </w:t>
      </w:r>
      <w:del w:id="665" w:author="AnneMarieW" w:date="2016-11-28T09:54:00Z">
        <w:r>
          <w:rPr>
            <w:rFonts w:eastAsia="Microsoft YaHei"/>
          </w:rPr>
          <w:delText>if</w:delText>
        </w:r>
      </w:del>
      <w:ins w:id="666" w:author="AnneMarieW" w:date="2016-11-28T09:54:00Z">
        <w:r>
          <w:rPr>
            <w:rFonts w:eastAsia="Microsoft YaHei"/>
          </w:rPr>
          <w:t>whether</w:t>
        </w:r>
      </w:ins>
      <w:r>
        <w:rPr>
          <w:rFonts w:eastAsia="Microsoft YaHei"/>
        </w:rPr>
        <w:t xml:space="preserve"> a value is a space, we</w:t>
      </w:r>
      <w:del w:id="667" w:author="AnneMarieW" w:date="2016-11-28T09:54:00Z">
        <w:r>
          <w:rPr>
            <w:rFonts w:eastAsia="Microsoft YaHei"/>
          </w:rPr>
          <w:delText xml:space="preserve"> wi</w:delText>
        </w:r>
      </w:del>
      <w:ins w:id="668" w:author="AnneMarieW" w:date="2016-11-28T09:54:00Z">
        <w:r>
          <w:rPr>
            <w:rFonts w:eastAsia="Microsoft YaHei"/>
          </w:rPr>
          <w:t>’</w:t>
        </w:r>
      </w:ins>
      <w:r>
        <w:rPr>
          <w:rFonts w:eastAsia="Microsoft YaHei"/>
        </w:rPr>
        <w:t xml:space="preserve">ll convert our </w:t>
      </w:r>
      <w:r>
        <w:rPr>
          <w:rStyle w:val="Literal"/>
          <w:rFonts w:eastAsia="Microsoft YaHei"/>
          <w:rPrChange w:id="0" w:author="Carol Nichols" w:date="2016-11-30T13:23:00Z"/>
        </w:rPr>
        <w:t>String</w:t>
      </w:r>
      <w:r>
        <w:rPr>
          <w:rFonts w:eastAsia="Microsoft YaHei"/>
        </w:rPr>
        <w:t xml:space="preserve"> to an array of bytes using the </w:t>
      </w:r>
      <w:r>
        <w:rPr>
          <w:rStyle w:val="Literal"/>
        </w:rPr>
        <w:t>as_bytes</w:t>
      </w:r>
      <w:r>
        <w:rPr>
          <w:rFonts w:eastAsia="Microsoft YaHei"/>
        </w:rPr>
        <w:t xml:space="preserve"> method</w:t>
      </w:r>
      <w:del w:id="670" w:author="AnneMarieW" w:date="2016-11-28T09:55:00Z">
        <w:r>
          <w:rPr>
            <w:rFonts w:eastAsia="Microsoft YaHei"/>
          </w:rPr>
          <w:delText>.</w:delText>
        </w:r>
      </w:del>
      <w:ins w:id="671" w:author="AnneMarieW" w:date="2016-11-28T09:55:00Z">
        <w:r>
          <w:rPr>
            <w:rFonts w:eastAsia="Microsoft YaHei"/>
          </w:rPr>
          <w:t>:</w:t>
        </w:r>
      </w:ins>
    </w:p>
    <w:p>
      <w:pPr>
        <w:pStyle w:val="CodeSingle"/>
        <w:rPr/>
      </w:pPr>
      <w:r>
        <w:rPr/>
        <w:t>for (i, &amp;item) in bytes.iter().enumerate() {</w:t>
      </w:r>
    </w:p>
    <w:p>
      <w:pPr>
        <w:pStyle w:val="Body"/>
        <w:rPr/>
      </w:pPr>
      <w:r>
        <w:rPr>
          <w:rFonts w:eastAsia="Microsoft YaHei"/>
        </w:rPr>
        <w:t>We</w:t>
      </w:r>
      <w:del w:id="672" w:author="AnneMarieW" w:date="2016-11-28T09:55:00Z">
        <w:r>
          <w:rPr>
            <w:rFonts w:eastAsia="Microsoft YaHei"/>
          </w:rPr>
          <w:delText xml:space="preserve"> wi</w:delText>
        </w:r>
      </w:del>
      <w:ins w:id="673" w:author="AnneMarieW" w:date="2016-11-28T09:55:00Z">
        <w:r>
          <w:rPr>
            <w:rFonts w:eastAsia="Microsoft YaHei"/>
          </w:rPr>
          <w:t>’</w:t>
        </w:r>
      </w:ins>
      <w:r>
        <w:rPr>
          <w:rFonts w:eastAsia="Microsoft YaHei"/>
        </w:rPr>
        <w:t xml:space="preserve">ll </w:t>
      </w:r>
      <w:del w:id="674" w:author="AnneMarieW" w:date="2016-11-28T09:55:00Z">
        <w:r>
          <w:rPr>
            <w:rFonts w:eastAsia="Microsoft YaHei"/>
          </w:rPr>
          <w:delText xml:space="preserve">be </w:delText>
        </w:r>
      </w:del>
      <w:r>
        <w:rPr>
          <w:rFonts w:eastAsia="Microsoft YaHei"/>
        </w:rPr>
        <w:t>discuss</w:t>
      </w:r>
      <w:del w:id="675" w:author="AnneMarieW" w:date="2016-11-28T09:55:00Z">
        <w:r>
          <w:rPr>
            <w:rFonts w:eastAsia="Microsoft YaHei"/>
          </w:rPr>
          <w:delText>in</w:delText>
        </w:r>
      </w:del>
      <w:del w:id="676" w:author="AnneMarieW" w:date="2016-11-28T09:56:00Z">
        <w:r>
          <w:rPr>
            <w:rFonts w:eastAsia="Microsoft YaHei"/>
          </w:rPr>
          <w:delText>g</w:delText>
        </w:r>
      </w:del>
      <w:r>
        <w:rPr>
          <w:rFonts w:eastAsia="Microsoft YaHei"/>
        </w:rPr>
        <w:t xml:space="preserve"> iterators in more detail in Chapter 16</w:t>
      </w:r>
      <w:del w:id="677" w:author="AnneMarieW" w:date="2016-11-28T09:56:00Z">
        <w:r>
          <w:rPr>
            <w:rFonts w:eastAsia="Microsoft YaHei"/>
          </w:rPr>
          <w:delText>,</w:delText>
        </w:r>
      </w:del>
      <w:ins w:id="678" w:author="AnneMarieW" w:date="2016-11-28T09:56:00Z">
        <w:r>
          <w:rPr>
            <w:rFonts w:eastAsia="Microsoft YaHei"/>
          </w:rPr>
          <w:t xml:space="preserve">. </w:t>
        </w:r>
      </w:ins>
      <w:del w:id="679" w:author="AnneMarieW" w:date="2016-11-28T09:56:00Z">
        <w:r>
          <w:rPr>
            <w:rFonts w:eastAsia="Microsoft YaHei"/>
          </w:rPr>
          <w:delText xml:space="preserve"> b</w:delText>
        </w:r>
      </w:del>
      <w:del w:id="680" w:author="Carol Nichols" w:date="2016-11-30T16:33:00Z">
        <w:r>
          <w:rPr>
            <w:rFonts w:eastAsia="Microsoft YaHei"/>
          </w:rPr>
          <w:delText>But f</w:delText>
        </w:r>
      </w:del>
      <w:ins w:id="681" w:author="Carol Nichols" w:date="2016-11-30T16:33:00Z">
        <w:r>
          <w:rPr>
            <w:rFonts w:eastAsia="Microsoft YaHei"/>
          </w:rPr>
          <w:t>F</w:t>
        </w:r>
      </w:ins>
      <w:r>
        <w:rPr>
          <w:rFonts w:eastAsia="Microsoft YaHei"/>
        </w:rPr>
        <w:t xml:space="preserve">or now, know that </w:t>
      </w:r>
      <w:r>
        <w:rPr>
          <w:rStyle w:val="Literal"/>
        </w:rPr>
        <w:t>iter</w:t>
      </w:r>
      <w:r>
        <w:rPr>
          <w:rFonts w:eastAsia="Microsoft YaHei"/>
        </w:rPr>
        <w:t xml:space="preserve"> is a method that returns each element in a collection, and </w:t>
      </w:r>
      <w:r>
        <w:rPr>
          <w:rStyle w:val="Literal"/>
        </w:rPr>
        <w:t>enumerate</w:t>
      </w:r>
      <w:r>
        <w:rPr>
          <w:rFonts w:eastAsia="Microsoft YaHei"/>
        </w:rPr>
        <w:t xml:space="preserve"> wraps the result of </w:t>
      </w:r>
      <w:r>
        <w:rPr>
          <w:rStyle w:val="Literal"/>
        </w:rPr>
        <w:t>iter</w:t>
      </w:r>
      <w:r>
        <w:rPr>
          <w:rFonts w:eastAsia="Microsoft YaHei"/>
        </w:rPr>
        <w:t xml:space="preserve"> and returns each element as part of a tuple instead</w:t>
      </w:r>
      <w:ins w:id="682" w:author="Carol Nichols" w:date="2016-11-30T16:34:00Z">
        <w:r>
          <w:rPr>
            <w:rFonts w:eastAsia="Microsoft YaHei"/>
          </w:rPr>
          <w:t xml:space="preserve">. </w:t>
        </w:r>
      </w:ins>
      <w:del w:id="683" w:author="Carol Nichols" w:date="2016-11-30T16:34:00Z">
        <w:r>
          <w:rPr>
            <w:rFonts w:eastAsia="Microsoft YaHei"/>
          </w:rPr>
          <w:delText>, where t</w:delText>
        </w:r>
      </w:del>
      <w:ins w:id="684" w:author="Carol Nichols" w:date="2016-11-30T16:34:00Z">
        <w:r>
          <w:rPr>
            <w:rFonts w:eastAsia="Microsoft YaHei"/>
          </w:rPr>
          <w:t>T</w:t>
        </w:r>
      </w:ins>
      <w:r>
        <w:rPr>
          <w:rFonts w:eastAsia="Microsoft YaHei"/>
        </w:rPr>
        <w:t xml:space="preserve">he first element of the </w:t>
      </w:r>
      <w:ins w:id="685" w:author="Carol Nichols" w:date="2016-11-30T16:34:00Z">
        <w:r>
          <w:rPr>
            <w:rFonts w:eastAsia="Microsoft YaHei"/>
          </w:rPr>
          <w:t xml:space="preserve">returned </w:t>
        </w:r>
      </w:ins>
      <w:r>
        <w:rPr>
          <w:rFonts w:eastAsia="Microsoft YaHei"/>
        </w:rPr>
        <w:t>tuple is the index</w:t>
      </w:r>
      <w:del w:id="686" w:author="AnneMarieW" w:date="2016-11-28T09:56:00Z">
        <w:r>
          <w:rPr>
            <w:rFonts w:eastAsia="Microsoft YaHei"/>
          </w:rPr>
          <w:delText>,</w:delText>
        </w:r>
      </w:del>
      <w:ins w:id="687" w:author="Carol Nichols" w:date="2016-11-30T16:34:00Z">
        <w:r>
          <w:rPr>
            <w:rFonts w:eastAsia="Microsoft YaHei"/>
          </w:rPr>
          <w:t>,</w:t>
        </w:r>
      </w:ins>
      <w:r>
        <w:rPr>
          <w:rFonts w:eastAsia="Microsoft YaHei"/>
        </w:rPr>
        <w:t xml:space="preserve"> and the second element is a reference to the element</w:t>
      </w:r>
      <w:del w:id="688" w:author="AnneMarieW" w:date="2016-11-28T09:56:00Z">
        <w:r>
          <w:rPr>
            <w:rFonts w:eastAsia="Microsoft YaHei"/>
          </w:rPr>
          <w:delText xml:space="preserve"> itself</w:delText>
        </w:r>
      </w:del>
      <w:r>
        <w:rPr>
          <w:rFonts w:eastAsia="Microsoft YaHei"/>
        </w:rPr>
        <w:t xml:space="preserve">. This is a bit </w:t>
      </w:r>
      <w:del w:id="689" w:author="AnneMarieW" w:date="2016-11-28T09:58:00Z">
        <w:r>
          <w:rPr>
            <w:rFonts w:eastAsia="Microsoft YaHei"/>
          </w:rPr>
          <w:delText>nicer</w:delText>
        </w:r>
      </w:del>
      <w:ins w:id="690" w:author="AnneMarieW" w:date="2016-11-28T09:58:00Z">
        <w:r>
          <w:rPr>
            <w:rFonts w:eastAsia="Microsoft YaHei"/>
          </w:rPr>
          <w:t>more convenient</w:t>
        </w:r>
      </w:ins>
      <w:r>
        <w:rPr>
          <w:rFonts w:eastAsia="Microsoft YaHei"/>
        </w:rPr>
        <w:t xml:space="preserve"> than calculating the index ourselves.</w:t>
      </w:r>
    </w:p>
    <w:p>
      <w:pPr>
        <w:pStyle w:val="ProductionDirective"/>
        <w:pPrChange w:id="0" w:author="janelle" w:date="2016-11-18T18:22:00Z"/>
        <w:rPr/>
      </w:pPr>
      <w:r>
        <w:rPr>
          <w:rFonts w:eastAsia="Microsoft YaHei"/>
        </w:rPr>
        <w:t xml:space="preserve">PROD: </w:t>
      </w:r>
      <w:ins w:id="691" w:author="janelle" w:date="2016-11-18T18:22:00Z">
        <w:r>
          <w:rPr>
            <w:rFonts w:eastAsia="Microsoft YaHei"/>
          </w:rPr>
          <w:t xml:space="preserve">Check </w:t>
        </w:r>
      </w:ins>
      <w:ins w:id="692" w:author="janelle" w:date="2016-11-18T18:22:00Z">
        <w:r>
          <w:rPr>
            <w:rFonts w:eastAsia="Microsoft YaHei"/>
          </w:rPr>
          <w:t>xref</w:t>
        </w:r>
      </w:ins>
    </w:p>
    <w:p>
      <w:pPr>
        <w:pStyle w:val="Body"/>
        <w:rPr/>
      </w:pPr>
      <w:del w:id="693" w:author="AnneMarieW" w:date="2016-11-28T09:56:00Z">
        <w:r>
          <w:rPr>
            <w:rFonts w:eastAsia="Microsoft YaHei"/>
          </w:rPr>
          <w:delText>Sinc</w:delText>
        </w:r>
      </w:del>
      <w:ins w:id="694" w:author="AnneMarieW" w:date="2016-11-28T09:56:00Z">
        <w:r>
          <w:rPr>
            <w:rFonts w:eastAsia="Microsoft YaHei"/>
          </w:rPr>
          <w:t>Becaus</w:t>
        </w:r>
      </w:ins>
      <w:r>
        <w:rPr>
          <w:rFonts w:eastAsia="Microsoft YaHei"/>
        </w:rPr>
        <w:t xml:space="preserve">e </w:t>
      </w:r>
      <w:ins w:id="695" w:author="AnneMarieW" w:date="2016-11-28T09:58:00Z">
        <w:r>
          <w:rPr>
            <w:rFonts w:eastAsia="Microsoft YaHei"/>
          </w:rPr>
          <w:t xml:space="preserve">the method </w:t>
        </w:r>
      </w:ins>
      <w:del w:id="696" w:author="Carol Nichols" w:date="2016-11-30T16:34:00Z">
        <w:r>
          <w:rPr>
            <w:rFonts w:eastAsia="Microsoft YaHei"/>
          </w:rPr>
          <w:delText>uses</w:delText>
        </w:r>
      </w:del>
      <w:del w:id="697" w:author="AnneMarieW" w:date="2016-11-28T09:58:00Z">
        <w:r>
          <w:rPr>
            <w:rFonts w:eastAsia="Microsoft YaHei"/>
          </w:rPr>
          <w:delText>it’s</w:delText>
        </w:r>
      </w:del>
      <w:ins w:id="698" w:author="Carol Nichols" w:date="2016-11-30T16:34:00Z">
        <w:r>
          <w:rPr>
            <w:rFonts w:eastAsia="Microsoft YaHei"/>
          </w:rPr>
          <w:t>returns</w:t>
        </w:r>
      </w:ins>
      <w:r>
        <w:rPr>
          <w:rFonts w:eastAsia="Microsoft YaHei"/>
        </w:rPr>
        <w:t xml:space="preserve"> a tuple, we can use patterns, just like </w:t>
      </w:r>
      <w:ins w:id="699" w:author="AnneMarieW" w:date="2016-11-28T09:59:00Z">
        <w:r>
          <w:rPr>
            <w:rFonts w:eastAsia="Microsoft YaHei"/>
          </w:rPr>
          <w:t>every</w:t>
        </w:r>
      </w:ins>
      <w:del w:id="700" w:author="Carol Nichols" w:date="2016-11-30T16:35:00Z">
        <w:r>
          <w:rPr>
            <w:rFonts w:eastAsia="Microsoft YaHei"/>
          </w:rPr>
          <w:delText xml:space="preserve"> </w:delText>
        </w:r>
      </w:del>
      <w:ins w:id="701" w:author="AnneMarieW" w:date="2016-11-28T09:59:00Z">
        <w:r>
          <w:rPr>
            <w:rFonts w:eastAsia="Microsoft YaHei"/>
          </w:rPr>
          <w:t xml:space="preserve">where </w:t>
        </w:r>
      </w:ins>
      <w:r>
        <w:rPr>
          <w:rFonts w:eastAsia="Microsoft YaHei"/>
        </w:rPr>
        <w:t>else</w:t>
      </w:r>
      <w:del w:id="702" w:author="AnneMarieW" w:date="2016-11-28T09:59:00Z">
        <w:r>
          <w:rPr>
            <w:rFonts w:eastAsia="Microsoft YaHei"/>
          </w:rPr>
          <w:delText>where</w:delText>
        </w:r>
      </w:del>
      <w:r>
        <w:rPr>
          <w:rFonts w:eastAsia="Microsoft YaHei"/>
        </w:rPr>
        <w:t xml:space="preserve"> in Rust. So we match against the tuple with </w:t>
      </w:r>
      <w:r>
        <w:rPr>
          <w:rStyle w:val="Literal"/>
        </w:rPr>
        <w:t>i</w:t>
      </w:r>
      <w:r>
        <w:rPr>
          <w:rFonts w:eastAsia="Microsoft YaHei"/>
        </w:rPr>
        <w:t xml:space="preserve"> for the index and </w:t>
      </w:r>
      <w:r>
        <w:rPr>
          <w:rStyle w:val="Literal"/>
        </w:rPr>
        <w:t>&amp;item</w:t>
      </w:r>
      <w:r>
        <w:rPr>
          <w:rFonts w:eastAsia="Microsoft YaHei"/>
        </w:rPr>
        <w:t xml:space="preserve"> for a single byte. </w:t>
      </w:r>
      <w:del w:id="703" w:author="AnneMarieW" w:date="2016-11-28T09:59:00Z">
        <w:r>
          <w:rPr>
            <w:rFonts w:eastAsia="Microsoft YaHei"/>
          </w:rPr>
          <w:delText>Sinc</w:delText>
        </w:r>
      </w:del>
      <w:ins w:id="704" w:author="AnneMarieW" w:date="2016-11-28T09:59:00Z">
        <w:r>
          <w:rPr>
            <w:rFonts w:eastAsia="Microsoft YaHei"/>
          </w:rPr>
          <w:t>Becaus</w:t>
        </w:r>
      </w:ins>
      <w:r>
        <w:rPr>
          <w:rFonts w:eastAsia="Microsoft YaHei"/>
        </w:rPr>
        <w:t xml:space="preserve">e we get a reference from </w:t>
      </w:r>
      <w:r>
        <w:rPr>
          <w:rStyle w:val="Literal"/>
        </w:rPr>
        <w:t>.iter().enumerate()</w:t>
      </w:r>
      <w:r>
        <w:rPr>
          <w:rFonts w:eastAsia="Microsoft YaHei"/>
        </w:rPr>
        <w:t xml:space="preserve">, we use </w:t>
      </w:r>
      <w:r>
        <w:rPr>
          <w:rStyle w:val="Literal"/>
        </w:rPr>
        <w:t>&amp;</w:t>
      </w:r>
      <w:r>
        <w:rPr>
          <w:rFonts w:eastAsia="Microsoft YaHei"/>
        </w:rPr>
        <w:t xml:space="preserve"> in the pattern</w:t>
      </w:r>
      <w:del w:id="705" w:author="AnneMarieW" w:date="2016-11-28T09:59:00Z">
        <w:r>
          <w:rPr>
            <w:rFonts w:eastAsia="Microsoft YaHei"/>
          </w:rPr>
          <w:delText>.</w:delText>
        </w:r>
      </w:del>
      <w:ins w:id="706" w:author="AnneMarieW" w:date="2016-11-28T09:59:00Z">
        <w:r>
          <w:rPr>
            <w:rFonts w:eastAsia="Microsoft YaHei"/>
          </w:rPr>
          <w:t>:</w:t>
        </w:r>
      </w:ins>
    </w:p>
    <w:p>
      <w:pPr>
        <w:pStyle w:val="CodeA"/>
        <w:rPr/>
      </w:pPr>
      <w:r>
        <w:rPr/>
        <w:t xml:space="preserve">    </w:t>
      </w:r>
      <w:r>
        <w:rPr/>
        <w:t>if item == b' ' {</w:t>
      </w:r>
    </w:p>
    <w:p>
      <w:pPr>
        <w:pStyle w:val="CodeB"/>
        <w:rPr/>
      </w:pPr>
      <w:r>
        <w:rPr/>
        <w:t xml:space="preserve">        </w:t>
      </w:r>
      <w:r>
        <w:rPr/>
        <w:t>return i;</w:t>
      </w:r>
    </w:p>
    <w:p>
      <w:pPr>
        <w:pStyle w:val="CodeB"/>
        <w:rPr/>
      </w:pPr>
      <w:r>
        <w:rPr/>
        <w:t xml:space="preserve">    </w:t>
      </w:r>
      <w:r>
        <w:rPr/>
        <w:t>}</w:t>
      </w:r>
    </w:p>
    <w:p>
      <w:pPr>
        <w:pStyle w:val="CodeB"/>
        <w:rPr/>
      </w:pPr>
      <w:r>
        <w:rPr/>
        <w:t>}</w:t>
      </w:r>
    </w:p>
    <w:p>
      <w:pPr>
        <w:pStyle w:val="CodeC"/>
        <w:rPr/>
      </w:pPr>
      <w:r>
        <w:rPr/>
        <w:t>s.len()</w:t>
      </w:r>
    </w:p>
    <w:p>
      <w:pPr>
        <w:pStyle w:val="Body"/>
        <w:rPr/>
      </w:pPr>
      <w:r>
        <w:rPr>
          <w:rFonts w:eastAsia="Microsoft YaHei"/>
        </w:rPr>
        <w:t>We search for the byte that represents the space</w:t>
      </w:r>
      <w:del w:id="707" w:author="AnneMarieW" w:date="2016-11-28T10:00:00Z">
        <w:r>
          <w:rPr>
            <w:rFonts w:eastAsia="Microsoft YaHei"/>
          </w:rPr>
          <w:delText>,</w:delText>
        </w:r>
      </w:del>
      <w:ins w:id="708" w:author="AnneMarieW" w:date="2016-11-28T10:00:00Z">
        <w:r>
          <w:rPr>
            <w:rFonts w:eastAsia="Microsoft YaHei"/>
          </w:rPr>
          <w:t xml:space="preserve"> by</w:t>
        </w:r>
      </w:ins>
      <w:r>
        <w:rPr>
          <w:rFonts w:eastAsia="Microsoft YaHei"/>
        </w:rPr>
        <w:t xml:space="preserve"> using the byte literal syntax. If we find a space, we return the position. Otherwise, we return the length of the string</w:t>
      </w:r>
      <w:del w:id="709" w:author="AnneMarieW" w:date="2016-11-28T10:00:00Z">
        <w:r>
          <w:rPr>
            <w:rFonts w:eastAsia="Microsoft YaHei"/>
          </w:rPr>
          <w:delText>,</w:delText>
        </w:r>
      </w:del>
      <w:ins w:id="710" w:author="AnneMarieW" w:date="2016-11-28T10:00:00Z">
        <w:r>
          <w:rPr>
            <w:rFonts w:eastAsia="Microsoft YaHei"/>
          </w:rPr>
          <w:t xml:space="preserve"> by</w:t>
        </w:r>
      </w:ins>
      <w:r>
        <w:rPr>
          <w:rFonts w:eastAsia="Microsoft YaHei"/>
        </w:rPr>
        <w:t xml:space="preserve"> using </w:t>
      </w:r>
      <w:r>
        <w:rPr>
          <w:rStyle w:val="Literal"/>
        </w:rPr>
        <w:t>s.len()</w:t>
      </w:r>
      <w:r>
        <w:rPr>
          <w:rFonts w:eastAsia="Microsoft YaHei"/>
        </w:rPr>
        <w:t>.</w:t>
      </w:r>
    </w:p>
    <w:p>
      <w:pPr>
        <w:pStyle w:val="Body"/>
        <w:rPr/>
      </w:pPr>
      <w:r>
        <w:rPr>
          <w:rFonts w:eastAsia="Microsoft YaHei"/>
        </w:rPr>
        <w:t xml:space="preserve">We now have a way to find out the index of the end of the first word in the string, but there’s a problem. We’re returning a </w:t>
      </w:r>
      <w:r>
        <w:rPr>
          <w:rStyle w:val="Literal"/>
        </w:rPr>
        <w:t>usize</w:t>
      </w:r>
      <w:r>
        <w:rPr>
          <w:rFonts w:eastAsia="Microsoft YaHei"/>
        </w:rPr>
        <w:t xml:space="preserve"> on its own, but it’s only a meaningful number in the context of the </w:t>
      </w:r>
      <w:r>
        <w:rPr>
          <w:rStyle w:val="Literal"/>
        </w:rPr>
        <w:t>&amp;String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w:t>
      </w:r>
      <w:del w:id="711" w:author="Carol Nichols" w:date="2016-11-30T13:34:00Z">
        <w:r>
          <w:rPr>
            <w:rFonts w:eastAsia="Microsoft YaHei"/>
          </w:rPr>
          <w:delText>this</w:delText>
        </w:r>
      </w:del>
      <w:ins w:id="712" w:author="Carol Nichols" w:date="2016-11-30T13:34:00Z">
        <w:r>
          <w:rPr>
            <w:rFonts w:eastAsia="Microsoft YaHei"/>
          </w:rPr>
          <w:t>the</w:t>
        </w:r>
      </w:ins>
      <w:r>
        <w:rPr>
          <w:rFonts w:eastAsia="Microsoft YaHei"/>
        </w:rPr>
        <w:t xml:space="preserve"> program</w:t>
      </w:r>
      <w:ins w:id="713" w:author="Carol Nichols" w:date="2016-11-30T13:34:00Z">
        <w:r>
          <w:rPr>
            <w:rFonts w:eastAsia="Microsoft YaHei"/>
          </w:rPr>
          <w:t xml:space="preserve"> in Listing 4-1</w:t>
        </w:r>
      </w:ins>
      <w:ins w:id="714" w:author="Carol Nichols" w:date="2016-11-30T16:14:00Z">
        <w:r>
          <w:rPr>
            <w:rFonts w:eastAsia="Microsoft YaHei"/>
          </w:rPr>
          <w:t>1</w:t>
        </w:r>
      </w:ins>
      <w:r>
        <w:rPr>
          <w:rFonts w:eastAsia="Microsoft YaHei"/>
        </w:rPr>
        <w:t xml:space="preserve"> that uses </w:t>
      </w:r>
      <w:del w:id="715" w:author="Carol Nichols" w:date="2016-11-30T13:34:00Z">
        <w:r>
          <w:rPr>
            <w:rFonts w:eastAsia="Microsoft YaHei"/>
          </w:rPr>
          <w:delText>this</w:delText>
        </w:r>
      </w:del>
      <w:ins w:id="716" w:author="Carol Nichols" w:date="2016-11-30T13:34:00Z">
        <w:r>
          <w:rPr>
            <w:rFonts w:eastAsia="Microsoft YaHei"/>
          </w:rPr>
          <w:t>the</w:t>
        </w:r>
      </w:ins>
      <w:r>
        <w:rPr>
          <w:rFonts w:eastAsia="Microsoft YaHei"/>
        </w:rPr>
        <w:t xml:space="preserve"> </w:t>
      </w:r>
      <w:r>
        <w:rPr>
          <w:rStyle w:val="Literal"/>
        </w:rPr>
        <w:t xml:space="preserve">first_word </w:t>
      </w:r>
      <w:r>
        <w:rPr>
          <w:rFonts w:eastAsia="Microsoft YaHei"/>
        </w:rPr>
        <w:t>function</w:t>
      </w:r>
      <w:ins w:id="717" w:author="Carol Nichols" w:date="2016-11-30T13:34:00Z">
        <w:r>
          <w:rPr>
            <w:rFonts w:eastAsia="Microsoft YaHei"/>
          </w:rPr>
          <w:t xml:space="preserve"> from Listing 4-10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 world"</w:t>
      </w:r>
      <w:r>
        <w:rPr/>
        <w:t>);</w:t>
      </w:r>
    </w:p>
    <w:p>
      <w:pPr>
        <w:pStyle w:val="CodeB"/>
        <w:rPr/>
      </w:pPr>
      <w:r>
        <w:rPr/>
      </w:r>
    </w:p>
    <w:p>
      <w:pPr>
        <w:pStyle w:val="CodeB"/>
        <w:rPr/>
      </w:pPr>
      <w:r>
        <w:rPr/>
        <w:t xml:space="preserve">    </w:t>
      </w:r>
      <w:r>
        <w:rPr>
          <w:color w:val="859900"/>
        </w:rPr>
        <w:t>let</w:t>
      </w:r>
      <w:r>
        <w:rPr/>
        <w:t xml:space="preserve"> word = first_word(&amp;s); </w:t>
      </w:r>
      <w:r>
        <w:rPr>
          <w:color w:val="93A1A1"/>
        </w:rPr>
        <w:t>// word will get the value 5.</w:t>
      </w:r>
    </w:p>
    <w:p>
      <w:pPr>
        <w:pStyle w:val="CodeB"/>
        <w:rPr/>
      </w:pPr>
      <w:r>
        <w:rPr/>
      </w:r>
    </w:p>
    <w:p>
      <w:pPr>
        <w:pStyle w:val="CodeB"/>
        <w:rPr/>
      </w:pPr>
      <w:r>
        <w:rPr/>
        <w:t xml:space="preserve">    </w:t>
      </w:r>
      <w:r>
        <w:rPr/>
        <w:t xml:space="preserve">s.clear(); </w:t>
      </w:r>
      <w:r>
        <w:rPr>
          <w:color w:val="93A1A1"/>
        </w:rPr>
        <w:t>// This empties the String, making it equal to "".</w:t>
      </w:r>
    </w:p>
    <w:p>
      <w:pPr>
        <w:pStyle w:val="CodeB"/>
        <w:rPr/>
      </w:pPr>
      <w:r>
        <w:rPr/>
      </w:r>
    </w:p>
    <w:p>
      <w:pPr>
        <w:pStyle w:val="CodeB"/>
        <w:rPr/>
      </w:pPr>
      <w:r>
        <w:rPr/>
        <w:t xml:space="preserve">    </w:t>
      </w:r>
      <w:r>
        <w:rPr>
          <w:color w:val="93A1A1"/>
        </w:rPr>
        <w:t>// word still has the value 5 here, but there's no more string that</w:t>
      </w:r>
    </w:p>
    <w:p>
      <w:pPr>
        <w:pStyle w:val="CodeB"/>
        <w:rPr/>
      </w:pPr>
      <w:r>
        <w:rPr/>
        <w:t xml:space="preserve">    </w:t>
      </w:r>
      <w:r>
        <w:rPr>
          <w:color w:val="93A1A1"/>
        </w:rPr>
        <w:t xml:space="preserve">// we could meaningfully use the value 5 with. word is now totally </w:t>
      </w:r>
    </w:p>
    <w:p>
      <w:pPr>
        <w:pStyle w:val="CodeB"/>
        <w:rPr/>
      </w:pPr>
      <w:ins w:id="718" w:author="Carol Nichols" w:date="2016-12-02T14:05:00Z">
        <w:r>
          <w:rPr>
            <w:color w:val="93A1A1"/>
          </w:rPr>
          <w:t xml:space="preserve">    </w:t>
        </w:r>
      </w:ins>
      <w:ins w:id="719" w:author="Carol Nichols" w:date="2016-12-02T14:05:00Z">
        <w:r>
          <w:rPr>
            <w:color w:val="93A1A1"/>
          </w:rPr>
          <w:t xml:space="preserve">// </w:t>
        </w:r>
      </w:ins>
      <w:r>
        <w:rPr>
          <w:color w:val="93A1A1"/>
        </w:rPr>
        <w:t>invalid!</w:t>
      </w:r>
    </w:p>
    <w:p>
      <w:pPr>
        <w:pStyle w:val="CodeC"/>
        <w:rPr/>
      </w:pPr>
      <w:r>
        <w:rPr/>
        <w:t>}</w:t>
      </w:r>
    </w:p>
    <w:p>
      <w:pPr>
        <w:pStyle w:val="Caption1"/>
        <w:rPr/>
      </w:pPr>
      <w:ins w:id="720" w:author="Carol Nichols" w:date="2016-11-30T13:34:00Z">
        <w:r>
          <w:rPr/>
          <w:t xml:space="preserve">Listing 4-11: </w:t>
        </w:r>
      </w:ins>
      <w:ins w:id="721" w:author="Carol Nichols" w:date="2016-11-30T13:35:00Z">
        <w:r>
          <w:rPr/>
          <w:t xml:space="preserve">Storing the result from calling the </w:t>
        </w:r>
      </w:ins>
      <w:ins w:id="722" w:author="Carol Nichols" w:date="2016-11-30T13:35:00Z">
        <w:r>
          <w:rPr>
            <w:rStyle w:val="Literal"/>
          </w:rPr>
          <w:t>first_word</w:t>
        </w:r>
      </w:ins>
      <w:ins w:id="723" w:author="Carol Nichols" w:date="2016-11-30T13:35:00Z">
        <w:r>
          <w:rPr/>
          <w:t xml:space="preserve"> function then changing the </w:t>
        </w:r>
      </w:ins>
      <w:ins w:id="724" w:author="Carol Nichols" w:date="2016-11-30T13:35:00Z">
        <w:r>
          <w:rPr>
            <w:rStyle w:val="Literal"/>
          </w:rPr>
          <w:t>String</w:t>
        </w:r>
      </w:ins>
      <w:ins w:id="725" w:author="Carol Nichols" w:date="2016-11-30T13:35:00Z">
        <w:r>
          <w:rPr/>
          <w:t xml:space="preserve"> contents</w:t>
        </w:r>
      </w:ins>
    </w:p>
    <w:p>
      <w:pPr>
        <w:pStyle w:val="Body"/>
        <w:rPr/>
      </w:pPr>
      <w:r>
        <w:rPr>
          <w:rFonts w:eastAsia="Microsoft YaHei"/>
        </w:rPr>
        <w:t>This program compiles without any errors</w:t>
      </w:r>
      <w:del w:id="726" w:author="AnneMarieW" w:date="2016-11-28T10:01:00Z">
        <w:r>
          <w:rPr>
            <w:rFonts w:eastAsia="Microsoft YaHei"/>
          </w:rPr>
          <w:delText>,</w:delText>
        </w:r>
      </w:del>
      <w:r>
        <w:rPr>
          <w:rFonts w:eastAsia="Microsoft YaHei"/>
        </w:rPr>
        <w:t xml:space="preserve"> and also would if we used </w:t>
      </w:r>
      <w:r>
        <w:rPr>
          <w:rStyle w:val="Literal"/>
        </w:rPr>
        <w:t>word</w:t>
      </w:r>
      <w:r>
        <w:rPr/>
        <w:t xml:space="preserve"> </w:t>
      </w:r>
      <w:r>
        <w:rPr>
          <w:rFonts w:eastAsia="Microsoft YaHei"/>
        </w:rPr>
        <w:t xml:space="preserve">after calling </w:t>
      </w:r>
      <w:r>
        <w:rPr>
          <w:rStyle w:val="Literal"/>
        </w:rPr>
        <w:t>s.clear()</w:t>
      </w:r>
      <w:r>
        <w:rPr>
          <w:rFonts w:eastAsia="Microsoft YaHei"/>
        </w:rPr>
        <w:t xml:space="preserve">. </w:t>
      </w:r>
      <w:r>
        <w:rPr>
          <w:rStyle w:val="Literal"/>
        </w:rPr>
        <w:t>word</w:t>
      </w:r>
      <w:r>
        <w:rPr/>
        <w:t xml:space="preserve">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xml:space="preserve">. We could use that value </w:t>
      </w:r>
      <w:r>
        <w:rPr>
          <w:rStyle w:val="Literal"/>
        </w:rPr>
        <w:t>5</w:t>
      </w:r>
      <w:r>
        <w:rPr>
          <w:rFonts w:eastAsia="Microsoft YaHei"/>
        </w:rPr>
        <w:t xml:space="preserve"> with the variable </w:t>
      </w:r>
      <w:r>
        <w:rPr>
          <w:rStyle w:val="Literal"/>
          <w:rFonts w:eastAsia="Microsoft YaHei"/>
        </w:rPr>
        <w:t>s</w:t>
      </w:r>
      <w:r>
        <w:rPr>
          <w:rFonts w:eastAsia="Microsoft YaHei"/>
        </w:rPr>
        <w:t xml:space="preserve"> to try to extract the first word out, but this would be a bug </w:t>
      </w:r>
      <w:del w:id="727" w:author="AnneMarieW" w:date="2016-11-28T10:01:00Z">
        <w:r>
          <w:rPr>
            <w:rFonts w:eastAsia="Microsoft YaHei"/>
          </w:rPr>
          <w:delText>sinc</w:delText>
        </w:r>
      </w:del>
      <w:ins w:id="728" w:author="AnneMarieW" w:date="2016-11-28T10:01:00Z">
        <w:r>
          <w:rPr>
            <w:rFonts w:eastAsia="Microsoft YaHei"/>
          </w:rPr>
          <w:t>becaus</w:t>
        </w:r>
      </w:ins>
      <w:r>
        <w:rPr>
          <w:rFonts w:eastAsia="Microsoft YaHei"/>
        </w:rPr>
        <w:t xml:space="preserve">e the contents of </w:t>
      </w:r>
      <w:r>
        <w:rPr>
          <w:rStyle w:val="Literal"/>
        </w:rPr>
        <w:t>s</w:t>
      </w:r>
      <w:r>
        <w:rPr>
          <w:rFonts w:eastAsia="Microsoft YaHei"/>
        </w:rPr>
        <w:t xml:space="preserve"> have changed since we saved </w:t>
      </w:r>
      <w:r>
        <w:rPr>
          <w:rStyle w:val="Literal"/>
        </w:rPr>
        <w:t>5</w:t>
      </w:r>
      <w:r>
        <w:rPr/>
        <w:t xml:space="preserve"> </w:t>
      </w:r>
      <w:r>
        <w:rPr>
          <w:rFonts w:eastAsia="Microsoft YaHei"/>
        </w:rPr>
        <w:t xml:space="preserve">in </w:t>
      </w:r>
      <w:r>
        <w:rPr>
          <w:rStyle w:val="Literal"/>
        </w:rPr>
        <w:t>word</w:t>
      </w:r>
      <w:r>
        <w:rPr>
          <w:rFonts w:eastAsia="Microsoft YaHei"/>
        </w:rPr>
        <w:t>.</w:t>
      </w:r>
    </w:p>
    <w:p>
      <w:pPr>
        <w:pStyle w:val="Body"/>
        <w:rPr/>
      </w:pPr>
      <w:del w:id="729" w:author="Carol Nichols" w:date="2016-11-30T13:24:00Z">
        <w:r>
          <w:rPr>
            <w:rFonts w:eastAsia="Microsoft YaHei"/>
          </w:rPr>
          <w:delText>This</w:delText>
        </w:r>
      </w:del>
      <w:ins w:id="730" w:author="Carol Nichols" w:date="2016-11-30T13:24:00Z">
        <w:r>
          <w:rPr>
            <w:rFonts w:eastAsia="Microsoft YaHei"/>
          </w:rPr>
          <w:t xml:space="preserve">Having to worry about the index </w:t>
        </w:r>
      </w:ins>
      <w:ins w:id="731" w:author="Carol Nichols" w:date="2016-11-30T13:25:00Z">
        <w:r>
          <w:rPr>
            <w:rFonts w:eastAsia="Microsoft YaHei"/>
          </w:rPr>
          <w:t xml:space="preserve">in </w:t>
        </w:r>
      </w:ins>
      <w:ins w:id="732" w:author="Carol Nichols" w:date="2016-11-30T13:25:00Z">
        <w:r>
          <w:rPr>
            <w:rStyle w:val="Literal"/>
            <w:rFonts w:eastAsia="Microsoft YaHei"/>
          </w:rPr>
          <w:t>word</w:t>
        </w:r>
      </w:ins>
      <w:ins w:id="733" w:author="Carol Nichols" w:date="2016-11-30T13:25:00Z">
        <w:r>
          <w:rPr>
            <w:rFonts w:eastAsia="Microsoft YaHei"/>
          </w:rPr>
          <w:t xml:space="preserve"> getting out of sync with the data in </w:t>
        </w:r>
      </w:ins>
      <w:ins w:id="734" w:author="Carol Nichols" w:date="2016-11-30T13:25:00Z">
        <w:r>
          <w:rPr>
            <w:rStyle w:val="Literal"/>
            <w:rFonts w:eastAsia="Microsoft YaHei"/>
          </w:rPr>
          <w:t>s</w:t>
        </w:r>
      </w:ins>
      <w:r>
        <w:rPr>
          <w:rFonts w:eastAsia="Microsoft YaHei"/>
        </w:rPr>
        <w:t xml:space="preserve"> is </w:t>
      </w:r>
      <w:del w:id="735" w:author="Carol Nichols" w:date="2016-11-30T13:26:00Z">
        <w:r>
          <w:rPr>
            <w:rFonts w:eastAsia="Microsoft YaHei"/>
          </w:rPr>
          <w:delText>b</w:delText>
        </w:r>
      </w:del>
      <w:ins w:id="736" w:author="Carol Nichols" w:date="2016-11-30T13:26:00Z">
        <w:commentRangeStart w:id="64"/>
        <w:r>
          <w:rPr>
            <w:rFonts w:eastAsia="Microsoft YaHei"/>
          </w:rPr>
          <w:t>tedious and error prone</w:t>
        </w:r>
      </w:ins>
      <w:del w:id="737" w:author="Carol Nichols" w:date="2016-11-30T13:26:00Z">
        <w:r>
          <w:rPr>
            <w:rFonts w:eastAsia="Microsoft YaHei"/>
          </w:rPr>
          <w:delText>ad</w:delText>
        </w:r>
      </w:del>
      <w:r>
        <w:rPr>
          <w:rFonts w:eastAsia="Microsoft YaHei"/>
        </w:rPr>
      </w:r>
      <w:commentRangeEnd w:id="64"/>
      <w:r>
        <w:commentReference w:id="64"/>
      </w:r>
      <w:r>
        <w:rPr>
          <w:rFonts w:eastAsia="Microsoft YaHei"/>
        </w:rPr>
        <w:commentReference w:id="65"/>
      </w:r>
      <w:r>
        <w:rPr>
          <w:rFonts w:eastAsia="Microsoft YaHei"/>
        </w:rPr>
        <w:t xml:space="preserve">! </w:t>
      </w:r>
      <w:del w:id="738" w:author="Carol Nichols" w:date="2016-11-30T13:27:00Z">
        <w:r>
          <w:rPr>
            <w:rFonts w:eastAsia="Microsoft YaHei"/>
          </w:rPr>
          <w:delText>It’s</w:delText>
        </w:r>
      </w:del>
      <w:ins w:id="739" w:author="Carol Nichols" w:date="2016-11-30T13:27:00Z">
        <w:r>
          <w:rPr>
            <w:rFonts w:eastAsia="Microsoft YaHei"/>
          </w:rPr>
          <w:t>Managing these indices is</w:t>
        </w:r>
      </w:ins>
      <w:r>
        <w:rPr>
          <w:rFonts w:eastAsia="Microsoft YaHei"/>
        </w:rPr>
        <w:t xml:space="preserve"> even </w:t>
      </w:r>
      <w:del w:id="740" w:author="Carol Nichols" w:date="2016-11-30T13:27:00Z">
        <w:r>
          <w:rPr>
            <w:rFonts w:eastAsia="Microsoft YaHei"/>
          </w:rPr>
          <w:delText>worse</w:delText>
        </w:r>
      </w:del>
      <w:ins w:id="741" w:author="Carol Nichols" w:date="2016-11-30T13:27:00Z">
        <w:r>
          <w:rPr>
            <w:rFonts w:eastAsia="Microsoft YaHei"/>
          </w:rPr>
          <w:t>more brittle</w:t>
        </w:r>
      </w:ins>
      <w:r>
        <w:rPr>
          <w:rFonts w:eastAsia="Microsoft YaHei"/>
        </w:rPr>
        <w:t xml:space="preserve"> if we</w:t>
      </w:r>
      <w:del w:id="742" w:author="Carol Nichols" w:date="2016-11-30T13:27:00Z">
        <w:r>
          <w:rPr>
            <w:rFonts w:eastAsia="Microsoft YaHei"/>
          </w:rPr>
          <w:delText xml:space="preserve"> wanted to</w:delText>
        </w:r>
      </w:del>
      <w:r>
        <w:rPr>
          <w:rFonts w:eastAsia="Microsoft YaHei"/>
        </w:rPr>
        <w:t xml:space="preserve"> write a </w:t>
      </w:r>
      <w:r>
        <w:rPr>
          <w:rStyle w:val="Literal"/>
        </w:rPr>
        <w:t>second_word</w:t>
      </w:r>
      <w:r>
        <w:rPr/>
        <w:t xml:space="preserve"> </w:t>
      </w:r>
      <w:r>
        <w:rPr>
          <w:rFonts w:eastAsia="Microsoft YaHei"/>
        </w:rPr>
        <w:t>function. Its signature would have to look like this:</w:t>
      </w:r>
    </w:p>
    <w:p>
      <w:pPr>
        <w:pStyle w:val="CodeSingle"/>
        <w:rPr/>
      </w:pPr>
      <w:r>
        <w:rPr/>
        <w:t>fn second_word(s: &amp;String) -&gt; (usize, usize) {</w:t>
      </w:r>
    </w:p>
    <w:p>
      <w:pPr>
        <w:pStyle w:val="Body"/>
        <w:rPr/>
      </w:pPr>
      <w:r>
        <w:rPr>
          <w:rFonts w:eastAsia="Microsoft YaHei"/>
        </w:rPr>
        <w:t xml:space="preserve">Now we’re tracking </w:t>
      </w:r>
      <w:del w:id="743" w:author="AnneMarieW" w:date="2016-11-28T10:03:00Z">
        <w:r>
          <w:rPr>
            <w:rFonts w:eastAsia="Microsoft YaHei"/>
          </w:rPr>
          <w:delText xml:space="preserve">both </w:delText>
        </w:r>
      </w:del>
      <w:r>
        <w:rPr>
          <w:rFonts w:eastAsia="Microsoft YaHei"/>
        </w:rPr>
        <w:t xml:space="preserve">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variables floating around </w:t>
      </w:r>
      <w:del w:id="744" w:author="AnneMarieW" w:date="2016-11-28T10:03:00Z">
        <w:r>
          <w:rPr>
            <w:rFonts w:eastAsia="Microsoft YaHei"/>
          </w:rPr>
          <w:delText>which</w:delText>
        </w:r>
      </w:del>
      <w:ins w:id="745" w:author="AnneMarieW" w:date="2016-11-28T10:03:00Z">
        <w:r>
          <w:rPr>
            <w:rFonts w:eastAsia="Microsoft YaHei"/>
          </w:rPr>
          <w:t>that</w:t>
        </w:r>
      </w:ins>
      <w:r>
        <w:rPr>
          <w:rFonts w:eastAsia="Microsoft YaHei"/>
        </w:rPr>
        <w:t xml:space="preserve"> need to be kept in sync.</w:t>
      </w:r>
    </w:p>
    <w:p>
      <w:pPr>
        <w:pStyle w:val="Body"/>
        <w:rPr>
          <w:rFonts w:eastAsia="Microsoft YaHei"/>
        </w:rPr>
      </w:pPr>
      <w:r>
        <w:rPr>
          <w:rFonts w:eastAsia="Microsoft YaHei"/>
        </w:rPr>
        <w:t>Luckily, Rust has a solution to this problem: string slices.</w:t>
      </w:r>
    </w:p>
    <w:p>
      <w:pPr>
        <w:pStyle w:val="HeadB"/>
        <w:rPr>
          <w:rFonts w:eastAsia="Microsoft YaHei"/>
        </w:rPr>
      </w:pPr>
      <w:bookmarkStart w:id="48" w:name="__RefHeading___Toc4859_1947540165"/>
      <w:bookmarkStart w:id="49" w:name="_Toc463621168"/>
      <w:bookmarkStart w:id="50" w:name="string-slices"/>
      <w:bookmarkEnd w:id="48"/>
      <w:bookmarkEnd w:id="49"/>
      <w:bookmarkEnd w:id="50"/>
      <w:r>
        <w:rPr>
          <w:rFonts w:eastAsia="Microsoft YaHei"/>
        </w:rPr>
        <w:t>String Slices</w:t>
      </w:r>
    </w:p>
    <w:p>
      <w:pPr>
        <w:pStyle w:val="BodyFirst"/>
        <w:rPr/>
      </w:pPr>
      <w:r>
        <w:rPr>
          <w:rFonts w:eastAsia="Microsoft YaHei"/>
        </w:rPr>
        <w:t xml:space="preserve">A </w:t>
      </w:r>
      <w:r>
        <w:rPr>
          <w:rStyle w:val="EmphasisItalic"/>
          <w:rFonts w:eastAsia="Microsoft YaHei"/>
          <w:rPrChange w:id="0" w:author="janelle" w:date="2016-11-18T18:24:00Z">
            <w:rPr>
              <w:sz w:val="20"/>
              <w:rFonts w:ascii="Courier" w:hAnsi="Courier" w:eastAsia="Microsoft YaHei"/>
              <w:color w:val="0000FF"/>
            </w:rPr>
          </w:rPrChange>
        </w:rPr>
        <w:t>string slice</w:t>
      </w:r>
      <w:r>
        <w:rPr>
          <w:rFonts w:eastAsia="Microsoft YaHei"/>
        </w:rPr>
        <w:t xml:space="preserve"> is a reference to part of a </w:t>
      </w:r>
      <w:r>
        <w:rPr>
          <w:rStyle w:val="Literal"/>
        </w:rPr>
        <w:t>String</w:t>
      </w:r>
      <w:r>
        <w:rPr>
          <w:rFonts w:eastAsia="Microsoft YaHei"/>
        </w:rPr>
        <w:t>, and looks like this:</w:t>
      </w:r>
    </w:p>
    <w:p>
      <w:pPr>
        <w:pStyle w:val="CodeA"/>
        <w:rPr/>
      </w:pPr>
      <w:r>
        <w:rPr>
          <w:color w:val="859900"/>
        </w:rPr>
        <w:t>let</w:t>
      </w:r>
      <w:r>
        <w:rPr/>
        <w:t xml:space="preserve"> s = String::from(</w:t>
      </w:r>
      <w:r>
        <w:rPr>
          <w:color w:val="2AA198"/>
        </w:rPr>
        <w:t>"hello world"</w:t>
      </w:r>
      <w:r>
        <w:rPr/>
        <w:t>);</w:t>
      </w:r>
    </w:p>
    <w:p>
      <w:pPr>
        <w:pStyle w:val="CodeB"/>
        <w:rPr/>
      </w:pPr>
      <w:r>
        <w:rPr/>
      </w:r>
    </w:p>
    <w:p>
      <w:pPr>
        <w:pStyle w:val="CodeB"/>
        <w:rPr/>
      </w:pPr>
      <w:r>
        <w:rPr>
          <w:color w:val="859900"/>
        </w:rPr>
        <w:t>let</w:t>
      </w:r>
      <w:r>
        <w:rPr/>
        <w:t xml:space="preserve"> hello = &amp;s[</w:t>
      </w:r>
      <w:r>
        <w:rPr>
          <w:color w:val="2AA198"/>
        </w:rPr>
        <w:t>0</w:t>
      </w:r>
      <w:r>
        <w:rPr/>
        <w:t>..</w:t>
      </w:r>
      <w:r>
        <w:rPr>
          <w:color w:val="2AA198"/>
        </w:rPr>
        <w:t>5</w:t>
      </w:r>
      <w:r>
        <w:rPr/>
        <w:t>];</w:t>
      </w:r>
    </w:p>
    <w:p>
      <w:pPr>
        <w:pStyle w:val="CodeC"/>
        <w:rPr/>
      </w:pPr>
      <w:r>
        <w:rPr>
          <w:color w:val="859900"/>
        </w:rPr>
        <w:t>let</w:t>
      </w:r>
      <w:r>
        <w:rPr/>
        <w:t xml:space="preserve"> world = &amp;s[</w:t>
      </w:r>
      <w:r>
        <w:rPr>
          <w:color w:val="2AA198"/>
        </w:rPr>
        <w:t>6</w:t>
      </w:r>
      <w:r>
        <w:rPr/>
        <w:t>..</w:t>
      </w:r>
      <w:r>
        <w:rPr>
          <w:color w:val="2AA198"/>
        </w:rPr>
        <w:t>11</w:t>
      </w:r>
      <w:r>
        <w:rPr/>
        <w:t>];</w:t>
      </w:r>
    </w:p>
    <w:p>
      <w:pPr>
        <w:pStyle w:val="Body"/>
        <w:rPr/>
      </w:pPr>
      <w:r>
        <w:rPr>
          <w:rFonts w:eastAsia="Microsoft YaHei"/>
        </w:rPr>
        <w:t xml:space="preserve">This is similar to taking a reference to the whole </w:t>
      </w:r>
      <w:r>
        <w:rPr>
          <w:rStyle w:val="Literal"/>
        </w:rPr>
        <w:t>String</w:t>
      </w:r>
      <w:del w:id="747" w:author="AnneMarieW" w:date="2016-11-28T10:04:00Z">
        <w:r>
          <w:rPr>
            <w:rStyle w:val="Literal"/>
            <w:rFonts w:eastAsia="Microsoft YaHei"/>
          </w:rPr>
          <w:delText>,</w:delText>
        </w:r>
      </w:del>
      <w:r>
        <w:rPr>
          <w:rFonts w:eastAsia="Microsoft YaHei"/>
        </w:rPr>
        <w:t xml:space="preserve"> but with the extra </w:t>
      </w:r>
      <w:r>
        <w:rPr>
          <w:rStyle w:val="Literal"/>
        </w:rPr>
        <w:t>[0..5]</w:t>
      </w:r>
      <w:r>
        <w:rPr/>
        <w:t xml:space="preserve">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r>
        <w:rPr>
          <w:rStyle w:val="Literal"/>
        </w:rPr>
        <w:t>String</w:t>
      </w:r>
      <w:r>
        <w:rPr>
          <w:rFonts w:eastAsia="Microsoft YaHei"/>
        </w:rPr>
        <w:t xml:space="preserve"> and the number of elements that it refers to.</w:t>
      </w:r>
    </w:p>
    <w:p>
      <w:pPr>
        <w:pStyle w:val="Body"/>
        <w:rPr/>
      </w:pPr>
      <w:r>
        <w:rPr>
          <w:rFonts w:eastAsia="Microsoft YaHei"/>
        </w:rPr>
        <w:t xml:space="preserve">We create slices with a range of </w:t>
      </w:r>
      <w:r>
        <w:rPr>
          <w:rStyle w:val="Literal"/>
        </w:rPr>
        <w:t>[starting_index..ending_index]</w:t>
      </w:r>
      <w:r>
        <w:rPr>
          <w:rFonts w:eastAsia="Microsoft YaHei"/>
        </w:rPr>
        <w:t xml:space="preserve">, but the slice data structure actually stores the starting position and the length of the slice. So in the case of </w:t>
      </w:r>
      <w:r>
        <w:rPr>
          <w:rStyle w:val="Literal"/>
        </w:rPr>
        <w:t>let world = &amp;s[6..11];</w:t>
      </w:r>
      <w:r>
        <w:rPr>
          <w:rFonts w:eastAsia="Microsoft YaHei"/>
        </w:rPr>
        <w:t xml:space="preserve">, </w:t>
      </w:r>
      <w:r>
        <w:rPr>
          <w:rStyle w:val="Literal"/>
        </w:rPr>
        <w:t>world</w:t>
      </w:r>
      <w:r>
        <w:rPr/>
        <w:t xml:space="preserve"> </w:t>
      </w:r>
      <w:r>
        <w:rPr>
          <w:rFonts w:eastAsia="Microsoft YaHei"/>
        </w:rPr>
        <w:t xml:space="preserve">would be a slice that contains a pointer to the 6th byte of </w:t>
      </w:r>
      <w:r>
        <w:rPr>
          <w:rStyle w:val="Literal"/>
        </w:rPr>
        <w:t>s</w:t>
      </w:r>
      <w:r>
        <w:rPr>
          <w:rFonts w:eastAsia="Microsoft YaHei"/>
        </w:rPr>
        <w:t xml:space="preserve"> and a length value of 5.</w:t>
      </w:r>
    </w:p>
    <w:p>
      <w:pPr>
        <w:pStyle w:val="Body"/>
        <w:rPr/>
      </w:pPr>
      <w:r>
        <w:rPr>
          <w:rFonts w:eastAsia="Microsoft YaHei"/>
        </w:rPr>
        <w:t>Figure 4-</w:t>
      </w:r>
      <w:del w:id="748" w:author="Carol Nichols" w:date="2016-11-30T13:29:00Z">
        <w:r>
          <w:rPr>
            <w:rFonts w:eastAsia="Microsoft YaHei"/>
          </w:rPr>
          <w:delText>6</w:delText>
        </w:r>
      </w:del>
      <w:ins w:id="749" w:author="Carol Nichols" w:date="2016-11-30T13:31:00Z">
        <w:r>
          <w:rPr>
            <w:rFonts w:eastAsia="Microsoft YaHei"/>
          </w:rPr>
          <w:t>1</w:t>
        </w:r>
      </w:ins>
      <w:ins w:id="750" w:author="Carol Nichols" w:date="2016-11-30T16:15:00Z">
        <w:r>
          <w:rPr>
            <w:rFonts w:eastAsia="Microsoft YaHei"/>
          </w:rPr>
          <w:t>2</w:t>
        </w:r>
      </w:ins>
      <w:r>
        <w:rPr>
          <w:rFonts w:eastAsia="Microsoft YaHei"/>
        </w:rPr>
        <w:t xml:space="preserve"> shows this in a diagram</w:t>
      </w:r>
      <w:del w:id="751" w:author="AnneMarieW" w:date="2016-11-28T10:05:00Z">
        <w:r>
          <w:rPr>
            <w:rFonts w:eastAsia="Microsoft YaHei"/>
          </w:rPr>
          <w:delText>:</w:delText>
        </w:r>
      </w:del>
      <w:ins w:id="752" w:author="AnneMarieW" w:date="2016-11-28T10:05:00Z">
        <w:r>
          <w:rPr>
            <w:rFonts w:eastAsia="Microsoft YaHei"/>
          </w:rPr>
          <w:t>.</w:t>
        </w:r>
      </w:ins>
    </w:p>
    <w:p>
      <w:pPr>
        <w:pStyle w:val="Standard"/>
        <w:spacing w:lineRule="auto" w:line="360" w:before="240" w:after="240"/>
        <w:rPr/>
      </w:pPr>
      <w:r>
        <w:rPr/>
        <w:drawing>
          <wp:inline distT="0" distB="0" distL="0" distR="0">
            <wp:extent cx="5943600" cy="7604125"/>
            <wp:effectExtent l="0" t="0" r="0" b="0"/>
            <wp:docPr id="6" name="Picture 12" descr="C:\Users\User\Google Drive\Rust\02 to edit\Ch 4 images\trpl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User\Google Drive\Rust\02 to edit\Ch 4 images\trpl04-06.png"/>
                    <pic:cNvPicPr>
                      <a:picLocks noChangeAspect="1" noChangeArrowheads="1"/>
                    </pic:cNvPicPr>
                  </pic:nvPicPr>
                  <pic:blipFill>
                    <a:blip r:embed="rId7"/>
                    <a:stretch>
                      <a:fillRect/>
                    </a:stretch>
                  </pic:blipFill>
                  <pic:spPr bwMode="auto">
                    <a:xfrm>
                      <a:off x="0" y="0"/>
                      <a:ext cx="5943600" cy="7604125"/>
                    </a:xfrm>
                    <a:prstGeom prst="rect">
                      <a:avLst/>
                    </a:prstGeom>
                  </pic:spPr>
                </pic:pic>
              </a:graphicData>
            </a:graphic>
          </wp:inline>
        </w:drawing>
      </w:r>
    </w:p>
    <w:p>
      <w:pPr>
        <w:pStyle w:val="Caption1"/>
        <w:rPr/>
      </w:pPr>
      <w:r>
        <w:rPr>
          <w:rFonts w:eastAsia="Microsoft YaHei"/>
        </w:rPr>
        <w:t>Figure 4-</w:t>
      </w:r>
      <w:del w:id="753" w:author="Carol Nichols" w:date="2016-11-30T13:29:00Z">
        <w:r>
          <w:rPr>
            <w:rFonts w:eastAsia="Microsoft YaHei"/>
          </w:rPr>
          <w:delText>6</w:delText>
        </w:r>
      </w:del>
      <w:ins w:id="754" w:author="Carol Nichols" w:date="2016-11-30T13:31:00Z">
        <w:r>
          <w:rPr>
            <w:rFonts w:eastAsia="Microsoft YaHei"/>
          </w:rPr>
          <w:t>1</w:t>
        </w:r>
      </w:ins>
      <w:ins w:id="755" w:author="Carol Nichols" w:date="2016-11-30T16:15:00Z">
        <w:r>
          <w:rPr>
            <w:rFonts w:eastAsia="Microsoft YaHei"/>
          </w:rPr>
          <w:t>2</w:t>
        </w:r>
      </w:ins>
      <w:r>
        <w:rPr>
          <w:rFonts w:eastAsia="Microsoft YaHei"/>
        </w:rPr>
        <w:t xml:space="preserve">: String slice referring to part of a </w:t>
      </w:r>
      <w:r>
        <w:rPr>
          <w:rStyle w:val="LiteralCaption"/>
        </w:rPr>
        <w:t>String</w:t>
      </w:r>
    </w:p>
    <w:p>
      <w:pPr>
        <w:pStyle w:val="Body"/>
        <w:rPr/>
      </w:pPr>
      <w:r>
        <w:rPr>
          <w:rFonts w:eastAsia="Microsoft YaHei"/>
        </w:rPr>
        <w:t xml:space="preserve">With Rust’s </w:t>
      </w:r>
      <w:r>
        <w:rPr>
          <w:rStyle w:val="Literal"/>
        </w:rPr>
        <w:t>..</w:t>
      </w:r>
      <w:r>
        <w:rPr/>
        <w:t xml:space="preserve"> </w:t>
      </w:r>
      <w:r>
        <w:rPr>
          <w:rFonts w:eastAsia="Microsoft YaHei"/>
        </w:rPr>
        <w:t xml:space="preserve">range syntax, if you want to start at the first index (zero), you can drop the value before the </w:t>
      </w:r>
      <w:del w:id="756" w:author="Carol Nichols" w:date="2016-11-30T16:15:00Z">
        <w:r>
          <w:rPr>
            <w:rStyle w:val="Literal"/>
            <w:rFonts w:eastAsia="Microsoft YaHei"/>
          </w:rPr>
          <w:delText>..</w:delText>
        </w:r>
      </w:del>
      <w:ins w:id="757" w:author="Carol Nichols" w:date="2016-11-30T16:16:00Z">
        <w:r>
          <w:rPr>
            <w:rFonts w:eastAsia="Microsoft YaHei"/>
          </w:rPr>
          <w:t>two periods</w:t>
        </w:r>
      </w:ins>
      <w:r>
        <w:rPr>
          <w:rFonts w:eastAsia="Microsoft YaHei"/>
        </w:rPr>
        <w:t>.</w:t>
      </w:r>
      <w:del w:id="758" w:author="Carol Nichols" w:date="2016-11-30T13:29:00Z">
        <w:r>
          <w:rPr>
            <w:rFonts w:eastAsia="Microsoft YaHei"/>
          </w:rPr>
          <w:delText xml:space="preserve"> .</w:delText>
        </w:r>
      </w:del>
      <w:ins w:id="759" w:author="AnneMarieW" w:date="2016-11-28T10:05:00Z">
        <w:r>
          <w:rPr>
            <w:rFonts w:eastAsia="Microsoft YaHei"/>
          </w:rPr>
          <w:t xml:space="preserve"> </w:t>
        </w:r>
      </w:ins>
      <w:r>
        <w:rPr>
          <w:rFonts w:eastAsia="Microsoft YaHei"/>
        </w:rPr>
        <w:t>In other words,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slice = &amp;s[</w:t>
      </w:r>
      <w:r>
        <w:rPr>
          <w:color w:val="2AA198"/>
        </w:rPr>
        <w:t>0</w:t>
      </w:r>
      <w:r>
        <w:rPr/>
        <w:t>..</w:t>
      </w:r>
      <w:r>
        <w:rPr>
          <w:color w:val="2AA198"/>
        </w:rPr>
        <w:t>2</w:t>
      </w:r>
      <w:r>
        <w:rPr/>
        <w:t>];</w:t>
      </w:r>
    </w:p>
    <w:p>
      <w:pPr>
        <w:pStyle w:val="CodeC"/>
        <w:rPr/>
      </w:pPr>
      <w:r>
        <w:rPr>
          <w:color w:val="859900"/>
        </w:rPr>
        <w:t>let</w:t>
      </w:r>
      <w:r>
        <w:rPr/>
        <w:t xml:space="preserve"> slice = &amp;s[..</w:t>
      </w:r>
      <w:r>
        <w:rPr>
          <w:color w:val="2AA198"/>
        </w:rPr>
        <w:t>2</w:t>
      </w:r>
      <w:r>
        <w:rPr/>
        <w:t>];</w:t>
      </w:r>
    </w:p>
    <w:p>
      <w:pPr>
        <w:pStyle w:val="Body"/>
        <w:rPr/>
      </w:pPr>
      <w:r>
        <w:rPr>
          <w:rFonts w:eastAsia="Microsoft YaHei"/>
        </w:rPr>
        <w:t xml:space="preserve">By the same token, if your slice </w:t>
      </w:r>
      <w:del w:id="760" w:author="AnneMarieW" w:date="2016-11-28T10:05:00Z">
        <w:r>
          <w:rPr>
            <w:rFonts w:eastAsia="Microsoft YaHei"/>
          </w:rPr>
          <w:delText xml:space="preserve">should </w:delText>
        </w:r>
      </w:del>
      <w:r>
        <w:rPr>
          <w:rFonts w:eastAsia="Microsoft YaHei"/>
        </w:rPr>
        <w:t>include</w:t>
      </w:r>
      <w:ins w:id="761" w:author="AnneMarieW" w:date="2016-11-28T10:05:00Z">
        <w:r>
          <w:rPr>
            <w:rFonts w:eastAsia="Microsoft YaHei"/>
          </w:rPr>
          <w:t>s</w:t>
        </w:r>
      </w:ins>
      <w:r>
        <w:rPr>
          <w:rFonts w:eastAsia="Microsoft YaHei"/>
        </w:rPr>
        <w:t xml:space="preserve"> the last byte of the </w:t>
      </w:r>
      <w:r>
        <w:rPr>
          <w:rStyle w:val="Literal"/>
        </w:rPr>
        <w:t>String</w:t>
      </w:r>
      <w:r>
        <w:rPr>
          <w:rFonts w:eastAsia="Microsoft YaHei"/>
        </w:rPr>
        <w:t>, you can drop the trailing number. That means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3</w:t>
      </w:r>
      <w:r>
        <w:rPr/>
        <w:t>..len];</w:t>
      </w:r>
    </w:p>
    <w:p>
      <w:pPr>
        <w:pStyle w:val="CodeC"/>
        <w:rPr/>
      </w:pPr>
      <w:r>
        <w:rPr>
          <w:color w:val="859900"/>
        </w:rPr>
        <w:t>let</w:t>
      </w:r>
      <w:r>
        <w:rPr/>
        <w:t xml:space="preserve"> slice = &amp;s[</w:t>
      </w:r>
      <w:r>
        <w:rPr>
          <w:color w:val="2AA198"/>
        </w:rPr>
        <w:t>3</w:t>
      </w:r>
      <w:r>
        <w:rPr/>
        <w:t>..];</w:t>
      </w:r>
    </w:p>
    <w:p>
      <w:pPr>
        <w:pStyle w:val="Body"/>
        <w:rPr>
          <w:rFonts w:eastAsia="Microsoft YaHei"/>
        </w:rPr>
      </w:pPr>
      <w:r>
        <w:rPr>
          <w:rFonts w:eastAsia="Microsoft YaHei"/>
        </w:rPr>
        <w:t>You can also drop both values to take a slice of the entire string. So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0</w:t>
      </w:r>
      <w:r>
        <w:rPr/>
        <w:t>..len];</w:t>
      </w:r>
    </w:p>
    <w:p>
      <w:pPr>
        <w:pStyle w:val="CodeC"/>
        <w:rPr/>
      </w:pPr>
      <w:r>
        <w:rPr>
          <w:color w:val="859900"/>
        </w:rPr>
        <w:t>let</w:t>
      </w:r>
      <w:r>
        <w:rPr/>
        <w:t xml:space="preserve"> slice = &amp;s[..];</w:t>
      </w:r>
    </w:p>
    <w:p>
      <w:pPr>
        <w:pStyle w:val="Body"/>
        <w:rPr/>
      </w:pPr>
      <w:r>
        <w:rPr>
          <w:rFonts w:eastAsia="Microsoft YaHei"/>
        </w:rPr>
        <w:t xml:space="preserve">With </w:t>
      </w:r>
      <w:ins w:id="762" w:author="AnneMarieW" w:date="2016-11-28T10:06:00Z">
        <w:r>
          <w:rPr>
            <w:rFonts w:eastAsia="Microsoft YaHei"/>
          </w:rPr>
          <w:t xml:space="preserve">all </w:t>
        </w:r>
      </w:ins>
      <w:r>
        <w:rPr>
          <w:rFonts w:eastAsia="Microsoft YaHei"/>
        </w:rPr>
        <w:t>this</w:t>
      </w:r>
      <w:ins w:id="763" w:author="AnneMarieW" w:date="2016-11-28T10:06:00Z">
        <w:r>
          <w:rPr>
            <w:rFonts w:eastAsia="Microsoft YaHei"/>
          </w:rPr>
          <w:t xml:space="preserve"> information</w:t>
        </w:r>
      </w:ins>
      <w:r>
        <w:rPr>
          <w:rFonts w:eastAsia="Microsoft YaHei"/>
        </w:rPr>
        <w:t xml:space="preserve"> in mind, let’s re</w:t>
      </w:r>
      <w:del w:id="764" w:author="AnneMarieW" w:date="2016-11-28T10:06:00Z">
        <w:r>
          <w:rPr>
            <w:rFonts w:eastAsia="Microsoft YaHei"/>
          </w:rPr>
          <w:delText>-</w:delText>
        </w:r>
      </w:del>
      <w:r>
        <w:rPr>
          <w:rFonts w:eastAsia="Microsoft YaHei"/>
        </w:rPr>
        <w:t xml:space="preserve">write </w:t>
      </w:r>
      <w:r>
        <w:rPr>
          <w:rStyle w:val="Literal"/>
        </w:rPr>
        <w:t>first_word</w:t>
      </w:r>
      <w:r>
        <w:rPr/>
        <w:t xml:space="preserve"> </w:t>
      </w:r>
      <w:r>
        <w:rPr>
          <w:rFonts w:eastAsia="Microsoft YaHei"/>
        </w:rPr>
        <w:t xml:space="preserve">to return a slice. The type that signifies “string slice” is written as </w:t>
      </w:r>
      <w:r>
        <w:rPr>
          <w:rStyle w:val="Literal"/>
        </w:rPr>
        <w:t>&amp;str</w:t>
      </w:r>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&amp;</w:t>
      </w:r>
      <w:r>
        <w:rPr>
          <w:color w:val="859900"/>
        </w:rPr>
        <w:t>str</w:t>
      </w:r>
      <w:r>
        <w:rPr/>
        <w:t xml:space="preserv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&amp;s[</w:t>
      </w:r>
      <w:r>
        <w:rPr>
          <w:color w:val="2AA198"/>
        </w:rPr>
        <w:t>0</w:t>
      </w:r>
      <w:r>
        <w:rPr/>
        <w:t>..i];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&amp;s[..]</w:t>
      </w:r>
    </w:p>
    <w:p>
      <w:pPr>
        <w:pStyle w:val="CodeC"/>
        <w:rPr/>
      </w:pPr>
      <w:r>
        <w:rPr/>
        <w:t>}</w:t>
      </w:r>
    </w:p>
    <w:p>
      <w:pPr>
        <w:pStyle w:val="Body"/>
        <w:rPr/>
      </w:pPr>
      <w:r>
        <w:rPr>
          <w:rFonts w:eastAsia="Microsoft YaHei"/>
        </w:rPr>
        <w:t xml:space="preserve">We get the index for the end of the word in the same way </w:t>
      </w:r>
      <w:commentRangeStart w:id="66"/>
      <w:r>
        <w:rPr>
          <w:rFonts w:eastAsia="Microsoft YaHei"/>
        </w:rPr>
        <w:t xml:space="preserve">as </w:t>
      </w:r>
      <w:del w:id="765" w:author="AnneMarieW" w:date="2016-11-28T10:07:00Z">
        <w:r>
          <w:rPr>
            <w:rFonts w:eastAsia="Microsoft YaHei"/>
          </w:rPr>
          <w:delText>before</w:delText>
        </w:r>
      </w:del>
      <w:ins w:id="766" w:author="AnneMarieW" w:date="2016-11-28T10:07:00Z">
        <w:r>
          <w:rPr>
            <w:rFonts w:eastAsia="Microsoft YaHei"/>
          </w:rPr>
          <w:t>we did</w:t>
        </w:r>
      </w:ins>
      <w:ins w:id="767" w:author="Carol Nichols" w:date="2016-11-30T13:31:00Z">
        <w:r>
          <w:rPr>
            <w:rFonts w:eastAsia="Microsoft YaHei"/>
          </w:rPr>
          <w:t xml:space="preserve"> in Listing 4-10</w:t>
        </w:r>
      </w:ins>
      <w:del w:id="768" w:author="Carol Nichols" w:date="2016-11-30T13:32:00Z">
        <w:r>
          <w:rPr>
            <w:rFonts w:eastAsia="Microsoft YaHei"/>
          </w:rPr>
          <w:delText xml:space="preserve"> earlier</w:delText>
        </w:r>
      </w:del>
      <w:r>
        <w:rPr>
          <w:rFonts w:eastAsia="Microsoft YaHei"/>
        </w:rPr>
      </w:r>
      <w:commentRangeEnd w:id="66"/>
      <w:r>
        <w:commentReference w:id="66"/>
      </w:r>
      <w:r>
        <w:rPr>
          <w:rFonts w:eastAsia="Microsoft YaHei"/>
        </w:rPr>
        <w:commentReference w:id="67"/>
      </w:r>
      <w:r>
        <w:rPr>
          <w:rFonts w:eastAsia="Microsoft YaHei"/>
        </w:rPr>
        <w:t>, by looking for the first occurrence of a space. When we find a space, we return a string slice using the start of the string and the index of the space as the starting and ending indices.</w:t>
      </w:r>
    </w:p>
    <w:p>
      <w:pPr>
        <w:pStyle w:val="Body"/>
        <w:rPr/>
      </w:pPr>
      <w:r>
        <w:rPr>
          <w:rFonts w:eastAsia="Microsoft YaHei"/>
        </w:rPr>
        <w:t xml:space="preserve">Now when we call </w:t>
      </w:r>
      <w:r>
        <w:rPr>
          <w:rStyle w:val="Literal"/>
        </w:rPr>
        <w:t>first_word</w:t>
      </w:r>
      <w:r>
        <w:rPr>
          <w:rFonts w:eastAsia="Microsoft YaHei"/>
        </w:rPr>
        <w:t>, we get back a single value that is tied to the underlying data. The value is made up of a reference to the starting point of the slice and the number of elements in the slice.</w:t>
      </w:r>
    </w:p>
    <w:p>
      <w:pPr>
        <w:pStyle w:val="Body"/>
        <w:rPr/>
      </w:pPr>
      <w:r>
        <w:rPr>
          <w:rFonts w:eastAsia="Microsoft YaHei"/>
        </w:rPr>
        <w:t xml:space="preserve">Returning a slice would also work for a </w:t>
      </w:r>
      <w:r>
        <w:rPr>
          <w:rStyle w:val="Literal"/>
        </w:rPr>
        <w:t>second_word</w:t>
      </w:r>
      <w:r>
        <w:rPr>
          <w:rFonts w:eastAsia="Microsoft YaHei"/>
        </w:rPr>
        <w:t xml:space="preserve"> function:</w:t>
      </w:r>
    </w:p>
    <w:p>
      <w:pPr>
        <w:pStyle w:val="CodeSingle"/>
        <w:rPr/>
      </w:pPr>
      <w:r>
        <w:rPr/>
        <w:t>fn second_word(s: &amp;String) -&gt; &amp;str {</w:t>
      </w:r>
    </w:p>
    <w:p>
      <w:pPr>
        <w:pStyle w:val="Body"/>
        <w:rPr/>
      </w:pPr>
      <w:r>
        <w:rPr>
          <w:rFonts w:eastAsia="Microsoft YaHei"/>
        </w:rPr>
        <w:t xml:space="preserve">We now have a straightforward API that’s much harder </w:t>
      </w:r>
      <w:commentRangeStart w:id="68"/>
      <w:r>
        <w:rPr>
          <w:rFonts w:eastAsia="Microsoft YaHei"/>
        </w:rPr>
        <w:t>to mess up</w:t>
      </w:r>
      <w:ins w:id="769" w:author="Carol Nichols" w:date="2016-11-30T13:32:00Z">
        <w:r>
          <w:rPr>
            <w:rFonts w:eastAsia="Microsoft YaHei"/>
          </w:rPr>
          <w:t xml:space="preserve">, since </w:t>
        </w:r>
      </w:ins>
      <w:ins w:id="770" w:author="Carol Nichols" w:date="2016-11-30T13:33:00Z">
        <w:r>
          <w:rPr>
            <w:rFonts w:eastAsia="Microsoft YaHei"/>
          </w:rPr>
          <w:t xml:space="preserve">the compiler will ensure the references into the </w:t>
        </w:r>
      </w:ins>
      <w:ins w:id="771" w:author="Carol Nichols" w:date="2016-11-30T13:33:00Z">
        <w:r>
          <w:rPr>
            <w:rStyle w:val="Literal"/>
            <w:rFonts w:eastAsia="Microsoft YaHei"/>
          </w:rPr>
          <w:t>String</w:t>
        </w:r>
      </w:ins>
      <w:ins w:id="772" w:author="Carol Nichols" w:date="2016-11-30T13:33:00Z">
        <w:r>
          <w:rPr>
            <w:rFonts w:eastAsia="Microsoft YaHei"/>
          </w:rPr>
          <w:t xml:space="preserve"> remain valid</w:t>
        </w:r>
      </w:ins>
      <w:r>
        <w:rPr>
          <w:rFonts w:eastAsia="Microsoft YaHei"/>
        </w:rPr>
      </w:r>
      <w:commentRangeEnd w:id="68"/>
      <w:r>
        <w:commentReference w:id="68"/>
      </w:r>
      <w:r>
        <w:rPr>
          <w:rFonts w:eastAsia="Microsoft YaHei"/>
        </w:rPr>
        <w:commentReference w:id="69"/>
      </w:r>
      <w:r>
        <w:rPr>
          <w:rFonts w:eastAsia="Microsoft YaHei"/>
        </w:rPr>
        <w:t xml:space="preserve">. Remember </w:t>
      </w:r>
      <w:del w:id="773" w:author="Carol Nichols" w:date="2016-11-30T13:37:00Z">
        <w:r>
          <w:rPr>
            <w:rFonts w:eastAsia="Microsoft YaHei"/>
          </w:rPr>
          <w:delText>our</w:delText>
        </w:r>
      </w:del>
      <w:ins w:id="774" w:author="Carol Nichols" w:date="2016-11-30T13:37:00Z">
        <w:r>
          <w:rPr>
            <w:rFonts w:eastAsia="Microsoft YaHei"/>
          </w:rPr>
          <w:t>the</w:t>
        </w:r>
      </w:ins>
      <w:commentRangeStart w:id="70"/>
      <w:r>
        <w:rPr>
          <w:rFonts w:eastAsia="Microsoft YaHei"/>
        </w:rPr>
        <w:t xml:space="preserve"> bug </w:t>
      </w:r>
      <w:del w:id="775" w:author="Carol Nichols" w:date="2016-11-30T13:37:00Z">
        <w:r>
          <w:rPr>
            <w:rFonts w:eastAsia="Microsoft YaHei"/>
          </w:rPr>
          <w:delText>from before</w:delText>
        </w:r>
      </w:del>
      <w:ins w:id="776" w:author="Carol Nichols" w:date="2016-11-30T13:37:00Z">
        <w:r>
          <w:rPr>
            <w:rFonts w:eastAsia="Microsoft YaHei"/>
          </w:rPr>
          <w:t>in the program in Listing 4-11</w:t>
        </w:r>
      </w:ins>
      <w:r>
        <w:rPr>
          <w:rFonts w:eastAsia="Microsoft YaHei"/>
        </w:rPr>
        <w:t xml:space="preserve">, </w:t>
      </w:r>
      <w:r>
        <w:rPr>
          <w:rFonts w:eastAsia="Microsoft YaHei"/>
        </w:rPr>
      </w:r>
      <w:commentRangeEnd w:id="70"/>
      <w:r>
        <w:commentReference w:id="70"/>
      </w:r>
      <w:r>
        <w:rPr>
          <w:rFonts w:eastAsia="Microsoft YaHei"/>
        </w:rPr>
        <w:commentReference w:id="71"/>
      </w:r>
      <w:r>
        <w:rPr>
          <w:rFonts w:eastAsia="Microsoft YaHei"/>
        </w:rPr>
        <w:t xml:space="preserve">when we got the </w:t>
      </w:r>
      <w:ins w:id="777" w:author="Carol Nichols" w:date="2016-11-30T16:39:00Z">
        <w:r>
          <w:rPr>
            <w:rFonts w:eastAsia="Microsoft YaHei"/>
          </w:rPr>
          <w:t xml:space="preserve">index to the end of the </w:t>
        </w:r>
      </w:ins>
      <w:r>
        <w:rPr>
          <w:rFonts w:eastAsia="Microsoft YaHei"/>
        </w:rPr>
        <w:t>first word but then cleared the string so</w:t>
      </w:r>
      <w:del w:id="778" w:author="AnneMarieW" w:date="2016-11-28T10:10:00Z">
        <w:r>
          <w:rPr>
            <w:rFonts w:eastAsia="Microsoft YaHei"/>
          </w:rPr>
          <w:delText xml:space="preserve"> that</w:delText>
        </w:r>
      </w:del>
      <w:r>
        <w:rPr>
          <w:rFonts w:eastAsia="Microsoft YaHei"/>
        </w:rPr>
        <w:t xml:space="preserve"> our </w:t>
      </w:r>
      <w:del w:id="779" w:author="Carol Nichols" w:date="2016-11-30T16:39:00Z">
        <w:r>
          <w:rPr>
            <w:rFonts w:eastAsia="Microsoft YaHei"/>
          </w:rPr>
          <w:delText>first word</w:delText>
        </w:r>
      </w:del>
      <w:ins w:id="780" w:author="Carol Nichols" w:date="2016-11-30T16:39:00Z">
        <w:r>
          <w:rPr>
            <w:rFonts w:eastAsia="Microsoft YaHei"/>
          </w:rPr>
          <w:t>index</w:t>
        </w:r>
      </w:ins>
      <w:r>
        <w:rPr>
          <w:rFonts w:eastAsia="Microsoft YaHei"/>
        </w:rPr>
        <w:t xml:space="preserve"> was invalid? That code was logically incorrect but didn’t show any immediate errors. The problems would show up later</w:t>
      </w:r>
      <w:del w:id="781" w:author="AnneMarieW" w:date="2016-11-28T10:08:00Z">
        <w:r>
          <w:rPr>
            <w:rFonts w:eastAsia="Microsoft YaHei"/>
          </w:rPr>
          <w:delText>,</w:delText>
        </w:r>
      </w:del>
      <w:r>
        <w:rPr>
          <w:rFonts w:eastAsia="Microsoft YaHei"/>
        </w:rPr>
        <w:t xml:space="preserve"> if we kept trying to use the first word index with an emptied string. Slices make this bug impossible</w:t>
      </w:r>
      <w:del w:id="782" w:author="AnneMarieW" w:date="2016-11-28T10:08:00Z">
        <w:r>
          <w:rPr>
            <w:rFonts w:eastAsia="Microsoft YaHei"/>
          </w:rPr>
          <w:delText>,</w:delText>
        </w:r>
      </w:del>
      <w:r>
        <w:rPr>
          <w:rFonts w:eastAsia="Microsoft YaHei"/>
        </w:rPr>
        <w:t xml:space="preserve"> and let us know we have a problem with our code much sooner. Using the slice version of </w:t>
      </w:r>
      <w:r>
        <w:rPr>
          <w:rStyle w:val="Literal"/>
        </w:rPr>
        <w:t>first_word</w:t>
      </w:r>
      <w:r>
        <w:rPr>
          <w:rFonts w:eastAsia="Microsoft YaHei"/>
        </w:rPr>
        <w:t xml:space="preserve"> will throw a compile time error:</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s = String::from("hello world");</w:t>
      </w:r>
    </w:p>
    <w:p>
      <w:pPr>
        <w:pStyle w:val="CodeB"/>
        <w:rPr/>
      </w:pPr>
      <w:r>
        <w:rPr/>
      </w:r>
    </w:p>
    <w:p>
      <w:pPr>
        <w:pStyle w:val="CodeB"/>
        <w:rPr/>
      </w:pPr>
      <w:r>
        <w:rPr/>
        <w:t xml:space="preserve">    </w:t>
      </w:r>
      <w:r>
        <w:rPr/>
        <w:t>let word = first_word(&amp;s);</w:t>
      </w:r>
    </w:p>
    <w:p>
      <w:pPr>
        <w:pStyle w:val="CodeB"/>
        <w:rPr/>
      </w:pPr>
      <w:r>
        <w:rPr/>
      </w:r>
    </w:p>
    <w:p>
      <w:pPr>
        <w:pStyle w:val="CodeB"/>
        <w:rPr/>
      </w:pPr>
      <w:r>
        <w:rPr/>
        <w:t xml:space="preserve">    </w:t>
      </w:r>
      <w:r>
        <w:rPr/>
        <w:t>s.clear(); // Error!</w:t>
      </w:r>
    </w:p>
    <w:p>
      <w:pPr>
        <w:pStyle w:val="CodeC"/>
        <w:rPr/>
      </w:pPr>
      <w:r>
        <w:rPr/>
        <w:t>}</w:t>
      </w:r>
    </w:p>
    <w:p>
      <w:pPr>
        <w:pStyle w:val="Body"/>
        <w:rPr>
          <w:rFonts w:eastAsia="Microsoft YaHei"/>
        </w:rPr>
      </w:pPr>
      <w:r>
        <w:rPr>
          <w:rFonts w:eastAsia="Microsoft YaHei"/>
        </w:rPr>
        <w:t>Here’s the compiler error:</w:t>
      </w:r>
    </w:p>
    <w:p>
      <w:pPr>
        <w:pStyle w:val="CodeA"/>
        <w:rPr/>
      </w:pPr>
      <w:r>
        <w:rPr>
          <w:color w:val="2AA198"/>
        </w:rPr>
        <w:t>17</w:t>
      </w:r>
      <w:r>
        <w:rPr/>
        <w:t>:</w:t>
      </w:r>
      <w:r>
        <w:rPr>
          <w:color w:val="2AA198"/>
        </w:rPr>
        <w:t>6</w:t>
      </w:r>
      <w:r>
        <w:rPr/>
        <w:t xml:space="preserve"> error: cannot borrow `s` as mutable because it is also borrowed as</w:t>
      </w:r>
    </w:p>
    <w:p>
      <w:pPr>
        <w:pStyle w:val="CodeB"/>
        <w:rPr/>
      </w:pPr>
      <w:r>
        <w:rPr/>
        <w:t xml:space="preserve">            </w:t>
      </w:r>
      <w:r>
        <w:rPr/>
        <w:t>immutable [E0502]</w:t>
      </w:r>
    </w:p>
    <w:p>
      <w:pPr>
        <w:pStyle w:val="CodeB"/>
        <w:rPr/>
      </w:pPr>
      <w:r>
        <w:rPr/>
        <w:t xml:space="preserve">    </w:t>
      </w:r>
      <w:r>
        <w:rPr/>
        <w:t>s.clear(); // Error!</w:t>
      </w:r>
    </w:p>
    <w:p>
      <w:pPr>
        <w:pStyle w:val="CodeB"/>
        <w:rPr/>
      </w:pPr>
      <w:r>
        <w:rPr/>
        <w:t xml:space="preserve">    </w:t>
      </w:r>
      <w:r>
        <w:rPr/>
        <w:t>^</w:t>
      </w:r>
    </w:p>
    <w:p>
      <w:pPr>
        <w:pStyle w:val="CodeB"/>
        <w:rPr/>
      </w:pPr>
      <w:r>
        <w:rPr>
          <w:color w:val="2AA198"/>
        </w:rPr>
        <w:t>15</w:t>
      </w:r>
      <w:r>
        <w:rPr/>
        <w:t>:</w:t>
      </w:r>
      <w:r>
        <w:rPr>
          <w:color w:val="2AA198"/>
        </w:rPr>
        <w:t>29</w:t>
      </w:r>
      <w:r>
        <w:rPr/>
        <w:t xml:space="preserve"> note: previous borrow of `s` occurs here; the immutable borrow prevents</w:t>
      </w:r>
    </w:p>
    <w:p>
      <w:pPr>
        <w:pStyle w:val="CodeB"/>
        <w:rPr/>
      </w:pPr>
      <w:r>
        <w:rPr/>
        <w:t xml:space="preserve">            </w:t>
      </w:r>
      <w:r>
        <w:rPr/>
        <w:t>subsequent moves or mutable borrows of `s` until the borrow ends</w:t>
      </w:r>
    </w:p>
    <w:p>
      <w:pPr>
        <w:pStyle w:val="CodeB"/>
        <w:rPr/>
      </w:pPr>
      <w:r>
        <w:rPr/>
        <w:t xml:space="preserve">    </w:t>
      </w:r>
      <w:r>
        <w:rPr>
          <w:color w:val="268BD2"/>
        </w:rPr>
        <w:t>let</w:t>
      </w:r>
      <w:r>
        <w:rPr/>
        <w:t xml:space="preserve"> word = first_word(&amp;s);</w:t>
      </w:r>
    </w:p>
    <w:p>
      <w:pPr>
        <w:pStyle w:val="CodeB"/>
        <w:rPr/>
      </w:pPr>
      <w:r>
        <w:rPr/>
        <w:t xml:space="preserve">                           </w:t>
      </w:r>
      <w:r>
        <w:rPr/>
        <w:t>^</w:t>
      </w:r>
    </w:p>
    <w:p>
      <w:pPr>
        <w:pStyle w:val="CodeB"/>
        <w:rPr/>
      </w:pPr>
      <w:r>
        <w:rPr>
          <w:color w:val="2AA198"/>
        </w:rPr>
        <w:t>18</w:t>
      </w:r>
      <w:r>
        <w:rPr/>
        <w:t>:</w:t>
      </w:r>
      <w:r>
        <w:rPr>
          <w:color w:val="2AA198"/>
        </w:rPr>
        <w:t>2</w:t>
      </w:r>
      <w:r>
        <w:rPr/>
        <w:t xml:space="preserve"> note: previous borrow ends here</w:t>
      </w:r>
    </w:p>
    <w:p>
      <w:pPr>
        <w:pStyle w:val="CodeB"/>
        <w:rPr/>
      </w:pPr>
      <w:r>
        <w:rPr/>
        <w:t xml:space="preserve">fn </w:t>
      </w:r>
      <w:r>
        <w:rPr>
          <w:color w:val="268BD2"/>
        </w:rPr>
        <w:t>main</w:t>
      </w:r>
      <w:r>
        <w:rPr/>
        <w:t>() {</w:t>
      </w:r>
    </w:p>
    <w:p>
      <w:pPr>
        <w:pStyle w:val="CodeB"/>
        <w:rPr/>
      </w:pPr>
      <w:r>
        <w:rPr/>
      </w:r>
    </w:p>
    <w:p>
      <w:pPr>
        <w:pStyle w:val="CodeB"/>
        <w:rPr/>
      </w:pPr>
      <w:r>
        <w:rPr/>
        <w:t>}</w:t>
      </w:r>
    </w:p>
    <w:p>
      <w:pPr>
        <w:pStyle w:val="CodeC"/>
        <w:rPr/>
      </w:pPr>
      <w:r>
        <w:rPr/>
        <w:t>^</w:t>
      </w:r>
    </w:p>
    <w:p>
      <w:pPr>
        <w:pStyle w:val="Body"/>
        <w:rPr/>
      </w:pPr>
      <w:r>
        <w:rPr>
          <w:rFonts w:eastAsia="Microsoft YaHei"/>
        </w:rPr>
        <w:t>Re</w:t>
      </w:r>
      <w:del w:id="783" w:author="AnneMarieW" w:date="2016-11-28T10:10:00Z">
        <w:r>
          <w:rPr>
            <w:rFonts w:eastAsia="Microsoft YaHei"/>
          </w:rPr>
          <w:delText>member</w:delText>
        </w:r>
      </w:del>
      <w:ins w:id="784" w:author="AnneMarieW" w:date="2016-11-28T10:10:00Z">
        <w:r>
          <w:rPr>
            <w:rFonts w:eastAsia="Microsoft YaHei"/>
          </w:rPr>
          <w:t>call</w:t>
        </w:r>
      </w:ins>
      <w:r>
        <w:rPr>
          <w:rFonts w:eastAsia="Microsoft YaHei"/>
        </w:rPr>
        <w:t xml:space="preserve"> from the borrowing rules that if we have an immutable reference to something, we cannot also take a mutable reference. </w:t>
      </w:r>
      <w:del w:id="785" w:author="AnneMarieW" w:date="2016-11-28T10:11:00Z">
        <w:r>
          <w:rPr>
            <w:rFonts w:eastAsia="Microsoft YaHei"/>
          </w:rPr>
          <w:delText>Sin</w:delText>
        </w:r>
      </w:del>
      <w:ins w:id="786" w:author="AnneMarieW" w:date="2016-11-28T10:11:00Z">
        <w:r>
          <w:rPr>
            <w:rFonts w:eastAsia="Microsoft YaHei"/>
          </w:rPr>
          <w:t>Becaus</w:t>
        </w:r>
      </w:ins>
      <w:del w:id="787" w:author="AnneMarieW" w:date="2016-11-28T10:11:00Z">
        <w:r>
          <w:rPr>
            <w:rFonts w:eastAsia="Microsoft YaHei"/>
          </w:rPr>
          <w:delText>c</w:delText>
        </w:r>
      </w:del>
      <w:r>
        <w:rPr>
          <w:rFonts w:eastAsia="Microsoft YaHei"/>
        </w:rPr>
        <w:t xml:space="preserve">e </w:t>
      </w:r>
      <w:r>
        <w:rPr>
          <w:rStyle w:val="Literal"/>
        </w:rPr>
        <w:t>clear</w:t>
      </w:r>
      <w:r>
        <w:rPr>
          <w:rFonts w:eastAsia="Microsoft YaHei"/>
        </w:rPr>
        <w:t xml:space="preserve"> needs to truncate the </w:t>
      </w:r>
      <w:r>
        <w:rPr>
          <w:rStyle w:val="Literal"/>
          <w:rFonts w:eastAsia="Microsoft YaHei"/>
        </w:rPr>
        <w:t>String</w:t>
      </w:r>
      <w:r>
        <w:rPr>
          <w:rFonts w:eastAsia="Microsoft YaHei"/>
        </w:rPr>
        <w:t>, it tries to take a mutable reference, which fails. Not only has Rust made our API easier to use, but it</w:t>
      </w:r>
      <w:ins w:id="788" w:author="AnneMarieW" w:date="2016-11-28T10:11:00Z">
        <w:r>
          <w:rPr>
            <w:rFonts w:eastAsia="Microsoft YaHei"/>
          </w:rPr>
          <w:t xml:space="preserve"> ha</w:t>
        </w:r>
      </w:ins>
      <w:del w:id="789" w:author="AnneMarieW" w:date="2016-11-28T10:11:00Z">
        <w:r>
          <w:rPr>
            <w:rFonts w:eastAsia="Microsoft YaHei"/>
          </w:rPr>
          <w:delText>’</w:delText>
        </w:r>
      </w:del>
      <w:r>
        <w:rPr>
          <w:rFonts w:eastAsia="Microsoft YaHei"/>
        </w:rPr>
        <w:t>s also eliminated an entire class of errors at compile time!</w:t>
      </w:r>
    </w:p>
    <w:p>
      <w:pPr>
        <w:pStyle w:val="HeadC"/>
        <w:rPr>
          <w:rFonts w:eastAsia="Microsoft YaHei"/>
        </w:rPr>
      </w:pPr>
      <w:bookmarkStart w:id="51" w:name="__RefHeading___Toc4861_1947540165"/>
      <w:bookmarkStart w:id="52" w:name="_Toc463621169"/>
      <w:bookmarkStart w:id="53" w:name="string-literals-are-slices"/>
      <w:bookmarkEnd w:id="51"/>
      <w:bookmarkEnd w:id="52"/>
      <w:bookmarkEnd w:id="53"/>
      <w:r>
        <w:rPr>
          <w:rFonts w:eastAsia="Microsoft YaHei"/>
        </w:rPr>
        <w:t xml:space="preserve">String Literals </w:t>
      </w:r>
      <w:ins w:id="790" w:author="AnneMarieW" w:date="2016-11-21T13:05:00Z">
        <w:r>
          <w:rPr>
            <w:rFonts w:eastAsia="Microsoft YaHei"/>
          </w:rPr>
          <w:t>A</w:t>
        </w:r>
      </w:ins>
      <w:del w:id="791" w:author="AnneMarieW" w:date="2016-11-21T13:05:00Z">
        <w:r>
          <w:rPr>
            <w:rFonts w:eastAsia="Microsoft YaHei"/>
          </w:rPr>
          <w:delText>a</w:delText>
        </w:r>
      </w:del>
      <w:r>
        <w:rPr>
          <w:rFonts w:eastAsia="Microsoft YaHei"/>
        </w:rPr>
        <w:t>re Slices</w:t>
      </w:r>
    </w:p>
    <w:p>
      <w:pPr>
        <w:pStyle w:val="BodyFirst"/>
        <w:rPr>
          <w:rFonts w:eastAsia="Microsoft YaHei"/>
        </w:rPr>
      </w:pPr>
      <w:r>
        <w:rPr>
          <w:rFonts w:eastAsia="Microsoft YaHei"/>
        </w:rPr>
        <w:t>Re</w:t>
      </w:r>
      <w:del w:id="792" w:author="AnneMarieW" w:date="2016-11-28T10:43:00Z">
        <w:r>
          <w:rPr>
            <w:rFonts w:eastAsia="Microsoft YaHei"/>
          </w:rPr>
          <w:delText>member how</w:delText>
        </w:r>
      </w:del>
      <w:ins w:id="793" w:author="AnneMarieW" w:date="2016-11-28T10:43:00Z">
        <w:r>
          <w:rPr>
            <w:rFonts w:eastAsia="Microsoft YaHei"/>
          </w:rPr>
          <w:t>call that</w:t>
        </w:r>
      </w:ins>
      <w:r>
        <w:rPr>
          <w:rFonts w:eastAsia="Microsoft YaHei"/>
        </w:rPr>
        <w:t xml:space="preserve"> we talked about string literals being stored inside </w:t>
      </w:r>
      <w:del w:id="794" w:author="AnneMarieW" w:date="2016-11-28T10:43:00Z">
        <w:r>
          <w:rPr>
            <w:rFonts w:eastAsia="Microsoft YaHei"/>
          </w:rPr>
          <w:delText xml:space="preserve">of </w:delText>
        </w:r>
      </w:del>
      <w:r>
        <w:rPr>
          <w:rFonts w:eastAsia="Microsoft YaHei"/>
        </w:rPr>
        <w:t>the binary</w:t>
      </w:r>
      <w:del w:id="795" w:author="AnneMarieW" w:date="2016-11-28T10:43:00Z">
        <w:r>
          <w:rPr>
            <w:rFonts w:eastAsia="Microsoft YaHei"/>
          </w:rPr>
          <w:delText xml:space="preserve"> itself</w:delText>
        </w:r>
      </w:del>
      <w:del w:id="796" w:author="AnneMarieW" w:date="2016-11-28T10:44:00Z">
        <w:r>
          <w:rPr>
            <w:rFonts w:eastAsia="Microsoft YaHei"/>
          </w:rPr>
          <w:delText>?</w:delText>
        </w:r>
      </w:del>
      <w:ins w:id="797" w:author="AnneMarieW" w:date="2016-11-28T10:44:00Z">
        <w:r>
          <w:rPr>
            <w:rFonts w:eastAsia="Microsoft YaHei"/>
          </w:rPr>
          <w:t>.</w:t>
        </w:r>
      </w:ins>
      <w:r>
        <w:rPr>
          <w:rFonts w:eastAsia="Microsoft YaHei"/>
        </w:rPr>
        <w:t xml:space="preserve"> Now that we know about slices, we can</w:t>
      </w:r>
      <w:del w:id="798" w:author="janelle" w:date="2016-11-18T18:29:00Z">
        <w:r>
          <w:rPr>
            <w:rFonts w:eastAsia="Microsoft YaHei"/>
          </w:rPr>
          <w:delText xml:space="preserve"> now</w:delText>
        </w:r>
      </w:del>
      <w:r>
        <w:rPr>
          <w:rFonts w:eastAsia="Microsoft YaHei"/>
        </w:rPr>
        <w:t xml:space="preserve"> properly understand string literals</w:t>
      </w:r>
      <w:del w:id="799" w:author="AnneMarieW" w:date="2016-11-28T10:44:00Z">
        <w:r>
          <w:rPr>
            <w:rFonts w:eastAsia="Microsoft YaHei"/>
          </w:rPr>
          <w:delText>.</w:delText>
        </w:r>
      </w:del>
      <w:ins w:id="800" w:author="AnneMarieW" w:date="2016-11-28T10:44:00Z">
        <w:r>
          <w:rPr>
            <w:rFonts w:eastAsia="Microsoft YaHei"/>
          </w:rPr>
          <w:t>:</w:t>
        </w:r>
      </w:ins>
    </w:p>
    <w:p>
      <w:pPr>
        <w:pStyle w:val="CodeSingle"/>
        <w:rPr/>
      </w:pPr>
      <w:r>
        <w:rPr/>
        <w:t>let</w:t>
      </w:r>
      <w:r>
        <w:rPr>
          <w:color w:val="657B83"/>
        </w:rPr>
        <w:t xml:space="preserve"> s = </w:t>
      </w:r>
      <w:r>
        <w:rPr/>
        <w:t>"Hello, world!"</w:t>
      </w:r>
      <w:r>
        <w:rPr>
          <w:color w:val="657B83"/>
        </w:rPr>
        <w:t>;</w:t>
      </w:r>
    </w:p>
    <w:p>
      <w:pPr>
        <w:pStyle w:val="Body"/>
        <w:rPr/>
      </w:pPr>
      <w:r>
        <w:rPr>
          <w:rFonts w:eastAsia="Microsoft YaHei"/>
        </w:rPr>
        <w:t xml:space="preserve">The type of </w:t>
      </w:r>
      <w:r>
        <w:rPr>
          <w:rStyle w:val="Literal"/>
        </w:rPr>
        <w:t xml:space="preserve">s </w:t>
      </w:r>
      <w:r>
        <w:rPr>
          <w:rFonts w:eastAsia="Microsoft YaHei"/>
        </w:rPr>
        <w:t xml:space="preserve">here is </w:t>
      </w:r>
      <w:r>
        <w:rPr>
          <w:rStyle w:val="Literal"/>
        </w:rPr>
        <w:t>&amp;str</w:t>
      </w:r>
      <w:r>
        <w:rPr>
          <w:rFonts w:eastAsia="Microsoft YaHei"/>
        </w:rPr>
        <w:t xml:space="preserve">: </w:t>
      </w:r>
      <w:ins w:id="801" w:author="AnneMarieW" w:date="2016-11-28T10:44:00Z">
        <w:r>
          <w:rPr>
            <w:rFonts w:eastAsia="Microsoft YaHei"/>
          </w:rPr>
          <w:t>i</w:t>
        </w:r>
      </w:ins>
      <w:del w:id="802" w:author="AnneMarieW" w:date="2016-11-28T10:44:00Z">
        <w:r>
          <w:rPr>
            <w:rFonts w:eastAsia="Microsoft YaHei"/>
          </w:rPr>
          <w:delText>I</w:delText>
        </w:r>
      </w:del>
      <w:r>
        <w:rPr>
          <w:rFonts w:eastAsia="Microsoft YaHei"/>
        </w:rPr>
        <w:t>t’s a slice</w:t>
      </w:r>
      <w:del w:id="803" w:author="AnneMarieW" w:date="2016-11-28T10:44:00Z">
        <w:r>
          <w:rPr>
            <w:rFonts w:eastAsia="Microsoft YaHei"/>
          </w:rPr>
          <w:delText>,</w:delText>
        </w:r>
      </w:del>
      <w:r>
        <w:rPr>
          <w:rFonts w:eastAsia="Microsoft YaHei"/>
        </w:rPr>
        <w:t xml:space="preserve"> pointing to that specific point of the binary. This is also why string literals are immutable; </w:t>
      </w:r>
      <w:r>
        <w:rPr>
          <w:rStyle w:val="Literal"/>
        </w:rPr>
        <w:t>&amp;str</w:t>
      </w:r>
      <w:r>
        <w:rPr>
          <w:rFonts w:eastAsia="Microsoft YaHei"/>
        </w:rPr>
        <w:t xml:space="preserve"> is an immutable reference.</w:t>
      </w:r>
    </w:p>
    <w:p>
      <w:pPr>
        <w:pStyle w:val="HeadC"/>
        <w:rPr>
          <w:rFonts w:eastAsia="Microsoft YaHei"/>
        </w:rPr>
      </w:pPr>
      <w:bookmarkStart w:id="54" w:name="__RefHeading___Toc4863_1947540165"/>
      <w:bookmarkStart w:id="55" w:name="_Toc463621170"/>
      <w:bookmarkStart w:id="56" w:name="string-slices-as-arguments"/>
      <w:bookmarkEnd w:id="54"/>
      <w:bookmarkEnd w:id="55"/>
      <w:bookmarkEnd w:id="56"/>
      <w:r>
        <w:rPr>
          <w:rFonts w:eastAsia="Microsoft YaHei"/>
        </w:rPr>
        <w:t>String Slices as Arguments</w:t>
      </w:r>
    </w:p>
    <w:p>
      <w:pPr>
        <w:pStyle w:val="BodyFirst"/>
        <w:rPr/>
      </w:pPr>
      <w:r>
        <w:rPr>
          <w:rFonts w:eastAsia="Microsoft YaHei"/>
        </w:rPr>
        <w:t xml:space="preserve">Knowing that you can take slices of </w:t>
      </w:r>
      <w:del w:id="804" w:author="AnneMarieW" w:date="2016-11-28T10:45:00Z">
        <w:r>
          <w:rPr>
            <w:rFonts w:eastAsia="Microsoft YaHei"/>
          </w:rPr>
          <w:delText xml:space="preserve">both </w:delText>
        </w:r>
      </w:del>
      <w:r>
        <w:rPr>
          <w:rFonts w:eastAsia="Microsoft YaHei"/>
        </w:rPr>
        <w:t xml:space="preserve">literals and </w:t>
      </w:r>
      <w:r>
        <w:rPr>
          <w:rStyle w:val="Literal"/>
        </w:rPr>
        <w:t>String</w:t>
      </w:r>
      <w:r>
        <w:rPr>
          <w:rFonts w:eastAsia="Microsoft YaHei"/>
        </w:rPr>
        <w:t xml:space="preserve">s leads us to one more improvement on </w:t>
      </w:r>
      <w:r>
        <w:rPr>
          <w:rStyle w:val="Literal"/>
        </w:rPr>
        <w:t>first_word</w:t>
      </w:r>
      <w:r>
        <w:rPr>
          <w:rFonts w:eastAsia="Microsoft YaHei"/>
        </w:rPr>
        <w:t>, and that’s its signature:</w:t>
      </w:r>
    </w:p>
    <w:p>
      <w:pPr>
        <w:pStyle w:val="CodeSingle"/>
        <w:rPr/>
      </w:pPr>
      <w:r>
        <w:rPr/>
        <w:t>fn first_word(s: &amp;String) -&gt; &amp;str {</w:t>
      </w:r>
    </w:p>
    <w:p>
      <w:pPr>
        <w:pStyle w:val="Body"/>
        <w:rPr/>
      </w:pPr>
      <w:r>
        <w:rPr>
          <w:rFonts w:eastAsia="Microsoft YaHei"/>
        </w:rPr>
        <w:t>A more experienced Rustacean would write th</w:t>
      </w:r>
      <w:del w:id="805" w:author="AnneMarieW" w:date="2016-11-28T10:45:00Z">
        <w:r>
          <w:rPr>
            <w:rFonts w:eastAsia="Microsoft YaHei"/>
          </w:rPr>
          <w:delText>is one</w:delText>
        </w:r>
      </w:del>
      <w:ins w:id="806" w:author="AnneMarieW" w:date="2016-11-28T10:45:00Z">
        <w:r>
          <w:rPr>
            <w:rFonts w:eastAsia="Microsoft YaHei"/>
          </w:rPr>
          <w:t>e following line</w:t>
        </w:r>
      </w:ins>
      <w:r>
        <w:rPr>
          <w:rFonts w:eastAsia="Microsoft YaHei"/>
        </w:rPr>
        <w:t xml:space="preserve"> instead because it allows us to use the same function on both </w:t>
      </w:r>
      <w:r>
        <w:rPr>
          <w:rStyle w:val="Literal"/>
        </w:rPr>
        <w:t>String</w:t>
      </w:r>
      <w:r>
        <w:rPr>
          <w:rFonts w:eastAsia="Microsoft YaHei"/>
        </w:rPr>
        <w:t xml:space="preserve">s and </w:t>
      </w:r>
      <w:r>
        <w:rPr>
          <w:rStyle w:val="Literal"/>
        </w:rPr>
        <w:t>&amp;str</w:t>
      </w:r>
      <w:r>
        <w:rPr>
          <w:rFonts w:eastAsia="Microsoft YaHei"/>
        </w:rPr>
        <w:t>s:</w:t>
      </w:r>
    </w:p>
    <w:p>
      <w:pPr>
        <w:pStyle w:val="CodeSingle"/>
        <w:rPr/>
      </w:pPr>
      <w:r>
        <w:rPr/>
        <w:t>fn first_word(s: &amp;str) -&gt; &amp;str {</w:t>
      </w:r>
    </w:p>
    <w:p>
      <w:pPr>
        <w:pStyle w:val="Body"/>
        <w:rPr/>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xml:space="preserve">. </w:t>
      </w:r>
      <w:del w:id="807" w:author="Carol Nichols" w:date="2016-11-30T13:37:00Z">
        <w:r>
          <w:rPr>
            <w:rFonts w:eastAsia="Microsoft YaHei"/>
          </w:rPr>
          <w:delText>Thi</w:delText>
        </w:r>
      </w:del>
      <w:ins w:id="808" w:author="Carol Nichols" w:date="2016-11-30T13:38:00Z">
        <w:r>
          <w:rPr>
            <w:rFonts w:eastAsia="Microsoft YaHei"/>
          </w:rPr>
          <w:t>Defining a function to take</w:t>
        </w:r>
      </w:ins>
      <w:ins w:id="809" w:author="Carol Nichols" w:date="2016-11-30T13:37:00Z">
        <w:r>
          <w:rPr>
            <w:rFonts w:eastAsia="Microsoft YaHei"/>
          </w:rPr>
          <w:t xml:space="preserve"> a stri</w:t>
        </w:r>
      </w:ins>
      <w:ins w:id="810" w:author="Carol Nichols" w:date="2016-11-30T13:38:00Z">
        <w:r>
          <w:rPr>
            <w:rFonts w:eastAsia="Microsoft YaHei"/>
          </w:rPr>
          <w:t xml:space="preserve">ng </w:t>
        </w:r>
      </w:ins>
      <w:commentRangeStart w:id="72"/>
      <w:r>
        <w:rPr>
          <w:rFonts w:eastAsia="Microsoft YaHei"/>
        </w:rPr>
        <w:t>s</w:t>
      </w:r>
      <w:ins w:id="811" w:author="Carol Nichols" w:date="2016-11-30T13:38:00Z">
        <w:r>
          <w:rPr>
            <w:rFonts w:eastAsia="Microsoft YaHei"/>
          </w:rPr>
          <w:t>lice argument instead of a reference to a String</w:t>
        </w:r>
      </w:ins>
      <w:r>
        <w:rPr>
          <w:rFonts w:eastAsia="Microsoft YaHei"/>
        </w:rPr>
      </w:r>
      <w:commentRangeEnd w:id="72"/>
      <w:r>
        <w:commentReference w:id="72"/>
      </w:r>
      <w:r>
        <w:rPr>
          <w:rFonts w:eastAsia="Microsoft YaHei"/>
        </w:rPr>
        <w:commentReference w:id="73"/>
      </w:r>
      <w:r>
        <w:rPr>
          <w:rFonts w:eastAsia="Microsoft YaHei"/>
        </w:rPr>
        <w:t xml:space="preserve"> makes our API more general and useful without losing any functionality:</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my_string = String::from(</w:t>
      </w:r>
      <w:r>
        <w:rPr>
          <w:color w:val="2AA198"/>
        </w:rPr>
        <w:t>"hello world"</w:t>
      </w:r>
      <w:r>
        <w:rPr/>
        <w:t>);</w:t>
      </w:r>
    </w:p>
    <w:p>
      <w:pPr>
        <w:pStyle w:val="CodeB"/>
        <w:rPr/>
      </w:pPr>
      <w:r>
        <w:rPr/>
      </w:r>
    </w:p>
    <w:p>
      <w:pPr>
        <w:pStyle w:val="CodeB"/>
        <w:rPr/>
      </w:pPr>
      <w:r>
        <w:rPr/>
        <w:t xml:space="preserve">    </w:t>
      </w:r>
      <w:r>
        <w:rPr>
          <w:color w:val="93A1A1"/>
        </w:rPr>
        <w:t>// first_word works on slices of `String`s</w:t>
      </w:r>
    </w:p>
    <w:p>
      <w:pPr>
        <w:pStyle w:val="CodeB"/>
        <w:rPr/>
      </w:pPr>
      <w:r>
        <w:rPr/>
        <w:t xml:space="preserve">    </w:t>
      </w:r>
      <w:r>
        <w:rPr>
          <w:color w:val="859900"/>
        </w:rPr>
        <w:t>let</w:t>
      </w:r>
      <w:r>
        <w:rPr/>
        <w:t xml:space="preserve"> word = first_word(&amp;my_string[..]);</w:t>
      </w:r>
    </w:p>
    <w:p>
      <w:pPr>
        <w:pStyle w:val="CodeB"/>
        <w:rPr/>
      </w:pPr>
      <w:r>
        <w:rPr/>
      </w:r>
    </w:p>
    <w:p>
      <w:pPr>
        <w:pStyle w:val="CodeB"/>
        <w:rPr/>
      </w:pPr>
      <w:r>
        <w:rPr/>
        <w:t xml:space="preserve">    </w:t>
      </w:r>
      <w:r>
        <w:rPr>
          <w:color w:val="859900"/>
        </w:rPr>
        <w:t>let</w:t>
      </w:r>
      <w:r>
        <w:rPr/>
        <w:t xml:space="preserve"> my_string_literal = </w:t>
      </w:r>
      <w:r>
        <w:rPr>
          <w:color w:val="2AA198"/>
        </w:rPr>
        <w:t>"hello world"</w:t>
      </w:r>
      <w:r>
        <w:rPr/>
        <w:t>;</w:t>
      </w:r>
    </w:p>
    <w:p>
      <w:pPr>
        <w:pStyle w:val="CodeB"/>
        <w:rPr/>
      </w:pPr>
      <w:r>
        <w:rPr/>
      </w:r>
    </w:p>
    <w:p>
      <w:pPr>
        <w:pStyle w:val="CodeB"/>
        <w:rPr/>
      </w:pPr>
      <w:r>
        <w:rPr/>
        <w:t xml:space="preserve">    </w:t>
      </w:r>
      <w:r>
        <w:rPr>
          <w:color w:val="93A1A1"/>
        </w:rPr>
        <w:t>// first_word works on slices of string literals</w:t>
      </w:r>
    </w:p>
    <w:p>
      <w:pPr>
        <w:pStyle w:val="CodeB"/>
        <w:rPr/>
      </w:pPr>
      <w:r>
        <w:rPr/>
        <w:t xml:space="preserve">    </w:t>
      </w:r>
      <w:r>
        <w:rPr>
          <w:color w:val="859900"/>
        </w:rPr>
        <w:t>let</w:t>
      </w:r>
      <w:r>
        <w:rPr/>
        <w:t xml:space="preserve"> word = first_word(&amp;my_string_literal[..]);</w:t>
      </w:r>
    </w:p>
    <w:p>
      <w:pPr>
        <w:pStyle w:val="CodeB"/>
        <w:rPr/>
      </w:pPr>
      <w:r>
        <w:rPr/>
      </w:r>
    </w:p>
    <w:p>
      <w:pPr>
        <w:pStyle w:val="CodeB"/>
        <w:rPr/>
      </w:pPr>
      <w:r>
        <w:rPr/>
        <w:t xml:space="preserve">    </w:t>
      </w:r>
      <w:r>
        <w:rPr>
          <w:color w:val="93A1A1"/>
        </w:rPr>
        <w:t>// since string literals *are* string slices already,</w:t>
      </w:r>
    </w:p>
    <w:p>
      <w:pPr>
        <w:pStyle w:val="CodeB"/>
        <w:rPr/>
      </w:pPr>
      <w:r>
        <w:rPr/>
        <w:t xml:space="preserve">    </w:t>
      </w:r>
      <w:r>
        <w:rPr>
          <w:color w:val="93A1A1"/>
        </w:rPr>
        <w:t>// this works too, without the slice syntax!</w:t>
      </w:r>
    </w:p>
    <w:p>
      <w:pPr>
        <w:pStyle w:val="CodeB"/>
        <w:rPr/>
      </w:pPr>
      <w:r>
        <w:rPr/>
        <w:t xml:space="preserve">    </w:t>
      </w:r>
      <w:r>
        <w:rPr>
          <w:color w:val="859900"/>
        </w:rPr>
        <w:t>let</w:t>
      </w:r>
      <w:r>
        <w:rPr/>
        <w:t xml:space="preserve"> word = first_word(my_string_literal);</w:t>
      </w:r>
    </w:p>
    <w:p>
      <w:pPr>
        <w:pStyle w:val="CodeC"/>
        <w:rPr/>
      </w:pPr>
      <w:r>
        <w:rPr/>
        <w:t>}</w:t>
      </w:r>
    </w:p>
    <w:p>
      <w:pPr>
        <w:pStyle w:val="HeadB"/>
        <w:rPr>
          <w:rFonts w:eastAsia="Microsoft YaHei"/>
        </w:rPr>
      </w:pPr>
      <w:bookmarkStart w:id="57" w:name="__RefHeading___Toc4865_1947540165"/>
      <w:bookmarkStart w:id="58" w:name="_Toc463621171"/>
      <w:bookmarkStart w:id="59" w:name="other-slices"/>
      <w:bookmarkEnd w:id="57"/>
      <w:bookmarkEnd w:id="58"/>
      <w:bookmarkEnd w:id="59"/>
      <w:r>
        <w:rPr>
          <w:rFonts w:eastAsia="Microsoft YaHei"/>
        </w:rPr>
        <w:t>Other Slices</w:t>
      </w:r>
    </w:p>
    <w:p>
      <w:pPr>
        <w:pStyle w:val="BodyFirst"/>
        <w:rPr>
          <w:rFonts w:eastAsia="Microsoft YaHei"/>
        </w:rPr>
      </w:pPr>
      <w:r>
        <w:rPr>
          <w:rFonts w:eastAsia="Microsoft YaHei"/>
        </w:rPr>
        <w:t>String slices, as you might imagine, are specific to strings. But there’s a more general slice type, too. Consider this array:</w:t>
      </w:r>
    </w:p>
    <w:p>
      <w:pPr>
        <w:pStyle w:val="CodeSingle"/>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Body"/>
        <w:rPr>
          <w:rFonts w:eastAsia="Microsoft YaHei"/>
        </w:rPr>
      </w:pPr>
      <w:r>
        <w:rPr>
          <w:rFonts w:eastAsia="Microsoft YaHei"/>
        </w:rPr>
        <w:t>Just like we m</w:t>
      </w:r>
      <w:del w:id="812" w:author="AnneMarieW" w:date="2016-11-28T10:47:00Z">
        <w:r>
          <w:rPr>
            <w:rFonts w:eastAsia="Microsoft YaHei"/>
          </w:rPr>
          <w:delText>ay</w:delText>
        </w:r>
      </w:del>
      <w:ins w:id="813" w:author="AnneMarieW" w:date="2016-11-28T10:47:00Z">
        <w:r>
          <w:rPr>
            <w:rFonts w:eastAsia="Microsoft YaHei"/>
          </w:rPr>
          <w:t>ight</w:t>
        </w:r>
      </w:ins>
      <w:r>
        <w:rPr>
          <w:rFonts w:eastAsia="Microsoft YaHei"/>
        </w:rPr>
        <w:t xml:space="preserve"> want to refer to a part of a string, we </w:t>
      </w:r>
      <w:del w:id="814" w:author="Carol Nichols" w:date="2016-11-30T16:42:00Z">
        <w:r>
          <w:rPr>
            <w:rFonts w:eastAsia="Microsoft YaHei"/>
          </w:rPr>
          <w:delText>may</w:delText>
        </w:r>
      </w:del>
      <w:ins w:id="815" w:author="Carol Nichols" w:date="2016-11-30T16:42:00Z">
        <w:r>
          <w:rPr>
            <w:rFonts w:eastAsia="Microsoft YaHei"/>
          </w:rPr>
          <w:t>might</w:t>
        </w:r>
      </w:ins>
      <w:r>
        <w:rPr>
          <w:rFonts w:eastAsia="Microsoft YaHei"/>
        </w:rPr>
        <w:t xml:space="preserve"> want to refer to part of an array</w:t>
      </w:r>
      <w:del w:id="816" w:author="AnneMarieW" w:date="2016-11-28T10:47:00Z">
        <w:r>
          <w:rPr>
            <w:rFonts w:eastAsia="Microsoft YaHei"/>
          </w:rPr>
          <w:delText>,</w:delText>
        </w:r>
      </w:del>
      <w:r>
        <w:rPr>
          <w:rFonts w:eastAsia="Microsoft YaHei"/>
        </w:rPr>
        <w:t xml:space="preserve"> and would do so like this:</w:t>
      </w:r>
    </w:p>
    <w:p>
      <w:pPr>
        <w:pStyle w:val="CodeA"/>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CodeB"/>
        <w:rPr/>
      </w:pPr>
      <w:r>
        <w:rPr/>
      </w:r>
    </w:p>
    <w:p>
      <w:pPr>
        <w:pStyle w:val="CodeC"/>
        <w:rPr/>
      </w:pPr>
      <w:r>
        <w:rPr>
          <w:color w:val="859900"/>
        </w:rPr>
        <w:t>let</w:t>
      </w:r>
      <w:r>
        <w:rPr/>
        <w:t xml:space="preserve"> slice = &amp;a[</w:t>
      </w:r>
      <w:r>
        <w:rPr>
          <w:color w:val="2AA198"/>
        </w:rPr>
        <w:t>1</w:t>
      </w:r>
      <w:r>
        <w:rPr/>
        <w:t>..</w:t>
      </w:r>
      <w:r>
        <w:rPr>
          <w:color w:val="2AA198"/>
        </w:rPr>
        <w:t>3</w:t>
      </w:r>
      <w:r>
        <w:rPr/>
        <w:t>];</w:t>
      </w:r>
    </w:p>
    <w:p>
      <w:pPr>
        <w:pStyle w:val="Body"/>
        <w:rPr>
          <w:rFonts w:eastAsia="Microsoft YaHei"/>
        </w:rPr>
      </w:pPr>
      <w:r>
        <w:rPr>
          <w:rFonts w:eastAsia="Microsoft YaHei"/>
        </w:rPr>
        <w:t xml:space="preserve">This slice has the type </w:t>
      </w:r>
      <w:r>
        <w:rPr>
          <w:rStyle w:val="Literal"/>
        </w:rPr>
        <w:t>&amp;[i32]</w:t>
      </w:r>
      <w:r>
        <w:rPr>
          <w:rFonts w:eastAsia="Microsoft YaHei"/>
        </w:rPr>
        <w:t xml:space="preserve">. It works the </w:t>
      </w:r>
      <w:del w:id="817" w:author="AnneMarieW" w:date="2016-11-28T10:47:00Z">
        <w:r>
          <w:rPr>
            <w:rFonts w:eastAsia="Microsoft YaHei"/>
          </w:rPr>
          <w:delText xml:space="preserve">exact </w:delText>
        </w:r>
      </w:del>
      <w:r>
        <w:rPr>
          <w:rFonts w:eastAsia="Microsoft YaHei"/>
        </w:rPr>
        <w:t>same way as string slices do, by storing a reference to the first element and a length. You’ll use this kind of slice for all sorts of other collections. We’ll discuss these</w:t>
      </w:r>
      <w:ins w:id="818" w:author="AnneMarieW" w:date="2016-11-28T10:48:00Z">
        <w:r>
          <w:rPr>
            <w:rFonts w:eastAsia="Microsoft YaHei"/>
          </w:rPr>
          <w:t xml:space="preserve"> collections</w:t>
        </w:r>
      </w:ins>
      <w:r>
        <w:rPr>
          <w:rFonts w:eastAsia="Microsoft YaHei"/>
        </w:rPr>
        <w:t xml:space="preserve"> in detail when we talk about vectors in Chapter 8.</w:t>
      </w:r>
    </w:p>
    <w:p>
      <w:pPr>
        <w:pStyle w:val="ProductionDirective"/>
        <w:pPrChange w:id="0" w:author="janelle" w:date="2016-11-18T18:31:00Z"/>
        <w:rPr/>
      </w:pPr>
      <w:r>
        <w:rPr>
          <w:rFonts w:eastAsia="Microsoft YaHei"/>
        </w:rPr>
        <w:t xml:space="preserve">PROD: Check </w:t>
      </w:r>
      <w:ins w:id="819" w:author="janelle" w:date="2016-11-18T18:31:00Z">
        <w:r>
          <w:rPr>
            <w:rFonts w:eastAsia="Microsoft YaHei"/>
          </w:rPr>
          <w:t>xref</w:t>
        </w:r>
      </w:ins>
    </w:p>
    <w:p>
      <w:pPr>
        <w:pStyle w:val="HeadA"/>
        <w:rPr>
          <w:rFonts w:eastAsia="Microsoft YaHei"/>
        </w:rPr>
      </w:pPr>
      <w:bookmarkStart w:id="60" w:name="__RefHeading___Toc4867_1947540165"/>
      <w:bookmarkStart w:id="61" w:name="_Toc463621172"/>
      <w:bookmarkStart w:id="62" w:name="summary"/>
      <w:bookmarkEnd w:id="60"/>
      <w:bookmarkEnd w:id="61"/>
      <w:bookmarkEnd w:id="62"/>
      <w:r>
        <w:rPr>
          <w:rFonts w:eastAsia="Microsoft YaHei"/>
        </w:rPr>
        <w:t>Summary</w:t>
      </w:r>
    </w:p>
    <w:p>
      <w:pPr>
        <w:pStyle w:val="BodyFirst"/>
        <w:rPr>
          <w:rFonts w:eastAsia="Microsoft YaHei"/>
        </w:rPr>
      </w:pPr>
      <w:r>
        <w:rPr>
          <w:rFonts w:eastAsia="Microsoft YaHei"/>
        </w:rPr>
        <w:t xml:space="preserve">The concepts of ownership, borrowing, and slices are what ensure memory safety in Rust programs at compile time. </w:t>
      </w:r>
      <w:ins w:id="820" w:author="AnneMarieW" w:date="2016-11-28T10:49:00Z">
        <w:r>
          <w:rPr>
            <w:rFonts w:eastAsia="Microsoft YaHei"/>
          </w:rPr>
          <w:t xml:space="preserve">The </w:t>
        </w:r>
      </w:ins>
      <w:r>
        <w:rPr>
          <w:rFonts w:eastAsia="Microsoft YaHei"/>
        </w:rPr>
        <w:t>Rust</w:t>
      </w:r>
      <w:del w:id="821" w:author="AnneMarieW" w:date="2016-11-28T10:49:00Z">
        <w:r>
          <w:rPr>
            <w:rFonts w:eastAsia="Microsoft YaHei"/>
          </w:rPr>
          <w:delText xml:space="preserve"> is a</w:delText>
        </w:r>
      </w:del>
      <w:r>
        <w:rPr>
          <w:rFonts w:eastAsia="Microsoft YaHei"/>
        </w:rPr>
        <w:t xml:space="preserve"> language</w:t>
      </w:r>
      <w:del w:id="822" w:author="AnneMarieW" w:date="2016-11-28T10:49:00Z">
        <w:r>
          <w:rPr>
            <w:rFonts w:eastAsia="Microsoft YaHei"/>
          </w:rPr>
          <w:delText xml:space="preserve"> that</w:delText>
        </w:r>
      </w:del>
      <w:r>
        <w:rPr>
          <w:rFonts w:eastAsia="Microsoft YaHei"/>
        </w:rPr>
        <w:t xml:space="preserve"> gives you control over your memory usage like other systems programming languages, but having the owner of data automatically clean up that data when the owner goes out of scope means you don’t have to write and debug extra code to get this control.</w:t>
      </w:r>
    </w:p>
    <w:p>
      <w:pPr>
        <w:pStyle w:val="Body"/>
        <w:rPr/>
      </w:pPr>
      <w:r>
        <w:rPr>
          <w:rFonts w:eastAsia="Microsoft YaHei"/>
        </w:rPr>
        <w:t>Ownership affects how lots of other parts of Rust work, so we</w:t>
      </w:r>
      <w:del w:id="823" w:author="AnneMarieW" w:date="2016-11-28T10:49:00Z">
        <w:r>
          <w:rPr>
            <w:rFonts w:eastAsia="Microsoft YaHei"/>
          </w:rPr>
          <w:delText xml:space="preserve"> wi</w:delText>
        </w:r>
      </w:del>
      <w:ins w:id="824" w:author="AnneMarieW" w:date="2016-11-28T10:49:00Z">
        <w:r>
          <w:rPr>
            <w:rFonts w:eastAsia="Microsoft YaHei"/>
          </w:rPr>
          <w:t>’</w:t>
        </w:r>
      </w:ins>
      <w:r>
        <w:rPr>
          <w:rFonts w:eastAsia="Microsoft YaHei"/>
        </w:rPr>
        <w:t xml:space="preserve">ll </w:t>
      </w:r>
      <w:del w:id="825" w:author="AnneMarieW" w:date="2016-11-28T10:49:00Z">
        <w:r>
          <w:rPr>
            <w:rFonts w:eastAsia="Microsoft YaHei"/>
          </w:rPr>
          <w:delText xml:space="preserve">be </w:delText>
        </w:r>
      </w:del>
      <w:r>
        <w:rPr>
          <w:rFonts w:eastAsia="Microsoft YaHei"/>
        </w:rPr>
        <w:t>talk</w:t>
      </w:r>
      <w:del w:id="826" w:author="AnneMarieW" w:date="2016-11-28T10:49:00Z">
        <w:r>
          <w:rPr>
            <w:rFonts w:eastAsia="Microsoft YaHei"/>
          </w:rPr>
          <w:delText>ing</w:delText>
        </w:r>
      </w:del>
      <w:r>
        <w:rPr>
          <w:rFonts w:eastAsia="Microsoft YaHei"/>
        </w:rPr>
        <w:t xml:space="preserve"> about these concepts further throughout the rest of the book. Let’s move on to the next chapter </w:t>
      </w:r>
      <w:del w:id="827" w:author="AnneMarieW" w:date="2016-11-28T10:49:00Z">
        <w:r>
          <w:rPr>
            <w:rFonts w:eastAsia="Microsoft YaHei"/>
          </w:rPr>
          <w:delText xml:space="preserve">where we’ll </w:delText>
        </w:r>
      </w:del>
      <w:ins w:id="828" w:author="AnneMarieW" w:date="2016-11-28T10:49:00Z">
        <w:r>
          <w:rPr>
            <w:rFonts w:eastAsia="Microsoft YaHei"/>
          </w:rPr>
          <w:t xml:space="preserve">and </w:t>
        </w:r>
      </w:ins>
      <w:r>
        <w:rPr>
          <w:rFonts w:eastAsia="Microsoft YaHei"/>
        </w:rPr>
        <w:t xml:space="preserve">look at grouping pieces of data together in a </w:t>
      </w:r>
      <w:r>
        <w:rPr>
          <w:rStyle w:val="Literal"/>
        </w:rPr>
        <w:t>struct</w:t>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1-28T10:12:00Z" w:initials="AM">
    <w:p>
      <w:r>
        <w:rPr>
          <w:rFonts w:ascii="Liberation Serif" w:hAnsi="Liberation Serif" w:eastAsia="Tahoma"/>
          <w:color w:val="00000A"/>
          <w:sz w:val="24"/>
          <w:szCs w:val="24"/>
          <w:lang w:val="en-US" w:eastAsia="en-US" w:bidi="en-US"/>
        </w:rPr>
        <w:t>Au: What things? Can you  be more specific for readers?</w:t>
      </w:r>
    </w:p>
  </w:comment>
  <w:comment w:id="1" w:author="Carol Nichols" w:date="2016-11-30T11:19: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2" w:author="AnneMarieW" w:date="2016-11-28T10:12:00Z" w:initials="AM">
    <w:p>
      <w:r>
        <w:rPr>
          <w:rFonts w:ascii="Liberation Serif" w:hAnsi="Liberation Serif" w:eastAsia="Tahoma"/>
          <w:color w:val="00000A"/>
          <w:sz w:val="24"/>
          <w:szCs w:val="24"/>
          <w:lang w:val="en-US" w:eastAsia="en-US" w:bidi="en-US"/>
        </w:rPr>
        <w:t>Au: Which features are you referring to? the rules?</w:t>
      </w:r>
    </w:p>
  </w:comment>
  <w:comment w:id="3" w:author="Carol Nichols" w:date="2016-11-30T11:19:2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4" w:author="AnneMarieW" w:date="2016-11-28T10:12:00Z" w:initials="AM">
    <w:p>
      <w:r>
        <w:rPr>
          <w:rFonts w:ascii="Liberation Serif" w:hAnsi="Liberation Serif" w:eastAsia="Tahoma"/>
          <w:color w:val="00000A"/>
          <w:sz w:val="24"/>
          <w:szCs w:val="24"/>
          <w:lang w:val="en-US" w:eastAsia="en-US" w:bidi="en-US"/>
        </w:rPr>
        <w:t>Au: Slower than what? the heap?</w:t>
      </w:r>
    </w:p>
  </w:comment>
  <w:comment w:id="5" w:author="" w:date="0-00-00T00:00:00Z" w:initials="">
    <w:p>
      <w:r>
        <w:rPr>
          <w:rFonts w:ascii="Liberation Serif" w:hAnsi="Liberation Serif" w:eastAsia="Tahoma"/>
          <w:color w:val="00000A"/>
          <w:sz w:val="24"/>
          <w:szCs w:val="24"/>
          <w:lang w:val="en-US" w:eastAsia="en-US" w:bidi="en-US"/>
        </w:rPr>
        <w:t>Clarified</w:t>
      </w:r>
    </w:p>
  </w:comment>
  <w:comment w:id="6" w:author="Carol Nichols" w:date="2016-11-30T11:21:12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 w:author="AnneMarieW" w:date="2016-11-28T10:12:00Z" w:initials="AM">
    <w:p>
      <w:r>
        <w:rPr>
          <w:rFonts w:ascii="Liberation Serif" w:hAnsi="Liberation Serif" w:eastAsia="Tahoma"/>
          <w:color w:val="00000A"/>
          <w:sz w:val="24"/>
          <w:szCs w:val="24"/>
          <w:lang w:val="en-US" w:eastAsia="en-US" w:bidi="en-US"/>
        </w:rPr>
        <w:t>Au: Which chapter was the tutorial chapter? Best to provide the chapter number.</w:t>
      </w:r>
    </w:p>
  </w:comment>
  <w:comment w:id="8" w:author="Carol Nichols" w:date="2016-11-30T11:22:3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9" w:author="AnneMarieW" w:date="2016-11-28T10:12:00Z" w:initials="AM">
    <w:p>
      <w:r>
        <w:rPr>
          <w:rFonts w:ascii="Liberation Serif" w:hAnsi="Liberation Serif" w:eastAsia="Tahoma"/>
          <w:color w:val="00000A"/>
          <w:sz w:val="24"/>
          <w:szCs w:val="24"/>
          <w:lang w:val="en-US" w:eastAsia="en-US" w:bidi="en-US"/>
        </w:rPr>
        <w:t>Au: What is “stuff”? Functions? code?</w:t>
      </w:r>
    </w:p>
  </w:comment>
  <w:comment w:id="10" w:author="Carol Nichols" w:date="2016-11-30T11:22: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1" w:author="AnneMarieW" w:date="2016-11-28T11:05:00Z" w:initials="AM">
    <w:p>
      <w:r>
        <w:rPr>
          <w:rFonts w:ascii="Liberation Serif" w:hAnsi="Liberation Serif" w:eastAsia="Tahoma"/>
          <w:color w:val="00000A"/>
          <w:sz w:val="24"/>
          <w:szCs w:val="24"/>
          <w:lang w:val="en-US" w:eastAsia="en-US" w:bidi="en-US"/>
        </w:rPr>
        <w:t>Au: If this is a sequence, please change to a numbered list.</w:t>
      </w:r>
    </w:p>
  </w:comment>
  <w:comment w:id="12" w:author="Carol Nichols" w:date="2016-11-30T11:24:1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11:05): "..."</w:t>
      </w:r>
    </w:p>
    <w:p>
      <w:r>
        <w:rPr>
          <w:rFonts w:ascii="Liberation Serif" w:hAnsi="Liberation Serif" w:eastAsia="Tahoma"/>
          <w:color w:val="00000A"/>
          <w:sz w:val="20"/>
          <w:szCs w:val="24"/>
          <w:lang w:val="en-US" w:eastAsia="en-US" w:bidi="ar-SA"/>
        </w:rPr>
        <w:t>Yup, done.</w:t>
      </w:r>
    </w:p>
  </w:comment>
  <w:comment w:id="13" w:author="janelle" w:date="2016-11-28T14:18:00Z" w:initials="j">
    <w:p>
      <w:r>
        <w:rPr>
          <w:rFonts w:ascii="Liberation Serif" w:hAnsi="Liberation Serif" w:eastAsia="Tahoma"/>
          <w:color w:val="00000A"/>
          <w:sz w:val="24"/>
          <w:szCs w:val="24"/>
          <w:lang w:val="en-US" w:eastAsia="en-US" w:bidi="en-US"/>
        </w:rPr>
        <w:t>Au: Should just “out of scope” be italicized, or the whole phrase “goes out of scope”? If the whole phrase, then should “comes” in the above line be italicized as well?</w:t>
      </w:r>
    </w:p>
  </w:comment>
  <w:comment w:id="14" w:author="Carol Nichols" w:date="2016-11-30T11:24:2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(11/28/2016, 14:18): "..."</w:t>
      </w:r>
    </w:p>
    <w:p>
      <w:r>
        <w:rPr>
          <w:rFonts w:ascii="Liberation Serif" w:hAnsi="Liberation Serif" w:eastAsia="Tahoma"/>
          <w:color w:val="00000A"/>
          <w:sz w:val="20"/>
          <w:szCs w:val="24"/>
          <w:lang w:val="en-US" w:eastAsia="en-US" w:bidi="ar-SA"/>
        </w:rPr>
        <w:t>Changed to just "out of scope" being italicized.</w:t>
      </w:r>
    </w:p>
  </w:comment>
  <w:comment w:id="15" w:author="AnneMarieW" w:date="2016-11-28T10:12:00Z" w:initials="AM">
    <w:p>
      <w:r>
        <w:rPr>
          <w:rFonts w:ascii="Liberation Serif" w:hAnsi="Liberation Serif" w:eastAsia="Tahoma"/>
          <w:color w:val="00000A"/>
          <w:sz w:val="24"/>
          <w:szCs w:val="24"/>
          <w:lang w:val="en-US" w:eastAsia="en-US" w:bidi="en-US"/>
        </w:rPr>
        <w:t>Au: What things?</w:t>
      </w:r>
    </w:p>
  </w:comment>
  <w:comment w:id="16" w:author="Carol Nichols" w:date="2016-11-30T11:25:3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7" w:author="AnneMarieW" w:date="2016-11-28T10:12:00Z" w:initials="AM">
    <w:p>
      <w:r>
        <w:rPr>
          <w:rFonts w:ascii="Liberation Serif" w:hAnsi="Liberation Serif" w:eastAsia="Tahoma"/>
          <w:color w:val="00000A"/>
          <w:sz w:val="24"/>
          <w:szCs w:val="24"/>
          <w:lang w:val="en-US" w:eastAsia="en-US" w:bidi="en-US"/>
        </w:rPr>
        <w:t>Au:Please provide chapter numbers here.</w:t>
      </w:r>
    </w:p>
  </w:comment>
  <w:comment w:id="18" w:author="Carol Nichols" w:date="2016-11-30T11:26: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19" w:author="AnneMarieW" w:date="2016-11-28T10:59:00Z" w:initials="AM">
    <w:p>
      <w:r>
        <w:rPr>
          <w:rFonts w:ascii="Liberation Serif" w:hAnsi="Liberation Serif" w:eastAsia="Tahoma"/>
          <w:color w:val="00000A"/>
          <w:sz w:val="24"/>
          <w:szCs w:val="24"/>
          <w:lang w:val="en-US" w:eastAsia="en-US" w:bidi="en-US"/>
        </w:rPr>
        <w:t>Au: It’s best to use Listing numbers and captions to refer back to certain code.</w:t>
      </w:r>
    </w:p>
  </w:comment>
  <w:comment w:id="20" w:author="Carol Nichols" w:date="2016-11-30T13:21: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21" w:author="AnneMarieW" w:date="2016-11-28T10:12:00Z" w:initials="AM">
    <w:p>
      <w:r>
        <w:rPr>
          <w:rFonts w:ascii="Liberation Serif" w:hAnsi="Liberation Serif" w:eastAsia="Tahoma"/>
          <w:color w:val="00000A"/>
          <w:sz w:val="24"/>
          <w:szCs w:val="24"/>
          <w:lang w:val="en-US" w:eastAsia="en-US" w:bidi="en-US"/>
        </w:rPr>
        <w:t>Au: By “this pattern” are you referring to the drop function? Is it a funtion or a pattern, or both?</w:t>
      </w:r>
    </w:p>
  </w:comment>
  <w:comment w:id="22" w:author="Carol Nichols" w:date="2016-11-30T11:32:3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3" w:author="AnneMarieW" w:date="2016-11-28T10:12:00Z" w:initials="AM">
    <w:p>
      <w:r>
        <w:rPr>
          <w:rFonts w:ascii="Liberation Serif" w:hAnsi="Liberation Serif" w:eastAsia="Tahoma"/>
          <w:color w:val="00000A"/>
          <w:sz w:val="24"/>
          <w:szCs w:val="24"/>
          <w:lang w:val="en-US" w:eastAsia="en-US" w:bidi="en-US"/>
        </w:rPr>
        <w:t>Au: What things?</w:t>
      </w:r>
    </w:p>
  </w:comment>
  <w:comment w:id="24" w:author="Carol Nichols" w:date="2016-11-30T11:33:4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5" w:author="AnneMarieW" w:date="2016-11-28T10:12:00Z" w:initials="AM">
    <w:p>
      <w:r>
        <w:rPr>
          <w:rFonts w:ascii="Liberation Serif" w:hAnsi="Liberation Serif" w:eastAsia="Tahoma"/>
          <w:color w:val="00000A"/>
          <w:sz w:val="24"/>
          <w:szCs w:val="24"/>
          <w:lang w:val="en-US" w:eastAsia="en-US" w:bidi="en-US"/>
        </w:rPr>
        <w:t>Au: Does “this” refer to the memory?</w:t>
      </w:r>
    </w:p>
  </w:comment>
  <w:comment w:id="26" w:author="" w:date="0-00-00T00:00:00Z" w:initials="">
    <w:p>
      <w:r>
        <w:rPr>
          <w:rFonts w:ascii="Liberation Serif" w:hAnsi="Liberation Serif" w:eastAsia="Tahoma"/>
          <w:color w:val="auto"/>
          <w:sz w:val="24"/>
          <w:szCs w:val="24"/>
          <w:lang w:val="en-US" w:eastAsia="en-US" w:bidi="en-US"/>
        </w:rPr>
      </w:r>
    </w:p>
  </w:comment>
  <w:comment w:id="27" w:author="Carol Nichols" w:date="2016-11-30T11:34: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28" w:author="AnneMarieW" w:date="2016-11-28T10:12:00Z" w:initials="AM">
    <w:p>
      <w:r>
        <w:rPr>
          <w:rFonts w:ascii="Liberation Serif" w:hAnsi="Liberation Serif" w:eastAsia="Tahoma"/>
          <w:color w:val="00000A"/>
          <w:sz w:val="24"/>
          <w:szCs w:val="24"/>
          <w:lang w:val="en-US" w:eastAsia="en-US" w:bidi="en-US"/>
        </w:rPr>
        <w:t>Au: What does “it” refer to? the representation?</w:t>
      </w:r>
    </w:p>
  </w:comment>
  <w:comment w:id="29" w:author="Carol Nichols" w:date="2016-11-30T11:35:3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0" w:author="AnneMarieW" w:date="2016-11-28T10:12:00Z" w:initials="AM">
    <w:p>
      <w:r>
        <w:rPr>
          <w:rFonts w:ascii="Liberation Serif" w:hAnsi="Liberation Serif" w:eastAsia="Tahoma"/>
          <w:color w:val="00000A"/>
          <w:sz w:val="24"/>
          <w:szCs w:val="24"/>
          <w:lang w:val="en-US" w:eastAsia="en-US" w:bidi="en-US"/>
        </w:rPr>
        <w:t>Au: What is meant by “very expensive”? Please clarify for readers.</w:t>
      </w:r>
    </w:p>
  </w:comment>
  <w:comment w:id="31" w:author="Carol Nichols" w:date="2016-11-30T11:36: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2" w:author="AnneMarieW" w:date="2016-11-28T11:06:00Z" w:initials="AM">
    <w:p>
      <w:r>
        <w:rPr>
          <w:rFonts w:ascii="Liberation Serif" w:hAnsi="Liberation Serif" w:eastAsia="Tahoma"/>
          <w:color w:val="00000A"/>
          <w:sz w:val="24"/>
          <w:szCs w:val="24"/>
          <w:lang w:val="en-US" w:eastAsia="en-US" w:bidi="en-US"/>
        </w:rPr>
        <w:t>Au: How does Rust say or do this? Perhaps indicates in some way?</w:t>
      </w:r>
    </w:p>
  </w:comment>
  <w:comment w:id="33" w:author="Carol Nichols" w:date="2016-11-30T11:37: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11:06): "..."</w:t>
      </w:r>
    </w:p>
    <w:p>
      <w:r>
        <w:rPr>
          <w:rFonts w:ascii="Liberation Serif" w:hAnsi="Liberation Serif" w:eastAsia="Tahoma"/>
          <w:color w:val="00000A"/>
          <w:sz w:val="20"/>
          <w:szCs w:val="24"/>
          <w:lang w:val="en-US" w:eastAsia="en-US" w:bidi="ar-SA"/>
        </w:rPr>
        <w:t>Clarified here and in the text between the code and the error</w:t>
      </w:r>
    </w:p>
  </w:comment>
  <w:comment w:id="34" w:author="AnneMarieW" w:date="2016-11-28T10:12:00Z" w:initials="AM">
    <w:p>
      <w:r>
        <w:rPr>
          <w:rFonts w:ascii="Liberation Serif" w:hAnsi="Liberation Serif" w:eastAsia="Tahoma"/>
          <w:color w:val="00000A"/>
          <w:sz w:val="24"/>
          <w:szCs w:val="24"/>
          <w:lang w:val="en-US" w:eastAsia="en-US" w:bidi="en-US"/>
        </w:rPr>
        <w:t>Au: Inexpensive in what way? Memory usage? performance?</w:t>
      </w:r>
    </w:p>
  </w:comment>
  <w:comment w:id="35" w:author="Carol Nichols" w:date="2016-11-30T11:38: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6" w:author="AnneMarieW" w:date="2016-11-28T10:12:00Z" w:initials="AM">
    <w:p>
      <w:r>
        <w:rPr>
          <w:rFonts w:ascii="Liberation Serif" w:hAnsi="Liberation Serif" w:eastAsia="Tahoma"/>
          <w:color w:val="00000A"/>
          <w:sz w:val="24"/>
          <w:szCs w:val="24"/>
          <w:lang w:val="en-US" w:eastAsia="en-US" w:bidi="en-US"/>
        </w:rPr>
        <w:t>Just trying not to use a possessive with a literal.</w:t>
      </w:r>
    </w:p>
  </w:comment>
  <w:comment w:id="37" w:author="Carol Nichols" w:date="2016-11-30T11:38: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 that's fine</w:t>
      </w:r>
    </w:p>
  </w:comment>
  <w:comment w:id="38" w:author="AnneMarieW" w:date="2016-11-28T10:12:00Z" w:initials="AM">
    <w:p>
      <w:r>
        <w:rPr>
          <w:rFonts w:ascii="Liberation Serif" w:hAnsi="Liberation Serif" w:eastAsia="Tahoma"/>
          <w:color w:val="00000A"/>
          <w:sz w:val="24"/>
          <w:szCs w:val="24"/>
          <w:lang w:val="en-US" w:eastAsia="en-US" w:bidi="en-US"/>
        </w:rPr>
        <w:t>Au: Please provide the name of the section here.</w:t>
      </w:r>
    </w:p>
  </w:comment>
  <w:comment w:id="39" w:author="Carol Nichols" w:date="2016-11-30T11:39: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Reworked a bit</w:t>
      </w:r>
    </w:p>
  </w:comment>
  <w:comment w:id="40" w:author="AnneMarieW" w:date="2016-11-28T10:12:00Z" w:initials="AM">
    <w:p>
      <w:r>
        <w:rPr>
          <w:rFonts w:ascii="Liberation Serif" w:hAnsi="Liberation Serif" w:eastAsia="Tahoma"/>
          <w:color w:val="00000A"/>
          <w:sz w:val="24"/>
          <w:szCs w:val="24"/>
          <w:lang w:val="en-US" w:eastAsia="en-US" w:bidi="en-US"/>
        </w:rPr>
        <w:t>Au: If you’ve clarified what you mean by expensive earlier, no need to do it here.</w:t>
      </w:r>
    </w:p>
  </w:comment>
  <w:comment w:id="41" w:author="Carol Nichols" w:date="2016-11-30T11:39: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w:t>
      </w:r>
    </w:p>
  </w:comment>
  <w:comment w:id="42" w:author="AnneMarieW" w:date="2016-11-28T10:12:00Z" w:initials="AM">
    <w:p>
      <w:r>
        <w:rPr>
          <w:rFonts w:ascii="Liberation Serif" w:hAnsi="Liberation Serif" w:eastAsia="Tahoma"/>
          <w:color w:val="00000A"/>
          <w:sz w:val="24"/>
          <w:szCs w:val="24"/>
          <w:lang w:val="en-US" w:eastAsia="en-US" w:bidi="en-US"/>
        </w:rPr>
        <w:t>Au: What are types like these? integers?</w:t>
      </w:r>
    </w:p>
  </w:comment>
  <w:comment w:id="43" w:author="Carol Nichols" w:date="2016-11-30T11:40: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4" w:author="AnneMarieW" w:date="2016-11-28T10:12:00Z" w:initials="AM">
    <w:p>
      <w:r>
        <w:rPr>
          <w:rFonts w:ascii="Liberation Serif" w:hAnsi="Liberation Serif" w:eastAsia="Tahoma"/>
          <w:color w:val="00000A"/>
          <w:sz w:val="24"/>
          <w:szCs w:val="24"/>
          <w:lang w:val="en-US" w:eastAsia="en-US" w:bidi="en-US"/>
        </w:rPr>
        <w:t>Au: Similar to what? to the example in the preceding section? I suggest using Listing numbers and  Listing captions for ease in cross-referencing code for readers.</w:t>
      </w:r>
    </w:p>
  </w:comment>
  <w:comment w:id="45" w:author="Carol Nichols" w:date="2016-11-30T11:45:0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46" w:author="AnneMarieW" w:date="2016-11-28T10:12:00Z" w:initials="AM">
    <w:p>
      <w:r>
        <w:rPr>
          <w:rFonts w:ascii="Liberation Serif" w:hAnsi="Liberation Serif" w:eastAsia="Tahoma"/>
          <w:color w:val="00000A"/>
          <w:sz w:val="24"/>
          <w:szCs w:val="24"/>
          <w:lang w:val="en-US" w:eastAsia="en-US" w:bidi="en-US"/>
        </w:rPr>
        <w:t>Au: What is the same pattern?</w:t>
      </w:r>
    </w:p>
  </w:comment>
  <w:comment w:id="47" w:author="Carol Nichols" w:date="2016-11-30T11:46:1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8" w:author="AnneMarieW" w:date="2016-11-28T10:12:00Z" w:initials="AM">
    <w:p>
      <w:r>
        <w:rPr>
          <w:rFonts w:ascii="Liberation Serif" w:hAnsi="Liberation Serif" w:eastAsia="Tahoma"/>
          <w:color w:val="00000A"/>
          <w:sz w:val="24"/>
          <w:szCs w:val="24"/>
          <w:lang w:val="en-US" w:eastAsia="en-US" w:bidi="en-US"/>
        </w:rPr>
        <w:t>Au: Can we avoid using the term stuff and instead be more specific?</w:t>
      </w:r>
    </w:p>
  </w:comment>
  <w:comment w:id="49" w:author="Carol Nichols" w:date="2016-11-30T11:46:4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50" w:author="AnneMarieW" w:date="2016-11-28T10:59:00Z" w:initials="AM">
    <w:p>
      <w:r>
        <w:rPr>
          <w:rFonts w:ascii="Liberation Serif" w:hAnsi="Liberation Serif" w:eastAsia="Tahoma"/>
          <w:color w:val="00000A"/>
          <w:sz w:val="24"/>
          <w:szCs w:val="24"/>
          <w:lang w:val="en-US" w:eastAsia="en-US" w:bidi="en-US"/>
        </w:rPr>
        <w:t>Au: Where before? Please use a Listing number.</w:t>
      </w:r>
    </w:p>
  </w:comment>
  <w:comment w:id="51" w:author="Carol Nichols" w:date="2016-11-30T11:51:5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Reworded</w:t>
      </w:r>
    </w:p>
  </w:comment>
  <w:comment w:id="52" w:author="AnneMarieW" w:date="2016-11-28T10:12:00Z" w:initials="AM">
    <w:p>
      <w:r>
        <w:rPr>
          <w:rFonts w:ascii="Liberation Serif" w:hAnsi="Liberation Serif" w:eastAsia="Tahoma"/>
          <w:color w:val="00000A"/>
          <w:sz w:val="24"/>
          <w:szCs w:val="24"/>
          <w:lang w:val="en-US" w:eastAsia="en-US" w:bidi="en-US"/>
        </w:rPr>
        <w:t>Au: What does “This” refer to? the preceding code? references?</w:t>
      </w:r>
    </w:p>
  </w:comment>
  <w:comment w:id="53" w:author="Carol Nichols" w:date="2016-11-30T11:52: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54" w:author="AnneMarieW" w:date="2016-11-28T10:12:00Z" w:initials="AM">
    <w:p>
      <w:r>
        <w:rPr>
          <w:rFonts w:ascii="Liberation Serif" w:hAnsi="Liberation Serif" w:eastAsia="Tahoma"/>
          <w:color w:val="00000A"/>
          <w:sz w:val="24"/>
          <w:szCs w:val="24"/>
          <w:lang w:val="en-US" w:eastAsia="en-US" w:bidi="en-US"/>
        </w:rPr>
        <w:t>Au: Which process? Can you be more specific? I’m afraid readers might lose the references when you use the pronouns this and it instead of the actual terms.</w:t>
      </w:r>
    </w:p>
  </w:comment>
  <w:comment w:id="55" w:author="Carol Nichols" w:date="2016-11-30T11:54: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56" w:author="AnneMarieW" w:date="2016-11-28T10:59:00Z" w:initials="AM">
    <w:p>
      <w:r>
        <w:rPr>
          <w:rFonts w:ascii="Liberation Serif" w:hAnsi="Liberation Serif" w:eastAsia="Tahoma"/>
          <w:color w:val="00000A"/>
          <w:sz w:val="24"/>
          <w:szCs w:val="24"/>
          <w:lang w:val="en-US" w:eastAsia="en-US" w:bidi="en-US"/>
        </w:rPr>
        <w:t>Au: Now that we’re in a different section, it’s best to use a Listing number for the preceding example. That way you can say, “We can fix the error in Listing 4-X, . . . “</w:t>
      </w:r>
    </w:p>
  </w:comment>
  <w:comment w:id="57" w:author="" w:date="0-00-00T00:00:00Z" w:initials="">
    <w:p>
      <w:r>
        <w:rPr>
          <w:rFonts w:ascii="Liberation Serif" w:hAnsi="Liberation Serif" w:eastAsia="Tahoma"/>
          <w:color w:val="auto"/>
          <w:sz w:val="24"/>
          <w:szCs w:val="24"/>
          <w:lang w:val="en-US" w:eastAsia="en-US" w:bidi="en-US"/>
        </w:rPr>
      </w:r>
    </w:p>
  </w:comment>
  <w:comment w:id="58" w:author="Carol Nichols" w:date="2016-11-30T11:56: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59" w:author="AnneMarieW" w:date="2016-11-28T10:12:00Z" w:initials="AM">
    <w:p>
      <w:r>
        <w:rPr>
          <w:rFonts w:ascii="Liberation Serif" w:hAnsi="Liberation Serif" w:eastAsia="Tahoma"/>
          <w:color w:val="00000A"/>
          <w:sz w:val="24"/>
          <w:szCs w:val="24"/>
          <w:lang w:val="en-US" w:eastAsia="en-US" w:bidi="en-US"/>
        </w:rPr>
        <w:t>Au: OK to call these symbols? Just want to avoid using a plural next to the symbol.</w:t>
      </w:r>
    </w:p>
  </w:comment>
  <w:comment w:id="60" w:author="Carol Nichols" w:date="2016-11-30T11:56:2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Mmm symbol is overloaded with other meanings that might be confusing. I've taken out the literal code and just said curly brackets instead.</w:t>
      </w:r>
    </w:p>
  </w:comment>
  <w:comment w:id="61" w:author="Carol Nichols" w:date="2016-11-30T16:27:3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Please don't edit compiler output or else it won't match what the user sees when they run the code.</w:t>
      </w:r>
    </w:p>
  </w:comment>
  <w:comment w:id="62" w:author="AnneMarieW" w:date="2016-11-28T10:12:00Z" w:initials="AM">
    <w:p>
      <w:r>
        <w:rPr>
          <w:rFonts w:ascii="Liberation Serif" w:hAnsi="Liberation Serif" w:eastAsia="Tahoma"/>
          <w:color w:val="00000A"/>
          <w:sz w:val="24"/>
          <w:szCs w:val="24"/>
          <w:lang w:val="en-US" w:eastAsia="en-US" w:bidi="en-US"/>
        </w:rPr>
        <w:t>Au: Should both instances of String in this sentence be Literal style or lowercase?</w:t>
      </w:r>
    </w:p>
  </w:comment>
  <w:comment w:id="63" w:author="Carol Nichols" w:date="2016-11-30T13:24: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Literal, I've fixed</w:t>
      </w:r>
    </w:p>
  </w:comment>
  <w:comment w:id="64" w:author="AnneMarieW" w:date="2016-11-28T10:12:00Z" w:initials="AM">
    <w:p>
      <w:r>
        <w:rPr>
          <w:rFonts w:ascii="Liberation Serif" w:hAnsi="Liberation Serif" w:eastAsia="Tahoma"/>
          <w:color w:val="00000A"/>
          <w:sz w:val="24"/>
          <w:szCs w:val="24"/>
          <w:lang w:val="en-US" w:eastAsia="en-US" w:bidi="en-US"/>
        </w:rPr>
        <w:t>Au: Bad in what way? Please clarify.</w:t>
      </w:r>
    </w:p>
  </w:comment>
  <w:comment w:id="65" w:author="Carol Nichols" w:date="2016-11-30T13:28: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66" w:author="AnneMarieW" w:date="2016-11-28T10:12:00Z" w:initials="AM">
    <w:p>
      <w:r>
        <w:rPr>
          <w:rFonts w:ascii="Liberation Serif" w:hAnsi="Liberation Serif" w:eastAsia="Tahoma"/>
          <w:color w:val="00000A"/>
          <w:sz w:val="24"/>
          <w:szCs w:val="24"/>
          <w:lang w:val="en-US" w:eastAsia="en-US" w:bidi="en-US"/>
        </w:rPr>
        <w:t>Au: It would be best to have used a Listing number so readers could refer back to that code.</w:t>
      </w:r>
    </w:p>
  </w:comment>
  <w:comment w:id="67" w:author="Carol Nichols" w:date="2016-11-30T13:32:0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68" w:author="AnneMarieW" w:date="2016-11-28T10:12:00Z" w:initials="AM">
    <w:p>
      <w:r>
        <w:rPr>
          <w:rFonts w:ascii="Liberation Serif" w:hAnsi="Liberation Serif" w:eastAsia="Tahoma"/>
          <w:color w:val="00000A"/>
          <w:sz w:val="24"/>
          <w:szCs w:val="24"/>
          <w:lang w:val="en-US" w:eastAsia="en-US" w:bidi="en-US"/>
        </w:rPr>
        <w:t>Au: Mess up how? Please clarify.</w:t>
      </w:r>
    </w:p>
  </w:comment>
  <w:comment w:id="69" w:author="Carol Nichols" w:date="2016-11-30T13:37: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0" w:author="AnneMarieW" w:date="2016-11-28T10:12:00Z" w:initials="AM">
    <w:p>
      <w:r>
        <w:rPr>
          <w:rFonts w:ascii="Liberation Serif" w:hAnsi="Liberation Serif" w:eastAsia="Tahoma"/>
          <w:color w:val="00000A"/>
          <w:sz w:val="24"/>
          <w:szCs w:val="24"/>
          <w:lang w:val="en-US" w:eastAsia="en-US" w:bidi="en-US"/>
        </w:rPr>
        <w:t>Au: Using a Listing number for the earlier code would help readers refer back to that code.</w:t>
      </w:r>
    </w:p>
  </w:comment>
  <w:comment w:id="71" w:author="Carol Nichols" w:date="2016-11-30T13:37: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72" w:author="AnneMarieW" w:date="2016-11-28T10:46:00Z" w:initials="AM">
    <w:p>
      <w:r>
        <w:rPr>
          <w:rFonts w:ascii="Liberation Serif" w:hAnsi="Liberation Serif" w:eastAsia="Tahoma"/>
          <w:color w:val="00000A"/>
          <w:sz w:val="24"/>
          <w:szCs w:val="24"/>
          <w:lang w:val="en-US" w:eastAsia="en-US" w:bidi="en-US"/>
        </w:rPr>
        <w:t>Au: What does “this” refer to here?</w:t>
      </w:r>
    </w:p>
  </w:comment>
  <w:comment w:id="73" w:author="Carol Nichols" w:date="2016-11-30T13:39:1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10:46): "..."</w:t>
      </w:r>
    </w:p>
    <w:p>
      <w:r>
        <w:rPr>
          <w:rFonts w:ascii="Liberation Serif" w:hAnsi="Liberation Serif" w:eastAsia="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75"/>
  <w:trackRevision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543a"/>
    <w:pPr>
      <w:widowControl/>
      <w:suppressAutoHyphens w:val="true"/>
      <w:bidi w:val="0"/>
      <w:jc w:val="left"/>
      <w:textAlignment w:val="baseline"/>
    </w:pPr>
    <w:rPr>
      <w:rFonts w:ascii="Calibri" w:hAnsi="Calibri" w:eastAsia="Calibri" w:cs="Tahoma"/>
      <w:color w:val="00000A"/>
      <w:sz w:val="20"/>
      <w:szCs w:val="20"/>
      <w:lang w:val="en-US" w:eastAsia="en-US" w:bidi="ar-SA"/>
    </w:rPr>
  </w:style>
  <w:style w:type="paragraph" w:styleId="Heading1">
    <w:name w:val="Heading 1"/>
    <w:basedOn w:val="Heading"/>
    <w:link w:val="Heading1Char"/>
    <w:qFormat/>
    <w:rsid w:val="00943528"/>
    <w:pPr>
      <w:keepNext/>
      <w:widowControl w:val="false"/>
      <w:bidi w:val="0"/>
      <w:spacing w:before="240" w:after="60"/>
      <w:jc w:val="left"/>
      <w:outlineLvl w:val="0"/>
    </w:pPr>
    <w:rPr>
      <w:rFonts w:ascii="Arial" w:hAnsi="Arial" w:eastAsia="Calibri" w:cs="Arial"/>
      <w:b/>
      <w:bCs/>
      <w:color w:val="00000A"/>
      <w:sz w:val="32"/>
      <w:szCs w:val="32"/>
      <w:lang w:val="en-US" w:eastAsia="en-US" w:bidi="ar-SA"/>
    </w:rPr>
  </w:style>
  <w:style w:type="paragraph" w:styleId="Heading2">
    <w:name w:val="Heading 2"/>
    <w:basedOn w:val="Heading"/>
    <w:link w:val="Heading2Char"/>
    <w:qFormat/>
    <w:rsid w:val="00943528"/>
    <w:pPr>
      <w:keepNext/>
      <w:widowControl w:val="false"/>
      <w:bidi w:val="0"/>
      <w:spacing w:before="240" w:after="60"/>
      <w:jc w:val="left"/>
      <w:outlineLvl w:val="1"/>
    </w:pPr>
    <w:rPr>
      <w:rFonts w:ascii="Arial" w:hAnsi="Arial" w:eastAsia="Calibri" w:cs="Arial"/>
      <w:b/>
      <w:bCs/>
      <w:i/>
      <w:iCs/>
      <w:color w:val="00000A"/>
      <w:sz w:val="28"/>
      <w:szCs w:val="28"/>
      <w:lang w:val="en-US" w:eastAsia="en-US" w:bidi="ar-SA"/>
    </w:rPr>
  </w:style>
  <w:style w:type="paragraph" w:styleId="Heading3">
    <w:name w:val="Heading 3"/>
    <w:basedOn w:val="Heading"/>
    <w:link w:val="Heading3Char"/>
    <w:qFormat/>
    <w:rsid w:val="00943528"/>
    <w:pPr>
      <w:keepNext/>
      <w:widowControl w:val="false"/>
      <w:bidi w:val="0"/>
      <w:spacing w:before="240" w:after="60"/>
      <w:jc w:val="left"/>
      <w:outlineLvl w:val="2"/>
    </w:pPr>
    <w:rPr>
      <w:rFonts w:ascii="Arial" w:hAnsi="Arial" w:eastAsia="Calibri" w:cs="Arial"/>
      <w:b/>
      <w:bCs/>
      <w:color w:val="00000A"/>
      <w:sz w:val="26"/>
      <w:szCs w:val="26"/>
      <w:lang w:val="en-US" w:eastAsia="en-US" w:bidi="ar-SA"/>
    </w:rPr>
  </w:style>
  <w:style w:type="paragraph" w:styleId="Heading4">
    <w:name w:val="Heading 4"/>
    <w:basedOn w:val="Heading"/>
    <w:link w:val="Heading4Char"/>
    <w:qFormat/>
    <w:rsid w:val="00943528"/>
    <w:pPr>
      <w:keepNext/>
      <w:widowControl w:val="false"/>
      <w:bidi w:val="0"/>
      <w:spacing w:before="240" w:after="60"/>
      <w:jc w:val="left"/>
      <w:outlineLvl w:val="3"/>
    </w:pPr>
    <w:rPr>
      <w:rFonts w:ascii="Calibri" w:hAnsi="Calibri" w:eastAsia="Calibri" w:cs="Tahoma"/>
      <w:b/>
      <w:bCs/>
      <w:color w:val="00000A"/>
      <w:sz w:val="28"/>
      <w:szCs w:val="28"/>
      <w:lang w:val="en-US" w:eastAsia="en-US" w:bidi="ar-SA"/>
    </w:rPr>
  </w:style>
  <w:style w:type="paragraph" w:styleId="Heading5">
    <w:name w:val="Heading 5"/>
    <w:basedOn w:val="Heading"/>
    <w:link w:val="Heading5Char"/>
    <w:qFormat/>
    <w:rsid w:val="00943528"/>
    <w:pPr>
      <w:widowControl w:val="false"/>
      <w:bidi w:val="0"/>
      <w:spacing w:before="240" w:after="60"/>
      <w:jc w:val="left"/>
      <w:outlineLvl w:val="4"/>
    </w:pPr>
    <w:rPr>
      <w:rFonts w:ascii="Calibri" w:hAnsi="Calibri" w:eastAsia="Calibri" w:cs="Tahoma"/>
      <w:b/>
      <w:bCs/>
      <w:i/>
      <w:iCs/>
      <w:color w:val="00000A"/>
      <w:sz w:val="26"/>
      <w:szCs w:val="26"/>
      <w:lang w:val="en-US" w:eastAsia="en-US" w:bidi="ar-SA"/>
    </w:rPr>
  </w:style>
  <w:style w:type="paragraph" w:styleId="Heading6">
    <w:name w:val="Heading 6"/>
    <w:basedOn w:val="Heading"/>
    <w:link w:val="Heading6Char"/>
    <w:qFormat/>
    <w:rsid w:val="00943528"/>
    <w:pPr>
      <w:widowControl w:val="false"/>
      <w:bidi w:val="0"/>
      <w:spacing w:before="240" w:after="60"/>
      <w:jc w:val="left"/>
      <w:outlineLvl w:val="5"/>
    </w:pPr>
    <w:rPr>
      <w:rFonts w:ascii="Calibri" w:hAnsi="Calibri" w:eastAsia="Calibri" w:cs="Tahoma"/>
      <w:b/>
      <w:bCs/>
      <w:color w:val="00000A"/>
      <w:sz w:val="22"/>
      <w:szCs w:val="22"/>
      <w:lang w:val="en-US" w:eastAsia="en-US" w:bidi="ar-SA"/>
    </w:rPr>
  </w:style>
  <w:style w:type="paragraph" w:styleId="Heading7">
    <w:name w:val="Heading 7"/>
    <w:basedOn w:val="Heading"/>
    <w:link w:val="Heading7Char"/>
    <w:qFormat/>
    <w:rsid w:val="00943528"/>
    <w:pPr>
      <w:widowControl w:val="false"/>
      <w:bidi w:val="0"/>
      <w:spacing w:before="240" w:after="60"/>
      <w:jc w:val="left"/>
      <w:outlineLvl w:val="6"/>
    </w:pPr>
    <w:rPr>
      <w:rFonts w:ascii="Calibri" w:hAnsi="Calibri" w:eastAsia="Calibri" w:cs="Tahoma"/>
      <w:color w:val="00000A"/>
      <w:sz w:val="24"/>
      <w:szCs w:val="24"/>
      <w:lang w:val="en-US" w:eastAsia="en-US" w:bidi="ar-SA"/>
    </w:rPr>
  </w:style>
  <w:style w:type="paragraph" w:styleId="Heading8">
    <w:name w:val="Heading 8"/>
    <w:basedOn w:val="Heading"/>
    <w:link w:val="Heading8Char"/>
    <w:qFormat/>
    <w:rsid w:val="00943528"/>
    <w:pPr>
      <w:widowControl w:val="false"/>
      <w:bidi w:val="0"/>
      <w:spacing w:before="240" w:after="60"/>
      <w:jc w:val="left"/>
      <w:outlineLvl w:val="7"/>
    </w:pPr>
    <w:rPr>
      <w:rFonts w:ascii="Calibri" w:hAnsi="Calibri" w:eastAsia="Calibri" w:cs="Tahoma"/>
      <w:i/>
      <w:iCs/>
      <w:color w:val="00000A"/>
      <w:sz w:val="24"/>
      <w:szCs w:val="24"/>
      <w:lang w:val="en-US" w:eastAsia="en-US" w:bidi="ar-SA"/>
    </w:rPr>
  </w:style>
  <w:style w:type="paragraph" w:styleId="Heading9">
    <w:name w:val="Heading 9"/>
    <w:basedOn w:val="Heading"/>
    <w:link w:val="Heading9Char"/>
    <w:qFormat/>
    <w:rsid w:val="00943528"/>
    <w:pPr>
      <w:widowControl w:val="false"/>
      <w:bidi w:val="0"/>
      <w:spacing w:before="240" w:after="60"/>
      <w:jc w:val="left"/>
      <w:outlineLvl w:val="8"/>
    </w:pPr>
    <w:rPr>
      <w:rFonts w:ascii="Arial" w:hAnsi="Arial" w:eastAsia="Calibri" w:cs="Arial"/>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d5e48"/>
    <w:rPr>
      <w:rFonts w:ascii="Arial" w:hAnsi="Arial" w:eastAsia="Times New Roman" w:cs="Arial"/>
      <w:b/>
      <w:bCs/>
      <w:color w:val="00000A"/>
      <w:sz w:val="32"/>
      <w:szCs w:val="32"/>
    </w:rPr>
  </w:style>
  <w:style w:type="character" w:styleId="Heading2Char" w:customStyle="1">
    <w:name w:val="Heading 2 Char"/>
    <w:basedOn w:val="DefaultParagraphFont"/>
    <w:link w:val="Heading2"/>
    <w:qFormat/>
    <w:rsid w:val="00fd5e48"/>
    <w:rPr>
      <w:rFonts w:ascii="Arial" w:hAnsi="Arial" w:eastAsia="Times New Roman" w:cs="Arial"/>
      <w:b/>
      <w:bCs/>
      <w:i/>
      <w:iCs/>
      <w:color w:val="00000A"/>
      <w:sz w:val="28"/>
      <w:szCs w:val="28"/>
    </w:rPr>
  </w:style>
  <w:style w:type="character" w:styleId="Heading3Char" w:customStyle="1">
    <w:name w:val="Heading 3 Char"/>
    <w:basedOn w:val="DefaultParagraphFont"/>
    <w:link w:val="Heading3"/>
    <w:qFormat/>
    <w:rsid w:val="00fd5e48"/>
    <w:rPr>
      <w:rFonts w:ascii="Arial" w:hAnsi="Arial" w:eastAsia="Times New Roman" w:cs="Arial"/>
      <w:b/>
      <w:bCs/>
      <w:color w:val="00000A"/>
      <w:sz w:val="26"/>
      <w:szCs w:val="26"/>
    </w:rPr>
  </w:style>
  <w:style w:type="character" w:styleId="Heading4Char" w:customStyle="1">
    <w:name w:val="Heading 4 Char"/>
    <w:basedOn w:val="DefaultParagraphFont"/>
    <w:link w:val="Heading4"/>
    <w:qFormat/>
    <w:rsid w:val="00fd5e48"/>
    <w:rPr>
      <w:rFonts w:ascii="Times New Roman" w:hAnsi="Times New Roman" w:eastAsia="Times New Roman" w:cs="Times New Roman"/>
      <w:b/>
      <w:bCs/>
      <w:color w:val="00000A"/>
      <w:sz w:val="28"/>
      <w:szCs w:val="28"/>
    </w:rPr>
  </w:style>
  <w:style w:type="character" w:styleId="Heading6Char" w:customStyle="1">
    <w:name w:val="Heading 6 Char"/>
    <w:basedOn w:val="DefaultParagraphFont"/>
    <w:link w:val="Heading6"/>
    <w:qFormat/>
    <w:rsid w:val="00fd5e48"/>
    <w:rPr>
      <w:rFonts w:ascii="Times New Roman" w:hAnsi="Times New Roman" w:eastAsia="Times New Roman" w:cs="Times New Roman"/>
      <w:b/>
      <w:bCs/>
      <w:color w:val="00000A"/>
      <w:sz w:val="22"/>
    </w:rPr>
  </w:style>
  <w:style w:type="character" w:styleId="Title1" w:customStyle="1">
    <w:name w:val="Title1"/>
    <w:basedOn w:val="DefaultParagraphFont"/>
    <w:qFormat/>
    <w:rsid w:val="00fd5e48"/>
    <w:rPr/>
  </w:style>
  <w:style w:type="character" w:styleId="Internetlink" w:customStyle="1">
    <w:name w:val="Internet link"/>
    <w:qFormat/>
    <w:rsid w:val="00fd5e48"/>
    <w:rPr>
      <w:color w:val="0000FF"/>
      <w:u w:val="single"/>
    </w:rPr>
  </w:style>
  <w:style w:type="character" w:styleId="FollowedHyperlink">
    <w:name w:val="FollowedHyperlink"/>
    <w:qFormat/>
    <w:rsid w:val="00943528"/>
    <w:rPr>
      <w:color w:val="800080"/>
      <w:u w:val="single"/>
    </w:rPr>
  </w:style>
  <w:style w:type="character" w:styleId="Appleconvertedspace" w:customStyle="1">
    <w:name w:val="apple-converted-space"/>
    <w:basedOn w:val="DefaultParagraphFont"/>
    <w:qFormat/>
    <w:rsid w:val="00fd5e48"/>
    <w:rPr/>
  </w:style>
  <w:style w:type="character" w:styleId="Emphasis">
    <w:name w:val="Emphasis"/>
    <w:qFormat/>
    <w:rsid w:val="00fd5e48"/>
    <w:rPr>
      <w:i/>
      <w:iCs/>
    </w:rPr>
  </w:style>
  <w:style w:type="character" w:styleId="HTMLCode">
    <w:name w:val="HTML Code"/>
    <w:qFormat/>
    <w:rsid w:val="00943528"/>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fd5e48"/>
    <w:rPr>
      <w:rFonts w:ascii="Courier New" w:hAnsi="Courier New" w:eastAsia="Times New Roman" w:cs="Courier New"/>
      <w:color w:val="00000A"/>
      <w:szCs w:val="20"/>
    </w:rPr>
  </w:style>
  <w:style w:type="character" w:styleId="Hljskeyword" w:customStyle="1">
    <w:name w:val="hljs-keyword"/>
    <w:basedOn w:val="DefaultParagraphFont"/>
    <w:qFormat/>
    <w:rsid w:val="00fd5e48"/>
    <w:rPr/>
  </w:style>
  <w:style w:type="character" w:styleId="Hljsstring" w:customStyle="1">
    <w:name w:val="hljs-string"/>
    <w:basedOn w:val="DefaultParagraphFont"/>
    <w:qFormat/>
    <w:rsid w:val="00fd5e48"/>
    <w:rPr/>
  </w:style>
  <w:style w:type="character" w:styleId="Hljscomment" w:customStyle="1">
    <w:name w:val="hljs-comment"/>
    <w:basedOn w:val="DefaultParagraphFont"/>
    <w:qFormat/>
    <w:rsid w:val="00fd5e48"/>
    <w:rPr/>
  </w:style>
  <w:style w:type="character" w:styleId="Hljsbuiltin" w:customStyle="1">
    <w:name w:val="hljs-built_in"/>
    <w:basedOn w:val="DefaultParagraphFont"/>
    <w:qFormat/>
    <w:rsid w:val="00fd5e48"/>
    <w:rPr/>
  </w:style>
  <w:style w:type="character" w:styleId="Hljsnumber" w:customStyle="1">
    <w:name w:val="hljs-number"/>
    <w:basedOn w:val="DefaultParagraphFont"/>
    <w:qFormat/>
    <w:rsid w:val="00fd5e48"/>
    <w:rPr/>
  </w:style>
  <w:style w:type="character" w:styleId="Hljsfunction" w:customStyle="1">
    <w:name w:val="hljs-function"/>
    <w:basedOn w:val="DefaultParagraphFont"/>
    <w:qFormat/>
    <w:rsid w:val="00fd5e48"/>
    <w:rPr/>
  </w:style>
  <w:style w:type="character" w:styleId="Hljstitle" w:customStyle="1">
    <w:name w:val="hljs-title"/>
    <w:basedOn w:val="DefaultParagraphFont"/>
    <w:qFormat/>
    <w:rsid w:val="00fd5e48"/>
    <w:rPr/>
  </w:style>
  <w:style w:type="character" w:styleId="Heading5Char" w:customStyle="1">
    <w:name w:val="Heading 5 Char"/>
    <w:basedOn w:val="DefaultParagraphFont"/>
    <w:link w:val="Heading5"/>
    <w:qFormat/>
    <w:rsid w:val="00fd5e48"/>
    <w:rPr>
      <w:rFonts w:ascii="Times New Roman" w:hAnsi="Times New Roman" w:eastAsia="Times New Roman" w:cs="Times New Roman"/>
      <w:b/>
      <w:bCs/>
      <w:i/>
      <w:iCs/>
      <w:color w:val="00000A"/>
      <w:sz w:val="26"/>
      <w:szCs w:val="26"/>
    </w:rPr>
  </w:style>
  <w:style w:type="character" w:styleId="Heading7Char" w:customStyle="1">
    <w:name w:val="Heading 7 Char"/>
    <w:basedOn w:val="DefaultParagraphFont"/>
    <w:link w:val="Heading7"/>
    <w:qFormat/>
    <w:rsid w:val="00fd5e48"/>
    <w:rPr>
      <w:rFonts w:ascii="Times New Roman" w:hAnsi="Times New Roman" w:eastAsia="Times New Roman" w:cs="Times New Roman"/>
      <w:color w:val="00000A"/>
      <w:sz w:val="24"/>
      <w:szCs w:val="24"/>
    </w:rPr>
  </w:style>
  <w:style w:type="character" w:styleId="Heading8Char" w:customStyle="1">
    <w:name w:val="Heading 8 Char"/>
    <w:basedOn w:val="DefaultParagraphFont"/>
    <w:link w:val="Heading8"/>
    <w:qFormat/>
    <w:rsid w:val="00fd5e48"/>
    <w:rPr>
      <w:rFonts w:ascii="Times New Roman" w:hAnsi="Times New Roman" w:eastAsia="Times New Roman" w:cs="Times New Roman"/>
      <w:i/>
      <w:iCs/>
      <w:color w:val="00000A"/>
      <w:sz w:val="24"/>
      <w:szCs w:val="24"/>
    </w:rPr>
  </w:style>
  <w:style w:type="character" w:styleId="Heading9Char" w:customStyle="1">
    <w:name w:val="Heading 9 Char"/>
    <w:basedOn w:val="DefaultParagraphFont"/>
    <w:link w:val="Heading9"/>
    <w:qFormat/>
    <w:rsid w:val="00fd5e48"/>
    <w:rPr>
      <w:rFonts w:ascii="Arial" w:hAnsi="Arial" w:eastAsia="Times New Roman" w:cs="Arial"/>
      <w:color w:val="00000A"/>
      <w:sz w:val="22"/>
    </w:rPr>
  </w:style>
  <w:style w:type="character" w:styleId="BodyTextChar" w:customStyle="1">
    <w:name w:val="Body Text Char"/>
    <w:basedOn w:val="DefaultParagraphFont"/>
    <w:link w:val="BodyText"/>
    <w:semiHidden/>
    <w:qFormat/>
    <w:rsid w:val="00fd5e48"/>
    <w:rPr>
      <w:rFonts w:ascii="Times New Roman" w:hAnsi="Times New Roman" w:eastAsia="Times New Roman" w:cs="Times New Roman"/>
      <w:szCs w:val="20"/>
    </w:rPr>
  </w:style>
  <w:style w:type="character" w:styleId="BodyText2Char" w:customStyle="1">
    <w:name w:val="Body Text 2 Char"/>
    <w:basedOn w:val="DefaultParagraphFont"/>
    <w:link w:val="BodyText2"/>
    <w:qFormat/>
    <w:rsid w:val="00fd5e48"/>
    <w:rPr>
      <w:rFonts w:ascii="Times New Roman" w:hAnsi="Times New Roman" w:eastAsia="Times New Roman" w:cs="Times New Roman"/>
      <w:color w:val="00000A"/>
      <w:szCs w:val="20"/>
    </w:rPr>
  </w:style>
  <w:style w:type="character" w:styleId="BodyText3Char" w:customStyle="1">
    <w:name w:val="Body Text 3 Char"/>
    <w:basedOn w:val="DefaultParagraphFont"/>
    <w:link w:val="BodyText3"/>
    <w:qFormat/>
    <w:rsid w:val="00fd5e48"/>
    <w:rPr>
      <w:rFonts w:ascii="Times New Roman" w:hAnsi="Times New Roman" w:eastAsia="Times New Roman" w:cs="Times New Roman"/>
      <w:color w:val="00000A"/>
      <w:sz w:val="16"/>
      <w:szCs w:val="16"/>
    </w:rPr>
  </w:style>
  <w:style w:type="character" w:styleId="BodyTextFirstIndentChar" w:customStyle="1">
    <w:name w:val="Body Text First Indent Char"/>
    <w:basedOn w:val="BodyTextChar"/>
    <w:link w:val="BodyTextFirstIndent"/>
    <w:semiHidden/>
    <w:qFormat/>
    <w:rsid w:val="00fd5e48"/>
    <w:rPr>
      <w:rFonts w:ascii="Times New Roman" w:hAnsi="Times New Roman" w:eastAsia="Times New Roman" w:cs="Times New Roman"/>
      <w:szCs w:val="20"/>
    </w:rPr>
  </w:style>
  <w:style w:type="character" w:styleId="BodyTextIndentChar" w:customStyle="1">
    <w:name w:val="Body Text Indent Char"/>
    <w:basedOn w:val="DefaultParagraphFont"/>
    <w:link w:val="BodyTextIndent"/>
    <w:semiHidden/>
    <w:qFormat/>
    <w:rsid w:val="00fd5e48"/>
    <w:rPr>
      <w:rFonts w:ascii="Times New Roman" w:hAnsi="Times New Roman" w:eastAsia="Times New Roman" w:cs="Times New Roman"/>
      <w:szCs w:val="20"/>
    </w:rPr>
  </w:style>
  <w:style w:type="character" w:styleId="BodyTextFirstIndent2Char" w:customStyle="1">
    <w:name w:val="Body Text First Indent 2 Char"/>
    <w:basedOn w:val="BodyTextIndentChar"/>
    <w:link w:val="BodyTextFirstIndent2"/>
    <w:qFormat/>
    <w:rsid w:val="00fd5e48"/>
    <w:rPr>
      <w:rFonts w:ascii="Times New Roman" w:hAnsi="Times New Roman" w:eastAsia="Times New Roman" w:cs="Times New Roman"/>
      <w:color w:val="00000A"/>
      <w:szCs w:val="20"/>
    </w:rPr>
  </w:style>
  <w:style w:type="character" w:styleId="BodyTextIndent2Char" w:customStyle="1">
    <w:name w:val="Body Text Indent 2 Char"/>
    <w:basedOn w:val="DefaultParagraphFont"/>
    <w:link w:val="BodyTextIndent2"/>
    <w:qFormat/>
    <w:rsid w:val="00fd5e48"/>
    <w:rPr>
      <w:rFonts w:ascii="Times New Roman" w:hAnsi="Times New Roman" w:eastAsia="Times New Roman" w:cs="Times New Roman"/>
      <w:color w:val="00000A"/>
      <w:szCs w:val="20"/>
    </w:rPr>
  </w:style>
  <w:style w:type="character" w:styleId="BodyTextIndent3Char" w:customStyle="1">
    <w:name w:val="Body Text Indent 3 Char"/>
    <w:basedOn w:val="DefaultParagraphFont"/>
    <w:link w:val="BodyTextIndent3"/>
    <w:qFormat/>
    <w:rsid w:val="00fd5e48"/>
    <w:rPr>
      <w:rFonts w:ascii="Times New Roman" w:hAnsi="Times New Roman" w:eastAsia="Times New Roman" w:cs="Times New Roman"/>
      <w:color w:val="00000A"/>
      <w:sz w:val="16"/>
      <w:szCs w:val="16"/>
    </w:rPr>
  </w:style>
  <w:style w:type="character" w:styleId="ClosingChar" w:customStyle="1">
    <w:name w:val="Closing Char"/>
    <w:basedOn w:val="DefaultParagraphFont"/>
    <w:link w:val="Closing"/>
    <w:qFormat/>
    <w:rsid w:val="00fd5e48"/>
    <w:rPr>
      <w:rFonts w:ascii="Times New Roman" w:hAnsi="Times New Roman" w:eastAsia="Times New Roman" w:cs="Times New Roman"/>
      <w:color w:val="00000A"/>
      <w:szCs w:val="20"/>
    </w:rPr>
  </w:style>
  <w:style w:type="character" w:styleId="DateChar" w:customStyle="1">
    <w:name w:val="Date Char"/>
    <w:basedOn w:val="DefaultParagraphFont"/>
    <w:link w:val="Date"/>
    <w:qFormat/>
    <w:rsid w:val="00fd5e48"/>
    <w:rPr>
      <w:rFonts w:ascii="Times New Roman" w:hAnsi="Times New Roman" w:eastAsia="Times New Roman" w:cs="Times New Roman"/>
      <w:color w:val="00000A"/>
      <w:szCs w:val="20"/>
    </w:rPr>
  </w:style>
  <w:style w:type="character" w:styleId="EmailSignatureChar" w:customStyle="1">
    <w:name w:val="E-mail Signature Char"/>
    <w:basedOn w:val="DefaultParagraphFont"/>
    <w:link w:val="E-mailSignature"/>
    <w:qFormat/>
    <w:rsid w:val="00fd5e48"/>
    <w:rPr>
      <w:rFonts w:ascii="Times New Roman" w:hAnsi="Times New Roman" w:eastAsia="Times New Roman" w:cs="Times New Roman"/>
      <w:color w:val="00000A"/>
      <w:szCs w:val="20"/>
    </w:rPr>
  </w:style>
  <w:style w:type="character" w:styleId="EmphasisBold" w:customStyle="1">
    <w:name w:val="EmphasisBold"/>
    <w:qFormat/>
    <w:rsid w:val="00fd5e48"/>
    <w:rPr>
      <w:b/>
      <w:color w:val="0000FF"/>
    </w:rPr>
  </w:style>
  <w:style w:type="character" w:styleId="EmphasisBoldBox" w:customStyle="1">
    <w:name w:val="EmphasisBoldBox"/>
    <w:qFormat/>
    <w:rsid w:val="00fd5e48"/>
    <w:rPr>
      <w:b/>
      <w:color w:val="3366FF"/>
    </w:rPr>
  </w:style>
  <w:style w:type="character" w:styleId="EmphasisBoldItal" w:customStyle="1">
    <w:name w:val="EmphasisBoldItal"/>
    <w:qFormat/>
    <w:rsid w:val="00fd5e48"/>
    <w:rPr>
      <w:b/>
      <w:i/>
      <w:color w:val="0000FF"/>
    </w:rPr>
  </w:style>
  <w:style w:type="character" w:styleId="EmphasisItalic" w:customStyle="1">
    <w:name w:val="EmphasisItalic"/>
    <w:qFormat/>
    <w:rsid w:val="00fd5e48"/>
    <w:rPr>
      <w:i/>
      <w:color w:val="0000FF"/>
    </w:rPr>
  </w:style>
  <w:style w:type="character" w:styleId="EmphasisItalicBox" w:customStyle="1">
    <w:name w:val="EmphasisItalicBox"/>
    <w:qFormat/>
    <w:rsid w:val="00fd5e48"/>
    <w:rPr>
      <w:i/>
      <w:color w:val="CC99FF"/>
    </w:rPr>
  </w:style>
  <w:style w:type="character" w:styleId="EmphasisItalicFoot" w:customStyle="1">
    <w:name w:val="EmphasisItalicFoot"/>
    <w:qFormat/>
    <w:rsid w:val="00fd5e48"/>
    <w:rPr>
      <w:i/>
      <w:color w:val="99CCFF"/>
      <w:sz w:val="16"/>
      <w:szCs w:val="16"/>
    </w:rPr>
  </w:style>
  <w:style w:type="character" w:styleId="EmphasisNote" w:customStyle="1">
    <w:name w:val="EmphasisNote"/>
    <w:qFormat/>
    <w:rsid w:val="00fd5e48"/>
    <w:rPr>
      <w:color w:val="3366FF"/>
    </w:rPr>
  </w:style>
  <w:style w:type="character" w:styleId="EmphasisRevCaption" w:customStyle="1">
    <w:name w:val="EmphasisRevCaption"/>
    <w:qFormat/>
    <w:rsid w:val="00fd5e48"/>
    <w:rPr>
      <w:i/>
      <w:color w:val="CC99FF"/>
    </w:rPr>
  </w:style>
  <w:style w:type="character" w:styleId="EmphasisRevItal" w:customStyle="1">
    <w:name w:val="EmphasisRevItal"/>
    <w:qFormat/>
    <w:rsid w:val="00fd5e48"/>
    <w:rPr>
      <w:color w:val="0000FF"/>
    </w:rPr>
  </w:style>
  <w:style w:type="character" w:styleId="FooterChar" w:customStyle="1">
    <w:name w:val="Footer Char"/>
    <w:basedOn w:val="DefaultParagraphFont"/>
    <w:link w:val="Footer"/>
    <w:qFormat/>
    <w:rsid w:val="00fd5e48"/>
    <w:rPr>
      <w:rFonts w:ascii="Times New Roman" w:hAnsi="Times New Roman" w:eastAsia="Times New Roman" w:cs="Times New Roman"/>
      <w:color w:val="00000A"/>
      <w:szCs w:val="20"/>
    </w:rPr>
  </w:style>
  <w:style w:type="character" w:styleId="HeaderChar" w:customStyle="1">
    <w:name w:val="Header Char"/>
    <w:basedOn w:val="DefaultParagraphFont"/>
    <w:link w:val="Header"/>
    <w:qFormat/>
    <w:rsid w:val="00fd5e48"/>
    <w:rPr>
      <w:rFonts w:ascii="Times New Roman" w:hAnsi="Times New Roman" w:eastAsia="Times New Roman" w:cs="Times New Roman"/>
      <w:color w:val="00000A"/>
      <w:szCs w:val="20"/>
    </w:rPr>
  </w:style>
  <w:style w:type="character" w:styleId="HTMLAcronym">
    <w:name w:val="HTML Acronym"/>
    <w:basedOn w:val="DefaultParagraphFont"/>
    <w:qFormat/>
    <w:rsid w:val="00943528"/>
    <w:rPr/>
  </w:style>
  <w:style w:type="character" w:styleId="HTMLAddressChar" w:customStyle="1">
    <w:name w:val="HTML Address Char"/>
    <w:basedOn w:val="DefaultParagraphFont"/>
    <w:link w:val="HTMLAddress"/>
    <w:qFormat/>
    <w:rsid w:val="00fd5e48"/>
    <w:rPr>
      <w:rFonts w:ascii="Times New Roman" w:hAnsi="Times New Roman" w:eastAsia="Times New Roman" w:cs="Times New Roman"/>
      <w:i/>
      <w:iCs/>
      <w:color w:val="00000A"/>
      <w:szCs w:val="20"/>
    </w:rPr>
  </w:style>
  <w:style w:type="character" w:styleId="HTMLCite">
    <w:name w:val="HTML Cite"/>
    <w:qFormat/>
    <w:rsid w:val="00943528"/>
    <w:rPr>
      <w:i/>
      <w:iCs/>
    </w:rPr>
  </w:style>
  <w:style w:type="character" w:styleId="HTMLDefinition">
    <w:name w:val="HTML Definition"/>
    <w:qFormat/>
    <w:rsid w:val="00943528"/>
    <w:rPr>
      <w:i/>
      <w:iCs/>
    </w:rPr>
  </w:style>
  <w:style w:type="character" w:styleId="HTMLKeyboard">
    <w:name w:val="HTML Keyboard"/>
    <w:qFormat/>
    <w:rsid w:val="00943528"/>
    <w:rPr>
      <w:rFonts w:ascii="Courier New" w:hAnsi="Courier New" w:cs="Courier New"/>
      <w:sz w:val="20"/>
      <w:szCs w:val="20"/>
    </w:rPr>
  </w:style>
  <w:style w:type="character" w:styleId="HTMLSample">
    <w:name w:val="HTML Sample"/>
    <w:qFormat/>
    <w:rsid w:val="00943528"/>
    <w:rPr>
      <w:rFonts w:ascii="Courier New" w:hAnsi="Courier New" w:cs="Courier New"/>
    </w:rPr>
  </w:style>
  <w:style w:type="character" w:styleId="HTMLTypewriter">
    <w:name w:val="HTML Typewriter"/>
    <w:qFormat/>
    <w:rsid w:val="00943528"/>
    <w:rPr>
      <w:rFonts w:ascii="Courier New" w:hAnsi="Courier New" w:cs="Courier New"/>
      <w:sz w:val="20"/>
      <w:szCs w:val="20"/>
    </w:rPr>
  </w:style>
  <w:style w:type="character" w:styleId="HTMLVariable">
    <w:name w:val="HTML Variable"/>
    <w:qFormat/>
    <w:rsid w:val="00943528"/>
    <w:rPr>
      <w:i/>
      <w:iCs/>
    </w:rPr>
  </w:style>
  <w:style w:type="character" w:styleId="Italic" w:customStyle="1">
    <w:name w:val="Italic"/>
    <w:qFormat/>
    <w:rsid w:val="00fd5e48"/>
    <w:rPr>
      <w:i/>
      <w:color w:val="000000"/>
    </w:rPr>
  </w:style>
  <w:style w:type="character" w:styleId="Keycap" w:customStyle="1">
    <w:name w:val="Keycap"/>
    <w:qFormat/>
    <w:rsid w:val="00fd5e48"/>
    <w:rPr>
      <w:smallCaps/>
      <w:color w:val="0000FF"/>
    </w:rPr>
  </w:style>
  <w:style w:type="character" w:styleId="Linenumber">
    <w:name w:val="line number"/>
    <w:basedOn w:val="DefaultParagraphFont"/>
    <w:qFormat/>
    <w:rsid w:val="00943528"/>
    <w:rPr/>
  </w:style>
  <w:style w:type="character" w:styleId="Literal" w:customStyle="1">
    <w:name w:val="Literal"/>
    <w:qFormat/>
    <w:rsid w:val="00fd5e48"/>
    <w:rPr>
      <w:rFonts w:ascii="Courier" w:hAnsi="Courier"/>
      <w:color w:val="0000FF"/>
      <w:sz w:val="20"/>
    </w:rPr>
  </w:style>
  <w:style w:type="character" w:styleId="LiteralBox" w:customStyle="1">
    <w:name w:val="LiteralBox"/>
    <w:qFormat/>
    <w:rsid w:val="00fd5e48"/>
    <w:rPr>
      <w:rFonts w:ascii="Courier" w:hAnsi="Courier"/>
      <w:color w:val="CC99FF"/>
      <w:sz w:val="20"/>
    </w:rPr>
  </w:style>
  <w:style w:type="character" w:styleId="Literal1st" w:customStyle="1">
    <w:name w:val="Literal1st"/>
    <w:basedOn w:val="LiteralBox"/>
    <w:qFormat/>
    <w:rsid w:val="00fd5e48"/>
    <w:rPr>
      <w:rFonts w:ascii="Courier" w:hAnsi="Courier"/>
      <w:color w:val="CC99FF"/>
      <w:sz w:val="20"/>
    </w:rPr>
  </w:style>
  <w:style w:type="character" w:styleId="LiteralBold" w:customStyle="1">
    <w:name w:val="LiteralBold"/>
    <w:qFormat/>
    <w:rsid w:val="00fd5e48"/>
    <w:rPr>
      <w:rFonts w:ascii="Courier" w:hAnsi="Courier"/>
      <w:b/>
      <w:color w:val="0000FF"/>
      <w:sz w:val="20"/>
    </w:rPr>
  </w:style>
  <w:style w:type="character" w:styleId="LiteralBoldItal" w:customStyle="1">
    <w:name w:val="LiteralBoldItal"/>
    <w:qFormat/>
    <w:rsid w:val="00fd5e48"/>
    <w:rPr>
      <w:rFonts w:ascii="Courier" w:hAnsi="Courier"/>
      <w:b/>
      <w:i/>
      <w:color w:val="0000FF"/>
      <w:sz w:val="20"/>
    </w:rPr>
  </w:style>
  <w:style w:type="character" w:styleId="LiteralCaption" w:customStyle="1">
    <w:name w:val="LiteralCaption"/>
    <w:qFormat/>
    <w:rsid w:val="00fd5e48"/>
    <w:rPr>
      <w:rFonts w:ascii="Courier" w:hAnsi="Courier"/>
      <w:i/>
      <w:color w:val="CC99FF"/>
      <w:sz w:val="20"/>
    </w:rPr>
  </w:style>
  <w:style w:type="character" w:styleId="LiteralFootnote" w:customStyle="1">
    <w:name w:val="LiteralFootnote"/>
    <w:basedOn w:val="LiteralBox"/>
    <w:qFormat/>
    <w:rsid w:val="00fd5e48"/>
    <w:rPr>
      <w:rFonts w:ascii="Courier" w:hAnsi="Courier"/>
      <w:color w:val="CC99FF"/>
      <w:sz w:val="20"/>
    </w:rPr>
  </w:style>
  <w:style w:type="character" w:styleId="LiteralItal" w:customStyle="1">
    <w:name w:val="LiteralItal"/>
    <w:qFormat/>
    <w:rsid w:val="00fd5e48"/>
    <w:rPr>
      <w:rFonts w:ascii="Courier" w:hAnsi="Courier"/>
      <w:i/>
      <w:color w:val="0000FF"/>
      <w:sz w:val="20"/>
    </w:rPr>
  </w:style>
  <w:style w:type="character" w:styleId="MenuArrow" w:customStyle="1">
    <w:name w:val="MenuArrow"/>
    <w:qFormat/>
    <w:rsid w:val="00fd5e48"/>
    <w:rPr>
      <w:rFonts w:ascii="Webdings" w:hAnsi="Webdings"/>
      <w:color w:val="0000FF"/>
    </w:rPr>
  </w:style>
  <w:style w:type="character" w:styleId="MessageHeaderChar" w:customStyle="1">
    <w:name w:val="Message Header Char"/>
    <w:basedOn w:val="DefaultParagraphFont"/>
    <w:link w:val="MessageHeader"/>
    <w:qFormat/>
    <w:rsid w:val="00fd5e48"/>
    <w:rPr>
      <w:rFonts w:ascii="Arial" w:hAnsi="Arial" w:eastAsia="Times New Roman" w:cs="Arial"/>
      <w:color w:val="00000A"/>
      <w:sz w:val="24"/>
      <w:szCs w:val="24"/>
      <w:shd w:fill="CCCCCC" w:val="clear"/>
    </w:rPr>
  </w:style>
  <w:style w:type="character" w:styleId="NoteHeadingChar" w:customStyle="1">
    <w:name w:val="Note Heading Char"/>
    <w:basedOn w:val="DefaultParagraphFont"/>
    <w:link w:val="NoteHeading"/>
    <w:qFormat/>
    <w:rsid w:val="00fd5e48"/>
    <w:rPr>
      <w:rFonts w:ascii="Times New Roman" w:hAnsi="Times New Roman" w:eastAsia="Times New Roman" w:cs="Times New Roman"/>
      <w:color w:val="00000A"/>
      <w:szCs w:val="20"/>
    </w:rPr>
  </w:style>
  <w:style w:type="character" w:styleId="Pagenumber">
    <w:name w:val="page number"/>
    <w:basedOn w:val="DefaultParagraphFont"/>
    <w:qFormat/>
    <w:rsid w:val="00943528"/>
    <w:rPr/>
  </w:style>
  <w:style w:type="character" w:styleId="PlainTextChar" w:customStyle="1">
    <w:name w:val="Plain Text Char"/>
    <w:basedOn w:val="DefaultParagraphFont"/>
    <w:link w:val="PlainText"/>
    <w:qFormat/>
    <w:rsid w:val="00fd5e48"/>
    <w:rPr>
      <w:rFonts w:ascii="Courier New" w:hAnsi="Courier New" w:eastAsia="Times New Roman" w:cs="Courier New"/>
      <w:color w:val="00000A"/>
      <w:szCs w:val="20"/>
    </w:rPr>
  </w:style>
  <w:style w:type="character" w:styleId="SalutationChar" w:customStyle="1">
    <w:name w:val="Salutation Char"/>
    <w:basedOn w:val="DefaultParagraphFont"/>
    <w:link w:val="Salutation"/>
    <w:qFormat/>
    <w:rsid w:val="00fd5e48"/>
    <w:rPr>
      <w:rFonts w:ascii="Times New Roman" w:hAnsi="Times New Roman" w:eastAsia="Times New Roman" w:cs="Times New Roman"/>
      <w:color w:val="00000A"/>
      <w:szCs w:val="20"/>
    </w:rPr>
  </w:style>
  <w:style w:type="character" w:styleId="SignatureChar" w:customStyle="1">
    <w:name w:val="Signature Char"/>
    <w:basedOn w:val="DefaultParagraphFont"/>
    <w:link w:val="Signature"/>
    <w:qFormat/>
    <w:rsid w:val="00fd5e48"/>
    <w:rPr>
      <w:rFonts w:ascii="Times New Roman" w:hAnsi="Times New Roman" w:eastAsia="Times New Roman" w:cs="Times New Roman"/>
      <w:color w:val="00000A"/>
      <w:szCs w:val="20"/>
    </w:rPr>
  </w:style>
  <w:style w:type="character" w:styleId="Strong">
    <w:name w:val="Strong"/>
    <w:qFormat/>
    <w:rsid w:val="00fd5e48"/>
    <w:rPr>
      <w:b/>
      <w:bCs/>
    </w:rPr>
  </w:style>
  <w:style w:type="character" w:styleId="SubtitleChar" w:customStyle="1">
    <w:name w:val="Subtitle Char"/>
    <w:basedOn w:val="DefaultParagraphFont"/>
    <w:link w:val="Subtitle"/>
    <w:qFormat/>
    <w:rsid w:val="00fd5e48"/>
    <w:rPr>
      <w:rFonts w:ascii="Arial" w:hAnsi="Arial" w:eastAsia="Times New Roman" w:cs="Arial"/>
      <w:color w:val="00000A"/>
      <w:sz w:val="24"/>
      <w:szCs w:val="24"/>
    </w:rPr>
  </w:style>
  <w:style w:type="character" w:styleId="TitleChar" w:customStyle="1">
    <w:name w:val="Title Char"/>
    <w:basedOn w:val="DefaultParagraphFont"/>
    <w:link w:val="Title"/>
    <w:qFormat/>
    <w:rsid w:val="00fd5e48"/>
    <w:rPr>
      <w:rFonts w:ascii="Arial" w:hAnsi="Arial" w:eastAsia="Times New Roman" w:cs="Arial"/>
      <w:b/>
      <w:bCs/>
      <w:color w:val="00000A"/>
      <w:sz w:val="32"/>
      <w:szCs w:val="32"/>
    </w:rPr>
  </w:style>
  <w:style w:type="character" w:styleId="Wingdings" w:customStyle="1">
    <w:name w:val="Wingdings"/>
    <w:qFormat/>
    <w:rsid w:val="00fd5e48"/>
    <w:rPr>
      <w:rFonts w:ascii="Wingdings 2" w:hAnsi="Wingdings 2"/>
      <w:color w:val="0000FF"/>
      <w:sz w:val="24"/>
    </w:rPr>
  </w:style>
  <w:style w:type="character" w:styleId="WingdingsSmall" w:customStyle="1">
    <w:name w:val="Wingdings Small"/>
    <w:qFormat/>
    <w:rsid w:val="00fd5e48"/>
    <w:rPr>
      <w:rFonts w:ascii="Wingdings 2" w:hAnsi="Wingdings 2"/>
      <w:color w:val="99CCFF"/>
      <w:sz w:val="20"/>
    </w:rPr>
  </w:style>
  <w:style w:type="character" w:styleId="BalloonTextChar" w:customStyle="1">
    <w:name w:val="Balloon Text Char"/>
    <w:basedOn w:val="DefaultParagraphFont"/>
    <w:link w:val="BalloonText"/>
    <w:uiPriority w:val="99"/>
    <w:qFormat/>
    <w:rsid w:val="00fd5e48"/>
    <w:rPr>
      <w:rFonts w:ascii="Tahoma" w:hAnsi="Tahoma" w:eastAsia="Times New Roman"/>
      <w:color w:val="00000A"/>
      <w:sz w:val="16"/>
      <w:szCs w:val="16"/>
    </w:rPr>
  </w:style>
  <w:style w:type="character" w:styleId="Annotationreference">
    <w:name w:val="annotation reference"/>
    <w:basedOn w:val="DefaultParagraphFont"/>
    <w:uiPriority w:val="99"/>
    <w:qFormat/>
    <w:rsid w:val="00943528"/>
    <w:rPr>
      <w:sz w:val="16"/>
      <w:szCs w:val="16"/>
    </w:rPr>
  </w:style>
  <w:style w:type="character" w:styleId="CommentTextChar" w:customStyle="1">
    <w:name w:val="Comment Text Char"/>
    <w:basedOn w:val="DefaultParagraphFont"/>
    <w:link w:val="CommentText"/>
    <w:uiPriority w:val="99"/>
    <w:qFormat/>
    <w:rsid w:val="00fd5e48"/>
    <w:rPr>
      <w:rFonts w:ascii="Times New Roman" w:hAnsi="Times New Roman" w:eastAsia="Times New Roman" w:cs="Times New Roman"/>
      <w:color w:val="00000A"/>
      <w:szCs w:val="20"/>
    </w:rPr>
  </w:style>
  <w:style w:type="character" w:styleId="CommentSubjectChar" w:customStyle="1">
    <w:name w:val="Comment Subject Char"/>
    <w:basedOn w:val="CommentTextChar"/>
    <w:link w:val="CommentSubject"/>
    <w:uiPriority w:val="99"/>
    <w:qFormat/>
    <w:rsid w:val="00fd5e48"/>
    <w:rPr>
      <w:rFonts w:ascii="Times New Roman" w:hAnsi="Times New Roman" w:eastAsia="Times New Roman" w:cs="Times New Roman"/>
      <w:b/>
      <w:bCs/>
      <w:color w:val="00000A"/>
      <w:szCs w:val="20"/>
    </w:rPr>
  </w:style>
  <w:style w:type="character" w:styleId="ListLabel1" w:customStyle="1">
    <w:name w:val="ListLabel 1"/>
    <w:qFormat/>
    <w:rsid w:val="00fd5e48"/>
    <w:rPr>
      <w:sz w:val="20"/>
    </w:rPr>
  </w:style>
  <w:style w:type="character" w:styleId="ListLabel2" w:customStyle="1">
    <w:name w:val="ListLabel 2"/>
    <w:qFormat/>
    <w:rsid w:val="00fd5e48"/>
    <w:rPr>
      <w:sz w:val="20"/>
    </w:rPr>
  </w:style>
  <w:style w:type="character" w:styleId="ListLabel3" w:customStyle="1">
    <w:name w:val="ListLabel 3"/>
    <w:qFormat/>
    <w:rsid w:val="00fd5e48"/>
    <w:rPr>
      <w:sz w:val="20"/>
    </w:rPr>
  </w:style>
  <w:style w:type="character" w:styleId="ListLabel4" w:customStyle="1">
    <w:name w:val="ListLabel 4"/>
    <w:qFormat/>
    <w:rsid w:val="00fd5e48"/>
    <w:rPr>
      <w:sz w:val="20"/>
    </w:rPr>
  </w:style>
  <w:style w:type="character" w:styleId="ListLabel5" w:customStyle="1">
    <w:name w:val="ListLabel 5"/>
    <w:qFormat/>
    <w:rsid w:val="00fd5e48"/>
    <w:rPr>
      <w:sz w:val="20"/>
    </w:rPr>
  </w:style>
  <w:style w:type="character" w:styleId="ListLabel6" w:customStyle="1">
    <w:name w:val="ListLabel 6"/>
    <w:qFormat/>
    <w:rsid w:val="00fd5e48"/>
    <w:rPr>
      <w:sz w:val="20"/>
    </w:rPr>
  </w:style>
  <w:style w:type="character" w:styleId="ListLabel7" w:customStyle="1">
    <w:name w:val="ListLabel 7"/>
    <w:qFormat/>
    <w:rsid w:val="00fd5e48"/>
    <w:rPr>
      <w:sz w:val="20"/>
    </w:rPr>
  </w:style>
  <w:style w:type="character" w:styleId="ListLabel8" w:customStyle="1">
    <w:name w:val="ListLabel 8"/>
    <w:qFormat/>
    <w:rsid w:val="00fd5e48"/>
    <w:rPr>
      <w:sz w:val="20"/>
    </w:rPr>
  </w:style>
  <w:style w:type="character" w:styleId="ListLabel9" w:customStyle="1">
    <w:name w:val="ListLabel 9"/>
    <w:qFormat/>
    <w:rsid w:val="00fd5e48"/>
    <w:rPr>
      <w:sz w:val="20"/>
    </w:rPr>
  </w:style>
  <w:style w:type="character" w:styleId="ListLabel10" w:customStyle="1">
    <w:name w:val="ListLabel 10"/>
    <w:qFormat/>
    <w:rsid w:val="00fd5e48"/>
    <w:rPr>
      <w:sz w:val="20"/>
    </w:rPr>
  </w:style>
  <w:style w:type="character" w:styleId="ListLabel11" w:customStyle="1">
    <w:name w:val="ListLabel 11"/>
    <w:qFormat/>
    <w:rsid w:val="00fd5e48"/>
    <w:rPr>
      <w:sz w:val="20"/>
    </w:rPr>
  </w:style>
  <w:style w:type="character" w:styleId="ListLabel12" w:customStyle="1">
    <w:name w:val="ListLabel 12"/>
    <w:qFormat/>
    <w:rsid w:val="00fd5e48"/>
    <w:rPr>
      <w:sz w:val="20"/>
    </w:rPr>
  </w:style>
  <w:style w:type="character" w:styleId="ListLabel13" w:customStyle="1">
    <w:name w:val="ListLabel 13"/>
    <w:qFormat/>
    <w:rsid w:val="00fd5e48"/>
    <w:rPr>
      <w:sz w:val="20"/>
    </w:rPr>
  </w:style>
  <w:style w:type="character" w:styleId="ListLabel14" w:customStyle="1">
    <w:name w:val="ListLabel 14"/>
    <w:qFormat/>
    <w:rsid w:val="00fd5e48"/>
    <w:rPr>
      <w:sz w:val="20"/>
    </w:rPr>
  </w:style>
  <w:style w:type="character" w:styleId="ListLabel15" w:customStyle="1">
    <w:name w:val="ListLabel 15"/>
    <w:qFormat/>
    <w:rsid w:val="00fd5e48"/>
    <w:rPr>
      <w:sz w:val="20"/>
    </w:rPr>
  </w:style>
  <w:style w:type="character" w:styleId="ListLabel16" w:customStyle="1">
    <w:name w:val="ListLabel 16"/>
    <w:qFormat/>
    <w:rsid w:val="00fd5e48"/>
    <w:rPr>
      <w:sz w:val="20"/>
    </w:rPr>
  </w:style>
  <w:style w:type="character" w:styleId="ListLabel17" w:customStyle="1">
    <w:name w:val="ListLabel 17"/>
    <w:qFormat/>
    <w:rsid w:val="00fd5e48"/>
    <w:rPr>
      <w:sz w:val="20"/>
    </w:rPr>
  </w:style>
  <w:style w:type="character" w:styleId="ListLabel18" w:customStyle="1">
    <w:name w:val="ListLabel 18"/>
    <w:qFormat/>
    <w:rsid w:val="00fd5e48"/>
    <w:rPr>
      <w:sz w:val="20"/>
    </w:rPr>
  </w:style>
  <w:style w:type="character" w:styleId="ListLabel19" w:customStyle="1">
    <w:name w:val="ListLabel 19"/>
    <w:qFormat/>
    <w:rsid w:val="00fd5e48"/>
    <w:rPr>
      <w:sz w:val="20"/>
    </w:rPr>
  </w:style>
  <w:style w:type="character" w:styleId="ListLabel20" w:customStyle="1">
    <w:name w:val="ListLabel 20"/>
    <w:qFormat/>
    <w:rsid w:val="00fd5e48"/>
    <w:rPr>
      <w:sz w:val="20"/>
    </w:rPr>
  </w:style>
  <w:style w:type="character" w:styleId="ListLabel21" w:customStyle="1">
    <w:name w:val="ListLabel 21"/>
    <w:qFormat/>
    <w:rsid w:val="00fd5e48"/>
    <w:rPr>
      <w:sz w:val="20"/>
    </w:rPr>
  </w:style>
  <w:style w:type="character" w:styleId="ListLabel22" w:customStyle="1">
    <w:name w:val="ListLabel 22"/>
    <w:qFormat/>
    <w:rsid w:val="00fd5e48"/>
    <w:rPr>
      <w:sz w:val="20"/>
    </w:rPr>
  </w:style>
  <w:style w:type="character" w:styleId="ListLabel23" w:customStyle="1">
    <w:name w:val="ListLabel 23"/>
    <w:qFormat/>
    <w:rsid w:val="00fd5e48"/>
    <w:rPr>
      <w:sz w:val="20"/>
    </w:rPr>
  </w:style>
  <w:style w:type="character" w:styleId="ListLabel24" w:customStyle="1">
    <w:name w:val="ListLabel 24"/>
    <w:qFormat/>
    <w:rsid w:val="00fd5e48"/>
    <w:rPr>
      <w:sz w:val="20"/>
    </w:rPr>
  </w:style>
  <w:style w:type="character" w:styleId="ListLabel25" w:customStyle="1">
    <w:name w:val="ListLabel 25"/>
    <w:qFormat/>
    <w:rsid w:val="00fd5e48"/>
    <w:rPr>
      <w:sz w:val="20"/>
    </w:rPr>
  </w:style>
  <w:style w:type="character" w:styleId="ListLabel26" w:customStyle="1">
    <w:name w:val="ListLabel 26"/>
    <w:qFormat/>
    <w:rsid w:val="00fd5e48"/>
    <w:rPr>
      <w:sz w:val="20"/>
    </w:rPr>
  </w:style>
  <w:style w:type="character" w:styleId="ListLabel27" w:customStyle="1">
    <w:name w:val="ListLabel 27"/>
    <w:qFormat/>
    <w:rsid w:val="00fd5e48"/>
    <w:rPr>
      <w:sz w:val="20"/>
    </w:rPr>
  </w:style>
  <w:style w:type="character" w:styleId="IndexLink" w:customStyle="1">
    <w:name w:val="Index Link"/>
    <w:qFormat/>
    <w:rsid w:val="00fd5e48"/>
    <w:rPr/>
  </w:style>
  <w:style w:type="character" w:styleId="InternetLink1">
    <w:name w:val="Internet Link"/>
    <w:uiPriority w:val="99"/>
    <w:rsid w:val="00943528"/>
    <w:rPr>
      <w:color w:val="0000FF"/>
      <w:u w:val="single"/>
    </w:rPr>
  </w:style>
  <w:style w:type="character" w:styleId="BodyTextChar1" w:customStyle="1">
    <w:name w:val="Body Text Char1"/>
    <w:basedOn w:val="DefaultParagraphFont"/>
    <w:uiPriority w:val="99"/>
    <w:semiHidden/>
    <w:qFormat/>
    <w:rsid w:val="00943528"/>
    <w:rPr/>
  </w:style>
  <w:style w:type="character" w:styleId="BodyTextFirstIndentChar1" w:customStyle="1">
    <w:name w:val="Body Text First Indent Char1"/>
    <w:basedOn w:val="BodyTextChar1"/>
    <w:uiPriority w:val="99"/>
    <w:semiHidden/>
    <w:qFormat/>
    <w:rsid w:val="00943528"/>
    <w:rPr/>
  </w:style>
  <w:style w:type="character" w:styleId="BodyTextIndentChar1" w:customStyle="1">
    <w:name w:val="Body Text Indent Char1"/>
    <w:basedOn w:val="DefaultParagraphFont"/>
    <w:uiPriority w:val="99"/>
    <w:semiHidden/>
    <w:qFormat/>
    <w:rsid w:val="00943528"/>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customStyle="1">
    <w:name w:val="Heading"/>
    <w:basedOn w:val="Normal"/>
    <w:next w:val="TextBody"/>
    <w:qFormat/>
    <w:rsid w:val="00fd5e48"/>
    <w:pPr>
      <w:keepNext/>
      <w:widowControl w:val="false"/>
      <w:bidi w:val="0"/>
      <w:spacing w:before="240" w:after="120"/>
      <w:jc w:val="left"/>
    </w:pPr>
    <w:rPr>
      <w:rFonts w:ascii="Liberation Sans" w:hAnsi="Liberation Sans" w:eastAsia="Arial Unicode MS" w:cs="Arial Unicode MS"/>
      <w:color w:val="00000A"/>
      <w:sz w:val="28"/>
      <w:szCs w:val="28"/>
      <w:lang w:val="en-US" w:eastAsia="en-US" w:bidi="ar-SA"/>
    </w:rPr>
  </w:style>
  <w:style w:type="paragraph" w:styleId="TextBody">
    <w:name w:val="Body Text"/>
    <w:basedOn w:val="Normal"/>
    <w:link w:val="BodyTextChar"/>
    <w:semiHidden/>
    <w:rsid w:val="00943528"/>
    <w:pPr>
      <w:widowControl/>
      <w:suppressAutoHyphens w:val="false"/>
      <w:spacing w:before="0" w:after="120"/>
      <w:textAlignment w:val="auto"/>
    </w:pPr>
    <w:rPr>
      <w:rFonts w:ascii="Times New Roman" w:hAnsi="Times New Roman" w:eastAsia="Times New Roman" w:cs="Times New Roman"/>
    </w:rPr>
  </w:style>
  <w:style w:type="paragraph" w:styleId="List">
    <w:name w:val="List"/>
    <w:basedOn w:val="TextBody"/>
    <w:rsid w:val="00943528"/>
    <w:pPr>
      <w:widowControl w:val="false"/>
      <w:bidi w:val="0"/>
      <w:ind w:left="360" w:hanging="360"/>
      <w:jc w:val="left"/>
    </w:pPr>
    <w:rPr>
      <w:rFonts w:ascii="Calibri" w:hAnsi="Calibri" w:eastAsia="Calibri" w:cs="Tahoma"/>
      <w:color w:val="00000A"/>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d5e48"/>
    <w:pPr>
      <w:widowControl w:val="false"/>
      <w:suppressLineNumbers/>
      <w:bidi w:val="0"/>
      <w:jc w:val="left"/>
    </w:pPr>
    <w:rPr>
      <w:rFonts w:ascii="Calibri" w:hAnsi="Calibri" w:eastAsia="Calibri" w:cs="Tahoma"/>
      <w:color w:val="00000A"/>
      <w:sz w:val="20"/>
      <w:szCs w:val="20"/>
      <w:lang w:val="en-US" w:eastAsia="en-US" w:bidi="ar-SA"/>
    </w:rPr>
  </w:style>
  <w:style w:type="paragraph" w:styleId="Standard" w:customStyle="1">
    <w:name w:val="Standard"/>
    <w:qFormat/>
    <w:rsid w:val="00fd5e4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1" w:customStyle="1">
    <w:name w:val="Text body"/>
    <w:basedOn w:val="Standard"/>
    <w:qFormat/>
    <w:rsid w:val="00fd5e48"/>
    <w:pPr>
      <w:spacing w:before="0" w:after="120"/>
    </w:pPr>
    <w:rPr/>
  </w:style>
  <w:style w:type="paragraph" w:styleId="Caption1">
    <w:name w:val="caption"/>
    <w:basedOn w:val="Standard"/>
    <w:next w:val="Standard"/>
    <w:autoRedefine/>
    <w:qFormat/>
    <w:rsid w:val="00943528"/>
    <w:pPr>
      <w:spacing w:lineRule="auto" w:line="360" w:before="120" w:after="180"/>
    </w:pPr>
    <w:rPr>
      <w:rFonts w:ascii="Arial" w:hAnsi="Arial"/>
      <w:bCs/>
      <w:i/>
    </w:rPr>
  </w:style>
  <w:style w:type="paragraph" w:styleId="NormalWeb">
    <w:name w:val="Normal (Web)"/>
    <w:basedOn w:val="Standard"/>
    <w:qFormat/>
    <w:rsid w:val="00943528"/>
    <w:pPr/>
    <w:rPr>
      <w:sz w:val="24"/>
      <w:szCs w:val="24"/>
    </w:rPr>
  </w:style>
  <w:style w:type="paragraph" w:styleId="HTMLPreformatted">
    <w:name w:val="HTML Preformatted"/>
    <w:basedOn w:val="Standard"/>
    <w:link w:val="HTMLPreformattedChar"/>
    <w:qFormat/>
    <w:rsid w:val="00943528"/>
    <w:pPr/>
    <w:rPr>
      <w:rFonts w:ascii="Courier New" w:hAnsi="Courier New" w:cs="Courier New"/>
    </w:rPr>
  </w:style>
  <w:style w:type="paragraph" w:styleId="1stPara" w:customStyle="1">
    <w:name w:val="1st Para"/>
    <w:next w:val="Standard"/>
    <w:autoRedefine/>
    <w:qFormat/>
    <w:rsid w:val="0094352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943528"/>
    <w:pPr>
      <w:widowControl/>
      <w:bidi w:val="0"/>
      <w:spacing w:lineRule="atLeast" w:line="40" w:before="120" w:after="240"/>
      <w:jc w:val="left"/>
    </w:pPr>
    <w:rPr>
      <w:rFonts w:ascii="NewBaskerville" w:hAnsi="NewBaskerville" w:eastAsia="Times New Roman" w:cs="NewBaskerville"/>
      <w:color w:val="000000"/>
      <w:w w:val="1"/>
      <w:sz w:val="4"/>
      <w:szCs w:val="4"/>
      <w:lang w:val="en-US" w:eastAsia="en-US" w:bidi="ar-SA"/>
    </w:rPr>
  </w:style>
  <w:style w:type="paragraph" w:styleId="AnchorSidehead" w:customStyle="1">
    <w:name w:val="Anchor Sidehead"/>
    <w:autoRedefine/>
    <w:qFormat/>
    <w:rsid w:val="00943528"/>
    <w:pPr>
      <w:widowControl/>
      <w:bidi w:val="0"/>
      <w:spacing w:lineRule="auto" w:line="360" w:before="0" w:after="120"/>
      <w:jc w:val="left"/>
    </w:pPr>
    <w:rPr>
      <w:rFonts w:ascii="Futura-Heavy" w:hAnsi="Futura-Heavy" w:eastAsia="Times New Roman" w:cs="Futura-Heavy"/>
      <w:color w:val="000000"/>
      <w:w w:val="1"/>
      <w:sz w:val="20"/>
      <w:szCs w:val="16"/>
      <w:lang w:val="en-US" w:eastAsia="en-US" w:bidi="ar-SA"/>
    </w:rPr>
  </w:style>
  <w:style w:type="paragraph" w:styleId="AuthorQuery" w:customStyle="1">
    <w:name w:val="Author Query"/>
    <w:autoRedefine/>
    <w:qFormat/>
    <w:rsid w:val="0094352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943528"/>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943528"/>
    <w:pPr/>
    <w:rPr/>
  </w:style>
  <w:style w:type="paragraph" w:styleId="BlockQuote" w:customStyle="1">
    <w:name w:val="Block Quote"/>
    <w:next w:val="Standard"/>
    <w:autoRedefine/>
    <w:qFormat/>
    <w:rsid w:val="0094352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Standard"/>
    <w:qFormat/>
    <w:rsid w:val="00943528"/>
    <w:pPr>
      <w:spacing w:before="0" w:after="120"/>
      <w:ind w:left="1440" w:right="1440" w:hanging="0"/>
    </w:pPr>
    <w:rPr/>
  </w:style>
  <w:style w:type="paragraph" w:styleId="BodyText2">
    <w:name w:val="Body Text 2"/>
    <w:basedOn w:val="Standard"/>
    <w:link w:val="BodyText2Char"/>
    <w:qFormat/>
    <w:rsid w:val="00943528"/>
    <w:pPr>
      <w:spacing w:lineRule="auto" w:line="480" w:before="0" w:after="120"/>
    </w:pPr>
    <w:rPr/>
  </w:style>
  <w:style w:type="paragraph" w:styleId="BodyText3">
    <w:name w:val="Body Text 3"/>
    <w:basedOn w:val="Standard"/>
    <w:link w:val="BodyText3Char"/>
    <w:qFormat/>
    <w:rsid w:val="00943528"/>
    <w:pPr>
      <w:spacing w:before="0" w:after="120"/>
    </w:pPr>
    <w:rPr>
      <w:sz w:val="16"/>
      <w:szCs w:val="16"/>
    </w:rPr>
  </w:style>
  <w:style w:type="paragraph" w:styleId="Textbodyindent" w:customStyle="1">
    <w:name w:val="Text body indent"/>
    <w:basedOn w:val="Standard"/>
    <w:qFormat/>
    <w:rsid w:val="00fd5e48"/>
    <w:pPr>
      <w:spacing w:before="0" w:after="120"/>
      <w:ind w:left="360" w:hanging="0"/>
    </w:pPr>
    <w:rPr/>
  </w:style>
  <w:style w:type="paragraph" w:styleId="BodyTextFirstIndent2">
    <w:name w:val="Body Text First Indent 2"/>
    <w:basedOn w:val="Textbodyindent"/>
    <w:link w:val="BodyTextFirstIndent2Char"/>
    <w:qFormat/>
    <w:rsid w:val="00943528"/>
    <w:pPr>
      <w:ind w:left="360" w:firstLine="210"/>
    </w:pPr>
    <w:rPr/>
  </w:style>
  <w:style w:type="paragraph" w:styleId="BodyTextIndent2">
    <w:name w:val="Body Text Indent 2"/>
    <w:basedOn w:val="Standard"/>
    <w:link w:val="BodyTextIndent2Char"/>
    <w:qFormat/>
    <w:rsid w:val="00943528"/>
    <w:pPr>
      <w:spacing w:lineRule="auto" w:line="480" w:before="0" w:after="120"/>
      <w:ind w:left="360" w:hanging="0"/>
    </w:pPr>
    <w:rPr/>
  </w:style>
  <w:style w:type="paragraph" w:styleId="BodyTextIndent3">
    <w:name w:val="Body Text Indent 3"/>
    <w:basedOn w:val="Standard"/>
    <w:link w:val="BodyTextIndent3Char"/>
    <w:qFormat/>
    <w:rsid w:val="00943528"/>
    <w:pPr>
      <w:spacing w:before="0" w:after="120"/>
      <w:ind w:left="360" w:hanging="0"/>
    </w:pPr>
    <w:rPr>
      <w:sz w:val="16"/>
      <w:szCs w:val="16"/>
    </w:rPr>
  </w:style>
  <w:style w:type="paragraph" w:styleId="BodyBox" w:customStyle="1">
    <w:name w:val="BodyBox"/>
    <w:basedOn w:val="Body"/>
    <w:qFormat/>
    <w:rsid w:val="00943528"/>
    <w:pPr/>
    <w:rPr>
      <w:color w:val="808080"/>
    </w:rPr>
  </w:style>
  <w:style w:type="paragraph" w:styleId="BodyFirst" w:customStyle="1">
    <w:name w:val="BodyFirst"/>
    <w:next w:val="Body"/>
    <w:autoRedefine/>
    <w:qFormat/>
    <w:rsid w:val="0094352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943528"/>
    <w:pPr/>
    <w:rPr>
      <w:color w:val="808080"/>
    </w:rPr>
  </w:style>
  <w:style w:type="paragraph" w:styleId="BulletA" w:customStyle="1">
    <w:name w:val="Bulle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943528"/>
    <w:pPr/>
    <w:rPr>
      <w:color w:val="33CCCC"/>
    </w:rPr>
  </w:style>
  <w:style w:type="paragraph" w:styleId="BulletB" w:customStyle="1">
    <w:name w:val="Bulle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943528"/>
    <w:pPr/>
    <w:rPr>
      <w:color w:val="33CCCC"/>
    </w:rPr>
  </w:style>
  <w:style w:type="paragraph" w:styleId="BulletC" w:customStyle="1">
    <w:name w:val="Bulle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943528"/>
    <w:pPr/>
    <w:rPr>
      <w:color w:val="33CCCC"/>
    </w:rPr>
  </w:style>
  <w:style w:type="paragraph" w:styleId="CaptionBox" w:customStyle="1">
    <w:name w:val="CaptionBox"/>
    <w:basedOn w:val="Caption1"/>
    <w:autoRedefine/>
    <w:qFormat/>
    <w:rsid w:val="00943528"/>
    <w:pPr/>
    <w:rPr>
      <w:color w:val="808080"/>
    </w:rPr>
  </w:style>
  <w:style w:type="paragraph" w:styleId="ChapterStart" w:customStyle="1">
    <w:name w:val="ChapterStart"/>
    <w:next w:val="Standard"/>
    <w:autoRedefine/>
    <w:qFormat/>
    <w:rsid w:val="00943528"/>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94352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Standard"/>
    <w:link w:val="ClosingChar"/>
    <w:qFormat/>
    <w:rsid w:val="00943528"/>
    <w:pPr>
      <w:ind w:left="4320" w:hanging="0"/>
    </w:pPr>
    <w:rPr/>
  </w:style>
  <w:style w:type="paragraph" w:styleId="CodeA" w:customStyle="1">
    <w:name w:val="CodeA"/>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Standard"/>
    <w:autoRedefine/>
    <w:qFormat/>
    <w:rsid w:val="0094352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943528"/>
    <w:pPr/>
    <w:rPr>
      <w:color w:val="999999"/>
    </w:rPr>
  </w:style>
  <w:style w:type="paragraph" w:styleId="CodeB" w:customStyle="1">
    <w:name w:val="CodeB"/>
    <w:autoRedefine/>
    <w:qFormat/>
    <w:rsid w:val="0094352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Standard"/>
    <w:autoRedefine/>
    <w:qFormat/>
    <w:rsid w:val="0094352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94352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943528"/>
    <w:pPr/>
    <w:rPr>
      <w:color w:val="999999"/>
    </w:rPr>
  </w:style>
  <w:style w:type="paragraph" w:styleId="CodeC" w:customStyle="1">
    <w:name w:val="CodeC"/>
    <w:next w:val="Body"/>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Standard"/>
    <w:autoRedefine/>
    <w:qFormat/>
    <w:rsid w:val="0094352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Standard"/>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943528"/>
    <w:pPr/>
    <w:rPr>
      <w:color w:val="999999"/>
    </w:rPr>
  </w:style>
  <w:style w:type="paragraph" w:styleId="CodeSingle" w:customStyle="1">
    <w:name w:val="CodeSingl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Standard"/>
    <w:autoRedefine/>
    <w:qFormat/>
    <w:rsid w:val="0094352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859900"/>
      <w:sz w:val="20"/>
      <w:szCs w:val="20"/>
      <w:lang w:val="en-US" w:eastAsia="en-US" w:bidi="ar-SA"/>
    </w:rPr>
  </w:style>
  <w:style w:type="paragraph" w:styleId="CodeSingleWide" w:customStyle="1">
    <w:name w:val="CodeSingle Wid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943528"/>
    <w:pPr/>
    <w:rPr>
      <w:color w:val="999999"/>
    </w:rPr>
  </w:style>
  <w:style w:type="paragraph" w:styleId="Date">
    <w:name w:val="Date"/>
    <w:basedOn w:val="Standard"/>
    <w:next w:val="Standard"/>
    <w:link w:val="DateChar"/>
    <w:qFormat/>
    <w:rsid w:val="00943528"/>
    <w:pPr/>
    <w:rPr/>
  </w:style>
  <w:style w:type="paragraph" w:styleId="EmailSignature">
    <w:name w:val="E-mail Signature"/>
    <w:basedOn w:val="Standard"/>
    <w:link w:val="E-mailSignatureChar"/>
    <w:qFormat/>
    <w:rsid w:val="00943528"/>
    <w:pPr/>
    <w:rPr/>
  </w:style>
  <w:style w:type="paragraph" w:styleId="Envelopeaddress">
    <w:name w:val="envelope address"/>
    <w:basedOn w:val="Standard"/>
    <w:qFormat/>
    <w:rsid w:val="00943528"/>
    <w:pPr>
      <w:ind w:left="2880" w:hanging="0"/>
    </w:pPr>
    <w:rPr>
      <w:rFonts w:ascii="Arial" w:hAnsi="Arial" w:cs="Arial"/>
      <w:sz w:val="24"/>
      <w:szCs w:val="24"/>
    </w:rPr>
  </w:style>
  <w:style w:type="paragraph" w:styleId="Envelopereturn">
    <w:name w:val="envelope return"/>
    <w:basedOn w:val="Standard"/>
    <w:qFormat/>
    <w:rsid w:val="00943528"/>
    <w:pPr/>
    <w:rPr>
      <w:rFonts w:ascii="Arial" w:hAnsi="Arial" w:cs="Arial"/>
    </w:rPr>
  </w:style>
  <w:style w:type="paragraph" w:styleId="Epigraph" w:customStyle="1">
    <w:name w:val="Epigraph"/>
    <w:basedOn w:val="BlockQuote"/>
    <w:autoRedefine/>
    <w:qFormat/>
    <w:rsid w:val="00943528"/>
    <w:pPr>
      <w:ind w:left="1080" w:right="1080" w:hanging="0"/>
    </w:pPr>
    <w:rPr>
      <w:i/>
    </w:rPr>
  </w:style>
  <w:style w:type="paragraph" w:styleId="Footer">
    <w:name w:val="Footer"/>
    <w:basedOn w:val="Standard"/>
    <w:link w:val="FooterChar"/>
    <w:rsid w:val="00943528"/>
    <w:pPr>
      <w:tabs>
        <w:tab w:val="center" w:pos="4320" w:leader="none"/>
        <w:tab w:val="right" w:pos="8640" w:leader="none"/>
      </w:tabs>
    </w:pPr>
    <w:rPr/>
  </w:style>
  <w:style w:type="paragraph" w:styleId="Footnote" w:customStyle="1">
    <w:name w:val="Footnote Text"/>
    <w:basedOn w:val="Standard"/>
    <w:autoRedefine/>
    <w:rsid w:val="00943528"/>
    <w:pPr>
      <w:spacing w:lineRule="auto" w:line="360"/>
    </w:pPr>
    <w:rPr>
      <w:sz w:val="16"/>
    </w:rPr>
  </w:style>
  <w:style w:type="paragraph" w:styleId="FootnoteBox" w:customStyle="1">
    <w:name w:val="FootnoteBox"/>
    <w:basedOn w:val="BodyFirstBox"/>
    <w:autoRedefine/>
    <w:qFormat/>
    <w:rsid w:val="00943528"/>
    <w:pPr/>
    <w:rPr>
      <w:sz w:val="20"/>
    </w:rPr>
  </w:style>
  <w:style w:type="paragraph" w:styleId="GroupTitlesIX" w:customStyle="1">
    <w:name w:val="GroupTitlesIX"/>
    <w:autoRedefine/>
    <w:qFormat/>
    <w:rsid w:val="00943528"/>
    <w:pPr>
      <w:keepNext/>
      <w:widowControl/>
      <w:bidi w:val="0"/>
      <w:spacing w:lineRule="atLeast" w:line="380" w:before="240" w:after="40"/>
      <w:jc w:val="left"/>
    </w:pPr>
    <w:rPr>
      <w:rFonts w:ascii="Arial" w:hAnsi="Arial" w:eastAsia="Times New Roman" w:cs="Times"/>
      <w:b/>
      <w:bCs/>
      <w:iCs/>
      <w:color w:val="000000"/>
      <w:w w:val="1"/>
      <w:sz w:val="28"/>
      <w:szCs w:val="32"/>
      <w:lang w:val="en-US" w:eastAsia="en-US" w:bidi="ar-SA"/>
    </w:rPr>
  </w:style>
  <w:style w:type="paragraph" w:styleId="HeadA" w:customStyle="1">
    <w:name w:val="HeadA"/>
    <w:next w:val="BodyFirst"/>
    <w:autoRedefine/>
    <w:qFormat/>
    <w:rsid w:val="0094352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94352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94352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94352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94352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943528"/>
    <w:pPr>
      <w:spacing w:before="160" w:after="80"/>
      <w:jc w:val="center"/>
    </w:pPr>
    <w:rPr>
      <w:rFonts w:ascii="Dogma" w:hAnsi="Dogma" w:cs="Dogma"/>
      <w:color w:val="808080"/>
      <w:sz w:val="24"/>
    </w:rPr>
  </w:style>
  <w:style w:type="paragraph" w:styleId="HeadCNum" w:customStyle="1">
    <w:name w:val="HeadCNum"/>
    <w:next w:val="BodyFirst"/>
    <w:autoRedefine/>
    <w:qFormat/>
    <w:rsid w:val="0094352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Standard"/>
    <w:link w:val="HeaderChar"/>
    <w:rsid w:val="00943528"/>
    <w:pPr>
      <w:tabs>
        <w:tab w:val="center" w:pos="4320" w:leader="none"/>
        <w:tab w:val="right" w:pos="8640" w:leader="none"/>
      </w:tabs>
    </w:pPr>
    <w:rPr/>
  </w:style>
  <w:style w:type="paragraph" w:styleId="HTMLAddress">
    <w:name w:val="HTML Address"/>
    <w:basedOn w:val="Standard"/>
    <w:link w:val="HTMLAddressChar"/>
    <w:qFormat/>
    <w:rsid w:val="00943528"/>
    <w:pPr/>
    <w:rPr>
      <w:i/>
      <w:iCs/>
    </w:rPr>
  </w:style>
  <w:style w:type="paragraph" w:styleId="Level1IX" w:customStyle="1">
    <w:name w:val="Level1IX"/>
    <w:autoRedefine/>
    <w:qFormat/>
    <w:rsid w:val="00943528"/>
    <w:pPr>
      <w:widowControl/>
      <w:bidi w:val="0"/>
      <w:spacing w:lineRule="auto" w:line="360"/>
      <w:ind w:left="720" w:hanging="720"/>
      <w:jc w:val="left"/>
    </w:pPr>
    <w:rPr>
      <w:rFonts w:ascii="Times New Roman" w:hAnsi="Times New Roman" w:eastAsia="Times New Roman" w:cs="Times"/>
      <w:color w:val="000000"/>
      <w:w w:val="1"/>
      <w:sz w:val="24"/>
      <w:szCs w:val="18"/>
      <w:lang w:val="en-US" w:eastAsia="en-US" w:bidi="ar-SA"/>
    </w:rPr>
  </w:style>
  <w:style w:type="paragraph" w:styleId="Level2IX" w:customStyle="1">
    <w:name w:val="Level2IX"/>
    <w:autoRedefine/>
    <w:qFormat/>
    <w:rsid w:val="00943528"/>
    <w:pPr>
      <w:widowControl/>
      <w:bidi w:val="0"/>
      <w:spacing w:lineRule="auto" w:line="360"/>
      <w:ind w:left="720" w:hanging="360"/>
      <w:jc w:val="left"/>
    </w:pPr>
    <w:rPr>
      <w:rFonts w:ascii="Times New Roman" w:hAnsi="Times New Roman" w:eastAsia="Times New Roman" w:cs="Times"/>
      <w:color w:val="000000"/>
      <w:w w:val="1"/>
      <w:sz w:val="24"/>
      <w:szCs w:val="18"/>
      <w:lang w:val="en-US" w:eastAsia="en-US" w:bidi="ar-SA"/>
    </w:rPr>
  </w:style>
  <w:style w:type="paragraph" w:styleId="Level3IX" w:customStyle="1">
    <w:name w:val="Level3IX"/>
    <w:autoRedefine/>
    <w:qFormat/>
    <w:rsid w:val="00943528"/>
    <w:pPr>
      <w:widowControl/>
      <w:bidi w:val="0"/>
      <w:spacing w:lineRule="auto" w:line="360"/>
      <w:ind w:left="1080" w:hanging="360"/>
      <w:jc w:val="left"/>
    </w:pPr>
    <w:rPr>
      <w:rFonts w:ascii="Times New Roman" w:hAnsi="Times New Roman" w:eastAsia="Times New Roman" w:cs="Times"/>
      <w:color w:val="000000"/>
      <w:w w:val="1"/>
      <w:sz w:val="24"/>
      <w:szCs w:val="18"/>
      <w:lang w:val="en-US" w:eastAsia="en-US" w:bidi="ar-SA"/>
    </w:rPr>
  </w:style>
  <w:style w:type="paragraph" w:styleId="ListBullet3">
    <w:name w:val="List Bullet 3"/>
    <w:basedOn w:val="Normal"/>
    <w:autoRedefine/>
    <w:semiHidden/>
    <w:qFormat/>
    <w:rsid w:val="00943528"/>
    <w:pPr>
      <w:widowControl/>
      <w:suppressAutoHyphens w:val="false"/>
      <w:ind w:left="720" w:hanging="360"/>
      <w:textAlignment w:val="auto"/>
    </w:pPr>
    <w:rPr>
      <w:rFonts w:ascii="Times New Roman" w:hAnsi="Times New Roman" w:eastAsia="Times New Roman" w:cs="Times New Roman"/>
    </w:rPr>
  </w:style>
  <w:style w:type="paragraph" w:styleId="ListBullet4">
    <w:name w:val="List Bullet 4"/>
    <w:basedOn w:val="Normal"/>
    <w:autoRedefine/>
    <w:semiHidden/>
    <w:qFormat/>
    <w:rsid w:val="00943528"/>
    <w:pPr>
      <w:widowControl/>
      <w:suppressAutoHyphens w:val="false"/>
      <w:ind w:left="1080" w:hanging="360"/>
      <w:textAlignment w:val="auto"/>
    </w:pPr>
    <w:rPr>
      <w:rFonts w:ascii="Times New Roman" w:hAnsi="Times New Roman" w:eastAsia="Times New Roman" w:cs="Times New Roman"/>
    </w:rPr>
  </w:style>
  <w:style w:type="paragraph" w:styleId="ListBullet5">
    <w:name w:val="List Bullet 5"/>
    <w:basedOn w:val="Normal"/>
    <w:autoRedefine/>
    <w:semiHidden/>
    <w:qFormat/>
    <w:rsid w:val="00943528"/>
    <w:pPr>
      <w:widowControl/>
      <w:suppressAutoHyphens w:val="false"/>
      <w:ind w:left="1440" w:hanging="360"/>
      <w:textAlignment w:val="auto"/>
    </w:pPr>
    <w:rPr>
      <w:rFonts w:ascii="Times New Roman" w:hAnsi="Times New Roman" w:eastAsia="Times New Roman" w:cs="Times New Roman"/>
    </w:rPr>
  </w:style>
  <w:style w:type="paragraph" w:styleId="ListNumber">
    <w:name w:val="List Number"/>
    <w:basedOn w:val="Normal"/>
    <w:semiHidden/>
    <w:qFormat/>
    <w:rsid w:val="00943528"/>
    <w:pPr>
      <w:widowControl/>
      <w:suppressAutoHyphens w:val="false"/>
      <w:ind w:left="1800" w:hanging="360"/>
      <w:textAlignment w:val="auto"/>
    </w:pPr>
    <w:rPr>
      <w:rFonts w:ascii="Times New Roman" w:hAnsi="Times New Roman" w:eastAsia="Times New Roman" w:cs="Times New Roman"/>
    </w:rPr>
  </w:style>
  <w:style w:type="paragraph" w:styleId="ListBullet">
    <w:name w:val="List Bullet"/>
    <w:basedOn w:val="Standard"/>
    <w:autoRedefine/>
    <w:qFormat/>
    <w:rsid w:val="00943528"/>
    <w:pPr/>
    <w:rPr/>
  </w:style>
  <w:style w:type="paragraph" w:styleId="ListBullet2">
    <w:name w:val="List Bullet 2"/>
    <w:basedOn w:val="Standard"/>
    <w:autoRedefine/>
    <w:qFormat/>
    <w:rsid w:val="00943528"/>
    <w:pPr/>
    <w:rPr/>
  </w:style>
  <w:style w:type="paragraph" w:styleId="ListContinue">
    <w:name w:val="List Continue"/>
    <w:basedOn w:val="Standard"/>
    <w:qFormat/>
    <w:rsid w:val="00943528"/>
    <w:pPr>
      <w:spacing w:before="0" w:after="120"/>
      <w:ind w:left="360" w:hanging="0"/>
    </w:pPr>
    <w:rPr/>
  </w:style>
  <w:style w:type="paragraph" w:styleId="ListContinue2">
    <w:name w:val="List Continue 2"/>
    <w:basedOn w:val="Standard"/>
    <w:qFormat/>
    <w:rsid w:val="00943528"/>
    <w:pPr>
      <w:spacing w:before="0" w:after="120"/>
      <w:ind w:left="720" w:hanging="0"/>
    </w:pPr>
    <w:rPr/>
  </w:style>
  <w:style w:type="paragraph" w:styleId="ListContinue3">
    <w:name w:val="List Continue 3"/>
    <w:basedOn w:val="Standard"/>
    <w:qFormat/>
    <w:rsid w:val="00943528"/>
    <w:pPr>
      <w:spacing w:before="0" w:after="120"/>
      <w:ind w:left="1080" w:hanging="0"/>
    </w:pPr>
    <w:rPr/>
  </w:style>
  <w:style w:type="paragraph" w:styleId="ListContinue4">
    <w:name w:val="List Continue 4"/>
    <w:basedOn w:val="Standard"/>
    <w:qFormat/>
    <w:rsid w:val="00943528"/>
    <w:pPr>
      <w:spacing w:before="0" w:after="120"/>
      <w:ind w:left="1440" w:hanging="0"/>
    </w:pPr>
    <w:rPr/>
  </w:style>
  <w:style w:type="paragraph" w:styleId="ListContinue5">
    <w:name w:val="List Continue 5"/>
    <w:basedOn w:val="Standard"/>
    <w:qFormat/>
    <w:rsid w:val="00943528"/>
    <w:pPr>
      <w:spacing w:before="0" w:after="120"/>
      <w:ind w:left="1800" w:hanging="0"/>
    </w:pPr>
    <w:rPr/>
  </w:style>
  <w:style w:type="paragraph" w:styleId="ListNumber2">
    <w:name w:val="List Number 2"/>
    <w:basedOn w:val="Standard"/>
    <w:qFormat/>
    <w:rsid w:val="00943528"/>
    <w:pPr/>
    <w:rPr/>
  </w:style>
  <w:style w:type="paragraph" w:styleId="ListNumber3">
    <w:name w:val="List Number 3"/>
    <w:basedOn w:val="Standard"/>
    <w:qFormat/>
    <w:rsid w:val="00943528"/>
    <w:pPr/>
    <w:rPr/>
  </w:style>
  <w:style w:type="paragraph" w:styleId="ListNumber4">
    <w:name w:val="List Number 4"/>
    <w:basedOn w:val="Standard"/>
    <w:qFormat/>
    <w:rsid w:val="00943528"/>
    <w:pPr/>
    <w:rPr/>
  </w:style>
  <w:style w:type="paragraph" w:styleId="ListNumber5">
    <w:name w:val="List Number 5"/>
    <w:basedOn w:val="Standard"/>
    <w:qFormat/>
    <w:rsid w:val="00943528"/>
    <w:pPr/>
    <w:rPr/>
  </w:style>
  <w:style w:type="paragraph" w:styleId="ListPlainA" w:customStyle="1">
    <w:name w:val="List Plain A"/>
    <w:autoRedefine/>
    <w:qFormat/>
    <w:rsid w:val="00943528"/>
    <w:pPr>
      <w:widowControl/>
      <w:bidi w:val="0"/>
      <w:spacing w:lineRule="auto" w:line="360" w:before="12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943528"/>
    <w:pPr/>
    <w:rPr>
      <w:color w:val="CC99FF"/>
    </w:rPr>
  </w:style>
  <w:style w:type="paragraph" w:styleId="ListPlainB" w:customStyle="1">
    <w:name w:val="List Plain B"/>
    <w:autoRedefine/>
    <w:qFormat/>
    <w:rsid w:val="0094352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943528"/>
    <w:pPr/>
    <w:rPr>
      <w:color w:val="CC99FF"/>
    </w:rPr>
  </w:style>
  <w:style w:type="paragraph" w:styleId="ListPlainC" w:customStyle="1">
    <w:name w:val="List Plain C"/>
    <w:next w:val="Body"/>
    <w:autoRedefine/>
    <w:qFormat/>
    <w:rsid w:val="0094352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943528"/>
    <w:pPr/>
    <w:rPr>
      <w:color w:val="CC99FF"/>
    </w:rPr>
  </w:style>
  <w:style w:type="paragraph" w:styleId="ListBody" w:customStyle="1">
    <w:name w:val="ListBody"/>
    <w:next w:val="Standard"/>
    <w:autoRedefine/>
    <w:qFormat/>
    <w:rsid w:val="0094352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943528"/>
    <w:pPr/>
    <w:rPr>
      <w:color w:val="808080"/>
    </w:rPr>
  </w:style>
  <w:style w:type="paragraph" w:styleId="ListHead" w:customStyle="1">
    <w:name w:val="ListHead"/>
    <w:next w:val="ListBody"/>
    <w:autoRedefine/>
    <w:qFormat/>
    <w:rsid w:val="0094352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943528"/>
    <w:pPr/>
    <w:rPr>
      <w:color w:val="808080"/>
    </w:rPr>
  </w:style>
  <w:style w:type="paragraph" w:styleId="Listing" w:customStyle="1">
    <w:name w:val="Listing"/>
    <w:next w:val="Body"/>
    <w:autoRedefine/>
    <w:qFormat/>
    <w:rsid w:val="0094352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Standard"/>
    <w:autoRedefine/>
    <w:qFormat/>
    <w:rsid w:val="0094352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Standard"/>
    <w:link w:val="MessageHeaderChar"/>
    <w:qFormat/>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qFormat/>
    <w:rsid w:val="00943528"/>
    <w:pPr>
      <w:ind w:left="720" w:hanging="0"/>
    </w:pPr>
    <w:rPr/>
  </w:style>
  <w:style w:type="paragraph" w:styleId="Note" w:customStyle="1">
    <w:name w:val="Note"/>
    <w:next w:val="Body"/>
    <w:autoRedefine/>
    <w:qFormat/>
    <w:rsid w:val="0094352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Standard"/>
    <w:next w:val="Standard"/>
    <w:link w:val="NoteHeadingChar"/>
    <w:qFormat/>
    <w:rsid w:val="00943528"/>
    <w:pPr/>
    <w:rPr/>
  </w:style>
  <w:style w:type="paragraph" w:styleId="NoteWarning" w:customStyle="1">
    <w:name w:val="Note Warning"/>
    <w:next w:val="Standard"/>
    <w:autoRedefine/>
    <w:qFormat/>
    <w:rsid w:val="0094352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943528"/>
    <w:pPr/>
    <w:rPr>
      <w:color w:val="666699"/>
    </w:rPr>
  </w:style>
  <w:style w:type="paragraph" w:styleId="NumListB" w:customStyle="1">
    <w:name w:val="NumLis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943528"/>
    <w:pPr/>
    <w:rPr>
      <w:color w:val="666699"/>
    </w:rPr>
  </w:style>
  <w:style w:type="paragraph" w:styleId="NumListC" w:customStyle="1">
    <w:name w:val="NumLis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943528"/>
    <w:pPr/>
    <w:rPr>
      <w:color w:val="666699"/>
    </w:rPr>
  </w:style>
  <w:style w:type="paragraph" w:styleId="PlainText">
    <w:name w:val="Plain Text"/>
    <w:basedOn w:val="Standard"/>
    <w:link w:val="PlainTextChar"/>
    <w:qFormat/>
    <w:rsid w:val="00943528"/>
    <w:pPr/>
    <w:rPr>
      <w:rFonts w:ascii="Courier New" w:hAnsi="Courier New" w:cs="Courier New"/>
    </w:rPr>
  </w:style>
  <w:style w:type="paragraph" w:styleId="ProductionDirective" w:customStyle="1">
    <w:name w:val="Production Directive"/>
    <w:next w:val="Standard"/>
    <w:autoRedefine/>
    <w:qFormat/>
    <w:rsid w:val="0094352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Standard"/>
    <w:next w:val="Standard"/>
    <w:link w:val="SalutationChar"/>
    <w:rsid w:val="00943528"/>
    <w:pPr/>
    <w:rPr/>
  </w:style>
  <w:style w:type="paragraph" w:styleId="Signature">
    <w:name w:val="Signature"/>
    <w:basedOn w:val="Standard"/>
    <w:link w:val="SignatureChar"/>
    <w:rsid w:val="00943528"/>
    <w:pPr>
      <w:ind w:left="4320" w:hanging="0"/>
    </w:pPr>
    <w:rPr/>
  </w:style>
  <w:style w:type="paragraph" w:styleId="SubBullet" w:customStyle="1">
    <w:name w:val="SubBullet"/>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Standard"/>
    <w:link w:val="SubtitleChar"/>
    <w:qFormat/>
    <w:rsid w:val="00943528"/>
    <w:pPr>
      <w:spacing w:before="0" w:after="60"/>
      <w:jc w:val="center"/>
      <w:outlineLvl w:val="1"/>
    </w:pPr>
    <w:rPr>
      <w:rFonts w:ascii="Arial" w:hAnsi="Arial" w:cs="Arial"/>
      <w:sz w:val="24"/>
      <w:szCs w:val="24"/>
    </w:rPr>
  </w:style>
  <w:style w:type="paragraph" w:styleId="TableBody" w:customStyle="1">
    <w:name w:val="Table Body"/>
    <w:autoRedefine/>
    <w:qFormat/>
    <w:rsid w:val="0094352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Standard"/>
    <w:autoRedefine/>
    <w:qFormat/>
    <w:rsid w:val="0094352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Standard"/>
    <w:autoRedefine/>
    <w:qFormat/>
    <w:rsid w:val="0094352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styleId="Contents1">
    <w:name w:val="TOC 1"/>
    <w:basedOn w:val="Normal"/>
    <w:next w:val="Normal"/>
    <w:autoRedefine/>
    <w:uiPriority w:val="39"/>
    <w:unhideWhenUsed/>
    <w:rsid w:val="00943528"/>
    <w:pPr>
      <w:widowControl/>
      <w:tabs>
        <w:tab w:val="right" w:pos="9350" w:leader="dot"/>
      </w:tabs>
      <w:suppressAutoHyphens w:val="false"/>
      <w:spacing w:before="0" w:after="100"/>
      <w:textAlignment w:val="auto"/>
    </w:pPr>
    <w:rPr>
      <w:rFonts w:ascii="Times New Roman" w:hAnsi="Times New Roman" w:eastAsia="Times New Roman" w:cs="Times New Roman"/>
    </w:rPr>
  </w:style>
  <w:style w:type="paragraph" w:styleId="Contents2">
    <w:name w:val="TOC 2"/>
    <w:basedOn w:val="Normal"/>
    <w:next w:val="Normal"/>
    <w:autoRedefine/>
    <w:uiPriority w:val="39"/>
    <w:unhideWhenUsed/>
    <w:rsid w:val="00943528"/>
    <w:pPr>
      <w:widowControl/>
      <w:suppressAutoHyphens w:val="false"/>
      <w:spacing w:before="0" w:after="100"/>
      <w:ind w:left="200" w:hanging="0"/>
      <w:textAlignment w:val="auto"/>
    </w:pPr>
    <w:rPr>
      <w:rFonts w:ascii="Times New Roman" w:hAnsi="Times New Roman" w:eastAsia="Times New Roman" w:cs="Times New Roman"/>
    </w:rPr>
  </w:style>
  <w:style w:type="paragraph" w:styleId="BalloonText">
    <w:name w:val="Balloon Text"/>
    <w:basedOn w:val="Standard"/>
    <w:link w:val="BalloonTextChar"/>
    <w:uiPriority w:val="99"/>
    <w:qFormat/>
    <w:rsid w:val="00943528"/>
    <w:pPr/>
    <w:rPr>
      <w:rFonts w:ascii="Tahoma" w:hAnsi="Tahoma" w:cs="Tahoma"/>
      <w:sz w:val="16"/>
      <w:szCs w:val="16"/>
    </w:rPr>
  </w:style>
  <w:style w:type="paragraph" w:styleId="Contents3">
    <w:name w:val="TOC 3"/>
    <w:basedOn w:val="Normal"/>
    <w:next w:val="Normal"/>
    <w:autoRedefine/>
    <w:uiPriority w:val="39"/>
    <w:unhideWhenUsed/>
    <w:rsid w:val="00943528"/>
    <w:pPr>
      <w:widowControl/>
      <w:suppressAutoHyphens w:val="false"/>
      <w:spacing w:before="0" w:after="100"/>
      <w:ind w:left="400" w:hanging="0"/>
      <w:textAlignment w:val="auto"/>
    </w:pPr>
    <w:rPr>
      <w:rFonts w:ascii="Times New Roman" w:hAnsi="Times New Roman" w:eastAsia="Times New Roman" w:cs="Times New Roman"/>
    </w:rPr>
  </w:style>
  <w:style w:type="paragraph" w:styleId="Annotationtext">
    <w:name w:val="annotation text"/>
    <w:basedOn w:val="Standard"/>
    <w:link w:val="CommentTextChar"/>
    <w:uiPriority w:val="99"/>
    <w:qFormat/>
    <w:rsid w:val="00943528"/>
    <w:pPr/>
    <w:rPr/>
  </w:style>
  <w:style w:type="paragraph" w:styleId="Annotationsubject">
    <w:name w:val="annotation subject"/>
    <w:basedOn w:val="Annotationtext"/>
    <w:link w:val="CommentSubjectChar"/>
    <w:uiPriority w:val="99"/>
    <w:qFormat/>
    <w:rsid w:val="00943528"/>
    <w:pPr/>
    <w:rPr>
      <w:b/>
      <w:bCs/>
    </w:rPr>
  </w:style>
  <w:style w:type="paragraph" w:styleId="Revision">
    <w:name w:val="Revision"/>
    <w:uiPriority w:val="99"/>
    <w:qFormat/>
    <w:rsid w:val="0094352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Indent1">
    <w:name w:val="Body Text Indent"/>
    <w:basedOn w:val="Normal"/>
    <w:link w:val="BodyTextIndentChar"/>
    <w:semiHidden/>
    <w:rsid w:val="00943528"/>
    <w:pPr>
      <w:widowControl/>
      <w:suppressAutoHyphens w:val="false"/>
      <w:spacing w:before="0" w:after="120"/>
      <w:ind w:left="360" w:hanging="0"/>
      <w:textAlignment w:val="auto"/>
    </w:pPr>
    <w:rPr>
      <w:rFonts w:ascii="Times New Roman" w:hAnsi="Times New Roman" w:eastAsia="Times New Roman" w:cs="Times New Roman"/>
    </w:rPr>
  </w:style>
  <w:style w:type="numbering" w:styleId="NoList" w:default="1">
    <w:name w:val="No List"/>
    <w:uiPriority w:val="99"/>
    <w:semiHidden/>
    <w:unhideWhenUsed/>
    <w:qFormat/>
  </w:style>
  <w:style w:type="numbering" w:styleId="WWOutlineListStyle" w:customStyle="1">
    <w:name w:val="WW_OutlineListStyle"/>
    <w:qFormat/>
    <w:rsid w:val="00fd5e48"/>
  </w:style>
  <w:style w:type="numbering" w:styleId="NoList1" w:customStyle="1">
    <w:name w:val="No List_1"/>
    <w:qFormat/>
    <w:rsid w:val="00fd5e48"/>
  </w:style>
  <w:style w:type="numbering" w:styleId="1111111" w:customStyle="1">
    <w:name w:val="1 / 1.1 / 1.1.11"/>
    <w:qFormat/>
    <w:rsid w:val="00fd5e48"/>
  </w:style>
  <w:style w:type="numbering" w:styleId="1ai1" w:customStyle="1">
    <w:name w:val="1 / a / i1"/>
    <w:qFormat/>
    <w:rsid w:val="00fd5e48"/>
  </w:style>
  <w:style w:type="numbering" w:styleId="ArticleSection1" w:customStyle="1">
    <w:name w:val="Article / Section1"/>
    <w:qFormat/>
    <w:rsid w:val="00fd5e48"/>
  </w:style>
  <w:style w:type="numbering" w:styleId="OutlineList2">
    <w:name w:val="Outline List 2"/>
    <w:semiHidden/>
    <w:qFormat/>
    <w:rsid w:val="00943528"/>
  </w:style>
  <w:style w:type="numbering" w:styleId="OutlineList1">
    <w:name w:val="Outline List 1"/>
    <w:semiHidden/>
    <w:qFormat/>
    <w:rsid w:val="00943528"/>
  </w:style>
  <w:style w:type="numbering" w:styleId="OutlineList3">
    <w:name w:val="Outline List 3"/>
    <w:semiHidden/>
    <w:qFormat/>
    <w:rsid w:val="0094352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94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94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94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943528"/>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943528"/>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943528"/>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943528"/>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943528"/>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943528"/>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94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943528"/>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943528"/>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943528"/>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943528"/>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943528"/>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943528"/>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943528"/>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943528"/>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943528"/>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943528"/>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943528"/>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943528"/>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943528"/>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943528"/>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943528"/>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943528"/>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943528"/>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943528"/>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943528"/>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943528"/>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943528"/>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BDB1-43F3-41C7-8BB7-86DAEC4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Application>LibreOffice/5.2.1.2$MacOSX_X86_64 LibreOffice_project/31dd62db80d4e60af04904455ec9c9219178d620</Application>
  <Pages>31</Pages>
  <Words>7570</Words>
  <Characters>34586</Characters>
  <CharactersWithSpaces>42853</CharactersWithSpaces>
  <Paragraphs>490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2016-11-28T22:32:00Z</dcterms:created>
  <dc:creator>NSP</dc:creator>
  <dc:description/>
  <dc:language>en-US</dc:language>
  <cp:lastModifiedBy>Carol Nichols</cp:lastModifiedBy>
  <dcterms:modified xsi:type="dcterms:W3CDTF">2016-12-02T14:05:25Z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