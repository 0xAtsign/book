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4F2" w:rsidRDefault="001664F2">
      <w:pPr>
        <w:pStyle w:val="GroupTitlesIX"/>
      </w:pPr>
      <w:r>
        <w:t>Symbols &amp; Numbers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A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B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C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D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E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F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G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H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I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J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K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L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M</w:t>
      </w:r>
    </w:p>
    <w:p w:rsidR="002E086C" w:rsidRDefault="002E086C">
      <w:pPr>
        <w:pStyle w:val="GroupTitlesIX"/>
      </w:pPr>
    </w:p>
    <w:p w:rsidR="001664F2" w:rsidRDefault="001664F2">
      <w:pPr>
        <w:pStyle w:val="GroupTitlesIX"/>
      </w:pPr>
      <w:r>
        <w:t>N</w:t>
      </w:r>
    </w:p>
    <w:p w:rsidR="00E3455D" w:rsidRDefault="00E3455D">
      <w:pPr>
        <w:pStyle w:val="GroupTitlesIX"/>
      </w:pPr>
    </w:p>
    <w:p w:rsidR="001664F2" w:rsidRDefault="001664F2">
      <w:pPr>
        <w:pStyle w:val="GroupTitlesIX"/>
      </w:pPr>
      <w:r>
        <w:t>O</w:t>
      </w:r>
    </w:p>
    <w:p w:rsidR="00E3455D" w:rsidRDefault="00E3455D">
      <w:pPr>
        <w:pStyle w:val="GroupTitlesIX"/>
      </w:pPr>
    </w:p>
    <w:p w:rsidR="001664F2" w:rsidRDefault="001664F2">
      <w:pPr>
        <w:pStyle w:val="GroupTitlesIX"/>
      </w:pPr>
      <w:r>
        <w:t>P</w:t>
      </w:r>
    </w:p>
    <w:p w:rsidR="00E3455D" w:rsidRDefault="00E3455D">
      <w:pPr>
        <w:pStyle w:val="GroupTitlesIX"/>
      </w:pPr>
    </w:p>
    <w:p w:rsidR="001664F2" w:rsidRDefault="001664F2">
      <w:pPr>
        <w:pStyle w:val="GroupTitlesIX"/>
      </w:pPr>
      <w:r>
        <w:t>Q</w:t>
      </w:r>
    </w:p>
    <w:p w:rsidR="00E3455D" w:rsidRDefault="00E3455D">
      <w:pPr>
        <w:pStyle w:val="GroupTitlesIX"/>
      </w:pPr>
    </w:p>
    <w:p w:rsidR="001664F2" w:rsidRDefault="001664F2">
      <w:pPr>
        <w:pStyle w:val="GroupTitlesIX"/>
      </w:pPr>
      <w:r>
        <w:t>R</w:t>
      </w:r>
    </w:p>
    <w:p w:rsidR="00E3455D" w:rsidRDefault="00E3455D">
      <w:pPr>
        <w:pStyle w:val="GroupTitlesIX"/>
      </w:pPr>
    </w:p>
    <w:p w:rsidR="001664F2" w:rsidRDefault="001664F2">
      <w:pPr>
        <w:pStyle w:val="GroupTitlesIX"/>
      </w:pPr>
      <w:r>
        <w:t>S</w:t>
      </w:r>
    </w:p>
    <w:p w:rsidR="00E3455D" w:rsidRDefault="00E3455D">
      <w:pPr>
        <w:pStyle w:val="GroupTitlesIX"/>
      </w:pPr>
    </w:p>
    <w:p w:rsidR="001664F2" w:rsidRDefault="001664F2">
      <w:pPr>
        <w:pStyle w:val="GroupTitlesIX"/>
      </w:pPr>
      <w:r>
        <w:t>T</w:t>
      </w:r>
    </w:p>
    <w:p w:rsidR="001664F2" w:rsidRDefault="001664F2">
      <w:pPr>
        <w:pStyle w:val="Level2IX"/>
      </w:pPr>
    </w:p>
    <w:p w:rsidR="00C25651" w:rsidRDefault="00C25651">
      <w:pPr>
        <w:pStyle w:val="Level2IX"/>
      </w:pPr>
    </w:p>
    <w:p w:rsidR="001664F2" w:rsidRDefault="001664F2">
      <w:pPr>
        <w:pStyle w:val="GroupTitlesIX"/>
      </w:pPr>
      <w:r>
        <w:t>U</w:t>
      </w:r>
    </w:p>
    <w:p w:rsidR="00C25651" w:rsidRDefault="00C25651">
      <w:pPr>
        <w:pStyle w:val="GroupTitlesIX"/>
      </w:pPr>
    </w:p>
    <w:p w:rsidR="001664F2" w:rsidRDefault="001664F2">
      <w:pPr>
        <w:pStyle w:val="GroupTitlesIX"/>
      </w:pPr>
      <w:r>
        <w:t>V</w:t>
      </w:r>
    </w:p>
    <w:p w:rsidR="00C25651" w:rsidRDefault="00C25651">
      <w:pPr>
        <w:pStyle w:val="GroupTitlesIX"/>
      </w:pPr>
    </w:p>
    <w:p w:rsidR="001664F2" w:rsidRDefault="001664F2">
      <w:pPr>
        <w:pStyle w:val="GroupTitlesIX"/>
      </w:pPr>
      <w:r>
        <w:t>W</w:t>
      </w:r>
    </w:p>
    <w:p w:rsidR="001664F2" w:rsidRDefault="00C25651">
      <w:pPr>
        <w:pStyle w:val="GroupTitlesIX"/>
      </w:pPr>
      <w:r>
        <w:br/>
      </w:r>
      <w:r w:rsidR="001664F2">
        <w:t>X</w:t>
      </w:r>
    </w:p>
    <w:p w:rsidR="00C25651" w:rsidRDefault="00C25651">
      <w:pPr>
        <w:pStyle w:val="GroupTitlesIX"/>
      </w:pPr>
    </w:p>
    <w:p w:rsidR="001664F2" w:rsidRDefault="001664F2">
      <w:pPr>
        <w:pStyle w:val="GroupTitlesIX"/>
      </w:pPr>
      <w:r>
        <w:t>Y</w:t>
      </w:r>
    </w:p>
    <w:p w:rsidR="00C25651" w:rsidRDefault="00C25651">
      <w:pPr>
        <w:pStyle w:val="GroupTitlesIX"/>
      </w:pPr>
    </w:p>
    <w:p w:rsidR="001664F2" w:rsidRDefault="001664F2">
      <w:pPr>
        <w:pStyle w:val="GroupTitlesIX"/>
      </w:pPr>
      <w:r>
        <w:t>Z</w:t>
      </w:r>
    </w:p>
    <w:p w:rsidR="001664F2" w:rsidRDefault="001664F2">
      <w:pPr>
        <w:pStyle w:val="Level1IX"/>
      </w:pPr>
      <w:bookmarkStart w:id="0" w:name="_GoBack"/>
      <w:bookmarkEnd w:id="0"/>
    </w:p>
    <w:sectPr w:rsidR="001664F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pgNumType w:start="1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3B2" w:rsidRDefault="004603B2">
      <w:r>
        <w:separator/>
      </w:r>
    </w:p>
  </w:endnote>
  <w:endnote w:type="continuationSeparator" w:id="0">
    <w:p w:rsidR="004603B2" w:rsidRDefault="0046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panose1 w:val="020B0604020202020204"/>
    <w:charset w:val="B1"/>
    <w:family w:val="swiss"/>
    <w:pitch w:val="variable"/>
    <w:sig w:usb0="80000867" w:usb1="00000000" w:usb2="00000000" w:usb3="00000000" w:csb0="000001FB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E6C" w:rsidRDefault="00847E6C">
    <w:pPr>
      <w:pStyle w:val="Footer"/>
      <w:jc w:val="center"/>
    </w:pPr>
    <w:r>
      <w:t xml:space="preserve">     </w:t>
    </w:r>
    <w:r>
      <w:fldChar w:fldCharType="begin"/>
    </w:r>
    <w:r>
      <w:instrText xml:space="preserve">page </w:instrText>
    </w:r>
    <w:r>
      <w:fldChar w:fldCharType="separate"/>
    </w:r>
    <w:r w:rsidR="00BF5439">
      <w:rPr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E6C" w:rsidRDefault="00847E6C">
    <w:pPr>
      <w:pStyle w:val="Footer"/>
      <w:jc w:val="center"/>
    </w:pPr>
    <w:r>
      <w:t xml:space="preserve">     </w:t>
    </w:r>
    <w:r>
      <w:fldChar w:fldCharType="begin"/>
    </w:r>
    <w:r>
      <w:instrText xml:space="preserve">page </w:instrText>
    </w:r>
    <w:r>
      <w:fldChar w:fldCharType="separate"/>
    </w:r>
    <w:r w:rsidR="00BF5439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3B2" w:rsidRDefault="004603B2">
      <w:r>
        <w:separator/>
      </w:r>
    </w:p>
  </w:footnote>
  <w:footnote w:type="continuationSeparator" w:id="0">
    <w:p w:rsidR="004603B2" w:rsidRDefault="00460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E6C" w:rsidRDefault="00847E6C">
    <w:pPr>
      <w:pStyle w:val="Header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E6C" w:rsidRDefault="00847E6C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mirrorMargins/>
  <w:bordersDoNotSurroundHeader/>
  <w:bordersDoNotSurroundFooter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9FC"/>
    <w:rsid w:val="000879FC"/>
    <w:rsid w:val="001664F2"/>
    <w:rsid w:val="001E6E89"/>
    <w:rsid w:val="002E086C"/>
    <w:rsid w:val="00452EA7"/>
    <w:rsid w:val="004603B2"/>
    <w:rsid w:val="00532996"/>
    <w:rsid w:val="00631ED4"/>
    <w:rsid w:val="00847E6C"/>
    <w:rsid w:val="00BF5439"/>
    <w:rsid w:val="00C25651"/>
    <w:rsid w:val="00DD5A52"/>
    <w:rsid w:val="00E3455D"/>
    <w:rsid w:val="00E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6257E5"/>
  <w15:chartTrackingRefBased/>
  <w15:docId w15:val="{BF151CCB-E2F6-3E4F-B306-AF0171CD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dexNote">
    <w:name w:val="IndexNote"/>
    <w:pPr>
      <w:widowControl w:val="0"/>
      <w:autoSpaceDE w:val="0"/>
      <w:autoSpaceDN w:val="0"/>
    </w:pPr>
    <w:rPr>
      <w:sz w:val="24"/>
      <w:szCs w:val="24"/>
    </w:rPr>
  </w:style>
  <w:style w:type="paragraph" w:customStyle="1" w:styleId="GroupTitlesIX">
    <w:name w:val="GroupTitlesIX"/>
    <w:pPr>
      <w:widowControl w:val="0"/>
      <w:autoSpaceDE w:val="0"/>
      <w:autoSpaceDN w:val="0"/>
    </w:pPr>
    <w:rPr>
      <w:b/>
      <w:bCs/>
      <w:sz w:val="24"/>
      <w:szCs w:val="24"/>
    </w:rPr>
  </w:style>
  <w:style w:type="paragraph" w:customStyle="1" w:styleId="Level1IX">
    <w:name w:val="Level1IX"/>
    <w:pPr>
      <w:widowControl w:val="0"/>
      <w:autoSpaceDE w:val="0"/>
      <w:autoSpaceDN w:val="0"/>
      <w:ind w:left="324" w:hanging="325"/>
    </w:pPr>
    <w:rPr>
      <w:sz w:val="24"/>
      <w:szCs w:val="24"/>
    </w:rPr>
  </w:style>
  <w:style w:type="paragraph" w:customStyle="1" w:styleId="Level2IX">
    <w:name w:val="Level2IX"/>
    <w:pPr>
      <w:widowControl w:val="0"/>
      <w:autoSpaceDE w:val="0"/>
      <w:autoSpaceDN w:val="0"/>
      <w:ind w:left="540" w:hanging="324"/>
    </w:pPr>
    <w:rPr>
      <w:sz w:val="24"/>
      <w:szCs w:val="24"/>
    </w:rPr>
  </w:style>
  <w:style w:type="paragraph" w:customStyle="1" w:styleId="Level3IX">
    <w:name w:val="Level3IX"/>
    <w:pPr>
      <w:widowControl w:val="0"/>
      <w:autoSpaceDE w:val="0"/>
      <w:autoSpaceDN w:val="0"/>
      <w:ind w:left="756" w:hanging="325"/>
    </w:pPr>
    <w:rPr>
      <w:sz w:val="24"/>
      <w:szCs w:val="24"/>
    </w:rPr>
  </w:style>
  <w:style w:type="paragraph" w:customStyle="1" w:styleId="Sub3">
    <w:name w:val="Sub3"/>
    <w:pPr>
      <w:widowControl w:val="0"/>
      <w:autoSpaceDE w:val="0"/>
      <w:autoSpaceDN w:val="0"/>
      <w:ind w:left="972" w:hanging="324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character" w:styleId="FollowedHyperlink">
    <w:name w:val="FollowedHyperlink"/>
    <w:rPr>
      <w:color w:val="800080"/>
      <w:u w:val="single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rPr>
      <w:rFonts w:ascii="Courier New" w:hAnsi="Courier New" w:cs="Courier New"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left="360"/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num" w:pos="720"/>
      </w:tabs>
      <w:ind w:left="720"/>
    </w:pPr>
  </w:style>
  <w:style w:type="paragraph" w:styleId="ListBullet3">
    <w:name w:val="List Bullet 3"/>
    <w:basedOn w:val="Normal"/>
    <w:autoRedefine/>
    <w:pPr>
      <w:numPr>
        <w:numId w:val="3"/>
      </w:numPr>
      <w:tabs>
        <w:tab w:val="num" w:pos="1080"/>
      </w:tabs>
      <w:ind w:left="1080"/>
    </w:pPr>
  </w:style>
  <w:style w:type="paragraph" w:styleId="ListBullet4">
    <w:name w:val="List Bullet 4"/>
    <w:basedOn w:val="Normal"/>
    <w:autoRedefine/>
    <w:pPr>
      <w:numPr>
        <w:numId w:val="4"/>
      </w:num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Normal"/>
    <w:autoRedefine/>
    <w:pPr>
      <w:numPr>
        <w:numId w:val="5"/>
      </w:numPr>
      <w:tabs>
        <w:tab w:val="num" w:pos="1800"/>
      </w:tabs>
      <w:ind w:left="180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  <w:ind w:left="360"/>
    </w:pPr>
  </w:style>
  <w:style w:type="paragraph" w:styleId="ListNumber2">
    <w:name w:val="List Number 2"/>
    <w:basedOn w:val="Normal"/>
    <w:pPr>
      <w:numPr>
        <w:numId w:val="7"/>
      </w:numPr>
      <w:tabs>
        <w:tab w:val="num" w:pos="720"/>
      </w:tabs>
      <w:ind w:left="720"/>
    </w:pPr>
  </w:style>
  <w:style w:type="paragraph" w:styleId="ListNumber3">
    <w:name w:val="List Number 3"/>
    <w:basedOn w:val="Normal"/>
    <w:pPr>
      <w:numPr>
        <w:numId w:val="8"/>
      </w:numPr>
      <w:tabs>
        <w:tab w:val="num" w:pos="1080"/>
      </w:tabs>
      <w:ind w:left="1080"/>
    </w:pPr>
  </w:style>
  <w:style w:type="paragraph" w:styleId="ListNumber4">
    <w:name w:val="List Number 4"/>
    <w:basedOn w:val="Normal"/>
    <w:pPr>
      <w:numPr>
        <w:numId w:val="9"/>
      </w:num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Normal"/>
    <w:pPr>
      <w:numPr>
        <w:numId w:val="10"/>
      </w:numPr>
      <w:tabs>
        <w:tab w:val="num" w:pos="1080"/>
        <w:tab w:val="num" w:pos="1800"/>
      </w:tabs>
      <w:ind w:left="180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pPr>
      <w:autoSpaceDE w:val="0"/>
      <w:autoSpaceDN w:val="0"/>
      <w:jc w:val="center"/>
    </w:pPr>
    <w:rPr>
      <w:b/>
      <w:bCs/>
      <w:sz w:val="24"/>
      <w:szCs w:val="24"/>
    </w:rPr>
  </w:style>
  <w:style w:type="paragraph" w:customStyle="1" w:styleId="ChapterTitle">
    <w:name w:val="ChapterTitle"/>
    <w:next w:val="1stPara"/>
    <w:autoRedefine/>
    <w:pPr>
      <w:autoSpaceDE w:val="0"/>
      <w:autoSpaceDN w:val="0"/>
      <w:spacing w:line="360" w:lineRule="auto"/>
    </w:pPr>
    <w:rPr>
      <w:b/>
      <w:bCs/>
      <w:sz w:val="24"/>
      <w:szCs w:val="24"/>
    </w:rPr>
  </w:style>
  <w:style w:type="paragraph" w:customStyle="1" w:styleId="1stPara">
    <w:name w:val="1st Para"/>
    <w:next w:val="Body"/>
    <w:autoRedefine/>
    <w:pPr>
      <w:autoSpaceDE w:val="0"/>
      <w:autoSpaceDN w:val="0"/>
      <w:spacing w:after="40" w:line="360" w:lineRule="auto"/>
    </w:pPr>
    <w:rPr>
      <w:sz w:val="24"/>
      <w:szCs w:val="24"/>
    </w:rPr>
  </w:style>
  <w:style w:type="paragraph" w:customStyle="1" w:styleId="BodyFirst">
    <w:name w:val="BodyFirst"/>
    <w:next w:val="Body"/>
    <w:autoRedefine/>
    <w:pPr>
      <w:autoSpaceDE w:val="0"/>
      <w:autoSpaceDN w:val="0"/>
      <w:spacing w:line="360" w:lineRule="auto"/>
    </w:pPr>
    <w:rPr>
      <w:sz w:val="24"/>
      <w:szCs w:val="24"/>
    </w:rPr>
  </w:style>
  <w:style w:type="paragraph" w:customStyle="1" w:styleId="Body">
    <w:name w:val="Body"/>
    <w:autoRedefine/>
    <w:pPr>
      <w:autoSpaceDE w:val="0"/>
      <w:autoSpaceDN w:val="0"/>
      <w:spacing w:line="360" w:lineRule="auto"/>
      <w:ind w:firstLine="360"/>
    </w:pPr>
    <w:rPr>
      <w:sz w:val="24"/>
      <w:szCs w:val="24"/>
    </w:rPr>
  </w:style>
  <w:style w:type="paragraph" w:customStyle="1" w:styleId="HeadA">
    <w:name w:val="HeadA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sz w:val="24"/>
      <w:szCs w:val="24"/>
    </w:rPr>
  </w:style>
  <w:style w:type="paragraph" w:customStyle="1" w:styleId="HeadB">
    <w:name w:val="HeadB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HeadC">
    <w:name w:val="HeadC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</w:rPr>
  </w:style>
  <w:style w:type="paragraph" w:customStyle="1" w:styleId="CodeA">
    <w:name w:val="CodeA"/>
    <w:next w:val="CodeB"/>
    <w:autoRedefine/>
    <w:pPr>
      <w:autoSpaceDE w:val="0"/>
      <w:autoSpaceDN w:val="0"/>
      <w:spacing w:before="120" w:line="360" w:lineRule="auto"/>
    </w:pPr>
    <w:rPr>
      <w:rFonts w:ascii="Courier" w:hAnsi="Courier" w:cs="Courier"/>
    </w:rPr>
  </w:style>
  <w:style w:type="paragraph" w:customStyle="1" w:styleId="CodeB">
    <w:name w:val="CodeB"/>
    <w:autoRedefine/>
    <w:pPr>
      <w:autoSpaceDE w:val="0"/>
      <w:autoSpaceDN w:val="0"/>
      <w:spacing w:line="360" w:lineRule="auto"/>
    </w:pPr>
    <w:rPr>
      <w:rFonts w:ascii="Courier" w:hAnsi="Courier" w:cs="Courier"/>
    </w:rPr>
  </w:style>
  <w:style w:type="paragraph" w:customStyle="1" w:styleId="CodeC">
    <w:name w:val="CodeC"/>
    <w:next w:val="Body"/>
    <w:autoRedefine/>
    <w:pPr>
      <w:autoSpaceDE w:val="0"/>
      <w:autoSpaceDN w:val="0"/>
      <w:spacing w:after="120" w:line="360" w:lineRule="auto"/>
    </w:pPr>
    <w:rPr>
      <w:rFonts w:ascii="Courier" w:hAnsi="Courier" w:cs="Courier"/>
    </w:rPr>
  </w:style>
  <w:style w:type="paragraph" w:customStyle="1" w:styleId="CodeSingle">
    <w:name w:val="CodeSingle"/>
    <w:next w:val="Body"/>
    <w:autoRedefine/>
    <w:pPr>
      <w:autoSpaceDE w:val="0"/>
      <w:autoSpaceDN w:val="0"/>
      <w:spacing w:before="120" w:after="120" w:line="360" w:lineRule="auto"/>
    </w:pPr>
    <w:rPr>
      <w:rFonts w:ascii="Courier" w:hAnsi="Courier" w:cs="Courier"/>
    </w:rPr>
  </w:style>
  <w:style w:type="paragraph" w:customStyle="1" w:styleId="CodeAWide">
    <w:name w:val="CodeA Wide"/>
    <w:next w:val="CodeBWide"/>
    <w:autoRedefine/>
    <w:pPr>
      <w:autoSpaceDE w:val="0"/>
      <w:autoSpaceDN w:val="0"/>
      <w:spacing w:before="120" w:line="360" w:lineRule="auto"/>
    </w:pPr>
    <w:rPr>
      <w:rFonts w:ascii="Courier" w:hAnsi="Courier" w:cs="Courier"/>
      <w:sz w:val="16"/>
      <w:szCs w:val="16"/>
    </w:rPr>
  </w:style>
  <w:style w:type="paragraph" w:customStyle="1" w:styleId="CodeBWide">
    <w:name w:val="CodeB Wide"/>
    <w:autoRedefine/>
    <w:pPr>
      <w:autoSpaceDE w:val="0"/>
      <w:autoSpaceDN w:val="0"/>
      <w:spacing w:line="360" w:lineRule="auto"/>
    </w:pPr>
    <w:rPr>
      <w:rFonts w:ascii="Courier" w:hAnsi="Courier" w:cs="Courier"/>
      <w:sz w:val="16"/>
      <w:szCs w:val="16"/>
    </w:rPr>
  </w:style>
  <w:style w:type="paragraph" w:customStyle="1" w:styleId="CodeCWide">
    <w:name w:val="CodeC Wide"/>
    <w:next w:val="Normal"/>
    <w:autoRedefine/>
    <w:pPr>
      <w:autoSpaceDE w:val="0"/>
      <w:autoSpaceDN w:val="0"/>
      <w:spacing w:after="120" w:line="360" w:lineRule="auto"/>
    </w:pPr>
    <w:rPr>
      <w:rFonts w:ascii="Courier" w:hAnsi="Courier" w:cs="Courier"/>
      <w:sz w:val="16"/>
      <w:szCs w:val="16"/>
    </w:rPr>
  </w:style>
  <w:style w:type="paragraph" w:customStyle="1" w:styleId="CodeSingleWide">
    <w:name w:val="CodeSingle Wide"/>
    <w:next w:val="Body"/>
    <w:autoRedefine/>
    <w:pPr>
      <w:autoSpaceDE w:val="0"/>
      <w:autoSpaceDN w:val="0"/>
      <w:spacing w:before="120" w:after="120" w:line="360" w:lineRule="auto"/>
    </w:pPr>
    <w:rPr>
      <w:rFonts w:ascii="Courier" w:hAnsi="Courier" w:cs="Courier"/>
      <w:sz w:val="16"/>
      <w:szCs w:val="16"/>
    </w:rPr>
  </w:style>
  <w:style w:type="paragraph" w:customStyle="1" w:styleId="Note">
    <w:name w:val="Note"/>
    <w:next w:val="Body"/>
    <w:autoRedefine/>
    <w:pPr>
      <w:autoSpaceDE w:val="0"/>
      <w:autoSpaceDN w:val="0"/>
      <w:spacing w:before="120" w:after="120" w:line="360" w:lineRule="auto"/>
      <w:ind w:left="720" w:hanging="720"/>
    </w:pPr>
    <w:rPr>
      <w:i/>
      <w:iCs/>
      <w:sz w:val="24"/>
      <w:szCs w:val="24"/>
    </w:rPr>
  </w:style>
  <w:style w:type="paragraph" w:customStyle="1" w:styleId="ListPlain">
    <w:name w:val="List Plain"/>
    <w:autoRedefine/>
    <w:pPr>
      <w:autoSpaceDE w:val="0"/>
      <w:autoSpaceDN w:val="0"/>
      <w:spacing w:before="60" w:after="60" w:line="360" w:lineRule="auto"/>
      <w:ind w:left="360"/>
    </w:pPr>
    <w:rPr>
      <w:sz w:val="24"/>
      <w:szCs w:val="24"/>
    </w:rPr>
  </w:style>
  <w:style w:type="paragraph" w:customStyle="1" w:styleId="ListHead">
    <w:name w:val="ListHead"/>
    <w:next w:val="ListBody"/>
    <w:autoRedefine/>
    <w:pPr>
      <w:autoSpaceDE w:val="0"/>
      <w:autoSpaceDN w:val="0"/>
      <w:spacing w:before="120" w:line="360" w:lineRule="auto"/>
    </w:pPr>
    <w:rPr>
      <w:b/>
      <w:bCs/>
      <w:sz w:val="24"/>
      <w:szCs w:val="24"/>
    </w:rPr>
  </w:style>
  <w:style w:type="paragraph" w:customStyle="1" w:styleId="ListBody">
    <w:name w:val="ListBody"/>
    <w:next w:val="Normal"/>
    <w:autoRedefine/>
    <w:pPr>
      <w:autoSpaceDE w:val="0"/>
      <w:autoSpaceDN w:val="0"/>
      <w:spacing w:after="120" w:line="360" w:lineRule="auto"/>
      <w:ind w:left="360"/>
    </w:pPr>
    <w:rPr>
      <w:sz w:val="24"/>
      <w:szCs w:val="24"/>
    </w:rPr>
  </w:style>
  <w:style w:type="paragraph" w:customStyle="1" w:styleId="NumListA">
    <w:name w:val="NumListA"/>
    <w:next w:val="Normal"/>
    <w:autoRedefine/>
    <w:pPr>
      <w:autoSpaceDE w:val="0"/>
      <w:autoSpaceDN w:val="0"/>
      <w:spacing w:before="120" w:line="360" w:lineRule="auto"/>
      <w:ind w:left="720"/>
    </w:pPr>
    <w:rPr>
      <w:color w:val="000000"/>
      <w:sz w:val="24"/>
      <w:szCs w:val="24"/>
    </w:rPr>
  </w:style>
  <w:style w:type="paragraph" w:customStyle="1" w:styleId="NumListB">
    <w:name w:val="NumListB"/>
    <w:next w:val="Normal"/>
    <w:autoRedefine/>
    <w:pPr>
      <w:autoSpaceDE w:val="0"/>
      <w:autoSpaceDN w:val="0"/>
      <w:spacing w:line="360" w:lineRule="auto"/>
      <w:ind w:left="720"/>
    </w:pPr>
    <w:rPr>
      <w:color w:val="000000"/>
      <w:sz w:val="24"/>
      <w:szCs w:val="24"/>
    </w:rPr>
  </w:style>
  <w:style w:type="paragraph" w:customStyle="1" w:styleId="NumListC">
    <w:name w:val="NumListC"/>
    <w:next w:val="Normal"/>
    <w:autoRedefine/>
    <w:pPr>
      <w:autoSpaceDE w:val="0"/>
      <w:autoSpaceDN w:val="0"/>
      <w:spacing w:after="120" w:line="360" w:lineRule="auto"/>
      <w:ind w:left="720"/>
    </w:pPr>
    <w:rPr>
      <w:color w:val="000000"/>
      <w:sz w:val="24"/>
      <w:szCs w:val="24"/>
    </w:rPr>
  </w:style>
  <w:style w:type="paragraph" w:customStyle="1" w:styleId="ListSimple">
    <w:name w:val="ListSimple"/>
    <w:next w:val="Normal"/>
    <w:autoRedefine/>
    <w:pPr>
      <w:autoSpaceDE w:val="0"/>
      <w:autoSpaceDN w:val="0"/>
      <w:spacing w:line="360" w:lineRule="auto"/>
      <w:ind w:left="360" w:firstLine="360"/>
    </w:pPr>
    <w:rPr>
      <w:sz w:val="24"/>
      <w:szCs w:val="24"/>
    </w:rPr>
  </w:style>
  <w:style w:type="paragraph" w:customStyle="1" w:styleId="CodeAIndent">
    <w:name w:val="CodeA Indent"/>
    <w:next w:val="Normal"/>
    <w:autoRedefine/>
    <w:pPr>
      <w:autoSpaceDE w:val="0"/>
      <w:autoSpaceDN w:val="0"/>
      <w:spacing w:before="120" w:line="360" w:lineRule="auto"/>
      <w:ind w:left="360"/>
    </w:pPr>
    <w:rPr>
      <w:rFonts w:ascii="Courier" w:hAnsi="Courier" w:cs="Courier"/>
    </w:rPr>
  </w:style>
  <w:style w:type="paragraph" w:customStyle="1" w:styleId="CodeBIndent">
    <w:name w:val="CodeB Indent"/>
    <w:next w:val="Normal"/>
    <w:autoRedefine/>
    <w:pPr>
      <w:autoSpaceDE w:val="0"/>
      <w:autoSpaceDN w:val="0"/>
      <w:spacing w:line="360" w:lineRule="auto"/>
      <w:ind w:left="360"/>
    </w:pPr>
    <w:rPr>
      <w:rFonts w:ascii="Courier" w:hAnsi="Courier" w:cs="Courier"/>
    </w:rPr>
  </w:style>
  <w:style w:type="paragraph" w:customStyle="1" w:styleId="CodeCIndent">
    <w:name w:val="CodeC Indent"/>
    <w:next w:val="Normal"/>
    <w:autoRedefine/>
    <w:pPr>
      <w:autoSpaceDE w:val="0"/>
      <w:autoSpaceDN w:val="0"/>
      <w:spacing w:after="120" w:line="360" w:lineRule="auto"/>
      <w:ind w:left="360"/>
    </w:pPr>
    <w:rPr>
      <w:rFonts w:ascii="Courier" w:hAnsi="Courier" w:cs="Courier"/>
    </w:rPr>
  </w:style>
  <w:style w:type="paragraph" w:customStyle="1" w:styleId="CodeSingleIndent">
    <w:name w:val="CodeSingle Indent"/>
    <w:next w:val="Normal"/>
    <w:autoRedefine/>
    <w:pPr>
      <w:autoSpaceDE w:val="0"/>
      <w:autoSpaceDN w:val="0"/>
      <w:spacing w:before="120" w:after="120" w:line="360" w:lineRule="auto"/>
      <w:ind w:left="360"/>
    </w:pPr>
    <w:rPr>
      <w:rFonts w:ascii="Courier" w:hAnsi="Courier" w:cs="Courier"/>
    </w:rPr>
  </w:style>
  <w:style w:type="paragraph" w:customStyle="1" w:styleId="BulletA">
    <w:name w:val="BulletA"/>
    <w:next w:val="Normal"/>
    <w:autoRedefine/>
    <w:pPr>
      <w:autoSpaceDE w:val="0"/>
      <w:autoSpaceDN w:val="0"/>
      <w:spacing w:before="120" w:line="360" w:lineRule="auto"/>
      <w:ind w:left="720"/>
    </w:pPr>
    <w:rPr>
      <w:color w:val="000080"/>
      <w:sz w:val="24"/>
      <w:szCs w:val="24"/>
    </w:rPr>
  </w:style>
  <w:style w:type="paragraph" w:customStyle="1" w:styleId="BulletB">
    <w:name w:val="BulletB"/>
    <w:next w:val="Normal"/>
    <w:autoRedefine/>
    <w:pPr>
      <w:autoSpaceDE w:val="0"/>
      <w:autoSpaceDN w:val="0"/>
      <w:spacing w:line="360" w:lineRule="auto"/>
      <w:ind w:left="720"/>
    </w:pPr>
    <w:rPr>
      <w:color w:val="000080"/>
      <w:sz w:val="24"/>
      <w:szCs w:val="24"/>
    </w:rPr>
  </w:style>
  <w:style w:type="paragraph" w:customStyle="1" w:styleId="BulletC">
    <w:name w:val="BulletC"/>
    <w:next w:val="Normal"/>
    <w:autoRedefine/>
    <w:pPr>
      <w:autoSpaceDE w:val="0"/>
      <w:autoSpaceDN w:val="0"/>
      <w:spacing w:after="120" w:line="360" w:lineRule="auto"/>
      <w:ind w:left="720"/>
    </w:pPr>
    <w:rPr>
      <w:color w:val="000080"/>
      <w:sz w:val="24"/>
      <w:szCs w:val="24"/>
    </w:rPr>
  </w:style>
  <w:style w:type="paragraph" w:customStyle="1" w:styleId="BlockQuote">
    <w:name w:val="Block Quote"/>
    <w:next w:val="Normal"/>
    <w:autoRedefine/>
    <w:pPr>
      <w:autoSpaceDE w:val="0"/>
      <w:autoSpaceDN w:val="0"/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pPr>
      <w:spacing w:before="120" w:after="180" w:line="360" w:lineRule="auto"/>
    </w:pPr>
    <w:rPr>
      <w:rFonts w:ascii="Arial" w:hAnsi="Arial" w:cs="Arial"/>
      <w:i/>
      <w:iCs/>
    </w:rPr>
  </w:style>
  <w:style w:type="paragraph" w:customStyle="1" w:styleId="TableTitle">
    <w:name w:val="Table Title"/>
    <w:next w:val="Normal"/>
    <w:autoRedefine/>
    <w:pPr>
      <w:autoSpaceDE w:val="0"/>
      <w:autoSpaceDN w:val="0"/>
      <w:spacing w:before="120" w:after="120" w:line="360" w:lineRule="auto"/>
    </w:pPr>
    <w:rPr>
      <w:rFonts w:ascii="Arial" w:hAnsi="Arial" w:cs="Arial"/>
    </w:rPr>
  </w:style>
  <w:style w:type="paragraph" w:customStyle="1" w:styleId="TableHeader">
    <w:name w:val="Table Header"/>
    <w:next w:val="Normal"/>
    <w:autoRedefine/>
    <w:pPr>
      <w:autoSpaceDE w:val="0"/>
      <w:autoSpaceDN w:val="0"/>
      <w:spacing w:before="60" w:after="60" w:line="360" w:lineRule="auto"/>
    </w:pPr>
    <w:rPr>
      <w:rFonts w:ascii="Futura-Book" w:hAnsi="Futura-Book" w:cs="Futura-Book"/>
      <w:b/>
      <w:bCs/>
    </w:rPr>
  </w:style>
  <w:style w:type="paragraph" w:customStyle="1" w:styleId="TableBody">
    <w:name w:val="Table Body"/>
    <w:autoRedefine/>
    <w:pPr>
      <w:autoSpaceDE w:val="0"/>
      <w:autoSpaceDN w:val="0"/>
      <w:spacing w:line="360" w:lineRule="auto"/>
    </w:pPr>
    <w:rPr>
      <w:rFonts w:ascii="Futura-Book" w:hAnsi="Futura-Book" w:cs="Futura-Book"/>
    </w:rPr>
  </w:style>
  <w:style w:type="paragraph" w:customStyle="1" w:styleId="AuthorQuery">
    <w:name w:val="Author Query"/>
    <w:autoRedefine/>
    <w:pPr>
      <w:autoSpaceDE w:val="0"/>
      <w:autoSpaceDN w:val="0"/>
      <w:spacing w:before="120" w:after="120" w:line="360" w:lineRule="auto"/>
      <w:ind w:left="1440" w:right="1440"/>
    </w:pPr>
    <w:rPr>
      <w:color w:val="FF0000"/>
      <w:sz w:val="24"/>
      <w:szCs w:val="24"/>
    </w:rPr>
  </w:style>
  <w:style w:type="paragraph" w:customStyle="1" w:styleId="ProductionDirective">
    <w:name w:val="Production Directive"/>
    <w:next w:val="Normal"/>
    <w:autoRedefine/>
    <w:pPr>
      <w:autoSpaceDE w:val="0"/>
      <w:autoSpaceDN w:val="0"/>
      <w:spacing w:before="120" w:after="120" w:line="360" w:lineRule="auto"/>
    </w:pPr>
    <w:rPr>
      <w:smallCaps/>
      <w:color w:val="008000"/>
    </w:rPr>
  </w:style>
  <w:style w:type="character" w:customStyle="1" w:styleId="EmphasisBold">
    <w:name w:val="EmphasisBold"/>
    <w:rPr>
      <w:b/>
      <w:bCs/>
      <w:color w:val="0000FF"/>
    </w:rPr>
  </w:style>
  <w:style w:type="character" w:customStyle="1" w:styleId="EmphasisItalic">
    <w:name w:val="EmphasisItalic"/>
    <w:rPr>
      <w:i/>
      <w:iCs/>
      <w:color w:val="0000FF"/>
    </w:rPr>
  </w:style>
  <w:style w:type="character" w:customStyle="1" w:styleId="EmphasisBoldItal">
    <w:name w:val="EmphasisBoldItal"/>
    <w:rPr>
      <w:b/>
      <w:bCs/>
      <w:i/>
      <w:iCs/>
      <w:color w:val="0000FF"/>
    </w:rPr>
  </w:style>
  <w:style w:type="character" w:customStyle="1" w:styleId="EmphasisRevItal">
    <w:name w:val="EmphasisRevItal"/>
    <w:rPr>
      <w:i/>
      <w:iCs/>
      <w:color w:val="0000FF"/>
    </w:rPr>
  </w:style>
  <w:style w:type="character" w:customStyle="1" w:styleId="Keycap">
    <w:name w:val="Keycap"/>
    <w:rPr>
      <w:smallCaps/>
      <w:color w:val="0000FF"/>
    </w:rPr>
  </w:style>
  <w:style w:type="character" w:customStyle="1" w:styleId="Literal">
    <w:name w:val="Literal"/>
    <w:rPr>
      <w:rFonts w:ascii="Courier" w:hAnsi="Courier" w:cs="Courier"/>
      <w:color w:val="0000FF"/>
      <w:sz w:val="20"/>
      <w:szCs w:val="20"/>
    </w:rPr>
  </w:style>
  <w:style w:type="character" w:customStyle="1" w:styleId="LiteralBold">
    <w:name w:val="LiteralBold"/>
    <w:rPr>
      <w:rFonts w:ascii="Courier" w:hAnsi="Courier" w:cs="Courier"/>
      <w:b/>
      <w:bCs/>
      <w:color w:val="0000FF"/>
      <w:sz w:val="20"/>
      <w:szCs w:val="20"/>
    </w:rPr>
  </w:style>
  <w:style w:type="character" w:customStyle="1" w:styleId="LiteralItal">
    <w:name w:val="LiteralItal"/>
    <w:rPr>
      <w:rFonts w:ascii="Courier" w:hAnsi="Courier" w:cs="Courier"/>
      <w:i/>
      <w:iCs/>
      <w:color w:val="0000FF"/>
      <w:sz w:val="20"/>
      <w:szCs w:val="20"/>
    </w:rPr>
  </w:style>
  <w:style w:type="character" w:customStyle="1" w:styleId="LiteralBoldItal">
    <w:name w:val="LiteralBoldItal"/>
    <w:rPr>
      <w:rFonts w:ascii="Courier" w:hAnsi="Courier" w:cs="Courier"/>
      <w:b/>
      <w:bCs/>
      <w:i/>
      <w:iCs/>
      <w:color w:val="0000FF"/>
      <w:sz w:val="20"/>
      <w:szCs w:val="20"/>
    </w:rPr>
  </w:style>
  <w:style w:type="character" w:customStyle="1" w:styleId="MenuArrow">
    <w:name w:val="MenuArrow"/>
    <w:rPr>
      <w:rFonts w:ascii="Webdings" w:hAnsi="Webdings" w:cs="Webdings"/>
      <w:color w:val="0000FF"/>
    </w:rPr>
  </w:style>
  <w:style w:type="paragraph" w:customStyle="1" w:styleId="HeadANum">
    <w:name w:val="HeadANum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color w:val="800000"/>
      <w:sz w:val="24"/>
      <w:szCs w:val="24"/>
    </w:rPr>
  </w:style>
  <w:style w:type="paragraph" w:customStyle="1" w:styleId="HeadBNum">
    <w:name w:val="HeadBNum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i/>
      <w:iCs/>
      <w:color w:val="800000"/>
      <w:sz w:val="24"/>
      <w:szCs w:val="24"/>
    </w:rPr>
  </w:style>
  <w:style w:type="paragraph" w:customStyle="1" w:styleId="HeadCNum">
    <w:name w:val="HeadCNum"/>
    <w:next w:val="BodyFirst"/>
    <w:autoRedefine/>
    <w:pPr>
      <w:autoSpaceDE w:val="0"/>
      <w:autoSpaceDN w:val="0"/>
      <w:spacing w:before="120" w:after="120" w:line="360" w:lineRule="auto"/>
    </w:pPr>
    <w:rPr>
      <w:rFonts w:ascii="Arial" w:hAnsi="Arial" w:cs="Arial"/>
      <w:b/>
      <w:bCs/>
      <w:color w:val="800000"/>
    </w:rPr>
  </w:style>
  <w:style w:type="paragraph" w:customStyle="1" w:styleId="NoteWarning">
    <w:name w:val="Note Warning"/>
    <w:next w:val="Normal"/>
    <w:autoRedefine/>
    <w:pPr>
      <w:autoSpaceDE w:val="0"/>
      <w:autoSpaceDN w:val="0"/>
      <w:spacing w:before="120" w:after="120" w:line="360" w:lineRule="auto"/>
      <w:ind w:left="720" w:hanging="720"/>
    </w:pPr>
    <w:rPr>
      <w:i/>
      <w:iCs/>
      <w:color w:val="800000"/>
      <w:sz w:val="24"/>
      <w:szCs w:val="24"/>
    </w:rPr>
  </w:style>
  <w:style w:type="paragraph" w:customStyle="1" w:styleId="SubBullet">
    <w:name w:val="SubBullet"/>
    <w:next w:val="Normal"/>
    <w:autoRedefine/>
    <w:pPr>
      <w:autoSpaceDE w:val="0"/>
      <w:autoSpaceDN w:val="0"/>
      <w:spacing w:line="360" w:lineRule="auto"/>
      <w:ind w:left="1080"/>
    </w:pPr>
    <w:rPr>
      <w:color w:val="000080"/>
      <w:sz w:val="24"/>
      <w:szCs w:val="24"/>
    </w:rPr>
  </w:style>
  <w:style w:type="paragraph" w:customStyle="1" w:styleId="SubNumberA">
    <w:name w:val="SubNumberA"/>
    <w:next w:val="Normal"/>
    <w:autoRedefine/>
    <w:pPr>
      <w:autoSpaceDE w:val="0"/>
      <w:autoSpaceDN w:val="0"/>
      <w:spacing w:line="360" w:lineRule="auto"/>
      <w:ind w:left="1080"/>
    </w:pPr>
    <w:rPr>
      <w:color w:val="000000"/>
      <w:sz w:val="24"/>
      <w:szCs w:val="24"/>
    </w:rPr>
  </w:style>
  <w:style w:type="paragraph" w:customStyle="1" w:styleId="SubNumberB">
    <w:name w:val="SubNumberB"/>
    <w:next w:val="Normal"/>
    <w:autoRedefine/>
    <w:pPr>
      <w:autoSpaceDE w:val="0"/>
      <w:autoSpaceDN w:val="0"/>
      <w:spacing w:line="360" w:lineRule="auto"/>
      <w:ind w:left="1080"/>
    </w:pPr>
    <w:rPr>
      <w:color w:val="000000"/>
      <w:sz w:val="24"/>
      <w:szCs w:val="24"/>
    </w:rPr>
  </w:style>
  <w:style w:type="character" w:customStyle="1" w:styleId="EmphasisBoldItalic">
    <w:name w:val="EmphasisBoldItalic"/>
    <w:rPr>
      <w:rFonts w:ascii="Times New Roman" w:hAnsi="Times New Roman" w:cs="Times New Roman"/>
      <w:b/>
      <w:bCs/>
      <w:i/>
      <w:iCs/>
      <w:color w:val="0000FF"/>
      <w:w w:val="100"/>
      <w:sz w:val="20"/>
      <w:szCs w:val="20"/>
    </w:rPr>
  </w:style>
  <w:style w:type="character" w:customStyle="1" w:styleId="Level2IXChar">
    <w:name w:val="Level2IX Char"/>
    <w:rPr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olnichols/Downloads/Index_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Index_styles.dot</Template>
  <TotalTime>24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Page numbers in italics refer to figures</vt:lpstr>
    </vt:vector>
  </TitlesOfParts>
  <Company> 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Page numbers in italics refer to figures</dc:title>
  <dc:subject/>
  <dc:creator>Carol Nichols</dc:creator>
  <cp:keywords/>
  <dc:description/>
  <cp:lastModifiedBy>Carol Nichols</cp:lastModifiedBy>
  <cp:revision>3</cp:revision>
  <dcterms:created xsi:type="dcterms:W3CDTF">2018-04-25T21:24:00Z</dcterms:created>
  <dcterms:modified xsi:type="dcterms:W3CDTF">2018-04-25T22:03:00Z</dcterms:modified>
</cp:coreProperties>
</file>