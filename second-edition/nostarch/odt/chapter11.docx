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bookmarkStart w:id="4" w:name="testing"/>
    <w:bookmarkEnd w:id="4"/>
    <w:p w14:paraId="5F92B083" w14:textId="77777777" w:rsidR="00424ED3" w:rsidRDefault="00424ED3">
      <w:pPr>
        <w:pStyle w:val="TOC1"/>
        <w:tabs>
          <w:tab w:val="right" w:leader="dot" w:pos="9350"/>
        </w:tabs>
        <w:rPr>
          <w:noProof/>
        </w:rPr>
      </w:pPr>
      <w:r>
        <w:rPr>
          <w:rFonts w:eastAsia="Microsoft YaHei"/>
        </w:rPr>
        <w:fldChar w:fldCharType="begin"/>
      </w:r>
      <w:r>
        <w:rPr>
          <w:rFonts w:eastAsia="Microsoft YaHei"/>
        </w:rPr>
        <w:instrText xml:space="preserve"> TOC \o "1-3" \h \z \t "HeadA,1,HeadB,2,HeadC,3" </w:instrText>
      </w:r>
      <w:r>
        <w:rPr>
          <w:rFonts w:eastAsia="Microsoft YaHei"/>
        </w:rPr>
        <w:fldChar w:fldCharType="separate"/>
      </w:r>
      <w:hyperlink w:anchor="_Toc485369469" w:history="1">
        <w:r w:rsidRPr="00BA0CFC">
          <w:rPr>
            <w:rStyle w:val="Hyperlink"/>
            <w:rFonts w:eastAsia="Microsoft YaHei"/>
            <w:noProof/>
          </w:rPr>
          <w:t>How to Write Tests</w:t>
        </w:r>
        <w:r>
          <w:rPr>
            <w:noProof/>
            <w:webHidden/>
          </w:rPr>
          <w:tab/>
        </w:r>
        <w:r>
          <w:rPr>
            <w:noProof/>
            <w:webHidden/>
          </w:rPr>
          <w:fldChar w:fldCharType="begin"/>
        </w:r>
        <w:r>
          <w:rPr>
            <w:noProof/>
            <w:webHidden/>
          </w:rPr>
          <w:instrText xml:space="preserve"> PAGEREF _Toc485369469 \h </w:instrText>
        </w:r>
        <w:r>
          <w:rPr>
            <w:noProof/>
            <w:webHidden/>
          </w:rPr>
        </w:r>
        <w:r>
          <w:rPr>
            <w:noProof/>
            <w:webHidden/>
          </w:rPr>
          <w:fldChar w:fldCharType="separate"/>
        </w:r>
        <w:r>
          <w:rPr>
            <w:noProof/>
            <w:webHidden/>
          </w:rPr>
          <w:t>2</w:t>
        </w:r>
        <w:r>
          <w:rPr>
            <w:noProof/>
            <w:webHidden/>
          </w:rPr>
          <w:fldChar w:fldCharType="end"/>
        </w:r>
      </w:hyperlink>
    </w:p>
    <w:p w14:paraId="198A8774" w14:textId="77777777" w:rsidR="00424ED3" w:rsidRDefault="00424ED3">
      <w:pPr>
        <w:pStyle w:val="TOC2"/>
        <w:tabs>
          <w:tab w:val="right" w:leader="dot" w:pos="9350"/>
        </w:tabs>
        <w:rPr>
          <w:noProof/>
        </w:rPr>
      </w:pPr>
      <w:hyperlink w:anchor="_Toc485369470" w:history="1">
        <w:r w:rsidRPr="00BA0CFC">
          <w:rPr>
            <w:rStyle w:val="Hyperlink"/>
            <w:rFonts w:eastAsia="Microsoft YaHei"/>
            <w:noProof/>
          </w:rPr>
          <w:t>The Anatomy of a Test Function</w:t>
        </w:r>
        <w:r>
          <w:rPr>
            <w:noProof/>
            <w:webHidden/>
          </w:rPr>
          <w:tab/>
        </w:r>
        <w:r>
          <w:rPr>
            <w:noProof/>
            <w:webHidden/>
          </w:rPr>
          <w:fldChar w:fldCharType="begin"/>
        </w:r>
        <w:r>
          <w:rPr>
            <w:noProof/>
            <w:webHidden/>
          </w:rPr>
          <w:instrText xml:space="preserve"> PAGEREF _Toc485369470 \h </w:instrText>
        </w:r>
        <w:r>
          <w:rPr>
            <w:noProof/>
            <w:webHidden/>
          </w:rPr>
        </w:r>
        <w:r>
          <w:rPr>
            <w:noProof/>
            <w:webHidden/>
          </w:rPr>
          <w:fldChar w:fldCharType="separate"/>
        </w:r>
        <w:r>
          <w:rPr>
            <w:noProof/>
            <w:webHidden/>
          </w:rPr>
          <w:t>2</w:t>
        </w:r>
        <w:r>
          <w:rPr>
            <w:noProof/>
            <w:webHidden/>
          </w:rPr>
          <w:fldChar w:fldCharType="end"/>
        </w:r>
      </w:hyperlink>
    </w:p>
    <w:p w14:paraId="727B3C43" w14:textId="77777777" w:rsidR="00424ED3" w:rsidRDefault="00424ED3">
      <w:pPr>
        <w:pStyle w:val="TOC2"/>
        <w:tabs>
          <w:tab w:val="right" w:leader="dot" w:pos="9350"/>
        </w:tabs>
        <w:rPr>
          <w:noProof/>
        </w:rPr>
      </w:pPr>
      <w:hyperlink w:anchor="_Toc485369471" w:history="1">
        <w:r w:rsidRPr="00BA0CFC">
          <w:rPr>
            <w:rStyle w:val="Hyperlink"/>
            <w:rFonts w:eastAsia="Microsoft YaHei"/>
            <w:noProof/>
          </w:rPr>
          <w:t xml:space="preserve">Checking Results with the </w:t>
        </w:r>
        <w:r w:rsidRPr="00BA0CFC">
          <w:rPr>
            <w:rStyle w:val="Hyperlink"/>
            <w:rFonts w:ascii="Courier" w:hAnsi="Courier"/>
            <w:noProof/>
          </w:rPr>
          <w:t>assert!</w:t>
        </w:r>
        <w:r w:rsidRPr="00BA0CFC">
          <w:rPr>
            <w:rStyle w:val="Hyperlink"/>
            <w:rFonts w:eastAsia="Microsoft YaHei"/>
            <w:noProof/>
          </w:rPr>
          <w:t xml:space="preserve"> Macro</w:t>
        </w:r>
        <w:r>
          <w:rPr>
            <w:noProof/>
            <w:webHidden/>
          </w:rPr>
          <w:tab/>
        </w:r>
        <w:r>
          <w:rPr>
            <w:noProof/>
            <w:webHidden/>
          </w:rPr>
          <w:fldChar w:fldCharType="begin"/>
        </w:r>
        <w:r>
          <w:rPr>
            <w:noProof/>
            <w:webHidden/>
          </w:rPr>
          <w:instrText xml:space="preserve"> PAGEREF _Toc485369471 \h </w:instrText>
        </w:r>
        <w:r>
          <w:rPr>
            <w:noProof/>
            <w:webHidden/>
          </w:rPr>
        </w:r>
        <w:r>
          <w:rPr>
            <w:noProof/>
            <w:webHidden/>
          </w:rPr>
          <w:fldChar w:fldCharType="separate"/>
        </w:r>
        <w:r>
          <w:rPr>
            <w:noProof/>
            <w:webHidden/>
          </w:rPr>
          <w:t>6</w:t>
        </w:r>
        <w:r>
          <w:rPr>
            <w:noProof/>
            <w:webHidden/>
          </w:rPr>
          <w:fldChar w:fldCharType="end"/>
        </w:r>
      </w:hyperlink>
    </w:p>
    <w:p w14:paraId="7CC3CF58" w14:textId="77777777" w:rsidR="00424ED3" w:rsidRDefault="00424ED3">
      <w:pPr>
        <w:pStyle w:val="TOC2"/>
        <w:tabs>
          <w:tab w:val="right" w:leader="dot" w:pos="9350"/>
        </w:tabs>
        <w:rPr>
          <w:noProof/>
        </w:rPr>
      </w:pPr>
      <w:hyperlink w:anchor="_Toc485369472" w:history="1">
        <w:r w:rsidRPr="00BA0CFC">
          <w:rPr>
            <w:rStyle w:val="Hyperlink"/>
            <w:rFonts w:eastAsia="Microsoft YaHei"/>
            <w:noProof/>
          </w:rPr>
          <w:t xml:space="preserve">Testing Equality with the </w:t>
        </w:r>
        <w:r w:rsidRPr="00BA0CFC">
          <w:rPr>
            <w:rStyle w:val="Hyperlink"/>
            <w:rFonts w:ascii="Courier" w:hAnsi="Courier"/>
            <w:noProof/>
          </w:rPr>
          <w:t>assert_eq!</w:t>
        </w:r>
        <w:r w:rsidRPr="00BA0CFC">
          <w:rPr>
            <w:rStyle w:val="Hyperlink"/>
            <w:rFonts w:eastAsia="Microsoft YaHei"/>
            <w:noProof/>
          </w:rPr>
          <w:t xml:space="preserve"> and </w:t>
        </w:r>
        <w:r w:rsidRPr="00BA0CFC">
          <w:rPr>
            <w:rStyle w:val="Hyperlink"/>
            <w:rFonts w:ascii="Courier" w:hAnsi="Courier"/>
            <w:noProof/>
          </w:rPr>
          <w:t>assert_ne!</w:t>
        </w:r>
        <w:r w:rsidRPr="00BA0CFC">
          <w:rPr>
            <w:rStyle w:val="Hyperlink"/>
            <w:rFonts w:eastAsia="Microsoft YaHei"/>
            <w:noProof/>
          </w:rPr>
          <w:t xml:space="preserve"> Macros</w:t>
        </w:r>
        <w:r>
          <w:rPr>
            <w:noProof/>
            <w:webHidden/>
          </w:rPr>
          <w:tab/>
        </w:r>
        <w:r>
          <w:rPr>
            <w:noProof/>
            <w:webHidden/>
          </w:rPr>
          <w:fldChar w:fldCharType="begin"/>
        </w:r>
        <w:r>
          <w:rPr>
            <w:noProof/>
            <w:webHidden/>
          </w:rPr>
          <w:instrText xml:space="preserve"> PAGEREF _Toc485369472 \h </w:instrText>
        </w:r>
        <w:r>
          <w:rPr>
            <w:noProof/>
            <w:webHidden/>
          </w:rPr>
        </w:r>
        <w:r>
          <w:rPr>
            <w:noProof/>
            <w:webHidden/>
          </w:rPr>
          <w:fldChar w:fldCharType="separate"/>
        </w:r>
        <w:r>
          <w:rPr>
            <w:noProof/>
            <w:webHidden/>
          </w:rPr>
          <w:t>9</w:t>
        </w:r>
        <w:r>
          <w:rPr>
            <w:noProof/>
            <w:webHidden/>
          </w:rPr>
          <w:fldChar w:fldCharType="end"/>
        </w:r>
      </w:hyperlink>
    </w:p>
    <w:p w14:paraId="7EF670A8" w14:textId="77777777" w:rsidR="00424ED3" w:rsidRDefault="00424ED3">
      <w:pPr>
        <w:pStyle w:val="TOC2"/>
        <w:tabs>
          <w:tab w:val="right" w:leader="dot" w:pos="9350"/>
        </w:tabs>
        <w:rPr>
          <w:noProof/>
        </w:rPr>
      </w:pPr>
      <w:hyperlink w:anchor="_Toc485369473" w:history="1">
        <w:r w:rsidRPr="00BA0CFC">
          <w:rPr>
            <w:rStyle w:val="Hyperlink"/>
            <w:rFonts w:eastAsia="Microsoft YaHei"/>
            <w:noProof/>
          </w:rPr>
          <w:t>Custom Failure Messages</w:t>
        </w:r>
        <w:r>
          <w:rPr>
            <w:noProof/>
            <w:webHidden/>
          </w:rPr>
          <w:tab/>
        </w:r>
        <w:r>
          <w:rPr>
            <w:noProof/>
            <w:webHidden/>
          </w:rPr>
          <w:fldChar w:fldCharType="begin"/>
        </w:r>
        <w:r>
          <w:rPr>
            <w:noProof/>
            <w:webHidden/>
          </w:rPr>
          <w:instrText xml:space="preserve"> PAGEREF _Toc485369473 \h </w:instrText>
        </w:r>
        <w:r>
          <w:rPr>
            <w:noProof/>
            <w:webHidden/>
          </w:rPr>
        </w:r>
        <w:r>
          <w:rPr>
            <w:noProof/>
            <w:webHidden/>
          </w:rPr>
          <w:fldChar w:fldCharType="separate"/>
        </w:r>
        <w:r>
          <w:rPr>
            <w:noProof/>
            <w:webHidden/>
          </w:rPr>
          <w:t>12</w:t>
        </w:r>
        <w:r>
          <w:rPr>
            <w:noProof/>
            <w:webHidden/>
          </w:rPr>
          <w:fldChar w:fldCharType="end"/>
        </w:r>
      </w:hyperlink>
    </w:p>
    <w:p w14:paraId="4F4CC974" w14:textId="77777777" w:rsidR="00424ED3" w:rsidRDefault="00424ED3">
      <w:pPr>
        <w:pStyle w:val="TOC2"/>
        <w:tabs>
          <w:tab w:val="right" w:leader="dot" w:pos="9350"/>
        </w:tabs>
        <w:rPr>
          <w:noProof/>
        </w:rPr>
      </w:pPr>
      <w:hyperlink w:anchor="_Toc485369474" w:history="1">
        <w:r w:rsidRPr="00BA0CFC">
          <w:rPr>
            <w:rStyle w:val="Hyperlink"/>
            <w:rFonts w:eastAsia="Microsoft YaHei"/>
            <w:noProof/>
          </w:rPr>
          <w:t xml:space="preserve">Checking for Panics with </w:t>
        </w:r>
        <w:r w:rsidRPr="00BA0CFC">
          <w:rPr>
            <w:rStyle w:val="Hyperlink"/>
            <w:rFonts w:ascii="Courier" w:hAnsi="Courier"/>
            <w:noProof/>
          </w:rPr>
          <w:t>should_panic</w:t>
        </w:r>
        <w:r>
          <w:rPr>
            <w:noProof/>
            <w:webHidden/>
          </w:rPr>
          <w:tab/>
        </w:r>
        <w:r>
          <w:rPr>
            <w:noProof/>
            <w:webHidden/>
          </w:rPr>
          <w:fldChar w:fldCharType="begin"/>
        </w:r>
        <w:r>
          <w:rPr>
            <w:noProof/>
            <w:webHidden/>
          </w:rPr>
          <w:instrText xml:space="preserve"> PAGEREF _Toc485369474 \h </w:instrText>
        </w:r>
        <w:r>
          <w:rPr>
            <w:noProof/>
            <w:webHidden/>
          </w:rPr>
        </w:r>
        <w:r>
          <w:rPr>
            <w:noProof/>
            <w:webHidden/>
          </w:rPr>
          <w:fldChar w:fldCharType="separate"/>
        </w:r>
        <w:r>
          <w:rPr>
            <w:noProof/>
            <w:webHidden/>
          </w:rPr>
          <w:t>14</w:t>
        </w:r>
        <w:r>
          <w:rPr>
            <w:noProof/>
            <w:webHidden/>
          </w:rPr>
          <w:fldChar w:fldCharType="end"/>
        </w:r>
      </w:hyperlink>
      <w:bookmarkStart w:id="5" w:name="_GoBack"/>
      <w:bookmarkEnd w:id="5"/>
    </w:p>
    <w:p w14:paraId="4FD93AAF" w14:textId="77777777" w:rsidR="00424ED3" w:rsidRDefault="00424ED3">
      <w:pPr>
        <w:pStyle w:val="TOC1"/>
        <w:tabs>
          <w:tab w:val="right" w:leader="dot" w:pos="9350"/>
        </w:tabs>
        <w:rPr>
          <w:noProof/>
        </w:rPr>
      </w:pPr>
      <w:hyperlink w:anchor="_Toc485369475" w:history="1">
        <w:r w:rsidRPr="00BA0CFC">
          <w:rPr>
            <w:rStyle w:val="Hyperlink"/>
            <w:rFonts w:eastAsia="Microsoft YaHei"/>
            <w:noProof/>
          </w:rPr>
          <w:t>Controlling How Tests are Run</w:t>
        </w:r>
        <w:r>
          <w:rPr>
            <w:noProof/>
            <w:webHidden/>
          </w:rPr>
          <w:tab/>
        </w:r>
        <w:r>
          <w:rPr>
            <w:noProof/>
            <w:webHidden/>
          </w:rPr>
          <w:fldChar w:fldCharType="begin"/>
        </w:r>
        <w:r>
          <w:rPr>
            <w:noProof/>
            <w:webHidden/>
          </w:rPr>
          <w:instrText xml:space="preserve"> PAGEREF _Toc485369475 \h </w:instrText>
        </w:r>
        <w:r>
          <w:rPr>
            <w:noProof/>
            <w:webHidden/>
          </w:rPr>
        </w:r>
        <w:r>
          <w:rPr>
            <w:noProof/>
            <w:webHidden/>
          </w:rPr>
          <w:fldChar w:fldCharType="separate"/>
        </w:r>
        <w:r>
          <w:rPr>
            <w:noProof/>
            <w:webHidden/>
          </w:rPr>
          <w:t>18</w:t>
        </w:r>
        <w:r>
          <w:rPr>
            <w:noProof/>
            <w:webHidden/>
          </w:rPr>
          <w:fldChar w:fldCharType="end"/>
        </w:r>
      </w:hyperlink>
    </w:p>
    <w:p w14:paraId="5BAD39B8" w14:textId="77777777" w:rsidR="00424ED3" w:rsidRDefault="00424ED3">
      <w:pPr>
        <w:pStyle w:val="TOC2"/>
        <w:tabs>
          <w:tab w:val="right" w:leader="dot" w:pos="9350"/>
        </w:tabs>
        <w:rPr>
          <w:noProof/>
        </w:rPr>
      </w:pPr>
      <w:hyperlink w:anchor="_Toc485369476" w:history="1">
        <w:r w:rsidRPr="00BA0CFC">
          <w:rPr>
            <w:rStyle w:val="Hyperlink"/>
            <w:rFonts w:eastAsia="Microsoft YaHei"/>
            <w:noProof/>
          </w:rPr>
          <w:t>Running Tests in Parallel or Consecutively</w:t>
        </w:r>
        <w:r>
          <w:rPr>
            <w:noProof/>
            <w:webHidden/>
          </w:rPr>
          <w:tab/>
        </w:r>
        <w:r>
          <w:rPr>
            <w:noProof/>
            <w:webHidden/>
          </w:rPr>
          <w:fldChar w:fldCharType="begin"/>
        </w:r>
        <w:r>
          <w:rPr>
            <w:noProof/>
            <w:webHidden/>
          </w:rPr>
          <w:instrText xml:space="preserve"> PAGEREF _Toc485369476 \h </w:instrText>
        </w:r>
        <w:r>
          <w:rPr>
            <w:noProof/>
            <w:webHidden/>
          </w:rPr>
        </w:r>
        <w:r>
          <w:rPr>
            <w:noProof/>
            <w:webHidden/>
          </w:rPr>
          <w:fldChar w:fldCharType="separate"/>
        </w:r>
        <w:r>
          <w:rPr>
            <w:noProof/>
            <w:webHidden/>
          </w:rPr>
          <w:t>18</w:t>
        </w:r>
        <w:r>
          <w:rPr>
            <w:noProof/>
            <w:webHidden/>
          </w:rPr>
          <w:fldChar w:fldCharType="end"/>
        </w:r>
      </w:hyperlink>
    </w:p>
    <w:p w14:paraId="1F8C2222" w14:textId="77777777" w:rsidR="00424ED3" w:rsidRDefault="00424ED3">
      <w:pPr>
        <w:pStyle w:val="TOC2"/>
        <w:tabs>
          <w:tab w:val="right" w:leader="dot" w:pos="9350"/>
        </w:tabs>
        <w:rPr>
          <w:noProof/>
        </w:rPr>
      </w:pPr>
      <w:hyperlink w:anchor="_Toc485369477" w:history="1">
        <w:r w:rsidRPr="00BA0CFC">
          <w:rPr>
            <w:rStyle w:val="Hyperlink"/>
            <w:rFonts w:eastAsia="Microsoft YaHei"/>
            <w:noProof/>
          </w:rPr>
          <w:t>Showing Function Output</w:t>
        </w:r>
        <w:r>
          <w:rPr>
            <w:noProof/>
            <w:webHidden/>
          </w:rPr>
          <w:tab/>
        </w:r>
        <w:r>
          <w:rPr>
            <w:noProof/>
            <w:webHidden/>
          </w:rPr>
          <w:fldChar w:fldCharType="begin"/>
        </w:r>
        <w:r>
          <w:rPr>
            <w:noProof/>
            <w:webHidden/>
          </w:rPr>
          <w:instrText xml:space="preserve"> PAGEREF _Toc485369477 \h </w:instrText>
        </w:r>
        <w:r>
          <w:rPr>
            <w:noProof/>
            <w:webHidden/>
          </w:rPr>
        </w:r>
        <w:r>
          <w:rPr>
            <w:noProof/>
            <w:webHidden/>
          </w:rPr>
          <w:fldChar w:fldCharType="separate"/>
        </w:r>
        <w:r>
          <w:rPr>
            <w:noProof/>
            <w:webHidden/>
          </w:rPr>
          <w:t>19</w:t>
        </w:r>
        <w:r>
          <w:rPr>
            <w:noProof/>
            <w:webHidden/>
          </w:rPr>
          <w:fldChar w:fldCharType="end"/>
        </w:r>
      </w:hyperlink>
    </w:p>
    <w:p w14:paraId="5E064778" w14:textId="77777777" w:rsidR="00424ED3" w:rsidRDefault="00424ED3">
      <w:pPr>
        <w:pStyle w:val="TOC2"/>
        <w:tabs>
          <w:tab w:val="right" w:leader="dot" w:pos="9350"/>
        </w:tabs>
        <w:rPr>
          <w:noProof/>
        </w:rPr>
      </w:pPr>
      <w:hyperlink w:anchor="_Toc485369478" w:history="1">
        <w:r w:rsidRPr="00BA0CFC">
          <w:rPr>
            <w:rStyle w:val="Hyperlink"/>
            <w:rFonts w:eastAsia="Microsoft YaHei"/>
            <w:noProof/>
          </w:rPr>
          <w:t>Running a Subset of Tests by Name</w:t>
        </w:r>
        <w:r>
          <w:rPr>
            <w:noProof/>
            <w:webHidden/>
          </w:rPr>
          <w:tab/>
        </w:r>
        <w:r>
          <w:rPr>
            <w:noProof/>
            <w:webHidden/>
          </w:rPr>
          <w:fldChar w:fldCharType="begin"/>
        </w:r>
        <w:r>
          <w:rPr>
            <w:noProof/>
            <w:webHidden/>
          </w:rPr>
          <w:instrText xml:space="preserve"> PAGEREF _Toc485369478 \h </w:instrText>
        </w:r>
        <w:r>
          <w:rPr>
            <w:noProof/>
            <w:webHidden/>
          </w:rPr>
        </w:r>
        <w:r>
          <w:rPr>
            <w:noProof/>
            <w:webHidden/>
          </w:rPr>
          <w:fldChar w:fldCharType="separate"/>
        </w:r>
        <w:r>
          <w:rPr>
            <w:noProof/>
            <w:webHidden/>
          </w:rPr>
          <w:t>21</w:t>
        </w:r>
        <w:r>
          <w:rPr>
            <w:noProof/>
            <w:webHidden/>
          </w:rPr>
          <w:fldChar w:fldCharType="end"/>
        </w:r>
      </w:hyperlink>
    </w:p>
    <w:p w14:paraId="31F0AD9F" w14:textId="77777777" w:rsidR="00424ED3" w:rsidRDefault="00424ED3">
      <w:pPr>
        <w:pStyle w:val="TOC3"/>
        <w:tabs>
          <w:tab w:val="right" w:leader="dot" w:pos="9350"/>
        </w:tabs>
        <w:rPr>
          <w:noProof/>
        </w:rPr>
      </w:pPr>
      <w:hyperlink w:anchor="_Toc485369479" w:history="1">
        <w:r w:rsidRPr="00BA0CFC">
          <w:rPr>
            <w:rStyle w:val="Hyperlink"/>
            <w:rFonts w:eastAsia="Microsoft YaHei"/>
            <w:noProof/>
          </w:rPr>
          <w:t>Running Single Tests</w:t>
        </w:r>
        <w:r>
          <w:rPr>
            <w:noProof/>
            <w:webHidden/>
          </w:rPr>
          <w:tab/>
        </w:r>
        <w:r>
          <w:rPr>
            <w:noProof/>
            <w:webHidden/>
          </w:rPr>
          <w:fldChar w:fldCharType="begin"/>
        </w:r>
        <w:r>
          <w:rPr>
            <w:noProof/>
            <w:webHidden/>
          </w:rPr>
          <w:instrText xml:space="preserve"> PAGEREF _Toc485369479 \h </w:instrText>
        </w:r>
        <w:r>
          <w:rPr>
            <w:noProof/>
            <w:webHidden/>
          </w:rPr>
        </w:r>
        <w:r>
          <w:rPr>
            <w:noProof/>
            <w:webHidden/>
          </w:rPr>
          <w:fldChar w:fldCharType="separate"/>
        </w:r>
        <w:r>
          <w:rPr>
            <w:noProof/>
            <w:webHidden/>
          </w:rPr>
          <w:t>22</w:t>
        </w:r>
        <w:r>
          <w:rPr>
            <w:noProof/>
            <w:webHidden/>
          </w:rPr>
          <w:fldChar w:fldCharType="end"/>
        </w:r>
      </w:hyperlink>
    </w:p>
    <w:p w14:paraId="79417D3B" w14:textId="77777777" w:rsidR="00424ED3" w:rsidRDefault="00424ED3">
      <w:pPr>
        <w:pStyle w:val="TOC3"/>
        <w:tabs>
          <w:tab w:val="right" w:leader="dot" w:pos="9350"/>
        </w:tabs>
        <w:rPr>
          <w:noProof/>
        </w:rPr>
      </w:pPr>
      <w:hyperlink w:anchor="_Toc485369480" w:history="1">
        <w:r w:rsidRPr="00BA0CFC">
          <w:rPr>
            <w:rStyle w:val="Hyperlink"/>
            <w:rFonts w:eastAsia="Microsoft YaHei"/>
            <w:noProof/>
          </w:rPr>
          <w:t>Filtering to Run Multiple Tests</w:t>
        </w:r>
        <w:r>
          <w:rPr>
            <w:noProof/>
            <w:webHidden/>
          </w:rPr>
          <w:tab/>
        </w:r>
        <w:r>
          <w:rPr>
            <w:noProof/>
            <w:webHidden/>
          </w:rPr>
          <w:fldChar w:fldCharType="begin"/>
        </w:r>
        <w:r>
          <w:rPr>
            <w:noProof/>
            <w:webHidden/>
          </w:rPr>
          <w:instrText xml:space="preserve"> PAGEREF _Toc485369480 \h </w:instrText>
        </w:r>
        <w:r>
          <w:rPr>
            <w:noProof/>
            <w:webHidden/>
          </w:rPr>
        </w:r>
        <w:r>
          <w:rPr>
            <w:noProof/>
            <w:webHidden/>
          </w:rPr>
          <w:fldChar w:fldCharType="separate"/>
        </w:r>
        <w:r>
          <w:rPr>
            <w:noProof/>
            <w:webHidden/>
          </w:rPr>
          <w:t>22</w:t>
        </w:r>
        <w:r>
          <w:rPr>
            <w:noProof/>
            <w:webHidden/>
          </w:rPr>
          <w:fldChar w:fldCharType="end"/>
        </w:r>
      </w:hyperlink>
    </w:p>
    <w:p w14:paraId="606E43C8" w14:textId="77777777" w:rsidR="00424ED3" w:rsidRDefault="00424ED3">
      <w:pPr>
        <w:pStyle w:val="TOC2"/>
        <w:tabs>
          <w:tab w:val="right" w:leader="dot" w:pos="9350"/>
        </w:tabs>
        <w:rPr>
          <w:noProof/>
        </w:rPr>
      </w:pPr>
      <w:hyperlink w:anchor="_Toc485369481" w:history="1">
        <w:r w:rsidRPr="00BA0CFC">
          <w:rPr>
            <w:rStyle w:val="Hyperlink"/>
            <w:rFonts w:eastAsia="Microsoft YaHei"/>
            <w:noProof/>
          </w:rPr>
          <w:t>Ignore Some Tests Unless Specifically Requested</w:t>
        </w:r>
        <w:r>
          <w:rPr>
            <w:noProof/>
            <w:webHidden/>
          </w:rPr>
          <w:tab/>
        </w:r>
        <w:r>
          <w:rPr>
            <w:noProof/>
            <w:webHidden/>
          </w:rPr>
          <w:fldChar w:fldCharType="begin"/>
        </w:r>
        <w:r>
          <w:rPr>
            <w:noProof/>
            <w:webHidden/>
          </w:rPr>
          <w:instrText xml:space="preserve"> PAGEREF _Toc485369481 \h </w:instrText>
        </w:r>
        <w:r>
          <w:rPr>
            <w:noProof/>
            <w:webHidden/>
          </w:rPr>
        </w:r>
        <w:r>
          <w:rPr>
            <w:noProof/>
            <w:webHidden/>
          </w:rPr>
          <w:fldChar w:fldCharType="separate"/>
        </w:r>
        <w:r>
          <w:rPr>
            <w:noProof/>
            <w:webHidden/>
          </w:rPr>
          <w:t>23</w:t>
        </w:r>
        <w:r>
          <w:rPr>
            <w:noProof/>
            <w:webHidden/>
          </w:rPr>
          <w:fldChar w:fldCharType="end"/>
        </w:r>
      </w:hyperlink>
    </w:p>
    <w:p w14:paraId="012B3989" w14:textId="77777777" w:rsidR="00424ED3" w:rsidRDefault="00424ED3">
      <w:pPr>
        <w:pStyle w:val="TOC1"/>
        <w:tabs>
          <w:tab w:val="right" w:leader="dot" w:pos="9350"/>
        </w:tabs>
        <w:rPr>
          <w:noProof/>
        </w:rPr>
      </w:pPr>
      <w:hyperlink w:anchor="_Toc485369482" w:history="1">
        <w:r w:rsidRPr="00BA0CFC">
          <w:rPr>
            <w:rStyle w:val="Hyperlink"/>
            <w:rFonts w:eastAsia="Microsoft YaHei"/>
            <w:noProof/>
          </w:rPr>
          <w:t>Test Organization</w:t>
        </w:r>
        <w:r>
          <w:rPr>
            <w:noProof/>
            <w:webHidden/>
          </w:rPr>
          <w:tab/>
        </w:r>
        <w:r>
          <w:rPr>
            <w:noProof/>
            <w:webHidden/>
          </w:rPr>
          <w:fldChar w:fldCharType="begin"/>
        </w:r>
        <w:r>
          <w:rPr>
            <w:noProof/>
            <w:webHidden/>
          </w:rPr>
          <w:instrText xml:space="preserve"> PAGEREF _Toc485369482 \h </w:instrText>
        </w:r>
        <w:r>
          <w:rPr>
            <w:noProof/>
            <w:webHidden/>
          </w:rPr>
        </w:r>
        <w:r>
          <w:rPr>
            <w:noProof/>
            <w:webHidden/>
          </w:rPr>
          <w:fldChar w:fldCharType="separate"/>
        </w:r>
        <w:r>
          <w:rPr>
            <w:noProof/>
            <w:webHidden/>
          </w:rPr>
          <w:t>24</w:t>
        </w:r>
        <w:r>
          <w:rPr>
            <w:noProof/>
            <w:webHidden/>
          </w:rPr>
          <w:fldChar w:fldCharType="end"/>
        </w:r>
      </w:hyperlink>
    </w:p>
    <w:p w14:paraId="724AE321" w14:textId="77777777" w:rsidR="00424ED3" w:rsidRDefault="00424ED3">
      <w:pPr>
        <w:pStyle w:val="TOC2"/>
        <w:tabs>
          <w:tab w:val="right" w:leader="dot" w:pos="9350"/>
        </w:tabs>
        <w:rPr>
          <w:noProof/>
        </w:rPr>
      </w:pPr>
      <w:hyperlink w:anchor="_Toc485369483" w:history="1">
        <w:r w:rsidRPr="00BA0CFC">
          <w:rPr>
            <w:rStyle w:val="Hyperlink"/>
            <w:rFonts w:eastAsia="Microsoft YaHei"/>
            <w:noProof/>
          </w:rPr>
          <w:t>Unit Tests</w:t>
        </w:r>
        <w:r>
          <w:rPr>
            <w:noProof/>
            <w:webHidden/>
          </w:rPr>
          <w:tab/>
        </w:r>
        <w:r>
          <w:rPr>
            <w:noProof/>
            <w:webHidden/>
          </w:rPr>
          <w:fldChar w:fldCharType="begin"/>
        </w:r>
        <w:r>
          <w:rPr>
            <w:noProof/>
            <w:webHidden/>
          </w:rPr>
          <w:instrText xml:space="preserve"> PAGEREF _Toc485369483 \h </w:instrText>
        </w:r>
        <w:r>
          <w:rPr>
            <w:noProof/>
            <w:webHidden/>
          </w:rPr>
        </w:r>
        <w:r>
          <w:rPr>
            <w:noProof/>
            <w:webHidden/>
          </w:rPr>
          <w:fldChar w:fldCharType="separate"/>
        </w:r>
        <w:r>
          <w:rPr>
            <w:noProof/>
            <w:webHidden/>
          </w:rPr>
          <w:t>24</w:t>
        </w:r>
        <w:r>
          <w:rPr>
            <w:noProof/>
            <w:webHidden/>
          </w:rPr>
          <w:fldChar w:fldCharType="end"/>
        </w:r>
      </w:hyperlink>
    </w:p>
    <w:p w14:paraId="3DF86931" w14:textId="77777777" w:rsidR="00424ED3" w:rsidRDefault="00424ED3">
      <w:pPr>
        <w:pStyle w:val="TOC3"/>
        <w:tabs>
          <w:tab w:val="right" w:leader="dot" w:pos="9350"/>
        </w:tabs>
        <w:rPr>
          <w:noProof/>
        </w:rPr>
      </w:pPr>
      <w:hyperlink w:anchor="_Toc485369484" w:history="1">
        <w:r w:rsidRPr="00BA0CFC">
          <w:rPr>
            <w:rStyle w:val="Hyperlink"/>
            <w:rFonts w:eastAsia="Microsoft YaHei"/>
            <w:noProof/>
          </w:rPr>
          <w:t xml:space="preserve">The Tests Module and </w:t>
        </w:r>
        <w:r w:rsidRPr="00BA0CFC">
          <w:rPr>
            <w:rStyle w:val="Hyperlink"/>
            <w:rFonts w:ascii="Courier" w:hAnsi="Courier"/>
            <w:noProof/>
          </w:rPr>
          <w:t>#[cfg(test)]</w:t>
        </w:r>
        <w:r>
          <w:rPr>
            <w:noProof/>
            <w:webHidden/>
          </w:rPr>
          <w:tab/>
        </w:r>
        <w:r>
          <w:rPr>
            <w:noProof/>
            <w:webHidden/>
          </w:rPr>
          <w:fldChar w:fldCharType="begin"/>
        </w:r>
        <w:r>
          <w:rPr>
            <w:noProof/>
            <w:webHidden/>
          </w:rPr>
          <w:instrText xml:space="preserve"> PAGEREF _Toc485369484 \h </w:instrText>
        </w:r>
        <w:r>
          <w:rPr>
            <w:noProof/>
            <w:webHidden/>
          </w:rPr>
        </w:r>
        <w:r>
          <w:rPr>
            <w:noProof/>
            <w:webHidden/>
          </w:rPr>
          <w:fldChar w:fldCharType="separate"/>
        </w:r>
        <w:r>
          <w:rPr>
            <w:noProof/>
            <w:webHidden/>
          </w:rPr>
          <w:t>25</w:t>
        </w:r>
        <w:r>
          <w:rPr>
            <w:noProof/>
            <w:webHidden/>
          </w:rPr>
          <w:fldChar w:fldCharType="end"/>
        </w:r>
      </w:hyperlink>
    </w:p>
    <w:p w14:paraId="7DE85A15" w14:textId="77777777" w:rsidR="00424ED3" w:rsidRDefault="00424ED3">
      <w:pPr>
        <w:pStyle w:val="TOC3"/>
        <w:tabs>
          <w:tab w:val="right" w:leader="dot" w:pos="9350"/>
        </w:tabs>
        <w:rPr>
          <w:noProof/>
        </w:rPr>
      </w:pPr>
      <w:hyperlink w:anchor="_Toc485369485" w:history="1">
        <w:r w:rsidRPr="00BA0CFC">
          <w:rPr>
            <w:rStyle w:val="Hyperlink"/>
            <w:rFonts w:eastAsia="Microsoft YaHei"/>
            <w:noProof/>
          </w:rPr>
          <w:t>Testing Private Functions</w:t>
        </w:r>
        <w:r>
          <w:rPr>
            <w:noProof/>
            <w:webHidden/>
          </w:rPr>
          <w:tab/>
        </w:r>
        <w:r>
          <w:rPr>
            <w:noProof/>
            <w:webHidden/>
          </w:rPr>
          <w:fldChar w:fldCharType="begin"/>
        </w:r>
        <w:r>
          <w:rPr>
            <w:noProof/>
            <w:webHidden/>
          </w:rPr>
          <w:instrText xml:space="preserve"> PAGEREF _Toc485369485 \h </w:instrText>
        </w:r>
        <w:r>
          <w:rPr>
            <w:noProof/>
            <w:webHidden/>
          </w:rPr>
        </w:r>
        <w:r>
          <w:rPr>
            <w:noProof/>
            <w:webHidden/>
          </w:rPr>
          <w:fldChar w:fldCharType="separate"/>
        </w:r>
        <w:r>
          <w:rPr>
            <w:noProof/>
            <w:webHidden/>
          </w:rPr>
          <w:t>25</w:t>
        </w:r>
        <w:r>
          <w:rPr>
            <w:noProof/>
            <w:webHidden/>
          </w:rPr>
          <w:fldChar w:fldCharType="end"/>
        </w:r>
      </w:hyperlink>
    </w:p>
    <w:p w14:paraId="55D4DD4D" w14:textId="77777777" w:rsidR="00424ED3" w:rsidRDefault="00424ED3">
      <w:pPr>
        <w:pStyle w:val="TOC2"/>
        <w:tabs>
          <w:tab w:val="right" w:leader="dot" w:pos="9350"/>
        </w:tabs>
        <w:rPr>
          <w:noProof/>
        </w:rPr>
      </w:pPr>
      <w:hyperlink w:anchor="_Toc485369486" w:history="1">
        <w:r w:rsidRPr="00BA0CFC">
          <w:rPr>
            <w:rStyle w:val="Hyperlink"/>
            <w:rFonts w:eastAsia="Microsoft YaHei"/>
            <w:noProof/>
          </w:rPr>
          <w:t>Integration Tests</w:t>
        </w:r>
        <w:r>
          <w:rPr>
            <w:noProof/>
            <w:webHidden/>
          </w:rPr>
          <w:tab/>
        </w:r>
        <w:r>
          <w:rPr>
            <w:noProof/>
            <w:webHidden/>
          </w:rPr>
          <w:fldChar w:fldCharType="begin"/>
        </w:r>
        <w:r>
          <w:rPr>
            <w:noProof/>
            <w:webHidden/>
          </w:rPr>
          <w:instrText xml:space="preserve"> PAGEREF _Toc485369486 \h </w:instrText>
        </w:r>
        <w:r>
          <w:rPr>
            <w:noProof/>
            <w:webHidden/>
          </w:rPr>
        </w:r>
        <w:r>
          <w:rPr>
            <w:noProof/>
            <w:webHidden/>
          </w:rPr>
          <w:fldChar w:fldCharType="separate"/>
        </w:r>
        <w:r>
          <w:rPr>
            <w:noProof/>
            <w:webHidden/>
          </w:rPr>
          <w:t>26</w:t>
        </w:r>
        <w:r>
          <w:rPr>
            <w:noProof/>
            <w:webHidden/>
          </w:rPr>
          <w:fldChar w:fldCharType="end"/>
        </w:r>
      </w:hyperlink>
    </w:p>
    <w:p w14:paraId="623AAE9C" w14:textId="77777777" w:rsidR="00424ED3" w:rsidRDefault="00424ED3">
      <w:pPr>
        <w:pStyle w:val="TOC3"/>
        <w:tabs>
          <w:tab w:val="right" w:leader="dot" w:pos="9350"/>
        </w:tabs>
        <w:rPr>
          <w:noProof/>
        </w:rPr>
      </w:pPr>
      <w:hyperlink w:anchor="_Toc485369487" w:history="1">
        <w:r w:rsidRPr="00BA0CFC">
          <w:rPr>
            <w:rStyle w:val="Hyperlink"/>
            <w:rFonts w:eastAsia="Microsoft YaHei"/>
            <w:noProof/>
          </w:rPr>
          <w:t xml:space="preserve">The </w:t>
        </w:r>
        <w:r w:rsidRPr="00BA0CFC">
          <w:rPr>
            <w:rStyle w:val="Hyperlink"/>
            <w:rFonts w:eastAsia="Microsoft YaHei"/>
            <w:i/>
            <w:noProof/>
          </w:rPr>
          <w:t>tests</w:t>
        </w:r>
        <w:r w:rsidRPr="00BA0CFC">
          <w:rPr>
            <w:rStyle w:val="Hyperlink"/>
            <w:rFonts w:eastAsia="Microsoft YaHei"/>
            <w:noProof/>
          </w:rPr>
          <w:t xml:space="preserve"> Directory</w:t>
        </w:r>
        <w:r>
          <w:rPr>
            <w:noProof/>
            <w:webHidden/>
          </w:rPr>
          <w:tab/>
        </w:r>
        <w:r>
          <w:rPr>
            <w:noProof/>
            <w:webHidden/>
          </w:rPr>
          <w:fldChar w:fldCharType="begin"/>
        </w:r>
        <w:r>
          <w:rPr>
            <w:noProof/>
            <w:webHidden/>
          </w:rPr>
          <w:instrText xml:space="preserve"> PAGEREF _Toc485369487 \h </w:instrText>
        </w:r>
        <w:r>
          <w:rPr>
            <w:noProof/>
            <w:webHidden/>
          </w:rPr>
        </w:r>
        <w:r>
          <w:rPr>
            <w:noProof/>
            <w:webHidden/>
          </w:rPr>
          <w:fldChar w:fldCharType="separate"/>
        </w:r>
        <w:r>
          <w:rPr>
            <w:noProof/>
            <w:webHidden/>
          </w:rPr>
          <w:t>26</w:t>
        </w:r>
        <w:r>
          <w:rPr>
            <w:noProof/>
            <w:webHidden/>
          </w:rPr>
          <w:fldChar w:fldCharType="end"/>
        </w:r>
      </w:hyperlink>
    </w:p>
    <w:p w14:paraId="00497622" w14:textId="77777777" w:rsidR="00424ED3" w:rsidRDefault="00424ED3">
      <w:pPr>
        <w:pStyle w:val="TOC3"/>
        <w:tabs>
          <w:tab w:val="right" w:leader="dot" w:pos="9350"/>
        </w:tabs>
        <w:rPr>
          <w:noProof/>
        </w:rPr>
      </w:pPr>
      <w:hyperlink w:anchor="_Toc485369488" w:history="1">
        <w:r w:rsidRPr="00BA0CFC">
          <w:rPr>
            <w:rStyle w:val="Hyperlink"/>
            <w:rFonts w:eastAsia="Microsoft YaHei"/>
            <w:noProof/>
          </w:rPr>
          <w:t>Submodules in Integration Tests</w:t>
        </w:r>
        <w:r>
          <w:rPr>
            <w:noProof/>
            <w:webHidden/>
          </w:rPr>
          <w:tab/>
        </w:r>
        <w:r>
          <w:rPr>
            <w:noProof/>
            <w:webHidden/>
          </w:rPr>
          <w:fldChar w:fldCharType="begin"/>
        </w:r>
        <w:r>
          <w:rPr>
            <w:noProof/>
            <w:webHidden/>
          </w:rPr>
          <w:instrText xml:space="preserve"> PAGEREF _Toc485369488 \h </w:instrText>
        </w:r>
        <w:r>
          <w:rPr>
            <w:noProof/>
            <w:webHidden/>
          </w:rPr>
        </w:r>
        <w:r>
          <w:rPr>
            <w:noProof/>
            <w:webHidden/>
          </w:rPr>
          <w:fldChar w:fldCharType="separate"/>
        </w:r>
        <w:r>
          <w:rPr>
            <w:noProof/>
            <w:webHidden/>
          </w:rPr>
          <w:t>28</w:t>
        </w:r>
        <w:r>
          <w:rPr>
            <w:noProof/>
            <w:webHidden/>
          </w:rPr>
          <w:fldChar w:fldCharType="end"/>
        </w:r>
      </w:hyperlink>
    </w:p>
    <w:p w14:paraId="1D45B991" w14:textId="77777777" w:rsidR="00424ED3" w:rsidRDefault="00424ED3">
      <w:pPr>
        <w:pStyle w:val="TOC3"/>
        <w:tabs>
          <w:tab w:val="right" w:leader="dot" w:pos="9350"/>
        </w:tabs>
        <w:rPr>
          <w:noProof/>
        </w:rPr>
      </w:pPr>
      <w:hyperlink w:anchor="_Toc485369489" w:history="1">
        <w:r w:rsidRPr="00BA0CFC">
          <w:rPr>
            <w:rStyle w:val="Hyperlink"/>
            <w:rFonts w:eastAsia="Microsoft YaHei"/>
            <w:noProof/>
          </w:rPr>
          <w:t>Integration Tests for Binary Crates</w:t>
        </w:r>
        <w:r>
          <w:rPr>
            <w:noProof/>
            <w:webHidden/>
          </w:rPr>
          <w:tab/>
        </w:r>
        <w:r>
          <w:rPr>
            <w:noProof/>
            <w:webHidden/>
          </w:rPr>
          <w:fldChar w:fldCharType="begin"/>
        </w:r>
        <w:r>
          <w:rPr>
            <w:noProof/>
            <w:webHidden/>
          </w:rPr>
          <w:instrText xml:space="preserve"> PAGEREF _Toc485369489 \h </w:instrText>
        </w:r>
        <w:r>
          <w:rPr>
            <w:noProof/>
            <w:webHidden/>
          </w:rPr>
        </w:r>
        <w:r>
          <w:rPr>
            <w:noProof/>
            <w:webHidden/>
          </w:rPr>
          <w:fldChar w:fldCharType="separate"/>
        </w:r>
        <w:r>
          <w:rPr>
            <w:noProof/>
            <w:webHidden/>
          </w:rPr>
          <w:t>30</w:t>
        </w:r>
        <w:r>
          <w:rPr>
            <w:noProof/>
            <w:webHidden/>
          </w:rPr>
          <w:fldChar w:fldCharType="end"/>
        </w:r>
      </w:hyperlink>
    </w:p>
    <w:p w14:paraId="16ECA089" w14:textId="77777777" w:rsidR="00424ED3" w:rsidRDefault="00424ED3">
      <w:pPr>
        <w:pStyle w:val="TOC1"/>
        <w:tabs>
          <w:tab w:val="right" w:leader="dot" w:pos="9350"/>
        </w:tabs>
        <w:rPr>
          <w:noProof/>
        </w:rPr>
      </w:pPr>
      <w:hyperlink w:anchor="_Toc485369490" w:history="1">
        <w:r w:rsidRPr="00BA0CFC">
          <w:rPr>
            <w:rStyle w:val="Hyperlink"/>
            <w:rFonts w:eastAsia="Microsoft YaHei"/>
            <w:noProof/>
          </w:rPr>
          <w:t>Summary</w:t>
        </w:r>
        <w:r>
          <w:rPr>
            <w:noProof/>
            <w:webHidden/>
          </w:rPr>
          <w:tab/>
        </w:r>
        <w:r>
          <w:rPr>
            <w:noProof/>
            <w:webHidden/>
          </w:rPr>
          <w:fldChar w:fldCharType="begin"/>
        </w:r>
        <w:r>
          <w:rPr>
            <w:noProof/>
            <w:webHidden/>
          </w:rPr>
          <w:instrText xml:space="preserve"> PAGEREF _Toc485369490 \h </w:instrText>
        </w:r>
        <w:r>
          <w:rPr>
            <w:noProof/>
            <w:webHidden/>
          </w:rPr>
        </w:r>
        <w:r>
          <w:rPr>
            <w:noProof/>
            <w:webHidden/>
          </w:rPr>
          <w:fldChar w:fldCharType="separate"/>
        </w:r>
        <w:r>
          <w:rPr>
            <w:noProof/>
            <w:webHidden/>
          </w:rPr>
          <w:t>31</w:t>
        </w:r>
        <w:r>
          <w:rPr>
            <w:noProof/>
            <w:webHidden/>
          </w:rPr>
          <w:fldChar w:fldCharType="end"/>
        </w:r>
      </w:hyperlink>
    </w:p>
    <w:p w14:paraId="71902B7D" w14:textId="77777777" w:rsidR="00424ED3" w:rsidRDefault="00424ED3" w:rsidP="00F4092A">
      <w:pPr>
        <w:pStyle w:val="ChapterStart"/>
        <w:rPr>
          <w:rFonts w:eastAsia="Microsoft YaHei"/>
        </w:rPr>
      </w:pPr>
      <w:r>
        <w:rPr>
          <w:rFonts w:eastAsia="Microsoft YaHei"/>
        </w:rPr>
        <w:fldChar w:fldCharType="end"/>
      </w:r>
    </w:p>
    <w:p w14:paraId="3883AC02" w14:textId="77777777" w:rsidR="00C364A8" w:rsidRDefault="00C364A8" w:rsidP="00F4092A">
      <w:pPr>
        <w:pStyle w:val="ChapterStart"/>
        <w:rPr>
          <w:rFonts w:eastAsia="Microsoft YaHei"/>
        </w:rPr>
      </w:pPr>
      <w:r>
        <w:rPr>
          <w:rFonts w:eastAsia="Microsoft YaHei"/>
        </w:rPr>
        <w:t>Chapter 11</w:t>
      </w:r>
    </w:p>
    <w:p w14:paraId="2E6AA005" w14:textId="77777777" w:rsidR="00C364A8" w:rsidRDefault="00C364A8" w:rsidP="00C364A8">
      <w:pPr>
        <w:pStyle w:val="ChapterTitle"/>
        <w:rPr>
          <w:rFonts w:eastAsia="Microsoft YaHei"/>
          <w:sz w:val="48"/>
          <w:szCs w:val="48"/>
        </w:rPr>
      </w:pPr>
      <w:commentRangeStart w:id="6"/>
      <w:r>
        <w:rPr>
          <w:rFonts w:eastAsia="Microsoft YaHei" w:hint="eastAsia"/>
        </w:rPr>
        <w:t>Testing</w:t>
      </w:r>
      <w:commentRangeEnd w:id="6"/>
      <w:r w:rsidR="00424ED3">
        <w:rPr>
          <w:rStyle w:val="CommentReference"/>
          <w:b w:val="0"/>
        </w:rPr>
        <w:commentReference w:id="6"/>
      </w:r>
    </w:p>
    <w:p w14:paraId="4B89AABF" w14:textId="77777777" w:rsidR="00C364A8" w:rsidRDefault="00C364A8" w:rsidP="00C364A8">
      <w:pPr>
        <w:pStyle w:val="BlockQuote"/>
        <w:divId w:val="1287276041"/>
        <w:rPr>
          <w:rFonts w:eastAsia="Microsoft YaHei"/>
        </w:rPr>
      </w:pPr>
      <w:r>
        <w:rPr>
          <w:rFonts w:eastAsia="Microsoft YaHei" w:hint="eastAsia"/>
        </w:rPr>
        <w:t>Program testing can be a very effective way to show the presence of bugs, but it is hopelessly inadequate for showing their absence.</w:t>
      </w:r>
    </w:p>
    <w:p w14:paraId="7B682D70" w14:textId="77777777" w:rsidR="00C364A8" w:rsidRDefault="00C364A8" w:rsidP="00C364A8">
      <w:pPr>
        <w:pStyle w:val="BlockText"/>
        <w:divId w:val="1287276041"/>
        <w:rPr>
          <w:rFonts w:eastAsia="Microsoft YaHei"/>
        </w:rPr>
      </w:pPr>
      <w:proofErr w:type="spellStart"/>
      <w:r>
        <w:rPr>
          <w:rFonts w:eastAsia="Microsoft YaHei" w:hint="eastAsia"/>
        </w:rPr>
        <w:t>Edsger</w:t>
      </w:r>
      <w:proofErr w:type="spellEnd"/>
      <w:r>
        <w:rPr>
          <w:rFonts w:eastAsia="Microsoft YaHei" w:hint="eastAsia"/>
        </w:rPr>
        <w:t xml:space="preserve"> W. Dijkstra, </w:t>
      </w:r>
      <w:r>
        <w:rPr>
          <w:rFonts w:eastAsia="Microsoft YaHei"/>
        </w:rPr>
        <w:t>“</w:t>
      </w:r>
      <w:r>
        <w:rPr>
          <w:rFonts w:eastAsia="Microsoft YaHei" w:hint="eastAsia"/>
        </w:rPr>
        <w:t>The Humble Programmer</w:t>
      </w:r>
      <w:r>
        <w:rPr>
          <w:rFonts w:eastAsia="Microsoft YaHei"/>
        </w:rPr>
        <w:t>”</w:t>
      </w:r>
      <w:r>
        <w:rPr>
          <w:rFonts w:eastAsia="Microsoft YaHei" w:hint="eastAsia"/>
        </w:rPr>
        <w:t xml:space="preserve"> (1972)</w:t>
      </w:r>
    </w:p>
    <w:p w14:paraId="66A40989" w14:textId="77777777" w:rsidR="00C364A8" w:rsidRDefault="00C364A8" w:rsidP="00C364A8">
      <w:pPr>
        <w:pStyle w:val="BodyFirst"/>
        <w:rPr>
          <w:rFonts w:eastAsia="Microsoft YaHei"/>
        </w:rPr>
      </w:pPr>
      <w:moveFromRangeStart w:id="7" w:author="Liz" w:date="2017-04-07T13:48:00Z" w:name="move479336209"/>
      <w:moveFrom w:id="8" w:author="Liz" w:date="2017-04-07T13:48:00Z">
        <w:r w:rsidDel="00A865E3">
          <w:rPr>
            <w:rFonts w:eastAsia="Microsoft YaHei" w:hint="eastAsia"/>
          </w:rPr>
          <w:t xml:space="preserve">Correctness in our programs means that our code does what we intend for it to do. </w:t>
        </w:r>
      </w:moveFrom>
      <w:moveFromRangeEnd w:id="7"/>
      <w:r>
        <w:rPr>
          <w:rFonts w:eastAsia="Microsoft YaHei" w:hint="eastAsia"/>
        </w:rPr>
        <w:t>Rust is a programming language that cares a lot about correctness, but correctness is a complex topic and isn</w:t>
      </w:r>
      <w:r>
        <w:rPr>
          <w:rFonts w:eastAsia="Microsoft YaHei"/>
        </w:rPr>
        <w:t>’</w:t>
      </w:r>
      <w:r>
        <w:rPr>
          <w:rFonts w:eastAsia="Microsoft YaHei" w:hint="eastAsia"/>
        </w:rPr>
        <w:t xml:space="preserve">t easy to prove. </w:t>
      </w:r>
      <w:moveToRangeStart w:id="9" w:author="Liz" w:date="2017-04-07T13:48:00Z" w:name="move479336209"/>
      <w:moveTo w:id="10" w:author="Liz" w:date="2017-04-07T13:48:00Z">
        <w:r w:rsidR="00A865E3">
          <w:rPr>
            <w:rFonts w:eastAsia="Microsoft YaHei" w:hint="eastAsia"/>
          </w:rPr>
          <w:t xml:space="preserve">Correctness in </w:t>
        </w:r>
        <w:del w:id="11" w:author="Liz" w:date="2017-04-07T13:48:00Z">
          <w:r w:rsidR="00A865E3" w:rsidDel="00A865E3">
            <w:rPr>
              <w:rFonts w:eastAsia="Microsoft YaHei" w:hint="eastAsia"/>
            </w:rPr>
            <w:delText xml:space="preserve">our programs </w:delText>
          </w:r>
        </w:del>
      </w:moveTo>
      <w:ins w:id="12" w:author="Liz" w:date="2017-04-07T13:48:00Z">
        <w:r w:rsidR="00A865E3">
          <w:rPr>
            <w:rFonts w:eastAsia="Microsoft YaHei"/>
          </w:rPr>
          <w:t xml:space="preserve">this context refers to how far </w:t>
        </w:r>
      </w:ins>
      <w:moveTo w:id="13" w:author="Liz" w:date="2017-04-07T13:48:00Z">
        <w:del w:id="14" w:author="Liz" w:date="2017-04-07T13:48:00Z">
          <w:r w:rsidR="00A865E3" w:rsidDel="00A865E3">
            <w:rPr>
              <w:rFonts w:eastAsia="Microsoft YaHei" w:hint="eastAsia"/>
            </w:rPr>
            <w:delText xml:space="preserve">means that </w:delText>
          </w:r>
        </w:del>
        <w:r w:rsidR="00A865E3">
          <w:rPr>
            <w:rFonts w:eastAsia="Microsoft YaHei" w:hint="eastAsia"/>
          </w:rPr>
          <w:t xml:space="preserve">our code does what we intend for it to do. </w:t>
        </w:r>
      </w:moveTo>
      <w:moveToRangeEnd w:id="9"/>
      <w:r>
        <w:rPr>
          <w:rFonts w:eastAsia="Microsoft YaHei" w:hint="eastAsia"/>
        </w:rPr>
        <w:t>Rust</w:t>
      </w:r>
      <w:r>
        <w:rPr>
          <w:rFonts w:eastAsia="Microsoft YaHei"/>
        </w:rPr>
        <w:t>’</w:t>
      </w:r>
      <w:r>
        <w:rPr>
          <w:rFonts w:eastAsia="Microsoft YaHei" w:hint="eastAsia"/>
        </w:rPr>
        <w:t>s type system shoulders a huge part of this burden, but the type system cannot catch every kind of incorrectness. As such, Rust includes support for writing software tests within the language itself.</w:t>
      </w:r>
    </w:p>
    <w:p w14:paraId="3E0EC3AE" w14:textId="77777777" w:rsidR="00C364A8" w:rsidRDefault="00C364A8" w:rsidP="00673643">
      <w:pPr>
        <w:pStyle w:val="Body"/>
        <w:rPr>
          <w:rFonts w:eastAsia="Microsoft YaHei"/>
        </w:rPr>
      </w:pPr>
      <w:r>
        <w:rPr>
          <w:rFonts w:eastAsia="Microsoft YaHei" w:hint="eastAsia"/>
        </w:rPr>
        <w:t xml:space="preserve">As an example, say we write a function called </w:t>
      </w:r>
      <w:proofErr w:type="spellStart"/>
      <w:r w:rsidRPr="00C364A8">
        <w:rPr>
          <w:rStyle w:val="Literal"/>
          <w:rFonts w:hint="eastAsia"/>
        </w:rPr>
        <w:t>add_two</w:t>
      </w:r>
      <w:proofErr w:type="spellEnd"/>
      <w:r>
        <w:rPr>
          <w:rFonts w:eastAsia="Microsoft YaHei" w:hint="eastAsia"/>
        </w:rPr>
        <w:t xml:space="preserve"> that adds two to </w:t>
      </w:r>
      <w:ins w:id="15" w:author="Liz" w:date="2017-04-07T14:45:00Z">
        <w:r w:rsidR="0068227F">
          <w:rPr>
            <w:rFonts w:eastAsia="Microsoft YaHei"/>
          </w:rPr>
          <w:t>whatever</w:t>
        </w:r>
      </w:ins>
      <w:del w:id="16" w:author="Liz" w:date="2017-04-07T14:45:00Z">
        <w:r w:rsidDel="0068227F">
          <w:rPr>
            <w:rFonts w:eastAsia="Microsoft YaHei" w:hint="eastAsia"/>
          </w:rPr>
          <w:delText>a</w:delText>
        </w:r>
      </w:del>
      <w:r>
        <w:rPr>
          <w:rFonts w:eastAsia="Microsoft YaHei" w:hint="eastAsia"/>
        </w:rPr>
        <w:t xml:space="preserve"> number </w:t>
      </w:r>
      <w:ins w:id="17" w:author="Liz" w:date="2017-04-07T14:45:00Z">
        <w:r w:rsidR="0068227F">
          <w:rPr>
            <w:rFonts w:eastAsia="Microsoft YaHei"/>
          </w:rPr>
          <w:t xml:space="preserve">is </w:t>
        </w:r>
      </w:ins>
      <w:r>
        <w:rPr>
          <w:rFonts w:eastAsia="Microsoft YaHei" w:hint="eastAsia"/>
        </w:rPr>
        <w:t>passed to it. This function</w:t>
      </w:r>
      <w:r>
        <w:rPr>
          <w:rFonts w:eastAsia="Microsoft YaHei"/>
        </w:rPr>
        <w:t>’</w:t>
      </w:r>
      <w:r>
        <w:rPr>
          <w:rFonts w:eastAsia="Microsoft YaHei" w:hint="eastAsia"/>
        </w:rPr>
        <w:t xml:space="preserve">s signature accepts an integer as a parameter and returns an integer as </w:t>
      </w:r>
      <w:r>
        <w:rPr>
          <w:rFonts w:eastAsia="Microsoft YaHei" w:hint="eastAsia"/>
        </w:rPr>
        <w:lastRenderedPageBreak/>
        <w:t>a result. When we implement and compile that function, Rust will do all the type checking and borrow checking that we</w:t>
      </w:r>
      <w:r>
        <w:rPr>
          <w:rFonts w:eastAsia="Microsoft YaHei"/>
        </w:rPr>
        <w:t>’</w:t>
      </w:r>
      <w:r>
        <w:rPr>
          <w:rFonts w:eastAsia="Microsoft YaHei" w:hint="eastAsia"/>
        </w:rPr>
        <w:t>ve seen so far</w:t>
      </w:r>
      <w:ins w:id="18" w:author="Liz" w:date="2017-04-07T14:45:00Z">
        <w:r w:rsidR="0068227F">
          <w:rPr>
            <w:rFonts w:eastAsia="Microsoft YaHei"/>
          </w:rPr>
          <w:t xml:space="preserve"> to</w:t>
        </w:r>
      </w:ins>
      <w:del w:id="19" w:author="Liz" w:date="2017-04-07T14:45:00Z">
        <w:r w:rsidDel="0068227F">
          <w:rPr>
            <w:rFonts w:eastAsia="Microsoft YaHei" w:hint="eastAsia"/>
          </w:rPr>
          <w:delText xml:space="preserve">. Those checks will </w:delText>
        </w:r>
      </w:del>
      <w:ins w:id="20" w:author="Liz" w:date="2017-04-07T14:45:00Z">
        <w:r w:rsidR="0068227F">
          <w:rPr>
            <w:rFonts w:eastAsia="Microsoft YaHei"/>
          </w:rPr>
          <w:t xml:space="preserve"> </w:t>
        </w:r>
      </w:ins>
      <w:r>
        <w:rPr>
          <w:rFonts w:eastAsia="Microsoft YaHei" w:hint="eastAsia"/>
        </w:rPr>
        <w:t>make sure that, for instance, we aren</w:t>
      </w:r>
      <w:r>
        <w:rPr>
          <w:rFonts w:eastAsia="Microsoft YaHei"/>
        </w:rPr>
        <w:t>’</w:t>
      </w:r>
      <w:r>
        <w:rPr>
          <w:rFonts w:eastAsia="Microsoft YaHei" w:hint="eastAsia"/>
        </w:rPr>
        <w:t xml:space="preserve">t passing a </w:t>
      </w:r>
      <w:r w:rsidRPr="00C364A8">
        <w:rPr>
          <w:rStyle w:val="Literal"/>
          <w:rFonts w:hint="eastAsia"/>
        </w:rPr>
        <w:t>String</w:t>
      </w:r>
      <w:r>
        <w:rPr>
          <w:rFonts w:eastAsia="Microsoft YaHei" w:hint="eastAsia"/>
        </w:rPr>
        <w:t xml:space="preserve"> value or an invalid reference to this function. What Rust </w:t>
      </w:r>
      <w:r w:rsidRPr="00C364A8">
        <w:rPr>
          <w:rStyle w:val="EmphasisItalic"/>
          <w:rFonts w:eastAsia="Microsoft YaHei" w:hint="eastAsia"/>
        </w:rPr>
        <w:t>can</w:t>
      </w:r>
      <w:r>
        <w:rPr>
          <w:rStyle w:val="EmphasisItalic"/>
          <w:rFonts w:eastAsia="Microsoft YaHei"/>
        </w:rPr>
        <w:t>’</w:t>
      </w:r>
      <w:r w:rsidRPr="00C364A8">
        <w:rPr>
          <w:rStyle w:val="EmphasisItalic"/>
          <w:rFonts w:eastAsia="Microsoft YaHei" w:hint="eastAsia"/>
        </w:rPr>
        <w:t>t</w:t>
      </w:r>
      <w:r>
        <w:rPr>
          <w:rFonts w:eastAsia="Microsoft YaHei" w:hint="eastAsia"/>
        </w:rPr>
        <w:t xml:space="preserve"> check is that this function will do precisely what we intend: return the parameter plus two, rather than, say, the parameter plus 10 or the parameter minus 50! That</w:t>
      </w:r>
      <w:r>
        <w:rPr>
          <w:rFonts w:eastAsia="Microsoft YaHei"/>
        </w:rPr>
        <w:t>’</w:t>
      </w:r>
      <w:r>
        <w:rPr>
          <w:rFonts w:eastAsia="Microsoft YaHei" w:hint="eastAsia"/>
        </w:rPr>
        <w:t>s where tests come in.</w:t>
      </w:r>
    </w:p>
    <w:p w14:paraId="5775CE2A" w14:textId="77777777" w:rsidR="00C364A8" w:rsidRDefault="00C364A8" w:rsidP="00673643">
      <w:pPr>
        <w:pStyle w:val="Body"/>
        <w:rPr>
          <w:rFonts w:eastAsia="Microsoft YaHei"/>
        </w:rPr>
      </w:pPr>
      <w:r>
        <w:rPr>
          <w:rFonts w:eastAsia="Microsoft YaHei" w:hint="eastAsia"/>
        </w:rPr>
        <w:t xml:space="preserve">We can write tests that assert, for example, that when we pass </w:t>
      </w:r>
      <w:r w:rsidRPr="00C364A8">
        <w:rPr>
          <w:rStyle w:val="Literal"/>
          <w:rFonts w:hint="eastAsia"/>
        </w:rPr>
        <w:t>3</w:t>
      </w:r>
      <w:r>
        <w:rPr>
          <w:rFonts w:eastAsia="Microsoft YaHei" w:hint="eastAsia"/>
        </w:rPr>
        <w:t xml:space="preserve"> to the </w:t>
      </w:r>
      <w:proofErr w:type="spellStart"/>
      <w:r w:rsidRPr="00C364A8">
        <w:rPr>
          <w:rStyle w:val="Literal"/>
          <w:rFonts w:hint="eastAsia"/>
        </w:rPr>
        <w:t>add_two</w:t>
      </w:r>
      <w:proofErr w:type="spellEnd"/>
      <w:r>
        <w:rPr>
          <w:rFonts w:eastAsia="Microsoft YaHei" w:hint="eastAsia"/>
        </w:rPr>
        <w:t xml:space="preserve"> function, we get </w:t>
      </w:r>
      <w:r w:rsidRPr="00C364A8">
        <w:rPr>
          <w:rStyle w:val="Literal"/>
          <w:rFonts w:hint="eastAsia"/>
        </w:rPr>
        <w:t>5</w:t>
      </w:r>
      <w:r>
        <w:rPr>
          <w:rFonts w:eastAsia="Microsoft YaHei" w:hint="eastAsia"/>
        </w:rPr>
        <w:t xml:space="preserve"> back. We can run these tests whenever we make changes to our code to make sure any existing correct behavior has not changed.</w:t>
      </w:r>
    </w:p>
    <w:p w14:paraId="5D7306EF" w14:textId="77777777" w:rsidR="00C364A8" w:rsidRDefault="00C364A8" w:rsidP="00673643">
      <w:pPr>
        <w:pStyle w:val="Body"/>
        <w:rPr>
          <w:rFonts w:eastAsia="Microsoft YaHei"/>
        </w:rPr>
      </w:pPr>
      <w:r>
        <w:rPr>
          <w:rFonts w:eastAsia="Microsoft YaHei" w:hint="eastAsia"/>
        </w:rPr>
        <w:t>Testing is a complex skill, and we cannot hope to cover everything about how to write good tests in one chapter of a book, so here we</w:t>
      </w:r>
      <w:r>
        <w:rPr>
          <w:rFonts w:eastAsia="Microsoft YaHei"/>
        </w:rPr>
        <w:t>’</w:t>
      </w:r>
      <w:r>
        <w:rPr>
          <w:rFonts w:eastAsia="Microsoft YaHei" w:hint="eastAsia"/>
        </w:rPr>
        <w:t>ll just discuss the mechanics of Rust</w:t>
      </w:r>
      <w:r>
        <w:rPr>
          <w:rFonts w:eastAsia="Microsoft YaHei"/>
        </w:rPr>
        <w:t>’</w:t>
      </w:r>
      <w:r>
        <w:rPr>
          <w:rFonts w:eastAsia="Microsoft YaHei" w:hint="eastAsia"/>
        </w:rPr>
        <w:t>s testing facilities. We</w:t>
      </w:r>
      <w:r>
        <w:rPr>
          <w:rFonts w:eastAsia="Microsoft YaHei"/>
        </w:rPr>
        <w:t>’</w:t>
      </w:r>
      <w:r>
        <w:rPr>
          <w:rFonts w:eastAsia="Microsoft YaHei" w:hint="eastAsia"/>
        </w:rPr>
        <w:t>ll talk about the annotations and macros available to you when writing your tests, the default behavior and options provided for running your tests, and how to organize tests into unit tests and integration tests.</w:t>
      </w:r>
    </w:p>
    <w:p w14:paraId="20DDEB53" w14:textId="77777777" w:rsidR="00C364A8" w:rsidRDefault="00C364A8" w:rsidP="00C364A8">
      <w:pPr>
        <w:pStyle w:val="HeadA"/>
        <w:rPr>
          <w:rFonts w:eastAsia="Microsoft YaHei"/>
          <w:sz w:val="36"/>
          <w:szCs w:val="36"/>
        </w:rPr>
      </w:pPr>
      <w:bookmarkStart w:id="21" w:name="how-to-write-tests"/>
      <w:bookmarkStart w:id="22" w:name="_Toc485369469"/>
      <w:bookmarkEnd w:id="21"/>
      <w:r>
        <w:rPr>
          <w:rFonts w:eastAsia="Microsoft YaHei" w:hint="eastAsia"/>
        </w:rPr>
        <w:t>How to Write Tests</w:t>
      </w:r>
      <w:bookmarkEnd w:id="22"/>
    </w:p>
    <w:p w14:paraId="7C998339" w14:textId="77777777" w:rsidR="00C364A8" w:rsidRDefault="00C364A8" w:rsidP="00C364A8">
      <w:pPr>
        <w:pStyle w:val="BodyFirst"/>
        <w:rPr>
          <w:rFonts w:eastAsia="Microsoft YaHei"/>
        </w:rPr>
      </w:pPr>
      <w:r>
        <w:rPr>
          <w:rFonts w:eastAsia="Microsoft YaHei" w:hint="eastAsia"/>
        </w:rPr>
        <w:t>Tests are Rust functions that verify</w:t>
      </w:r>
      <w:ins w:id="23" w:author="Liz" w:date="2017-04-07T14:52:00Z">
        <w:r w:rsidR="0068227F">
          <w:rPr>
            <w:rFonts w:eastAsia="Microsoft YaHei"/>
          </w:rPr>
          <w:t xml:space="preserve"> that the</w:t>
        </w:r>
      </w:ins>
      <w:r>
        <w:rPr>
          <w:rFonts w:eastAsia="Microsoft YaHei" w:hint="eastAsia"/>
        </w:rPr>
        <w:t xml:space="preserve"> non-test code </w:t>
      </w:r>
      <w:del w:id="24" w:author="Liz" w:date="2017-04-07T14:52:00Z">
        <w:r w:rsidDel="0068227F">
          <w:rPr>
            <w:rFonts w:eastAsia="Microsoft YaHei" w:hint="eastAsia"/>
          </w:rPr>
          <w:delText xml:space="preserve">is functioning </w:delText>
        </w:r>
      </w:del>
      <w:r>
        <w:rPr>
          <w:rFonts w:eastAsia="Microsoft YaHei" w:hint="eastAsia"/>
        </w:rPr>
        <w:t xml:space="preserve">in the program </w:t>
      </w:r>
      <w:ins w:id="25" w:author="Liz" w:date="2017-04-07T14:52:00Z">
        <w:r w:rsidR="0068227F">
          <w:rPr>
            <w:rFonts w:eastAsia="Microsoft YaHei"/>
          </w:rPr>
          <w:t xml:space="preserve">is functioning </w:t>
        </w:r>
      </w:ins>
      <w:r>
        <w:rPr>
          <w:rFonts w:eastAsia="Microsoft YaHei" w:hint="eastAsia"/>
        </w:rPr>
        <w:t>in the expected manner. The bodies of test functions typically contain some setup</w:t>
      </w:r>
      <w:del w:id="26" w:author="Liz" w:date="2017-04-07T14:55:00Z">
        <w:r w:rsidDel="00EE5B8A">
          <w:rPr>
            <w:rFonts w:eastAsia="Microsoft YaHei" w:hint="eastAsia"/>
          </w:rPr>
          <w:delText xml:space="preserve">, </w:delText>
        </w:r>
      </w:del>
      <w:ins w:id="27" w:author="Liz" w:date="2017-04-07T14:55:00Z">
        <w:r w:rsidR="00EE5B8A">
          <w:rPr>
            <w:rFonts w:eastAsia="Microsoft YaHei"/>
          </w:rPr>
          <w:t xml:space="preserve"> that </w:t>
        </w:r>
      </w:ins>
      <w:r>
        <w:rPr>
          <w:rFonts w:eastAsia="Microsoft YaHei" w:hint="eastAsia"/>
        </w:rPr>
        <w:t>run</w:t>
      </w:r>
      <w:ins w:id="28" w:author="Liz" w:date="2017-04-07T14:56:00Z">
        <w:r w:rsidR="00EE5B8A">
          <w:rPr>
            <w:rFonts w:eastAsia="Microsoft YaHei"/>
          </w:rPr>
          <w:t>s</w:t>
        </w:r>
      </w:ins>
      <w:del w:id="29" w:author="Liz" w:date="2017-04-07T14:56:00Z">
        <w:r w:rsidDel="00EE5B8A">
          <w:rPr>
            <w:rFonts w:eastAsia="Microsoft YaHei" w:hint="eastAsia"/>
          </w:rPr>
          <w:delText>n</w:delText>
        </w:r>
      </w:del>
      <w:del w:id="30" w:author="Liz" w:date="2017-04-07T14:55:00Z">
        <w:r w:rsidDel="00EE5B8A">
          <w:rPr>
            <w:rFonts w:eastAsia="Microsoft YaHei" w:hint="eastAsia"/>
          </w:rPr>
          <w:delText>ing</w:delText>
        </w:r>
      </w:del>
      <w:r>
        <w:rPr>
          <w:rFonts w:eastAsia="Microsoft YaHei" w:hint="eastAsia"/>
        </w:rPr>
        <w:t xml:space="preserve"> the code we want to test, then assert</w:t>
      </w:r>
      <w:ins w:id="31" w:author="Liz" w:date="2017-04-07T14:56:00Z">
        <w:r w:rsidR="00EE5B8A">
          <w:rPr>
            <w:rFonts w:eastAsia="Microsoft YaHei"/>
          </w:rPr>
          <w:t>s</w:t>
        </w:r>
      </w:ins>
      <w:del w:id="32" w:author="Liz" w:date="2017-04-07T14:56:00Z">
        <w:r w:rsidDel="00EE5B8A">
          <w:rPr>
            <w:rFonts w:eastAsia="Microsoft YaHei" w:hint="eastAsia"/>
          </w:rPr>
          <w:delText>ing</w:delText>
        </w:r>
      </w:del>
      <w:r>
        <w:rPr>
          <w:rFonts w:eastAsia="Microsoft YaHei" w:hint="eastAsia"/>
        </w:rPr>
        <w:t xml:space="preserve"> </w:t>
      </w:r>
      <w:del w:id="33" w:author="Liz" w:date="2017-04-07T14:56:00Z">
        <w:r w:rsidDel="00EE5B8A">
          <w:rPr>
            <w:rFonts w:eastAsia="Microsoft YaHei" w:hint="eastAsia"/>
          </w:rPr>
          <w:delText xml:space="preserve">that </w:delText>
        </w:r>
      </w:del>
      <w:ins w:id="34" w:author="Liz" w:date="2017-04-07T14:56:00Z">
        <w:r w:rsidR="00EE5B8A">
          <w:rPr>
            <w:rFonts w:eastAsia="Microsoft YaHei"/>
          </w:rPr>
          <w:t xml:space="preserve">whether </w:t>
        </w:r>
      </w:ins>
      <w:r>
        <w:rPr>
          <w:rFonts w:eastAsia="Microsoft YaHei" w:hint="eastAsia"/>
        </w:rPr>
        <w:t>the results are what we expect. Let</w:t>
      </w:r>
      <w:r>
        <w:rPr>
          <w:rFonts w:eastAsia="Microsoft YaHei"/>
        </w:rPr>
        <w:t>’</w:t>
      </w:r>
      <w:r>
        <w:rPr>
          <w:rFonts w:eastAsia="Microsoft YaHei" w:hint="eastAsia"/>
        </w:rPr>
        <w:t xml:space="preserve">s look at the features Rust provides specifically for writing tests: the </w:t>
      </w:r>
      <w:r w:rsidRPr="00C364A8">
        <w:rPr>
          <w:rStyle w:val="Literal"/>
          <w:rFonts w:hint="eastAsia"/>
        </w:rPr>
        <w:t>test</w:t>
      </w:r>
      <w:r>
        <w:rPr>
          <w:rFonts w:eastAsia="Microsoft YaHei" w:hint="eastAsia"/>
        </w:rPr>
        <w:t xml:space="preserve"> attribute, a few macros, and the </w:t>
      </w:r>
      <w:proofErr w:type="spellStart"/>
      <w:r w:rsidRPr="00C364A8">
        <w:rPr>
          <w:rStyle w:val="Literal"/>
          <w:rFonts w:hint="eastAsia"/>
        </w:rPr>
        <w:t>should_panic</w:t>
      </w:r>
      <w:proofErr w:type="spellEnd"/>
      <w:r>
        <w:rPr>
          <w:rFonts w:eastAsia="Microsoft YaHei" w:hint="eastAsia"/>
        </w:rPr>
        <w:t xml:space="preserve"> attribute.</w:t>
      </w:r>
    </w:p>
    <w:p w14:paraId="284C2B21" w14:textId="77777777" w:rsidR="00C364A8" w:rsidRDefault="00C364A8" w:rsidP="00C364A8">
      <w:pPr>
        <w:pStyle w:val="HeadB"/>
        <w:rPr>
          <w:rFonts w:eastAsia="Microsoft YaHei"/>
          <w:sz w:val="27"/>
          <w:szCs w:val="27"/>
        </w:rPr>
      </w:pPr>
      <w:bookmarkStart w:id="35" w:name="the-anatomy-of-a-test-function"/>
      <w:bookmarkStart w:id="36" w:name="_Toc485369470"/>
      <w:bookmarkEnd w:id="35"/>
      <w:r>
        <w:rPr>
          <w:rFonts w:eastAsia="Microsoft YaHei" w:hint="eastAsia"/>
        </w:rPr>
        <w:t>The Anatomy of a Test Function</w:t>
      </w:r>
      <w:bookmarkEnd w:id="36"/>
    </w:p>
    <w:p w14:paraId="0D1F4990" w14:textId="77777777" w:rsidR="00C364A8" w:rsidRDefault="00C364A8" w:rsidP="00C364A8">
      <w:pPr>
        <w:pStyle w:val="BodyFirst"/>
        <w:rPr>
          <w:rFonts w:ascii="Microsoft YaHei" w:eastAsia="Microsoft YaHei" w:hAnsi="Microsoft YaHei" w:cs="Segoe UI"/>
          <w:sz w:val="22"/>
          <w:szCs w:val="22"/>
        </w:rPr>
      </w:pPr>
      <w:r>
        <w:rPr>
          <w:rFonts w:eastAsia="Microsoft YaHei" w:hint="eastAsia"/>
        </w:rPr>
        <w:t>At its simplest, a test in Rust is a function that</w:t>
      </w:r>
      <w:r>
        <w:rPr>
          <w:rFonts w:eastAsia="Microsoft YaHei"/>
        </w:rPr>
        <w:t>’</w:t>
      </w:r>
      <w:r>
        <w:rPr>
          <w:rFonts w:eastAsia="Microsoft YaHei" w:hint="eastAsia"/>
        </w:rPr>
        <w:t xml:space="preserve">s annotated with the </w:t>
      </w:r>
      <w:r w:rsidRPr="00C364A8">
        <w:rPr>
          <w:rStyle w:val="Literal"/>
          <w:rFonts w:hint="eastAsia"/>
        </w:rPr>
        <w:t>test</w:t>
      </w:r>
      <w:r>
        <w:rPr>
          <w:rFonts w:eastAsia="Microsoft YaHei" w:hint="eastAsia"/>
        </w:rPr>
        <w:t xml:space="preserve"> attribute. Attributes are metadata about pieces of Rust code: the </w:t>
      </w:r>
      <w:r w:rsidRPr="00C364A8">
        <w:rPr>
          <w:rStyle w:val="Literal"/>
          <w:rFonts w:hint="eastAsia"/>
        </w:rPr>
        <w:t>derive</w:t>
      </w:r>
      <w:r>
        <w:rPr>
          <w:rFonts w:eastAsia="Microsoft YaHei" w:hint="eastAsia"/>
        </w:rPr>
        <w:t xml:space="preserve"> attribute that we used with </w:t>
      </w:r>
      <w:proofErr w:type="spellStart"/>
      <w:r>
        <w:rPr>
          <w:rFonts w:eastAsia="Microsoft YaHei" w:hint="eastAsia"/>
        </w:rPr>
        <w:t>structs</w:t>
      </w:r>
      <w:proofErr w:type="spellEnd"/>
      <w:r>
        <w:rPr>
          <w:rFonts w:eastAsia="Microsoft YaHei" w:hint="eastAsia"/>
        </w:rPr>
        <w:t xml:space="preserve"> in Chapter 5 is one example. To make a function into a test function, we add </w:t>
      </w:r>
      <w:proofErr w:type="gramStart"/>
      <w:r w:rsidRPr="00C364A8">
        <w:rPr>
          <w:rStyle w:val="Literal"/>
          <w:rFonts w:hint="eastAsia"/>
        </w:rPr>
        <w:t>#[</w:t>
      </w:r>
      <w:proofErr w:type="gramEnd"/>
      <w:r w:rsidRPr="00C364A8">
        <w:rPr>
          <w:rStyle w:val="Literal"/>
          <w:rFonts w:hint="eastAsia"/>
        </w:rPr>
        <w:t>test]</w:t>
      </w:r>
      <w:r>
        <w:rPr>
          <w:rFonts w:eastAsia="Microsoft YaHei" w:hint="eastAsia"/>
        </w:rPr>
        <w:t xml:space="preserve"> on the line before </w:t>
      </w:r>
      <w:r w:rsidRPr="00C364A8">
        <w:rPr>
          <w:rStyle w:val="Literal"/>
          <w:rFonts w:hint="eastAsia"/>
        </w:rPr>
        <w:t>fn</w:t>
      </w:r>
      <w:r>
        <w:rPr>
          <w:rFonts w:eastAsia="Microsoft YaHei" w:hint="eastAsia"/>
        </w:rPr>
        <w:t xml:space="preserve">. When we run our tests with the </w:t>
      </w:r>
      <w:r w:rsidRPr="00C364A8">
        <w:rPr>
          <w:rStyle w:val="Literal"/>
          <w:rFonts w:hint="eastAsia"/>
        </w:rPr>
        <w:t>cargo test</w:t>
      </w:r>
      <w:r>
        <w:rPr>
          <w:rFonts w:eastAsia="Microsoft YaHei" w:hint="eastAsia"/>
        </w:rPr>
        <w:t xml:space="preserve"> command, Rust will build a test runner binary that runs the functions annotated with the </w:t>
      </w:r>
      <w:r w:rsidRPr="00C364A8">
        <w:rPr>
          <w:rStyle w:val="Literal"/>
          <w:rFonts w:hint="eastAsia"/>
        </w:rPr>
        <w:t>test</w:t>
      </w:r>
      <w:r>
        <w:rPr>
          <w:rFonts w:eastAsia="Microsoft YaHei" w:hint="eastAsia"/>
        </w:rPr>
        <w:t xml:space="preserve"> attribute and reports on whether each test function passes or fails.</w:t>
      </w:r>
      <w:r>
        <w:rPr>
          <w:rFonts w:ascii="Microsoft YaHei" w:eastAsia="Microsoft YaHei" w:hAnsi="Microsoft YaHei" w:cs="Segoe UI" w:hint="eastAsia"/>
          <w:sz w:val="22"/>
          <w:szCs w:val="22"/>
        </w:rPr>
        <w:t xml:space="preserve"> </w:t>
      </w:r>
    </w:p>
    <w:p w14:paraId="0455D21D" w14:textId="77777777" w:rsidR="00C364A8" w:rsidRDefault="00C364A8" w:rsidP="00673643">
      <w:pPr>
        <w:pStyle w:val="Body"/>
        <w:rPr>
          <w:rFonts w:eastAsia="Microsoft YaHei"/>
        </w:rPr>
      </w:pPr>
      <w:r>
        <w:rPr>
          <w:rFonts w:eastAsia="Microsoft YaHei" w:hint="eastAsia"/>
        </w:rPr>
        <w:t>We saw in Chapter 7 that when you make a new library project with Cargo, a test module with a test function in it is automatically generated for us. This is to help us get started writing our tests, since we don</w:t>
      </w:r>
      <w:r>
        <w:rPr>
          <w:rFonts w:eastAsia="Microsoft YaHei"/>
        </w:rPr>
        <w:t>’</w:t>
      </w:r>
      <w:r>
        <w:rPr>
          <w:rFonts w:eastAsia="Microsoft YaHei" w:hint="eastAsia"/>
        </w:rPr>
        <w:t xml:space="preserve">t have to go look up the exact structure and syntax of test functions every </w:t>
      </w:r>
      <w:r>
        <w:rPr>
          <w:rFonts w:eastAsia="Microsoft YaHei" w:hint="eastAsia"/>
        </w:rPr>
        <w:lastRenderedPageBreak/>
        <w:t>time we start a new project. We can add as many additional test functions and as many test modules as we want, though!</w:t>
      </w:r>
    </w:p>
    <w:p w14:paraId="6B6A49DF" w14:textId="77777777" w:rsidR="00C364A8" w:rsidRDefault="00C364A8" w:rsidP="00673643">
      <w:pPr>
        <w:pStyle w:val="Body"/>
        <w:rPr>
          <w:rFonts w:eastAsia="Microsoft YaHei"/>
        </w:rPr>
      </w:pPr>
      <w:r>
        <w:rPr>
          <w:rFonts w:eastAsia="Microsoft YaHei" w:hint="eastAsia"/>
        </w:rPr>
        <w:t>We</w:t>
      </w:r>
      <w:r>
        <w:rPr>
          <w:rFonts w:eastAsia="Microsoft YaHei"/>
        </w:rPr>
        <w:t>’</w:t>
      </w:r>
      <w:r>
        <w:rPr>
          <w:rFonts w:eastAsia="Microsoft YaHei" w:hint="eastAsia"/>
        </w:rPr>
        <w:t>re going to explore some aspects of how tests work by experimenting with the template test generated for us, without actually testing any code. Then we</w:t>
      </w:r>
      <w:r>
        <w:rPr>
          <w:rFonts w:eastAsia="Microsoft YaHei"/>
        </w:rPr>
        <w:t>’</w:t>
      </w:r>
      <w:r>
        <w:rPr>
          <w:rFonts w:eastAsia="Microsoft YaHei" w:hint="eastAsia"/>
        </w:rPr>
        <w:t>ll write some real-world tests that call some code that we</w:t>
      </w:r>
      <w:r>
        <w:rPr>
          <w:rFonts w:eastAsia="Microsoft YaHei"/>
        </w:rPr>
        <w:t>’</w:t>
      </w:r>
      <w:r>
        <w:rPr>
          <w:rFonts w:eastAsia="Microsoft YaHei" w:hint="eastAsia"/>
        </w:rPr>
        <w:t>ve written and assert that its behavior is correct.</w:t>
      </w:r>
    </w:p>
    <w:p w14:paraId="67A0D7B6" w14:textId="77777777" w:rsidR="00C364A8" w:rsidRDefault="00C364A8" w:rsidP="00673643">
      <w:pPr>
        <w:pStyle w:val="Body"/>
        <w:rPr>
          <w:rFonts w:eastAsia="Microsoft YaHei"/>
        </w:rPr>
      </w:pPr>
      <w:r>
        <w:rPr>
          <w:rFonts w:eastAsia="Microsoft YaHei" w:hint="eastAsia"/>
        </w:rPr>
        <w:t>Let</w:t>
      </w:r>
      <w:r>
        <w:rPr>
          <w:rFonts w:eastAsia="Microsoft YaHei"/>
        </w:rPr>
        <w:t>’</w:t>
      </w:r>
      <w:r>
        <w:rPr>
          <w:rFonts w:eastAsia="Microsoft YaHei" w:hint="eastAsia"/>
        </w:rPr>
        <w:t xml:space="preserve">s create a new library project called </w:t>
      </w:r>
      <w:r w:rsidRPr="00C364A8">
        <w:rPr>
          <w:rStyle w:val="Literal"/>
          <w:rFonts w:hint="eastAsia"/>
        </w:rPr>
        <w:t>adder</w:t>
      </w:r>
      <w:r>
        <w:rPr>
          <w:rFonts w:eastAsia="Microsoft YaHei" w:hint="eastAsia"/>
        </w:rPr>
        <w:t>:</w:t>
      </w:r>
    </w:p>
    <w:p w14:paraId="208049F2" w14:textId="77777777" w:rsidR="00C364A8" w:rsidRPr="00C364A8" w:rsidRDefault="00C364A8" w:rsidP="00C364A8">
      <w:pPr>
        <w:pStyle w:val="CodeA"/>
      </w:pPr>
      <w:r w:rsidRPr="00C364A8">
        <w:rPr>
          <w:rFonts w:hint="eastAsia"/>
        </w:rPr>
        <w:t>$ cargo new adder</w:t>
      </w:r>
    </w:p>
    <w:p w14:paraId="74A180CF" w14:textId="77777777" w:rsidR="00C364A8" w:rsidRPr="00C364A8" w:rsidRDefault="00C364A8" w:rsidP="00C364A8">
      <w:pPr>
        <w:pStyle w:val="CodeB"/>
      </w:pPr>
      <w:r w:rsidRPr="00C364A8">
        <w:rPr>
          <w:rFonts w:hint="eastAsia"/>
        </w:rPr>
        <w:t xml:space="preserve">     Created library `adder` project</w:t>
      </w:r>
    </w:p>
    <w:p w14:paraId="72D7725E" w14:textId="77777777" w:rsidR="00C364A8" w:rsidRPr="00C364A8" w:rsidRDefault="00C364A8" w:rsidP="00C364A8">
      <w:pPr>
        <w:pStyle w:val="CodeC"/>
      </w:pPr>
      <w:r w:rsidRPr="00C364A8">
        <w:rPr>
          <w:rFonts w:hint="eastAsia"/>
        </w:rPr>
        <w:t>$ cd adder</w:t>
      </w:r>
    </w:p>
    <w:p w14:paraId="4E4B7303" w14:textId="77777777" w:rsidR="00C364A8" w:rsidRDefault="00C364A8" w:rsidP="00673643">
      <w:pPr>
        <w:pStyle w:val="Body"/>
        <w:rPr>
          <w:rFonts w:eastAsia="Microsoft YaHei"/>
        </w:rPr>
      </w:pPr>
      <w:r>
        <w:rPr>
          <w:rFonts w:eastAsia="Microsoft YaHei" w:hint="eastAsia"/>
        </w:rPr>
        <w:t xml:space="preserve">The contents of the </w:t>
      </w:r>
      <w:r w:rsidRPr="00C364A8">
        <w:rPr>
          <w:rStyle w:val="Literal"/>
          <w:rFonts w:hint="eastAsia"/>
        </w:rPr>
        <w:t>src/lib.rs</w:t>
      </w:r>
      <w:r>
        <w:rPr>
          <w:rFonts w:eastAsia="Microsoft YaHei" w:hint="eastAsia"/>
        </w:rPr>
        <w:t xml:space="preserve"> file in your adder library should be as follows:</w:t>
      </w:r>
    </w:p>
    <w:p w14:paraId="3F882576" w14:textId="77777777" w:rsidR="00C364A8" w:rsidRDefault="00C364A8" w:rsidP="00A865E3">
      <w:pPr>
        <w:pStyle w:val="ProductionDirective"/>
        <w:rPr>
          <w:rFonts w:eastAsia="Microsoft YaHei"/>
        </w:rPr>
      </w:pPr>
      <w:r>
        <w:rPr>
          <w:rFonts w:eastAsia="Microsoft YaHei" w:hint="eastAsia"/>
        </w:rPr>
        <w:t>Filename: src/lib.rs</w:t>
      </w:r>
    </w:p>
    <w:p w14:paraId="651204DE" w14:textId="77777777" w:rsidR="00C364A8" w:rsidRPr="00C364A8" w:rsidRDefault="00C364A8" w:rsidP="00C364A8">
      <w:pPr>
        <w:pStyle w:val="CodeA"/>
      </w:pPr>
      <w:r w:rsidRPr="00C364A8">
        <w:rPr>
          <w:rFonts w:hint="eastAsia"/>
        </w:rPr>
        <w:t>#[cfg(test)]</w:t>
      </w:r>
    </w:p>
    <w:p w14:paraId="7F51B327" w14:textId="77777777" w:rsidR="00C364A8" w:rsidRPr="00C364A8" w:rsidRDefault="00C364A8" w:rsidP="00C364A8">
      <w:pPr>
        <w:pStyle w:val="CodeB"/>
      </w:pPr>
      <w:r w:rsidRPr="00C364A8">
        <w:rPr>
          <w:rFonts w:hint="eastAsia"/>
        </w:rPr>
        <w:t>mod tests {</w:t>
      </w:r>
    </w:p>
    <w:p w14:paraId="7C52DEB1" w14:textId="77777777" w:rsidR="00C364A8" w:rsidRPr="00C364A8" w:rsidRDefault="00C364A8" w:rsidP="00C364A8">
      <w:pPr>
        <w:pStyle w:val="CodeB"/>
      </w:pPr>
      <w:r w:rsidRPr="00C364A8">
        <w:rPr>
          <w:rFonts w:hint="eastAsia"/>
        </w:rPr>
        <w:t xml:space="preserve">    #[test]</w:t>
      </w:r>
    </w:p>
    <w:p w14:paraId="12363280" w14:textId="77777777" w:rsidR="00C364A8" w:rsidRPr="00C364A8" w:rsidRDefault="00C364A8" w:rsidP="00C364A8">
      <w:pPr>
        <w:pStyle w:val="CodeB"/>
      </w:pPr>
      <w:r w:rsidRPr="00C364A8">
        <w:rPr>
          <w:rFonts w:hint="eastAsia"/>
        </w:rPr>
        <w:t xml:space="preserve">    fn it_works() {</w:t>
      </w:r>
    </w:p>
    <w:p w14:paraId="443C1844" w14:textId="77777777" w:rsidR="00C364A8" w:rsidRPr="00C364A8" w:rsidRDefault="00C364A8" w:rsidP="00C364A8">
      <w:pPr>
        <w:pStyle w:val="CodeB"/>
      </w:pPr>
      <w:r w:rsidRPr="00C364A8">
        <w:rPr>
          <w:rFonts w:hint="eastAsia"/>
        </w:rPr>
        <w:t xml:space="preserve">    }</w:t>
      </w:r>
    </w:p>
    <w:p w14:paraId="507BB248" w14:textId="77777777" w:rsidR="00C364A8" w:rsidRPr="00C364A8" w:rsidRDefault="00C364A8" w:rsidP="00C364A8">
      <w:pPr>
        <w:pStyle w:val="CodeC"/>
      </w:pPr>
      <w:r w:rsidRPr="00C364A8">
        <w:rPr>
          <w:rFonts w:hint="eastAsia"/>
        </w:rPr>
        <w:t>}</w:t>
      </w:r>
    </w:p>
    <w:p w14:paraId="34735C3C" w14:textId="77777777" w:rsidR="00C364A8" w:rsidRDefault="00C364A8" w:rsidP="00A865E3">
      <w:pPr>
        <w:pStyle w:val="Listing"/>
        <w:rPr>
          <w:rFonts w:eastAsia="Microsoft YaHei"/>
        </w:rPr>
      </w:pPr>
      <w:r>
        <w:rPr>
          <w:rFonts w:eastAsia="Microsoft YaHei" w:hint="eastAsia"/>
        </w:rPr>
        <w:t xml:space="preserve">Listing 11-1: The test module and function generated automatically for us by </w:t>
      </w:r>
      <w:r w:rsidRPr="00C364A8">
        <w:rPr>
          <w:rStyle w:val="Literal"/>
          <w:rFonts w:hint="eastAsia"/>
        </w:rPr>
        <w:t>cargo new</w:t>
      </w:r>
    </w:p>
    <w:p w14:paraId="48A628BD" w14:textId="77777777" w:rsidR="00C364A8" w:rsidRDefault="00C364A8" w:rsidP="00673643">
      <w:pPr>
        <w:pStyle w:val="Body"/>
        <w:rPr>
          <w:rFonts w:eastAsia="Microsoft YaHei"/>
        </w:rPr>
      </w:pPr>
      <w:r>
        <w:rPr>
          <w:rFonts w:eastAsia="Microsoft YaHei" w:hint="eastAsia"/>
        </w:rPr>
        <w:t>For now, let</w:t>
      </w:r>
      <w:r>
        <w:rPr>
          <w:rFonts w:eastAsia="Microsoft YaHei"/>
        </w:rPr>
        <w:t>’</w:t>
      </w:r>
      <w:r>
        <w:rPr>
          <w:rFonts w:eastAsia="Microsoft YaHei" w:hint="eastAsia"/>
        </w:rPr>
        <w:t xml:space="preserve">s ignore the top two lines and focus on the function to see how it works. Note the </w:t>
      </w:r>
      <w:proofErr w:type="gramStart"/>
      <w:r w:rsidRPr="00C364A8">
        <w:rPr>
          <w:rStyle w:val="Literal"/>
          <w:rFonts w:hint="eastAsia"/>
        </w:rPr>
        <w:t>#[</w:t>
      </w:r>
      <w:proofErr w:type="gramEnd"/>
      <w:r w:rsidRPr="00C364A8">
        <w:rPr>
          <w:rStyle w:val="Literal"/>
          <w:rFonts w:hint="eastAsia"/>
        </w:rPr>
        <w:t>test]</w:t>
      </w:r>
      <w:r>
        <w:rPr>
          <w:rFonts w:eastAsia="Microsoft YaHei" w:hint="eastAsia"/>
        </w:rPr>
        <w:t xml:space="preserve"> annotation before the </w:t>
      </w:r>
      <w:proofErr w:type="spellStart"/>
      <w:r w:rsidRPr="00C364A8">
        <w:rPr>
          <w:rStyle w:val="Literal"/>
          <w:rFonts w:hint="eastAsia"/>
        </w:rPr>
        <w:t>fn</w:t>
      </w:r>
      <w:proofErr w:type="spellEnd"/>
      <w:r>
        <w:rPr>
          <w:rFonts w:eastAsia="Microsoft YaHei" w:hint="eastAsia"/>
        </w:rPr>
        <w:t xml:space="preserve"> line: this attribute indicates this is a test function, so that the test runner knows to treat this function as a test. We could also have non-test functions in the </w:t>
      </w:r>
      <w:r w:rsidRPr="00C364A8">
        <w:rPr>
          <w:rStyle w:val="Literal"/>
          <w:rFonts w:hint="eastAsia"/>
        </w:rPr>
        <w:t>tests</w:t>
      </w:r>
      <w:r>
        <w:rPr>
          <w:rFonts w:eastAsia="Microsoft YaHei" w:hint="eastAsia"/>
        </w:rPr>
        <w:t xml:space="preserve"> module to help set up common scenarios or perform common operations, so we need to indicate which functions are tests with the </w:t>
      </w:r>
      <w:proofErr w:type="gramStart"/>
      <w:r w:rsidRPr="00C364A8">
        <w:rPr>
          <w:rStyle w:val="Literal"/>
          <w:rFonts w:hint="eastAsia"/>
        </w:rPr>
        <w:t>#[</w:t>
      </w:r>
      <w:proofErr w:type="gramEnd"/>
      <w:r w:rsidRPr="00C364A8">
        <w:rPr>
          <w:rStyle w:val="Literal"/>
          <w:rFonts w:hint="eastAsia"/>
        </w:rPr>
        <w:t>test]</w:t>
      </w:r>
      <w:r>
        <w:rPr>
          <w:rFonts w:eastAsia="Microsoft YaHei" w:hint="eastAsia"/>
        </w:rPr>
        <w:t xml:space="preserve"> attribute.</w:t>
      </w:r>
    </w:p>
    <w:p w14:paraId="2975A451" w14:textId="77777777" w:rsidR="00C364A8" w:rsidRDefault="00C364A8" w:rsidP="00673643">
      <w:pPr>
        <w:pStyle w:val="Body"/>
        <w:rPr>
          <w:rFonts w:eastAsia="Microsoft YaHei"/>
        </w:rPr>
      </w:pPr>
      <w:r>
        <w:rPr>
          <w:rFonts w:eastAsia="Microsoft YaHei" w:hint="eastAsia"/>
        </w:rPr>
        <w:t>The function currently has no body, which means there is no code to fail the test; an empty test is a passing test! Let</w:t>
      </w:r>
      <w:r>
        <w:rPr>
          <w:rFonts w:eastAsia="Microsoft YaHei"/>
        </w:rPr>
        <w:t>’</w:t>
      </w:r>
      <w:r>
        <w:rPr>
          <w:rFonts w:eastAsia="Microsoft YaHei" w:hint="eastAsia"/>
        </w:rPr>
        <w:t>s run it and see that this test passes.</w:t>
      </w:r>
    </w:p>
    <w:p w14:paraId="212D801C" w14:textId="77777777" w:rsidR="00C364A8" w:rsidRDefault="00C364A8" w:rsidP="00673643">
      <w:pPr>
        <w:pStyle w:val="Body"/>
        <w:rPr>
          <w:rFonts w:eastAsia="Microsoft YaHei"/>
        </w:rPr>
      </w:pPr>
      <w:r>
        <w:rPr>
          <w:rFonts w:eastAsia="Microsoft YaHei" w:hint="eastAsia"/>
        </w:rPr>
        <w:t xml:space="preserve">The </w:t>
      </w:r>
      <w:r w:rsidRPr="00C364A8">
        <w:rPr>
          <w:rStyle w:val="Literal"/>
          <w:rFonts w:hint="eastAsia"/>
        </w:rPr>
        <w:t>cargo test</w:t>
      </w:r>
      <w:r>
        <w:rPr>
          <w:rFonts w:eastAsia="Microsoft YaHei" w:hint="eastAsia"/>
        </w:rPr>
        <w:t xml:space="preserve"> command runs all tests we have in our project, as shown in Listing 11-2:</w:t>
      </w:r>
    </w:p>
    <w:p w14:paraId="69986CFD" w14:textId="77777777" w:rsidR="00C364A8" w:rsidRPr="00C364A8" w:rsidRDefault="00C364A8" w:rsidP="00C364A8">
      <w:pPr>
        <w:pStyle w:val="CodeA"/>
      </w:pPr>
      <w:r w:rsidRPr="00C364A8">
        <w:rPr>
          <w:rFonts w:hint="eastAsia"/>
        </w:rPr>
        <w:t>$ cargo test</w:t>
      </w:r>
    </w:p>
    <w:p w14:paraId="179A164E" w14:textId="77777777" w:rsidR="00C364A8" w:rsidRPr="00C364A8" w:rsidRDefault="00C364A8" w:rsidP="00C364A8">
      <w:pPr>
        <w:pStyle w:val="CodeB"/>
      </w:pPr>
      <w:r w:rsidRPr="00C364A8">
        <w:rPr>
          <w:rFonts w:hint="eastAsia"/>
        </w:rPr>
        <w:t xml:space="preserve">   Compiling adder v0.1.0 (file:///projects/adder)</w:t>
      </w:r>
    </w:p>
    <w:p w14:paraId="0D567380" w14:textId="77777777" w:rsidR="00C364A8" w:rsidRPr="00C364A8" w:rsidRDefault="00C364A8" w:rsidP="00C364A8">
      <w:pPr>
        <w:pStyle w:val="CodeB"/>
      </w:pPr>
      <w:r w:rsidRPr="00C364A8">
        <w:rPr>
          <w:rFonts w:hint="eastAsia"/>
        </w:rPr>
        <w:t xml:space="preserve">    Finished debug [unoptimized + debuginfo] target(s) in 0.22 secs</w:t>
      </w:r>
    </w:p>
    <w:p w14:paraId="48999BB7" w14:textId="77777777" w:rsidR="00C364A8" w:rsidRPr="00C364A8" w:rsidRDefault="00C364A8" w:rsidP="00C364A8">
      <w:pPr>
        <w:pStyle w:val="CodeB"/>
      </w:pPr>
      <w:r w:rsidRPr="00C364A8">
        <w:rPr>
          <w:rFonts w:hint="eastAsia"/>
        </w:rPr>
        <w:t xml:space="preserve">     Running target/debug/deps/adder-ce99bcc2479f4607</w:t>
      </w:r>
    </w:p>
    <w:p w14:paraId="47F78762" w14:textId="77777777" w:rsidR="00C364A8" w:rsidRPr="00C364A8" w:rsidRDefault="00C364A8" w:rsidP="00C364A8">
      <w:pPr>
        <w:pStyle w:val="CodeB"/>
      </w:pPr>
    </w:p>
    <w:p w14:paraId="7E119483" w14:textId="77777777" w:rsidR="00C364A8" w:rsidRPr="00C364A8" w:rsidRDefault="00C364A8" w:rsidP="00C364A8">
      <w:pPr>
        <w:pStyle w:val="CodeB"/>
      </w:pPr>
      <w:r w:rsidRPr="00C364A8">
        <w:rPr>
          <w:rFonts w:hint="eastAsia"/>
        </w:rPr>
        <w:t>running 1 test</w:t>
      </w:r>
    </w:p>
    <w:p w14:paraId="037B6499" w14:textId="77777777" w:rsidR="00C364A8" w:rsidRPr="00C364A8" w:rsidRDefault="00C364A8" w:rsidP="00C364A8">
      <w:pPr>
        <w:pStyle w:val="CodeB"/>
      </w:pPr>
      <w:r w:rsidRPr="00C364A8">
        <w:rPr>
          <w:rFonts w:hint="eastAsia"/>
        </w:rPr>
        <w:t>test tests::it_works ... ok</w:t>
      </w:r>
    </w:p>
    <w:p w14:paraId="2FCEF090" w14:textId="77777777" w:rsidR="00C364A8" w:rsidRPr="00C364A8" w:rsidRDefault="00C364A8" w:rsidP="00C364A8">
      <w:pPr>
        <w:pStyle w:val="CodeB"/>
      </w:pPr>
    </w:p>
    <w:p w14:paraId="30EF99E2" w14:textId="77777777" w:rsidR="00C364A8" w:rsidRPr="00C364A8" w:rsidRDefault="00C364A8" w:rsidP="00C364A8">
      <w:pPr>
        <w:pStyle w:val="CodeB"/>
      </w:pPr>
      <w:r w:rsidRPr="00C364A8">
        <w:rPr>
          <w:rFonts w:hint="eastAsia"/>
        </w:rPr>
        <w:t>test result: ok. 1 passed; 0 failed; 0 ignored; 0 measured</w:t>
      </w:r>
    </w:p>
    <w:p w14:paraId="72EF3735" w14:textId="77777777" w:rsidR="00C364A8" w:rsidRPr="00C364A8" w:rsidRDefault="00C364A8" w:rsidP="00C364A8">
      <w:pPr>
        <w:pStyle w:val="CodeB"/>
      </w:pPr>
    </w:p>
    <w:p w14:paraId="5E25F0BA" w14:textId="77777777" w:rsidR="00C364A8" w:rsidRPr="00C364A8" w:rsidRDefault="00C364A8" w:rsidP="00C364A8">
      <w:pPr>
        <w:pStyle w:val="CodeB"/>
      </w:pPr>
      <w:r w:rsidRPr="00C364A8">
        <w:rPr>
          <w:rFonts w:hint="eastAsia"/>
        </w:rPr>
        <w:t xml:space="preserve">   Doc-tests adder</w:t>
      </w:r>
    </w:p>
    <w:p w14:paraId="7090EECD" w14:textId="77777777" w:rsidR="00C364A8" w:rsidRPr="00C364A8" w:rsidRDefault="00C364A8" w:rsidP="00C364A8">
      <w:pPr>
        <w:pStyle w:val="CodeB"/>
      </w:pPr>
    </w:p>
    <w:p w14:paraId="03262982" w14:textId="77777777" w:rsidR="00C364A8" w:rsidRPr="00C364A8" w:rsidRDefault="00C364A8" w:rsidP="00C364A8">
      <w:pPr>
        <w:pStyle w:val="CodeB"/>
      </w:pPr>
      <w:r w:rsidRPr="00C364A8">
        <w:rPr>
          <w:rFonts w:hint="eastAsia"/>
        </w:rPr>
        <w:t>running 0 tests</w:t>
      </w:r>
    </w:p>
    <w:p w14:paraId="6A131D97" w14:textId="77777777" w:rsidR="00C364A8" w:rsidRPr="00C364A8" w:rsidRDefault="00C364A8" w:rsidP="00C364A8">
      <w:pPr>
        <w:pStyle w:val="CodeB"/>
      </w:pPr>
    </w:p>
    <w:p w14:paraId="7A6320FE" w14:textId="77777777" w:rsidR="00C364A8" w:rsidRPr="00C364A8" w:rsidRDefault="00C364A8" w:rsidP="00C364A8">
      <w:pPr>
        <w:pStyle w:val="CodeC"/>
      </w:pPr>
      <w:r w:rsidRPr="00C364A8">
        <w:rPr>
          <w:rFonts w:hint="eastAsia"/>
        </w:rPr>
        <w:t>test result: ok. 0 passed; 0 failed; 0 ignored; 0 measured</w:t>
      </w:r>
    </w:p>
    <w:p w14:paraId="47F599C6" w14:textId="77777777" w:rsidR="00C364A8" w:rsidRPr="00A865E3" w:rsidRDefault="00C364A8" w:rsidP="00A865E3">
      <w:pPr>
        <w:pStyle w:val="Listing"/>
        <w:rPr>
          <w:rStyle w:val="Literal"/>
          <w:rFonts w:eastAsia="Microsoft YaHei"/>
        </w:rPr>
      </w:pPr>
      <w:r>
        <w:rPr>
          <w:rFonts w:eastAsia="Microsoft YaHei" w:hint="eastAsia"/>
        </w:rPr>
        <w:t>Listing 11-2: The output from running the one automatically generated test</w:t>
      </w:r>
    </w:p>
    <w:p w14:paraId="3419112E" w14:textId="77777777" w:rsidR="00C364A8" w:rsidRDefault="00C364A8" w:rsidP="00673643">
      <w:pPr>
        <w:pStyle w:val="Body"/>
        <w:rPr>
          <w:rFonts w:eastAsia="Microsoft YaHei"/>
        </w:rPr>
      </w:pPr>
      <w:r>
        <w:rPr>
          <w:rFonts w:eastAsia="Microsoft YaHei" w:hint="eastAsia"/>
        </w:rPr>
        <w:t xml:space="preserve">Cargo compiled and ran our test. After the </w:t>
      </w:r>
      <w:r w:rsidRPr="00C364A8">
        <w:rPr>
          <w:rStyle w:val="Literal"/>
          <w:rFonts w:hint="eastAsia"/>
        </w:rPr>
        <w:t>Compiling</w:t>
      </w:r>
      <w:r>
        <w:rPr>
          <w:rFonts w:eastAsia="Microsoft YaHei" w:hint="eastAsia"/>
        </w:rPr>
        <w:t xml:space="preserve">, </w:t>
      </w:r>
      <w:r w:rsidRPr="00C364A8">
        <w:rPr>
          <w:rStyle w:val="Literal"/>
          <w:rFonts w:hint="eastAsia"/>
        </w:rPr>
        <w:t>Finished</w:t>
      </w:r>
      <w:r>
        <w:rPr>
          <w:rFonts w:eastAsia="Microsoft YaHei" w:hint="eastAsia"/>
        </w:rPr>
        <w:t xml:space="preserve">, and </w:t>
      </w:r>
      <w:r w:rsidRPr="00C364A8">
        <w:rPr>
          <w:rStyle w:val="Literal"/>
          <w:rFonts w:hint="eastAsia"/>
        </w:rPr>
        <w:t>Running</w:t>
      </w:r>
      <w:r>
        <w:rPr>
          <w:rFonts w:eastAsia="Microsoft YaHei" w:hint="eastAsia"/>
        </w:rPr>
        <w:t xml:space="preserve"> lines, we see the line </w:t>
      </w:r>
      <w:r w:rsidRPr="00C364A8">
        <w:rPr>
          <w:rStyle w:val="Literal"/>
          <w:rFonts w:hint="eastAsia"/>
        </w:rPr>
        <w:t>running 1 test</w:t>
      </w:r>
      <w:r>
        <w:rPr>
          <w:rFonts w:eastAsia="Microsoft YaHei" w:hint="eastAsia"/>
        </w:rPr>
        <w:t xml:space="preserve">. The next line shows the name of the generated test function, called </w:t>
      </w:r>
      <w:proofErr w:type="spellStart"/>
      <w:r w:rsidRPr="00C364A8">
        <w:rPr>
          <w:rStyle w:val="Literal"/>
          <w:rFonts w:hint="eastAsia"/>
        </w:rPr>
        <w:t>it_works</w:t>
      </w:r>
      <w:proofErr w:type="spellEnd"/>
      <w:r>
        <w:rPr>
          <w:rFonts w:eastAsia="Microsoft YaHei" w:hint="eastAsia"/>
        </w:rPr>
        <w:t xml:space="preserve">, and the result of running that test, </w:t>
      </w:r>
      <w:r w:rsidRPr="00C364A8">
        <w:rPr>
          <w:rStyle w:val="Literal"/>
          <w:rFonts w:hint="eastAsia"/>
        </w:rPr>
        <w:t>ok</w:t>
      </w:r>
      <w:r>
        <w:rPr>
          <w:rFonts w:eastAsia="Microsoft YaHei" w:hint="eastAsia"/>
        </w:rPr>
        <w:t xml:space="preserve">. Then we see the overall summary of running the tests: </w:t>
      </w:r>
      <w:r w:rsidRPr="00C364A8">
        <w:rPr>
          <w:rStyle w:val="Literal"/>
          <w:rFonts w:hint="eastAsia"/>
        </w:rPr>
        <w:t>test result: ok.</w:t>
      </w:r>
      <w:r>
        <w:rPr>
          <w:rFonts w:eastAsia="Microsoft YaHei" w:hint="eastAsia"/>
        </w:rPr>
        <w:t xml:space="preserve"> </w:t>
      </w:r>
      <w:proofErr w:type="gramStart"/>
      <w:r>
        <w:rPr>
          <w:rFonts w:eastAsia="Microsoft YaHei" w:hint="eastAsia"/>
        </w:rPr>
        <w:t>means</w:t>
      </w:r>
      <w:proofErr w:type="gramEnd"/>
      <w:r>
        <w:rPr>
          <w:rFonts w:eastAsia="Microsoft YaHei" w:hint="eastAsia"/>
        </w:rPr>
        <w:t xml:space="preserve"> all the tests passed. </w:t>
      </w:r>
      <w:r w:rsidRPr="00C364A8">
        <w:rPr>
          <w:rStyle w:val="Literal"/>
          <w:rFonts w:hint="eastAsia"/>
        </w:rPr>
        <w:t>1 passed; 0 failed</w:t>
      </w:r>
      <w:r>
        <w:rPr>
          <w:rFonts w:eastAsia="Microsoft YaHei" w:hint="eastAsia"/>
        </w:rPr>
        <w:t xml:space="preserve"> </w:t>
      </w:r>
      <w:proofErr w:type="gramStart"/>
      <w:r>
        <w:rPr>
          <w:rFonts w:eastAsia="Microsoft YaHei" w:hint="eastAsia"/>
        </w:rPr>
        <w:t>adds</w:t>
      </w:r>
      <w:proofErr w:type="gramEnd"/>
      <w:r>
        <w:rPr>
          <w:rFonts w:eastAsia="Microsoft YaHei" w:hint="eastAsia"/>
        </w:rPr>
        <w:t xml:space="preserve"> up the number of tests that passed or failed.</w:t>
      </w:r>
    </w:p>
    <w:p w14:paraId="40B4D9CB" w14:textId="77777777" w:rsidR="00C364A8" w:rsidRDefault="00C364A8" w:rsidP="00673643">
      <w:pPr>
        <w:pStyle w:val="Body"/>
        <w:rPr>
          <w:rFonts w:eastAsia="Microsoft YaHei"/>
        </w:rPr>
      </w:pPr>
      <w:r>
        <w:rPr>
          <w:rFonts w:eastAsia="Microsoft YaHei" w:hint="eastAsia"/>
        </w:rPr>
        <w:t>We don</w:t>
      </w:r>
      <w:r>
        <w:rPr>
          <w:rFonts w:eastAsia="Microsoft YaHei"/>
        </w:rPr>
        <w:t>’</w:t>
      </w:r>
      <w:r>
        <w:rPr>
          <w:rFonts w:eastAsia="Microsoft YaHei" w:hint="eastAsia"/>
        </w:rPr>
        <w:t>t have any tests we</w:t>
      </w:r>
      <w:r>
        <w:rPr>
          <w:rFonts w:eastAsia="Microsoft YaHei"/>
        </w:rPr>
        <w:t>’</w:t>
      </w:r>
      <w:r>
        <w:rPr>
          <w:rFonts w:eastAsia="Microsoft YaHei" w:hint="eastAsia"/>
        </w:rPr>
        <w:t xml:space="preserve">ve marked as ignored, so the summary says </w:t>
      </w:r>
      <w:r w:rsidRPr="00C364A8">
        <w:rPr>
          <w:rStyle w:val="Literal"/>
          <w:rFonts w:hint="eastAsia"/>
        </w:rPr>
        <w:t>0 ignored</w:t>
      </w:r>
      <w:r>
        <w:rPr>
          <w:rFonts w:eastAsia="Microsoft YaHei" w:hint="eastAsia"/>
        </w:rPr>
        <w:t>. We</w:t>
      </w:r>
      <w:r>
        <w:rPr>
          <w:rFonts w:eastAsia="Microsoft YaHei"/>
        </w:rPr>
        <w:t>’</w:t>
      </w:r>
      <w:r>
        <w:rPr>
          <w:rFonts w:eastAsia="Microsoft YaHei" w:hint="eastAsia"/>
        </w:rPr>
        <w:t xml:space="preserve">re going to talk about ignoring tests in the next section on different ways to run tests. The </w:t>
      </w:r>
      <w:r w:rsidRPr="00C364A8">
        <w:rPr>
          <w:rStyle w:val="Literal"/>
          <w:rFonts w:hint="eastAsia"/>
        </w:rPr>
        <w:t>0 measured</w:t>
      </w:r>
      <w:r>
        <w:rPr>
          <w:rFonts w:eastAsia="Microsoft YaHei" w:hint="eastAsia"/>
        </w:rPr>
        <w:t xml:space="preserve"> statistic is for benchmark tests that measure performance. Benchmark tests are, as of this writing, only available in nightly Rust. See Appendix D for more information about nightly Rust.</w:t>
      </w:r>
    </w:p>
    <w:p w14:paraId="7514108B" w14:textId="77777777" w:rsidR="00C364A8" w:rsidRDefault="00C364A8" w:rsidP="00673643">
      <w:pPr>
        <w:pStyle w:val="Body"/>
        <w:rPr>
          <w:rFonts w:ascii="Microsoft YaHei" w:eastAsia="Microsoft YaHei" w:hAnsi="Microsoft YaHei" w:cs="Segoe UI"/>
          <w:sz w:val="22"/>
          <w:szCs w:val="22"/>
        </w:rPr>
      </w:pPr>
      <w:r>
        <w:rPr>
          <w:rFonts w:eastAsia="Microsoft YaHei" w:hint="eastAsia"/>
        </w:rPr>
        <w:t xml:space="preserve">The next part of the test output that starts with </w:t>
      </w:r>
      <w:r w:rsidRPr="00C364A8">
        <w:rPr>
          <w:rStyle w:val="Literal"/>
          <w:rFonts w:hint="eastAsia"/>
        </w:rPr>
        <w:t>Doc-tests adder</w:t>
      </w:r>
      <w:r>
        <w:rPr>
          <w:rFonts w:eastAsia="Microsoft YaHei" w:hint="eastAsia"/>
        </w:rPr>
        <w:t xml:space="preserve"> is for the results of any documentation tests. We don</w:t>
      </w:r>
      <w:r>
        <w:rPr>
          <w:rFonts w:eastAsia="Microsoft YaHei"/>
        </w:rPr>
        <w:t>’</w:t>
      </w:r>
      <w:r>
        <w:rPr>
          <w:rFonts w:eastAsia="Microsoft YaHei" w:hint="eastAsia"/>
        </w:rPr>
        <w:t>t have any documentation tests yet, but Rust can compile any code examples that appear in our API documentation. This feature helps us keep our docs and our code in sync! We</w:t>
      </w:r>
      <w:r>
        <w:rPr>
          <w:rFonts w:eastAsia="Microsoft YaHei"/>
        </w:rPr>
        <w:t>’</w:t>
      </w:r>
      <w:r>
        <w:rPr>
          <w:rFonts w:eastAsia="Microsoft YaHei" w:hint="eastAsia"/>
        </w:rPr>
        <w:t xml:space="preserve">ll be talking about how to write documentation tests in the </w:t>
      </w:r>
      <w:r>
        <w:rPr>
          <w:rFonts w:eastAsia="Microsoft YaHei"/>
        </w:rPr>
        <w:t>“</w:t>
      </w:r>
      <w:r>
        <w:rPr>
          <w:rFonts w:eastAsia="Microsoft YaHei" w:hint="eastAsia"/>
        </w:rPr>
        <w:t>Documentation Comments</w:t>
      </w:r>
      <w:r>
        <w:rPr>
          <w:rFonts w:eastAsia="Microsoft YaHei"/>
        </w:rPr>
        <w:t>”</w:t>
      </w:r>
      <w:r>
        <w:rPr>
          <w:rFonts w:eastAsia="Microsoft YaHei" w:hint="eastAsia"/>
        </w:rPr>
        <w:t xml:space="preserve"> section of Chapter 14. We</w:t>
      </w:r>
      <w:r>
        <w:rPr>
          <w:rFonts w:eastAsia="Microsoft YaHei"/>
        </w:rPr>
        <w:t>’</w:t>
      </w:r>
      <w:r>
        <w:rPr>
          <w:rFonts w:eastAsia="Microsoft YaHei" w:hint="eastAsia"/>
        </w:rPr>
        <w:t xml:space="preserve">re going to ignore the </w:t>
      </w:r>
      <w:r w:rsidRPr="00C364A8">
        <w:rPr>
          <w:rStyle w:val="Literal"/>
          <w:rFonts w:hint="eastAsia"/>
        </w:rPr>
        <w:t>Doc-tests</w:t>
      </w:r>
      <w:r>
        <w:rPr>
          <w:rFonts w:eastAsia="Microsoft YaHei" w:hint="eastAsia"/>
        </w:rPr>
        <w:t xml:space="preserve"> output for now.</w:t>
      </w:r>
    </w:p>
    <w:p w14:paraId="1DCB8F7F" w14:textId="77777777" w:rsidR="00C364A8" w:rsidRDefault="00C364A8" w:rsidP="00673643">
      <w:pPr>
        <w:pStyle w:val="Body"/>
        <w:rPr>
          <w:rFonts w:eastAsia="Microsoft YaHei"/>
        </w:rPr>
      </w:pPr>
      <w:r>
        <w:rPr>
          <w:rFonts w:eastAsia="Microsoft YaHei" w:hint="eastAsia"/>
        </w:rPr>
        <w:t>Let</w:t>
      </w:r>
      <w:r>
        <w:rPr>
          <w:rFonts w:eastAsia="Microsoft YaHei"/>
        </w:rPr>
        <w:t>’</w:t>
      </w:r>
      <w:r>
        <w:rPr>
          <w:rFonts w:eastAsia="Microsoft YaHei" w:hint="eastAsia"/>
        </w:rPr>
        <w:t xml:space="preserve">s change the name of our test and see how that changes the test output. Give the </w:t>
      </w:r>
      <w:proofErr w:type="spellStart"/>
      <w:r w:rsidRPr="00C364A8">
        <w:rPr>
          <w:rStyle w:val="Literal"/>
          <w:rFonts w:hint="eastAsia"/>
        </w:rPr>
        <w:t>it_works</w:t>
      </w:r>
      <w:proofErr w:type="spellEnd"/>
      <w:r>
        <w:rPr>
          <w:rFonts w:eastAsia="Microsoft YaHei" w:hint="eastAsia"/>
        </w:rPr>
        <w:t xml:space="preserve"> function a different name, such as </w:t>
      </w:r>
      <w:r w:rsidRPr="00C364A8">
        <w:rPr>
          <w:rStyle w:val="Literal"/>
          <w:rFonts w:hint="eastAsia"/>
        </w:rPr>
        <w:t>exploration</w:t>
      </w:r>
      <w:r>
        <w:rPr>
          <w:rFonts w:eastAsia="Microsoft YaHei" w:hint="eastAsia"/>
        </w:rPr>
        <w:t>, like so:</w:t>
      </w:r>
    </w:p>
    <w:p w14:paraId="254CBD4D" w14:textId="77777777" w:rsidR="00C364A8" w:rsidRDefault="00C364A8" w:rsidP="00C364A8">
      <w:pPr>
        <w:pStyle w:val="ProductionDirective"/>
        <w:rPr>
          <w:rFonts w:eastAsia="Microsoft YaHei"/>
        </w:rPr>
      </w:pPr>
      <w:r>
        <w:rPr>
          <w:rFonts w:eastAsia="Microsoft YaHei" w:hint="eastAsia"/>
        </w:rPr>
        <w:t>Filename: src/lib.rs</w:t>
      </w:r>
    </w:p>
    <w:p w14:paraId="0C06F55D" w14:textId="77777777" w:rsidR="00C364A8" w:rsidRPr="00C364A8" w:rsidRDefault="00C364A8" w:rsidP="00C364A8">
      <w:pPr>
        <w:pStyle w:val="CodeA"/>
      </w:pPr>
      <w:r w:rsidRPr="00C364A8">
        <w:rPr>
          <w:rFonts w:hint="eastAsia"/>
        </w:rPr>
        <w:t>#[cfg(test)]</w:t>
      </w:r>
    </w:p>
    <w:p w14:paraId="01FFA1B8" w14:textId="77777777" w:rsidR="00C364A8" w:rsidRPr="00C364A8" w:rsidRDefault="00C364A8" w:rsidP="00C364A8">
      <w:pPr>
        <w:pStyle w:val="CodeB"/>
      </w:pPr>
      <w:r w:rsidRPr="00C364A8">
        <w:rPr>
          <w:rFonts w:hint="eastAsia"/>
        </w:rPr>
        <w:t>mod tests {</w:t>
      </w:r>
    </w:p>
    <w:p w14:paraId="46EBB469" w14:textId="77777777" w:rsidR="00C364A8" w:rsidRPr="00C364A8" w:rsidRDefault="00C364A8" w:rsidP="00C364A8">
      <w:pPr>
        <w:pStyle w:val="CodeB"/>
      </w:pPr>
      <w:r w:rsidRPr="00C364A8">
        <w:rPr>
          <w:rFonts w:hint="eastAsia"/>
        </w:rPr>
        <w:t xml:space="preserve">    #[test]</w:t>
      </w:r>
    </w:p>
    <w:p w14:paraId="5B74EC33" w14:textId="77777777" w:rsidR="00C364A8" w:rsidRPr="00C364A8" w:rsidRDefault="00C364A8" w:rsidP="00C364A8">
      <w:pPr>
        <w:pStyle w:val="CodeB"/>
      </w:pPr>
      <w:r w:rsidRPr="00C364A8">
        <w:rPr>
          <w:rFonts w:hint="eastAsia"/>
        </w:rPr>
        <w:t xml:space="preserve">    fn exploration() {</w:t>
      </w:r>
    </w:p>
    <w:p w14:paraId="2F963905" w14:textId="77777777" w:rsidR="00C364A8" w:rsidRPr="00C364A8" w:rsidRDefault="00C364A8" w:rsidP="00C364A8">
      <w:pPr>
        <w:pStyle w:val="CodeB"/>
      </w:pPr>
      <w:r w:rsidRPr="00C364A8">
        <w:rPr>
          <w:rFonts w:hint="eastAsia"/>
        </w:rPr>
        <w:t xml:space="preserve">    }</w:t>
      </w:r>
    </w:p>
    <w:p w14:paraId="31163C26" w14:textId="77777777" w:rsidR="00C364A8" w:rsidRPr="00C364A8" w:rsidRDefault="00C364A8" w:rsidP="00C364A8">
      <w:pPr>
        <w:pStyle w:val="CodeC"/>
      </w:pPr>
      <w:r w:rsidRPr="00C364A8">
        <w:rPr>
          <w:rFonts w:hint="eastAsia"/>
        </w:rPr>
        <w:t>}</w:t>
      </w:r>
    </w:p>
    <w:p w14:paraId="3D0E54A6" w14:textId="77777777" w:rsidR="00C364A8" w:rsidRDefault="00C364A8" w:rsidP="00673643">
      <w:pPr>
        <w:pStyle w:val="Body"/>
        <w:rPr>
          <w:rFonts w:eastAsia="Microsoft YaHei"/>
        </w:rPr>
      </w:pPr>
      <w:r>
        <w:rPr>
          <w:rFonts w:eastAsia="Microsoft YaHei" w:hint="eastAsia"/>
        </w:rPr>
        <w:t xml:space="preserve">And run </w:t>
      </w:r>
      <w:r w:rsidRPr="00C364A8">
        <w:rPr>
          <w:rStyle w:val="Literal"/>
          <w:rFonts w:hint="eastAsia"/>
        </w:rPr>
        <w:t>cargo test</w:t>
      </w:r>
      <w:r>
        <w:rPr>
          <w:rFonts w:eastAsia="Microsoft YaHei" w:hint="eastAsia"/>
        </w:rPr>
        <w:t xml:space="preserve"> again. In the output, we</w:t>
      </w:r>
      <w:r>
        <w:rPr>
          <w:rFonts w:eastAsia="Microsoft YaHei"/>
        </w:rPr>
        <w:t>’</w:t>
      </w:r>
      <w:r>
        <w:rPr>
          <w:rFonts w:eastAsia="Microsoft YaHei" w:hint="eastAsia"/>
        </w:rPr>
        <w:t xml:space="preserve">ll now see </w:t>
      </w:r>
      <w:r w:rsidRPr="00C364A8">
        <w:rPr>
          <w:rStyle w:val="Literal"/>
          <w:rFonts w:hint="eastAsia"/>
        </w:rPr>
        <w:t>exploration</w:t>
      </w:r>
      <w:r>
        <w:rPr>
          <w:rFonts w:eastAsia="Microsoft YaHei" w:hint="eastAsia"/>
        </w:rPr>
        <w:t xml:space="preserve"> instead of </w:t>
      </w:r>
      <w:proofErr w:type="spellStart"/>
      <w:r w:rsidRPr="00C364A8">
        <w:rPr>
          <w:rStyle w:val="Literal"/>
          <w:rFonts w:hint="eastAsia"/>
        </w:rPr>
        <w:t>it_works</w:t>
      </w:r>
      <w:proofErr w:type="spellEnd"/>
      <w:r>
        <w:rPr>
          <w:rFonts w:eastAsia="Microsoft YaHei" w:hint="eastAsia"/>
        </w:rPr>
        <w:t>:</w:t>
      </w:r>
    </w:p>
    <w:p w14:paraId="69D22BC9" w14:textId="77777777" w:rsidR="00C364A8" w:rsidRPr="00C364A8" w:rsidRDefault="00C364A8" w:rsidP="00C364A8">
      <w:pPr>
        <w:pStyle w:val="CodeA"/>
      </w:pPr>
      <w:r w:rsidRPr="00C364A8">
        <w:rPr>
          <w:rFonts w:hint="eastAsia"/>
        </w:rPr>
        <w:lastRenderedPageBreak/>
        <w:t>running 1 test</w:t>
      </w:r>
    </w:p>
    <w:p w14:paraId="3EE6A2CC" w14:textId="77777777" w:rsidR="00C364A8" w:rsidRPr="00C364A8" w:rsidRDefault="00C364A8" w:rsidP="00C364A8">
      <w:pPr>
        <w:pStyle w:val="CodeB"/>
      </w:pPr>
      <w:r w:rsidRPr="00C364A8">
        <w:rPr>
          <w:rFonts w:hint="eastAsia"/>
        </w:rPr>
        <w:t>test tests::exploration ... ok</w:t>
      </w:r>
    </w:p>
    <w:p w14:paraId="310051B7" w14:textId="77777777" w:rsidR="00C364A8" w:rsidRPr="00C364A8" w:rsidRDefault="00C364A8" w:rsidP="00C364A8">
      <w:pPr>
        <w:pStyle w:val="CodeB"/>
      </w:pPr>
    </w:p>
    <w:p w14:paraId="744B98A4" w14:textId="77777777" w:rsidR="00C364A8" w:rsidRPr="00C364A8" w:rsidRDefault="00C364A8" w:rsidP="00C364A8">
      <w:pPr>
        <w:pStyle w:val="CodeC"/>
      </w:pPr>
      <w:r w:rsidRPr="00C364A8">
        <w:rPr>
          <w:rFonts w:hint="eastAsia"/>
        </w:rPr>
        <w:t>test result: ok. 1 passed; 0 failed; 0 ignored; 0 measured</w:t>
      </w:r>
    </w:p>
    <w:p w14:paraId="132BD081" w14:textId="77777777" w:rsidR="00C364A8" w:rsidRDefault="00C364A8" w:rsidP="00673643">
      <w:pPr>
        <w:pStyle w:val="Body"/>
        <w:rPr>
          <w:rFonts w:eastAsia="Microsoft YaHei"/>
        </w:rPr>
      </w:pPr>
      <w:r>
        <w:rPr>
          <w:rFonts w:eastAsia="Microsoft YaHei" w:hint="eastAsia"/>
        </w:rPr>
        <w:t>Let</w:t>
      </w:r>
      <w:r>
        <w:rPr>
          <w:rFonts w:eastAsia="Microsoft YaHei"/>
        </w:rPr>
        <w:t>’</w:t>
      </w:r>
      <w:r>
        <w:rPr>
          <w:rFonts w:eastAsia="Microsoft YaHei" w:hint="eastAsia"/>
        </w:rPr>
        <w:t>s add another test, but this time we</w:t>
      </w:r>
      <w:r>
        <w:rPr>
          <w:rFonts w:eastAsia="Microsoft YaHei"/>
        </w:rPr>
        <w:t>’</w:t>
      </w:r>
      <w:r>
        <w:rPr>
          <w:rFonts w:eastAsia="Microsoft YaHei" w:hint="eastAsia"/>
        </w:rPr>
        <w:t xml:space="preserve">ll make a test that fails! Tests fail when something in the test function panics. We talked about the simplest way to cause a panic in Chapter 9: call the </w:t>
      </w:r>
      <w:r w:rsidRPr="00C364A8">
        <w:rPr>
          <w:rStyle w:val="Literal"/>
          <w:rFonts w:hint="eastAsia"/>
        </w:rPr>
        <w:t>panic!</w:t>
      </w:r>
      <w:r>
        <w:rPr>
          <w:rFonts w:eastAsia="Microsoft YaHei" w:hint="eastAsia"/>
        </w:rPr>
        <w:t xml:space="preserve"> </w:t>
      </w:r>
      <w:proofErr w:type="gramStart"/>
      <w:r>
        <w:rPr>
          <w:rFonts w:eastAsia="Microsoft YaHei" w:hint="eastAsia"/>
        </w:rPr>
        <w:t>macro</w:t>
      </w:r>
      <w:proofErr w:type="gramEnd"/>
      <w:r>
        <w:rPr>
          <w:rFonts w:eastAsia="Microsoft YaHei" w:hint="eastAsia"/>
        </w:rPr>
        <w:t xml:space="preserve">! Type in the new test so that your </w:t>
      </w:r>
      <w:r w:rsidRPr="00C364A8">
        <w:rPr>
          <w:rStyle w:val="Literal"/>
          <w:rFonts w:hint="eastAsia"/>
        </w:rPr>
        <w:t>src/lib.rs</w:t>
      </w:r>
      <w:r>
        <w:rPr>
          <w:rFonts w:eastAsia="Microsoft YaHei" w:hint="eastAsia"/>
        </w:rPr>
        <w:t xml:space="preserve"> now looks like Listing 11-3:</w:t>
      </w:r>
    </w:p>
    <w:p w14:paraId="12EAA155" w14:textId="77777777" w:rsidR="00C364A8" w:rsidRDefault="00C364A8" w:rsidP="00C364A8">
      <w:pPr>
        <w:pStyle w:val="ProductionDirective"/>
        <w:rPr>
          <w:rFonts w:eastAsia="Microsoft YaHei"/>
        </w:rPr>
      </w:pPr>
      <w:r>
        <w:rPr>
          <w:rFonts w:eastAsia="Microsoft YaHei" w:hint="eastAsia"/>
        </w:rPr>
        <w:t>Filename: src/lib.rs</w:t>
      </w:r>
    </w:p>
    <w:p w14:paraId="4E3C03C2" w14:textId="77777777" w:rsidR="00C364A8" w:rsidRPr="00C364A8" w:rsidRDefault="00C364A8" w:rsidP="00C364A8">
      <w:pPr>
        <w:pStyle w:val="CodeA"/>
      </w:pPr>
      <w:r w:rsidRPr="00C364A8">
        <w:rPr>
          <w:rFonts w:hint="eastAsia"/>
        </w:rPr>
        <w:t>#[cfg(test)]</w:t>
      </w:r>
    </w:p>
    <w:p w14:paraId="6F69070F" w14:textId="77777777" w:rsidR="00C364A8" w:rsidRPr="00C364A8" w:rsidRDefault="00C364A8" w:rsidP="00C364A8">
      <w:pPr>
        <w:pStyle w:val="CodeB"/>
      </w:pPr>
      <w:r w:rsidRPr="00C364A8">
        <w:rPr>
          <w:rFonts w:hint="eastAsia"/>
        </w:rPr>
        <w:t>mod tests {</w:t>
      </w:r>
    </w:p>
    <w:p w14:paraId="2B40C5A2" w14:textId="77777777" w:rsidR="00C364A8" w:rsidRPr="00C364A8" w:rsidRDefault="00C364A8" w:rsidP="00C364A8">
      <w:pPr>
        <w:pStyle w:val="CodeB"/>
      </w:pPr>
      <w:r w:rsidRPr="00C364A8">
        <w:rPr>
          <w:rFonts w:hint="eastAsia"/>
        </w:rPr>
        <w:t xml:space="preserve">    #[test]</w:t>
      </w:r>
    </w:p>
    <w:p w14:paraId="6EEAA301" w14:textId="77777777" w:rsidR="00C364A8" w:rsidRPr="00C364A8" w:rsidRDefault="00C364A8" w:rsidP="00C364A8">
      <w:pPr>
        <w:pStyle w:val="CodeB"/>
      </w:pPr>
      <w:r w:rsidRPr="00C364A8">
        <w:rPr>
          <w:rFonts w:hint="eastAsia"/>
        </w:rPr>
        <w:t xml:space="preserve">    fn exploration() {</w:t>
      </w:r>
    </w:p>
    <w:p w14:paraId="3A7C3E52" w14:textId="77777777" w:rsidR="00C364A8" w:rsidRPr="00C364A8" w:rsidRDefault="00C364A8" w:rsidP="00C364A8">
      <w:pPr>
        <w:pStyle w:val="CodeB"/>
      </w:pPr>
      <w:r w:rsidRPr="00C364A8">
        <w:rPr>
          <w:rFonts w:hint="eastAsia"/>
        </w:rPr>
        <w:t xml:space="preserve">    }</w:t>
      </w:r>
    </w:p>
    <w:p w14:paraId="4B6FAB6D" w14:textId="77777777" w:rsidR="00C364A8" w:rsidRPr="00C364A8" w:rsidRDefault="00C364A8" w:rsidP="00C364A8">
      <w:pPr>
        <w:pStyle w:val="CodeB"/>
      </w:pPr>
    </w:p>
    <w:p w14:paraId="1610540F" w14:textId="77777777" w:rsidR="00C364A8" w:rsidRPr="00C364A8" w:rsidRDefault="00C364A8" w:rsidP="00C364A8">
      <w:pPr>
        <w:pStyle w:val="CodeB"/>
      </w:pPr>
      <w:r w:rsidRPr="00C364A8">
        <w:rPr>
          <w:rFonts w:hint="eastAsia"/>
        </w:rPr>
        <w:t xml:space="preserve">    #[test]</w:t>
      </w:r>
    </w:p>
    <w:p w14:paraId="0B7586AA" w14:textId="77777777" w:rsidR="00C364A8" w:rsidRPr="00C364A8" w:rsidRDefault="00C364A8" w:rsidP="00C364A8">
      <w:pPr>
        <w:pStyle w:val="CodeB"/>
      </w:pPr>
      <w:r w:rsidRPr="00C364A8">
        <w:rPr>
          <w:rFonts w:hint="eastAsia"/>
        </w:rPr>
        <w:t xml:space="preserve">    fn another() {</w:t>
      </w:r>
    </w:p>
    <w:p w14:paraId="36BBD89D" w14:textId="77777777" w:rsidR="00C364A8" w:rsidRPr="00C364A8" w:rsidRDefault="00C364A8" w:rsidP="00C364A8">
      <w:pPr>
        <w:pStyle w:val="CodeB"/>
      </w:pPr>
      <w:r w:rsidRPr="00C364A8">
        <w:rPr>
          <w:rFonts w:hint="eastAsia"/>
        </w:rPr>
        <w:t xml:space="preserve">        panic!("Make this test fail");</w:t>
      </w:r>
    </w:p>
    <w:p w14:paraId="5F71C2FE" w14:textId="77777777" w:rsidR="00C364A8" w:rsidRPr="00C364A8" w:rsidRDefault="00C364A8" w:rsidP="00C364A8">
      <w:pPr>
        <w:pStyle w:val="CodeB"/>
      </w:pPr>
      <w:r w:rsidRPr="00C364A8">
        <w:rPr>
          <w:rFonts w:hint="eastAsia"/>
        </w:rPr>
        <w:t xml:space="preserve">    }</w:t>
      </w:r>
    </w:p>
    <w:p w14:paraId="2A5280D0" w14:textId="77777777" w:rsidR="00C364A8" w:rsidRPr="00C364A8" w:rsidRDefault="00C364A8" w:rsidP="00C364A8">
      <w:pPr>
        <w:pStyle w:val="CodeC"/>
      </w:pPr>
      <w:r w:rsidRPr="00C364A8">
        <w:rPr>
          <w:rFonts w:hint="eastAsia"/>
        </w:rPr>
        <w:t>}</w:t>
      </w:r>
    </w:p>
    <w:p w14:paraId="3A246CAD" w14:textId="77777777" w:rsidR="00C364A8" w:rsidRDefault="00C364A8" w:rsidP="00A865E3">
      <w:pPr>
        <w:pStyle w:val="Listing"/>
        <w:rPr>
          <w:rFonts w:eastAsia="Microsoft YaHei"/>
        </w:rPr>
      </w:pPr>
      <w:r>
        <w:rPr>
          <w:rFonts w:eastAsia="Microsoft YaHei" w:hint="eastAsia"/>
        </w:rPr>
        <w:t xml:space="preserve">Listing 11-3: Adding a second test; one that will fail since we call the </w:t>
      </w:r>
      <w:r w:rsidRPr="00C364A8">
        <w:rPr>
          <w:rStyle w:val="Literal"/>
          <w:rFonts w:hint="eastAsia"/>
        </w:rPr>
        <w:t>panic!</w:t>
      </w:r>
      <w:r>
        <w:rPr>
          <w:rFonts w:eastAsia="Microsoft YaHei" w:hint="eastAsia"/>
        </w:rPr>
        <w:t xml:space="preserve"> </w:t>
      </w:r>
      <w:proofErr w:type="gramStart"/>
      <w:r>
        <w:rPr>
          <w:rFonts w:eastAsia="Microsoft YaHei" w:hint="eastAsia"/>
        </w:rPr>
        <w:t>macro</w:t>
      </w:r>
      <w:proofErr w:type="gramEnd"/>
    </w:p>
    <w:p w14:paraId="2269FCC5" w14:textId="77777777" w:rsidR="00C364A8" w:rsidRDefault="00C364A8" w:rsidP="00673643">
      <w:pPr>
        <w:pStyle w:val="Body"/>
        <w:rPr>
          <w:rFonts w:eastAsia="Microsoft YaHei"/>
        </w:rPr>
      </w:pPr>
      <w:r>
        <w:rPr>
          <w:rFonts w:eastAsia="Microsoft YaHei" w:hint="eastAsia"/>
        </w:rPr>
        <w:t xml:space="preserve">And run the tests again with </w:t>
      </w:r>
      <w:r w:rsidRPr="00C364A8">
        <w:rPr>
          <w:rStyle w:val="Literal"/>
          <w:rFonts w:hint="eastAsia"/>
        </w:rPr>
        <w:t>cargo test</w:t>
      </w:r>
      <w:r>
        <w:rPr>
          <w:rFonts w:eastAsia="Microsoft YaHei" w:hint="eastAsia"/>
        </w:rPr>
        <w:t xml:space="preserve">. The output should look like Listing 11-4, which shows that our </w:t>
      </w:r>
      <w:r w:rsidRPr="00C364A8">
        <w:rPr>
          <w:rStyle w:val="Literal"/>
          <w:rFonts w:hint="eastAsia"/>
        </w:rPr>
        <w:t>exploration</w:t>
      </w:r>
      <w:r>
        <w:rPr>
          <w:rFonts w:eastAsia="Microsoft YaHei" w:hint="eastAsia"/>
        </w:rPr>
        <w:t xml:space="preserve"> test passed and </w:t>
      </w:r>
      <w:r w:rsidRPr="00C364A8">
        <w:rPr>
          <w:rStyle w:val="Literal"/>
          <w:rFonts w:hint="eastAsia"/>
        </w:rPr>
        <w:t>another</w:t>
      </w:r>
      <w:r>
        <w:rPr>
          <w:rFonts w:eastAsia="Microsoft YaHei" w:hint="eastAsia"/>
        </w:rPr>
        <w:t xml:space="preserve"> failed:</w:t>
      </w:r>
    </w:p>
    <w:p w14:paraId="5712D5D3" w14:textId="77777777" w:rsidR="00C364A8" w:rsidRPr="00C364A8" w:rsidRDefault="00C364A8" w:rsidP="00C364A8">
      <w:pPr>
        <w:pStyle w:val="CodeA"/>
      </w:pPr>
      <w:r w:rsidRPr="00C364A8">
        <w:rPr>
          <w:rFonts w:hint="eastAsia"/>
        </w:rPr>
        <w:t>running 2 tests</w:t>
      </w:r>
    </w:p>
    <w:p w14:paraId="08A1EBB4" w14:textId="77777777" w:rsidR="00C364A8" w:rsidRPr="00C364A8" w:rsidRDefault="00C364A8" w:rsidP="00C364A8">
      <w:pPr>
        <w:pStyle w:val="CodeB"/>
      </w:pPr>
      <w:r w:rsidRPr="00C364A8">
        <w:rPr>
          <w:rFonts w:hint="eastAsia"/>
        </w:rPr>
        <w:t>test tests::exploration ... ok</w:t>
      </w:r>
    </w:p>
    <w:p w14:paraId="46DC0905" w14:textId="77777777" w:rsidR="00C364A8" w:rsidRPr="00C364A8" w:rsidRDefault="00C364A8" w:rsidP="00C364A8">
      <w:pPr>
        <w:pStyle w:val="CodeB"/>
      </w:pPr>
      <w:r w:rsidRPr="00C364A8">
        <w:rPr>
          <w:rFonts w:hint="eastAsia"/>
        </w:rPr>
        <w:t>test tests::another ... FAILED</w:t>
      </w:r>
    </w:p>
    <w:p w14:paraId="0252DA3D" w14:textId="77777777" w:rsidR="00C364A8" w:rsidRPr="00C364A8" w:rsidRDefault="00C364A8" w:rsidP="00C364A8">
      <w:pPr>
        <w:pStyle w:val="CodeB"/>
      </w:pPr>
    </w:p>
    <w:p w14:paraId="3F8B0C55" w14:textId="77777777" w:rsidR="00C364A8" w:rsidRPr="00C364A8" w:rsidRDefault="00C364A8" w:rsidP="00C364A8">
      <w:pPr>
        <w:pStyle w:val="CodeB"/>
      </w:pPr>
      <w:r w:rsidRPr="00C364A8">
        <w:rPr>
          <w:rFonts w:hint="eastAsia"/>
        </w:rPr>
        <w:t>failures:</w:t>
      </w:r>
    </w:p>
    <w:p w14:paraId="5464FF3B" w14:textId="77777777" w:rsidR="00C364A8" w:rsidRPr="00C364A8" w:rsidRDefault="00C364A8" w:rsidP="00C364A8">
      <w:pPr>
        <w:pStyle w:val="CodeB"/>
      </w:pPr>
    </w:p>
    <w:p w14:paraId="41A06FEC" w14:textId="77777777" w:rsidR="00C364A8" w:rsidRPr="00C364A8" w:rsidRDefault="00C364A8" w:rsidP="00C364A8">
      <w:pPr>
        <w:pStyle w:val="CodeB"/>
      </w:pPr>
      <w:r w:rsidRPr="00C364A8">
        <w:rPr>
          <w:rFonts w:hint="eastAsia"/>
        </w:rPr>
        <w:t>---- tests::another stdout ----</w:t>
      </w:r>
    </w:p>
    <w:p w14:paraId="42F28361" w14:textId="77777777" w:rsidR="00C364A8" w:rsidRPr="00C364A8" w:rsidRDefault="00C364A8" w:rsidP="00C364A8">
      <w:pPr>
        <w:pStyle w:val="CodeB"/>
      </w:pPr>
      <w:r w:rsidRPr="00C364A8">
        <w:rPr>
          <w:rFonts w:hint="eastAsia"/>
        </w:rPr>
        <w:t xml:space="preserve">    thread 'tests::another' panicked at 'Make this test fail', src/lib.rs:9</w:t>
      </w:r>
    </w:p>
    <w:p w14:paraId="6CA7077D" w14:textId="77777777" w:rsidR="00C364A8" w:rsidRPr="00C364A8" w:rsidRDefault="00C364A8" w:rsidP="00C364A8">
      <w:pPr>
        <w:pStyle w:val="CodeB"/>
      </w:pPr>
      <w:r w:rsidRPr="00C364A8">
        <w:rPr>
          <w:rFonts w:hint="eastAsia"/>
        </w:rPr>
        <w:t>note: Run with `RUST_BACKTRACE=1` for a backtrace.</w:t>
      </w:r>
    </w:p>
    <w:p w14:paraId="5ED72BC9" w14:textId="77777777" w:rsidR="00C364A8" w:rsidRPr="00C364A8" w:rsidRDefault="00C364A8" w:rsidP="00C364A8">
      <w:pPr>
        <w:pStyle w:val="CodeB"/>
      </w:pPr>
    </w:p>
    <w:p w14:paraId="7FB7B514" w14:textId="77777777" w:rsidR="00C364A8" w:rsidRPr="00C364A8" w:rsidRDefault="00C364A8" w:rsidP="00C364A8">
      <w:pPr>
        <w:pStyle w:val="CodeB"/>
      </w:pPr>
      <w:r w:rsidRPr="00C364A8">
        <w:rPr>
          <w:rFonts w:hint="eastAsia"/>
        </w:rPr>
        <w:t>failures:</w:t>
      </w:r>
    </w:p>
    <w:p w14:paraId="45AAB228" w14:textId="77777777" w:rsidR="00C364A8" w:rsidRPr="00C364A8" w:rsidRDefault="00C364A8" w:rsidP="00C364A8">
      <w:pPr>
        <w:pStyle w:val="CodeB"/>
      </w:pPr>
      <w:r w:rsidRPr="00C364A8">
        <w:rPr>
          <w:rFonts w:hint="eastAsia"/>
        </w:rPr>
        <w:t xml:space="preserve">    tests::another</w:t>
      </w:r>
    </w:p>
    <w:p w14:paraId="408185F8" w14:textId="77777777" w:rsidR="00C364A8" w:rsidRPr="00C364A8" w:rsidRDefault="00C364A8" w:rsidP="00C364A8">
      <w:pPr>
        <w:pStyle w:val="CodeB"/>
      </w:pPr>
    </w:p>
    <w:p w14:paraId="43FD41FA" w14:textId="77777777" w:rsidR="00C364A8" w:rsidRPr="00C364A8" w:rsidRDefault="00C364A8" w:rsidP="00C364A8">
      <w:pPr>
        <w:pStyle w:val="CodeB"/>
      </w:pPr>
      <w:r w:rsidRPr="00C364A8">
        <w:rPr>
          <w:rFonts w:hint="eastAsia"/>
        </w:rPr>
        <w:t>test result: FAILED. 1 passed; 1 failed; 0 ignored; 0 measured</w:t>
      </w:r>
    </w:p>
    <w:p w14:paraId="65D8E737" w14:textId="77777777" w:rsidR="00C364A8" w:rsidRPr="00C364A8" w:rsidRDefault="00C364A8" w:rsidP="00C364A8">
      <w:pPr>
        <w:pStyle w:val="CodeB"/>
      </w:pPr>
    </w:p>
    <w:p w14:paraId="4D2B0930" w14:textId="77777777" w:rsidR="00C364A8" w:rsidRPr="00C364A8" w:rsidRDefault="00C364A8" w:rsidP="00C364A8">
      <w:pPr>
        <w:pStyle w:val="CodeC"/>
      </w:pPr>
      <w:r w:rsidRPr="00C364A8">
        <w:rPr>
          <w:rFonts w:hint="eastAsia"/>
        </w:rPr>
        <w:lastRenderedPageBreak/>
        <w:t>error: test failed</w:t>
      </w:r>
    </w:p>
    <w:p w14:paraId="070C58F9" w14:textId="77777777" w:rsidR="00C364A8" w:rsidRDefault="00C364A8" w:rsidP="00A865E3">
      <w:pPr>
        <w:pStyle w:val="Listing"/>
        <w:rPr>
          <w:rFonts w:eastAsia="Microsoft YaHei"/>
        </w:rPr>
      </w:pPr>
      <w:r>
        <w:rPr>
          <w:rFonts w:eastAsia="Microsoft YaHei" w:hint="eastAsia"/>
        </w:rPr>
        <w:t>Listing 11-4: Test results when one test passes and one test fails</w:t>
      </w:r>
    </w:p>
    <w:p w14:paraId="7FBDF676" w14:textId="77777777" w:rsidR="00C364A8" w:rsidRDefault="00C364A8" w:rsidP="00673643">
      <w:pPr>
        <w:pStyle w:val="Body"/>
        <w:rPr>
          <w:rFonts w:eastAsia="Microsoft YaHei"/>
        </w:rPr>
      </w:pPr>
      <w:r>
        <w:rPr>
          <w:rFonts w:eastAsia="Microsoft YaHei" w:hint="eastAsia"/>
        </w:rPr>
        <w:t xml:space="preserve">Instead of </w:t>
      </w:r>
      <w:r w:rsidRPr="00C364A8">
        <w:rPr>
          <w:rStyle w:val="Literal"/>
          <w:rFonts w:hint="eastAsia"/>
        </w:rPr>
        <w:t>ok</w:t>
      </w:r>
      <w:r>
        <w:rPr>
          <w:rFonts w:eastAsia="Microsoft YaHei" w:hint="eastAsia"/>
        </w:rPr>
        <w:t xml:space="preserve">, the line </w:t>
      </w:r>
      <w:r w:rsidRPr="00C364A8">
        <w:rPr>
          <w:rStyle w:val="Literal"/>
          <w:rFonts w:hint="eastAsia"/>
        </w:rPr>
        <w:t>test tests::another</w:t>
      </w:r>
      <w:r>
        <w:rPr>
          <w:rFonts w:eastAsia="Microsoft YaHei" w:hint="eastAsia"/>
        </w:rPr>
        <w:t xml:space="preserve"> says </w:t>
      </w:r>
      <w:r w:rsidRPr="00C364A8">
        <w:rPr>
          <w:rStyle w:val="Literal"/>
          <w:rFonts w:hint="eastAsia"/>
        </w:rPr>
        <w:t>FAILED</w:t>
      </w:r>
      <w:r>
        <w:rPr>
          <w:rFonts w:eastAsia="Microsoft YaHei" w:hint="eastAsia"/>
        </w:rPr>
        <w:t xml:space="preserve">. We have two new sections between the individual results and the summary: the first section displays the detailed reason for the test failures. In this case, </w:t>
      </w:r>
      <w:r w:rsidRPr="00C364A8">
        <w:rPr>
          <w:rStyle w:val="Literal"/>
          <w:rFonts w:hint="eastAsia"/>
        </w:rPr>
        <w:t>another</w:t>
      </w:r>
      <w:r>
        <w:rPr>
          <w:rFonts w:eastAsia="Microsoft YaHei" w:hint="eastAsia"/>
        </w:rPr>
        <w:t xml:space="preserve"> failed because it </w:t>
      </w:r>
      <w:r w:rsidRPr="00C364A8">
        <w:rPr>
          <w:rStyle w:val="Literal"/>
          <w:rFonts w:hint="eastAsia"/>
        </w:rPr>
        <w:t>panicked at 'Make this test fail'</w:t>
      </w:r>
      <w:r>
        <w:rPr>
          <w:rFonts w:eastAsia="Microsoft YaHei" w:hint="eastAsia"/>
        </w:rPr>
        <w:t xml:space="preserve">, which happened on </w:t>
      </w:r>
      <w:r w:rsidRPr="00C364A8">
        <w:rPr>
          <w:rStyle w:val="EmphasisItalic"/>
          <w:rFonts w:eastAsia="Microsoft YaHei" w:hint="eastAsia"/>
        </w:rPr>
        <w:t>src/lib.rs</w:t>
      </w:r>
      <w:r>
        <w:rPr>
          <w:rFonts w:eastAsia="Microsoft YaHei" w:hint="eastAsia"/>
        </w:rPr>
        <w:t xml:space="preserve"> line 9. The next section lists just the names of all the failing tests, which is useful when there are lots of tests and lots of detailed failing test output. We can use the name of a failing test to run just that test in order to more easily debug it; we</w:t>
      </w:r>
      <w:r>
        <w:rPr>
          <w:rFonts w:eastAsia="Microsoft YaHei"/>
        </w:rPr>
        <w:t>’</w:t>
      </w:r>
      <w:r>
        <w:rPr>
          <w:rFonts w:eastAsia="Microsoft YaHei" w:hint="eastAsia"/>
        </w:rPr>
        <w:t>ll talk more about ways to run tests in the next section.</w:t>
      </w:r>
    </w:p>
    <w:p w14:paraId="35A4FAF0" w14:textId="77777777" w:rsidR="00C364A8" w:rsidRDefault="00C364A8" w:rsidP="00673643">
      <w:pPr>
        <w:pStyle w:val="Body"/>
        <w:rPr>
          <w:rFonts w:eastAsia="Microsoft YaHei"/>
        </w:rPr>
      </w:pPr>
      <w:r>
        <w:rPr>
          <w:rFonts w:eastAsia="Microsoft YaHei" w:hint="eastAsia"/>
        </w:rPr>
        <w:t xml:space="preserve">Finally, we have the summary line: overall, our test result is </w:t>
      </w:r>
      <w:r w:rsidRPr="00C364A8">
        <w:rPr>
          <w:rStyle w:val="Literal"/>
          <w:rFonts w:hint="eastAsia"/>
        </w:rPr>
        <w:t>FAILED</w:t>
      </w:r>
      <w:r>
        <w:rPr>
          <w:rFonts w:eastAsia="Microsoft YaHei" w:hint="eastAsia"/>
        </w:rPr>
        <w:t>. We had 1 test pass and 1 test fail.</w:t>
      </w:r>
    </w:p>
    <w:p w14:paraId="153B9C96" w14:textId="77777777" w:rsidR="00C364A8" w:rsidRDefault="00C364A8" w:rsidP="00673643">
      <w:pPr>
        <w:pStyle w:val="Body"/>
        <w:rPr>
          <w:rFonts w:eastAsia="Microsoft YaHei"/>
        </w:rPr>
      </w:pPr>
      <w:r>
        <w:rPr>
          <w:rFonts w:eastAsia="Microsoft YaHei" w:hint="eastAsia"/>
        </w:rPr>
        <w:t>Now that we</w:t>
      </w:r>
      <w:r>
        <w:rPr>
          <w:rFonts w:eastAsia="Microsoft YaHei"/>
        </w:rPr>
        <w:t>’</w:t>
      </w:r>
      <w:r>
        <w:rPr>
          <w:rFonts w:eastAsia="Microsoft YaHei" w:hint="eastAsia"/>
        </w:rPr>
        <w:t>ve seen what the test results look like in different scenarios, let</w:t>
      </w:r>
      <w:r>
        <w:rPr>
          <w:rFonts w:eastAsia="Microsoft YaHei"/>
        </w:rPr>
        <w:t>’</w:t>
      </w:r>
      <w:r>
        <w:rPr>
          <w:rFonts w:eastAsia="Microsoft YaHei" w:hint="eastAsia"/>
        </w:rPr>
        <w:t xml:space="preserve">s look at some macros other than </w:t>
      </w:r>
      <w:r w:rsidRPr="00C364A8">
        <w:rPr>
          <w:rStyle w:val="Literal"/>
          <w:rFonts w:hint="eastAsia"/>
        </w:rPr>
        <w:t>panic!</w:t>
      </w:r>
      <w:r>
        <w:rPr>
          <w:rFonts w:eastAsia="Microsoft YaHei" w:hint="eastAsia"/>
        </w:rPr>
        <w:t xml:space="preserve"> </w:t>
      </w:r>
      <w:proofErr w:type="gramStart"/>
      <w:r>
        <w:rPr>
          <w:rFonts w:eastAsia="Microsoft YaHei" w:hint="eastAsia"/>
        </w:rPr>
        <w:t>that</w:t>
      </w:r>
      <w:proofErr w:type="gramEnd"/>
      <w:r>
        <w:rPr>
          <w:rFonts w:eastAsia="Microsoft YaHei" w:hint="eastAsia"/>
        </w:rPr>
        <w:t xml:space="preserve"> are useful in tests.</w:t>
      </w:r>
    </w:p>
    <w:p w14:paraId="2AF2E057" w14:textId="77777777" w:rsidR="00C364A8" w:rsidRDefault="00C364A8" w:rsidP="00C364A8">
      <w:pPr>
        <w:pStyle w:val="HeadB"/>
        <w:rPr>
          <w:rFonts w:eastAsia="Microsoft YaHei"/>
          <w:sz w:val="27"/>
          <w:szCs w:val="27"/>
        </w:rPr>
      </w:pPr>
      <w:bookmarkStart w:id="37" w:name="checking-results-with-the-`assert!`-macr"/>
      <w:bookmarkStart w:id="38" w:name="_Toc485369471"/>
      <w:bookmarkEnd w:id="37"/>
      <w:r>
        <w:rPr>
          <w:rFonts w:eastAsia="Microsoft YaHei" w:hint="eastAsia"/>
        </w:rPr>
        <w:t xml:space="preserve">Checking Results with </w:t>
      </w:r>
      <w:proofErr w:type="gramStart"/>
      <w:r>
        <w:rPr>
          <w:rFonts w:eastAsia="Microsoft YaHei" w:hint="eastAsia"/>
        </w:rPr>
        <w:t xml:space="preserve">the </w:t>
      </w:r>
      <w:r w:rsidRPr="00C364A8">
        <w:rPr>
          <w:rStyle w:val="Literal"/>
          <w:rFonts w:hint="eastAsia"/>
        </w:rPr>
        <w:t>assert</w:t>
      </w:r>
      <w:proofErr w:type="gramEnd"/>
      <w:r w:rsidRPr="00C364A8">
        <w:rPr>
          <w:rStyle w:val="Literal"/>
          <w:rFonts w:hint="eastAsia"/>
        </w:rPr>
        <w:t>!</w:t>
      </w:r>
      <w:r>
        <w:rPr>
          <w:rFonts w:eastAsia="Microsoft YaHei" w:hint="eastAsia"/>
        </w:rPr>
        <w:t xml:space="preserve"> Macro</w:t>
      </w:r>
      <w:bookmarkEnd w:id="38"/>
    </w:p>
    <w:p w14:paraId="429525C6" w14:textId="77777777" w:rsidR="00C364A8" w:rsidRDefault="00C364A8" w:rsidP="00C364A8">
      <w:pPr>
        <w:pStyle w:val="BodyFirst"/>
        <w:rPr>
          <w:rFonts w:ascii="Microsoft YaHei" w:eastAsia="Microsoft YaHei" w:hAnsi="Microsoft YaHei" w:cs="Segoe UI"/>
          <w:sz w:val="22"/>
          <w:szCs w:val="22"/>
        </w:rPr>
      </w:pPr>
      <w:proofErr w:type="gramStart"/>
      <w:r>
        <w:rPr>
          <w:rFonts w:eastAsia="Microsoft YaHei" w:hint="eastAsia"/>
        </w:rPr>
        <w:t xml:space="preserve">The </w:t>
      </w:r>
      <w:r w:rsidRPr="00C364A8">
        <w:rPr>
          <w:rStyle w:val="Literal"/>
          <w:rFonts w:hint="eastAsia"/>
        </w:rPr>
        <w:t>assert</w:t>
      </w:r>
      <w:proofErr w:type="gramEnd"/>
      <w:r w:rsidRPr="00C364A8">
        <w:rPr>
          <w:rStyle w:val="Literal"/>
          <w:rFonts w:hint="eastAsia"/>
        </w:rPr>
        <w:t>!</w:t>
      </w:r>
      <w:r>
        <w:rPr>
          <w:rFonts w:eastAsia="Microsoft YaHei" w:hint="eastAsia"/>
        </w:rPr>
        <w:t xml:space="preserve"> </w:t>
      </w:r>
      <w:proofErr w:type="gramStart"/>
      <w:r>
        <w:rPr>
          <w:rFonts w:eastAsia="Microsoft YaHei" w:hint="eastAsia"/>
        </w:rPr>
        <w:t>macro</w:t>
      </w:r>
      <w:proofErr w:type="gramEnd"/>
      <w:r>
        <w:rPr>
          <w:rFonts w:eastAsia="Microsoft YaHei" w:hint="eastAsia"/>
        </w:rPr>
        <w:t xml:space="preserve">, provided by the standard library, is useful when you want to ensure that some condition in a test evaluates to </w:t>
      </w:r>
      <w:r w:rsidRPr="00C364A8">
        <w:rPr>
          <w:rStyle w:val="Literal"/>
          <w:rFonts w:hint="eastAsia"/>
        </w:rPr>
        <w:t>true</w:t>
      </w:r>
      <w:r>
        <w:rPr>
          <w:rFonts w:eastAsia="Microsoft YaHei" w:hint="eastAsia"/>
        </w:rPr>
        <w:t xml:space="preserve">. We give </w:t>
      </w:r>
      <w:proofErr w:type="gramStart"/>
      <w:r>
        <w:rPr>
          <w:rFonts w:eastAsia="Microsoft YaHei" w:hint="eastAsia"/>
        </w:rPr>
        <w:t xml:space="preserve">the </w:t>
      </w:r>
      <w:r w:rsidRPr="00C364A8">
        <w:rPr>
          <w:rStyle w:val="Literal"/>
          <w:rFonts w:hint="eastAsia"/>
        </w:rPr>
        <w:t>assert</w:t>
      </w:r>
      <w:proofErr w:type="gramEnd"/>
      <w:r w:rsidRPr="00C364A8">
        <w:rPr>
          <w:rStyle w:val="Literal"/>
          <w:rFonts w:hint="eastAsia"/>
        </w:rPr>
        <w:t>!</w:t>
      </w:r>
      <w:r>
        <w:rPr>
          <w:rFonts w:eastAsia="Microsoft YaHei" w:hint="eastAsia"/>
        </w:rPr>
        <w:t xml:space="preserve"> </w:t>
      </w:r>
      <w:proofErr w:type="gramStart"/>
      <w:r>
        <w:rPr>
          <w:rFonts w:eastAsia="Microsoft YaHei" w:hint="eastAsia"/>
        </w:rPr>
        <w:t>macro</w:t>
      </w:r>
      <w:proofErr w:type="gramEnd"/>
      <w:r>
        <w:rPr>
          <w:rFonts w:eastAsia="Microsoft YaHei" w:hint="eastAsia"/>
        </w:rPr>
        <w:t xml:space="preserve"> an argument that evaluates to a </w:t>
      </w:r>
      <w:proofErr w:type="spellStart"/>
      <w:r>
        <w:rPr>
          <w:rFonts w:eastAsia="Microsoft YaHei" w:hint="eastAsia"/>
        </w:rPr>
        <w:t>boolean</w:t>
      </w:r>
      <w:proofErr w:type="spellEnd"/>
      <w:r>
        <w:rPr>
          <w:rFonts w:eastAsia="Microsoft YaHei" w:hint="eastAsia"/>
        </w:rPr>
        <w:t xml:space="preserve">. If the value is </w:t>
      </w:r>
      <w:r w:rsidRPr="00C364A8">
        <w:rPr>
          <w:rStyle w:val="Literal"/>
          <w:rFonts w:hint="eastAsia"/>
        </w:rPr>
        <w:t>true</w:t>
      </w:r>
      <w:r>
        <w:rPr>
          <w:rFonts w:eastAsia="Microsoft YaHei" w:hint="eastAsia"/>
        </w:rPr>
        <w:t xml:space="preserve">, </w:t>
      </w:r>
      <w:r w:rsidRPr="00C364A8">
        <w:rPr>
          <w:rStyle w:val="Literal"/>
          <w:rFonts w:hint="eastAsia"/>
        </w:rPr>
        <w:t>assert!</w:t>
      </w:r>
      <w:r>
        <w:rPr>
          <w:rFonts w:eastAsia="Microsoft YaHei" w:hint="eastAsia"/>
        </w:rPr>
        <w:t xml:space="preserve"> </w:t>
      </w:r>
      <w:proofErr w:type="gramStart"/>
      <w:r>
        <w:rPr>
          <w:rFonts w:eastAsia="Microsoft YaHei" w:hint="eastAsia"/>
        </w:rPr>
        <w:t>does</w:t>
      </w:r>
      <w:proofErr w:type="gramEnd"/>
      <w:r>
        <w:rPr>
          <w:rFonts w:eastAsia="Microsoft YaHei" w:hint="eastAsia"/>
        </w:rPr>
        <w:t xml:space="preserve"> nothing and the test passes. If the value is </w:t>
      </w:r>
      <w:r w:rsidRPr="00C364A8">
        <w:rPr>
          <w:rStyle w:val="Literal"/>
          <w:rFonts w:hint="eastAsia"/>
        </w:rPr>
        <w:t>false</w:t>
      </w:r>
      <w:r>
        <w:rPr>
          <w:rFonts w:eastAsia="Microsoft YaHei" w:hint="eastAsia"/>
        </w:rPr>
        <w:t xml:space="preserve">, </w:t>
      </w:r>
      <w:r w:rsidRPr="00C364A8">
        <w:rPr>
          <w:rStyle w:val="Literal"/>
          <w:rFonts w:hint="eastAsia"/>
        </w:rPr>
        <w:t>assert!</w:t>
      </w:r>
      <w:r>
        <w:rPr>
          <w:rFonts w:eastAsia="Microsoft YaHei" w:hint="eastAsia"/>
        </w:rPr>
        <w:t xml:space="preserve"> </w:t>
      </w:r>
      <w:proofErr w:type="gramStart"/>
      <w:r>
        <w:rPr>
          <w:rFonts w:eastAsia="Microsoft YaHei" w:hint="eastAsia"/>
        </w:rPr>
        <w:t>calls</w:t>
      </w:r>
      <w:proofErr w:type="gramEnd"/>
      <w:r>
        <w:rPr>
          <w:rFonts w:eastAsia="Microsoft YaHei" w:hint="eastAsia"/>
        </w:rPr>
        <w:t xml:space="preserve"> the </w:t>
      </w:r>
      <w:r w:rsidRPr="00C364A8">
        <w:rPr>
          <w:rStyle w:val="Literal"/>
          <w:rFonts w:hint="eastAsia"/>
        </w:rPr>
        <w:t>panic!</w:t>
      </w:r>
      <w:r>
        <w:rPr>
          <w:rFonts w:eastAsia="Microsoft YaHei" w:hint="eastAsia"/>
        </w:rPr>
        <w:t xml:space="preserve"> </w:t>
      </w:r>
      <w:proofErr w:type="gramStart"/>
      <w:r>
        <w:rPr>
          <w:rFonts w:eastAsia="Microsoft YaHei" w:hint="eastAsia"/>
        </w:rPr>
        <w:t>macro</w:t>
      </w:r>
      <w:proofErr w:type="gramEnd"/>
      <w:r>
        <w:rPr>
          <w:rFonts w:eastAsia="Microsoft YaHei" w:hint="eastAsia"/>
        </w:rPr>
        <w:t>, which causes the test to fail. This is one macro that helps us check that our code is functioning in the way we intend.</w:t>
      </w:r>
      <w:r>
        <w:rPr>
          <w:rFonts w:ascii="Microsoft YaHei" w:eastAsia="Microsoft YaHei" w:hAnsi="Microsoft YaHei" w:cs="Segoe UI" w:hint="eastAsia"/>
          <w:sz w:val="22"/>
          <w:szCs w:val="22"/>
        </w:rPr>
        <w:t xml:space="preserve"> </w:t>
      </w:r>
    </w:p>
    <w:p w14:paraId="6ED6F14C" w14:textId="77777777" w:rsidR="00C364A8" w:rsidRDefault="00C364A8" w:rsidP="00673643">
      <w:pPr>
        <w:pStyle w:val="Body"/>
        <w:rPr>
          <w:rFonts w:eastAsia="Microsoft YaHei"/>
        </w:rPr>
      </w:pPr>
      <w:r>
        <w:rPr>
          <w:rFonts w:eastAsia="Microsoft YaHei" w:hint="eastAsia"/>
        </w:rPr>
        <w:t xml:space="preserve">Remember all the way back in Chapter 5, </w:t>
      </w:r>
      <w:proofErr w:type="gramStart"/>
      <w:r>
        <w:rPr>
          <w:rFonts w:eastAsia="Microsoft YaHei" w:hint="eastAsia"/>
        </w:rPr>
        <w:t>Listing</w:t>
      </w:r>
      <w:proofErr w:type="gramEnd"/>
      <w:r>
        <w:rPr>
          <w:rFonts w:eastAsia="Microsoft YaHei" w:hint="eastAsia"/>
        </w:rPr>
        <w:t xml:space="preserve"> 5-9, where we had a </w:t>
      </w:r>
      <w:r w:rsidRPr="00C364A8">
        <w:rPr>
          <w:rStyle w:val="Literal"/>
          <w:rFonts w:hint="eastAsia"/>
        </w:rPr>
        <w:t>Rectangle</w:t>
      </w:r>
      <w:r>
        <w:rPr>
          <w:rFonts w:eastAsia="Microsoft YaHei" w:hint="eastAsia"/>
        </w:rPr>
        <w:t xml:space="preserve"> </w:t>
      </w:r>
      <w:proofErr w:type="spellStart"/>
      <w:r>
        <w:rPr>
          <w:rFonts w:eastAsia="Microsoft YaHei" w:hint="eastAsia"/>
        </w:rPr>
        <w:t>struct</w:t>
      </w:r>
      <w:proofErr w:type="spellEnd"/>
      <w:r>
        <w:rPr>
          <w:rFonts w:eastAsia="Microsoft YaHei" w:hint="eastAsia"/>
        </w:rPr>
        <w:t xml:space="preserve"> and a </w:t>
      </w:r>
      <w:proofErr w:type="spellStart"/>
      <w:r w:rsidRPr="00C364A8">
        <w:rPr>
          <w:rStyle w:val="Literal"/>
          <w:rFonts w:hint="eastAsia"/>
        </w:rPr>
        <w:t>can_hold</w:t>
      </w:r>
      <w:proofErr w:type="spellEnd"/>
      <w:r>
        <w:rPr>
          <w:rFonts w:eastAsia="Microsoft YaHei" w:hint="eastAsia"/>
        </w:rPr>
        <w:t xml:space="preserve"> method, repeated here in Listing 11-5. Let</w:t>
      </w:r>
      <w:r>
        <w:rPr>
          <w:rFonts w:eastAsia="Microsoft YaHei"/>
        </w:rPr>
        <w:t>’</w:t>
      </w:r>
      <w:r>
        <w:rPr>
          <w:rFonts w:eastAsia="Microsoft YaHei" w:hint="eastAsia"/>
        </w:rPr>
        <w:t xml:space="preserve">s put this code in </w:t>
      </w:r>
      <w:r w:rsidRPr="00C364A8">
        <w:rPr>
          <w:rStyle w:val="EmphasisItalic"/>
          <w:rFonts w:eastAsia="Microsoft YaHei" w:hint="eastAsia"/>
        </w:rPr>
        <w:t>src/lib.rs</w:t>
      </w:r>
      <w:r>
        <w:rPr>
          <w:rFonts w:eastAsia="Microsoft YaHei" w:hint="eastAsia"/>
        </w:rPr>
        <w:t xml:space="preserve"> instead of </w:t>
      </w:r>
      <w:r w:rsidRPr="00C364A8">
        <w:rPr>
          <w:rStyle w:val="EmphasisItalic"/>
          <w:rFonts w:eastAsia="Microsoft YaHei" w:hint="eastAsia"/>
        </w:rPr>
        <w:t>src/main.rs</w:t>
      </w:r>
      <w:r>
        <w:rPr>
          <w:rFonts w:eastAsia="Microsoft YaHei" w:hint="eastAsia"/>
        </w:rPr>
        <w:t xml:space="preserve"> and write some tests for it using </w:t>
      </w:r>
      <w:proofErr w:type="gramStart"/>
      <w:r>
        <w:rPr>
          <w:rFonts w:eastAsia="Microsoft YaHei" w:hint="eastAsia"/>
        </w:rPr>
        <w:t xml:space="preserve">the </w:t>
      </w:r>
      <w:r w:rsidRPr="00C364A8">
        <w:rPr>
          <w:rStyle w:val="Literal"/>
          <w:rFonts w:hint="eastAsia"/>
        </w:rPr>
        <w:t>assert</w:t>
      </w:r>
      <w:proofErr w:type="gramEnd"/>
      <w:r w:rsidRPr="00C364A8">
        <w:rPr>
          <w:rStyle w:val="Literal"/>
          <w:rFonts w:hint="eastAsia"/>
        </w:rPr>
        <w:t>!</w:t>
      </w:r>
      <w:r>
        <w:rPr>
          <w:rFonts w:eastAsia="Microsoft YaHei" w:hint="eastAsia"/>
        </w:rPr>
        <w:t xml:space="preserve"> </w:t>
      </w:r>
      <w:proofErr w:type="gramStart"/>
      <w:r>
        <w:rPr>
          <w:rFonts w:eastAsia="Microsoft YaHei" w:hint="eastAsia"/>
        </w:rPr>
        <w:t>macro</w:t>
      </w:r>
      <w:proofErr w:type="gramEnd"/>
      <w:r>
        <w:rPr>
          <w:rFonts w:eastAsia="Microsoft YaHei" w:hint="eastAsia"/>
        </w:rPr>
        <w:t>.</w:t>
      </w:r>
    </w:p>
    <w:p w14:paraId="46F3DEAE" w14:textId="77777777" w:rsidR="00C364A8" w:rsidRDefault="00C364A8" w:rsidP="00C364A8">
      <w:pPr>
        <w:pStyle w:val="ProductionDirective"/>
        <w:rPr>
          <w:rFonts w:eastAsia="Microsoft YaHei"/>
        </w:rPr>
      </w:pPr>
      <w:r>
        <w:rPr>
          <w:rFonts w:eastAsia="Microsoft YaHei" w:hint="eastAsia"/>
        </w:rPr>
        <w:t>Filename: src/lib.rs</w:t>
      </w:r>
    </w:p>
    <w:p w14:paraId="14B28C9C" w14:textId="77777777" w:rsidR="00C364A8" w:rsidRPr="00C364A8" w:rsidRDefault="00C364A8" w:rsidP="00C364A8">
      <w:pPr>
        <w:pStyle w:val="CodeA"/>
      </w:pPr>
      <w:r w:rsidRPr="00C364A8">
        <w:rPr>
          <w:rFonts w:hint="eastAsia"/>
        </w:rPr>
        <w:t>#[derive(Debug)]</w:t>
      </w:r>
    </w:p>
    <w:p w14:paraId="20C8F685" w14:textId="77777777" w:rsidR="00C364A8" w:rsidRPr="00C364A8" w:rsidRDefault="00C364A8" w:rsidP="00C364A8">
      <w:pPr>
        <w:pStyle w:val="CodeB"/>
      </w:pPr>
      <w:r w:rsidRPr="00C364A8">
        <w:rPr>
          <w:rFonts w:hint="eastAsia"/>
        </w:rPr>
        <w:t>pub struct Rectangle {</w:t>
      </w:r>
    </w:p>
    <w:p w14:paraId="58A6087C" w14:textId="77777777" w:rsidR="00C364A8" w:rsidRPr="00C364A8" w:rsidRDefault="00C364A8" w:rsidP="00C364A8">
      <w:pPr>
        <w:pStyle w:val="CodeB"/>
      </w:pPr>
      <w:r w:rsidRPr="00C364A8">
        <w:rPr>
          <w:rFonts w:hint="eastAsia"/>
        </w:rPr>
        <w:t xml:space="preserve">    length: u32,</w:t>
      </w:r>
    </w:p>
    <w:p w14:paraId="74A0516A" w14:textId="77777777" w:rsidR="00C364A8" w:rsidRPr="00C364A8" w:rsidRDefault="00C364A8" w:rsidP="00C364A8">
      <w:pPr>
        <w:pStyle w:val="CodeB"/>
      </w:pPr>
      <w:r w:rsidRPr="00C364A8">
        <w:rPr>
          <w:rFonts w:hint="eastAsia"/>
        </w:rPr>
        <w:t xml:space="preserve">    width: u32,</w:t>
      </w:r>
    </w:p>
    <w:p w14:paraId="45603D94" w14:textId="77777777" w:rsidR="00C364A8" w:rsidRPr="00C364A8" w:rsidRDefault="00C364A8" w:rsidP="00C364A8">
      <w:pPr>
        <w:pStyle w:val="CodeB"/>
      </w:pPr>
      <w:r w:rsidRPr="00C364A8">
        <w:rPr>
          <w:rFonts w:hint="eastAsia"/>
        </w:rPr>
        <w:t>}</w:t>
      </w:r>
    </w:p>
    <w:p w14:paraId="18272A2A" w14:textId="77777777" w:rsidR="00C364A8" w:rsidRPr="00C364A8" w:rsidRDefault="00C364A8" w:rsidP="00C364A8">
      <w:pPr>
        <w:pStyle w:val="CodeB"/>
      </w:pPr>
    </w:p>
    <w:p w14:paraId="3189471B" w14:textId="77777777" w:rsidR="00C364A8" w:rsidRPr="00C364A8" w:rsidRDefault="00C364A8" w:rsidP="00C364A8">
      <w:pPr>
        <w:pStyle w:val="CodeB"/>
      </w:pPr>
      <w:r w:rsidRPr="00C364A8">
        <w:rPr>
          <w:rFonts w:hint="eastAsia"/>
        </w:rPr>
        <w:t>impl Rectangle {</w:t>
      </w:r>
    </w:p>
    <w:p w14:paraId="7A7992F9" w14:textId="77777777" w:rsidR="00C364A8" w:rsidRPr="00C364A8" w:rsidRDefault="00C364A8" w:rsidP="00C364A8">
      <w:pPr>
        <w:pStyle w:val="CodeB"/>
      </w:pPr>
      <w:r w:rsidRPr="00C364A8">
        <w:rPr>
          <w:rFonts w:hint="eastAsia"/>
        </w:rPr>
        <w:t xml:space="preserve">    pub fn can_hold(&amp;self, other: &amp;Rectangle) -&gt; bool {</w:t>
      </w:r>
    </w:p>
    <w:p w14:paraId="25085531" w14:textId="77777777" w:rsidR="00C364A8" w:rsidRPr="00C364A8" w:rsidRDefault="00C364A8" w:rsidP="00C364A8">
      <w:pPr>
        <w:pStyle w:val="CodeB"/>
      </w:pPr>
      <w:r w:rsidRPr="00C364A8">
        <w:rPr>
          <w:rFonts w:hint="eastAsia"/>
        </w:rPr>
        <w:t xml:space="preserve">        self.length &gt; other.length &amp;&amp; self.width &gt; other.width</w:t>
      </w:r>
    </w:p>
    <w:p w14:paraId="4BB900A8" w14:textId="77777777" w:rsidR="00C364A8" w:rsidRPr="00C364A8" w:rsidRDefault="00C364A8" w:rsidP="00C364A8">
      <w:pPr>
        <w:pStyle w:val="CodeB"/>
      </w:pPr>
      <w:r w:rsidRPr="00C364A8">
        <w:rPr>
          <w:rFonts w:hint="eastAsia"/>
        </w:rPr>
        <w:lastRenderedPageBreak/>
        <w:t xml:space="preserve">    }</w:t>
      </w:r>
    </w:p>
    <w:p w14:paraId="135B0E4B" w14:textId="77777777" w:rsidR="00C364A8" w:rsidRPr="00C364A8" w:rsidRDefault="00C364A8" w:rsidP="00C364A8">
      <w:pPr>
        <w:pStyle w:val="CodeC"/>
      </w:pPr>
      <w:r w:rsidRPr="00C364A8">
        <w:rPr>
          <w:rFonts w:hint="eastAsia"/>
        </w:rPr>
        <w:t>}</w:t>
      </w:r>
    </w:p>
    <w:p w14:paraId="273FFDE2" w14:textId="77777777" w:rsidR="00C364A8" w:rsidRDefault="00C364A8" w:rsidP="00A865E3">
      <w:pPr>
        <w:pStyle w:val="Listing"/>
        <w:rPr>
          <w:rFonts w:eastAsia="Microsoft YaHei"/>
        </w:rPr>
      </w:pPr>
      <w:r>
        <w:rPr>
          <w:rFonts w:eastAsia="Microsoft YaHei" w:hint="eastAsia"/>
        </w:rPr>
        <w:t xml:space="preserve">Listing 11-5: The </w:t>
      </w:r>
      <w:r w:rsidRPr="00C364A8">
        <w:rPr>
          <w:rStyle w:val="Literal"/>
          <w:rFonts w:hint="eastAsia"/>
        </w:rPr>
        <w:t>Rectangle</w:t>
      </w:r>
      <w:r>
        <w:rPr>
          <w:rFonts w:eastAsia="Microsoft YaHei" w:hint="eastAsia"/>
        </w:rPr>
        <w:t xml:space="preserve"> </w:t>
      </w:r>
      <w:proofErr w:type="spellStart"/>
      <w:r>
        <w:rPr>
          <w:rFonts w:eastAsia="Microsoft YaHei" w:hint="eastAsia"/>
        </w:rPr>
        <w:t>struct</w:t>
      </w:r>
      <w:proofErr w:type="spellEnd"/>
      <w:r>
        <w:rPr>
          <w:rFonts w:eastAsia="Microsoft YaHei" w:hint="eastAsia"/>
        </w:rPr>
        <w:t xml:space="preserve"> and its </w:t>
      </w:r>
      <w:proofErr w:type="spellStart"/>
      <w:r w:rsidRPr="00C364A8">
        <w:rPr>
          <w:rStyle w:val="Literal"/>
          <w:rFonts w:hint="eastAsia"/>
        </w:rPr>
        <w:t>can_hold</w:t>
      </w:r>
      <w:proofErr w:type="spellEnd"/>
      <w:r>
        <w:rPr>
          <w:rFonts w:eastAsia="Microsoft YaHei" w:hint="eastAsia"/>
        </w:rPr>
        <w:t xml:space="preserve"> method from Chapter 5</w:t>
      </w:r>
    </w:p>
    <w:p w14:paraId="5CFB8823" w14:textId="77777777" w:rsidR="00C364A8" w:rsidRDefault="00C364A8" w:rsidP="00673643">
      <w:pPr>
        <w:pStyle w:val="Body"/>
        <w:rPr>
          <w:rFonts w:eastAsia="Microsoft YaHei"/>
        </w:rPr>
      </w:pPr>
      <w:r>
        <w:rPr>
          <w:rFonts w:eastAsia="Microsoft YaHei" w:hint="eastAsia"/>
        </w:rPr>
        <w:t xml:space="preserve">The </w:t>
      </w:r>
      <w:proofErr w:type="spellStart"/>
      <w:r w:rsidRPr="00C364A8">
        <w:rPr>
          <w:rStyle w:val="Literal"/>
          <w:rFonts w:hint="eastAsia"/>
        </w:rPr>
        <w:t>can_hold</w:t>
      </w:r>
      <w:proofErr w:type="spellEnd"/>
      <w:r>
        <w:rPr>
          <w:rFonts w:eastAsia="Microsoft YaHei" w:hint="eastAsia"/>
        </w:rPr>
        <w:t xml:space="preserve"> method returns a </w:t>
      </w:r>
      <w:proofErr w:type="spellStart"/>
      <w:proofErr w:type="gramStart"/>
      <w:r>
        <w:rPr>
          <w:rFonts w:eastAsia="Microsoft YaHei" w:hint="eastAsia"/>
        </w:rPr>
        <w:t>boolean</w:t>
      </w:r>
      <w:proofErr w:type="spellEnd"/>
      <w:proofErr w:type="gramEnd"/>
      <w:r>
        <w:rPr>
          <w:rFonts w:eastAsia="Microsoft YaHei" w:hint="eastAsia"/>
        </w:rPr>
        <w:t>, which means it</w:t>
      </w:r>
      <w:r>
        <w:rPr>
          <w:rFonts w:eastAsia="Microsoft YaHei"/>
        </w:rPr>
        <w:t>’</w:t>
      </w:r>
      <w:r>
        <w:rPr>
          <w:rFonts w:eastAsia="Microsoft YaHei" w:hint="eastAsia"/>
        </w:rPr>
        <w:t xml:space="preserve">s a perfect use case for the </w:t>
      </w:r>
      <w:r w:rsidRPr="00C364A8">
        <w:rPr>
          <w:rStyle w:val="Literal"/>
          <w:rFonts w:hint="eastAsia"/>
        </w:rPr>
        <w:t>assert!</w:t>
      </w:r>
      <w:r>
        <w:rPr>
          <w:rFonts w:eastAsia="Microsoft YaHei" w:hint="eastAsia"/>
        </w:rPr>
        <w:t xml:space="preserve"> </w:t>
      </w:r>
      <w:proofErr w:type="gramStart"/>
      <w:r>
        <w:rPr>
          <w:rFonts w:eastAsia="Microsoft YaHei" w:hint="eastAsia"/>
        </w:rPr>
        <w:t>macro</w:t>
      </w:r>
      <w:proofErr w:type="gramEnd"/>
      <w:r>
        <w:rPr>
          <w:rFonts w:eastAsia="Microsoft YaHei" w:hint="eastAsia"/>
        </w:rPr>
        <w:t>. In Listing 11-6, let</w:t>
      </w:r>
      <w:r>
        <w:rPr>
          <w:rFonts w:eastAsia="Microsoft YaHei"/>
        </w:rPr>
        <w:t>’</w:t>
      </w:r>
      <w:r>
        <w:rPr>
          <w:rFonts w:eastAsia="Microsoft YaHei" w:hint="eastAsia"/>
        </w:rPr>
        <w:t xml:space="preserve">s write a test that exercises the </w:t>
      </w:r>
      <w:proofErr w:type="spellStart"/>
      <w:r w:rsidRPr="00C364A8">
        <w:rPr>
          <w:rStyle w:val="Literal"/>
          <w:rFonts w:hint="eastAsia"/>
        </w:rPr>
        <w:t>can_hold</w:t>
      </w:r>
      <w:proofErr w:type="spellEnd"/>
      <w:r>
        <w:rPr>
          <w:rFonts w:eastAsia="Microsoft YaHei" w:hint="eastAsia"/>
        </w:rPr>
        <w:t xml:space="preserve"> method by creating a </w:t>
      </w:r>
      <w:r w:rsidRPr="00C364A8">
        <w:rPr>
          <w:rStyle w:val="Literal"/>
          <w:rFonts w:hint="eastAsia"/>
        </w:rPr>
        <w:t>Rectangle</w:t>
      </w:r>
      <w:r>
        <w:rPr>
          <w:rFonts w:eastAsia="Microsoft YaHei" w:hint="eastAsia"/>
        </w:rPr>
        <w:t xml:space="preserve"> instance that has a length of 8 and a width of 7, and asserting that it can hold another </w:t>
      </w:r>
      <w:r w:rsidRPr="00C364A8">
        <w:rPr>
          <w:rStyle w:val="Literal"/>
          <w:rFonts w:hint="eastAsia"/>
        </w:rPr>
        <w:t>Rectangle</w:t>
      </w:r>
      <w:r>
        <w:rPr>
          <w:rFonts w:eastAsia="Microsoft YaHei" w:hint="eastAsia"/>
        </w:rPr>
        <w:t xml:space="preserve"> instance that has a length of 5 and a width of 1:</w:t>
      </w:r>
    </w:p>
    <w:p w14:paraId="38A29A08" w14:textId="77777777" w:rsidR="00C364A8" w:rsidRDefault="00C364A8" w:rsidP="00C364A8">
      <w:pPr>
        <w:pStyle w:val="ProductionDirective"/>
        <w:rPr>
          <w:rFonts w:eastAsia="Microsoft YaHei"/>
        </w:rPr>
      </w:pPr>
      <w:r>
        <w:rPr>
          <w:rFonts w:eastAsia="Microsoft YaHei" w:hint="eastAsia"/>
        </w:rPr>
        <w:t>Filename: src/lib.rs</w:t>
      </w:r>
    </w:p>
    <w:p w14:paraId="50FBED49" w14:textId="77777777" w:rsidR="00C364A8" w:rsidRPr="00C364A8" w:rsidRDefault="00C364A8" w:rsidP="00C364A8">
      <w:pPr>
        <w:pStyle w:val="CodeA"/>
      </w:pPr>
      <w:r w:rsidRPr="00C364A8">
        <w:rPr>
          <w:rFonts w:hint="eastAsia"/>
        </w:rPr>
        <w:t>#[cfg(test)]</w:t>
      </w:r>
    </w:p>
    <w:p w14:paraId="6BCAF530" w14:textId="77777777" w:rsidR="00C364A8" w:rsidRPr="00C364A8" w:rsidRDefault="00C364A8" w:rsidP="00C364A8">
      <w:pPr>
        <w:pStyle w:val="CodeB"/>
      </w:pPr>
      <w:r w:rsidRPr="00C364A8">
        <w:rPr>
          <w:rFonts w:hint="eastAsia"/>
        </w:rPr>
        <w:t>mod tests {</w:t>
      </w:r>
    </w:p>
    <w:p w14:paraId="642D3350" w14:textId="77777777" w:rsidR="00C364A8" w:rsidRPr="00C364A8" w:rsidRDefault="00C364A8" w:rsidP="00C364A8">
      <w:pPr>
        <w:pStyle w:val="CodeB"/>
      </w:pPr>
      <w:r w:rsidRPr="00C364A8">
        <w:rPr>
          <w:rFonts w:hint="eastAsia"/>
        </w:rPr>
        <w:t xml:space="preserve">    use super::*;</w:t>
      </w:r>
    </w:p>
    <w:p w14:paraId="35166E16" w14:textId="77777777" w:rsidR="00C364A8" w:rsidRPr="00C364A8" w:rsidRDefault="00C364A8" w:rsidP="00C364A8">
      <w:pPr>
        <w:pStyle w:val="CodeB"/>
      </w:pPr>
    </w:p>
    <w:p w14:paraId="388A1CA8" w14:textId="77777777" w:rsidR="00C364A8" w:rsidRPr="00C364A8" w:rsidRDefault="00C364A8" w:rsidP="00C364A8">
      <w:pPr>
        <w:pStyle w:val="CodeB"/>
      </w:pPr>
      <w:r w:rsidRPr="00C364A8">
        <w:rPr>
          <w:rFonts w:hint="eastAsia"/>
        </w:rPr>
        <w:t xml:space="preserve">    #[test]</w:t>
      </w:r>
    </w:p>
    <w:p w14:paraId="257A2AA1" w14:textId="77777777" w:rsidR="00C364A8" w:rsidRPr="00C364A8" w:rsidRDefault="00C364A8" w:rsidP="00C364A8">
      <w:pPr>
        <w:pStyle w:val="CodeB"/>
      </w:pPr>
      <w:r w:rsidRPr="00C364A8">
        <w:rPr>
          <w:rFonts w:hint="eastAsia"/>
        </w:rPr>
        <w:t xml:space="preserve">    fn larger_can_hold_smaller() {</w:t>
      </w:r>
    </w:p>
    <w:p w14:paraId="5AC234E8" w14:textId="77777777" w:rsidR="00C364A8" w:rsidRPr="00C364A8" w:rsidRDefault="00C364A8" w:rsidP="00C364A8">
      <w:pPr>
        <w:pStyle w:val="CodeB"/>
      </w:pPr>
      <w:r w:rsidRPr="00C364A8">
        <w:rPr>
          <w:rFonts w:hint="eastAsia"/>
        </w:rPr>
        <w:t xml:space="preserve">        let larger = Rectangle { length: 8, width: 7 };</w:t>
      </w:r>
    </w:p>
    <w:p w14:paraId="6774A0FD" w14:textId="77777777" w:rsidR="00C364A8" w:rsidRPr="00C364A8" w:rsidRDefault="00C364A8" w:rsidP="00C364A8">
      <w:pPr>
        <w:pStyle w:val="CodeB"/>
      </w:pPr>
      <w:r w:rsidRPr="00C364A8">
        <w:rPr>
          <w:rFonts w:hint="eastAsia"/>
        </w:rPr>
        <w:t xml:space="preserve">        let smaller = Rectangle { length: 5, width: 1 };</w:t>
      </w:r>
    </w:p>
    <w:p w14:paraId="0050FBA8" w14:textId="77777777" w:rsidR="00C364A8" w:rsidRPr="00C364A8" w:rsidRDefault="00C364A8" w:rsidP="00C364A8">
      <w:pPr>
        <w:pStyle w:val="CodeB"/>
      </w:pPr>
    </w:p>
    <w:p w14:paraId="3DD3052B" w14:textId="77777777" w:rsidR="00C364A8" w:rsidRPr="00C364A8" w:rsidRDefault="00C364A8" w:rsidP="00C364A8">
      <w:pPr>
        <w:pStyle w:val="CodeB"/>
      </w:pPr>
      <w:r w:rsidRPr="00C364A8">
        <w:rPr>
          <w:rFonts w:hint="eastAsia"/>
        </w:rPr>
        <w:t xml:space="preserve">        assert!(larger.can_hold(&amp;smaller));</w:t>
      </w:r>
    </w:p>
    <w:p w14:paraId="637A11BF" w14:textId="77777777" w:rsidR="00C364A8" w:rsidRPr="00C364A8" w:rsidRDefault="00C364A8" w:rsidP="00C364A8">
      <w:pPr>
        <w:pStyle w:val="CodeB"/>
      </w:pPr>
      <w:r w:rsidRPr="00C364A8">
        <w:rPr>
          <w:rFonts w:hint="eastAsia"/>
        </w:rPr>
        <w:t xml:space="preserve">    }</w:t>
      </w:r>
    </w:p>
    <w:p w14:paraId="5D07AD6B" w14:textId="77777777" w:rsidR="00C364A8" w:rsidRPr="00C364A8" w:rsidRDefault="00C364A8" w:rsidP="00C364A8">
      <w:pPr>
        <w:pStyle w:val="CodeC"/>
      </w:pPr>
      <w:r w:rsidRPr="00C364A8">
        <w:rPr>
          <w:rFonts w:hint="eastAsia"/>
        </w:rPr>
        <w:t>}</w:t>
      </w:r>
    </w:p>
    <w:p w14:paraId="0A94C455" w14:textId="77777777" w:rsidR="00C364A8" w:rsidRDefault="00C364A8" w:rsidP="00A865E3">
      <w:pPr>
        <w:pStyle w:val="Listing"/>
        <w:rPr>
          <w:rFonts w:eastAsia="Microsoft YaHei"/>
        </w:rPr>
      </w:pPr>
      <w:r>
        <w:rPr>
          <w:rFonts w:eastAsia="Microsoft YaHei" w:hint="eastAsia"/>
        </w:rPr>
        <w:t xml:space="preserve">Listing 11-6: A test for </w:t>
      </w:r>
      <w:proofErr w:type="spellStart"/>
      <w:r w:rsidRPr="00C364A8">
        <w:rPr>
          <w:rStyle w:val="Literal"/>
          <w:rFonts w:hint="eastAsia"/>
        </w:rPr>
        <w:t>can_hold</w:t>
      </w:r>
      <w:proofErr w:type="spellEnd"/>
      <w:r>
        <w:rPr>
          <w:rFonts w:eastAsia="Microsoft YaHei" w:hint="eastAsia"/>
        </w:rPr>
        <w:t xml:space="preserve"> that checks that a larger rectangle indeed holds a smaller rectangle</w:t>
      </w:r>
    </w:p>
    <w:p w14:paraId="083C97EC" w14:textId="77777777" w:rsidR="00C364A8" w:rsidRDefault="00C364A8" w:rsidP="00673643">
      <w:pPr>
        <w:pStyle w:val="Body"/>
        <w:rPr>
          <w:rFonts w:eastAsia="Microsoft YaHei"/>
        </w:rPr>
      </w:pPr>
      <w:r>
        <w:rPr>
          <w:rFonts w:eastAsia="Microsoft YaHei" w:hint="eastAsia"/>
        </w:rPr>
        <w:t>Note that we</w:t>
      </w:r>
      <w:r>
        <w:rPr>
          <w:rFonts w:eastAsia="Microsoft YaHei"/>
        </w:rPr>
        <w:t>’</w:t>
      </w:r>
      <w:r>
        <w:rPr>
          <w:rFonts w:eastAsia="Microsoft YaHei" w:hint="eastAsia"/>
        </w:rPr>
        <w:t xml:space="preserve">ve added a new line inside the </w:t>
      </w:r>
      <w:r w:rsidRPr="00C364A8">
        <w:rPr>
          <w:rStyle w:val="Literal"/>
          <w:rFonts w:hint="eastAsia"/>
        </w:rPr>
        <w:t>tests</w:t>
      </w:r>
      <w:r>
        <w:rPr>
          <w:rFonts w:eastAsia="Microsoft YaHei" w:hint="eastAsia"/>
        </w:rPr>
        <w:t xml:space="preserve"> module: </w:t>
      </w:r>
      <w:r w:rsidRPr="00C364A8">
        <w:rPr>
          <w:rStyle w:val="Literal"/>
          <w:rFonts w:hint="eastAsia"/>
        </w:rPr>
        <w:t>use super</w:t>
      </w:r>
      <w:proofErr w:type="gramStart"/>
      <w:r w:rsidRPr="00C364A8">
        <w:rPr>
          <w:rStyle w:val="Literal"/>
          <w:rFonts w:hint="eastAsia"/>
        </w:rPr>
        <w:t>::*</w:t>
      </w:r>
      <w:proofErr w:type="gramEnd"/>
      <w:r w:rsidRPr="00C364A8">
        <w:rPr>
          <w:rStyle w:val="Literal"/>
          <w:rFonts w:hint="eastAsia"/>
        </w:rPr>
        <w:t>;</w:t>
      </w:r>
      <w:r>
        <w:rPr>
          <w:rFonts w:eastAsia="Microsoft YaHei" w:hint="eastAsia"/>
        </w:rPr>
        <w:t xml:space="preserve">. The </w:t>
      </w:r>
      <w:r w:rsidRPr="00C364A8">
        <w:rPr>
          <w:rStyle w:val="Literal"/>
          <w:rFonts w:hint="eastAsia"/>
        </w:rPr>
        <w:t>tests</w:t>
      </w:r>
      <w:r>
        <w:rPr>
          <w:rFonts w:eastAsia="Microsoft YaHei" w:hint="eastAsia"/>
        </w:rPr>
        <w:t xml:space="preserve"> module is a regular module that follows the usual visibility rules we covered in Chapter 7. Because we</w:t>
      </w:r>
      <w:r>
        <w:rPr>
          <w:rFonts w:eastAsia="Microsoft YaHei"/>
        </w:rPr>
        <w:t>’</w:t>
      </w:r>
      <w:r>
        <w:rPr>
          <w:rFonts w:eastAsia="Microsoft YaHei" w:hint="eastAsia"/>
        </w:rPr>
        <w:t>re in an inner module, we need to bring the code under test in the outer module into the scope of the inner module. We</w:t>
      </w:r>
      <w:r>
        <w:rPr>
          <w:rFonts w:eastAsia="Microsoft YaHei"/>
        </w:rPr>
        <w:t>’</w:t>
      </w:r>
      <w:r>
        <w:rPr>
          <w:rFonts w:eastAsia="Microsoft YaHei" w:hint="eastAsia"/>
        </w:rPr>
        <w:t xml:space="preserve">ve chosen to use a glob here so that anything we define in the outer module is available to this </w:t>
      </w:r>
      <w:r w:rsidRPr="00C364A8">
        <w:rPr>
          <w:rStyle w:val="Literal"/>
          <w:rFonts w:hint="eastAsia"/>
        </w:rPr>
        <w:t>tests</w:t>
      </w:r>
      <w:r>
        <w:rPr>
          <w:rFonts w:eastAsia="Microsoft YaHei" w:hint="eastAsia"/>
        </w:rPr>
        <w:t xml:space="preserve"> module.</w:t>
      </w:r>
    </w:p>
    <w:p w14:paraId="179CDE34" w14:textId="77777777" w:rsidR="00C364A8" w:rsidRDefault="00C364A8" w:rsidP="00673643">
      <w:pPr>
        <w:pStyle w:val="Body"/>
        <w:rPr>
          <w:rFonts w:eastAsia="Microsoft YaHei"/>
        </w:rPr>
      </w:pPr>
      <w:r>
        <w:rPr>
          <w:rFonts w:eastAsia="Microsoft YaHei" w:hint="eastAsia"/>
        </w:rPr>
        <w:t>We</w:t>
      </w:r>
      <w:r>
        <w:rPr>
          <w:rFonts w:eastAsia="Microsoft YaHei"/>
        </w:rPr>
        <w:t>’</w:t>
      </w:r>
      <w:r>
        <w:rPr>
          <w:rFonts w:eastAsia="Microsoft YaHei" w:hint="eastAsia"/>
        </w:rPr>
        <w:t xml:space="preserve">ve named our test </w:t>
      </w:r>
      <w:proofErr w:type="spellStart"/>
      <w:r w:rsidRPr="00C364A8">
        <w:rPr>
          <w:rStyle w:val="Literal"/>
          <w:rFonts w:hint="eastAsia"/>
        </w:rPr>
        <w:t>larger_can_hold_smaller</w:t>
      </w:r>
      <w:proofErr w:type="spellEnd"/>
      <w:r>
        <w:rPr>
          <w:rFonts w:eastAsia="Microsoft YaHei" w:hint="eastAsia"/>
        </w:rPr>
        <w:t>, and we</w:t>
      </w:r>
      <w:r>
        <w:rPr>
          <w:rFonts w:eastAsia="Microsoft YaHei"/>
        </w:rPr>
        <w:t>’</w:t>
      </w:r>
      <w:r>
        <w:rPr>
          <w:rFonts w:eastAsia="Microsoft YaHei" w:hint="eastAsia"/>
        </w:rPr>
        <w:t xml:space="preserve">ve created the two </w:t>
      </w:r>
      <w:r w:rsidRPr="00C364A8">
        <w:rPr>
          <w:rStyle w:val="Literal"/>
          <w:rFonts w:hint="eastAsia"/>
        </w:rPr>
        <w:t>Rectangle</w:t>
      </w:r>
      <w:r>
        <w:rPr>
          <w:rFonts w:eastAsia="Microsoft YaHei" w:hint="eastAsia"/>
        </w:rPr>
        <w:t xml:space="preserve"> instances that we need. Then we called </w:t>
      </w:r>
      <w:proofErr w:type="gramStart"/>
      <w:r>
        <w:rPr>
          <w:rFonts w:eastAsia="Microsoft YaHei" w:hint="eastAsia"/>
        </w:rPr>
        <w:t xml:space="preserve">the </w:t>
      </w:r>
      <w:r w:rsidRPr="00C364A8">
        <w:rPr>
          <w:rStyle w:val="Literal"/>
          <w:rFonts w:hint="eastAsia"/>
        </w:rPr>
        <w:t>assert</w:t>
      </w:r>
      <w:proofErr w:type="gramEnd"/>
      <w:r w:rsidRPr="00C364A8">
        <w:rPr>
          <w:rStyle w:val="Literal"/>
          <w:rFonts w:hint="eastAsia"/>
        </w:rPr>
        <w:t>!</w:t>
      </w:r>
      <w:r>
        <w:rPr>
          <w:rFonts w:eastAsia="Microsoft YaHei" w:hint="eastAsia"/>
        </w:rPr>
        <w:t xml:space="preserve"> </w:t>
      </w:r>
      <w:proofErr w:type="gramStart"/>
      <w:r>
        <w:rPr>
          <w:rFonts w:eastAsia="Microsoft YaHei" w:hint="eastAsia"/>
        </w:rPr>
        <w:t>macro</w:t>
      </w:r>
      <w:proofErr w:type="gramEnd"/>
      <w:r>
        <w:rPr>
          <w:rFonts w:eastAsia="Microsoft YaHei" w:hint="eastAsia"/>
        </w:rPr>
        <w:t xml:space="preserve"> and passed it the result of calling </w:t>
      </w:r>
      <w:proofErr w:type="spellStart"/>
      <w:r w:rsidRPr="00C364A8">
        <w:rPr>
          <w:rStyle w:val="Literal"/>
          <w:rFonts w:hint="eastAsia"/>
        </w:rPr>
        <w:t>larger.can_hold</w:t>
      </w:r>
      <w:proofErr w:type="spellEnd"/>
      <w:r w:rsidRPr="00C364A8">
        <w:rPr>
          <w:rStyle w:val="Literal"/>
          <w:rFonts w:hint="eastAsia"/>
        </w:rPr>
        <w:t>(&amp;smaller)</w:t>
      </w:r>
      <w:r>
        <w:rPr>
          <w:rFonts w:eastAsia="Microsoft YaHei" w:hint="eastAsia"/>
        </w:rPr>
        <w:t xml:space="preserve">. This expression is supposed to return </w:t>
      </w:r>
      <w:r w:rsidRPr="00C364A8">
        <w:rPr>
          <w:rStyle w:val="Literal"/>
          <w:rFonts w:hint="eastAsia"/>
        </w:rPr>
        <w:t>true</w:t>
      </w:r>
      <w:r>
        <w:rPr>
          <w:rFonts w:eastAsia="Microsoft YaHei" w:hint="eastAsia"/>
        </w:rPr>
        <w:t>, so our test should pass. Let</w:t>
      </w:r>
      <w:r>
        <w:rPr>
          <w:rFonts w:eastAsia="Microsoft YaHei"/>
        </w:rPr>
        <w:t>’</w:t>
      </w:r>
      <w:r>
        <w:rPr>
          <w:rFonts w:eastAsia="Microsoft YaHei" w:hint="eastAsia"/>
        </w:rPr>
        <w:t>s find out!</w:t>
      </w:r>
    </w:p>
    <w:p w14:paraId="78051D78" w14:textId="77777777" w:rsidR="00C364A8" w:rsidRPr="00C364A8" w:rsidRDefault="00C364A8" w:rsidP="00C364A8">
      <w:pPr>
        <w:pStyle w:val="CodeA"/>
      </w:pPr>
      <w:r w:rsidRPr="00C364A8">
        <w:rPr>
          <w:rFonts w:hint="eastAsia"/>
        </w:rPr>
        <w:t>running 1 test</w:t>
      </w:r>
    </w:p>
    <w:p w14:paraId="774887B7" w14:textId="77777777" w:rsidR="00C364A8" w:rsidRPr="00C364A8" w:rsidRDefault="00C364A8" w:rsidP="00C364A8">
      <w:pPr>
        <w:pStyle w:val="CodeB"/>
      </w:pPr>
      <w:r w:rsidRPr="00C364A8">
        <w:rPr>
          <w:rFonts w:hint="eastAsia"/>
        </w:rPr>
        <w:t>test tests::larger_can_hold_smaller ... ok</w:t>
      </w:r>
    </w:p>
    <w:p w14:paraId="348B72E3" w14:textId="77777777" w:rsidR="00C364A8" w:rsidRPr="00C364A8" w:rsidRDefault="00C364A8" w:rsidP="00C364A8">
      <w:pPr>
        <w:pStyle w:val="CodeB"/>
      </w:pPr>
    </w:p>
    <w:p w14:paraId="64C34E99" w14:textId="77777777" w:rsidR="00C364A8" w:rsidRPr="00C364A8" w:rsidRDefault="00C364A8" w:rsidP="00C364A8">
      <w:pPr>
        <w:pStyle w:val="CodeC"/>
      </w:pPr>
      <w:r w:rsidRPr="00C364A8">
        <w:rPr>
          <w:rFonts w:hint="eastAsia"/>
        </w:rPr>
        <w:t>test result: ok. 1 passed; 0 failed; 0 ignored; 0 measured</w:t>
      </w:r>
    </w:p>
    <w:p w14:paraId="33AB1F25" w14:textId="77777777" w:rsidR="00C364A8" w:rsidRDefault="00C364A8" w:rsidP="00673643">
      <w:pPr>
        <w:pStyle w:val="Body"/>
        <w:rPr>
          <w:rFonts w:eastAsia="Microsoft YaHei"/>
        </w:rPr>
      </w:pPr>
      <w:r>
        <w:rPr>
          <w:rFonts w:eastAsia="Microsoft YaHei" w:hint="eastAsia"/>
        </w:rPr>
        <w:lastRenderedPageBreak/>
        <w:t>It does pass! Let</w:t>
      </w:r>
      <w:r>
        <w:rPr>
          <w:rFonts w:eastAsia="Microsoft YaHei"/>
        </w:rPr>
        <w:t>’</w:t>
      </w:r>
      <w:r>
        <w:rPr>
          <w:rFonts w:eastAsia="Microsoft YaHei" w:hint="eastAsia"/>
        </w:rPr>
        <w:t>s add another test, this time asserting that a smaller rectangle cannot hold a larger rectangle:</w:t>
      </w:r>
    </w:p>
    <w:p w14:paraId="46D6A6EE" w14:textId="77777777" w:rsidR="00C364A8" w:rsidRDefault="00C364A8" w:rsidP="00A865E3">
      <w:pPr>
        <w:pStyle w:val="ProductionDirective"/>
        <w:rPr>
          <w:rFonts w:eastAsia="Microsoft YaHei"/>
        </w:rPr>
      </w:pPr>
      <w:r>
        <w:rPr>
          <w:rFonts w:eastAsia="Microsoft YaHei" w:hint="eastAsia"/>
        </w:rPr>
        <w:t>Filename: src/lib.rs</w:t>
      </w:r>
    </w:p>
    <w:p w14:paraId="33CEE628" w14:textId="77777777" w:rsidR="00C364A8" w:rsidRPr="00C364A8" w:rsidRDefault="00C364A8" w:rsidP="00C364A8">
      <w:pPr>
        <w:pStyle w:val="CodeA"/>
      </w:pPr>
      <w:r w:rsidRPr="00C364A8">
        <w:rPr>
          <w:rFonts w:hint="eastAsia"/>
        </w:rPr>
        <w:t>#[cfg(test)]</w:t>
      </w:r>
    </w:p>
    <w:p w14:paraId="23606360" w14:textId="77777777" w:rsidR="00C364A8" w:rsidRPr="00C364A8" w:rsidRDefault="00C364A8" w:rsidP="00C364A8">
      <w:pPr>
        <w:pStyle w:val="CodeB"/>
      </w:pPr>
      <w:r w:rsidRPr="00C364A8">
        <w:rPr>
          <w:rFonts w:hint="eastAsia"/>
        </w:rPr>
        <w:t>mod tests {</w:t>
      </w:r>
    </w:p>
    <w:p w14:paraId="43D1215B" w14:textId="77777777" w:rsidR="00C364A8" w:rsidRPr="00C364A8" w:rsidRDefault="00C364A8" w:rsidP="00C364A8">
      <w:pPr>
        <w:pStyle w:val="CodeB"/>
      </w:pPr>
      <w:r w:rsidRPr="00C364A8">
        <w:rPr>
          <w:rFonts w:hint="eastAsia"/>
        </w:rPr>
        <w:t xml:space="preserve">    use super::*;</w:t>
      </w:r>
    </w:p>
    <w:p w14:paraId="48F984D6" w14:textId="77777777" w:rsidR="00C364A8" w:rsidRPr="00C364A8" w:rsidRDefault="00C364A8" w:rsidP="00C364A8">
      <w:pPr>
        <w:pStyle w:val="CodeB"/>
      </w:pPr>
    </w:p>
    <w:p w14:paraId="2769EB59" w14:textId="77777777" w:rsidR="00C364A8" w:rsidRPr="00C364A8" w:rsidRDefault="00C364A8" w:rsidP="00C364A8">
      <w:pPr>
        <w:pStyle w:val="CodeB"/>
      </w:pPr>
      <w:r w:rsidRPr="00C364A8">
        <w:rPr>
          <w:rFonts w:hint="eastAsia"/>
        </w:rPr>
        <w:t xml:space="preserve">    #[test]</w:t>
      </w:r>
    </w:p>
    <w:p w14:paraId="25767480" w14:textId="77777777" w:rsidR="00C364A8" w:rsidRPr="00C364A8" w:rsidRDefault="00C364A8" w:rsidP="00C364A8">
      <w:pPr>
        <w:pStyle w:val="CodeB"/>
      </w:pPr>
      <w:r w:rsidRPr="00C364A8">
        <w:rPr>
          <w:rFonts w:hint="eastAsia"/>
        </w:rPr>
        <w:t xml:space="preserve">    fn larger_can_hold_smaller() {</w:t>
      </w:r>
    </w:p>
    <w:p w14:paraId="4C600AB2" w14:textId="77777777" w:rsidR="00C364A8" w:rsidRPr="00C364A8" w:rsidRDefault="00C364A8" w:rsidP="00C364A8">
      <w:pPr>
        <w:pStyle w:val="CodeB"/>
      </w:pPr>
      <w:r w:rsidRPr="00C364A8">
        <w:rPr>
          <w:rFonts w:hint="eastAsia"/>
        </w:rPr>
        <w:t xml:space="preserve">        let larger = Rectangle { length: 8, width: 7 };</w:t>
      </w:r>
    </w:p>
    <w:p w14:paraId="1B873159" w14:textId="77777777" w:rsidR="00C364A8" w:rsidRPr="00C364A8" w:rsidRDefault="00C364A8" w:rsidP="00C364A8">
      <w:pPr>
        <w:pStyle w:val="CodeB"/>
      </w:pPr>
      <w:r w:rsidRPr="00C364A8">
        <w:rPr>
          <w:rFonts w:hint="eastAsia"/>
        </w:rPr>
        <w:t xml:space="preserve">        let smaller = Rectangle { length: 5, width: 1 };</w:t>
      </w:r>
    </w:p>
    <w:p w14:paraId="2C7CDF47" w14:textId="77777777" w:rsidR="00C364A8" w:rsidRPr="00C364A8" w:rsidRDefault="00C364A8" w:rsidP="00C364A8">
      <w:pPr>
        <w:pStyle w:val="CodeB"/>
      </w:pPr>
    </w:p>
    <w:p w14:paraId="4D8E6642" w14:textId="77777777" w:rsidR="00C364A8" w:rsidRPr="00C364A8" w:rsidRDefault="00C364A8" w:rsidP="00C364A8">
      <w:pPr>
        <w:pStyle w:val="CodeB"/>
      </w:pPr>
      <w:r w:rsidRPr="00C364A8">
        <w:rPr>
          <w:rFonts w:hint="eastAsia"/>
        </w:rPr>
        <w:t xml:space="preserve">        assert!(larger.can_hold(&amp;smaller));</w:t>
      </w:r>
    </w:p>
    <w:p w14:paraId="6AF5C60B" w14:textId="77777777" w:rsidR="00C364A8" w:rsidRPr="00C364A8" w:rsidRDefault="00C364A8" w:rsidP="00C364A8">
      <w:pPr>
        <w:pStyle w:val="CodeB"/>
      </w:pPr>
      <w:r w:rsidRPr="00C364A8">
        <w:rPr>
          <w:rFonts w:hint="eastAsia"/>
        </w:rPr>
        <w:t xml:space="preserve">    }</w:t>
      </w:r>
    </w:p>
    <w:p w14:paraId="71BB8C8E" w14:textId="77777777" w:rsidR="00C364A8" w:rsidRPr="00C364A8" w:rsidRDefault="00C364A8" w:rsidP="00C364A8">
      <w:pPr>
        <w:pStyle w:val="CodeB"/>
      </w:pPr>
    </w:p>
    <w:p w14:paraId="430C0777" w14:textId="77777777" w:rsidR="00C364A8" w:rsidRPr="00C364A8" w:rsidRDefault="00C364A8" w:rsidP="00C364A8">
      <w:pPr>
        <w:pStyle w:val="CodeB"/>
      </w:pPr>
      <w:r w:rsidRPr="00C364A8">
        <w:rPr>
          <w:rFonts w:hint="eastAsia"/>
        </w:rPr>
        <w:t xml:space="preserve">    #[test]</w:t>
      </w:r>
    </w:p>
    <w:p w14:paraId="3F873F04" w14:textId="77777777" w:rsidR="00C364A8" w:rsidRPr="00C364A8" w:rsidRDefault="00C364A8" w:rsidP="00C364A8">
      <w:pPr>
        <w:pStyle w:val="CodeB"/>
      </w:pPr>
      <w:r w:rsidRPr="00C364A8">
        <w:rPr>
          <w:rFonts w:hint="eastAsia"/>
        </w:rPr>
        <w:t xml:space="preserve">    fn smaller_can_hold_larger() {</w:t>
      </w:r>
    </w:p>
    <w:p w14:paraId="42894DAD" w14:textId="77777777" w:rsidR="00C364A8" w:rsidRPr="00C364A8" w:rsidRDefault="00C364A8" w:rsidP="00C364A8">
      <w:pPr>
        <w:pStyle w:val="CodeB"/>
      </w:pPr>
      <w:r w:rsidRPr="00C364A8">
        <w:rPr>
          <w:rFonts w:hint="eastAsia"/>
        </w:rPr>
        <w:t xml:space="preserve">        let larger = Rectangle { length: 8, width: 7 };</w:t>
      </w:r>
    </w:p>
    <w:p w14:paraId="2875BBCB" w14:textId="77777777" w:rsidR="00C364A8" w:rsidRPr="00C364A8" w:rsidRDefault="00C364A8" w:rsidP="00C364A8">
      <w:pPr>
        <w:pStyle w:val="CodeB"/>
      </w:pPr>
      <w:r w:rsidRPr="00C364A8">
        <w:rPr>
          <w:rFonts w:hint="eastAsia"/>
        </w:rPr>
        <w:t xml:space="preserve">        let smaller = Rectangle { length: 5, width: 1 };</w:t>
      </w:r>
    </w:p>
    <w:p w14:paraId="47B21B56" w14:textId="77777777" w:rsidR="00C364A8" w:rsidRPr="00C364A8" w:rsidRDefault="00C364A8" w:rsidP="00C364A8">
      <w:pPr>
        <w:pStyle w:val="CodeB"/>
      </w:pPr>
    </w:p>
    <w:p w14:paraId="16CF7BC0" w14:textId="77777777" w:rsidR="00C364A8" w:rsidRPr="00C364A8" w:rsidRDefault="00C364A8" w:rsidP="00C364A8">
      <w:pPr>
        <w:pStyle w:val="CodeB"/>
      </w:pPr>
      <w:r w:rsidRPr="00C364A8">
        <w:rPr>
          <w:rFonts w:hint="eastAsia"/>
        </w:rPr>
        <w:t xml:space="preserve">        assert!(!smaller.can_hold(&amp;larger));</w:t>
      </w:r>
    </w:p>
    <w:p w14:paraId="30CB2F7F" w14:textId="77777777" w:rsidR="00C364A8" w:rsidRPr="00C364A8" w:rsidRDefault="00C364A8" w:rsidP="00C364A8">
      <w:pPr>
        <w:pStyle w:val="CodeB"/>
      </w:pPr>
      <w:r w:rsidRPr="00C364A8">
        <w:rPr>
          <w:rFonts w:hint="eastAsia"/>
        </w:rPr>
        <w:t xml:space="preserve">    }</w:t>
      </w:r>
    </w:p>
    <w:p w14:paraId="7DE9DE32" w14:textId="77777777" w:rsidR="00C364A8" w:rsidRPr="00C364A8" w:rsidRDefault="00C364A8" w:rsidP="00C364A8">
      <w:pPr>
        <w:pStyle w:val="CodeC"/>
      </w:pPr>
      <w:r w:rsidRPr="00C364A8">
        <w:rPr>
          <w:rFonts w:hint="eastAsia"/>
        </w:rPr>
        <w:t>}</w:t>
      </w:r>
    </w:p>
    <w:p w14:paraId="0FFE13CF" w14:textId="77777777" w:rsidR="00C364A8" w:rsidRDefault="00C364A8" w:rsidP="00673643">
      <w:pPr>
        <w:pStyle w:val="Body"/>
        <w:rPr>
          <w:rFonts w:eastAsia="Microsoft YaHei"/>
        </w:rPr>
      </w:pPr>
      <w:r>
        <w:rPr>
          <w:rFonts w:eastAsia="Microsoft YaHei" w:hint="eastAsia"/>
        </w:rPr>
        <w:t xml:space="preserve">Because the correct result of the </w:t>
      </w:r>
      <w:proofErr w:type="spellStart"/>
      <w:r w:rsidRPr="00C364A8">
        <w:rPr>
          <w:rStyle w:val="Literal"/>
          <w:rFonts w:hint="eastAsia"/>
        </w:rPr>
        <w:t>can_hold</w:t>
      </w:r>
      <w:proofErr w:type="spellEnd"/>
      <w:r>
        <w:rPr>
          <w:rFonts w:eastAsia="Microsoft YaHei" w:hint="eastAsia"/>
        </w:rPr>
        <w:t xml:space="preserve"> function in this case is </w:t>
      </w:r>
      <w:r w:rsidRPr="00C364A8">
        <w:rPr>
          <w:rStyle w:val="Literal"/>
          <w:rFonts w:hint="eastAsia"/>
        </w:rPr>
        <w:t>false</w:t>
      </w:r>
      <w:r>
        <w:rPr>
          <w:rFonts w:eastAsia="Microsoft YaHei" w:hint="eastAsia"/>
        </w:rPr>
        <w:t xml:space="preserve">, we need to negate that result before we pass it to </w:t>
      </w:r>
      <w:proofErr w:type="gramStart"/>
      <w:r>
        <w:rPr>
          <w:rFonts w:eastAsia="Microsoft YaHei" w:hint="eastAsia"/>
        </w:rPr>
        <w:t xml:space="preserve">the </w:t>
      </w:r>
      <w:r w:rsidRPr="00C364A8">
        <w:rPr>
          <w:rStyle w:val="Literal"/>
          <w:rFonts w:hint="eastAsia"/>
        </w:rPr>
        <w:t>assert</w:t>
      </w:r>
      <w:proofErr w:type="gramEnd"/>
      <w:r w:rsidRPr="00C364A8">
        <w:rPr>
          <w:rStyle w:val="Literal"/>
          <w:rFonts w:hint="eastAsia"/>
        </w:rPr>
        <w:t>!</w:t>
      </w:r>
      <w:r>
        <w:rPr>
          <w:rFonts w:eastAsia="Microsoft YaHei" w:hint="eastAsia"/>
        </w:rPr>
        <w:t xml:space="preserve"> </w:t>
      </w:r>
      <w:proofErr w:type="gramStart"/>
      <w:r>
        <w:rPr>
          <w:rFonts w:eastAsia="Microsoft YaHei" w:hint="eastAsia"/>
        </w:rPr>
        <w:t>macro</w:t>
      </w:r>
      <w:proofErr w:type="gramEnd"/>
      <w:r>
        <w:rPr>
          <w:rFonts w:eastAsia="Microsoft YaHei" w:hint="eastAsia"/>
        </w:rPr>
        <w:t xml:space="preserve">. This way, our test will pass if </w:t>
      </w:r>
      <w:proofErr w:type="spellStart"/>
      <w:r w:rsidRPr="00C364A8">
        <w:rPr>
          <w:rStyle w:val="Literal"/>
          <w:rFonts w:hint="eastAsia"/>
        </w:rPr>
        <w:t>can_hold</w:t>
      </w:r>
      <w:proofErr w:type="spellEnd"/>
      <w:r>
        <w:rPr>
          <w:rFonts w:eastAsia="Microsoft YaHei" w:hint="eastAsia"/>
        </w:rPr>
        <w:t xml:space="preserve"> returns </w:t>
      </w:r>
      <w:r w:rsidRPr="00C364A8">
        <w:rPr>
          <w:rStyle w:val="Literal"/>
          <w:rFonts w:hint="eastAsia"/>
        </w:rPr>
        <w:t>false</w:t>
      </w:r>
      <w:r>
        <w:rPr>
          <w:rFonts w:eastAsia="Microsoft YaHei" w:hint="eastAsia"/>
        </w:rPr>
        <w:t>:</w:t>
      </w:r>
    </w:p>
    <w:p w14:paraId="214AB88E" w14:textId="77777777" w:rsidR="00C364A8" w:rsidRPr="00C364A8" w:rsidRDefault="00C364A8" w:rsidP="00C364A8">
      <w:pPr>
        <w:pStyle w:val="CodeA"/>
      </w:pPr>
      <w:r w:rsidRPr="00C364A8">
        <w:rPr>
          <w:rFonts w:hint="eastAsia"/>
        </w:rPr>
        <w:t>running 2 tests</w:t>
      </w:r>
    </w:p>
    <w:p w14:paraId="4A96D695" w14:textId="77777777" w:rsidR="00C364A8" w:rsidRPr="00C364A8" w:rsidRDefault="00C364A8" w:rsidP="00C364A8">
      <w:pPr>
        <w:pStyle w:val="CodeB"/>
      </w:pPr>
      <w:r w:rsidRPr="00C364A8">
        <w:rPr>
          <w:rFonts w:hint="eastAsia"/>
        </w:rPr>
        <w:t>test tests::smaller_can_hold_larger ... ok</w:t>
      </w:r>
    </w:p>
    <w:p w14:paraId="17B2F869" w14:textId="77777777" w:rsidR="00C364A8" w:rsidRPr="00C364A8" w:rsidRDefault="00C364A8" w:rsidP="00C364A8">
      <w:pPr>
        <w:pStyle w:val="CodeB"/>
      </w:pPr>
      <w:r w:rsidRPr="00C364A8">
        <w:rPr>
          <w:rFonts w:hint="eastAsia"/>
        </w:rPr>
        <w:t>test tests::larger_can_hold_smaller ... ok</w:t>
      </w:r>
    </w:p>
    <w:p w14:paraId="47F0854C" w14:textId="77777777" w:rsidR="00C364A8" w:rsidRPr="00C364A8" w:rsidRDefault="00C364A8" w:rsidP="00C364A8">
      <w:pPr>
        <w:pStyle w:val="CodeB"/>
      </w:pPr>
    </w:p>
    <w:p w14:paraId="71369471" w14:textId="77777777" w:rsidR="00C364A8" w:rsidRPr="00C364A8" w:rsidRDefault="00C364A8" w:rsidP="00C364A8">
      <w:pPr>
        <w:pStyle w:val="CodeC"/>
      </w:pPr>
      <w:r w:rsidRPr="00C364A8">
        <w:rPr>
          <w:rFonts w:hint="eastAsia"/>
        </w:rPr>
        <w:t>test result: ok. 2 passed; 0 failed; 0 ignored; 0 measured</w:t>
      </w:r>
    </w:p>
    <w:p w14:paraId="55E9991A" w14:textId="77777777" w:rsidR="00C364A8" w:rsidRDefault="00C364A8" w:rsidP="00673643">
      <w:pPr>
        <w:pStyle w:val="Body"/>
        <w:rPr>
          <w:rFonts w:eastAsia="Microsoft YaHei"/>
        </w:rPr>
      </w:pPr>
      <w:r>
        <w:rPr>
          <w:rFonts w:eastAsia="Microsoft YaHei" w:hint="eastAsia"/>
        </w:rPr>
        <w:t>Two passing tests! Now let</w:t>
      </w:r>
      <w:r>
        <w:rPr>
          <w:rFonts w:eastAsia="Microsoft YaHei"/>
        </w:rPr>
        <w:t>’</w:t>
      </w:r>
      <w:r>
        <w:rPr>
          <w:rFonts w:eastAsia="Microsoft YaHei" w:hint="eastAsia"/>
        </w:rPr>
        <w:t>s see what happens to our test results if we introduce a bug in our code. Let</w:t>
      </w:r>
      <w:r>
        <w:rPr>
          <w:rFonts w:eastAsia="Microsoft YaHei"/>
        </w:rPr>
        <w:t>’</w:t>
      </w:r>
      <w:r>
        <w:rPr>
          <w:rFonts w:eastAsia="Microsoft YaHei" w:hint="eastAsia"/>
        </w:rPr>
        <w:t xml:space="preserve">s change the implementation of the </w:t>
      </w:r>
      <w:proofErr w:type="spellStart"/>
      <w:r w:rsidRPr="00C364A8">
        <w:rPr>
          <w:rStyle w:val="Literal"/>
          <w:rFonts w:hint="eastAsia"/>
        </w:rPr>
        <w:t>can_hold</w:t>
      </w:r>
      <w:proofErr w:type="spellEnd"/>
      <w:r>
        <w:rPr>
          <w:rFonts w:eastAsia="Microsoft YaHei" w:hint="eastAsia"/>
        </w:rPr>
        <w:t xml:space="preserve"> method to have a less-than sign when it compares the lengths where it</w:t>
      </w:r>
      <w:r>
        <w:rPr>
          <w:rFonts w:eastAsia="Microsoft YaHei"/>
        </w:rPr>
        <w:t>’</w:t>
      </w:r>
      <w:r>
        <w:rPr>
          <w:rFonts w:eastAsia="Microsoft YaHei" w:hint="eastAsia"/>
        </w:rPr>
        <w:t>s supposed to have a greater-than sign:</w:t>
      </w:r>
    </w:p>
    <w:p w14:paraId="7DA36391" w14:textId="77777777" w:rsidR="00C364A8" w:rsidRPr="00C364A8" w:rsidRDefault="00C364A8" w:rsidP="00C364A8">
      <w:pPr>
        <w:pStyle w:val="CodeA"/>
      </w:pPr>
      <w:r w:rsidRPr="00C364A8">
        <w:rPr>
          <w:rFonts w:hint="eastAsia"/>
        </w:rPr>
        <w:t>#[derive(Debug)]</w:t>
      </w:r>
    </w:p>
    <w:p w14:paraId="002FABD0" w14:textId="77777777" w:rsidR="00C364A8" w:rsidRPr="00C364A8" w:rsidRDefault="00C364A8" w:rsidP="00C364A8">
      <w:pPr>
        <w:pStyle w:val="CodeB"/>
      </w:pPr>
      <w:r w:rsidRPr="00C364A8">
        <w:rPr>
          <w:rFonts w:hint="eastAsia"/>
        </w:rPr>
        <w:t>pub struct Rectangle {</w:t>
      </w:r>
    </w:p>
    <w:p w14:paraId="3FDF0109" w14:textId="77777777" w:rsidR="00C364A8" w:rsidRPr="00C364A8" w:rsidRDefault="00C364A8" w:rsidP="00C364A8">
      <w:pPr>
        <w:pStyle w:val="CodeB"/>
      </w:pPr>
      <w:r w:rsidRPr="00C364A8">
        <w:rPr>
          <w:rFonts w:hint="eastAsia"/>
        </w:rPr>
        <w:t xml:space="preserve">    length: u32,</w:t>
      </w:r>
    </w:p>
    <w:p w14:paraId="69379222" w14:textId="77777777" w:rsidR="00C364A8" w:rsidRPr="00C364A8" w:rsidRDefault="00C364A8" w:rsidP="00C364A8">
      <w:pPr>
        <w:pStyle w:val="CodeB"/>
      </w:pPr>
      <w:r w:rsidRPr="00C364A8">
        <w:rPr>
          <w:rFonts w:hint="eastAsia"/>
        </w:rPr>
        <w:lastRenderedPageBreak/>
        <w:t xml:space="preserve">    width: u32,</w:t>
      </w:r>
    </w:p>
    <w:p w14:paraId="13EDFEBE" w14:textId="77777777" w:rsidR="00C364A8" w:rsidRPr="00C364A8" w:rsidRDefault="00C364A8" w:rsidP="00C364A8">
      <w:pPr>
        <w:pStyle w:val="CodeB"/>
      </w:pPr>
      <w:r w:rsidRPr="00C364A8">
        <w:rPr>
          <w:rFonts w:hint="eastAsia"/>
        </w:rPr>
        <w:t>}</w:t>
      </w:r>
    </w:p>
    <w:p w14:paraId="2C527114" w14:textId="77777777" w:rsidR="00C364A8" w:rsidRPr="00C364A8" w:rsidRDefault="00C364A8" w:rsidP="00C364A8">
      <w:pPr>
        <w:pStyle w:val="CodeB"/>
      </w:pPr>
    </w:p>
    <w:p w14:paraId="71C8CCA0" w14:textId="77777777" w:rsidR="00C364A8" w:rsidRPr="00C364A8" w:rsidRDefault="00C364A8" w:rsidP="00C364A8">
      <w:pPr>
        <w:pStyle w:val="CodeB"/>
      </w:pPr>
      <w:r w:rsidRPr="00C364A8">
        <w:rPr>
          <w:rFonts w:hint="eastAsia"/>
        </w:rPr>
        <w:t>impl Rectangle {</w:t>
      </w:r>
    </w:p>
    <w:p w14:paraId="3F5F1774" w14:textId="77777777" w:rsidR="00C364A8" w:rsidRPr="00C364A8" w:rsidRDefault="00C364A8" w:rsidP="00C364A8">
      <w:pPr>
        <w:pStyle w:val="CodeB"/>
      </w:pPr>
      <w:r w:rsidRPr="00C364A8">
        <w:rPr>
          <w:rFonts w:hint="eastAsia"/>
        </w:rPr>
        <w:t xml:space="preserve">    pub fn can_hold(&amp;self, other: &amp;Rectangle) -&gt; bool {</w:t>
      </w:r>
    </w:p>
    <w:p w14:paraId="3E138466" w14:textId="77777777" w:rsidR="00C364A8" w:rsidRPr="00C364A8" w:rsidRDefault="00C364A8" w:rsidP="00C364A8">
      <w:pPr>
        <w:pStyle w:val="CodeB"/>
      </w:pPr>
      <w:r w:rsidRPr="00C364A8">
        <w:rPr>
          <w:rFonts w:hint="eastAsia"/>
        </w:rPr>
        <w:t xml:space="preserve">        self.length &lt; other.length &amp;&amp; self.width &gt; other.width</w:t>
      </w:r>
    </w:p>
    <w:p w14:paraId="0DCB0CEE" w14:textId="77777777" w:rsidR="00C364A8" w:rsidRPr="00C364A8" w:rsidRDefault="00C364A8" w:rsidP="00C364A8">
      <w:pPr>
        <w:pStyle w:val="CodeB"/>
      </w:pPr>
      <w:r w:rsidRPr="00C364A8">
        <w:rPr>
          <w:rFonts w:hint="eastAsia"/>
        </w:rPr>
        <w:t xml:space="preserve">    }</w:t>
      </w:r>
    </w:p>
    <w:p w14:paraId="41BBD210" w14:textId="77777777" w:rsidR="00C364A8" w:rsidRPr="00C364A8" w:rsidRDefault="00C364A8" w:rsidP="00C364A8">
      <w:pPr>
        <w:pStyle w:val="CodeC"/>
      </w:pPr>
      <w:r w:rsidRPr="00C364A8">
        <w:rPr>
          <w:rFonts w:hint="eastAsia"/>
        </w:rPr>
        <w:t>}</w:t>
      </w:r>
    </w:p>
    <w:p w14:paraId="5D769437" w14:textId="77777777" w:rsidR="00C364A8" w:rsidRDefault="00C364A8" w:rsidP="00673643">
      <w:pPr>
        <w:pStyle w:val="Body"/>
        <w:rPr>
          <w:rFonts w:eastAsia="Microsoft YaHei"/>
        </w:rPr>
      </w:pPr>
      <w:r>
        <w:rPr>
          <w:rFonts w:eastAsia="Microsoft YaHei" w:hint="eastAsia"/>
        </w:rPr>
        <w:t>Running the tests now produces:</w:t>
      </w:r>
    </w:p>
    <w:p w14:paraId="2920EB1B" w14:textId="77777777" w:rsidR="00C364A8" w:rsidRPr="00C364A8" w:rsidRDefault="00C364A8" w:rsidP="00C364A8">
      <w:pPr>
        <w:pStyle w:val="CodeA"/>
      </w:pPr>
      <w:r w:rsidRPr="00C364A8">
        <w:rPr>
          <w:rFonts w:hint="eastAsia"/>
        </w:rPr>
        <w:t>running 2 tests</w:t>
      </w:r>
    </w:p>
    <w:p w14:paraId="6EE83E93" w14:textId="77777777" w:rsidR="00C364A8" w:rsidRPr="00C364A8" w:rsidRDefault="00C364A8" w:rsidP="00C364A8">
      <w:pPr>
        <w:pStyle w:val="CodeB"/>
      </w:pPr>
      <w:r w:rsidRPr="00C364A8">
        <w:rPr>
          <w:rFonts w:hint="eastAsia"/>
        </w:rPr>
        <w:t>test tests::smaller_can_hold_larger ... ok</w:t>
      </w:r>
    </w:p>
    <w:p w14:paraId="5EB59073" w14:textId="77777777" w:rsidR="00C364A8" w:rsidRPr="00C364A8" w:rsidRDefault="00C364A8" w:rsidP="00C364A8">
      <w:pPr>
        <w:pStyle w:val="CodeB"/>
      </w:pPr>
      <w:r w:rsidRPr="00C364A8">
        <w:rPr>
          <w:rFonts w:hint="eastAsia"/>
        </w:rPr>
        <w:t>test tests::larger_can_hold_smaller ... FAILED</w:t>
      </w:r>
    </w:p>
    <w:p w14:paraId="76738023" w14:textId="77777777" w:rsidR="00C364A8" w:rsidRPr="00C364A8" w:rsidRDefault="00C364A8" w:rsidP="00C364A8">
      <w:pPr>
        <w:pStyle w:val="CodeB"/>
      </w:pPr>
    </w:p>
    <w:p w14:paraId="4807C24A" w14:textId="77777777" w:rsidR="00C364A8" w:rsidRPr="00C364A8" w:rsidRDefault="00C364A8" w:rsidP="00C364A8">
      <w:pPr>
        <w:pStyle w:val="CodeB"/>
      </w:pPr>
      <w:r w:rsidRPr="00C364A8">
        <w:rPr>
          <w:rFonts w:hint="eastAsia"/>
        </w:rPr>
        <w:t>failures:</w:t>
      </w:r>
    </w:p>
    <w:p w14:paraId="6CB56939" w14:textId="77777777" w:rsidR="00C364A8" w:rsidRPr="00C364A8" w:rsidRDefault="00C364A8" w:rsidP="00C364A8">
      <w:pPr>
        <w:pStyle w:val="CodeB"/>
      </w:pPr>
    </w:p>
    <w:p w14:paraId="06928F78" w14:textId="77777777" w:rsidR="00C364A8" w:rsidRPr="00C364A8" w:rsidRDefault="00C364A8" w:rsidP="00C364A8">
      <w:pPr>
        <w:pStyle w:val="CodeB"/>
      </w:pPr>
      <w:r w:rsidRPr="00C364A8">
        <w:rPr>
          <w:rFonts w:hint="eastAsia"/>
        </w:rPr>
        <w:t>---- tests::larger_can_hold_smaller stdout ----</w:t>
      </w:r>
    </w:p>
    <w:p w14:paraId="3F96A777" w14:textId="77777777" w:rsidR="00C364A8" w:rsidRPr="00C364A8" w:rsidRDefault="00C364A8" w:rsidP="00C364A8">
      <w:pPr>
        <w:pStyle w:val="CodeB"/>
      </w:pPr>
      <w:r w:rsidRPr="00C364A8">
        <w:rPr>
          <w:rFonts w:hint="eastAsia"/>
        </w:rPr>
        <w:t xml:space="preserve">    thread 'tests::larger_can_hold_smaller' panicked at 'assertion failed:</w:t>
      </w:r>
    </w:p>
    <w:p w14:paraId="11A354E7" w14:textId="77777777" w:rsidR="00C364A8" w:rsidRPr="00C364A8" w:rsidRDefault="00C364A8" w:rsidP="00C364A8">
      <w:pPr>
        <w:pStyle w:val="CodeB"/>
      </w:pPr>
      <w:r w:rsidRPr="00C364A8">
        <w:rPr>
          <w:rFonts w:hint="eastAsia"/>
        </w:rPr>
        <w:t xml:space="preserve">    larger.can_hold(&amp;smaller)', src/lib.rs:22</w:t>
      </w:r>
    </w:p>
    <w:p w14:paraId="41FCDF22" w14:textId="77777777" w:rsidR="00C364A8" w:rsidRPr="00C364A8" w:rsidRDefault="00C364A8" w:rsidP="00C364A8">
      <w:pPr>
        <w:pStyle w:val="CodeB"/>
      </w:pPr>
      <w:r w:rsidRPr="00C364A8">
        <w:rPr>
          <w:rFonts w:hint="eastAsia"/>
        </w:rPr>
        <w:t>note: Run with `RUST_BACKTRACE=1` for a backtrace.</w:t>
      </w:r>
    </w:p>
    <w:p w14:paraId="1D09048E" w14:textId="77777777" w:rsidR="00C364A8" w:rsidRPr="00C364A8" w:rsidRDefault="00C364A8" w:rsidP="00C364A8">
      <w:pPr>
        <w:pStyle w:val="CodeB"/>
      </w:pPr>
    </w:p>
    <w:p w14:paraId="7E006FF5" w14:textId="77777777" w:rsidR="00C364A8" w:rsidRPr="00C364A8" w:rsidRDefault="00C364A8" w:rsidP="00C364A8">
      <w:pPr>
        <w:pStyle w:val="CodeB"/>
      </w:pPr>
      <w:r w:rsidRPr="00C364A8">
        <w:rPr>
          <w:rFonts w:hint="eastAsia"/>
        </w:rPr>
        <w:t>failures:</w:t>
      </w:r>
    </w:p>
    <w:p w14:paraId="71D408EE" w14:textId="77777777" w:rsidR="00C364A8" w:rsidRPr="00C364A8" w:rsidRDefault="00C364A8" w:rsidP="00C364A8">
      <w:pPr>
        <w:pStyle w:val="CodeB"/>
      </w:pPr>
      <w:r w:rsidRPr="00C364A8">
        <w:rPr>
          <w:rFonts w:hint="eastAsia"/>
        </w:rPr>
        <w:t xml:space="preserve">    tests::larger_can_hold_smaller</w:t>
      </w:r>
    </w:p>
    <w:p w14:paraId="6E678746" w14:textId="77777777" w:rsidR="00C364A8" w:rsidRPr="00C364A8" w:rsidRDefault="00C364A8" w:rsidP="00C364A8">
      <w:pPr>
        <w:pStyle w:val="CodeB"/>
      </w:pPr>
    </w:p>
    <w:p w14:paraId="14BD692A" w14:textId="77777777" w:rsidR="00C364A8" w:rsidRPr="00C364A8" w:rsidRDefault="00C364A8" w:rsidP="00C364A8">
      <w:pPr>
        <w:pStyle w:val="CodeC"/>
      </w:pPr>
      <w:r w:rsidRPr="00C364A8">
        <w:rPr>
          <w:rFonts w:hint="eastAsia"/>
        </w:rPr>
        <w:t>test result: FAILED. 1 passed; 1 failed; 0 ignored; 0 measured</w:t>
      </w:r>
    </w:p>
    <w:p w14:paraId="417836EA" w14:textId="77777777" w:rsidR="00C364A8" w:rsidRDefault="00C364A8" w:rsidP="00673643">
      <w:pPr>
        <w:pStyle w:val="Body"/>
        <w:rPr>
          <w:rFonts w:eastAsia="Microsoft YaHei"/>
        </w:rPr>
      </w:pPr>
      <w:r>
        <w:rPr>
          <w:rFonts w:eastAsia="Microsoft YaHei" w:hint="eastAsia"/>
        </w:rPr>
        <w:t xml:space="preserve">Our tests caught the bug! Since </w:t>
      </w:r>
      <w:proofErr w:type="spellStart"/>
      <w:r w:rsidRPr="00C364A8">
        <w:rPr>
          <w:rStyle w:val="Literal"/>
          <w:rFonts w:hint="eastAsia"/>
        </w:rPr>
        <w:t>larger.length</w:t>
      </w:r>
      <w:proofErr w:type="spellEnd"/>
      <w:r>
        <w:rPr>
          <w:rFonts w:eastAsia="Microsoft YaHei" w:hint="eastAsia"/>
        </w:rPr>
        <w:t xml:space="preserve"> is 8 and </w:t>
      </w:r>
      <w:proofErr w:type="spellStart"/>
      <w:r w:rsidRPr="00C364A8">
        <w:rPr>
          <w:rStyle w:val="Literal"/>
          <w:rFonts w:hint="eastAsia"/>
        </w:rPr>
        <w:t>smaller.length</w:t>
      </w:r>
      <w:proofErr w:type="spellEnd"/>
      <w:r>
        <w:rPr>
          <w:rFonts w:eastAsia="Microsoft YaHei" w:hint="eastAsia"/>
        </w:rPr>
        <w:t xml:space="preserve"> is 5, the comparison of the lengths in </w:t>
      </w:r>
      <w:proofErr w:type="spellStart"/>
      <w:r w:rsidRPr="00C364A8">
        <w:rPr>
          <w:rStyle w:val="Literal"/>
          <w:rFonts w:hint="eastAsia"/>
        </w:rPr>
        <w:t>can_hold</w:t>
      </w:r>
      <w:proofErr w:type="spellEnd"/>
      <w:r>
        <w:rPr>
          <w:rFonts w:eastAsia="Microsoft YaHei" w:hint="eastAsia"/>
        </w:rPr>
        <w:t xml:space="preserve"> now returns </w:t>
      </w:r>
      <w:r w:rsidRPr="00C364A8">
        <w:rPr>
          <w:rStyle w:val="Literal"/>
          <w:rFonts w:hint="eastAsia"/>
        </w:rPr>
        <w:t>false</w:t>
      </w:r>
      <w:r>
        <w:rPr>
          <w:rFonts w:eastAsia="Microsoft YaHei" w:hint="eastAsia"/>
        </w:rPr>
        <w:t xml:space="preserve"> since 8 is not less than 5.</w:t>
      </w:r>
    </w:p>
    <w:p w14:paraId="3BDF93DD" w14:textId="77777777" w:rsidR="00C364A8" w:rsidRDefault="00C364A8" w:rsidP="00C364A8">
      <w:pPr>
        <w:pStyle w:val="HeadB"/>
        <w:rPr>
          <w:rFonts w:eastAsia="Microsoft YaHei"/>
          <w:sz w:val="27"/>
          <w:szCs w:val="27"/>
        </w:rPr>
      </w:pPr>
      <w:bookmarkStart w:id="39" w:name="testing-equality-with-the-`assert_eq!`-a"/>
      <w:bookmarkStart w:id="40" w:name="_Toc485369472"/>
      <w:bookmarkEnd w:id="39"/>
      <w:r>
        <w:rPr>
          <w:rFonts w:eastAsia="Microsoft YaHei" w:hint="eastAsia"/>
        </w:rPr>
        <w:t xml:space="preserve">Testing Equality with the </w:t>
      </w:r>
      <w:proofErr w:type="spellStart"/>
      <w:r w:rsidRPr="00C364A8">
        <w:rPr>
          <w:rStyle w:val="Literal"/>
          <w:rFonts w:hint="eastAsia"/>
        </w:rPr>
        <w:t>assert_eq</w:t>
      </w:r>
      <w:proofErr w:type="spellEnd"/>
      <w:r w:rsidRPr="00C364A8">
        <w:rPr>
          <w:rStyle w:val="Literal"/>
          <w:rFonts w:hint="eastAsia"/>
        </w:rPr>
        <w:t>!</w:t>
      </w:r>
      <w:r>
        <w:rPr>
          <w:rFonts w:eastAsia="Microsoft YaHei" w:hint="eastAsia"/>
        </w:rPr>
        <w:t xml:space="preserve"> </w:t>
      </w:r>
      <w:proofErr w:type="gramStart"/>
      <w:r>
        <w:rPr>
          <w:rFonts w:eastAsia="Microsoft YaHei" w:hint="eastAsia"/>
        </w:rPr>
        <w:t>and</w:t>
      </w:r>
      <w:proofErr w:type="gramEnd"/>
      <w:r>
        <w:rPr>
          <w:rFonts w:eastAsia="Microsoft YaHei" w:hint="eastAsia"/>
        </w:rPr>
        <w:t xml:space="preserve"> </w:t>
      </w:r>
      <w:proofErr w:type="spellStart"/>
      <w:r w:rsidRPr="00C364A8">
        <w:rPr>
          <w:rStyle w:val="Literal"/>
          <w:rFonts w:hint="eastAsia"/>
        </w:rPr>
        <w:t>assert_ne</w:t>
      </w:r>
      <w:proofErr w:type="spellEnd"/>
      <w:r w:rsidRPr="00C364A8">
        <w:rPr>
          <w:rStyle w:val="Literal"/>
          <w:rFonts w:hint="eastAsia"/>
        </w:rPr>
        <w:t>!</w:t>
      </w:r>
      <w:r>
        <w:rPr>
          <w:rFonts w:eastAsia="Microsoft YaHei" w:hint="eastAsia"/>
        </w:rPr>
        <w:t xml:space="preserve"> Macros</w:t>
      </w:r>
      <w:bookmarkEnd w:id="40"/>
    </w:p>
    <w:p w14:paraId="0B384B7F" w14:textId="77777777" w:rsidR="00C364A8" w:rsidRDefault="00C364A8" w:rsidP="00C364A8">
      <w:pPr>
        <w:pStyle w:val="BodyFirst"/>
        <w:rPr>
          <w:rFonts w:eastAsia="Microsoft YaHei"/>
        </w:rPr>
      </w:pPr>
      <w:r>
        <w:rPr>
          <w:rFonts w:eastAsia="Microsoft YaHei" w:hint="eastAsia"/>
        </w:rPr>
        <w:t>A common way to test functionality is to take the result of the code under test and the value we expect the code to return and check that they</w:t>
      </w:r>
      <w:r>
        <w:rPr>
          <w:rFonts w:eastAsia="Microsoft YaHei"/>
        </w:rPr>
        <w:t>’</w:t>
      </w:r>
      <w:r>
        <w:rPr>
          <w:rFonts w:eastAsia="Microsoft YaHei" w:hint="eastAsia"/>
        </w:rPr>
        <w:t xml:space="preserve">re equal. We could do this using </w:t>
      </w:r>
      <w:proofErr w:type="gramStart"/>
      <w:r>
        <w:rPr>
          <w:rFonts w:eastAsia="Microsoft YaHei" w:hint="eastAsia"/>
        </w:rPr>
        <w:t xml:space="preserve">the </w:t>
      </w:r>
      <w:r w:rsidRPr="00C364A8">
        <w:rPr>
          <w:rStyle w:val="Literal"/>
          <w:rFonts w:hint="eastAsia"/>
        </w:rPr>
        <w:t>assert</w:t>
      </w:r>
      <w:proofErr w:type="gramEnd"/>
      <w:r w:rsidRPr="00C364A8">
        <w:rPr>
          <w:rStyle w:val="Literal"/>
          <w:rFonts w:hint="eastAsia"/>
        </w:rPr>
        <w:t>!</w:t>
      </w:r>
      <w:r>
        <w:rPr>
          <w:rFonts w:eastAsia="Microsoft YaHei" w:hint="eastAsia"/>
        </w:rPr>
        <w:t xml:space="preserve"> </w:t>
      </w:r>
      <w:proofErr w:type="gramStart"/>
      <w:r>
        <w:rPr>
          <w:rFonts w:eastAsia="Microsoft YaHei" w:hint="eastAsia"/>
        </w:rPr>
        <w:t>macro</w:t>
      </w:r>
      <w:proofErr w:type="gramEnd"/>
      <w:r>
        <w:rPr>
          <w:rFonts w:eastAsia="Microsoft YaHei" w:hint="eastAsia"/>
        </w:rPr>
        <w:t xml:space="preserve"> and passing it an expression using the </w:t>
      </w:r>
      <w:r w:rsidRPr="00C364A8">
        <w:rPr>
          <w:rStyle w:val="Literal"/>
          <w:rFonts w:hint="eastAsia"/>
        </w:rPr>
        <w:t>==</w:t>
      </w:r>
      <w:r>
        <w:rPr>
          <w:rFonts w:eastAsia="Microsoft YaHei" w:hint="eastAsia"/>
        </w:rPr>
        <w:t xml:space="preserve"> operator. However, this is such a common test that the standard library provides a pair of macros to perform this test more conveniently: </w:t>
      </w:r>
      <w:proofErr w:type="spellStart"/>
      <w:r w:rsidRPr="00C364A8">
        <w:rPr>
          <w:rStyle w:val="Literal"/>
          <w:rFonts w:hint="eastAsia"/>
        </w:rPr>
        <w:t>assert_eq</w:t>
      </w:r>
      <w:proofErr w:type="spellEnd"/>
      <w:r w:rsidRPr="00C364A8">
        <w:rPr>
          <w:rStyle w:val="Literal"/>
          <w:rFonts w:hint="eastAsia"/>
        </w:rPr>
        <w:t>!</w:t>
      </w:r>
      <w:r>
        <w:rPr>
          <w:rFonts w:eastAsia="Microsoft YaHei" w:hint="eastAsia"/>
        </w:rPr>
        <w:t xml:space="preserve"> </w:t>
      </w:r>
      <w:proofErr w:type="gramStart"/>
      <w:r>
        <w:rPr>
          <w:rFonts w:eastAsia="Microsoft YaHei" w:hint="eastAsia"/>
        </w:rPr>
        <w:t>and</w:t>
      </w:r>
      <w:proofErr w:type="gramEnd"/>
      <w:r>
        <w:rPr>
          <w:rFonts w:eastAsia="Microsoft YaHei" w:hint="eastAsia"/>
        </w:rPr>
        <w:t xml:space="preserve"> </w:t>
      </w:r>
      <w:proofErr w:type="spellStart"/>
      <w:r w:rsidRPr="00C364A8">
        <w:rPr>
          <w:rStyle w:val="Literal"/>
          <w:rFonts w:hint="eastAsia"/>
        </w:rPr>
        <w:t>assert_ne</w:t>
      </w:r>
      <w:proofErr w:type="spellEnd"/>
      <w:r w:rsidRPr="00C364A8">
        <w:rPr>
          <w:rStyle w:val="Literal"/>
          <w:rFonts w:hint="eastAsia"/>
        </w:rPr>
        <w:t>!</w:t>
      </w:r>
      <w:r>
        <w:rPr>
          <w:rFonts w:eastAsia="Microsoft YaHei" w:hint="eastAsia"/>
        </w:rPr>
        <w:t>. These macros compare two arguments for equality or inequality, respectively. They</w:t>
      </w:r>
      <w:r>
        <w:rPr>
          <w:rFonts w:eastAsia="Microsoft YaHei"/>
        </w:rPr>
        <w:t>’</w:t>
      </w:r>
      <w:r>
        <w:rPr>
          <w:rFonts w:eastAsia="Microsoft YaHei" w:hint="eastAsia"/>
        </w:rPr>
        <w:t>ll also print out the two values if the assertion fails, so that it</w:t>
      </w:r>
      <w:r>
        <w:rPr>
          <w:rFonts w:eastAsia="Microsoft YaHei"/>
        </w:rPr>
        <w:t>’</w:t>
      </w:r>
      <w:r>
        <w:rPr>
          <w:rFonts w:eastAsia="Microsoft YaHei" w:hint="eastAsia"/>
        </w:rPr>
        <w:t xml:space="preserve">s easier to see </w:t>
      </w:r>
      <w:r w:rsidRPr="00C364A8">
        <w:rPr>
          <w:rStyle w:val="EmphasisItalic"/>
          <w:rFonts w:eastAsia="Microsoft YaHei" w:hint="eastAsia"/>
        </w:rPr>
        <w:t>why</w:t>
      </w:r>
      <w:r>
        <w:rPr>
          <w:rFonts w:eastAsia="Microsoft YaHei" w:hint="eastAsia"/>
        </w:rPr>
        <w:t xml:space="preserve"> the test failed, while </w:t>
      </w:r>
      <w:proofErr w:type="gramStart"/>
      <w:r>
        <w:rPr>
          <w:rFonts w:eastAsia="Microsoft YaHei" w:hint="eastAsia"/>
        </w:rPr>
        <w:t xml:space="preserve">the </w:t>
      </w:r>
      <w:r w:rsidRPr="00C364A8">
        <w:rPr>
          <w:rStyle w:val="Literal"/>
          <w:rFonts w:hint="eastAsia"/>
        </w:rPr>
        <w:t>assert</w:t>
      </w:r>
      <w:proofErr w:type="gramEnd"/>
      <w:r w:rsidRPr="00C364A8">
        <w:rPr>
          <w:rStyle w:val="Literal"/>
          <w:rFonts w:hint="eastAsia"/>
        </w:rPr>
        <w:t>!</w:t>
      </w:r>
      <w:r>
        <w:rPr>
          <w:rFonts w:eastAsia="Microsoft YaHei" w:hint="eastAsia"/>
        </w:rPr>
        <w:t xml:space="preserve"> </w:t>
      </w:r>
      <w:proofErr w:type="gramStart"/>
      <w:r>
        <w:rPr>
          <w:rFonts w:eastAsia="Microsoft YaHei" w:hint="eastAsia"/>
        </w:rPr>
        <w:t>macro</w:t>
      </w:r>
      <w:proofErr w:type="gramEnd"/>
      <w:r>
        <w:rPr>
          <w:rFonts w:eastAsia="Microsoft YaHei" w:hint="eastAsia"/>
        </w:rPr>
        <w:t xml:space="preserve"> only tells us that it got a </w:t>
      </w:r>
      <w:r w:rsidRPr="00C364A8">
        <w:rPr>
          <w:rStyle w:val="Literal"/>
          <w:rFonts w:hint="eastAsia"/>
        </w:rPr>
        <w:t>false</w:t>
      </w:r>
      <w:r>
        <w:rPr>
          <w:rFonts w:eastAsia="Microsoft YaHei" w:hint="eastAsia"/>
        </w:rPr>
        <w:t xml:space="preserve"> value for the </w:t>
      </w:r>
      <w:r w:rsidRPr="00C364A8">
        <w:rPr>
          <w:rStyle w:val="Literal"/>
          <w:rFonts w:hint="eastAsia"/>
        </w:rPr>
        <w:t>==</w:t>
      </w:r>
      <w:r>
        <w:rPr>
          <w:rFonts w:eastAsia="Microsoft YaHei" w:hint="eastAsia"/>
        </w:rPr>
        <w:t xml:space="preserve"> expression, not the values that lead to the </w:t>
      </w:r>
      <w:r w:rsidRPr="00C364A8">
        <w:rPr>
          <w:rStyle w:val="Literal"/>
          <w:rFonts w:hint="eastAsia"/>
        </w:rPr>
        <w:t>false</w:t>
      </w:r>
      <w:r>
        <w:rPr>
          <w:rFonts w:eastAsia="Microsoft YaHei" w:hint="eastAsia"/>
        </w:rPr>
        <w:t xml:space="preserve"> value.</w:t>
      </w:r>
    </w:p>
    <w:p w14:paraId="09B5022F" w14:textId="77777777" w:rsidR="00C364A8" w:rsidRDefault="00C364A8" w:rsidP="00673643">
      <w:pPr>
        <w:pStyle w:val="Body"/>
        <w:rPr>
          <w:rFonts w:eastAsia="Microsoft YaHei"/>
        </w:rPr>
      </w:pPr>
      <w:r>
        <w:rPr>
          <w:rFonts w:eastAsia="Microsoft YaHei" w:hint="eastAsia"/>
        </w:rPr>
        <w:lastRenderedPageBreak/>
        <w:t>In Listing 11-7, let</w:t>
      </w:r>
      <w:r>
        <w:rPr>
          <w:rFonts w:eastAsia="Microsoft YaHei"/>
        </w:rPr>
        <w:t>’</w:t>
      </w:r>
      <w:r>
        <w:rPr>
          <w:rFonts w:eastAsia="Microsoft YaHei" w:hint="eastAsia"/>
        </w:rPr>
        <w:t xml:space="preserve">s write a function named </w:t>
      </w:r>
      <w:proofErr w:type="spellStart"/>
      <w:r w:rsidRPr="00C364A8">
        <w:rPr>
          <w:rStyle w:val="Literal"/>
          <w:rFonts w:hint="eastAsia"/>
        </w:rPr>
        <w:t>add_two</w:t>
      </w:r>
      <w:proofErr w:type="spellEnd"/>
      <w:r>
        <w:rPr>
          <w:rFonts w:eastAsia="Microsoft YaHei" w:hint="eastAsia"/>
        </w:rPr>
        <w:t xml:space="preserve"> that adds two to its parameter and returns the result. Then let</w:t>
      </w:r>
      <w:r>
        <w:rPr>
          <w:rFonts w:eastAsia="Microsoft YaHei"/>
        </w:rPr>
        <w:t>’</w:t>
      </w:r>
      <w:r>
        <w:rPr>
          <w:rFonts w:eastAsia="Microsoft YaHei" w:hint="eastAsia"/>
        </w:rPr>
        <w:t xml:space="preserve">s test this function using the </w:t>
      </w:r>
      <w:proofErr w:type="spellStart"/>
      <w:r w:rsidRPr="00C364A8">
        <w:rPr>
          <w:rStyle w:val="Literal"/>
          <w:rFonts w:hint="eastAsia"/>
        </w:rPr>
        <w:t>assert_eq</w:t>
      </w:r>
      <w:proofErr w:type="spellEnd"/>
      <w:r w:rsidRPr="00C364A8">
        <w:rPr>
          <w:rStyle w:val="Literal"/>
          <w:rFonts w:hint="eastAsia"/>
        </w:rPr>
        <w:t>!</w:t>
      </w:r>
      <w:r>
        <w:rPr>
          <w:rFonts w:eastAsia="Microsoft YaHei" w:hint="eastAsia"/>
        </w:rPr>
        <w:t xml:space="preserve"> </w:t>
      </w:r>
      <w:proofErr w:type="gramStart"/>
      <w:r>
        <w:rPr>
          <w:rFonts w:eastAsia="Microsoft YaHei" w:hint="eastAsia"/>
        </w:rPr>
        <w:t>macro</w:t>
      </w:r>
      <w:proofErr w:type="gramEnd"/>
      <w:r>
        <w:rPr>
          <w:rFonts w:eastAsia="Microsoft YaHei" w:hint="eastAsia"/>
        </w:rPr>
        <w:t>:</w:t>
      </w:r>
    </w:p>
    <w:p w14:paraId="00217DA6" w14:textId="77777777" w:rsidR="00C364A8" w:rsidRDefault="00C364A8" w:rsidP="00C364A8">
      <w:pPr>
        <w:pStyle w:val="ProductionDirective"/>
        <w:rPr>
          <w:rFonts w:eastAsia="Microsoft YaHei"/>
        </w:rPr>
      </w:pPr>
      <w:r>
        <w:rPr>
          <w:rFonts w:eastAsia="Microsoft YaHei" w:hint="eastAsia"/>
        </w:rPr>
        <w:t>Filename: src/lib.rs</w:t>
      </w:r>
    </w:p>
    <w:p w14:paraId="1FDE021A" w14:textId="77777777" w:rsidR="00C364A8" w:rsidRPr="00C364A8" w:rsidRDefault="00C364A8" w:rsidP="00C364A8">
      <w:pPr>
        <w:pStyle w:val="CodeA"/>
      </w:pPr>
      <w:r w:rsidRPr="00C364A8">
        <w:rPr>
          <w:rFonts w:hint="eastAsia"/>
        </w:rPr>
        <w:t>pub fn add_two(a: i32) -&gt; i32 {</w:t>
      </w:r>
    </w:p>
    <w:p w14:paraId="23036D26" w14:textId="77777777" w:rsidR="00C364A8" w:rsidRPr="00C364A8" w:rsidRDefault="00C364A8" w:rsidP="00C364A8">
      <w:pPr>
        <w:pStyle w:val="CodeB"/>
      </w:pPr>
      <w:r w:rsidRPr="00C364A8">
        <w:rPr>
          <w:rFonts w:hint="eastAsia"/>
        </w:rPr>
        <w:t xml:space="preserve">    a + 2</w:t>
      </w:r>
    </w:p>
    <w:p w14:paraId="557F1A87" w14:textId="77777777" w:rsidR="00C364A8" w:rsidRPr="00C364A8" w:rsidRDefault="00C364A8" w:rsidP="00C364A8">
      <w:pPr>
        <w:pStyle w:val="CodeB"/>
      </w:pPr>
      <w:r w:rsidRPr="00C364A8">
        <w:rPr>
          <w:rFonts w:hint="eastAsia"/>
        </w:rPr>
        <w:t>}</w:t>
      </w:r>
    </w:p>
    <w:p w14:paraId="08299113" w14:textId="77777777" w:rsidR="00C364A8" w:rsidRPr="00C364A8" w:rsidRDefault="00C364A8" w:rsidP="00C364A8">
      <w:pPr>
        <w:pStyle w:val="CodeB"/>
      </w:pPr>
    </w:p>
    <w:p w14:paraId="3DAF4C30" w14:textId="77777777" w:rsidR="00C364A8" w:rsidRPr="00C364A8" w:rsidRDefault="00C364A8" w:rsidP="00C364A8">
      <w:pPr>
        <w:pStyle w:val="CodeB"/>
      </w:pPr>
      <w:r w:rsidRPr="00C364A8">
        <w:rPr>
          <w:rFonts w:hint="eastAsia"/>
        </w:rPr>
        <w:t>#[cfg(test)]</w:t>
      </w:r>
    </w:p>
    <w:p w14:paraId="090A8F74" w14:textId="77777777" w:rsidR="00C364A8" w:rsidRPr="00C364A8" w:rsidRDefault="00C364A8" w:rsidP="00C364A8">
      <w:pPr>
        <w:pStyle w:val="CodeB"/>
      </w:pPr>
      <w:r w:rsidRPr="00C364A8">
        <w:rPr>
          <w:rFonts w:hint="eastAsia"/>
        </w:rPr>
        <w:t>mod tests {</w:t>
      </w:r>
    </w:p>
    <w:p w14:paraId="752E0996" w14:textId="77777777" w:rsidR="00C364A8" w:rsidRPr="00C364A8" w:rsidRDefault="00C364A8" w:rsidP="00C364A8">
      <w:pPr>
        <w:pStyle w:val="CodeB"/>
      </w:pPr>
      <w:r w:rsidRPr="00C364A8">
        <w:rPr>
          <w:rFonts w:hint="eastAsia"/>
        </w:rPr>
        <w:t xml:space="preserve">    use super::*;</w:t>
      </w:r>
    </w:p>
    <w:p w14:paraId="0232C565" w14:textId="77777777" w:rsidR="00C364A8" w:rsidRPr="00C364A8" w:rsidRDefault="00C364A8" w:rsidP="00C364A8">
      <w:pPr>
        <w:pStyle w:val="CodeB"/>
      </w:pPr>
    </w:p>
    <w:p w14:paraId="70CB5794" w14:textId="77777777" w:rsidR="00C364A8" w:rsidRPr="00C364A8" w:rsidRDefault="00C364A8" w:rsidP="00C364A8">
      <w:pPr>
        <w:pStyle w:val="CodeB"/>
      </w:pPr>
      <w:r w:rsidRPr="00C364A8">
        <w:rPr>
          <w:rFonts w:hint="eastAsia"/>
        </w:rPr>
        <w:t xml:space="preserve">    #[test]</w:t>
      </w:r>
    </w:p>
    <w:p w14:paraId="43EBC932" w14:textId="77777777" w:rsidR="00C364A8" w:rsidRPr="00C364A8" w:rsidRDefault="00C364A8" w:rsidP="00C364A8">
      <w:pPr>
        <w:pStyle w:val="CodeB"/>
      </w:pPr>
      <w:r w:rsidRPr="00C364A8">
        <w:rPr>
          <w:rFonts w:hint="eastAsia"/>
        </w:rPr>
        <w:t xml:space="preserve">    fn it_adds_two() {</w:t>
      </w:r>
    </w:p>
    <w:p w14:paraId="47925A75" w14:textId="77777777" w:rsidR="00C364A8" w:rsidRPr="00C364A8" w:rsidRDefault="00C364A8" w:rsidP="00C364A8">
      <w:pPr>
        <w:pStyle w:val="CodeB"/>
      </w:pPr>
      <w:r w:rsidRPr="00C364A8">
        <w:rPr>
          <w:rFonts w:hint="eastAsia"/>
        </w:rPr>
        <w:t xml:space="preserve">        assert_eq!(4, add_two(2));</w:t>
      </w:r>
    </w:p>
    <w:p w14:paraId="54A5056E" w14:textId="77777777" w:rsidR="00C364A8" w:rsidRPr="00C364A8" w:rsidRDefault="00C364A8" w:rsidP="00C364A8">
      <w:pPr>
        <w:pStyle w:val="CodeB"/>
      </w:pPr>
      <w:r w:rsidRPr="00C364A8">
        <w:rPr>
          <w:rFonts w:hint="eastAsia"/>
        </w:rPr>
        <w:t xml:space="preserve">    }</w:t>
      </w:r>
    </w:p>
    <w:p w14:paraId="59CE3F60" w14:textId="77777777" w:rsidR="00C364A8" w:rsidRPr="00C364A8" w:rsidRDefault="00C364A8" w:rsidP="00C364A8">
      <w:pPr>
        <w:pStyle w:val="CodeC"/>
      </w:pPr>
      <w:r w:rsidRPr="00C364A8">
        <w:rPr>
          <w:rFonts w:hint="eastAsia"/>
        </w:rPr>
        <w:t>}</w:t>
      </w:r>
    </w:p>
    <w:p w14:paraId="58622DB9" w14:textId="77777777" w:rsidR="00C364A8" w:rsidRDefault="00C364A8" w:rsidP="00A865E3">
      <w:pPr>
        <w:pStyle w:val="Listing"/>
        <w:rPr>
          <w:rFonts w:eastAsia="Microsoft YaHei"/>
        </w:rPr>
      </w:pPr>
      <w:r>
        <w:rPr>
          <w:rFonts w:eastAsia="Microsoft YaHei" w:hint="eastAsia"/>
        </w:rPr>
        <w:t xml:space="preserve">Listing 11-7: Testing the function </w:t>
      </w:r>
      <w:proofErr w:type="spellStart"/>
      <w:r w:rsidRPr="00C364A8">
        <w:rPr>
          <w:rStyle w:val="Literal"/>
          <w:rFonts w:hint="eastAsia"/>
        </w:rPr>
        <w:t>add_two</w:t>
      </w:r>
      <w:proofErr w:type="spellEnd"/>
      <w:r>
        <w:rPr>
          <w:rFonts w:eastAsia="Microsoft YaHei" w:hint="eastAsia"/>
        </w:rPr>
        <w:t xml:space="preserve"> using the </w:t>
      </w:r>
      <w:proofErr w:type="spellStart"/>
      <w:r w:rsidRPr="00C364A8">
        <w:rPr>
          <w:rStyle w:val="Literal"/>
          <w:rFonts w:hint="eastAsia"/>
        </w:rPr>
        <w:t>assert_eq</w:t>
      </w:r>
      <w:proofErr w:type="spellEnd"/>
      <w:r w:rsidRPr="00C364A8">
        <w:rPr>
          <w:rStyle w:val="Literal"/>
          <w:rFonts w:hint="eastAsia"/>
        </w:rPr>
        <w:t>!</w:t>
      </w:r>
      <w:r>
        <w:rPr>
          <w:rFonts w:eastAsia="Microsoft YaHei" w:hint="eastAsia"/>
        </w:rPr>
        <w:t xml:space="preserve"> </w:t>
      </w:r>
      <w:proofErr w:type="gramStart"/>
      <w:r>
        <w:rPr>
          <w:rFonts w:eastAsia="Microsoft YaHei" w:hint="eastAsia"/>
        </w:rPr>
        <w:t>macro</w:t>
      </w:r>
      <w:proofErr w:type="gramEnd"/>
    </w:p>
    <w:p w14:paraId="498108F8" w14:textId="77777777" w:rsidR="00C364A8" w:rsidRDefault="00C364A8" w:rsidP="00673643">
      <w:pPr>
        <w:pStyle w:val="Body"/>
        <w:rPr>
          <w:rFonts w:eastAsia="Microsoft YaHei"/>
        </w:rPr>
      </w:pPr>
      <w:r>
        <w:rPr>
          <w:rFonts w:eastAsia="Microsoft YaHei" w:hint="eastAsia"/>
        </w:rPr>
        <w:t>Let</w:t>
      </w:r>
      <w:r>
        <w:rPr>
          <w:rFonts w:eastAsia="Microsoft YaHei"/>
        </w:rPr>
        <w:t>’</w:t>
      </w:r>
      <w:r>
        <w:rPr>
          <w:rFonts w:eastAsia="Microsoft YaHei" w:hint="eastAsia"/>
        </w:rPr>
        <w:t>s check that it passes!</w:t>
      </w:r>
    </w:p>
    <w:p w14:paraId="7641E81C" w14:textId="77777777" w:rsidR="00C364A8" w:rsidRPr="00C364A8" w:rsidRDefault="00C364A8" w:rsidP="00C364A8">
      <w:pPr>
        <w:pStyle w:val="CodeA"/>
      </w:pPr>
      <w:r w:rsidRPr="00C364A8">
        <w:rPr>
          <w:rFonts w:hint="eastAsia"/>
        </w:rPr>
        <w:t>running 1 test</w:t>
      </w:r>
    </w:p>
    <w:p w14:paraId="59726817" w14:textId="77777777" w:rsidR="00C364A8" w:rsidRPr="00C364A8" w:rsidRDefault="00C364A8" w:rsidP="00C364A8">
      <w:pPr>
        <w:pStyle w:val="CodeB"/>
      </w:pPr>
      <w:r w:rsidRPr="00C364A8">
        <w:rPr>
          <w:rFonts w:hint="eastAsia"/>
        </w:rPr>
        <w:t>test tests::it_adds_two ... ok</w:t>
      </w:r>
    </w:p>
    <w:p w14:paraId="1510262E" w14:textId="77777777" w:rsidR="00C364A8" w:rsidRPr="00C364A8" w:rsidRDefault="00C364A8" w:rsidP="00C364A8">
      <w:pPr>
        <w:pStyle w:val="CodeB"/>
      </w:pPr>
    </w:p>
    <w:p w14:paraId="279574CD" w14:textId="77777777" w:rsidR="00C364A8" w:rsidRPr="00C364A8" w:rsidRDefault="00C364A8" w:rsidP="00C364A8">
      <w:pPr>
        <w:pStyle w:val="CodeC"/>
      </w:pPr>
      <w:r w:rsidRPr="00C364A8">
        <w:rPr>
          <w:rFonts w:hint="eastAsia"/>
        </w:rPr>
        <w:t>test result: ok. 1 passed; 0 failed; 0 ignored; 0 measured</w:t>
      </w:r>
    </w:p>
    <w:p w14:paraId="2BAE97E4" w14:textId="77777777" w:rsidR="00C364A8" w:rsidRDefault="00C364A8" w:rsidP="00673643">
      <w:pPr>
        <w:pStyle w:val="Body"/>
        <w:rPr>
          <w:rFonts w:eastAsia="Microsoft YaHei"/>
        </w:rPr>
      </w:pPr>
      <w:r>
        <w:rPr>
          <w:rFonts w:eastAsia="Microsoft YaHei" w:hint="eastAsia"/>
        </w:rPr>
        <w:t xml:space="preserve">The first argument we gave to the </w:t>
      </w:r>
      <w:proofErr w:type="spellStart"/>
      <w:r w:rsidRPr="00C364A8">
        <w:rPr>
          <w:rStyle w:val="Literal"/>
          <w:rFonts w:hint="eastAsia"/>
        </w:rPr>
        <w:t>assert_eq</w:t>
      </w:r>
      <w:proofErr w:type="spellEnd"/>
      <w:r w:rsidRPr="00C364A8">
        <w:rPr>
          <w:rStyle w:val="Literal"/>
          <w:rFonts w:hint="eastAsia"/>
        </w:rPr>
        <w:t>!</w:t>
      </w:r>
      <w:r>
        <w:rPr>
          <w:rFonts w:eastAsia="Microsoft YaHei" w:hint="eastAsia"/>
        </w:rPr>
        <w:t xml:space="preserve"> </w:t>
      </w:r>
      <w:proofErr w:type="gramStart"/>
      <w:r>
        <w:rPr>
          <w:rFonts w:eastAsia="Microsoft YaHei" w:hint="eastAsia"/>
        </w:rPr>
        <w:t>macro</w:t>
      </w:r>
      <w:proofErr w:type="gramEnd"/>
      <w:r>
        <w:rPr>
          <w:rFonts w:eastAsia="Microsoft YaHei" w:hint="eastAsia"/>
        </w:rPr>
        <w:t xml:space="preserve">, 4, is equal to the result of calling </w:t>
      </w:r>
      <w:proofErr w:type="spellStart"/>
      <w:r w:rsidRPr="00C364A8">
        <w:rPr>
          <w:rStyle w:val="Literal"/>
          <w:rFonts w:hint="eastAsia"/>
        </w:rPr>
        <w:t>add_two</w:t>
      </w:r>
      <w:proofErr w:type="spellEnd"/>
      <w:r w:rsidRPr="00C364A8">
        <w:rPr>
          <w:rStyle w:val="Literal"/>
          <w:rFonts w:hint="eastAsia"/>
        </w:rPr>
        <w:t>(2)</w:t>
      </w:r>
      <w:r>
        <w:rPr>
          <w:rFonts w:eastAsia="Microsoft YaHei" w:hint="eastAsia"/>
        </w:rPr>
        <w:t xml:space="preserve">. We see a line for this test that says </w:t>
      </w:r>
      <w:r w:rsidRPr="00C364A8">
        <w:rPr>
          <w:rStyle w:val="Literal"/>
          <w:rFonts w:hint="eastAsia"/>
        </w:rPr>
        <w:t>test tests::</w:t>
      </w:r>
      <w:proofErr w:type="spellStart"/>
      <w:r w:rsidRPr="00C364A8">
        <w:rPr>
          <w:rStyle w:val="Literal"/>
          <w:rFonts w:hint="eastAsia"/>
        </w:rPr>
        <w:t>it_adds_two</w:t>
      </w:r>
      <w:proofErr w:type="spellEnd"/>
      <w:r w:rsidRPr="00C364A8">
        <w:rPr>
          <w:rStyle w:val="Literal"/>
          <w:rFonts w:hint="eastAsia"/>
        </w:rPr>
        <w:t xml:space="preserve"> ... ok</w:t>
      </w:r>
      <w:r>
        <w:rPr>
          <w:rFonts w:eastAsia="Microsoft YaHei" w:hint="eastAsia"/>
        </w:rPr>
        <w:t xml:space="preserve">, and the </w:t>
      </w:r>
      <w:r w:rsidRPr="00C364A8">
        <w:rPr>
          <w:rStyle w:val="Literal"/>
          <w:rFonts w:hint="eastAsia"/>
        </w:rPr>
        <w:t>ok</w:t>
      </w:r>
      <w:r>
        <w:rPr>
          <w:rFonts w:eastAsia="Microsoft YaHei" w:hint="eastAsia"/>
        </w:rPr>
        <w:t xml:space="preserve"> text indicates that our test passed!</w:t>
      </w:r>
    </w:p>
    <w:p w14:paraId="6405E13D" w14:textId="77777777" w:rsidR="00C364A8" w:rsidRDefault="00C364A8" w:rsidP="00673643">
      <w:pPr>
        <w:pStyle w:val="Body"/>
        <w:rPr>
          <w:rFonts w:eastAsia="Microsoft YaHei"/>
        </w:rPr>
      </w:pPr>
      <w:r>
        <w:rPr>
          <w:rFonts w:eastAsia="Microsoft YaHei" w:hint="eastAsia"/>
        </w:rPr>
        <w:t>Let</w:t>
      </w:r>
      <w:r>
        <w:rPr>
          <w:rFonts w:eastAsia="Microsoft YaHei"/>
        </w:rPr>
        <w:t>’</w:t>
      </w:r>
      <w:r>
        <w:rPr>
          <w:rFonts w:eastAsia="Microsoft YaHei" w:hint="eastAsia"/>
        </w:rPr>
        <w:t xml:space="preserve">s introduce a bug into our code to see what it looks like when a test that uses </w:t>
      </w:r>
      <w:proofErr w:type="spellStart"/>
      <w:r w:rsidRPr="00C364A8">
        <w:rPr>
          <w:rStyle w:val="Literal"/>
          <w:rFonts w:hint="eastAsia"/>
        </w:rPr>
        <w:t>assert_eq</w:t>
      </w:r>
      <w:proofErr w:type="spellEnd"/>
      <w:r w:rsidRPr="00C364A8">
        <w:rPr>
          <w:rStyle w:val="Literal"/>
          <w:rFonts w:hint="eastAsia"/>
        </w:rPr>
        <w:t>!</w:t>
      </w:r>
      <w:r>
        <w:rPr>
          <w:rFonts w:eastAsia="Microsoft YaHei" w:hint="eastAsia"/>
        </w:rPr>
        <w:t xml:space="preserve"> </w:t>
      </w:r>
      <w:proofErr w:type="gramStart"/>
      <w:r>
        <w:rPr>
          <w:rFonts w:eastAsia="Microsoft YaHei" w:hint="eastAsia"/>
        </w:rPr>
        <w:t>fails</w:t>
      </w:r>
      <w:proofErr w:type="gramEnd"/>
      <w:r>
        <w:rPr>
          <w:rFonts w:eastAsia="Microsoft YaHei" w:hint="eastAsia"/>
        </w:rPr>
        <w:t xml:space="preserve">. Change the implementation of the </w:t>
      </w:r>
      <w:proofErr w:type="spellStart"/>
      <w:r w:rsidRPr="00C364A8">
        <w:rPr>
          <w:rStyle w:val="Literal"/>
          <w:rFonts w:hint="eastAsia"/>
        </w:rPr>
        <w:t>add_two</w:t>
      </w:r>
      <w:proofErr w:type="spellEnd"/>
      <w:r>
        <w:rPr>
          <w:rFonts w:eastAsia="Microsoft YaHei" w:hint="eastAsia"/>
        </w:rPr>
        <w:t xml:space="preserve"> function to instead add 3:</w:t>
      </w:r>
    </w:p>
    <w:p w14:paraId="509ED214" w14:textId="77777777" w:rsidR="00C364A8" w:rsidRPr="00C364A8" w:rsidRDefault="00C364A8" w:rsidP="00C364A8">
      <w:pPr>
        <w:pStyle w:val="CodeA"/>
      </w:pPr>
      <w:r w:rsidRPr="00C364A8">
        <w:rPr>
          <w:rFonts w:hint="eastAsia"/>
        </w:rPr>
        <w:t>pub fn add_two(a: i32) -&gt; i32 {</w:t>
      </w:r>
    </w:p>
    <w:p w14:paraId="77EE18D6" w14:textId="77777777" w:rsidR="00C364A8" w:rsidRPr="00C364A8" w:rsidRDefault="00C364A8" w:rsidP="00C364A8">
      <w:pPr>
        <w:pStyle w:val="CodeB"/>
      </w:pPr>
      <w:r w:rsidRPr="00C364A8">
        <w:rPr>
          <w:rFonts w:hint="eastAsia"/>
        </w:rPr>
        <w:t xml:space="preserve">    a + 3</w:t>
      </w:r>
    </w:p>
    <w:p w14:paraId="043BC634" w14:textId="77777777" w:rsidR="00C364A8" w:rsidRPr="00C364A8" w:rsidRDefault="00C364A8" w:rsidP="00C364A8">
      <w:pPr>
        <w:pStyle w:val="CodeC"/>
      </w:pPr>
      <w:r w:rsidRPr="00C364A8">
        <w:rPr>
          <w:rFonts w:hint="eastAsia"/>
        </w:rPr>
        <w:t>}</w:t>
      </w:r>
    </w:p>
    <w:p w14:paraId="042F6122" w14:textId="77777777" w:rsidR="00C364A8" w:rsidRDefault="00C364A8" w:rsidP="00673643">
      <w:pPr>
        <w:pStyle w:val="Body"/>
        <w:rPr>
          <w:rFonts w:eastAsia="Microsoft YaHei"/>
        </w:rPr>
      </w:pPr>
      <w:r>
        <w:rPr>
          <w:rFonts w:eastAsia="Microsoft YaHei" w:hint="eastAsia"/>
        </w:rPr>
        <w:t>And run the tests again:</w:t>
      </w:r>
    </w:p>
    <w:p w14:paraId="28ADF739" w14:textId="77777777" w:rsidR="00C364A8" w:rsidRPr="00C364A8" w:rsidRDefault="00C364A8" w:rsidP="00C364A8">
      <w:pPr>
        <w:pStyle w:val="CodeA"/>
      </w:pPr>
      <w:r w:rsidRPr="00C364A8">
        <w:rPr>
          <w:rFonts w:hint="eastAsia"/>
        </w:rPr>
        <w:t>running 1 test</w:t>
      </w:r>
    </w:p>
    <w:p w14:paraId="34F1FD14" w14:textId="77777777" w:rsidR="00C364A8" w:rsidRPr="00C364A8" w:rsidRDefault="00C364A8" w:rsidP="00C364A8">
      <w:pPr>
        <w:pStyle w:val="CodeB"/>
      </w:pPr>
      <w:r w:rsidRPr="00C364A8">
        <w:rPr>
          <w:rFonts w:hint="eastAsia"/>
        </w:rPr>
        <w:t>test tests::it_adds_two ... FAILED</w:t>
      </w:r>
    </w:p>
    <w:p w14:paraId="4286CB05" w14:textId="77777777" w:rsidR="00C364A8" w:rsidRPr="00C364A8" w:rsidRDefault="00C364A8" w:rsidP="00C364A8">
      <w:pPr>
        <w:pStyle w:val="CodeB"/>
      </w:pPr>
    </w:p>
    <w:p w14:paraId="48276817" w14:textId="77777777" w:rsidR="00C364A8" w:rsidRPr="00C364A8" w:rsidRDefault="00C364A8" w:rsidP="00C364A8">
      <w:pPr>
        <w:pStyle w:val="CodeB"/>
      </w:pPr>
      <w:r w:rsidRPr="00C364A8">
        <w:rPr>
          <w:rFonts w:hint="eastAsia"/>
        </w:rPr>
        <w:t>failures:</w:t>
      </w:r>
    </w:p>
    <w:p w14:paraId="2AD11C10" w14:textId="77777777" w:rsidR="00C364A8" w:rsidRPr="00C364A8" w:rsidRDefault="00C364A8" w:rsidP="00C364A8">
      <w:pPr>
        <w:pStyle w:val="CodeB"/>
      </w:pPr>
    </w:p>
    <w:p w14:paraId="332E6642" w14:textId="77777777" w:rsidR="00C364A8" w:rsidRPr="00C364A8" w:rsidRDefault="00C364A8" w:rsidP="00C364A8">
      <w:pPr>
        <w:pStyle w:val="CodeB"/>
      </w:pPr>
      <w:r w:rsidRPr="00C364A8">
        <w:rPr>
          <w:rFonts w:hint="eastAsia"/>
        </w:rPr>
        <w:t>---- tests::it_adds_two stdout ----</w:t>
      </w:r>
    </w:p>
    <w:p w14:paraId="1615C0A7" w14:textId="77777777" w:rsidR="00C364A8" w:rsidRPr="00C364A8" w:rsidRDefault="00C364A8" w:rsidP="00C364A8">
      <w:pPr>
        <w:pStyle w:val="CodeB"/>
      </w:pPr>
      <w:r w:rsidRPr="00C364A8">
        <w:rPr>
          <w:rFonts w:hint="eastAsia"/>
        </w:rPr>
        <w:t xml:space="preserve">    thread 'tests::it_adds_two' panicked at 'assertion failed: `(left ==</w:t>
      </w:r>
    </w:p>
    <w:p w14:paraId="5B8C95DE" w14:textId="77777777" w:rsidR="00C364A8" w:rsidRPr="00C364A8" w:rsidRDefault="00C364A8" w:rsidP="00C364A8">
      <w:pPr>
        <w:pStyle w:val="CodeB"/>
      </w:pPr>
      <w:r w:rsidRPr="00C364A8">
        <w:rPr>
          <w:rFonts w:hint="eastAsia"/>
        </w:rPr>
        <w:t xml:space="preserve">    right)` (left: `4`, right: `5`)', src/lib.rs:11</w:t>
      </w:r>
    </w:p>
    <w:p w14:paraId="3B5E3F43" w14:textId="77777777" w:rsidR="00C364A8" w:rsidRPr="00C364A8" w:rsidRDefault="00C364A8" w:rsidP="00C364A8">
      <w:pPr>
        <w:pStyle w:val="CodeB"/>
      </w:pPr>
      <w:r w:rsidRPr="00C364A8">
        <w:rPr>
          <w:rFonts w:hint="eastAsia"/>
        </w:rPr>
        <w:t>note: Run with `RUST_BACKTRACE=1` for a backtrace.</w:t>
      </w:r>
    </w:p>
    <w:p w14:paraId="29ADD079" w14:textId="77777777" w:rsidR="00C364A8" w:rsidRPr="00C364A8" w:rsidRDefault="00C364A8" w:rsidP="00C364A8">
      <w:pPr>
        <w:pStyle w:val="CodeB"/>
      </w:pPr>
    </w:p>
    <w:p w14:paraId="0C23715A" w14:textId="77777777" w:rsidR="00C364A8" w:rsidRPr="00C364A8" w:rsidRDefault="00C364A8" w:rsidP="00C364A8">
      <w:pPr>
        <w:pStyle w:val="CodeB"/>
      </w:pPr>
      <w:r w:rsidRPr="00C364A8">
        <w:rPr>
          <w:rFonts w:hint="eastAsia"/>
        </w:rPr>
        <w:t>failures:</w:t>
      </w:r>
    </w:p>
    <w:p w14:paraId="46C0306F" w14:textId="77777777" w:rsidR="00C364A8" w:rsidRPr="00C364A8" w:rsidRDefault="00C364A8" w:rsidP="00C364A8">
      <w:pPr>
        <w:pStyle w:val="CodeB"/>
      </w:pPr>
      <w:r w:rsidRPr="00C364A8">
        <w:rPr>
          <w:rFonts w:hint="eastAsia"/>
        </w:rPr>
        <w:t xml:space="preserve">    tests::it_adds_two</w:t>
      </w:r>
    </w:p>
    <w:p w14:paraId="560EE8A4" w14:textId="77777777" w:rsidR="00C364A8" w:rsidRPr="00C364A8" w:rsidRDefault="00C364A8" w:rsidP="00C364A8">
      <w:pPr>
        <w:pStyle w:val="CodeB"/>
      </w:pPr>
    </w:p>
    <w:p w14:paraId="14FFBF03" w14:textId="77777777" w:rsidR="00C364A8" w:rsidRPr="00C364A8" w:rsidRDefault="00C364A8" w:rsidP="00C364A8">
      <w:pPr>
        <w:pStyle w:val="CodeC"/>
      </w:pPr>
      <w:r w:rsidRPr="00C364A8">
        <w:rPr>
          <w:rFonts w:hint="eastAsia"/>
        </w:rPr>
        <w:t>test result: FAILED. 0 passed; 1 failed; 0 ignored; 0 measured</w:t>
      </w:r>
    </w:p>
    <w:p w14:paraId="324F8AFE" w14:textId="77777777" w:rsidR="00C364A8" w:rsidRDefault="00C364A8" w:rsidP="00673643">
      <w:pPr>
        <w:pStyle w:val="Body"/>
        <w:rPr>
          <w:rFonts w:eastAsia="Microsoft YaHei"/>
        </w:rPr>
      </w:pPr>
      <w:r>
        <w:rPr>
          <w:rFonts w:eastAsia="Microsoft YaHei" w:hint="eastAsia"/>
        </w:rPr>
        <w:t xml:space="preserve">Our test caught the bug! The </w:t>
      </w:r>
      <w:proofErr w:type="spellStart"/>
      <w:r w:rsidRPr="00C364A8">
        <w:rPr>
          <w:rStyle w:val="Literal"/>
          <w:rFonts w:hint="eastAsia"/>
        </w:rPr>
        <w:t>it_adds_two</w:t>
      </w:r>
      <w:proofErr w:type="spellEnd"/>
      <w:r>
        <w:rPr>
          <w:rFonts w:eastAsia="Microsoft YaHei" w:hint="eastAsia"/>
        </w:rPr>
        <w:t xml:space="preserve"> test failed with the message </w:t>
      </w:r>
      <w:r w:rsidRPr="00C364A8">
        <w:rPr>
          <w:rStyle w:val="Literal"/>
          <w:rFonts w:hint="eastAsia"/>
        </w:rPr>
        <w:t xml:space="preserve">assertion failed: </w:t>
      </w:r>
      <w:proofErr w:type="gramStart"/>
      <w:r w:rsidRPr="00C364A8">
        <w:rPr>
          <w:rStyle w:val="Literal"/>
          <w:rFonts w:hint="eastAsia"/>
        </w:rPr>
        <w:t>`(</w:t>
      </w:r>
      <w:proofErr w:type="gramEnd"/>
      <w:r w:rsidRPr="00C364A8">
        <w:rPr>
          <w:rStyle w:val="Literal"/>
          <w:rFonts w:hint="eastAsia"/>
        </w:rPr>
        <w:t>left == right)` (left: `4`, right: `5`)</w:t>
      </w:r>
      <w:r>
        <w:rPr>
          <w:rFonts w:eastAsia="Microsoft YaHei" w:hint="eastAsia"/>
        </w:rPr>
        <w:t xml:space="preserve">. This message is useful and helps us get started debugging: it says the </w:t>
      </w:r>
      <w:r w:rsidRPr="00C364A8">
        <w:rPr>
          <w:rStyle w:val="Literal"/>
          <w:rFonts w:hint="eastAsia"/>
        </w:rPr>
        <w:t>left</w:t>
      </w:r>
      <w:r>
        <w:rPr>
          <w:rFonts w:eastAsia="Microsoft YaHei" w:hint="eastAsia"/>
        </w:rPr>
        <w:t xml:space="preserve"> argument to </w:t>
      </w:r>
      <w:proofErr w:type="spellStart"/>
      <w:r w:rsidRPr="00C364A8">
        <w:rPr>
          <w:rStyle w:val="Literal"/>
          <w:rFonts w:hint="eastAsia"/>
        </w:rPr>
        <w:t>assert_eq</w:t>
      </w:r>
      <w:proofErr w:type="spellEnd"/>
      <w:r w:rsidRPr="00C364A8">
        <w:rPr>
          <w:rStyle w:val="Literal"/>
          <w:rFonts w:hint="eastAsia"/>
        </w:rPr>
        <w:t>!</w:t>
      </w:r>
      <w:r>
        <w:rPr>
          <w:rFonts w:eastAsia="Microsoft YaHei" w:hint="eastAsia"/>
        </w:rPr>
        <w:t xml:space="preserve"> </w:t>
      </w:r>
      <w:proofErr w:type="gramStart"/>
      <w:r>
        <w:rPr>
          <w:rFonts w:eastAsia="Microsoft YaHei" w:hint="eastAsia"/>
        </w:rPr>
        <w:t>was</w:t>
      </w:r>
      <w:proofErr w:type="gramEnd"/>
      <w:r>
        <w:rPr>
          <w:rFonts w:eastAsia="Microsoft YaHei" w:hint="eastAsia"/>
        </w:rPr>
        <w:t xml:space="preserve"> 4, but the </w:t>
      </w:r>
      <w:r w:rsidRPr="00C364A8">
        <w:rPr>
          <w:rStyle w:val="Literal"/>
          <w:rFonts w:hint="eastAsia"/>
        </w:rPr>
        <w:t>right</w:t>
      </w:r>
      <w:r>
        <w:rPr>
          <w:rFonts w:eastAsia="Microsoft YaHei" w:hint="eastAsia"/>
        </w:rPr>
        <w:t xml:space="preserve"> argument, where we had </w:t>
      </w:r>
      <w:proofErr w:type="spellStart"/>
      <w:r w:rsidRPr="00C364A8">
        <w:rPr>
          <w:rStyle w:val="Literal"/>
          <w:rFonts w:hint="eastAsia"/>
        </w:rPr>
        <w:t>add_two</w:t>
      </w:r>
      <w:proofErr w:type="spellEnd"/>
      <w:r w:rsidRPr="00C364A8">
        <w:rPr>
          <w:rStyle w:val="Literal"/>
          <w:rFonts w:hint="eastAsia"/>
        </w:rPr>
        <w:t>(2)</w:t>
      </w:r>
      <w:r>
        <w:rPr>
          <w:rFonts w:eastAsia="Microsoft YaHei" w:hint="eastAsia"/>
        </w:rPr>
        <w:t>, was 5.</w:t>
      </w:r>
    </w:p>
    <w:p w14:paraId="3093EEE4" w14:textId="77777777" w:rsidR="00C364A8" w:rsidRDefault="00C364A8" w:rsidP="00673643">
      <w:pPr>
        <w:pStyle w:val="Body"/>
        <w:rPr>
          <w:rFonts w:eastAsia="Microsoft YaHei"/>
        </w:rPr>
      </w:pPr>
      <w:r>
        <w:rPr>
          <w:rFonts w:eastAsia="Microsoft YaHei" w:hint="eastAsia"/>
        </w:rPr>
        <w:t xml:space="preserve">Note that in some languages and test frameworks, the parameters to the functions that assert two values are equal are called </w:t>
      </w:r>
      <w:r w:rsidRPr="00C364A8">
        <w:rPr>
          <w:rStyle w:val="Literal"/>
          <w:rFonts w:hint="eastAsia"/>
        </w:rPr>
        <w:t>expected</w:t>
      </w:r>
      <w:r>
        <w:rPr>
          <w:rFonts w:eastAsia="Microsoft YaHei" w:hint="eastAsia"/>
        </w:rPr>
        <w:t xml:space="preserve"> and </w:t>
      </w:r>
      <w:r w:rsidRPr="00C364A8">
        <w:rPr>
          <w:rStyle w:val="Literal"/>
          <w:rFonts w:hint="eastAsia"/>
        </w:rPr>
        <w:t>actual</w:t>
      </w:r>
      <w:r>
        <w:rPr>
          <w:rFonts w:eastAsia="Microsoft YaHei" w:hint="eastAsia"/>
        </w:rPr>
        <w:t xml:space="preserve"> and the order in which we specify the arguments matters. However, in Rust, they</w:t>
      </w:r>
      <w:r>
        <w:rPr>
          <w:rFonts w:eastAsia="Microsoft YaHei"/>
        </w:rPr>
        <w:t>’</w:t>
      </w:r>
      <w:r>
        <w:rPr>
          <w:rFonts w:eastAsia="Microsoft YaHei" w:hint="eastAsia"/>
        </w:rPr>
        <w:t xml:space="preserve">re called </w:t>
      </w:r>
      <w:r w:rsidRPr="00C364A8">
        <w:rPr>
          <w:rStyle w:val="Literal"/>
          <w:rFonts w:hint="eastAsia"/>
        </w:rPr>
        <w:t>left</w:t>
      </w:r>
      <w:r>
        <w:rPr>
          <w:rFonts w:eastAsia="Microsoft YaHei" w:hint="eastAsia"/>
        </w:rPr>
        <w:t xml:space="preserve"> and </w:t>
      </w:r>
      <w:r w:rsidRPr="00C364A8">
        <w:rPr>
          <w:rStyle w:val="Literal"/>
          <w:rFonts w:hint="eastAsia"/>
        </w:rPr>
        <w:t>right</w:t>
      </w:r>
      <w:r>
        <w:rPr>
          <w:rFonts w:eastAsia="Microsoft YaHei" w:hint="eastAsia"/>
        </w:rPr>
        <w:t xml:space="preserve"> instead, and the order in which we specify the value we expect and the value that the code under test produces doesn</w:t>
      </w:r>
      <w:r>
        <w:rPr>
          <w:rFonts w:eastAsia="Microsoft YaHei"/>
        </w:rPr>
        <w:t>’</w:t>
      </w:r>
      <w:r>
        <w:rPr>
          <w:rFonts w:eastAsia="Microsoft YaHei" w:hint="eastAsia"/>
        </w:rPr>
        <w:t xml:space="preserve">t matter. We could have written the assertion in this test as </w:t>
      </w:r>
      <w:proofErr w:type="spellStart"/>
      <w:r w:rsidRPr="00C364A8">
        <w:rPr>
          <w:rStyle w:val="Literal"/>
          <w:rFonts w:hint="eastAsia"/>
        </w:rPr>
        <w:t>assert_eq</w:t>
      </w:r>
      <w:proofErr w:type="spellEnd"/>
      <w:proofErr w:type="gramStart"/>
      <w:r w:rsidRPr="00C364A8">
        <w:rPr>
          <w:rStyle w:val="Literal"/>
          <w:rFonts w:hint="eastAsia"/>
        </w:rPr>
        <w:t>!(</w:t>
      </w:r>
      <w:proofErr w:type="spellStart"/>
      <w:proofErr w:type="gramEnd"/>
      <w:r w:rsidRPr="00C364A8">
        <w:rPr>
          <w:rStyle w:val="Literal"/>
          <w:rFonts w:hint="eastAsia"/>
        </w:rPr>
        <w:t>add_two</w:t>
      </w:r>
      <w:proofErr w:type="spellEnd"/>
      <w:r w:rsidRPr="00C364A8">
        <w:rPr>
          <w:rStyle w:val="Literal"/>
          <w:rFonts w:hint="eastAsia"/>
        </w:rPr>
        <w:t>(2), 4)</w:t>
      </w:r>
      <w:r>
        <w:rPr>
          <w:rFonts w:eastAsia="Microsoft YaHei" w:hint="eastAsia"/>
        </w:rPr>
        <w:t xml:space="preserve">, which would result in a failure message that says </w:t>
      </w:r>
      <w:r w:rsidRPr="00C364A8">
        <w:rPr>
          <w:rStyle w:val="Literal"/>
          <w:rFonts w:hint="eastAsia"/>
        </w:rPr>
        <w:t>assertion failed: `(left == right)` (left: `5`, right: `4`)</w:t>
      </w:r>
      <w:r>
        <w:rPr>
          <w:rFonts w:eastAsia="Microsoft YaHei" w:hint="eastAsia"/>
        </w:rPr>
        <w:t>.</w:t>
      </w:r>
    </w:p>
    <w:p w14:paraId="364078A5" w14:textId="77777777" w:rsidR="00C364A8" w:rsidRDefault="00C364A8" w:rsidP="00673643">
      <w:pPr>
        <w:pStyle w:val="Body"/>
        <w:rPr>
          <w:rFonts w:eastAsia="Microsoft YaHei"/>
        </w:rPr>
      </w:pPr>
      <w:r>
        <w:rPr>
          <w:rFonts w:eastAsia="Microsoft YaHei" w:hint="eastAsia"/>
        </w:rPr>
        <w:t xml:space="preserve">The </w:t>
      </w:r>
      <w:proofErr w:type="spellStart"/>
      <w:r w:rsidRPr="00C364A8">
        <w:rPr>
          <w:rStyle w:val="Literal"/>
          <w:rFonts w:hint="eastAsia"/>
        </w:rPr>
        <w:t>assert_ne</w:t>
      </w:r>
      <w:proofErr w:type="spellEnd"/>
      <w:r w:rsidRPr="00C364A8">
        <w:rPr>
          <w:rStyle w:val="Literal"/>
          <w:rFonts w:hint="eastAsia"/>
        </w:rPr>
        <w:t>!</w:t>
      </w:r>
      <w:r>
        <w:rPr>
          <w:rFonts w:eastAsia="Microsoft YaHei" w:hint="eastAsia"/>
        </w:rPr>
        <w:t xml:space="preserve"> </w:t>
      </w:r>
      <w:proofErr w:type="gramStart"/>
      <w:r>
        <w:rPr>
          <w:rFonts w:eastAsia="Microsoft YaHei" w:hint="eastAsia"/>
        </w:rPr>
        <w:t>macro</w:t>
      </w:r>
      <w:proofErr w:type="gramEnd"/>
      <w:r>
        <w:rPr>
          <w:rFonts w:eastAsia="Microsoft YaHei" w:hint="eastAsia"/>
        </w:rPr>
        <w:t xml:space="preserve"> will pass if the two values we give to it are not equal and fail if they are equal. This macro is most useful for cases when we</w:t>
      </w:r>
      <w:r>
        <w:rPr>
          <w:rFonts w:eastAsia="Microsoft YaHei"/>
        </w:rPr>
        <w:t>’</w:t>
      </w:r>
      <w:r>
        <w:rPr>
          <w:rFonts w:eastAsia="Microsoft YaHei" w:hint="eastAsia"/>
        </w:rPr>
        <w:t xml:space="preserve">re not sure exactly what a value </w:t>
      </w:r>
      <w:r w:rsidRPr="00C364A8">
        <w:rPr>
          <w:rStyle w:val="EmphasisItalic"/>
          <w:rFonts w:eastAsia="Microsoft YaHei" w:hint="eastAsia"/>
        </w:rPr>
        <w:t>will</w:t>
      </w:r>
      <w:r>
        <w:rPr>
          <w:rFonts w:eastAsia="Microsoft YaHei" w:hint="eastAsia"/>
        </w:rPr>
        <w:t xml:space="preserve"> be, but we know what the value definitely </w:t>
      </w:r>
      <w:r w:rsidRPr="00C364A8">
        <w:rPr>
          <w:rStyle w:val="EmphasisItalic"/>
          <w:rFonts w:eastAsia="Microsoft YaHei" w:hint="eastAsia"/>
        </w:rPr>
        <w:t>won</w:t>
      </w:r>
      <w:r>
        <w:rPr>
          <w:rStyle w:val="EmphasisItalic"/>
          <w:rFonts w:eastAsia="Microsoft YaHei"/>
        </w:rPr>
        <w:t>’</w:t>
      </w:r>
      <w:r w:rsidRPr="00C364A8">
        <w:rPr>
          <w:rStyle w:val="EmphasisItalic"/>
          <w:rFonts w:eastAsia="Microsoft YaHei" w:hint="eastAsia"/>
        </w:rPr>
        <w:t>t</w:t>
      </w:r>
      <w:r>
        <w:rPr>
          <w:rFonts w:eastAsia="Microsoft YaHei" w:hint="eastAsia"/>
        </w:rPr>
        <w:t xml:space="preserve"> be, if our code is functioning as we intend. For example, if we have a function that is guaranteed to change its input in some way, but the way in which the input is changed depends on the day of the week that we run our tests, the best thing to assert might be that the output of the function is not equal to the input.</w:t>
      </w:r>
    </w:p>
    <w:p w14:paraId="62612748" w14:textId="77777777" w:rsidR="00C364A8" w:rsidRDefault="00C364A8" w:rsidP="00673643">
      <w:pPr>
        <w:pStyle w:val="Body"/>
        <w:rPr>
          <w:rFonts w:eastAsia="Microsoft YaHei"/>
        </w:rPr>
      </w:pPr>
      <w:r>
        <w:rPr>
          <w:rFonts w:eastAsia="Microsoft YaHei" w:hint="eastAsia"/>
        </w:rPr>
        <w:t xml:space="preserve">Under the surface, the </w:t>
      </w:r>
      <w:proofErr w:type="spellStart"/>
      <w:r w:rsidRPr="00C364A8">
        <w:rPr>
          <w:rStyle w:val="Literal"/>
          <w:rFonts w:hint="eastAsia"/>
        </w:rPr>
        <w:t>assert_eq</w:t>
      </w:r>
      <w:proofErr w:type="spellEnd"/>
      <w:r w:rsidRPr="00C364A8">
        <w:rPr>
          <w:rStyle w:val="Literal"/>
          <w:rFonts w:hint="eastAsia"/>
        </w:rPr>
        <w:t>!</w:t>
      </w:r>
      <w:r>
        <w:rPr>
          <w:rFonts w:eastAsia="Microsoft YaHei" w:hint="eastAsia"/>
        </w:rPr>
        <w:t xml:space="preserve"> </w:t>
      </w:r>
      <w:proofErr w:type="gramStart"/>
      <w:r>
        <w:rPr>
          <w:rFonts w:eastAsia="Microsoft YaHei" w:hint="eastAsia"/>
        </w:rPr>
        <w:t>and</w:t>
      </w:r>
      <w:proofErr w:type="gramEnd"/>
      <w:r>
        <w:rPr>
          <w:rFonts w:eastAsia="Microsoft YaHei" w:hint="eastAsia"/>
        </w:rPr>
        <w:t xml:space="preserve"> </w:t>
      </w:r>
      <w:proofErr w:type="spellStart"/>
      <w:r w:rsidRPr="00C364A8">
        <w:rPr>
          <w:rStyle w:val="Literal"/>
          <w:rFonts w:hint="eastAsia"/>
        </w:rPr>
        <w:t>assert_ne</w:t>
      </w:r>
      <w:proofErr w:type="spellEnd"/>
      <w:r w:rsidRPr="00C364A8">
        <w:rPr>
          <w:rStyle w:val="Literal"/>
          <w:rFonts w:hint="eastAsia"/>
        </w:rPr>
        <w:t>!</w:t>
      </w:r>
      <w:r>
        <w:rPr>
          <w:rFonts w:eastAsia="Microsoft YaHei" w:hint="eastAsia"/>
        </w:rPr>
        <w:t xml:space="preserve"> </w:t>
      </w:r>
      <w:proofErr w:type="gramStart"/>
      <w:r>
        <w:rPr>
          <w:rFonts w:eastAsia="Microsoft YaHei" w:hint="eastAsia"/>
        </w:rPr>
        <w:t>macros</w:t>
      </w:r>
      <w:proofErr w:type="gramEnd"/>
      <w:r>
        <w:rPr>
          <w:rFonts w:eastAsia="Microsoft YaHei" w:hint="eastAsia"/>
        </w:rPr>
        <w:t xml:space="preserve"> use the operators </w:t>
      </w:r>
      <w:r w:rsidRPr="00C364A8">
        <w:rPr>
          <w:rStyle w:val="Literal"/>
          <w:rFonts w:hint="eastAsia"/>
        </w:rPr>
        <w:t>==</w:t>
      </w:r>
      <w:r>
        <w:rPr>
          <w:rFonts w:eastAsia="Microsoft YaHei" w:hint="eastAsia"/>
        </w:rPr>
        <w:t xml:space="preserve"> and </w:t>
      </w:r>
      <w:r w:rsidRPr="00C364A8">
        <w:rPr>
          <w:rStyle w:val="Literal"/>
          <w:rFonts w:hint="eastAsia"/>
        </w:rPr>
        <w:t>!=</w:t>
      </w:r>
      <w:r>
        <w:rPr>
          <w:rFonts w:eastAsia="Microsoft YaHei" w:hint="eastAsia"/>
        </w:rPr>
        <w:t xml:space="preserve">, respectively. When the assertions fail, these macros print their arguments using debug formatting, which means the values being compared must implement the </w:t>
      </w:r>
      <w:proofErr w:type="spellStart"/>
      <w:r w:rsidRPr="00C364A8">
        <w:rPr>
          <w:rStyle w:val="Literal"/>
          <w:rFonts w:hint="eastAsia"/>
        </w:rPr>
        <w:t>PartialEq</w:t>
      </w:r>
      <w:proofErr w:type="spellEnd"/>
      <w:r>
        <w:rPr>
          <w:rFonts w:eastAsia="Microsoft YaHei" w:hint="eastAsia"/>
        </w:rPr>
        <w:t xml:space="preserve"> and </w:t>
      </w:r>
      <w:r w:rsidRPr="00C364A8">
        <w:rPr>
          <w:rStyle w:val="Literal"/>
          <w:rFonts w:hint="eastAsia"/>
        </w:rPr>
        <w:t>Debug</w:t>
      </w:r>
      <w:r>
        <w:rPr>
          <w:rFonts w:eastAsia="Microsoft YaHei" w:hint="eastAsia"/>
        </w:rPr>
        <w:t xml:space="preserve"> traits. All of the primitive types and most of the standard library types implement these traits. For </w:t>
      </w:r>
      <w:proofErr w:type="spellStart"/>
      <w:r>
        <w:rPr>
          <w:rFonts w:eastAsia="Microsoft YaHei" w:hint="eastAsia"/>
        </w:rPr>
        <w:t>structs</w:t>
      </w:r>
      <w:proofErr w:type="spellEnd"/>
      <w:r>
        <w:rPr>
          <w:rFonts w:eastAsia="Microsoft YaHei" w:hint="eastAsia"/>
        </w:rPr>
        <w:t xml:space="preserve"> and </w:t>
      </w:r>
      <w:proofErr w:type="spellStart"/>
      <w:r>
        <w:rPr>
          <w:rFonts w:eastAsia="Microsoft YaHei" w:hint="eastAsia"/>
        </w:rPr>
        <w:t>enums</w:t>
      </w:r>
      <w:proofErr w:type="spellEnd"/>
      <w:r>
        <w:rPr>
          <w:rFonts w:eastAsia="Microsoft YaHei" w:hint="eastAsia"/>
        </w:rPr>
        <w:t xml:space="preserve"> that you define, you</w:t>
      </w:r>
      <w:r>
        <w:rPr>
          <w:rFonts w:eastAsia="Microsoft YaHei"/>
        </w:rPr>
        <w:t>’</w:t>
      </w:r>
      <w:r>
        <w:rPr>
          <w:rFonts w:eastAsia="Microsoft YaHei" w:hint="eastAsia"/>
        </w:rPr>
        <w:t xml:space="preserve">ll need to implement </w:t>
      </w:r>
      <w:proofErr w:type="spellStart"/>
      <w:r w:rsidRPr="00C364A8">
        <w:rPr>
          <w:rStyle w:val="Literal"/>
          <w:rFonts w:hint="eastAsia"/>
        </w:rPr>
        <w:t>PartialEq</w:t>
      </w:r>
      <w:proofErr w:type="spellEnd"/>
      <w:r>
        <w:rPr>
          <w:rFonts w:eastAsia="Microsoft YaHei" w:hint="eastAsia"/>
        </w:rPr>
        <w:t xml:space="preserve"> in order to be able to assert that values of those types are equal or not equal. You</w:t>
      </w:r>
      <w:r>
        <w:rPr>
          <w:rFonts w:eastAsia="Microsoft YaHei"/>
        </w:rPr>
        <w:t>’</w:t>
      </w:r>
      <w:r>
        <w:rPr>
          <w:rFonts w:eastAsia="Microsoft YaHei" w:hint="eastAsia"/>
        </w:rPr>
        <w:t xml:space="preserve">ll need to implement </w:t>
      </w:r>
      <w:r w:rsidRPr="00C364A8">
        <w:rPr>
          <w:rStyle w:val="Literal"/>
          <w:rFonts w:hint="eastAsia"/>
        </w:rPr>
        <w:t>Debug</w:t>
      </w:r>
      <w:r>
        <w:rPr>
          <w:rFonts w:eastAsia="Microsoft YaHei" w:hint="eastAsia"/>
        </w:rPr>
        <w:t xml:space="preserve"> in order </w:t>
      </w:r>
      <w:r>
        <w:rPr>
          <w:rFonts w:eastAsia="Microsoft YaHei" w:hint="eastAsia"/>
        </w:rPr>
        <w:lastRenderedPageBreak/>
        <w:t xml:space="preserve">to be able to print out the values in the case that the assertion fails. Because both of these traits are derivable traits, as we mentioned in Chapter 5, this is usually as straightforward as adding the </w:t>
      </w:r>
      <w:proofErr w:type="gramStart"/>
      <w:r w:rsidRPr="00C364A8">
        <w:rPr>
          <w:rStyle w:val="Literal"/>
          <w:rFonts w:hint="eastAsia"/>
        </w:rPr>
        <w:t>#[</w:t>
      </w:r>
      <w:proofErr w:type="gramEnd"/>
      <w:r w:rsidRPr="00C364A8">
        <w:rPr>
          <w:rStyle w:val="Literal"/>
          <w:rFonts w:hint="eastAsia"/>
        </w:rPr>
        <w:t>derive(</w:t>
      </w:r>
      <w:proofErr w:type="spellStart"/>
      <w:r w:rsidRPr="00C364A8">
        <w:rPr>
          <w:rStyle w:val="Literal"/>
          <w:rFonts w:hint="eastAsia"/>
        </w:rPr>
        <w:t>PartialEq</w:t>
      </w:r>
      <w:proofErr w:type="spellEnd"/>
      <w:r w:rsidRPr="00C364A8">
        <w:rPr>
          <w:rStyle w:val="Literal"/>
          <w:rFonts w:hint="eastAsia"/>
        </w:rPr>
        <w:t>, Debug)]</w:t>
      </w:r>
      <w:r>
        <w:rPr>
          <w:rFonts w:eastAsia="Microsoft YaHei" w:hint="eastAsia"/>
        </w:rPr>
        <w:t xml:space="preserve"> annotation to your </w:t>
      </w:r>
      <w:proofErr w:type="spellStart"/>
      <w:r>
        <w:rPr>
          <w:rFonts w:eastAsia="Microsoft YaHei" w:hint="eastAsia"/>
        </w:rPr>
        <w:t>struct</w:t>
      </w:r>
      <w:proofErr w:type="spellEnd"/>
      <w:r>
        <w:rPr>
          <w:rFonts w:eastAsia="Microsoft YaHei" w:hint="eastAsia"/>
        </w:rPr>
        <w:t xml:space="preserve"> or </w:t>
      </w:r>
      <w:proofErr w:type="spellStart"/>
      <w:r>
        <w:rPr>
          <w:rFonts w:eastAsia="Microsoft YaHei" w:hint="eastAsia"/>
        </w:rPr>
        <w:t>enum</w:t>
      </w:r>
      <w:proofErr w:type="spellEnd"/>
      <w:r>
        <w:rPr>
          <w:rFonts w:eastAsia="Microsoft YaHei" w:hint="eastAsia"/>
        </w:rPr>
        <w:t xml:space="preserve"> definition. See Appendix C for more details about these and other derivable traits.</w:t>
      </w:r>
    </w:p>
    <w:p w14:paraId="442CF116" w14:textId="77777777" w:rsidR="00C364A8" w:rsidRDefault="00C364A8" w:rsidP="00C364A8">
      <w:pPr>
        <w:pStyle w:val="HeadB"/>
        <w:rPr>
          <w:rFonts w:eastAsia="Microsoft YaHei"/>
          <w:sz w:val="27"/>
          <w:szCs w:val="27"/>
        </w:rPr>
      </w:pPr>
      <w:bookmarkStart w:id="41" w:name="custom-failure-messages"/>
      <w:bookmarkStart w:id="42" w:name="_Toc485369473"/>
      <w:bookmarkEnd w:id="41"/>
      <w:r>
        <w:rPr>
          <w:rFonts w:eastAsia="Microsoft YaHei" w:hint="eastAsia"/>
        </w:rPr>
        <w:t>Custom Failure Messages</w:t>
      </w:r>
      <w:bookmarkEnd w:id="42"/>
    </w:p>
    <w:p w14:paraId="0B29C378" w14:textId="77777777" w:rsidR="00C364A8" w:rsidRDefault="00C364A8" w:rsidP="00C364A8">
      <w:pPr>
        <w:pStyle w:val="BodyFirst"/>
        <w:rPr>
          <w:rFonts w:eastAsia="Microsoft YaHei"/>
        </w:rPr>
      </w:pPr>
      <w:r>
        <w:rPr>
          <w:rFonts w:eastAsia="Microsoft YaHei" w:hint="eastAsia"/>
        </w:rPr>
        <w:t xml:space="preserve">We can also add a custom message to be printed with the failure message as optional arguments to </w:t>
      </w:r>
      <w:r w:rsidRPr="00C364A8">
        <w:rPr>
          <w:rStyle w:val="Literal"/>
          <w:rFonts w:hint="eastAsia"/>
        </w:rPr>
        <w:t>assert</w:t>
      </w:r>
      <w:proofErr w:type="gramStart"/>
      <w:r w:rsidRPr="00C364A8">
        <w:rPr>
          <w:rStyle w:val="Literal"/>
          <w:rFonts w:hint="eastAsia"/>
        </w:rPr>
        <w:t>!</w:t>
      </w:r>
      <w:r>
        <w:rPr>
          <w:rFonts w:eastAsia="Microsoft YaHei" w:hint="eastAsia"/>
        </w:rPr>
        <w:t>,</w:t>
      </w:r>
      <w:proofErr w:type="gramEnd"/>
      <w:r>
        <w:rPr>
          <w:rFonts w:eastAsia="Microsoft YaHei" w:hint="eastAsia"/>
        </w:rPr>
        <w:t xml:space="preserve"> </w:t>
      </w:r>
      <w:proofErr w:type="spellStart"/>
      <w:r w:rsidRPr="00C364A8">
        <w:rPr>
          <w:rStyle w:val="Literal"/>
          <w:rFonts w:hint="eastAsia"/>
        </w:rPr>
        <w:t>assert_eq</w:t>
      </w:r>
      <w:proofErr w:type="spellEnd"/>
      <w:r w:rsidRPr="00C364A8">
        <w:rPr>
          <w:rStyle w:val="Literal"/>
          <w:rFonts w:hint="eastAsia"/>
        </w:rPr>
        <w:t>!</w:t>
      </w:r>
      <w:r>
        <w:rPr>
          <w:rFonts w:eastAsia="Microsoft YaHei" w:hint="eastAsia"/>
        </w:rPr>
        <w:t xml:space="preserve">, and </w:t>
      </w:r>
      <w:proofErr w:type="spellStart"/>
      <w:r w:rsidRPr="00C364A8">
        <w:rPr>
          <w:rStyle w:val="Literal"/>
          <w:rFonts w:hint="eastAsia"/>
        </w:rPr>
        <w:t>assert_ne</w:t>
      </w:r>
      <w:proofErr w:type="spellEnd"/>
      <w:r w:rsidRPr="00C364A8">
        <w:rPr>
          <w:rStyle w:val="Literal"/>
          <w:rFonts w:hint="eastAsia"/>
        </w:rPr>
        <w:t>!</w:t>
      </w:r>
      <w:r>
        <w:rPr>
          <w:rFonts w:eastAsia="Microsoft YaHei" w:hint="eastAsia"/>
        </w:rPr>
        <w:t xml:space="preserve">. Any arguments specified after the one required argument to </w:t>
      </w:r>
      <w:r w:rsidRPr="00C364A8">
        <w:rPr>
          <w:rStyle w:val="Literal"/>
          <w:rFonts w:hint="eastAsia"/>
        </w:rPr>
        <w:t>assert!</w:t>
      </w:r>
      <w:r>
        <w:rPr>
          <w:rFonts w:eastAsia="Microsoft YaHei" w:hint="eastAsia"/>
        </w:rPr>
        <w:t xml:space="preserve"> </w:t>
      </w:r>
      <w:proofErr w:type="gramStart"/>
      <w:r>
        <w:rPr>
          <w:rFonts w:eastAsia="Microsoft YaHei" w:hint="eastAsia"/>
        </w:rPr>
        <w:t>or</w:t>
      </w:r>
      <w:proofErr w:type="gramEnd"/>
      <w:r>
        <w:rPr>
          <w:rFonts w:eastAsia="Microsoft YaHei" w:hint="eastAsia"/>
        </w:rPr>
        <w:t xml:space="preserve"> the two required arguments to </w:t>
      </w:r>
      <w:proofErr w:type="spellStart"/>
      <w:r w:rsidRPr="00C364A8">
        <w:rPr>
          <w:rStyle w:val="Literal"/>
          <w:rFonts w:hint="eastAsia"/>
        </w:rPr>
        <w:t>assert_eq</w:t>
      </w:r>
      <w:proofErr w:type="spellEnd"/>
      <w:r w:rsidRPr="00C364A8">
        <w:rPr>
          <w:rStyle w:val="Literal"/>
          <w:rFonts w:hint="eastAsia"/>
        </w:rPr>
        <w:t>!</w:t>
      </w:r>
      <w:r>
        <w:rPr>
          <w:rFonts w:eastAsia="Microsoft YaHei" w:hint="eastAsia"/>
        </w:rPr>
        <w:t xml:space="preserve"> </w:t>
      </w:r>
      <w:proofErr w:type="gramStart"/>
      <w:r>
        <w:rPr>
          <w:rFonts w:eastAsia="Microsoft YaHei" w:hint="eastAsia"/>
        </w:rPr>
        <w:t>and</w:t>
      </w:r>
      <w:proofErr w:type="gramEnd"/>
      <w:r>
        <w:rPr>
          <w:rFonts w:eastAsia="Microsoft YaHei" w:hint="eastAsia"/>
        </w:rPr>
        <w:t xml:space="preserve"> </w:t>
      </w:r>
      <w:proofErr w:type="spellStart"/>
      <w:r w:rsidRPr="00C364A8">
        <w:rPr>
          <w:rStyle w:val="Literal"/>
          <w:rFonts w:hint="eastAsia"/>
        </w:rPr>
        <w:t>assert_ne</w:t>
      </w:r>
      <w:proofErr w:type="spellEnd"/>
      <w:r w:rsidRPr="00C364A8">
        <w:rPr>
          <w:rStyle w:val="Literal"/>
          <w:rFonts w:hint="eastAsia"/>
        </w:rPr>
        <w:t>!</w:t>
      </w:r>
      <w:r>
        <w:rPr>
          <w:rFonts w:eastAsia="Microsoft YaHei" w:hint="eastAsia"/>
        </w:rPr>
        <w:t xml:space="preserve"> </w:t>
      </w:r>
      <w:proofErr w:type="gramStart"/>
      <w:r>
        <w:rPr>
          <w:rFonts w:eastAsia="Microsoft YaHei" w:hint="eastAsia"/>
        </w:rPr>
        <w:t>are</w:t>
      </w:r>
      <w:proofErr w:type="gramEnd"/>
      <w:r>
        <w:rPr>
          <w:rFonts w:eastAsia="Microsoft YaHei" w:hint="eastAsia"/>
        </w:rPr>
        <w:t xml:space="preserve"> passed along to the </w:t>
      </w:r>
      <w:r w:rsidRPr="00C364A8">
        <w:rPr>
          <w:rStyle w:val="Literal"/>
          <w:rFonts w:hint="eastAsia"/>
        </w:rPr>
        <w:t>format!</w:t>
      </w:r>
      <w:r>
        <w:rPr>
          <w:rFonts w:eastAsia="Microsoft YaHei" w:hint="eastAsia"/>
        </w:rPr>
        <w:t xml:space="preserve"> </w:t>
      </w:r>
      <w:proofErr w:type="gramStart"/>
      <w:r>
        <w:rPr>
          <w:rFonts w:eastAsia="Microsoft YaHei" w:hint="eastAsia"/>
        </w:rPr>
        <w:t>macro</w:t>
      </w:r>
      <w:proofErr w:type="gramEnd"/>
      <w:r>
        <w:rPr>
          <w:rFonts w:eastAsia="Microsoft YaHei" w:hint="eastAsia"/>
        </w:rPr>
        <w:t xml:space="preserve"> that we talked about in Chapter 8, so you can pass a format string that contains </w:t>
      </w:r>
      <w:r w:rsidRPr="00C364A8">
        <w:rPr>
          <w:rStyle w:val="Literal"/>
          <w:rFonts w:hint="eastAsia"/>
        </w:rPr>
        <w:t>{}</w:t>
      </w:r>
      <w:r>
        <w:rPr>
          <w:rFonts w:eastAsia="Microsoft YaHei" w:hint="eastAsia"/>
        </w:rPr>
        <w:t xml:space="preserve"> placeholders and values to go in the placeholders. Custom messages are useful in order to document what an assertion means, so that when the test fails, we have a better idea of what the problem is with the code.</w:t>
      </w:r>
    </w:p>
    <w:p w14:paraId="5C3C8A57" w14:textId="77777777" w:rsidR="00C364A8" w:rsidRDefault="00C364A8" w:rsidP="00673643">
      <w:pPr>
        <w:pStyle w:val="Body"/>
        <w:rPr>
          <w:rFonts w:eastAsia="Microsoft YaHei"/>
        </w:rPr>
      </w:pPr>
      <w:r>
        <w:rPr>
          <w:rFonts w:eastAsia="Microsoft YaHei" w:hint="eastAsia"/>
        </w:rPr>
        <w:t>For example, let</w:t>
      </w:r>
      <w:r>
        <w:rPr>
          <w:rFonts w:eastAsia="Microsoft YaHei"/>
        </w:rPr>
        <w:t>’</w:t>
      </w:r>
      <w:r>
        <w:rPr>
          <w:rFonts w:eastAsia="Microsoft YaHei" w:hint="eastAsia"/>
        </w:rPr>
        <w:t>s say we have a function that greets people by name, and we want to test that the name we pass into the function appears in the output:</w:t>
      </w:r>
    </w:p>
    <w:p w14:paraId="19940AD8" w14:textId="77777777" w:rsidR="00C364A8" w:rsidRDefault="00C364A8" w:rsidP="00C364A8">
      <w:pPr>
        <w:pStyle w:val="ProductionDirective"/>
        <w:rPr>
          <w:rFonts w:eastAsia="Microsoft YaHei"/>
        </w:rPr>
      </w:pPr>
      <w:r>
        <w:rPr>
          <w:rFonts w:eastAsia="Microsoft YaHei" w:hint="eastAsia"/>
        </w:rPr>
        <w:t>Filename: src/lib.rs</w:t>
      </w:r>
    </w:p>
    <w:p w14:paraId="5F70AEC6" w14:textId="77777777" w:rsidR="00C364A8" w:rsidRPr="00C364A8" w:rsidRDefault="00C364A8" w:rsidP="00C364A8">
      <w:pPr>
        <w:pStyle w:val="CodeA"/>
      </w:pPr>
      <w:r w:rsidRPr="00C364A8">
        <w:rPr>
          <w:rFonts w:hint="eastAsia"/>
        </w:rPr>
        <w:t>pub fn greeting(name: &amp;str) -&gt; String {</w:t>
      </w:r>
    </w:p>
    <w:p w14:paraId="00EDC583" w14:textId="77777777" w:rsidR="00C364A8" w:rsidRPr="00C364A8" w:rsidRDefault="00C364A8" w:rsidP="00C364A8">
      <w:pPr>
        <w:pStyle w:val="CodeB"/>
      </w:pPr>
      <w:r w:rsidRPr="00C364A8">
        <w:rPr>
          <w:rFonts w:hint="eastAsia"/>
        </w:rPr>
        <w:t xml:space="preserve">    format!("Hello {}!", name)</w:t>
      </w:r>
    </w:p>
    <w:p w14:paraId="3CBEF56D" w14:textId="77777777" w:rsidR="00C364A8" w:rsidRPr="00C364A8" w:rsidRDefault="00C364A8" w:rsidP="00C364A8">
      <w:pPr>
        <w:pStyle w:val="CodeB"/>
      </w:pPr>
      <w:r w:rsidRPr="00C364A8">
        <w:rPr>
          <w:rFonts w:hint="eastAsia"/>
        </w:rPr>
        <w:t>}</w:t>
      </w:r>
    </w:p>
    <w:p w14:paraId="04DA3157" w14:textId="77777777" w:rsidR="00C364A8" w:rsidRPr="00C364A8" w:rsidRDefault="00C364A8" w:rsidP="00C364A8">
      <w:pPr>
        <w:pStyle w:val="CodeB"/>
      </w:pPr>
    </w:p>
    <w:p w14:paraId="41A39446" w14:textId="77777777" w:rsidR="00C364A8" w:rsidRPr="00C364A8" w:rsidRDefault="00C364A8" w:rsidP="00C364A8">
      <w:pPr>
        <w:pStyle w:val="CodeB"/>
      </w:pPr>
      <w:r w:rsidRPr="00C364A8">
        <w:rPr>
          <w:rFonts w:hint="eastAsia"/>
        </w:rPr>
        <w:t>#[cfg(test)]</w:t>
      </w:r>
    </w:p>
    <w:p w14:paraId="3B7C07B7" w14:textId="77777777" w:rsidR="00C364A8" w:rsidRPr="00C364A8" w:rsidRDefault="00C364A8" w:rsidP="00C364A8">
      <w:pPr>
        <w:pStyle w:val="CodeB"/>
      </w:pPr>
      <w:r w:rsidRPr="00C364A8">
        <w:rPr>
          <w:rFonts w:hint="eastAsia"/>
        </w:rPr>
        <w:t>mod tests {</w:t>
      </w:r>
    </w:p>
    <w:p w14:paraId="2040B97F" w14:textId="77777777" w:rsidR="00C364A8" w:rsidRPr="00C364A8" w:rsidRDefault="00C364A8" w:rsidP="00C364A8">
      <w:pPr>
        <w:pStyle w:val="CodeB"/>
      </w:pPr>
      <w:r w:rsidRPr="00C364A8">
        <w:rPr>
          <w:rFonts w:hint="eastAsia"/>
        </w:rPr>
        <w:t xml:space="preserve">    use super::*;</w:t>
      </w:r>
    </w:p>
    <w:p w14:paraId="6E18F196" w14:textId="77777777" w:rsidR="00C364A8" w:rsidRPr="00C364A8" w:rsidRDefault="00C364A8" w:rsidP="00C364A8">
      <w:pPr>
        <w:pStyle w:val="CodeB"/>
      </w:pPr>
    </w:p>
    <w:p w14:paraId="4DF8E706" w14:textId="77777777" w:rsidR="00C364A8" w:rsidRPr="00C364A8" w:rsidRDefault="00C364A8" w:rsidP="00C364A8">
      <w:pPr>
        <w:pStyle w:val="CodeB"/>
      </w:pPr>
      <w:r w:rsidRPr="00C364A8">
        <w:rPr>
          <w:rFonts w:hint="eastAsia"/>
        </w:rPr>
        <w:t xml:space="preserve">    #[test]</w:t>
      </w:r>
    </w:p>
    <w:p w14:paraId="60C3C1CC" w14:textId="77777777" w:rsidR="00C364A8" w:rsidRPr="00C364A8" w:rsidRDefault="00C364A8" w:rsidP="00C364A8">
      <w:pPr>
        <w:pStyle w:val="CodeB"/>
      </w:pPr>
      <w:r w:rsidRPr="00C364A8">
        <w:rPr>
          <w:rFonts w:hint="eastAsia"/>
        </w:rPr>
        <w:t xml:space="preserve">    fn greeting_contains_name() {</w:t>
      </w:r>
    </w:p>
    <w:p w14:paraId="50EE892C" w14:textId="77777777" w:rsidR="00C364A8" w:rsidRPr="00C364A8" w:rsidRDefault="00C364A8" w:rsidP="00C364A8">
      <w:pPr>
        <w:pStyle w:val="CodeB"/>
      </w:pPr>
      <w:r w:rsidRPr="00C364A8">
        <w:rPr>
          <w:rFonts w:hint="eastAsia"/>
        </w:rPr>
        <w:t xml:space="preserve">        let result = greeting("Carol");</w:t>
      </w:r>
    </w:p>
    <w:p w14:paraId="6A11438F" w14:textId="77777777" w:rsidR="00C364A8" w:rsidRPr="00C364A8" w:rsidRDefault="00C364A8" w:rsidP="00C364A8">
      <w:pPr>
        <w:pStyle w:val="CodeB"/>
      </w:pPr>
      <w:r w:rsidRPr="00C364A8">
        <w:rPr>
          <w:rFonts w:hint="eastAsia"/>
        </w:rPr>
        <w:t xml:space="preserve">        assert!(result.contains("Carol"));</w:t>
      </w:r>
    </w:p>
    <w:p w14:paraId="3359B857" w14:textId="77777777" w:rsidR="00C364A8" w:rsidRPr="00C364A8" w:rsidRDefault="00C364A8" w:rsidP="00C364A8">
      <w:pPr>
        <w:pStyle w:val="CodeB"/>
      </w:pPr>
      <w:r w:rsidRPr="00C364A8">
        <w:rPr>
          <w:rFonts w:hint="eastAsia"/>
        </w:rPr>
        <w:t xml:space="preserve">    }</w:t>
      </w:r>
    </w:p>
    <w:p w14:paraId="1401B0F5" w14:textId="77777777" w:rsidR="00C364A8" w:rsidRPr="00C364A8" w:rsidRDefault="00C364A8" w:rsidP="00C364A8">
      <w:pPr>
        <w:pStyle w:val="CodeC"/>
      </w:pPr>
      <w:r w:rsidRPr="00C364A8">
        <w:rPr>
          <w:rFonts w:hint="eastAsia"/>
        </w:rPr>
        <w:t>}</w:t>
      </w:r>
    </w:p>
    <w:p w14:paraId="1FEE6832" w14:textId="77777777" w:rsidR="00C364A8" w:rsidRDefault="00C364A8" w:rsidP="00673643">
      <w:pPr>
        <w:pStyle w:val="Body"/>
        <w:rPr>
          <w:rFonts w:eastAsia="Microsoft YaHei"/>
        </w:rPr>
      </w:pPr>
      <w:r>
        <w:rPr>
          <w:rFonts w:eastAsia="Microsoft YaHei" w:hint="eastAsia"/>
        </w:rPr>
        <w:t>The requirements for this program haven</w:t>
      </w:r>
      <w:r>
        <w:rPr>
          <w:rFonts w:eastAsia="Microsoft YaHei"/>
        </w:rPr>
        <w:t>’</w:t>
      </w:r>
      <w:r>
        <w:rPr>
          <w:rFonts w:eastAsia="Microsoft YaHei" w:hint="eastAsia"/>
        </w:rPr>
        <w:t>t been agreed upon yet, and we</w:t>
      </w:r>
      <w:r>
        <w:rPr>
          <w:rFonts w:eastAsia="Microsoft YaHei"/>
        </w:rPr>
        <w:t>’</w:t>
      </w:r>
      <w:r>
        <w:rPr>
          <w:rFonts w:eastAsia="Microsoft YaHei" w:hint="eastAsia"/>
        </w:rPr>
        <w:t xml:space="preserve">re pretty sure the </w:t>
      </w:r>
      <w:r w:rsidRPr="00C364A8">
        <w:rPr>
          <w:rStyle w:val="Literal"/>
          <w:rFonts w:hint="eastAsia"/>
        </w:rPr>
        <w:t>Hello</w:t>
      </w:r>
      <w:r>
        <w:rPr>
          <w:rFonts w:eastAsia="Microsoft YaHei" w:hint="eastAsia"/>
        </w:rPr>
        <w:t xml:space="preserve"> text at the beginning of the greeting will change. We decided we don</w:t>
      </w:r>
      <w:r>
        <w:rPr>
          <w:rFonts w:eastAsia="Microsoft YaHei"/>
        </w:rPr>
        <w:t>’</w:t>
      </w:r>
      <w:r>
        <w:rPr>
          <w:rFonts w:eastAsia="Microsoft YaHei" w:hint="eastAsia"/>
        </w:rPr>
        <w:t xml:space="preserve">t want to have to update the test for the name when that happens, so instead of checking for exact equality to the </w:t>
      </w:r>
      <w:r>
        <w:rPr>
          <w:rFonts w:eastAsia="Microsoft YaHei" w:hint="eastAsia"/>
        </w:rPr>
        <w:lastRenderedPageBreak/>
        <w:t xml:space="preserve">value returned from the </w:t>
      </w:r>
      <w:r w:rsidRPr="00C364A8">
        <w:rPr>
          <w:rStyle w:val="Literal"/>
          <w:rFonts w:hint="eastAsia"/>
        </w:rPr>
        <w:t>greeting</w:t>
      </w:r>
      <w:r>
        <w:rPr>
          <w:rFonts w:eastAsia="Microsoft YaHei" w:hint="eastAsia"/>
        </w:rPr>
        <w:t xml:space="preserve"> function, we</w:t>
      </w:r>
      <w:r>
        <w:rPr>
          <w:rFonts w:eastAsia="Microsoft YaHei"/>
        </w:rPr>
        <w:t>’</w:t>
      </w:r>
      <w:r>
        <w:rPr>
          <w:rFonts w:eastAsia="Microsoft YaHei" w:hint="eastAsia"/>
        </w:rPr>
        <w:t>re just going to assert that the output contains the text of the input parameter.</w:t>
      </w:r>
    </w:p>
    <w:p w14:paraId="181FFAB1" w14:textId="77777777" w:rsidR="00C364A8" w:rsidRDefault="00C364A8" w:rsidP="00673643">
      <w:pPr>
        <w:pStyle w:val="Body"/>
        <w:rPr>
          <w:rFonts w:eastAsia="Microsoft YaHei"/>
        </w:rPr>
      </w:pPr>
      <w:r>
        <w:rPr>
          <w:rFonts w:eastAsia="Microsoft YaHei" w:hint="eastAsia"/>
        </w:rPr>
        <w:t>Let</w:t>
      </w:r>
      <w:r>
        <w:rPr>
          <w:rFonts w:eastAsia="Microsoft YaHei"/>
        </w:rPr>
        <w:t>’</w:t>
      </w:r>
      <w:r>
        <w:rPr>
          <w:rFonts w:eastAsia="Microsoft YaHei" w:hint="eastAsia"/>
        </w:rPr>
        <w:t xml:space="preserve">s introduce a bug into this code to see what this test failure looks like, by changing </w:t>
      </w:r>
      <w:r w:rsidRPr="00C364A8">
        <w:rPr>
          <w:rStyle w:val="Literal"/>
          <w:rFonts w:hint="eastAsia"/>
        </w:rPr>
        <w:t>greeting</w:t>
      </w:r>
      <w:r>
        <w:rPr>
          <w:rFonts w:eastAsia="Microsoft YaHei" w:hint="eastAsia"/>
        </w:rPr>
        <w:t xml:space="preserve"> to not include </w:t>
      </w:r>
      <w:r w:rsidRPr="00C364A8">
        <w:rPr>
          <w:rStyle w:val="Literal"/>
          <w:rFonts w:hint="eastAsia"/>
        </w:rPr>
        <w:t>name</w:t>
      </w:r>
      <w:r>
        <w:rPr>
          <w:rFonts w:eastAsia="Microsoft YaHei" w:hint="eastAsia"/>
        </w:rPr>
        <w:t>:</w:t>
      </w:r>
    </w:p>
    <w:p w14:paraId="1DE11871" w14:textId="77777777" w:rsidR="00C364A8" w:rsidRPr="00C364A8" w:rsidRDefault="00C364A8" w:rsidP="00C364A8">
      <w:pPr>
        <w:pStyle w:val="CodeA"/>
      </w:pPr>
      <w:r w:rsidRPr="00C364A8">
        <w:rPr>
          <w:rFonts w:hint="eastAsia"/>
        </w:rPr>
        <w:t>pub fn greeting(name: &amp;str) -&gt; String {</w:t>
      </w:r>
    </w:p>
    <w:p w14:paraId="5F736D1B" w14:textId="77777777" w:rsidR="00C364A8" w:rsidRPr="00C364A8" w:rsidRDefault="00C364A8" w:rsidP="00C364A8">
      <w:pPr>
        <w:pStyle w:val="CodeB"/>
      </w:pPr>
      <w:r w:rsidRPr="00C364A8">
        <w:rPr>
          <w:rFonts w:hint="eastAsia"/>
        </w:rPr>
        <w:t xml:space="preserve">    String::from("Hello!")</w:t>
      </w:r>
    </w:p>
    <w:p w14:paraId="6A2D9EA4" w14:textId="77777777" w:rsidR="00C364A8" w:rsidRPr="00C364A8" w:rsidRDefault="00C364A8" w:rsidP="00C364A8">
      <w:pPr>
        <w:pStyle w:val="CodeC"/>
      </w:pPr>
      <w:r w:rsidRPr="00C364A8">
        <w:rPr>
          <w:rFonts w:hint="eastAsia"/>
        </w:rPr>
        <w:t>}</w:t>
      </w:r>
    </w:p>
    <w:p w14:paraId="732BE0C0" w14:textId="77777777" w:rsidR="00C364A8" w:rsidRDefault="00C364A8" w:rsidP="00673643">
      <w:pPr>
        <w:pStyle w:val="Body"/>
        <w:rPr>
          <w:rFonts w:eastAsia="Microsoft YaHei"/>
        </w:rPr>
      </w:pPr>
      <w:r>
        <w:rPr>
          <w:rFonts w:eastAsia="Microsoft YaHei" w:hint="eastAsia"/>
        </w:rPr>
        <w:t>Running this test produces:</w:t>
      </w:r>
    </w:p>
    <w:p w14:paraId="755A2A85" w14:textId="77777777" w:rsidR="00C364A8" w:rsidRPr="00C364A8" w:rsidRDefault="00C364A8" w:rsidP="00C364A8">
      <w:pPr>
        <w:pStyle w:val="CodeA"/>
      </w:pPr>
      <w:r w:rsidRPr="00C364A8">
        <w:rPr>
          <w:rFonts w:hint="eastAsia"/>
        </w:rPr>
        <w:t>running 1 test</w:t>
      </w:r>
    </w:p>
    <w:p w14:paraId="1F1E2B6D" w14:textId="77777777" w:rsidR="00C364A8" w:rsidRPr="00C364A8" w:rsidRDefault="00C364A8" w:rsidP="00C364A8">
      <w:pPr>
        <w:pStyle w:val="CodeB"/>
      </w:pPr>
      <w:r w:rsidRPr="00C364A8">
        <w:rPr>
          <w:rFonts w:hint="eastAsia"/>
        </w:rPr>
        <w:t>test tests::greeting_contains_name ... FAILED</w:t>
      </w:r>
    </w:p>
    <w:p w14:paraId="6374B8DB" w14:textId="77777777" w:rsidR="00C364A8" w:rsidRPr="00C364A8" w:rsidRDefault="00C364A8" w:rsidP="00C364A8">
      <w:pPr>
        <w:pStyle w:val="CodeB"/>
      </w:pPr>
    </w:p>
    <w:p w14:paraId="0FE4959C" w14:textId="77777777" w:rsidR="00C364A8" w:rsidRPr="00C364A8" w:rsidRDefault="00C364A8" w:rsidP="00C364A8">
      <w:pPr>
        <w:pStyle w:val="CodeB"/>
      </w:pPr>
      <w:r w:rsidRPr="00C364A8">
        <w:rPr>
          <w:rFonts w:hint="eastAsia"/>
        </w:rPr>
        <w:t>failures:</w:t>
      </w:r>
    </w:p>
    <w:p w14:paraId="4F4C324D" w14:textId="77777777" w:rsidR="00C364A8" w:rsidRPr="00C364A8" w:rsidRDefault="00C364A8" w:rsidP="00C364A8">
      <w:pPr>
        <w:pStyle w:val="CodeB"/>
      </w:pPr>
    </w:p>
    <w:p w14:paraId="39328964" w14:textId="77777777" w:rsidR="00C364A8" w:rsidRPr="00C364A8" w:rsidRDefault="00C364A8" w:rsidP="00C364A8">
      <w:pPr>
        <w:pStyle w:val="CodeB"/>
      </w:pPr>
      <w:r w:rsidRPr="00C364A8">
        <w:rPr>
          <w:rFonts w:hint="eastAsia"/>
        </w:rPr>
        <w:t>---- tests::greeting_contains_name stdout ----</w:t>
      </w:r>
    </w:p>
    <w:p w14:paraId="62CD9DDD" w14:textId="77777777" w:rsidR="00C364A8" w:rsidRPr="00C364A8" w:rsidRDefault="00C364A8" w:rsidP="00C364A8">
      <w:pPr>
        <w:pStyle w:val="CodeB"/>
      </w:pPr>
      <w:r w:rsidRPr="00C364A8">
        <w:rPr>
          <w:rFonts w:hint="eastAsia"/>
        </w:rPr>
        <w:t xml:space="preserve">    thread 'tests::greeting_contains_name' panicked at 'assertion failed:</w:t>
      </w:r>
    </w:p>
    <w:p w14:paraId="052E0DA4" w14:textId="77777777" w:rsidR="00C364A8" w:rsidRPr="00C364A8" w:rsidRDefault="00C364A8" w:rsidP="00C364A8">
      <w:pPr>
        <w:pStyle w:val="CodeB"/>
      </w:pPr>
      <w:r w:rsidRPr="00C364A8">
        <w:rPr>
          <w:rFonts w:hint="eastAsia"/>
        </w:rPr>
        <w:t xml:space="preserve">    result.contains("Carol")', src/lib.rs:12</w:t>
      </w:r>
    </w:p>
    <w:p w14:paraId="52CE04B3" w14:textId="77777777" w:rsidR="00C364A8" w:rsidRPr="00C364A8" w:rsidRDefault="00C364A8" w:rsidP="00C364A8">
      <w:pPr>
        <w:pStyle w:val="CodeB"/>
      </w:pPr>
      <w:r w:rsidRPr="00C364A8">
        <w:rPr>
          <w:rFonts w:hint="eastAsia"/>
        </w:rPr>
        <w:t>note: Run with `RUST_BACKTRACE=1` for a backtrace.</w:t>
      </w:r>
    </w:p>
    <w:p w14:paraId="449722BD" w14:textId="77777777" w:rsidR="00C364A8" w:rsidRPr="00C364A8" w:rsidRDefault="00C364A8" w:rsidP="00C364A8">
      <w:pPr>
        <w:pStyle w:val="CodeB"/>
      </w:pPr>
    </w:p>
    <w:p w14:paraId="751C9316" w14:textId="77777777" w:rsidR="00C364A8" w:rsidRPr="00C364A8" w:rsidRDefault="00C364A8" w:rsidP="00C364A8">
      <w:pPr>
        <w:pStyle w:val="CodeB"/>
      </w:pPr>
      <w:r w:rsidRPr="00C364A8">
        <w:rPr>
          <w:rFonts w:hint="eastAsia"/>
        </w:rPr>
        <w:t>failures:</w:t>
      </w:r>
    </w:p>
    <w:p w14:paraId="64439871" w14:textId="77777777" w:rsidR="00C364A8" w:rsidRPr="00C364A8" w:rsidRDefault="00C364A8" w:rsidP="00C364A8">
      <w:pPr>
        <w:pStyle w:val="CodeC"/>
      </w:pPr>
      <w:r w:rsidRPr="00C364A8">
        <w:rPr>
          <w:rFonts w:hint="eastAsia"/>
        </w:rPr>
        <w:t xml:space="preserve">    tests::greeting_contains_name</w:t>
      </w:r>
    </w:p>
    <w:p w14:paraId="103C2529" w14:textId="77777777" w:rsidR="00C364A8" w:rsidRDefault="00C364A8" w:rsidP="00673643">
      <w:pPr>
        <w:pStyle w:val="Body"/>
        <w:rPr>
          <w:rFonts w:eastAsia="Microsoft YaHei"/>
        </w:rPr>
      </w:pPr>
      <w:r>
        <w:rPr>
          <w:rFonts w:eastAsia="Microsoft YaHei" w:hint="eastAsia"/>
        </w:rPr>
        <w:t xml:space="preserve">This just tells us that the assertion failed and which line the assertion is on. A more useful failure message in this case would print the value we did get from the </w:t>
      </w:r>
      <w:r w:rsidRPr="00C364A8">
        <w:rPr>
          <w:rStyle w:val="Literal"/>
          <w:rFonts w:hint="eastAsia"/>
        </w:rPr>
        <w:t>greeting</w:t>
      </w:r>
      <w:r>
        <w:rPr>
          <w:rFonts w:eastAsia="Microsoft YaHei" w:hint="eastAsia"/>
        </w:rPr>
        <w:t xml:space="preserve"> function. Let</w:t>
      </w:r>
      <w:r>
        <w:rPr>
          <w:rFonts w:eastAsia="Microsoft YaHei"/>
        </w:rPr>
        <w:t>’</w:t>
      </w:r>
      <w:r>
        <w:rPr>
          <w:rFonts w:eastAsia="Microsoft YaHei" w:hint="eastAsia"/>
        </w:rPr>
        <w:t xml:space="preserve">s change the test function to have a custom failure message made from a format string with a placeholder filled in with the actual value we got from the </w:t>
      </w:r>
      <w:r w:rsidRPr="00C364A8">
        <w:rPr>
          <w:rStyle w:val="Literal"/>
          <w:rFonts w:hint="eastAsia"/>
        </w:rPr>
        <w:t>greeting</w:t>
      </w:r>
      <w:r>
        <w:rPr>
          <w:rFonts w:eastAsia="Microsoft YaHei" w:hint="eastAsia"/>
        </w:rPr>
        <w:t xml:space="preserve"> function:</w:t>
      </w:r>
    </w:p>
    <w:p w14:paraId="6E6A3DE7" w14:textId="77777777" w:rsidR="00C364A8" w:rsidRPr="00C364A8" w:rsidRDefault="00C364A8" w:rsidP="00C364A8">
      <w:pPr>
        <w:pStyle w:val="CodeA"/>
      </w:pPr>
      <w:r w:rsidRPr="00C364A8">
        <w:rPr>
          <w:rFonts w:hint="eastAsia"/>
        </w:rPr>
        <w:t>#[test]</w:t>
      </w:r>
    </w:p>
    <w:p w14:paraId="7CD5C6F8" w14:textId="77777777" w:rsidR="00C364A8" w:rsidRPr="00C364A8" w:rsidRDefault="00C364A8" w:rsidP="00C364A8">
      <w:pPr>
        <w:pStyle w:val="CodeB"/>
      </w:pPr>
      <w:r w:rsidRPr="00C364A8">
        <w:rPr>
          <w:rFonts w:hint="eastAsia"/>
        </w:rPr>
        <w:t>fn greeting_contains_name() {</w:t>
      </w:r>
    </w:p>
    <w:p w14:paraId="303F0245" w14:textId="77777777" w:rsidR="00C364A8" w:rsidRPr="00C364A8" w:rsidRDefault="00C364A8" w:rsidP="00C364A8">
      <w:pPr>
        <w:pStyle w:val="CodeB"/>
      </w:pPr>
      <w:r w:rsidRPr="00C364A8">
        <w:rPr>
          <w:rFonts w:hint="eastAsia"/>
        </w:rPr>
        <w:t xml:space="preserve">    let result = greeting("Carol");</w:t>
      </w:r>
    </w:p>
    <w:p w14:paraId="7C46D360" w14:textId="77777777" w:rsidR="00C364A8" w:rsidRPr="00C364A8" w:rsidRDefault="00C364A8" w:rsidP="00C364A8">
      <w:pPr>
        <w:pStyle w:val="CodeB"/>
      </w:pPr>
      <w:r w:rsidRPr="00C364A8">
        <w:rPr>
          <w:rFonts w:hint="eastAsia"/>
        </w:rPr>
        <w:t xml:space="preserve">    assert!(</w:t>
      </w:r>
    </w:p>
    <w:p w14:paraId="44280090" w14:textId="77777777" w:rsidR="00C364A8" w:rsidRPr="00C364A8" w:rsidRDefault="00C364A8" w:rsidP="00C364A8">
      <w:pPr>
        <w:pStyle w:val="CodeB"/>
      </w:pPr>
      <w:r w:rsidRPr="00C364A8">
        <w:rPr>
          <w:rFonts w:hint="eastAsia"/>
        </w:rPr>
        <w:t xml:space="preserve">        result.contains("Carol"),</w:t>
      </w:r>
    </w:p>
    <w:p w14:paraId="4DAA635D" w14:textId="77777777" w:rsidR="00C364A8" w:rsidRPr="00C364A8" w:rsidRDefault="00C364A8" w:rsidP="00C364A8">
      <w:pPr>
        <w:pStyle w:val="CodeB"/>
      </w:pPr>
      <w:r w:rsidRPr="00C364A8">
        <w:rPr>
          <w:rFonts w:hint="eastAsia"/>
        </w:rPr>
        <w:t xml:space="preserve">        "Greeting did not contain name, value was `{}`", result</w:t>
      </w:r>
    </w:p>
    <w:p w14:paraId="1CB2B277" w14:textId="77777777" w:rsidR="00C364A8" w:rsidRPr="00C364A8" w:rsidRDefault="00C364A8" w:rsidP="00C364A8">
      <w:pPr>
        <w:pStyle w:val="CodeB"/>
      </w:pPr>
      <w:r w:rsidRPr="00C364A8">
        <w:rPr>
          <w:rFonts w:hint="eastAsia"/>
        </w:rPr>
        <w:t xml:space="preserve">    );</w:t>
      </w:r>
    </w:p>
    <w:p w14:paraId="0E75443E" w14:textId="77777777" w:rsidR="00C364A8" w:rsidRPr="00C364A8" w:rsidRDefault="00C364A8" w:rsidP="00C364A8">
      <w:pPr>
        <w:pStyle w:val="CodeC"/>
      </w:pPr>
      <w:r w:rsidRPr="00C364A8">
        <w:rPr>
          <w:rFonts w:hint="eastAsia"/>
        </w:rPr>
        <w:t>}</w:t>
      </w:r>
    </w:p>
    <w:p w14:paraId="43C7BD2A" w14:textId="77777777" w:rsidR="00C364A8" w:rsidRDefault="00C364A8" w:rsidP="00673643">
      <w:pPr>
        <w:pStyle w:val="Body"/>
        <w:rPr>
          <w:rFonts w:eastAsia="Microsoft YaHei"/>
        </w:rPr>
      </w:pPr>
      <w:r>
        <w:rPr>
          <w:rFonts w:eastAsia="Microsoft YaHei" w:hint="eastAsia"/>
        </w:rPr>
        <w:t>Now if we run the test again, we</w:t>
      </w:r>
      <w:r>
        <w:rPr>
          <w:rFonts w:eastAsia="Microsoft YaHei"/>
        </w:rPr>
        <w:t>’</w:t>
      </w:r>
      <w:r>
        <w:rPr>
          <w:rFonts w:eastAsia="Microsoft YaHei" w:hint="eastAsia"/>
        </w:rPr>
        <w:t>ll get a much more informative error message:</w:t>
      </w:r>
    </w:p>
    <w:p w14:paraId="60B0C867" w14:textId="77777777" w:rsidR="00C364A8" w:rsidRPr="00C364A8" w:rsidRDefault="00C364A8" w:rsidP="00C364A8">
      <w:pPr>
        <w:pStyle w:val="CodeA"/>
      </w:pPr>
      <w:r w:rsidRPr="00C364A8">
        <w:rPr>
          <w:rFonts w:hint="eastAsia"/>
        </w:rPr>
        <w:t>---- tests::greeting_contains_name stdout ----</w:t>
      </w:r>
    </w:p>
    <w:p w14:paraId="7904F094" w14:textId="77777777" w:rsidR="00C364A8" w:rsidRPr="00C364A8" w:rsidRDefault="00C364A8" w:rsidP="00C364A8">
      <w:pPr>
        <w:pStyle w:val="CodeB"/>
      </w:pPr>
      <w:r w:rsidRPr="00C364A8">
        <w:rPr>
          <w:rFonts w:hint="eastAsia"/>
        </w:rPr>
        <w:t xml:space="preserve">    thread 'tests::greeting_contains_name' panicked at 'Result did not contain</w:t>
      </w:r>
    </w:p>
    <w:p w14:paraId="4D8E63D0" w14:textId="77777777" w:rsidR="00C364A8" w:rsidRPr="00C364A8" w:rsidRDefault="00C364A8" w:rsidP="00C364A8">
      <w:pPr>
        <w:pStyle w:val="CodeB"/>
      </w:pPr>
      <w:r w:rsidRPr="00C364A8">
        <w:rPr>
          <w:rFonts w:hint="eastAsia"/>
        </w:rPr>
        <w:lastRenderedPageBreak/>
        <w:t xml:space="preserve">    name, value was `Hello`', src/lib.rs:12</w:t>
      </w:r>
    </w:p>
    <w:p w14:paraId="6A97FAC0" w14:textId="77777777" w:rsidR="00C364A8" w:rsidRPr="00C364A8" w:rsidRDefault="00C364A8" w:rsidP="00C364A8">
      <w:pPr>
        <w:pStyle w:val="CodeC"/>
      </w:pPr>
      <w:r w:rsidRPr="00C364A8">
        <w:rPr>
          <w:rFonts w:hint="eastAsia"/>
        </w:rPr>
        <w:t>note: Run with `RUST_BACKTRACE=1` for a backtrace.</w:t>
      </w:r>
    </w:p>
    <w:p w14:paraId="637B8FEF" w14:textId="77777777" w:rsidR="00C364A8" w:rsidRDefault="00C364A8" w:rsidP="00673643">
      <w:pPr>
        <w:pStyle w:val="Body"/>
        <w:rPr>
          <w:rFonts w:eastAsia="Microsoft YaHei"/>
        </w:rPr>
      </w:pPr>
      <w:r>
        <w:rPr>
          <w:rFonts w:eastAsia="Microsoft YaHei" w:hint="eastAsia"/>
        </w:rPr>
        <w:t>We can see the value we actually got in the test output, which would help us debug what happened instead of what we were expecting to happen.</w:t>
      </w:r>
    </w:p>
    <w:p w14:paraId="164DAB27" w14:textId="77777777" w:rsidR="00C364A8" w:rsidRDefault="00C364A8" w:rsidP="00C364A8">
      <w:pPr>
        <w:pStyle w:val="HeadB"/>
        <w:rPr>
          <w:rFonts w:eastAsia="Microsoft YaHei"/>
          <w:sz w:val="27"/>
          <w:szCs w:val="27"/>
        </w:rPr>
      </w:pPr>
      <w:bookmarkStart w:id="43" w:name="checking-for-panics-with-`should_panic`"/>
      <w:bookmarkStart w:id="44" w:name="_Toc485369474"/>
      <w:bookmarkEnd w:id="43"/>
      <w:r>
        <w:rPr>
          <w:rFonts w:eastAsia="Microsoft YaHei" w:hint="eastAsia"/>
        </w:rPr>
        <w:t xml:space="preserve">Checking for Panics with </w:t>
      </w:r>
      <w:proofErr w:type="spellStart"/>
      <w:r w:rsidRPr="00C364A8">
        <w:rPr>
          <w:rStyle w:val="Literal"/>
          <w:rFonts w:hint="eastAsia"/>
        </w:rPr>
        <w:t>should_panic</w:t>
      </w:r>
      <w:bookmarkEnd w:id="44"/>
      <w:proofErr w:type="spellEnd"/>
    </w:p>
    <w:p w14:paraId="3CABBD27" w14:textId="77777777" w:rsidR="00C364A8" w:rsidRDefault="00C364A8" w:rsidP="00C364A8">
      <w:pPr>
        <w:pStyle w:val="BodyFirst"/>
        <w:rPr>
          <w:rFonts w:eastAsia="Microsoft YaHei"/>
        </w:rPr>
      </w:pPr>
      <w:r>
        <w:rPr>
          <w:rFonts w:eastAsia="Microsoft YaHei" w:hint="eastAsia"/>
        </w:rPr>
        <w:t>In addition to checking that our code returns the correct values we expect, it</w:t>
      </w:r>
      <w:r>
        <w:rPr>
          <w:rFonts w:eastAsia="Microsoft YaHei"/>
        </w:rPr>
        <w:t>’</w:t>
      </w:r>
      <w:r>
        <w:rPr>
          <w:rFonts w:eastAsia="Microsoft YaHei" w:hint="eastAsia"/>
        </w:rPr>
        <w:t xml:space="preserve">s also important to check that our code handles error conditions as we expect. For example, consider the </w:t>
      </w:r>
      <w:r w:rsidRPr="00C364A8">
        <w:rPr>
          <w:rStyle w:val="Literal"/>
          <w:rFonts w:hint="eastAsia"/>
        </w:rPr>
        <w:t>Guess</w:t>
      </w:r>
      <w:r>
        <w:rPr>
          <w:rFonts w:eastAsia="Microsoft YaHei" w:hint="eastAsia"/>
        </w:rPr>
        <w:t xml:space="preserve"> type that we created in Chapter 9 in Listing 9-8. Other code that uses </w:t>
      </w:r>
      <w:r w:rsidRPr="00C364A8">
        <w:rPr>
          <w:rStyle w:val="Literal"/>
          <w:rFonts w:hint="eastAsia"/>
        </w:rPr>
        <w:t>Guess</w:t>
      </w:r>
      <w:r>
        <w:rPr>
          <w:rFonts w:eastAsia="Microsoft YaHei" w:hint="eastAsia"/>
        </w:rPr>
        <w:t xml:space="preserve"> is depending on the guarantee that </w:t>
      </w:r>
      <w:r w:rsidRPr="00C364A8">
        <w:rPr>
          <w:rStyle w:val="Literal"/>
          <w:rFonts w:hint="eastAsia"/>
        </w:rPr>
        <w:t>Guess</w:t>
      </w:r>
      <w:r>
        <w:rPr>
          <w:rFonts w:eastAsia="Microsoft YaHei" w:hint="eastAsia"/>
        </w:rPr>
        <w:t xml:space="preserve"> instances will only contain values between 1 and 100. We can write a test that ensures that attempting to create a </w:t>
      </w:r>
      <w:r w:rsidRPr="00C364A8">
        <w:rPr>
          <w:rStyle w:val="Literal"/>
          <w:rFonts w:hint="eastAsia"/>
        </w:rPr>
        <w:t>Guess</w:t>
      </w:r>
      <w:r>
        <w:rPr>
          <w:rFonts w:eastAsia="Microsoft YaHei" w:hint="eastAsia"/>
        </w:rPr>
        <w:t xml:space="preserve"> instance with a value outside that range panics.</w:t>
      </w:r>
    </w:p>
    <w:p w14:paraId="23844DAC" w14:textId="77777777" w:rsidR="00C364A8" w:rsidRDefault="00C364A8" w:rsidP="00673643">
      <w:pPr>
        <w:pStyle w:val="Body"/>
        <w:rPr>
          <w:rFonts w:eastAsia="Microsoft YaHei"/>
        </w:rPr>
      </w:pPr>
      <w:r>
        <w:rPr>
          <w:rFonts w:eastAsia="Microsoft YaHei" w:hint="eastAsia"/>
        </w:rPr>
        <w:t xml:space="preserve">We can do this by adding another attribute, </w:t>
      </w:r>
      <w:proofErr w:type="spellStart"/>
      <w:r w:rsidRPr="00C364A8">
        <w:rPr>
          <w:rStyle w:val="Literal"/>
          <w:rFonts w:hint="eastAsia"/>
        </w:rPr>
        <w:t>should_panic</w:t>
      </w:r>
      <w:proofErr w:type="spellEnd"/>
      <w:r>
        <w:rPr>
          <w:rFonts w:eastAsia="Microsoft YaHei" w:hint="eastAsia"/>
        </w:rPr>
        <w:t xml:space="preserve">, to our test function. This attribute makes a test pass if the code inside the function panics, and the test will fail if the code inside the function does </w:t>
      </w:r>
      <w:proofErr w:type="spellStart"/>
      <w:r>
        <w:rPr>
          <w:rFonts w:eastAsia="Microsoft YaHei" w:hint="eastAsia"/>
        </w:rPr>
        <w:t>non</w:t>
      </w:r>
      <w:proofErr w:type="spellEnd"/>
      <w:r>
        <w:rPr>
          <w:rFonts w:eastAsia="Microsoft YaHei" w:hint="eastAsia"/>
        </w:rPr>
        <w:t xml:space="preserve"> panic.</w:t>
      </w:r>
    </w:p>
    <w:p w14:paraId="25A4846C" w14:textId="77777777" w:rsidR="00C364A8" w:rsidRDefault="00C364A8" w:rsidP="00673643">
      <w:pPr>
        <w:pStyle w:val="Body"/>
        <w:rPr>
          <w:rFonts w:eastAsia="Microsoft YaHei"/>
        </w:rPr>
      </w:pPr>
      <w:r>
        <w:rPr>
          <w:rFonts w:eastAsia="Microsoft YaHei" w:hint="eastAsia"/>
        </w:rPr>
        <w:t>Listing 11-8 shows how we</w:t>
      </w:r>
      <w:r>
        <w:rPr>
          <w:rFonts w:eastAsia="Microsoft YaHei"/>
        </w:rPr>
        <w:t>’</w:t>
      </w:r>
      <w:r>
        <w:rPr>
          <w:rFonts w:eastAsia="Microsoft YaHei" w:hint="eastAsia"/>
        </w:rPr>
        <w:t xml:space="preserve">d write a test that checks the error conditions of </w:t>
      </w:r>
      <w:r w:rsidRPr="00C364A8">
        <w:rPr>
          <w:rStyle w:val="Literal"/>
          <w:rFonts w:hint="eastAsia"/>
        </w:rPr>
        <w:t>Guess::new</w:t>
      </w:r>
      <w:r>
        <w:rPr>
          <w:rFonts w:eastAsia="Microsoft YaHei" w:hint="eastAsia"/>
        </w:rPr>
        <w:t xml:space="preserve"> happen when we expect:</w:t>
      </w:r>
    </w:p>
    <w:p w14:paraId="3378DAE8" w14:textId="77777777" w:rsidR="00C364A8" w:rsidRDefault="00C364A8" w:rsidP="00C364A8">
      <w:pPr>
        <w:pStyle w:val="ProductionDirective"/>
        <w:rPr>
          <w:rFonts w:eastAsia="Microsoft YaHei"/>
        </w:rPr>
      </w:pPr>
      <w:r>
        <w:rPr>
          <w:rFonts w:eastAsia="Microsoft YaHei" w:hint="eastAsia"/>
        </w:rPr>
        <w:t>Filename: src/lib.rs</w:t>
      </w:r>
    </w:p>
    <w:p w14:paraId="3E72CE8C" w14:textId="77777777" w:rsidR="00C364A8" w:rsidRPr="00C364A8" w:rsidRDefault="00C364A8" w:rsidP="00C364A8">
      <w:pPr>
        <w:pStyle w:val="CodeA"/>
      </w:pPr>
      <w:r w:rsidRPr="00C364A8">
        <w:rPr>
          <w:rFonts w:hint="eastAsia"/>
        </w:rPr>
        <w:t>struct Guess {</w:t>
      </w:r>
    </w:p>
    <w:p w14:paraId="556AA9A6" w14:textId="77777777" w:rsidR="00C364A8" w:rsidRPr="00C364A8" w:rsidRDefault="00C364A8" w:rsidP="00C364A8">
      <w:pPr>
        <w:pStyle w:val="CodeB"/>
      </w:pPr>
      <w:r w:rsidRPr="00C364A8">
        <w:rPr>
          <w:rFonts w:hint="eastAsia"/>
        </w:rPr>
        <w:t xml:space="preserve">    value: u32,</w:t>
      </w:r>
    </w:p>
    <w:p w14:paraId="77FB2882" w14:textId="77777777" w:rsidR="00C364A8" w:rsidRPr="00C364A8" w:rsidRDefault="00C364A8" w:rsidP="00C364A8">
      <w:pPr>
        <w:pStyle w:val="CodeB"/>
      </w:pPr>
      <w:r w:rsidRPr="00C364A8">
        <w:rPr>
          <w:rFonts w:hint="eastAsia"/>
        </w:rPr>
        <w:t>}</w:t>
      </w:r>
    </w:p>
    <w:p w14:paraId="794DEFF2" w14:textId="77777777" w:rsidR="00C364A8" w:rsidRPr="00C364A8" w:rsidRDefault="00C364A8" w:rsidP="00C364A8">
      <w:pPr>
        <w:pStyle w:val="CodeB"/>
      </w:pPr>
    </w:p>
    <w:p w14:paraId="3DFB0655" w14:textId="77777777" w:rsidR="00C364A8" w:rsidRPr="00C364A8" w:rsidRDefault="00C364A8" w:rsidP="00C364A8">
      <w:pPr>
        <w:pStyle w:val="CodeB"/>
      </w:pPr>
      <w:r w:rsidRPr="00C364A8">
        <w:rPr>
          <w:rFonts w:hint="eastAsia"/>
        </w:rPr>
        <w:t>impl Guess {</w:t>
      </w:r>
    </w:p>
    <w:p w14:paraId="622EC89D" w14:textId="77777777" w:rsidR="00C364A8" w:rsidRPr="00C364A8" w:rsidRDefault="00C364A8" w:rsidP="00C364A8">
      <w:pPr>
        <w:pStyle w:val="CodeB"/>
      </w:pPr>
      <w:r w:rsidRPr="00C364A8">
        <w:rPr>
          <w:rFonts w:hint="eastAsia"/>
        </w:rPr>
        <w:t xml:space="preserve">    pub fn new(value: u32) -&gt; Guess {</w:t>
      </w:r>
    </w:p>
    <w:p w14:paraId="37D311CB" w14:textId="77777777" w:rsidR="00C364A8" w:rsidRPr="00C364A8" w:rsidRDefault="00C364A8" w:rsidP="00C364A8">
      <w:pPr>
        <w:pStyle w:val="CodeB"/>
      </w:pPr>
      <w:r w:rsidRPr="00C364A8">
        <w:rPr>
          <w:rFonts w:hint="eastAsia"/>
        </w:rPr>
        <w:t xml:space="preserve">        if value &lt; 1 || value &gt; 100 {</w:t>
      </w:r>
    </w:p>
    <w:p w14:paraId="375E5BA8" w14:textId="77777777" w:rsidR="00C364A8" w:rsidRPr="00C364A8" w:rsidRDefault="00C364A8" w:rsidP="00C364A8">
      <w:pPr>
        <w:pStyle w:val="CodeB"/>
      </w:pPr>
      <w:r w:rsidRPr="00C364A8">
        <w:rPr>
          <w:rFonts w:hint="eastAsia"/>
        </w:rPr>
        <w:t xml:space="preserve">            panic!("Guess value must be between 1 and 100, got {}.", value);</w:t>
      </w:r>
    </w:p>
    <w:p w14:paraId="39EF1DBD" w14:textId="77777777" w:rsidR="00C364A8" w:rsidRPr="00C364A8" w:rsidRDefault="00C364A8" w:rsidP="00C364A8">
      <w:pPr>
        <w:pStyle w:val="CodeB"/>
      </w:pPr>
      <w:r w:rsidRPr="00C364A8">
        <w:rPr>
          <w:rFonts w:hint="eastAsia"/>
        </w:rPr>
        <w:t xml:space="preserve">        }</w:t>
      </w:r>
    </w:p>
    <w:p w14:paraId="2554B01B" w14:textId="77777777" w:rsidR="00C364A8" w:rsidRPr="00C364A8" w:rsidRDefault="00C364A8" w:rsidP="00C364A8">
      <w:pPr>
        <w:pStyle w:val="CodeB"/>
      </w:pPr>
    </w:p>
    <w:p w14:paraId="3CF4CA7C" w14:textId="77777777" w:rsidR="00C364A8" w:rsidRPr="00C364A8" w:rsidRDefault="00C364A8" w:rsidP="00C364A8">
      <w:pPr>
        <w:pStyle w:val="CodeB"/>
      </w:pPr>
      <w:r w:rsidRPr="00C364A8">
        <w:rPr>
          <w:rFonts w:hint="eastAsia"/>
        </w:rPr>
        <w:t xml:space="preserve">        Guess {</w:t>
      </w:r>
    </w:p>
    <w:p w14:paraId="1608C640" w14:textId="77777777" w:rsidR="00C364A8" w:rsidRPr="00C364A8" w:rsidRDefault="00C364A8" w:rsidP="00C364A8">
      <w:pPr>
        <w:pStyle w:val="CodeB"/>
      </w:pPr>
      <w:r w:rsidRPr="00C364A8">
        <w:rPr>
          <w:rFonts w:hint="eastAsia"/>
        </w:rPr>
        <w:t xml:space="preserve">            value: value,</w:t>
      </w:r>
    </w:p>
    <w:p w14:paraId="69AA3880" w14:textId="77777777" w:rsidR="00C364A8" w:rsidRPr="00C364A8" w:rsidRDefault="00C364A8" w:rsidP="00C364A8">
      <w:pPr>
        <w:pStyle w:val="CodeB"/>
      </w:pPr>
      <w:r w:rsidRPr="00C364A8">
        <w:rPr>
          <w:rFonts w:hint="eastAsia"/>
        </w:rPr>
        <w:t xml:space="preserve">        }</w:t>
      </w:r>
    </w:p>
    <w:p w14:paraId="424669A1" w14:textId="77777777" w:rsidR="00C364A8" w:rsidRPr="00C364A8" w:rsidRDefault="00C364A8" w:rsidP="00C364A8">
      <w:pPr>
        <w:pStyle w:val="CodeB"/>
      </w:pPr>
      <w:r w:rsidRPr="00C364A8">
        <w:rPr>
          <w:rFonts w:hint="eastAsia"/>
        </w:rPr>
        <w:t xml:space="preserve">    }</w:t>
      </w:r>
    </w:p>
    <w:p w14:paraId="224F2B3E" w14:textId="77777777" w:rsidR="00C364A8" w:rsidRPr="00C364A8" w:rsidRDefault="00C364A8" w:rsidP="00C364A8">
      <w:pPr>
        <w:pStyle w:val="CodeB"/>
      </w:pPr>
      <w:r w:rsidRPr="00C364A8">
        <w:rPr>
          <w:rFonts w:hint="eastAsia"/>
        </w:rPr>
        <w:t>}</w:t>
      </w:r>
    </w:p>
    <w:p w14:paraId="523AB6A0" w14:textId="77777777" w:rsidR="00C364A8" w:rsidRPr="00C364A8" w:rsidRDefault="00C364A8" w:rsidP="00C364A8">
      <w:pPr>
        <w:pStyle w:val="CodeB"/>
      </w:pPr>
    </w:p>
    <w:p w14:paraId="317CEE72" w14:textId="77777777" w:rsidR="00C364A8" w:rsidRPr="00C364A8" w:rsidRDefault="00C364A8" w:rsidP="00C364A8">
      <w:pPr>
        <w:pStyle w:val="CodeB"/>
      </w:pPr>
      <w:r w:rsidRPr="00C364A8">
        <w:rPr>
          <w:rFonts w:hint="eastAsia"/>
        </w:rPr>
        <w:t>#[cfg(test)]</w:t>
      </w:r>
    </w:p>
    <w:p w14:paraId="20D4487C" w14:textId="77777777" w:rsidR="00C364A8" w:rsidRPr="00C364A8" w:rsidRDefault="00C364A8" w:rsidP="00C364A8">
      <w:pPr>
        <w:pStyle w:val="CodeB"/>
      </w:pPr>
      <w:r w:rsidRPr="00C364A8">
        <w:rPr>
          <w:rFonts w:hint="eastAsia"/>
        </w:rPr>
        <w:t>mod tests {</w:t>
      </w:r>
    </w:p>
    <w:p w14:paraId="0AED71F3" w14:textId="77777777" w:rsidR="00C364A8" w:rsidRPr="00C364A8" w:rsidRDefault="00C364A8" w:rsidP="00C364A8">
      <w:pPr>
        <w:pStyle w:val="CodeB"/>
      </w:pPr>
      <w:r w:rsidRPr="00C364A8">
        <w:rPr>
          <w:rFonts w:hint="eastAsia"/>
        </w:rPr>
        <w:t xml:space="preserve">    use super::*;</w:t>
      </w:r>
    </w:p>
    <w:p w14:paraId="523933E5" w14:textId="77777777" w:rsidR="00C364A8" w:rsidRPr="00C364A8" w:rsidRDefault="00C364A8" w:rsidP="00C364A8">
      <w:pPr>
        <w:pStyle w:val="CodeB"/>
      </w:pPr>
    </w:p>
    <w:p w14:paraId="7788B001" w14:textId="77777777" w:rsidR="00C364A8" w:rsidRPr="00C364A8" w:rsidRDefault="00C364A8" w:rsidP="00C364A8">
      <w:pPr>
        <w:pStyle w:val="CodeB"/>
      </w:pPr>
      <w:r w:rsidRPr="00C364A8">
        <w:rPr>
          <w:rFonts w:hint="eastAsia"/>
        </w:rPr>
        <w:lastRenderedPageBreak/>
        <w:t xml:space="preserve">    #[test]</w:t>
      </w:r>
    </w:p>
    <w:p w14:paraId="51D51212" w14:textId="77777777" w:rsidR="00C364A8" w:rsidRPr="00C364A8" w:rsidRDefault="00C364A8" w:rsidP="00C364A8">
      <w:pPr>
        <w:pStyle w:val="CodeB"/>
      </w:pPr>
      <w:r w:rsidRPr="00C364A8">
        <w:rPr>
          <w:rFonts w:hint="eastAsia"/>
        </w:rPr>
        <w:t xml:space="preserve">    #[should_panic]</w:t>
      </w:r>
    </w:p>
    <w:p w14:paraId="7623122E" w14:textId="77777777" w:rsidR="00C364A8" w:rsidRPr="00C364A8" w:rsidRDefault="00C364A8" w:rsidP="00C364A8">
      <w:pPr>
        <w:pStyle w:val="CodeB"/>
      </w:pPr>
      <w:r w:rsidRPr="00C364A8">
        <w:rPr>
          <w:rFonts w:hint="eastAsia"/>
        </w:rPr>
        <w:t xml:space="preserve">    fn greater_than_100() {</w:t>
      </w:r>
    </w:p>
    <w:p w14:paraId="3A7D6027" w14:textId="77777777" w:rsidR="00C364A8" w:rsidRPr="00C364A8" w:rsidRDefault="00C364A8" w:rsidP="00C364A8">
      <w:pPr>
        <w:pStyle w:val="CodeB"/>
      </w:pPr>
      <w:r w:rsidRPr="00C364A8">
        <w:rPr>
          <w:rFonts w:hint="eastAsia"/>
        </w:rPr>
        <w:t xml:space="preserve">        Guess::new(200);</w:t>
      </w:r>
    </w:p>
    <w:p w14:paraId="76DE924E" w14:textId="77777777" w:rsidR="00C364A8" w:rsidRPr="00C364A8" w:rsidRDefault="00C364A8" w:rsidP="00C364A8">
      <w:pPr>
        <w:pStyle w:val="CodeB"/>
      </w:pPr>
      <w:r w:rsidRPr="00C364A8">
        <w:rPr>
          <w:rFonts w:hint="eastAsia"/>
        </w:rPr>
        <w:t xml:space="preserve">    }</w:t>
      </w:r>
    </w:p>
    <w:p w14:paraId="539FA7E1" w14:textId="77777777" w:rsidR="00C364A8" w:rsidRPr="00C364A8" w:rsidRDefault="00C364A8" w:rsidP="00C364A8">
      <w:pPr>
        <w:pStyle w:val="CodeC"/>
      </w:pPr>
      <w:r w:rsidRPr="00C364A8">
        <w:rPr>
          <w:rFonts w:hint="eastAsia"/>
        </w:rPr>
        <w:t>}</w:t>
      </w:r>
    </w:p>
    <w:p w14:paraId="2EF85228" w14:textId="77777777" w:rsidR="00C364A8" w:rsidRDefault="00C364A8" w:rsidP="00A865E3">
      <w:pPr>
        <w:pStyle w:val="Listing"/>
        <w:rPr>
          <w:rFonts w:eastAsia="Microsoft YaHei"/>
        </w:rPr>
      </w:pPr>
      <w:r>
        <w:rPr>
          <w:rFonts w:eastAsia="Microsoft YaHei" w:hint="eastAsia"/>
        </w:rPr>
        <w:t xml:space="preserve">Listing 11-8: Testing that a condition will cause a </w:t>
      </w:r>
      <w:r w:rsidRPr="00C364A8">
        <w:rPr>
          <w:rStyle w:val="Literal"/>
          <w:rFonts w:hint="eastAsia"/>
        </w:rPr>
        <w:t>panic!</w:t>
      </w:r>
    </w:p>
    <w:p w14:paraId="0774A632" w14:textId="77777777" w:rsidR="00C364A8" w:rsidRDefault="00C364A8" w:rsidP="00673643">
      <w:pPr>
        <w:pStyle w:val="Body"/>
        <w:rPr>
          <w:rFonts w:eastAsia="Microsoft YaHei"/>
        </w:rPr>
      </w:pPr>
      <w:r>
        <w:rPr>
          <w:rFonts w:eastAsia="Microsoft YaHei" w:hint="eastAsia"/>
        </w:rPr>
        <w:t xml:space="preserve">The </w:t>
      </w:r>
      <w:proofErr w:type="gramStart"/>
      <w:r w:rsidRPr="00C364A8">
        <w:rPr>
          <w:rStyle w:val="Literal"/>
          <w:rFonts w:hint="eastAsia"/>
        </w:rPr>
        <w:t>#[</w:t>
      </w:r>
      <w:proofErr w:type="spellStart"/>
      <w:proofErr w:type="gramEnd"/>
      <w:r w:rsidRPr="00C364A8">
        <w:rPr>
          <w:rStyle w:val="Literal"/>
          <w:rFonts w:hint="eastAsia"/>
        </w:rPr>
        <w:t>should_panic</w:t>
      </w:r>
      <w:proofErr w:type="spellEnd"/>
      <w:r w:rsidRPr="00C364A8">
        <w:rPr>
          <w:rStyle w:val="Literal"/>
          <w:rFonts w:hint="eastAsia"/>
        </w:rPr>
        <w:t>]</w:t>
      </w:r>
      <w:r>
        <w:rPr>
          <w:rFonts w:eastAsia="Microsoft YaHei" w:hint="eastAsia"/>
        </w:rPr>
        <w:t xml:space="preserve"> attribute goes after the </w:t>
      </w:r>
      <w:r w:rsidRPr="00C364A8">
        <w:rPr>
          <w:rStyle w:val="Literal"/>
          <w:rFonts w:hint="eastAsia"/>
        </w:rPr>
        <w:t>#[test]</w:t>
      </w:r>
      <w:r>
        <w:rPr>
          <w:rFonts w:eastAsia="Microsoft YaHei" w:hint="eastAsia"/>
        </w:rPr>
        <w:t xml:space="preserve"> attribute and before the test function it applies to. Let</w:t>
      </w:r>
      <w:r>
        <w:rPr>
          <w:rFonts w:eastAsia="Microsoft YaHei"/>
        </w:rPr>
        <w:t>’</w:t>
      </w:r>
      <w:r>
        <w:rPr>
          <w:rFonts w:eastAsia="Microsoft YaHei" w:hint="eastAsia"/>
        </w:rPr>
        <w:t>s see what it looks like when this test passes:</w:t>
      </w:r>
    </w:p>
    <w:p w14:paraId="21188197" w14:textId="77777777" w:rsidR="00C364A8" w:rsidRPr="00C364A8" w:rsidRDefault="00C364A8" w:rsidP="00C364A8">
      <w:pPr>
        <w:pStyle w:val="CodeA"/>
      </w:pPr>
      <w:r w:rsidRPr="00C364A8">
        <w:rPr>
          <w:rFonts w:hint="eastAsia"/>
        </w:rPr>
        <w:t>running 1 test</w:t>
      </w:r>
    </w:p>
    <w:p w14:paraId="443044E3" w14:textId="77777777" w:rsidR="00C364A8" w:rsidRPr="00C364A8" w:rsidRDefault="00C364A8" w:rsidP="00C364A8">
      <w:pPr>
        <w:pStyle w:val="CodeB"/>
      </w:pPr>
      <w:r w:rsidRPr="00C364A8">
        <w:rPr>
          <w:rFonts w:hint="eastAsia"/>
        </w:rPr>
        <w:t>test tests::greater_than_100 ... ok</w:t>
      </w:r>
    </w:p>
    <w:p w14:paraId="0ACF99CD" w14:textId="77777777" w:rsidR="00C364A8" w:rsidRPr="00C364A8" w:rsidRDefault="00C364A8" w:rsidP="00C364A8">
      <w:pPr>
        <w:pStyle w:val="CodeB"/>
      </w:pPr>
    </w:p>
    <w:p w14:paraId="594BFF13" w14:textId="77777777" w:rsidR="00C364A8" w:rsidRPr="00C364A8" w:rsidRDefault="00C364A8" w:rsidP="00C364A8">
      <w:pPr>
        <w:pStyle w:val="CodeC"/>
      </w:pPr>
      <w:r w:rsidRPr="00C364A8">
        <w:rPr>
          <w:rFonts w:hint="eastAsia"/>
        </w:rPr>
        <w:t>test result: ok. 1 passed; 0 failed; 0 ignored; 0 measured</w:t>
      </w:r>
    </w:p>
    <w:p w14:paraId="53855F2E" w14:textId="77777777" w:rsidR="00C364A8" w:rsidRDefault="00C364A8" w:rsidP="00673643">
      <w:pPr>
        <w:pStyle w:val="Body"/>
        <w:rPr>
          <w:rFonts w:eastAsia="Microsoft YaHei"/>
        </w:rPr>
      </w:pPr>
      <w:r>
        <w:rPr>
          <w:rFonts w:eastAsia="Microsoft YaHei" w:hint="eastAsia"/>
        </w:rPr>
        <w:t>Looks good! Now let</w:t>
      </w:r>
      <w:r>
        <w:rPr>
          <w:rFonts w:eastAsia="Microsoft YaHei"/>
        </w:rPr>
        <w:t>’</w:t>
      </w:r>
      <w:r>
        <w:rPr>
          <w:rFonts w:eastAsia="Microsoft YaHei" w:hint="eastAsia"/>
        </w:rPr>
        <w:t xml:space="preserve">s introduce a bug in our code, by removing the condition that the </w:t>
      </w:r>
      <w:r w:rsidRPr="00C364A8">
        <w:rPr>
          <w:rStyle w:val="Literal"/>
          <w:rFonts w:hint="eastAsia"/>
        </w:rPr>
        <w:t>new</w:t>
      </w:r>
      <w:r>
        <w:rPr>
          <w:rFonts w:eastAsia="Microsoft YaHei" w:hint="eastAsia"/>
        </w:rPr>
        <w:t xml:space="preserve"> function will panic if the value is greater than 100:</w:t>
      </w:r>
    </w:p>
    <w:p w14:paraId="3EA15B67" w14:textId="77777777" w:rsidR="00C364A8" w:rsidRPr="00C364A8" w:rsidRDefault="00C364A8" w:rsidP="00C364A8">
      <w:pPr>
        <w:pStyle w:val="Closing"/>
      </w:pPr>
      <w:proofErr w:type="spellStart"/>
      <w:proofErr w:type="gramStart"/>
      <w:r w:rsidRPr="00C364A8">
        <w:rPr>
          <w:rFonts w:hint="eastAsia"/>
        </w:rPr>
        <w:t>impl</w:t>
      </w:r>
      <w:proofErr w:type="spellEnd"/>
      <w:proofErr w:type="gramEnd"/>
      <w:r w:rsidRPr="00C364A8">
        <w:rPr>
          <w:rFonts w:hint="eastAsia"/>
        </w:rPr>
        <w:t xml:space="preserve"> Guess {</w:t>
      </w:r>
    </w:p>
    <w:p w14:paraId="4F3C4347" w14:textId="77777777" w:rsidR="00C364A8" w:rsidRPr="00C364A8" w:rsidRDefault="00C364A8" w:rsidP="00C364A8">
      <w:pPr>
        <w:pStyle w:val="CodeB"/>
      </w:pPr>
      <w:r w:rsidRPr="00C364A8">
        <w:rPr>
          <w:rFonts w:hint="eastAsia"/>
        </w:rPr>
        <w:t xml:space="preserve">    pub fn new(value: u32) -&gt; Guess {</w:t>
      </w:r>
    </w:p>
    <w:p w14:paraId="55EDD1DC" w14:textId="77777777" w:rsidR="00C364A8" w:rsidRPr="00C364A8" w:rsidRDefault="00C364A8" w:rsidP="00C364A8">
      <w:pPr>
        <w:pStyle w:val="CodeB"/>
      </w:pPr>
      <w:r w:rsidRPr="00C364A8">
        <w:rPr>
          <w:rFonts w:hint="eastAsia"/>
        </w:rPr>
        <w:t xml:space="preserve">        if value &lt; 1  {</w:t>
      </w:r>
    </w:p>
    <w:p w14:paraId="1F98C150" w14:textId="77777777" w:rsidR="00C364A8" w:rsidRPr="00C364A8" w:rsidRDefault="00C364A8" w:rsidP="00C364A8">
      <w:pPr>
        <w:pStyle w:val="CodeB"/>
      </w:pPr>
      <w:r w:rsidRPr="00C364A8">
        <w:rPr>
          <w:rFonts w:hint="eastAsia"/>
        </w:rPr>
        <w:t xml:space="preserve">            panic!("Guess value must be between 1 and 100, got {}.", value);</w:t>
      </w:r>
    </w:p>
    <w:p w14:paraId="423CCC1D" w14:textId="77777777" w:rsidR="00C364A8" w:rsidRPr="00C364A8" w:rsidRDefault="00C364A8" w:rsidP="00C364A8">
      <w:pPr>
        <w:pStyle w:val="CodeB"/>
      </w:pPr>
      <w:r w:rsidRPr="00C364A8">
        <w:rPr>
          <w:rFonts w:hint="eastAsia"/>
        </w:rPr>
        <w:t xml:space="preserve">        }</w:t>
      </w:r>
    </w:p>
    <w:p w14:paraId="316F5B43" w14:textId="77777777" w:rsidR="00C364A8" w:rsidRPr="00C364A8" w:rsidRDefault="00C364A8" w:rsidP="00C364A8">
      <w:pPr>
        <w:pStyle w:val="CodeB"/>
      </w:pPr>
    </w:p>
    <w:p w14:paraId="180CF44E" w14:textId="77777777" w:rsidR="00C364A8" w:rsidRPr="00C364A8" w:rsidRDefault="00C364A8" w:rsidP="00C364A8">
      <w:pPr>
        <w:pStyle w:val="CodeB"/>
      </w:pPr>
      <w:r w:rsidRPr="00C364A8">
        <w:rPr>
          <w:rFonts w:hint="eastAsia"/>
        </w:rPr>
        <w:t xml:space="preserve">        Guess {</w:t>
      </w:r>
    </w:p>
    <w:p w14:paraId="44051B71" w14:textId="77777777" w:rsidR="00C364A8" w:rsidRPr="00C364A8" w:rsidRDefault="00C364A8" w:rsidP="00C364A8">
      <w:pPr>
        <w:pStyle w:val="CodeB"/>
      </w:pPr>
      <w:r w:rsidRPr="00C364A8">
        <w:rPr>
          <w:rFonts w:hint="eastAsia"/>
        </w:rPr>
        <w:t xml:space="preserve">            value: value,</w:t>
      </w:r>
    </w:p>
    <w:p w14:paraId="12FAA65B" w14:textId="77777777" w:rsidR="00C364A8" w:rsidRPr="00C364A8" w:rsidRDefault="00C364A8" w:rsidP="00C364A8">
      <w:pPr>
        <w:pStyle w:val="CodeB"/>
      </w:pPr>
      <w:r w:rsidRPr="00C364A8">
        <w:rPr>
          <w:rFonts w:hint="eastAsia"/>
        </w:rPr>
        <w:t xml:space="preserve">        }</w:t>
      </w:r>
    </w:p>
    <w:p w14:paraId="34CC9E8B" w14:textId="77777777" w:rsidR="00C364A8" w:rsidRPr="00C364A8" w:rsidRDefault="00C364A8" w:rsidP="00C364A8">
      <w:pPr>
        <w:pStyle w:val="CodeB"/>
      </w:pPr>
      <w:r w:rsidRPr="00C364A8">
        <w:rPr>
          <w:rFonts w:hint="eastAsia"/>
        </w:rPr>
        <w:t xml:space="preserve">    }</w:t>
      </w:r>
    </w:p>
    <w:p w14:paraId="28EAF7CA" w14:textId="77777777" w:rsidR="00C364A8" w:rsidRPr="00C364A8" w:rsidRDefault="00C364A8" w:rsidP="00C364A8">
      <w:pPr>
        <w:pStyle w:val="CodeC"/>
      </w:pPr>
      <w:r w:rsidRPr="00C364A8">
        <w:rPr>
          <w:rFonts w:hint="eastAsia"/>
        </w:rPr>
        <w:t>}</w:t>
      </w:r>
    </w:p>
    <w:p w14:paraId="5930CA30" w14:textId="77777777" w:rsidR="00C364A8" w:rsidRDefault="00C364A8" w:rsidP="00673643">
      <w:pPr>
        <w:pStyle w:val="Body"/>
        <w:rPr>
          <w:rFonts w:eastAsia="Microsoft YaHei"/>
        </w:rPr>
      </w:pPr>
      <w:r>
        <w:rPr>
          <w:rFonts w:eastAsia="Microsoft YaHei" w:hint="eastAsia"/>
        </w:rPr>
        <w:t>If we run the test from Listing 11-8, it will fail:</w:t>
      </w:r>
    </w:p>
    <w:p w14:paraId="3FC96A0E" w14:textId="77777777" w:rsidR="00C364A8" w:rsidRPr="00C364A8" w:rsidRDefault="00C364A8" w:rsidP="00C364A8">
      <w:pPr>
        <w:pStyle w:val="CodeA"/>
      </w:pPr>
      <w:r w:rsidRPr="00C364A8">
        <w:rPr>
          <w:rFonts w:hint="eastAsia"/>
        </w:rPr>
        <w:t>running 1 test</w:t>
      </w:r>
    </w:p>
    <w:p w14:paraId="2CF67407" w14:textId="77777777" w:rsidR="00C364A8" w:rsidRPr="00C364A8" w:rsidRDefault="00C364A8" w:rsidP="00C364A8">
      <w:pPr>
        <w:pStyle w:val="CodeB"/>
      </w:pPr>
      <w:r w:rsidRPr="00C364A8">
        <w:rPr>
          <w:rFonts w:hint="eastAsia"/>
        </w:rPr>
        <w:t>test tests::greater_than_100 ... FAILED</w:t>
      </w:r>
    </w:p>
    <w:p w14:paraId="05CDFB53" w14:textId="77777777" w:rsidR="00C364A8" w:rsidRPr="00C364A8" w:rsidRDefault="00C364A8" w:rsidP="00C364A8">
      <w:pPr>
        <w:pStyle w:val="CodeB"/>
      </w:pPr>
    </w:p>
    <w:p w14:paraId="4A2F5D45" w14:textId="77777777" w:rsidR="00C364A8" w:rsidRPr="00C364A8" w:rsidRDefault="00C364A8" w:rsidP="00C364A8">
      <w:pPr>
        <w:pStyle w:val="CodeB"/>
      </w:pPr>
      <w:r w:rsidRPr="00C364A8">
        <w:rPr>
          <w:rFonts w:hint="eastAsia"/>
        </w:rPr>
        <w:t>failures:</w:t>
      </w:r>
    </w:p>
    <w:p w14:paraId="1619E9CC" w14:textId="77777777" w:rsidR="00C364A8" w:rsidRPr="00C364A8" w:rsidRDefault="00C364A8" w:rsidP="00C364A8">
      <w:pPr>
        <w:pStyle w:val="CodeB"/>
      </w:pPr>
    </w:p>
    <w:p w14:paraId="7B2B06C1" w14:textId="77777777" w:rsidR="00C364A8" w:rsidRPr="00C364A8" w:rsidRDefault="00C364A8" w:rsidP="00C364A8">
      <w:pPr>
        <w:pStyle w:val="CodeB"/>
      </w:pPr>
      <w:r w:rsidRPr="00C364A8">
        <w:rPr>
          <w:rFonts w:hint="eastAsia"/>
        </w:rPr>
        <w:t>failures:</w:t>
      </w:r>
    </w:p>
    <w:p w14:paraId="3CAF1D8A" w14:textId="77777777" w:rsidR="00C364A8" w:rsidRPr="00C364A8" w:rsidRDefault="00C364A8" w:rsidP="00C364A8">
      <w:pPr>
        <w:pStyle w:val="CodeB"/>
      </w:pPr>
      <w:r w:rsidRPr="00C364A8">
        <w:rPr>
          <w:rFonts w:hint="eastAsia"/>
        </w:rPr>
        <w:t xml:space="preserve">    tests::greater_than_100</w:t>
      </w:r>
    </w:p>
    <w:p w14:paraId="250D01B0" w14:textId="77777777" w:rsidR="00C364A8" w:rsidRPr="00C364A8" w:rsidRDefault="00C364A8" w:rsidP="00C364A8">
      <w:pPr>
        <w:pStyle w:val="CodeB"/>
      </w:pPr>
    </w:p>
    <w:p w14:paraId="7F068C82" w14:textId="77777777" w:rsidR="00C364A8" w:rsidRPr="00C364A8" w:rsidRDefault="00C364A8" w:rsidP="00C364A8">
      <w:pPr>
        <w:pStyle w:val="CodeC"/>
      </w:pPr>
      <w:r w:rsidRPr="00C364A8">
        <w:rPr>
          <w:rFonts w:hint="eastAsia"/>
        </w:rPr>
        <w:t>test result: FAILED. 0 passed; 1 failed; 0 ignored; 0 measured</w:t>
      </w:r>
    </w:p>
    <w:p w14:paraId="394953AF" w14:textId="77777777" w:rsidR="00C364A8" w:rsidRDefault="00C364A8" w:rsidP="00673643">
      <w:pPr>
        <w:pStyle w:val="Body"/>
        <w:rPr>
          <w:rFonts w:eastAsia="Microsoft YaHei"/>
        </w:rPr>
      </w:pPr>
      <w:r>
        <w:rPr>
          <w:rFonts w:eastAsia="Microsoft YaHei" w:hint="eastAsia"/>
        </w:rPr>
        <w:lastRenderedPageBreak/>
        <w:t>We don</w:t>
      </w:r>
      <w:r>
        <w:rPr>
          <w:rFonts w:eastAsia="Microsoft YaHei"/>
        </w:rPr>
        <w:t>’</w:t>
      </w:r>
      <w:r>
        <w:rPr>
          <w:rFonts w:eastAsia="Microsoft YaHei" w:hint="eastAsia"/>
        </w:rPr>
        <w:t>t get a very helpful message in this case, but once we look at the test function, we can see that it</w:t>
      </w:r>
      <w:r>
        <w:rPr>
          <w:rFonts w:eastAsia="Microsoft YaHei"/>
        </w:rPr>
        <w:t>’</w:t>
      </w:r>
      <w:r>
        <w:rPr>
          <w:rFonts w:eastAsia="Microsoft YaHei" w:hint="eastAsia"/>
        </w:rPr>
        <w:t xml:space="preserve">s annotated with </w:t>
      </w:r>
      <w:proofErr w:type="gramStart"/>
      <w:r w:rsidRPr="00C364A8">
        <w:rPr>
          <w:rStyle w:val="Literal"/>
          <w:rFonts w:hint="eastAsia"/>
        </w:rPr>
        <w:t>#[</w:t>
      </w:r>
      <w:proofErr w:type="spellStart"/>
      <w:proofErr w:type="gramEnd"/>
      <w:r w:rsidRPr="00C364A8">
        <w:rPr>
          <w:rStyle w:val="Literal"/>
          <w:rFonts w:hint="eastAsia"/>
        </w:rPr>
        <w:t>should_panic</w:t>
      </w:r>
      <w:proofErr w:type="spellEnd"/>
      <w:r w:rsidRPr="00C364A8">
        <w:rPr>
          <w:rStyle w:val="Literal"/>
          <w:rFonts w:hint="eastAsia"/>
        </w:rPr>
        <w:t>]</w:t>
      </w:r>
      <w:r>
        <w:rPr>
          <w:rFonts w:eastAsia="Microsoft YaHei" w:hint="eastAsia"/>
        </w:rPr>
        <w:t xml:space="preserve">. The failure we got means that the code in the function, </w:t>
      </w:r>
      <w:r w:rsidRPr="00C364A8">
        <w:rPr>
          <w:rStyle w:val="Literal"/>
          <w:rFonts w:hint="eastAsia"/>
        </w:rPr>
        <w:t>Guess::</w:t>
      </w:r>
      <w:proofErr w:type="gramStart"/>
      <w:r w:rsidRPr="00C364A8">
        <w:rPr>
          <w:rStyle w:val="Literal"/>
          <w:rFonts w:hint="eastAsia"/>
        </w:rPr>
        <w:t>new(</w:t>
      </w:r>
      <w:proofErr w:type="gramEnd"/>
      <w:r w:rsidRPr="00C364A8">
        <w:rPr>
          <w:rStyle w:val="Literal"/>
          <w:rFonts w:hint="eastAsia"/>
        </w:rPr>
        <w:t>200)</w:t>
      </w:r>
      <w:r>
        <w:rPr>
          <w:rFonts w:eastAsia="Microsoft YaHei" w:hint="eastAsia"/>
        </w:rPr>
        <w:t>, did not cause a panic.</w:t>
      </w:r>
    </w:p>
    <w:p w14:paraId="4D1C2F2C" w14:textId="77777777" w:rsidR="00C364A8" w:rsidRDefault="00C364A8" w:rsidP="00673643">
      <w:pPr>
        <w:pStyle w:val="Body"/>
        <w:rPr>
          <w:rFonts w:eastAsia="Microsoft YaHei"/>
        </w:rPr>
      </w:pPr>
      <w:proofErr w:type="spellStart"/>
      <w:proofErr w:type="gramStart"/>
      <w:r w:rsidRPr="00C364A8">
        <w:rPr>
          <w:rStyle w:val="Literal"/>
          <w:rFonts w:hint="eastAsia"/>
        </w:rPr>
        <w:t>should_panic</w:t>
      </w:r>
      <w:proofErr w:type="spellEnd"/>
      <w:proofErr w:type="gramEnd"/>
      <w:r>
        <w:rPr>
          <w:rFonts w:eastAsia="Microsoft YaHei" w:hint="eastAsia"/>
        </w:rPr>
        <w:t xml:space="preserve"> tests can be imprecise, however, because they only tell us that the code has caused some panic. A </w:t>
      </w:r>
      <w:proofErr w:type="spellStart"/>
      <w:r w:rsidRPr="00C364A8">
        <w:rPr>
          <w:rStyle w:val="Literal"/>
          <w:rFonts w:hint="eastAsia"/>
        </w:rPr>
        <w:t>should_panic</w:t>
      </w:r>
      <w:proofErr w:type="spellEnd"/>
      <w:r>
        <w:rPr>
          <w:rFonts w:eastAsia="Microsoft YaHei" w:hint="eastAsia"/>
        </w:rPr>
        <w:t xml:space="preserve"> test would pass even if the test panics for a different reason than the one we were expecting to happen. To make </w:t>
      </w:r>
      <w:proofErr w:type="spellStart"/>
      <w:r w:rsidRPr="00C364A8">
        <w:rPr>
          <w:rStyle w:val="Literal"/>
          <w:rFonts w:hint="eastAsia"/>
        </w:rPr>
        <w:t>should_panic</w:t>
      </w:r>
      <w:proofErr w:type="spellEnd"/>
      <w:r>
        <w:rPr>
          <w:rFonts w:eastAsia="Microsoft YaHei" w:hint="eastAsia"/>
        </w:rPr>
        <w:t xml:space="preserve"> tests more precise, we can add an optional </w:t>
      </w:r>
      <w:r w:rsidRPr="00C364A8">
        <w:rPr>
          <w:rStyle w:val="Literal"/>
          <w:rFonts w:hint="eastAsia"/>
        </w:rPr>
        <w:t>expected</w:t>
      </w:r>
      <w:r>
        <w:rPr>
          <w:rFonts w:eastAsia="Microsoft YaHei" w:hint="eastAsia"/>
        </w:rPr>
        <w:t xml:space="preserve"> parameter to the </w:t>
      </w:r>
      <w:proofErr w:type="spellStart"/>
      <w:r w:rsidRPr="00C364A8">
        <w:rPr>
          <w:rStyle w:val="Literal"/>
          <w:rFonts w:hint="eastAsia"/>
        </w:rPr>
        <w:t>should_panic</w:t>
      </w:r>
      <w:proofErr w:type="spellEnd"/>
      <w:r>
        <w:rPr>
          <w:rFonts w:eastAsia="Microsoft YaHei" w:hint="eastAsia"/>
        </w:rPr>
        <w:t xml:space="preserve"> attribute. The test harness will make sure that the failure message contains the provided text. For example, consider the modified code for </w:t>
      </w:r>
      <w:r w:rsidRPr="00C364A8">
        <w:rPr>
          <w:rStyle w:val="Literal"/>
          <w:rFonts w:hint="eastAsia"/>
        </w:rPr>
        <w:t>Guess</w:t>
      </w:r>
      <w:r>
        <w:rPr>
          <w:rFonts w:eastAsia="Microsoft YaHei" w:hint="eastAsia"/>
        </w:rPr>
        <w:t xml:space="preserve"> in Listing 11-9 where the </w:t>
      </w:r>
      <w:r w:rsidRPr="00C364A8">
        <w:rPr>
          <w:rStyle w:val="Literal"/>
          <w:rFonts w:hint="eastAsia"/>
        </w:rPr>
        <w:t>new</w:t>
      </w:r>
      <w:r>
        <w:rPr>
          <w:rFonts w:eastAsia="Microsoft YaHei" w:hint="eastAsia"/>
        </w:rPr>
        <w:t xml:space="preserve"> function panics with different messages depending on whether the value was too small or too large:</w:t>
      </w:r>
    </w:p>
    <w:p w14:paraId="4D4A9994" w14:textId="77777777" w:rsidR="00C364A8" w:rsidRDefault="00C364A8" w:rsidP="00A865E3">
      <w:pPr>
        <w:pStyle w:val="ProductionDirective"/>
        <w:rPr>
          <w:rFonts w:eastAsia="Microsoft YaHei"/>
        </w:rPr>
      </w:pPr>
      <w:r>
        <w:rPr>
          <w:rFonts w:eastAsia="Microsoft YaHei" w:hint="eastAsia"/>
        </w:rPr>
        <w:t>Filename: src/lib.rs</w:t>
      </w:r>
    </w:p>
    <w:p w14:paraId="41F2A080" w14:textId="77777777" w:rsidR="00C364A8" w:rsidRPr="00A865E3" w:rsidRDefault="00C364A8" w:rsidP="00A865E3">
      <w:pPr>
        <w:pStyle w:val="CodeA"/>
      </w:pPr>
      <w:r w:rsidRPr="00A865E3">
        <w:rPr>
          <w:rFonts w:hint="eastAsia"/>
        </w:rPr>
        <w:t>struct Guess {</w:t>
      </w:r>
    </w:p>
    <w:p w14:paraId="14043142" w14:textId="77777777" w:rsidR="00C364A8" w:rsidRPr="00A865E3" w:rsidRDefault="00C364A8" w:rsidP="00A865E3">
      <w:pPr>
        <w:pStyle w:val="CodeB"/>
      </w:pPr>
      <w:r w:rsidRPr="00A865E3">
        <w:rPr>
          <w:rFonts w:hint="eastAsia"/>
        </w:rPr>
        <w:t xml:space="preserve">    value: u32,</w:t>
      </w:r>
    </w:p>
    <w:p w14:paraId="7FE273E2" w14:textId="77777777" w:rsidR="00C364A8" w:rsidRPr="00A865E3" w:rsidRDefault="00C364A8" w:rsidP="00A865E3">
      <w:pPr>
        <w:pStyle w:val="CodeB"/>
      </w:pPr>
      <w:r w:rsidRPr="00A865E3">
        <w:rPr>
          <w:rFonts w:hint="eastAsia"/>
        </w:rPr>
        <w:t>}</w:t>
      </w:r>
    </w:p>
    <w:p w14:paraId="2D84AD2C" w14:textId="77777777" w:rsidR="00C364A8" w:rsidRPr="00A865E3" w:rsidRDefault="00C364A8" w:rsidP="00A865E3">
      <w:pPr>
        <w:pStyle w:val="CodeB"/>
      </w:pPr>
    </w:p>
    <w:p w14:paraId="55F4456D" w14:textId="77777777" w:rsidR="00C364A8" w:rsidRPr="00A865E3" w:rsidRDefault="00C364A8" w:rsidP="00A865E3">
      <w:pPr>
        <w:pStyle w:val="CodeB"/>
      </w:pPr>
      <w:r w:rsidRPr="00A865E3">
        <w:rPr>
          <w:rFonts w:hint="eastAsia"/>
        </w:rPr>
        <w:t>impl Guess {</w:t>
      </w:r>
    </w:p>
    <w:p w14:paraId="17185BA3" w14:textId="77777777" w:rsidR="00C364A8" w:rsidRPr="00A865E3" w:rsidRDefault="00C364A8" w:rsidP="00A865E3">
      <w:pPr>
        <w:pStyle w:val="CodeB"/>
      </w:pPr>
      <w:r w:rsidRPr="00A865E3">
        <w:rPr>
          <w:rFonts w:hint="eastAsia"/>
        </w:rPr>
        <w:t xml:space="preserve">    pub fn new(value: u32) -&gt; Guess {</w:t>
      </w:r>
    </w:p>
    <w:p w14:paraId="1C804B6B" w14:textId="77777777" w:rsidR="00C364A8" w:rsidRPr="00A865E3" w:rsidRDefault="00C364A8" w:rsidP="00A865E3">
      <w:pPr>
        <w:pStyle w:val="CodeB"/>
      </w:pPr>
      <w:r w:rsidRPr="00A865E3">
        <w:rPr>
          <w:rFonts w:hint="eastAsia"/>
        </w:rPr>
        <w:t xml:space="preserve">        if value &lt; 1 {</w:t>
      </w:r>
    </w:p>
    <w:p w14:paraId="00D9FB20" w14:textId="77777777" w:rsidR="00C364A8" w:rsidRPr="00A865E3" w:rsidRDefault="00C364A8" w:rsidP="00A865E3">
      <w:pPr>
        <w:pStyle w:val="CodeB"/>
      </w:pPr>
      <w:r w:rsidRPr="00A865E3">
        <w:rPr>
          <w:rFonts w:hint="eastAsia"/>
        </w:rPr>
        <w:t xml:space="preserve">            panic!("Guess value must be greater than or equal to 1, got {}.",</w:t>
      </w:r>
    </w:p>
    <w:p w14:paraId="4583B764" w14:textId="77777777" w:rsidR="00C364A8" w:rsidRPr="00A865E3" w:rsidRDefault="00C364A8" w:rsidP="00A865E3">
      <w:pPr>
        <w:pStyle w:val="CodeB"/>
      </w:pPr>
      <w:r w:rsidRPr="00A865E3">
        <w:rPr>
          <w:rFonts w:hint="eastAsia"/>
        </w:rPr>
        <w:t xml:space="preserve">                   value);</w:t>
      </w:r>
    </w:p>
    <w:p w14:paraId="691F5D14" w14:textId="77777777" w:rsidR="00C364A8" w:rsidRPr="00A865E3" w:rsidRDefault="00C364A8" w:rsidP="00A865E3">
      <w:pPr>
        <w:pStyle w:val="CodeB"/>
      </w:pPr>
      <w:r w:rsidRPr="00A865E3">
        <w:rPr>
          <w:rFonts w:hint="eastAsia"/>
        </w:rPr>
        <w:t xml:space="preserve">        } else if value &gt; 100 {</w:t>
      </w:r>
    </w:p>
    <w:p w14:paraId="7342C731" w14:textId="77777777" w:rsidR="00C364A8" w:rsidRPr="00A865E3" w:rsidRDefault="00C364A8" w:rsidP="00A865E3">
      <w:pPr>
        <w:pStyle w:val="CodeB"/>
      </w:pPr>
      <w:r w:rsidRPr="00A865E3">
        <w:rPr>
          <w:rFonts w:hint="eastAsia"/>
        </w:rPr>
        <w:t xml:space="preserve">            panic!("Guess value must be less than or equal to 100, got {}.",</w:t>
      </w:r>
    </w:p>
    <w:p w14:paraId="63E09776" w14:textId="77777777" w:rsidR="00C364A8" w:rsidRPr="00A865E3" w:rsidRDefault="00C364A8" w:rsidP="00A865E3">
      <w:pPr>
        <w:pStyle w:val="CodeB"/>
      </w:pPr>
      <w:r w:rsidRPr="00A865E3">
        <w:rPr>
          <w:rFonts w:hint="eastAsia"/>
        </w:rPr>
        <w:t xml:space="preserve">                   value);</w:t>
      </w:r>
    </w:p>
    <w:p w14:paraId="3A1F8307" w14:textId="77777777" w:rsidR="00C364A8" w:rsidRPr="00A865E3" w:rsidRDefault="00C364A8" w:rsidP="00A865E3">
      <w:pPr>
        <w:pStyle w:val="CodeB"/>
      </w:pPr>
      <w:r w:rsidRPr="00A865E3">
        <w:rPr>
          <w:rFonts w:hint="eastAsia"/>
        </w:rPr>
        <w:t xml:space="preserve">        }</w:t>
      </w:r>
    </w:p>
    <w:p w14:paraId="65F2725E" w14:textId="77777777" w:rsidR="00C364A8" w:rsidRPr="00A865E3" w:rsidRDefault="00C364A8" w:rsidP="00A865E3">
      <w:pPr>
        <w:pStyle w:val="CodeB"/>
      </w:pPr>
    </w:p>
    <w:p w14:paraId="211A5D49" w14:textId="77777777" w:rsidR="00C364A8" w:rsidRPr="00A865E3" w:rsidRDefault="00C364A8" w:rsidP="00A865E3">
      <w:pPr>
        <w:pStyle w:val="CodeB"/>
      </w:pPr>
      <w:r w:rsidRPr="00A865E3">
        <w:rPr>
          <w:rFonts w:hint="eastAsia"/>
        </w:rPr>
        <w:t xml:space="preserve">        Guess {</w:t>
      </w:r>
    </w:p>
    <w:p w14:paraId="0B798AE5" w14:textId="77777777" w:rsidR="00C364A8" w:rsidRPr="00A865E3" w:rsidRDefault="00C364A8" w:rsidP="00A865E3">
      <w:pPr>
        <w:pStyle w:val="CodeB"/>
      </w:pPr>
      <w:r w:rsidRPr="00A865E3">
        <w:rPr>
          <w:rFonts w:hint="eastAsia"/>
        </w:rPr>
        <w:t xml:space="preserve">            value: value,</w:t>
      </w:r>
    </w:p>
    <w:p w14:paraId="50D230B5" w14:textId="77777777" w:rsidR="00C364A8" w:rsidRPr="00A865E3" w:rsidRDefault="00C364A8" w:rsidP="00A865E3">
      <w:pPr>
        <w:pStyle w:val="CodeB"/>
      </w:pPr>
      <w:r w:rsidRPr="00A865E3">
        <w:rPr>
          <w:rFonts w:hint="eastAsia"/>
        </w:rPr>
        <w:t xml:space="preserve">        }</w:t>
      </w:r>
    </w:p>
    <w:p w14:paraId="2AA36E77" w14:textId="77777777" w:rsidR="00C364A8" w:rsidRPr="00A865E3" w:rsidRDefault="00C364A8" w:rsidP="00A865E3">
      <w:pPr>
        <w:pStyle w:val="CodeB"/>
      </w:pPr>
      <w:r w:rsidRPr="00A865E3">
        <w:rPr>
          <w:rFonts w:hint="eastAsia"/>
        </w:rPr>
        <w:t xml:space="preserve">    }</w:t>
      </w:r>
    </w:p>
    <w:p w14:paraId="5AD1957C" w14:textId="77777777" w:rsidR="00C364A8" w:rsidRPr="00A865E3" w:rsidRDefault="00C364A8" w:rsidP="00A865E3">
      <w:pPr>
        <w:pStyle w:val="CodeB"/>
      </w:pPr>
      <w:r w:rsidRPr="00A865E3">
        <w:rPr>
          <w:rFonts w:hint="eastAsia"/>
        </w:rPr>
        <w:t>}</w:t>
      </w:r>
    </w:p>
    <w:p w14:paraId="3560901D" w14:textId="77777777" w:rsidR="00C364A8" w:rsidRPr="00A865E3" w:rsidRDefault="00C364A8" w:rsidP="00A865E3">
      <w:pPr>
        <w:pStyle w:val="CodeB"/>
      </w:pPr>
    </w:p>
    <w:p w14:paraId="548568BF" w14:textId="77777777" w:rsidR="00C364A8" w:rsidRPr="00A865E3" w:rsidRDefault="00C364A8" w:rsidP="00A865E3">
      <w:pPr>
        <w:pStyle w:val="CodeB"/>
      </w:pPr>
      <w:r w:rsidRPr="00A865E3">
        <w:rPr>
          <w:rFonts w:hint="eastAsia"/>
        </w:rPr>
        <w:t>#[cfg(test)]</w:t>
      </w:r>
    </w:p>
    <w:p w14:paraId="1D105AC7" w14:textId="77777777" w:rsidR="00C364A8" w:rsidRPr="00A865E3" w:rsidRDefault="00C364A8" w:rsidP="00A865E3">
      <w:pPr>
        <w:pStyle w:val="CodeB"/>
      </w:pPr>
      <w:r w:rsidRPr="00A865E3">
        <w:rPr>
          <w:rFonts w:hint="eastAsia"/>
        </w:rPr>
        <w:t>mod tests {</w:t>
      </w:r>
    </w:p>
    <w:p w14:paraId="177753A5" w14:textId="77777777" w:rsidR="00C364A8" w:rsidRPr="00A865E3" w:rsidRDefault="00C364A8" w:rsidP="00A865E3">
      <w:pPr>
        <w:pStyle w:val="CodeB"/>
      </w:pPr>
      <w:r w:rsidRPr="00A865E3">
        <w:rPr>
          <w:rFonts w:hint="eastAsia"/>
        </w:rPr>
        <w:t xml:space="preserve">    use super::*;</w:t>
      </w:r>
    </w:p>
    <w:p w14:paraId="57D0A221" w14:textId="77777777" w:rsidR="00C364A8" w:rsidRPr="00A865E3" w:rsidRDefault="00C364A8" w:rsidP="00A865E3">
      <w:pPr>
        <w:pStyle w:val="CodeB"/>
      </w:pPr>
    </w:p>
    <w:p w14:paraId="79E8A6E0" w14:textId="77777777" w:rsidR="00C364A8" w:rsidRPr="00A865E3" w:rsidRDefault="00C364A8" w:rsidP="00A865E3">
      <w:pPr>
        <w:pStyle w:val="CodeB"/>
      </w:pPr>
      <w:r w:rsidRPr="00A865E3">
        <w:rPr>
          <w:rFonts w:hint="eastAsia"/>
        </w:rPr>
        <w:t xml:space="preserve">    #[test]</w:t>
      </w:r>
    </w:p>
    <w:p w14:paraId="6D56C5E0" w14:textId="77777777" w:rsidR="00C364A8" w:rsidRPr="00A865E3" w:rsidRDefault="00C364A8" w:rsidP="00A865E3">
      <w:pPr>
        <w:pStyle w:val="CodeB"/>
      </w:pPr>
      <w:r w:rsidRPr="00A865E3">
        <w:rPr>
          <w:rFonts w:hint="eastAsia"/>
        </w:rPr>
        <w:t xml:space="preserve">    #[should_panic(expected = "Guess value must be less than or equal to 100")]</w:t>
      </w:r>
    </w:p>
    <w:p w14:paraId="34F20ECC" w14:textId="77777777" w:rsidR="00C364A8" w:rsidRPr="00A865E3" w:rsidRDefault="00C364A8" w:rsidP="00A865E3">
      <w:pPr>
        <w:pStyle w:val="CodeB"/>
      </w:pPr>
      <w:r w:rsidRPr="00A865E3">
        <w:rPr>
          <w:rFonts w:hint="eastAsia"/>
        </w:rPr>
        <w:lastRenderedPageBreak/>
        <w:t xml:space="preserve">    fn greater_than_100() {</w:t>
      </w:r>
    </w:p>
    <w:p w14:paraId="452E7BA8" w14:textId="77777777" w:rsidR="00C364A8" w:rsidRPr="00A865E3" w:rsidRDefault="00C364A8" w:rsidP="00A865E3">
      <w:pPr>
        <w:pStyle w:val="CodeB"/>
      </w:pPr>
      <w:r w:rsidRPr="00A865E3">
        <w:rPr>
          <w:rFonts w:hint="eastAsia"/>
        </w:rPr>
        <w:t xml:space="preserve">        Guess::new(200);</w:t>
      </w:r>
    </w:p>
    <w:p w14:paraId="234AA3D1" w14:textId="77777777" w:rsidR="00C364A8" w:rsidRPr="00A865E3" w:rsidRDefault="00C364A8" w:rsidP="00A865E3">
      <w:pPr>
        <w:pStyle w:val="CodeB"/>
      </w:pPr>
      <w:r w:rsidRPr="00A865E3">
        <w:rPr>
          <w:rFonts w:hint="eastAsia"/>
        </w:rPr>
        <w:t xml:space="preserve">    }</w:t>
      </w:r>
    </w:p>
    <w:p w14:paraId="017B3CDB" w14:textId="77777777" w:rsidR="00C364A8" w:rsidRPr="00A865E3" w:rsidRDefault="00C364A8" w:rsidP="00A865E3">
      <w:pPr>
        <w:pStyle w:val="CodeC"/>
      </w:pPr>
      <w:r w:rsidRPr="00A865E3">
        <w:rPr>
          <w:rFonts w:hint="eastAsia"/>
        </w:rPr>
        <w:t>}</w:t>
      </w:r>
    </w:p>
    <w:p w14:paraId="6FDA4C50" w14:textId="77777777" w:rsidR="00C364A8" w:rsidRDefault="00C364A8" w:rsidP="00A865E3">
      <w:pPr>
        <w:pStyle w:val="Listing"/>
        <w:rPr>
          <w:rFonts w:eastAsia="Microsoft YaHei"/>
        </w:rPr>
      </w:pPr>
      <w:r>
        <w:rPr>
          <w:rFonts w:eastAsia="Microsoft YaHei" w:hint="eastAsia"/>
        </w:rPr>
        <w:t xml:space="preserve">Listing 11-9: Testing that a condition will cause a </w:t>
      </w:r>
      <w:r w:rsidRPr="00C364A8">
        <w:rPr>
          <w:rStyle w:val="Literal"/>
          <w:rFonts w:hint="eastAsia"/>
        </w:rPr>
        <w:t>panic!</w:t>
      </w:r>
      <w:r>
        <w:rPr>
          <w:rFonts w:eastAsia="Microsoft YaHei" w:hint="eastAsia"/>
        </w:rPr>
        <w:t xml:space="preserve"> </w:t>
      </w:r>
      <w:proofErr w:type="gramStart"/>
      <w:r>
        <w:rPr>
          <w:rFonts w:eastAsia="Microsoft YaHei" w:hint="eastAsia"/>
        </w:rPr>
        <w:t>with</w:t>
      </w:r>
      <w:proofErr w:type="gramEnd"/>
      <w:r>
        <w:rPr>
          <w:rFonts w:eastAsia="Microsoft YaHei" w:hint="eastAsia"/>
        </w:rPr>
        <w:t xml:space="preserve"> a particular panic message</w:t>
      </w:r>
    </w:p>
    <w:p w14:paraId="24AE8018" w14:textId="77777777" w:rsidR="00C364A8" w:rsidRDefault="00C364A8" w:rsidP="00673643">
      <w:pPr>
        <w:pStyle w:val="Body"/>
        <w:rPr>
          <w:rFonts w:eastAsia="Microsoft YaHei"/>
        </w:rPr>
      </w:pPr>
      <w:r>
        <w:rPr>
          <w:rFonts w:eastAsia="Microsoft YaHei" w:hint="eastAsia"/>
        </w:rPr>
        <w:t xml:space="preserve">This test will pass, because the value we put in the </w:t>
      </w:r>
      <w:r w:rsidRPr="00C364A8">
        <w:rPr>
          <w:rStyle w:val="Literal"/>
          <w:rFonts w:hint="eastAsia"/>
        </w:rPr>
        <w:t>expected</w:t>
      </w:r>
      <w:r>
        <w:rPr>
          <w:rFonts w:eastAsia="Microsoft YaHei" w:hint="eastAsia"/>
        </w:rPr>
        <w:t xml:space="preserve"> parameter of the </w:t>
      </w:r>
      <w:proofErr w:type="spellStart"/>
      <w:r w:rsidRPr="00C364A8">
        <w:rPr>
          <w:rStyle w:val="Literal"/>
          <w:rFonts w:hint="eastAsia"/>
        </w:rPr>
        <w:t>should_panic</w:t>
      </w:r>
      <w:proofErr w:type="spellEnd"/>
      <w:r>
        <w:rPr>
          <w:rFonts w:eastAsia="Microsoft YaHei" w:hint="eastAsia"/>
        </w:rPr>
        <w:t xml:space="preserve"> attribute is a substring of the message that the </w:t>
      </w:r>
      <w:r w:rsidRPr="00C364A8">
        <w:rPr>
          <w:rStyle w:val="Literal"/>
          <w:rFonts w:hint="eastAsia"/>
        </w:rPr>
        <w:t>Guess::new</w:t>
      </w:r>
      <w:r>
        <w:rPr>
          <w:rFonts w:eastAsia="Microsoft YaHei" w:hint="eastAsia"/>
        </w:rPr>
        <w:t xml:space="preserve"> function panics with. We could have specified the whole panic message that we expect, which in this case would be </w:t>
      </w:r>
      <w:r w:rsidRPr="00C364A8">
        <w:rPr>
          <w:rStyle w:val="Literal"/>
          <w:rFonts w:hint="eastAsia"/>
        </w:rPr>
        <w:t>Guess value must be less than or equal to 100, got 200.</w:t>
      </w:r>
      <w:r>
        <w:rPr>
          <w:rFonts w:eastAsia="Microsoft YaHei" w:hint="eastAsia"/>
        </w:rPr>
        <w:t xml:space="preserve"> It depends on how much of the panic message is unique or dynamic and how precise you want your test to be. In this case, a substring of the panic message is enough to ensure that the code in the function that gets run is the </w:t>
      </w:r>
      <w:r w:rsidRPr="00C364A8">
        <w:rPr>
          <w:rStyle w:val="Literal"/>
          <w:rFonts w:hint="eastAsia"/>
        </w:rPr>
        <w:t>else if value &gt; 100</w:t>
      </w:r>
      <w:r>
        <w:rPr>
          <w:rFonts w:eastAsia="Microsoft YaHei" w:hint="eastAsia"/>
        </w:rPr>
        <w:t xml:space="preserve"> case.</w:t>
      </w:r>
    </w:p>
    <w:p w14:paraId="5574CE71" w14:textId="77777777" w:rsidR="00C364A8" w:rsidRDefault="00C364A8" w:rsidP="00673643">
      <w:pPr>
        <w:pStyle w:val="Body"/>
        <w:rPr>
          <w:rFonts w:eastAsia="Microsoft YaHei"/>
        </w:rPr>
      </w:pPr>
      <w:r>
        <w:rPr>
          <w:rFonts w:eastAsia="Microsoft YaHei" w:hint="eastAsia"/>
        </w:rPr>
        <w:t xml:space="preserve">To see what happens when a </w:t>
      </w:r>
      <w:proofErr w:type="spellStart"/>
      <w:r w:rsidRPr="00C364A8">
        <w:rPr>
          <w:rStyle w:val="Literal"/>
          <w:rFonts w:hint="eastAsia"/>
        </w:rPr>
        <w:t>should_panic</w:t>
      </w:r>
      <w:proofErr w:type="spellEnd"/>
      <w:r>
        <w:rPr>
          <w:rFonts w:eastAsia="Microsoft YaHei" w:hint="eastAsia"/>
        </w:rPr>
        <w:t xml:space="preserve"> test with an </w:t>
      </w:r>
      <w:r w:rsidRPr="00C364A8">
        <w:rPr>
          <w:rStyle w:val="Literal"/>
          <w:rFonts w:hint="eastAsia"/>
        </w:rPr>
        <w:t>expected</w:t>
      </w:r>
      <w:r>
        <w:rPr>
          <w:rFonts w:eastAsia="Microsoft YaHei" w:hint="eastAsia"/>
        </w:rPr>
        <w:t xml:space="preserve"> message fails, let</w:t>
      </w:r>
      <w:r>
        <w:rPr>
          <w:rFonts w:eastAsia="Microsoft YaHei"/>
        </w:rPr>
        <w:t>’</w:t>
      </w:r>
      <w:r>
        <w:rPr>
          <w:rFonts w:eastAsia="Microsoft YaHei" w:hint="eastAsia"/>
        </w:rPr>
        <w:t xml:space="preserve">s again introduce a bug into our code by swapping the bodies of </w:t>
      </w:r>
      <w:proofErr w:type="gramStart"/>
      <w:r>
        <w:rPr>
          <w:rFonts w:eastAsia="Microsoft YaHei" w:hint="eastAsia"/>
        </w:rPr>
        <w:t xml:space="preserve">the </w:t>
      </w:r>
      <w:r w:rsidRPr="00C364A8">
        <w:rPr>
          <w:rStyle w:val="Literal"/>
          <w:rFonts w:hint="eastAsia"/>
        </w:rPr>
        <w:t>if</w:t>
      </w:r>
      <w:proofErr w:type="gramEnd"/>
      <w:r w:rsidRPr="00C364A8">
        <w:rPr>
          <w:rStyle w:val="Literal"/>
          <w:rFonts w:hint="eastAsia"/>
        </w:rPr>
        <w:t xml:space="preserve"> value &lt; 1</w:t>
      </w:r>
      <w:r>
        <w:rPr>
          <w:rFonts w:eastAsia="Microsoft YaHei" w:hint="eastAsia"/>
        </w:rPr>
        <w:t xml:space="preserve"> and the </w:t>
      </w:r>
      <w:r w:rsidRPr="00C364A8">
        <w:rPr>
          <w:rStyle w:val="Literal"/>
          <w:rFonts w:hint="eastAsia"/>
        </w:rPr>
        <w:t>else if value &gt; 100</w:t>
      </w:r>
      <w:r>
        <w:rPr>
          <w:rFonts w:eastAsia="Microsoft YaHei" w:hint="eastAsia"/>
        </w:rPr>
        <w:t xml:space="preserve"> blocks:</w:t>
      </w:r>
    </w:p>
    <w:p w14:paraId="7D20A7F4" w14:textId="77777777" w:rsidR="00C364A8" w:rsidRPr="00A865E3" w:rsidRDefault="00C364A8" w:rsidP="00A865E3">
      <w:pPr>
        <w:pStyle w:val="CodeA"/>
      </w:pPr>
      <w:r w:rsidRPr="00A865E3">
        <w:rPr>
          <w:rFonts w:hint="eastAsia"/>
        </w:rPr>
        <w:t>if value &lt; 1 {</w:t>
      </w:r>
    </w:p>
    <w:p w14:paraId="68D832D9" w14:textId="77777777" w:rsidR="00C364A8" w:rsidRPr="00A865E3" w:rsidRDefault="00C364A8" w:rsidP="00A865E3">
      <w:pPr>
        <w:pStyle w:val="CodeB"/>
      </w:pPr>
      <w:r w:rsidRPr="00A865E3">
        <w:rPr>
          <w:rFonts w:hint="eastAsia"/>
        </w:rPr>
        <w:t xml:space="preserve">    panic!("Guess value must be less than or equal to 100, got {}.", value);</w:t>
      </w:r>
    </w:p>
    <w:p w14:paraId="4923AEBC" w14:textId="77777777" w:rsidR="00C364A8" w:rsidRPr="00A865E3" w:rsidRDefault="00C364A8" w:rsidP="00A865E3">
      <w:pPr>
        <w:pStyle w:val="CodeB"/>
      </w:pPr>
      <w:r w:rsidRPr="00A865E3">
        <w:rPr>
          <w:rFonts w:hint="eastAsia"/>
        </w:rPr>
        <w:t>} else if value &gt; 100 {</w:t>
      </w:r>
    </w:p>
    <w:p w14:paraId="78F33E75" w14:textId="77777777" w:rsidR="00C364A8" w:rsidRPr="00A865E3" w:rsidRDefault="00C364A8" w:rsidP="00A865E3">
      <w:pPr>
        <w:pStyle w:val="CodeB"/>
      </w:pPr>
      <w:r w:rsidRPr="00A865E3">
        <w:rPr>
          <w:rFonts w:hint="eastAsia"/>
        </w:rPr>
        <w:t xml:space="preserve">    panic!("Guess value must be greater than or equal to 1, got {}.", value);</w:t>
      </w:r>
    </w:p>
    <w:p w14:paraId="26AFF861" w14:textId="77777777" w:rsidR="00C364A8" w:rsidRPr="00A865E3" w:rsidRDefault="00C364A8" w:rsidP="00A865E3">
      <w:pPr>
        <w:pStyle w:val="CodeC"/>
      </w:pPr>
      <w:r w:rsidRPr="00A865E3">
        <w:rPr>
          <w:rFonts w:hint="eastAsia"/>
        </w:rPr>
        <w:t>}</w:t>
      </w:r>
    </w:p>
    <w:p w14:paraId="47D86E0A" w14:textId="77777777" w:rsidR="00C364A8" w:rsidRDefault="00C364A8" w:rsidP="00673643">
      <w:pPr>
        <w:pStyle w:val="Body"/>
        <w:rPr>
          <w:rFonts w:eastAsia="Microsoft YaHei"/>
        </w:rPr>
      </w:pPr>
      <w:r>
        <w:rPr>
          <w:rFonts w:eastAsia="Microsoft YaHei" w:hint="eastAsia"/>
        </w:rPr>
        <w:t xml:space="preserve">This time when we run the </w:t>
      </w:r>
      <w:proofErr w:type="spellStart"/>
      <w:r w:rsidRPr="00C364A8">
        <w:rPr>
          <w:rStyle w:val="Literal"/>
          <w:rFonts w:hint="eastAsia"/>
        </w:rPr>
        <w:t>should_panic</w:t>
      </w:r>
      <w:proofErr w:type="spellEnd"/>
      <w:r>
        <w:rPr>
          <w:rFonts w:eastAsia="Microsoft YaHei" w:hint="eastAsia"/>
        </w:rPr>
        <w:t xml:space="preserve"> test, it will fail:</w:t>
      </w:r>
    </w:p>
    <w:p w14:paraId="55025670" w14:textId="77777777" w:rsidR="00C364A8" w:rsidRPr="00A865E3" w:rsidRDefault="00C364A8" w:rsidP="00A865E3">
      <w:pPr>
        <w:pStyle w:val="CodeA"/>
      </w:pPr>
      <w:r w:rsidRPr="00A865E3">
        <w:rPr>
          <w:rFonts w:hint="eastAsia"/>
        </w:rPr>
        <w:t>running 1 test</w:t>
      </w:r>
    </w:p>
    <w:p w14:paraId="55BAFA9A" w14:textId="77777777" w:rsidR="00C364A8" w:rsidRPr="00A865E3" w:rsidRDefault="00C364A8" w:rsidP="00A865E3">
      <w:pPr>
        <w:pStyle w:val="CodeB"/>
      </w:pPr>
      <w:r w:rsidRPr="00A865E3">
        <w:rPr>
          <w:rFonts w:hint="eastAsia"/>
        </w:rPr>
        <w:t>test tests::greater_than_100 ... FAILED</w:t>
      </w:r>
    </w:p>
    <w:p w14:paraId="012CBFB7" w14:textId="77777777" w:rsidR="00C364A8" w:rsidRPr="00A865E3" w:rsidRDefault="00C364A8" w:rsidP="00A865E3">
      <w:pPr>
        <w:pStyle w:val="CodeB"/>
      </w:pPr>
    </w:p>
    <w:p w14:paraId="2CC373D2" w14:textId="77777777" w:rsidR="00C364A8" w:rsidRPr="00A865E3" w:rsidRDefault="00C364A8" w:rsidP="00A865E3">
      <w:pPr>
        <w:pStyle w:val="CodeB"/>
      </w:pPr>
      <w:r w:rsidRPr="00A865E3">
        <w:rPr>
          <w:rFonts w:hint="eastAsia"/>
        </w:rPr>
        <w:t>failures:</w:t>
      </w:r>
    </w:p>
    <w:p w14:paraId="613F1CCD" w14:textId="77777777" w:rsidR="00C364A8" w:rsidRPr="00A865E3" w:rsidRDefault="00C364A8" w:rsidP="00A865E3">
      <w:pPr>
        <w:pStyle w:val="CodeB"/>
      </w:pPr>
    </w:p>
    <w:p w14:paraId="4D40BDD3" w14:textId="77777777" w:rsidR="00C364A8" w:rsidRPr="00A865E3" w:rsidRDefault="00C364A8" w:rsidP="00A865E3">
      <w:pPr>
        <w:pStyle w:val="CodeB"/>
      </w:pPr>
      <w:r w:rsidRPr="00A865E3">
        <w:rPr>
          <w:rFonts w:hint="eastAsia"/>
        </w:rPr>
        <w:t>---- tests::greater_than_100 stdout ----</w:t>
      </w:r>
    </w:p>
    <w:p w14:paraId="47BF259D" w14:textId="77777777" w:rsidR="00C364A8" w:rsidRPr="00A865E3" w:rsidRDefault="00C364A8" w:rsidP="00A865E3">
      <w:pPr>
        <w:pStyle w:val="CodeB"/>
      </w:pPr>
      <w:r w:rsidRPr="00A865E3">
        <w:rPr>
          <w:rFonts w:hint="eastAsia"/>
        </w:rPr>
        <w:t xml:space="preserve">    thread 'tests::greater_than_100' panicked at 'Guess value must be greater</w:t>
      </w:r>
    </w:p>
    <w:p w14:paraId="0B12C956" w14:textId="77777777" w:rsidR="00C364A8" w:rsidRPr="00A865E3" w:rsidRDefault="00C364A8" w:rsidP="00A865E3">
      <w:pPr>
        <w:pStyle w:val="CodeB"/>
      </w:pPr>
      <w:r w:rsidRPr="00A865E3">
        <w:rPr>
          <w:rFonts w:hint="eastAsia"/>
        </w:rPr>
        <w:t xml:space="preserve">    than or equal to 1, got 200.', src/lib.rs:10</w:t>
      </w:r>
    </w:p>
    <w:p w14:paraId="6AC29ECA" w14:textId="77777777" w:rsidR="00C364A8" w:rsidRPr="00A865E3" w:rsidRDefault="00C364A8" w:rsidP="00A865E3">
      <w:pPr>
        <w:pStyle w:val="CodeB"/>
      </w:pPr>
      <w:r w:rsidRPr="00A865E3">
        <w:rPr>
          <w:rFonts w:hint="eastAsia"/>
        </w:rPr>
        <w:t>note: Run with `RUST_BACKTRACE=1` for a backtrace.</w:t>
      </w:r>
    </w:p>
    <w:p w14:paraId="47528E37" w14:textId="77777777" w:rsidR="00C364A8" w:rsidRPr="00A865E3" w:rsidRDefault="00C364A8" w:rsidP="00A865E3">
      <w:pPr>
        <w:pStyle w:val="CodeB"/>
      </w:pPr>
      <w:r w:rsidRPr="00A865E3">
        <w:rPr>
          <w:rFonts w:hint="eastAsia"/>
        </w:rPr>
        <w:t>note: Panic did not include expected string 'Guess value must be less than or</w:t>
      </w:r>
    </w:p>
    <w:p w14:paraId="45269DDC" w14:textId="77777777" w:rsidR="00C364A8" w:rsidRPr="00A865E3" w:rsidRDefault="00C364A8" w:rsidP="00A865E3">
      <w:pPr>
        <w:pStyle w:val="CodeB"/>
      </w:pPr>
      <w:r w:rsidRPr="00A865E3">
        <w:rPr>
          <w:rFonts w:hint="eastAsia"/>
        </w:rPr>
        <w:t>equal to 100'</w:t>
      </w:r>
    </w:p>
    <w:p w14:paraId="7582DE81" w14:textId="77777777" w:rsidR="00C364A8" w:rsidRPr="00A865E3" w:rsidRDefault="00C364A8" w:rsidP="00A865E3">
      <w:pPr>
        <w:pStyle w:val="CodeB"/>
      </w:pPr>
    </w:p>
    <w:p w14:paraId="389EF60C" w14:textId="77777777" w:rsidR="00C364A8" w:rsidRPr="00A865E3" w:rsidRDefault="00C364A8" w:rsidP="00A865E3">
      <w:pPr>
        <w:pStyle w:val="CodeB"/>
      </w:pPr>
      <w:r w:rsidRPr="00A865E3">
        <w:rPr>
          <w:rFonts w:hint="eastAsia"/>
        </w:rPr>
        <w:t>failures:</w:t>
      </w:r>
    </w:p>
    <w:p w14:paraId="4551F583" w14:textId="77777777" w:rsidR="00C364A8" w:rsidRPr="00A865E3" w:rsidRDefault="00C364A8" w:rsidP="00A865E3">
      <w:pPr>
        <w:pStyle w:val="CodeB"/>
      </w:pPr>
      <w:r w:rsidRPr="00A865E3">
        <w:rPr>
          <w:rFonts w:hint="eastAsia"/>
        </w:rPr>
        <w:t xml:space="preserve">    tests::greater_than_100</w:t>
      </w:r>
    </w:p>
    <w:p w14:paraId="7444838B" w14:textId="77777777" w:rsidR="00C364A8" w:rsidRPr="00A865E3" w:rsidRDefault="00C364A8" w:rsidP="00A865E3">
      <w:pPr>
        <w:pStyle w:val="CodeB"/>
      </w:pPr>
    </w:p>
    <w:p w14:paraId="03776D5A" w14:textId="77777777" w:rsidR="00C364A8" w:rsidRPr="00A865E3" w:rsidRDefault="00C364A8" w:rsidP="00A865E3">
      <w:pPr>
        <w:pStyle w:val="CodeC"/>
      </w:pPr>
      <w:r w:rsidRPr="00A865E3">
        <w:rPr>
          <w:rFonts w:hint="eastAsia"/>
        </w:rPr>
        <w:lastRenderedPageBreak/>
        <w:t>test result: FAILED. 0 passed; 1 failed; 0 ignored; 0 measured</w:t>
      </w:r>
    </w:p>
    <w:p w14:paraId="17AAC0EF" w14:textId="77777777" w:rsidR="00C364A8" w:rsidRDefault="00C364A8" w:rsidP="00673643">
      <w:pPr>
        <w:pStyle w:val="Body"/>
        <w:rPr>
          <w:rFonts w:eastAsia="Microsoft YaHei"/>
        </w:rPr>
      </w:pPr>
      <w:r>
        <w:rPr>
          <w:rFonts w:eastAsia="Microsoft YaHei" w:hint="eastAsia"/>
        </w:rPr>
        <w:t xml:space="preserve">The failure message indicates that this test did indeed panic as we expected, but the panic message </w:t>
      </w:r>
      <w:r w:rsidRPr="00C364A8">
        <w:rPr>
          <w:rStyle w:val="Literal"/>
          <w:rFonts w:hint="eastAsia"/>
        </w:rPr>
        <w:t>did not include expected string 'Guess value must be less than or equal to 100'</w:t>
      </w:r>
      <w:r>
        <w:rPr>
          <w:rFonts w:eastAsia="Microsoft YaHei" w:hint="eastAsia"/>
        </w:rPr>
        <w:t xml:space="preserve">. We can see the panic message that we did get, which in this case was </w:t>
      </w:r>
      <w:r w:rsidRPr="00C364A8">
        <w:rPr>
          <w:rStyle w:val="Literal"/>
          <w:rFonts w:hint="eastAsia"/>
        </w:rPr>
        <w:t>Guess value must be greater than or equal to 1, got 200.</w:t>
      </w:r>
      <w:r>
        <w:rPr>
          <w:rFonts w:eastAsia="Microsoft YaHei" w:hint="eastAsia"/>
        </w:rPr>
        <w:t xml:space="preserve"> We could then start figuring out where our bug was!</w:t>
      </w:r>
    </w:p>
    <w:p w14:paraId="0CB83CE3" w14:textId="77777777" w:rsidR="00C364A8" w:rsidRDefault="00C364A8" w:rsidP="00673643">
      <w:pPr>
        <w:pStyle w:val="Body"/>
        <w:rPr>
          <w:rFonts w:eastAsia="Microsoft YaHei"/>
        </w:rPr>
      </w:pPr>
      <w:r>
        <w:rPr>
          <w:rFonts w:eastAsia="Microsoft YaHei" w:hint="eastAsia"/>
        </w:rPr>
        <w:t>Now that we</w:t>
      </w:r>
      <w:r>
        <w:rPr>
          <w:rFonts w:eastAsia="Microsoft YaHei"/>
        </w:rPr>
        <w:t>’</w:t>
      </w:r>
      <w:r>
        <w:rPr>
          <w:rFonts w:eastAsia="Microsoft YaHei" w:hint="eastAsia"/>
        </w:rPr>
        <w:t>ve gone over ways to write tests, let</w:t>
      </w:r>
      <w:r>
        <w:rPr>
          <w:rFonts w:eastAsia="Microsoft YaHei"/>
        </w:rPr>
        <w:t>’</w:t>
      </w:r>
      <w:r>
        <w:rPr>
          <w:rFonts w:eastAsia="Microsoft YaHei" w:hint="eastAsia"/>
        </w:rPr>
        <w:t xml:space="preserve">s look at what is happening when we run our tests and talk about the different options we can use with </w:t>
      </w:r>
      <w:r w:rsidRPr="00C364A8">
        <w:rPr>
          <w:rStyle w:val="Literal"/>
          <w:rFonts w:hint="eastAsia"/>
        </w:rPr>
        <w:t>cargo test</w:t>
      </w:r>
      <w:r>
        <w:rPr>
          <w:rFonts w:eastAsia="Microsoft YaHei" w:hint="eastAsia"/>
        </w:rPr>
        <w:t>.</w:t>
      </w:r>
    </w:p>
    <w:p w14:paraId="13047C73" w14:textId="77777777" w:rsidR="00C364A8" w:rsidRDefault="00C364A8" w:rsidP="00C364A8">
      <w:pPr>
        <w:pStyle w:val="HeadA"/>
        <w:rPr>
          <w:rFonts w:eastAsia="Microsoft YaHei"/>
          <w:sz w:val="36"/>
          <w:szCs w:val="36"/>
        </w:rPr>
      </w:pPr>
      <w:bookmarkStart w:id="45" w:name="controlling-how-tests-are-run"/>
      <w:bookmarkStart w:id="46" w:name="_Toc485369475"/>
      <w:bookmarkEnd w:id="45"/>
      <w:r>
        <w:rPr>
          <w:rFonts w:eastAsia="Microsoft YaHei" w:hint="eastAsia"/>
        </w:rPr>
        <w:t xml:space="preserve">Controlling How Tests are </w:t>
      </w:r>
      <w:proofErr w:type="gramStart"/>
      <w:r>
        <w:rPr>
          <w:rFonts w:eastAsia="Microsoft YaHei" w:hint="eastAsia"/>
        </w:rPr>
        <w:t>Run</w:t>
      </w:r>
      <w:bookmarkEnd w:id="46"/>
      <w:proofErr w:type="gramEnd"/>
    </w:p>
    <w:p w14:paraId="2E271328" w14:textId="77777777" w:rsidR="00C364A8" w:rsidRDefault="00C364A8" w:rsidP="00A865E3">
      <w:pPr>
        <w:pStyle w:val="BodyFirst"/>
        <w:rPr>
          <w:rFonts w:eastAsia="Microsoft YaHei"/>
        </w:rPr>
      </w:pPr>
      <w:r>
        <w:rPr>
          <w:rFonts w:eastAsia="Microsoft YaHei" w:hint="eastAsia"/>
        </w:rPr>
        <w:t xml:space="preserve">Just as </w:t>
      </w:r>
      <w:r w:rsidRPr="00C364A8">
        <w:rPr>
          <w:rStyle w:val="Literal"/>
          <w:rFonts w:hint="eastAsia"/>
        </w:rPr>
        <w:t>cargo run</w:t>
      </w:r>
      <w:r>
        <w:rPr>
          <w:rFonts w:eastAsia="Microsoft YaHei" w:hint="eastAsia"/>
        </w:rPr>
        <w:t xml:space="preserve"> compiles your code and then runs the resulting binary, </w:t>
      </w:r>
      <w:r w:rsidRPr="00C364A8">
        <w:rPr>
          <w:rStyle w:val="Literal"/>
          <w:rFonts w:hint="eastAsia"/>
        </w:rPr>
        <w:t>cargo test</w:t>
      </w:r>
      <w:r>
        <w:rPr>
          <w:rFonts w:eastAsia="Microsoft YaHei" w:hint="eastAsia"/>
        </w:rPr>
        <w:t xml:space="preserve"> compiles your code in test mode and runs the resulting test binary. There are options you can use to change the default behavior of </w:t>
      </w:r>
      <w:r w:rsidRPr="00C364A8">
        <w:rPr>
          <w:rStyle w:val="Literal"/>
          <w:rFonts w:hint="eastAsia"/>
        </w:rPr>
        <w:t>cargo test</w:t>
      </w:r>
      <w:r>
        <w:rPr>
          <w:rFonts w:eastAsia="Microsoft YaHei" w:hint="eastAsia"/>
        </w:rPr>
        <w:t xml:space="preserve">. For example, the default behavior of the binary produced by </w:t>
      </w:r>
      <w:r w:rsidRPr="00C364A8">
        <w:rPr>
          <w:rStyle w:val="Literal"/>
          <w:rFonts w:hint="eastAsia"/>
        </w:rPr>
        <w:t>cargo test</w:t>
      </w:r>
      <w:r>
        <w:rPr>
          <w:rFonts w:eastAsia="Microsoft YaHei" w:hint="eastAsia"/>
        </w:rPr>
        <w:t xml:space="preserve"> is to run all the tests in parallel and capture output generated during test runs, preventing it from being displayed to make it easier to read the output related to the test results. You can change this default behavior by specifying command line options.</w:t>
      </w:r>
    </w:p>
    <w:p w14:paraId="2C16B508" w14:textId="77777777" w:rsidR="00C364A8" w:rsidRDefault="00C364A8" w:rsidP="00673643">
      <w:pPr>
        <w:pStyle w:val="Body"/>
        <w:rPr>
          <w:rFonts w:eastAsia="Microsoft YaHei"/>
        </w:rPr>
      </w:pPr>
      <w:r>
        <w:rPr>
          <w:rFonts w:eastAsia="Microsoft YaHei" w:hint="eastAsia"/>
        </w:rPr>
        <w:t xml:space="preserve">Some command line options can be passed to </w:t>
      </w:r>
      <w:r w:rsidRPr="00C364A8">
        <w:rPr>
          <w:rStyle w:val="Literal"/>
          <w:rFonts w:hint="eastAsia"/>
        </w:rPr>
        <w:t>cargo test</w:t>
      </w:r>
      <w:r>
        <w:rPr>
          <w:rFonts w:eastAsia="Microsoft YaHei" w:hint="eastAsia"/>
        </w:rPr>
        <w:t xml:space="preserve">, and some need to be passed instead to the resulting test binary. To separate these two types of arguments, you list the arguments that go to </w:t>
      </w:r>
      <w:r w:rsidRPr="00C364A8">
        <w:rPr>
          <w:rStyle w:val="Literal"/>
          <w:rFonts w:hint="eastAsia"/>
        </w:rPr>
        <w:t>cargo test</w:t>
      </w:r>
      <w:r>
        <w:rPr>
          <w:rFonts w:eastAsia="Microsoft YaHei" w:hint="eastAsia"/>
        </w:rPr>
        <w:t xml:space="preserve">, then the separator </w:t>
      </w:r>
      <w:r w:rsidRPr="00C364A8">
        <w:rPr>
          <w:rStyle w:val="Literal"/>
          <w:rFonts w:hint="eastAsia"/>
        </w:rPr>
        <w:t>--</w:t>
      </w:r>
      <w:r>
        <w:rPr>
          <w:rFonts w:eastAsia="Microsoft YaHei" w:hint="eastAsia"/>
        </w:rPr>
        <w:t xml:space="preserve">, and then the arguments that go to the test binary. Running </w:t>
      </w:r>
      <w:r w:rsidRPr="00C364A8">
        <w:rPr>
          <w:rStyle w:val="Literal"/>
          <w:rFonts w:hint="eastAsia"/>
        </w:rPr>
        <w:t>cargo test --help</w:t>
      </w:r>
      <w:r>
        <w:rPr>
          <w:rFonts w:eastAsia="Microsoft YaHei" w:hint="eastAsia"/>
        </w:rPr>
        <w:t xml:space="preserve"> will tell you about the options that go with </w:t>
      </w:r>
      <w:r w:rsidRPr="00C364A8">
        <w:rPr>
          <w:rStyle w:val="Literal"/>
          <w:rFonts w:hint="eastAsia"/>
        </w:rPr>
        <w:t>cargo test</w:t>
      </w:r>
      <w:r>
        <w:rPr>
          <w:rFonts w:eastAsia="Microsoft YaHei" w:hint="eastAsia"/>
        </w:rPr>
        <w:t xml:space="preserve">, and running </w:t>
      </w:r>
      <w:r w:rsidRPr="00C364A8">
        <w:rPr>
          <w:rStyle w:val="Literal"/>
          <w:rFonts w:hint="eastAsia"/>
        </w:rPr>
        <w:t>cargo test -- --help</w:t>
      </w:r>
      <w:r>
        <w:rPr>
          <w:rFonts w:eastAsia="Microsoft YaHei" w:hint="eastAsia"/>
        </w:rPr>
        <w:t xml:space="preserve"> will tell you about the options that go after the separator </w:t>
      </w:r>
      <w:r w:rsidRPr="00C364A8">
        <w:rPr>
          <w:rStyle w:val="Literal"/>
          <w:rFonts w:hint="eastAsia"/>
        </w:rPr>
        <w:t>--</w:t>
      </w:r>
      <w:r>
        <w:rPr>
          <w:rFonts w:eastAsia="Microsoft YaHei" w:hint="eastAsia"/>
        </w:rPr>
        <w:t>.</w:t>
      </w:r>
    </w:p>
    <w:p w14:paraId="7E2BC307" w14:textId="77777777" w:rsidR="00C364A8" w:rsidRDefault="00C364A8" w:rsidP="00C364A8">
      <w:pPr>
        <w:pStyle w:val="HeadB"/>
        <w:rPr>
          <w:rFonts w:eastAsia="Microsoft YaHei"/>
          <w:sz w:val="27"/>
          <w:szCs w:val="27"/>
        </w:rPr>
      </w:pPr>
      <w:bookmarkStart w:id="47" w:name="running-tests-in-parallel-or-consecutive"/>
      <w:bookmarkStart w:id="48" w:name="_Toc485369476"/>
      <w:bookmarkEnd w:id="47"/>
      <w:r>
        <w:rPr>
          <w:rFonts w:eastAsia="Microsoft YaHei" w:hint="eastAsia"/>
        </w:rPr>
        <w:t>Running Tests in Parallel or Consecutively</w:t>
      </w:r>
      <w:bookmarkEnd w:id="48"/>
    </w:p>
    <w:p w14:paraId="6FE5DC8D" w14:textId="77777777" w:rsidR="00C364A8" w:rsidRDefault="00C364A8" w:rsidP="00A865E3">
      <w:pPr>
        <w:pStyle w:val="BodyFirst"/>
        <w:rPr>
          <w:rFonts w:eastAsia="Microsoft YaHei"/>
        </w:rPr>
      </w:pPr>
      <w:r>
        <w:rPr>
          <w:rFonts w:eastAsia="Microsoft YaHei" w:hint="eastAsia"/>
        </w:rPr>
        <w:t>When multiple tests are run, by default they run in parallel using threads. This means the tests will finish running faster, so that we can get faster feedback on whether or not our code is working. Since the tests are running at the same time, you should take care that your tests do not depend on each other or on any shared state, including a shared environment such as the current working directory or environment variables.</w:t>
      </w:r>
    </w:p>
    <w:p w14:paraId="604AF48C" w14:textId="77777777" w:rsidR="00C364A8" w:rsidRDefault="00C364A8" w:rsidP="00673643">
      <w:pPr>
        <w:pStyle w:val="Body"/>
        <w:rPr>
          <w:rFonts w:eastAsia="Microsoft YaHei"/>
        </w:rPr>
      </w:pPr>
      <w:r>
        <w:rPr>
          <w:rFonts w:eastAsia="Microsoft YaHei" w:hint="eastAsia"/>
        </w:rPr>
        <w:t xml:space="preserve">For example, say each of your tests runs some code that creates a file on disk named </w:t>
      </w:r>
      <w:r w:rsidRPr="00C364A8">
        <w:rPr>
          <w:rStyle w:val="Literal"/>
          <w:rFonts w:hint="eastAsia"/>
        </w:rPr>
        <w:t>test-output.txt</w:t>
      </w:r>
      <w:r>
        <w:rPr>
          <w:rFonts w:eastAsia="Microsoft YaHei" w:hint="eastAsia"/>
        </w:rPr>
        <w:t xml:space="preserve"> and writes some data to that file. Then each test reads the data in that file and asserts that the file contains a particular value, which is different in each test. Because the tests </w:t>
      </w:r>
      <w:r>
        <w:rPr>
          <w:rFonts w:eastAsia="Microsoft YaHei" w:hint="eastAsia"/>
        </w:rPr>
        <w:lastRenderedPageBreak/>
        <w:t xml:space="preserve">are all run at the same time, one test might </w:t>
      </w:r>
      <w:proofErr w:type="spellStart"/>
      <w:r>
        <w:rPr>
          <w:rFonts w:eastAsia="Microsoft YaHei" w:hint="eastAsia"/>
        </w:rPr>
        <w:t>overrwrite</w:t>
      </w:r>
      <w:proofErr w:type="spellEnd"/>
      <w:r>
        <w:rPr>
          <w:rFonts w:eastAsia="Microsoft YaHei" w:hint="eastAsia"/>
        </w:rPr>
        <w:t xml:space="preserve"> the file between when another test writes and reads the file. The second test will then fail, not because the code is incorrect, but because the tests have interfered with each other while running in parallel. One solution would be to make sure each test writes to a different file; another solution is to run the tests one at a time.</w:t>
      </w:r>
    </w:p>
    <w:p w14:paraId="36948B48" w14:textId="77777777" w:rsidR="00C364A8" w:rsidRDefault="00C364A8" w:rsidP="00673643">
      <w:pPr>
        <w:pStyle w:val="Body"/>
        <w:rPr>
          <w:rFonts w:eastAsia="Microsoft YaHei"/>
        </w:rPr>
      </w:pPr>
      <w:r>
        <w:rPr>
          <w:rFonts w:eastAsia="Microsoft YaHei" w:hint="eastAsia"/>
        </w:rPr>
        <w:t>If you don</w:t>
      </w:r>
      <w:r>
        <w:rPr>
          <w:rFonts w:eastAsia="Microsoft YaHei"/>
        </w:rPr>
        <w:t>’</w:t>
      </w:r>
      <w:r>
        <w:rPr>
          <w:rFonts w:eastAsia="Microsoft YaHei" w:hint="eastAsia"/>
        </w:rPr>
        <w:t xml:space="preserve">t want to run the tests in parallel, or if you want more fine-grained control over the number of threads used, you can send the </w:t>
      </w:r>
      <w:r w:rsidRPr="00C364A8">
        <w:rPr>
          <w:rStyle w:val="Literal"/>
          <w:rFonts w:hint="eastAsia"/>
        </w:rPr>
        <w:t>--test-threads</w:t>
      </w:r>
      <w:r>
        <w:rPr>
          <w:rFonts w:eastAsia="Microsoft YaHei" w:hint="eastAsia"/>
        </w:rPr>
        <w:t xml:space="preserve"> flag and the number of threads you want to use to the test binary. For example:</w:t>
      </w:r>
    </w:p>
    <w:p w14:paraId="7BB01CA0" w14:textId="77777777" w:rsidR="00C364A8" w:rsidRPr="00C364A8" w:rsidRDefault="00C364A8" w:rsidP="00A865E3">
      <w:pPr>
        <w:pStyle w:val="CodeSingle"/>
        <w:rPr>
          <w:rStyle w:val="Literal"/>
        </w:rPr>
      </w:pPr>
      <w:r w:rsidRPr="00C364A8">
        <w:rPr>
          <w:rStyle w:val="Literal"/>
          <w:rFonts w:hint="eastAsia"/>
        </w:rPr>
        <w:t>$ cargo test -- --test-threads=1</w:t>
      </w:r>
    </w:p>
    <w:p w14:paraId="2E470D4D" w14:textId="77777777" w:rsidR="00C364A8" w:rsidRDefault="00C364A8" w:rsidP="00673643">
      <w:pPr>
        <w:pStyle w:val="Body"/>
        <w:rPr>
          <w:rFonts w:eastAsia="Microsoft YaHei"/>
        </w:rPr>
      </w:pPr>
      <w:r>
        <w:rPr>
          <w:rFonts w:eastAsia="Microsoft YaHei" w:hint="eastAsia"/>
        </w:rPr>
        <w:t>We set the number of test threads to 1, telling the program not to use any parallelism. This will take longer than running them in parallel, but the tests won</w:t>
      </w:r>
      <w:r>
        <w:rPr>
          <w:rFonts w:eastAsia="Microsoft YaHei"/>
        </w:rPr>
        <w:t>’</w:t>
      </w:r>
      <w:r>
        <w:rPr>
          <w:rFonts w:eastAsia="Microsoft YaHei" w:hint="eastAsia"/>
        </w:rPr>
        <w:t>t be potentially interfering with each other if they share state.</w:t>
      </w:r>
    </w:p>
    <w:p w14:paraId="76D62174" w14:textId="77777777" w:rsidR="00C364A8" w:rsidRDefault="00C364A8" w:rsidP="00C364A8">
      <w:pPr>
        <w:pStyle w:val="HeadB"/>
        <w:rPr>
          <w:rFonts w:eastAsia="Microsoft YaHei"/>
          <w:sz w:val="27"/>
          <w:szCs w:val="27"/>
        </w:rPr>
      </w:pPr>
      <w:bookmarkStart w:id="49" w:name="showing-function-output"/>
      <w:bookmarkStart w:id="50" w:name="_Toc485369477"/>
      <w:bookmarkEnd w:id="49"/>
      <w:r>
        <w:rPr>
          <w:rFonts w:eastAsia="Microsoft YaHei" w:hint="eastAsia"/>
        </w:rPr>
        <w:t>Showing Function Output</w:t>
      </w:r>
      <w:bookmarkEnd w:id="50"/>
    </w:p>
    <w:p w14:paraId="0FCE6138" w14:textId="77777777" w:rsidR="00C364A8" w:rsidRDefault="00C364A8" w:rsidP="00A865E3">
      <w:pPr>
        <w:pStyle w:val="BodyFirst"/>
        <w:rPr>
          <w:rFonts w:eastAsia="Microsoft YaHei"/>
        </w:rPr>
      </w:pPr>
      <w:r>
        <w:rPr>
          <w:rFonts w:eastAsia="Microsoft YaHei" w:hint="eastAsia"/>
        </w:rPr>
        <w:t>By default, if a test passes, Rust</w:t>
      </w:r>
      <w:r>
        <w:rPr>
          <w:rFonts w:eastAsia="Microsoft YaHei"/>
        </w:rPr>
        <w:t>’</w:t>
      </w:r>
      <w:r>
        <w:rPr>
          <w:rFonts w:eastAsia="Microsoft YaHei" w:hint="eastAsia"/>
        </w:rPr>
        <w:t xml:space="preserve">s test library captures anything printed to standard output. For example, if we call </w:t>
      </w:r>
      <w:r w:rsidRPr="00C364A8">
        <w:rPr>
          <w:rStyle w:val="Literal"/>
          <w:rFonts w:hint="eastAsia"/>
        </w:rPr>
        <w:t>println!</w:t>
      </w:r>
      <w:r>
        <w:rPr>
          <w:rFonts w:eastAsia="Microsoft YaHei" w:hint="eastAsia"/>
        </w:rPr>
        <w:t xml:space="preserve"> </w:t>
      </w:r>
      <w:proofErr w:type="gramStart"/>
      <w:r>
        <w:rPr>
          <w:rFonts w:eastAsia="Microsoft YaHei" w:hint="eastAsia"/>
        </w:rPr>
        <w:t>in</w:t>
      </w:r>
      <w:proofErr w:type="gramEnd"/>
      <w:r>
        <w:rPr>
          <w:rFonts w:eastAsia="Microsoft YaHei" w:hint="eastAsia"/>
        </w:rPr>
        <w:t xml:space="preserve"> a test and the test passes, we won</w:t>
      </w:r>
      <w:r>
        <w:rPr>
          <w:rFonts w:eastAsia="Microsoft YaHei"/>
        </w:rPr>
        <w:t>’</w:t>
      </w:r>
      <w:r>
        <w:rPr>
          <w:rFonts w:eastAsia="Microsoft YaHei" w:hint="eastAsia"/>
        </w:rPr>
        <w:t xml:space="preserve">t see the </w:t>
      </w:r>
      <w:r w:rsidRPr="00C364A8">
        <w:rPr>
          <w:rStyle w:val="Literal"/>
          <w:rFonts w:hint="eastAsia"/>
        </w:rPr>
        <w:t>println!</w:t>
      </w:r>
      <w:r>
        <w:rPr>
          <w:rFonts w:eastAsia="Microsoft YaHei" w:hint="eastAsia"/>
        </w:rPr>
        <w:t xml:space="preserve"> </w:t>
      </w:r>
      <w:proofErr w:type="gramStart"/>
      <w:r>
        <w:rPr>
          <w:rFonts w:eastAsia="Microsoft YaHei" w:hint="eastAsia"/>
        </w:rPr>
        <w:t>output</w:t>
      </w:r>
      <w:proofErr w:type="gramEnd"/>
      <w:r>
        <w:rPr>
          <w:rFonts w:eastAsia="Microsoft YaHei" w:hint="eastAsia"/>
        </w:rPr>
        <w:t xml:space="preserve"> in the terminal: we</w:t>
      </w:r>
      <w:r>
        <w:rPr>
          <w:rFonts w:eastAsia="Microsoft YaHei"/>
        </w:rPr>
        <w:t>’</w:t>
      </w:r>
      <w:r>
        <w:rPr>
          <w:rFonts w:eastAsia="Microsoft YaHei" w:hint="eastAsia"/>
        </w:rPr>
        <w:t>ll only see the line that says the test passed. If a test fails, we</w:t>
      </w:r>
      <w:r>
        <w:rPr>
          <w:rFonts w:eastAsia="Microsoft YaHei"/>
        </w:rPr>
        <w:t>’</w:t>
      </w:r>
      <w:r>
        <w:rPr>
          <w:rFonts w:eastAsia="Microsoft YaHei" w:hint="eastAsia"/>
        </w:rPr>
        <w:t>ll see whatever was printed to standard output with the rest of the failure message.</w:t>
      </w:r>
    </w:p>
    <w:p w14:paraId="7B746167" w14:textId="77777777" w:rsidR="00C364A8" w:rsidRDefault="00C364A8" w:rsidP="00673643">
      <w:pPr>
        <w:pStyle w:val="Body"/>
        <w:rPr>
          <w:rFonts w:eastAsia="Microsoft YaHei"/>
        </w:rPr>
      </w:pPr>
      <w:r>
        <w:rPr>
          <w:rFonts w:eastAsia="Microsoft YaHei" w:hint="eastAsia"/>
        </w:rPr>
        <w:t>For example, Listing 11-10 has a silly function that prints out the value of its parameter and then returns 10. We then have a test that passes and a test that fails:</w:t>
      </w:r>
    </w:p>
    <w:p w14:paraId="3AC9B83C" w14:textId="77777777" w:rsidR="00C364A8" w:rsidRDefault="00C364A8" w:rsidP="00A865E3">
      <w:pPr>
        <w:pStyle w:val="ProductionDirective"/>
        <w:rPr>
          <w:rFonts w:eastAsia="Microsoft YaHei"/>
        </w:rPr>
      </w:pPr>
      <w:r>
        <w:rPr>
          <w:rFonts w:eastAsia="Microsoft YaHei" w:hint="eastAsia"/>
        </w:rPr>
        <w:t>Filename: src/lib.rs</w:t>
      </w:r>
    </w:p>
    <w:p w14:paraId="67ADAD89" w14:textId="77777777" w:rsidR="00C364A8" w:rsidRPr="00A865E3" w:rsidRDefault="00C364A8" w:rsidP="00A865E3">
      <w:pPr>
        <w:pStyle w:val="CodeA"/>
      </w:pPr>
      <w:r w:rsidRPr="00A865E3">
        <w:rPr>
          <w:rFonts w:hint="eastAsia"/>
        </w:rPr>
        <w:t>fn prints_and_returns_10(a: i32) -&gt; i32 {</w:t>
      </w:r>
    </w:p>
    <w:p w14:paraId="0CE75583" w14:textId="77777777" w:rsidR="00C364A8" w:rsidRPr="00A865E3" w:rsidRDefault="00C364A8" w:rsidP="00A865E3">
      <w:pPr>
        <w:pStyle w:val="CodeB"/>
      </w:pPr>
      <w:r w:rsidRPr="00A865E3">
        <w:rPr>
          <w:rFonts w:hint="eastAsia"/>
        </w:rPr>
        <w:t xml:space="preserve">    println!("I got the value {}", a);</w:t>
      </w:r>
    </w:p>
    <w:p w14:paraId="21C835EB" w14:textId="77777777" w:rsidR="00C364A8" w:rsidRPr="00A865E3" w:rsidRDefault="00C364A8" w:rsidP="00A865E3">
      <w:pPr>
        <w:pStyle w:val="CodeB"/>
      </w:pPr>
      <w:r w:rsidRPr="00A865E3">
        <w:rPr>
          <w:rFonts w:hint="eastAsia"/>
        </w:rPr>
        <w:t xml:space="preserve">    10</w:t>
      </w:r>
    </w:p>
    <w:p w14:paraId="18C93C1C" w14:textId="77777777" w:rsidR="00C364A8" w:rsidRPr="00A865E3" w:rsidRDefault="00C364A8" w:rsidP="00A865E3">
      <w:pPr>
        <w:pStyle w:val="CodeB"/>
      </w:pPr>
      <w:r w:rsidRPr="00A865E3">
        <w:rPr>
          <w:rFonts w:hint="eastAsia"/>
        </w:rPr>
        <w:t>}</w:t>
      </w:r>
    </w:p>
    <w:p w14:paraId="7B13B970" w14:textId="77777777" w:rsidR="00C364A8" w:rsidRPr="00A865E3" w:rsidRDefault="00C364A8" w:rsidP="00A865E3">
      <w:pPr>
        <w:pStyle w:val="CodeB"/>
      </w:pPr>
    </w:p>
    <w:p w14:paraId="3EBDF187" w14:textId="77777777" w:rsidR="00C364A8" w:rsidRPr="00A865E3" w:rsidRDefault="00C364A8" w:rsidP="00A865E3">
      <w:pPr>
        <w:pStyle w:val="CodeB"/>
      </w:pPr>
      <w:r w:rsidRPr="00A865E3">
        <w:rPr>
          <w:rFonts w:hint="eastAsia"/>
        </w:rPr>
        <w:t>#[cfg(test)]</w:t>
      </w:r>
    </w:p>
    <w:p w14:paraId="17E79AFE" w14:textId="77777777" w:rsidR="00C364A8" w:rsidRPr="00A865E3" w:rsidRDefault="00C364A8" w:rsidP="00A865E3">
      <w:pPr>
        <w:pStyle w:val="CodeB"/>
      </w:pPr>
      <w:r w:rsidRPr="00A865E3">
        <w:rPr>
          <w:rFonts w:hint="eastAsia"/>
        </w:rPr>
        <w:t>mod tests {</w:t>
      </w:r>
    </w:p>
    <w:p w14:paraId="2B31B8AC" w14:textId="77777777" w:rsidR="00C364A8" w:rsidRPr="00A865E3" w:rsidRDefault="00C364A8" w:rsidP="00A865E3">
      <w:pPr>
        <w:pStyle w:val="CodeB"/>
      </w:pPr>
      <w:r w:rsidRPr="00A865E3">
        <w:rPr>
          <w:rFonts w:hint="eastAsia"/>
        </w:rPr>
        <w:t xml:space="preserve">    use super::*;</w:t>
      </w:r>
    </w:p>
    <w:p w14:paraId="2D867361" w14:textId="77777777" w:rsidR="00C364A8" w:rsidRPr="00A865E3" w:rsidRDefault="00C364A8" w:rsidP="00A865E3">
      <w:pPr>
        <w:pStyle w:val="CodeB"/>
      </w:pPr>
    </w:p>
    <w:p w14:paraId="1A05225D" w14:textId="77777777" w:rsidR="00C364A8" w:rsidRPr="00A865E3" w:rsidRDefault="00C364A8" w:rsidP="00A865E3">
      <w:pPr>
        <w:pStyle w:val="CodeB"/>
      </w:pPr>
      <w:r w:rsidRPr="00A865E3">
        <w:rPr>
          <w:rFonts w:hint="eastAsia"/>
        </w:rPr>
        <w:t xml:space="preserve">    #[test]</w:t>
      </w:r>
    </w:p>
    <w:p w14:paraId="52040042" w14:textId="77777777" w:rsidR="00C364A8" w:rsidRPr="00A865E3" w:rsidRDefault="00C364A8" w:rsidP="00A865E3">
      <w:pPr>
        <w:pStyle w:val="CodeB"/>
      </w:pPr>
      <w:r w:rsidRPr="00A865E3">
        <w:rPr>
          <w:rFonts w:hint="eastAsia"/>
        </w:rPr>
        <w:t xml:space="preserve">    fn this_test_will_pass() {</w:t>
      </w:r>
    </w:p>
    <w:p w14:paraId="7E8ABFD6" w14:textId="77777777" w:rsidR="00C364A8" w:rsidRPr="00A865E3" w:rsidRDefault="00C364A8" w:rsidP="00A865E3">
      <w:pPr>
        <w:pStyle w:val="CodeB"/>
      </w:pPr>
      <w:r w:rsidRPr="00A865E3">
        <w:rPr>
          <w:rFonts w:hint="eastAsia"/>
        </w:rPr>
        <w:t xml:space="preserve">        let value = prints_and_returns_10(4);</w:t>
      </w:r>
    </w:p>
    <w:p w14:paraId="2BEE691B" w14:textId="77777777" w:rsidR="00C364A8" w:rsidRPr="00A865E3" w:rsidRDefault="00C364A8" w:rsidP="00A865E3">
      <w:pPr>
        <w:pStyle w:val="CodeB"/>
      </w:pPr>
      <w:r w:rsidRPr="00A865E3">
        <w:rPr>
          <w:rFonts w:hint="eastAsia"/>
        </w:rPr>
        <w:t xml:space="preserve">        assert_eq!(10, value);</w:t>
      </w:r>
    </w:p>
    <w:p w14:paraId="74430E17" w14:textId="77777777" w:rsidR="00C364A8" w:rsidRPr="00A865E3" w:rsidRDefault="00C364A8" w:rsidP="00A865E3">
      <w:pPr>
        <w:pStyle w:val="CodeB"/>
      </w:pPr>
      <w:r w:rsidRPr="00A865E3">
        <w:rPr>
          <w:rFonts w:hint="eastAsia"/>
        </w:rPr>
        <w:t xml:space="preserve">    }</w:t>
      </w:r>
    </w:p>
    <w:p w14:paraId="4B808E07" w14:textId="77777777" w:rsidR="00C364A8" w:rsidRPr="00A865E3" w:rsidRDefault="00C364A8" w:rsidP="00A865E3">
      <w:pPr>
        <w:pStyle w:val="CodeB"/>
      </w:pPr>
    </w:p>
    <w:p w14:paraId="1DD57E2F" w14:textId="77777777" w:rsidR="00C364A8" w:rsidRPr="00A865E3" w:rsidRDefault="00C364A8" w:rsidP="00A865E3">
      <w:pPr>
        <w:pStyle w:val="CodeB"/>
      </w:pPr>
      <w:r w:rsidRPr="00A865E3">
        <w:rPr>
          <w:rFonts w:hint="eastAsia"/>
        </w:rPr>
        <w:lastRenderedPageBreak/>
        <w:t xml:space="preserve">    #[test]</w:t>
      </w:r>
    </w:p>
    <w:p w14:paraId="22568A2C" w14:textId="77777777" w:rsidR="00C364A8" w:rsidRPr="00A865E3" w:rsidRDefault="00C364A8" w:rsidP="00A865E3">
      <w:pPr>
        <w:pStyle w:val="CodeB"/>
      </w:pPr>
      <w:r w:rsidRPr="00A865E3">
        <w:rPr>
          <w:rFonts w:hint="eastAsia"/>
        </w:rPr>
        <w:t xml:space="preserve">    fn this_test_will_fail() {</w:t>
      </w:r>
    </w:p>
    <w:p w14:paraId="6CFF7D31" w14:textId="77777777" w:rsidR="00C364A8" w:rsidRPr="00A865E3" w:rsidRDefault="00C364A8" w:rsidP="00A865E3">
      <w:pPr>
        <w:pStyle w:val="CodeB"/>
      </w:pPr>
      <w:r w:rsidRPr="00A865E3">
        <w:rPr>
          <w:rFonts w:hint="eastAsia"/>
        </w:rPr>
        <w:t xml:space="preserve">        let value = prints_and_returns_10(8);</w:t>
      </w:r>
    </w:p>
    <w:p w14:paraId="2072BE62" w14:textId="77777777" w:rsidR="00C364A8" w:rsidRPr="00A865E3" w:rsidRDefault="00C364A8" w:rsidP="00A865E3">
      <w:pPr>
        <w:pStyle w:val="CodeB"/>
      </w:pPr>
      <w:r w:rsidRPr="00A865E3">
        <w:rPr>
          <w:rFonts w:hint="eastAsia"/>
        </w:rPr>
        <w:t xml:space="preserve">        assert_eq!(5, value);</w:t>
      </w:r>
    </w:p>
    <w:p w14:paraId="6CFE798F" w14:textId="77777777" w:rsidR="00C364A8" w:rsidRPr="00A865E3" w:rsidRDefault="00C364A8" w:rsidP="00A865E3">
      <w:pPr>
        <w:pStyle w:val="CodeB"/>
      </w:pPr>
      <w:r w:rsidRPr="00A865E3">
        <w:rPr>
          <w:rFonts w:hint="eastAsia"/>
        </w:rPr>
        <w:t xml:space="preserve">    }</w:t>
      </w:r>
    </w:p>
    <w:p w14:paraId="798A597C" w14:textId="77777777" w:rsidR="00C364A8" w:rsidRPr="00A865E3" w:rsidRDefault="00C364A8" w:rsidP="00A865E3">
      <w:pPr>
        <w:pStyle w:val="CodeC"/>
      </w:pPr>
      <w:r w:rsidRPr="00A865E3">
        <w:rPr>
          <w:rFonts w:hint="eastAsia"/>
        </w:rPr>
        <w:t>}</w:t>
      </w:r>
    </w:p>
    <w:p w14:paraId="4B97D1AC" w14:textId="77777777" w:rsidR="00C364A8" w:rsidRDefault="00C364A8" w:rsidP="00A865E3">
      <w:pPr>
        <w:pStyle w:val="Listing"/>
        <w:rPr>
          <w:rFonts w:eastAsia="Microsoft YaHei"/>
        </w:rPr>
      </w:pPr>
      <w:r>
        <w:rPr>
          <w:rFonts w:eastAsia="Microsoft YaHei" w:hint="eastAsia"/>
        </w:rPr>
        <w:t xml:space="preserve">Listing 11-10: Tests for a function that calls </w:t>
      </w:r>
      <w:r w:rsidRPr="00C364A8">
        <w:rPr>
          <w:rStyle w:val="Literal"/>
          <w:rFonts w:hint="eastAsia"/>
        </w:rPr>
        <w:t>println!</w:t>
      </w:r>
    </w:p>
    <w:p w14:paraId="1A53956B" w14:textId="77777777" w:rsidR="00C364A8" w:rsidRDefault="00C364A8" w:rsidP="00673643">
      <w:pPr>
        <w:pStyle w:val="Body"/>
        <w:rPr>
          <w:rFonts w:eastAsia="Microsoft YaHei"/>
        </w:rPr>
      </w:pPr>
      <w:r>
        <w:rPr>
          <w:rFonts w:eastAsia="Microsoft YaHei" w:hint="eastAsia"/>
        </w:rPr>
        <w:t>The output we</w:t>
      </w:r>
      <w:r>
        <w:rPr>
          <w:rFonts w:eastAsia="Microsoft YaHei"/>
        </w:rPr>
        <w:t>’</w:t>
      </w:r>
      <w:r>
        <w:rPr>
          <w:rFonts w:eastAsia="Microsoft YaHei" w:hint="eastAsia"/>
        </w:rPr>
        <w:t xml:space="preserve">ll see when we run these tests with </w:t>
      </w:r>
      <w:r w:rsidRPr="00C364A8">
        <w:rPr>
          <w:rStyle w:val="Literal"/>
          <w:rFonts w:hint="eastAsia"/>
        </w:rPr>
        <w:t>cargo test</w:t>
      </w:r>
      <w:r>
        <w:rPr>
          <w:rFonts w:eastAsia="Microsoft YaHei" w:hint="eastAsia"/>
        </w:rPr>
        <w:t xml:space="preserve"> is:</w:t>
      </w:r>
    </w:p>
    <w:p w14:paraId="1397ECDC" w14:textId="77777777" w:rsidR="00C364A8" w:rsidRPr="00A865E3" w:rsidRDefault="00C364A8" w:rsidP="00A865E3">
      <w:pPr>
        <w:pStyle w:val="CodeA"/>
      </w:pPr>
      <w:r w:rsidRPr="00A865E3">
        <w:rPr>
          <w:rFonts w:hint="eastAsia"/>
        </w:rPr>
        <w:t>running 2 tests</w:t>
      </w:r>
    </w:p>
    <w:p w14:paraId="4666763C" w14:textId="77777777" w:rsidR="00C364A8" w:rsidRPr="00A865E3" w:rsidRDefault="00C364A8" w:rsidP="00A865E3">
      <w:pPr>
        <w:pStyle w:val="CodeB"/>
      </w:pPr>
      <w:r w:rsidRPr="00A865E3">
        <w:rPr>
          <w:rFonts w:hint="eastAsia"/>
        </w:rPr>
        <w:t>test tests::this_test_will_pass ... ok</w:t>
      </w:r>
    </w:p>
    <w:p w14:paraId="63D2AC1E" w14:textId="77777777" w:rsidR="00C364A8" w:rsidRPr="00A865E3" w:rsidRDefault="00C364A8" w:rsidP="00A865E3">
      <w:pPr>
        <w:pStyle w:val="CodeB"/>
      </w:pPr>
      <w:r w:rsidRPr="00A865E3">
        <w:rPr>
          <w:rFonts w:hint="eastAsia"/>
        </w:rPr>
        <w:t>test tests::this_test_will_fail ... FAILED</w:t>
      </w:r>
    </w:p>
    <w:p w14:paraId="2421F050" w14:textId="77777777" w:rsidR="00C364A8" w:rsidRPr="00A865E3" w:rsidRDefault="00C364A8" w:rsidP="00A865E3">
      <w:pPr>
        <w:pStyle w:val="CodeB"/>
      </w:pPr>
    </w:p>
    <w:p w14:paraId="450CF8BD" w14:textId="77777777" w:rsidR="00C364A8" w:rsidRPr="00A865E3" w:rsidRDefault="00C364A8" w:rsidP="00A865E3">
      <w:pPr>
        <w:pStyle w:val="CodeB"/>
      </w:pPr>
      <w:r w:rsidRPr="00A865E3">
        <w:rPr>
          <w:rFonts w:hint="eastAsia"/>
        </w:rPr>
        <w:t>failures:</w:t>
      </w:r>
    </w:p>
    <w:p w14:paraId="1DAF5609" w14:textId="77777777" w:rsidR="00C364A8" w:rsidRPr="00A865E3" w:rsidRDefault="00C364A8" w:rsidP="00A865E3">
      <w:pPr>
        <w:pStyle w:val="CodeB"/>
      </w:pPr>
    </w:p>
    <w:p w14:paraId="6A8455E8" w14:textId="77777777" w:rsidR="00C364A8" w:rsidRPr="00A865E3" w:rsidRDefault="00C364A8" w:rsidP="00A865E3">
      <w:pPr>
        <w:pStyle w:val="CodeB"/>
      </w:pPr>
      <w:r w:rsidRPr="00A865E3">
        <w:rPr>
          <w:rFonts w:hint="eastAsia"/>
        </w:rPr>
        <w:t>---- tests::this_test_will_fail stdout ----</w:t>
      </w:r>
    </w:p>
    <w:p w14:paraId="71E09FC9" w14:textId="77777777" w:rsidR="00C364A8" w:rsidRPr="00A865E3" w:rsidRDefault="00C364A8" w:rsidP="00A865E3">
      <w:pPr>
        <w:pStyle w:val="CodeB"/>
      </w:pPr>
      <w:r w:rsidRPr="00A865E3">
        <w:rPr>
          <w:rFonts w:hint="eastAsia"/>
        </w:rPr>
        <w:t xml:space="preserve">    I got the value 8</w:t>
      </w:r>
    </w:p>
    <w:p w14:paraId="515EE18C" w14:textId="77777777" w:rsidR="00C364A8" w:rsidRPr="00A865E3" w:rsidRDefault="00C364A8" w:rsidP="00A865E3">
      <w:pPr>
        <w:pStyle w:val="CodeB"/>
      </w:pPr>
      <w:r w:rsidRPr="00A865E3">
        <w:rPr>
          <w:rFonts w:hint="eastAsia"/>
        </w:rPr>
        <w:t>thread 'tests::this_test_will_fail' panicked at 'assertion failed: `(left ==</w:t>
      </w:r>
    </w:p>
    <w:p w14:paraId="3FFF97B1" w14:textId="77777777" w:rsidR="00C364A8" w:rsidRPr="00A865E3" w:rsidRDefault="00C364A8" w:rsidP="00A865E3">
      <w:pPr>
        <w:pStyle w:val="CodeB"/>
      </w:pPr>
      <w:r w:rsidRPr="00A865E3">
        <w:rPr>
          <w:rFonts w:hint="eastAsia"/>
        </w:rPr>
        <w:t>right)` (left: `5`, right: `10`)', src/lib.rs:19</w:t>
      </w:r>
    </w:p>
    <w:p w14:paraId="4B6B475A" w14:textId="77777777" w:rsidR="00C364A8" w:rsidRPr="00A865E3" w:rsidRDefault="00C364A8" w:rsidP="00A865E3">
      <w:pPr>
        <w:pStyle w:val="CodeB"/>
      </w:pPr>
      <w:r w:rsidRPr="00A865E3">
        <w:rPr>
          <w:rFonts w:hint="eastAsia"/>
        </w:rPr>
        <w:t>note: Run with `RUST_BACKTRACE=1` for a backtrace.</w:t>
      </w:r>
    </w:p>
    <w:p w14:paraId="6D9D30AB" w14:textId="77777777" w:rsidR="00C364A8" w:rsidRPr="00A865E3" w:rsidRDefault="00C364A8" w:rsidP="00A865E3">
      <w:pPr>
        <w:pStyle w:val="CodeB"/>
      </w:pPr>
    </w:p>
    <w:p w14:paraId="4260FC51" w14:textId="77777777" w:rsidR="00C364A8" w:rsidRPr="00A865E3" w:rsidRDefault="00C364A8" w:rsidP="00A865E3">
      <w:pPr>
        <w:pStyle w:val="CodeB"/>
      </w:pPr>
      <w:r w:rsidRPr="00A865E3">
        <w:rPr>
          <w:rFonts w:hint="eastAsia"/>
        </w:rPr>
        <w:t>failures:</w:t>
      </w:r>
    </w:p>
    <w:p w14:paraId="1DBC945B" w14:textId="77777777" w:rsidR="00C364A8" w:rsidRPr="00A865E3" w:rsidRDefault="00C364A8" w:rsidP="00A865E3">
      <w:pPr>
        <w:pStyle w:val="CodeB"/>
      </w:pPr>
      <w:r w:rsidRPr="00A865E3">
        <w:rPr>
          <w:rFonts w:hint="eastAsia"/>
        </w:rPr>
        <w:t xml:space="preserve">    tests::this_test_will_fail</w:t>
      </w:r>
    </w:p>
    <w:p w14:paraId="6694343C" w14:textId="77777777" w:rsidR="00C364A8" w:rsidRPr="00A865E3" w:rsidRDefault="00C364A8" w:rsidP="00A865E3">
      <w:pPr>
        <w:pStyle w:val="CodeB"/>
      </w:pPr>
    </w:p>
    <w:p w14:paraId="5EA4BF15" w14:textId="77777777" w:rsidR="00C364A8" w:rsidRPr="00A865E3" w:rsidRDefault="00C364A8" w:rsidP="00A865E3">
      <w:pPr>
        <w:pStyle w:val="CodeC"/>
      </w:pPr>
      <w:r w:rsidRPr="00A865E3">
        <w:rPr>
          <w:rFonts w:hint="eastAsia"/>
        </w:rPr>
        <w:t>test result: FAILED. 1 passed; 1 failed; 0 ignored; 0 measured</w:t>
      </w:r>
    </w:p>
    <w:p w14:paraId="714367EF" w14:textId="77777777" w:rsidR="00C364A8" w:rsidRDefault="00C364A8" w:rsidP="00673643">
      <w:pPr>
        <w:pStyle w:val="Body"/>
        <w:rPr>
          <w:rFonts w:eastAsia="Microsoft YaHei"/>
        </w:rPr>
      </w:pPr>
      <w:r>
        <w:rPr>
          <w:rFonts w:eastAsia="Microsoft YaHei" w:hint="eastAsia"/>
        </w:rPr>
        <w:t xml:space="preserve">Note that nowhere in this output do we see </w:t>
      </w:r>
      <w:r w:rsidRPr="00C364A8">
        <w:rPr>
          <w:rStyle w:val="Literal"/>
          <w:rFonts w:hint="eastAsia"/>
        </w:rPr>
        <w:t>I got the value 4</w:t>
      </w:r>
      <w:r>
        <w:rPr>
          <w:rFonts w:eastAsia="Microsoft YaHei" w:hint="eastAsia"/>
        </w:rPr>
        <w:t xml:space="preserve">, which is what gets printed when the test that passes runs. That output has been captured. The output from the test that failed, </w:t>
      </w:r>
      <w:r w:rsidRPr="00C364A8">
        <w:rPr>
          <w:rStyle w:val="Literal"/>
          <w:rFonts w:hint="eastAsia"/>
        </w:rPr>
        <w:t>I got the value 8</w:t>
      </w:r>
      <w:r>
        <w:rPr>
          <w:rFonts w:eastAsia="Microsoft YaHei" w:hint="eastAsia"/>
        </w:rPr>
        <w:t>, appears in the section of the test summary output that also shows the cause of the test failure.</w:t>
      </w:r>
    </w:p>
    <w:p w14:paraId="41F73DD3" w14:textId="77777777" w:rsidR="00C364A8" w:rsidRDefault="00C364A8" w:rsidP="00673643">
      <w:pPr>
        <w:pStyle w:val="Body"/>
        <w:rPr>
          <w:rFonts w:eastAsia="Microsoft YaHei"/>
        </w:rPr>
      </w:pPr>
      <w:r>
        <w:rPr>
          <w:rFonts w:eastAsia="Microsoft YaHei" w:hint="eastAsia"/>
        </w:rPr>
        <w:t xml:space="preserve">If we want to be able to see printed values for passing tests as well, the output capture behavior can be disabled by using the </w:t>
      </w:r>
      <w:r w:rsidRPr="00C364A8">
        <w:rPr>
          <w:rStyle w:val="Literal"/>
          <w:rFonts w:hint="eastAsia"/>
        </w:rPr>
        <w:t>--</w:t>
      </w:r>
      <w:proofErr w:type="spellStart"/>
      <w:r w:rsidRPr="00C364A8">
        <w:rPr>
          <w:rStyle w:val="Literal"/>
          <w:rFonts w:hint="eastAsia"/>
        </w:rPr>
        <w:t>nocapture</w:t>
      </w:r>
      <w:proofErr w:type="spellEnd"/>
      <w:r>
        <w:rPr>
          <w:rFonts w:eastAsia="Microsoft YaHei" w:hint="eastAsia"/>
        </w:rPr>
        <w:t xml:space="preserve"> flag:</w:t>
      </w:r>
    </w:p>
    <w:p w14:paraId="450BA730" w14:textId="77777777" w:rsidR="00C364A8" w:rsidRPr="00A865E3" w:rsidRDefault="00C364A8" w:rsidP="00A865E3">
      <w:pPr>
        <w:pStyle w:val="CodeSingle"/>
      </w:pPr>
      <w:r w:rsidRPr="00A865E3">
        <w:rPr>
          <w:rFonts w:hint="eastAsia"/>
        </w:rPr>
        <w:t>$ cargo test -- --nocapture</w:t>
      </w:r>
    </w:p>
    <w:p w14:paraId="6B19A69D" w14:textId="77777777" w:rsidR="00C364A8" w:rsidRDefault="00C364A8" w:rsidP="00673643">
      <w:pPr>
        <w:pStyle w:val="Body"/>
        <w:rPr>
          <w:rFonts w:eastAsia="Microsoft YaHei"/>
        </w:rPr>
      </w:pPr>
      <w:r>
        <w:rPr>
          <w:rFonts w:eastAsia="Microsoft YaHei" w:hint="eastAsia"/>
        </w:rPr>
        <w:t xml:space="preserve">Running the tests from Listing 11-10 again with the </w:t>
      </w:r>
      <w:r w:rsidRPr="00C364A8">
        <w:rPr>
          <w:rStyle w:val="Literal"/>
          <w:rFonts w:hint="eastAsia"/>
        </w:rPr>
        <w:t>--</w:t>
      </w:r>
      <w:proofErr w:type="spellStart"/>
      <w:r w:rsidRPr="00C364A8">
        <w:rPr>
          <w:rStyle w:val="Literal"/>
          <w:rFonts w:hint="eastAsia"/>
        </w:rPr>
        <w:t>nocapture</w:t>
      </w:r>
      <w:proofErr w:type="spellEnd"/>
      <w:r>
        <w:rPr>
          <w:rFonts w:eastAsia="Microsoft YaHei" w:hint="eastAsia"/>
        </w:rPr>
        <w:t xml:space="preserve"> flag now shows:</w:t>
      </w:r>
    </w:p>
    <w:p w14:paraId="5219CE7E" w14:textId="77777777" w:rsidR="00C364A8" w:rsidRPr="00A865E3" w:rsidRDefault="00C364A8" w:rsidP="00A865E3">
      <w:pPr>
        <w:pStyle w:val="CodeA"/>
      </w:pPr>
      <w:r w:rsidRPr="00A865E3">
        <w:rPr>
          <w:rFonts w:hint="eastAsia"/>
        </w:rPr>
        <w:t>running 2 tests</w:t>
      </w:r>
    </w:p>
    <w:p w14:paraId="4313A28C" w14:textId="77777777" w:rsidR="00C364A8" w:rsidRPr="00A865E3" w:rsidRDefault="00C364A8" w:rsidP="00A865E3">
      <w:pPr>
        <w:pStyle w:val="CodeB"/>
      </w:pPr>
      <w:r w:rsidRPr="00A865E3">
        <w:rPr>
          <w:rFonts w:hint="eastAsia"/>
        </w:rPr>
        <w:t>I got the value 4</w:t>
      </w:r>
    </w:p>
    <w:p w14:paraId="634FA87A" w14:textId="77777777" w:rsidR="00C364A8" w:rsidRPr="00A865E3" w:rsidRDefault="00C364A8" w:rsidP="00A865E3">
      <w:pPr>
        <w:pStyle w:val="CodeB"/>
      </w:pPr>
      <w:r w:rsidRPr="00A865E3">
        <w:rPr>
          <w:rFonts w:hint="eastAsia"/>
        </w:rPr>
        <w:t>I got the value 8</w:t>
      </w:r>
    </w:p>
    <w:p w14:paraId="01FF4570" w14:textId="77777777" w:rsidR="00C364A8" w:rsidRPr="00A865E3" w:rsidRDefault="00C364A8" w:rsidP="00A865E3">
      <w:pPr>
        <w:pStyle w:val="CodeB"/>
      </w:pPr>
      <w:r w:rsidRPr="00A865E3">
        <w:rPr>
          <w:rFonts w:hint="eastAsia"/>
        </w:rPr>
        <w:t>test tests::this_test_will_pass ... ok</w:t>
      </w:r>
    </w:p>
    <w:p w14:paraId="3917897E" w14:textId="77777777" w:rsidR="00C364A8" w:rsidRPr="00A865E3" w:rsidRDefault="00C364A8" w:rsidP="00A865E3">
      <w:pPr>
        <w:pStyle w:val="CodeB"/>
      </w:pPr>
      <w:r w:rsidRPr="00A865E3">
        <w:rPr>
          <w:rFonts w:hint="eastAsia"/>
        </w:rPr>
        <w:lastRenderedPageBreak/>
        <w:t>thread 'tests::this_test_will_fail' panicked at 'assertion failed: `(left ==</w:t>
      </w:r>
    </w:p>
    <w:p w14:paraId="57027C45" w14:textId="77777777" w:rsidR="00C364A8" w:rsidRPr="00A865E3" w:rsidRDefault="00C364A8" w:rsidP="00A865E3">
      <w:pPr>
        <w:pStyle w:val="CodeB"/>
      </w:pPr>
      <w:r w:rsidRPr="00A865E3">
        <w:rPr>
          <w:rFonts w:hint="eastAsia"/>
        </w:rPr>
        <w:t>right)` (left: `5`, right: `10`)', src/lib.rs:19</w:t>
      </w:r>
    </w:p>
    <w:p w14:paraId="15663737" w14:textId="77777777" w:rsidR="00C364A8" w:rsidRPr="00A865E3" w:rsidRDefault="00C364A8" w:rsidP="00A865E3">
      <w:pPr>
        <w:pStyle w:val="CodeB"/>
      </w:pPr>
      <w:r w:rsidRPr="00A865E3">
        <w:rPr>
          <w:rFonts w:hint="eastAsia"/>
        </w:rPr>
        <w:t>note: Run with `RUST_BACKTRACE=1` for a backtrace.</w:t>
      </w:r>
    </w:p>
    <w:p w14:paraId="0D60EBC9" w14:textId="77777777" w:rsidR="00C364A8" w:rsidRPr="00A865E3" w:rsidRDefault="00C364A8" w:rsidP="00A865E3">
      <w:pPr>
        <w:pStyle w:val="CodeB"/>
      </w:pPr>
      <w:r w:rsidRPr="00A865E3">
        <w:rPr>
          <w:rFonts w:hint="eastAsia"/>
        </w:rPr>
        <w:t>test tests::this_test_will_fail ... FAILED</w:t>
      </w:r>
    </w:p>
    <w:p w14:paraId="5A423757" w14:textId="77777777" w:rsidR="00C364A8" w:rsidRPr="00A865E3" w:rsidRDefault="00C364A8" w:rsidP="00A865E3">
      <w:pPr>
        <w:pStyle w:val="CodeB"/>
      </w:pPr>
    </w:p>
    <w:p w14:paraId="3951DCB9" w14:textId="77777777" w:rsidR="00C364A8" w:rsidRPr="00A865E3" w:rsidRDefault="00C364A8" w:rsidP="00A865E3">
      <w:pPr>
        <w:pStyle w:val="CodeB"/>
      </w:pPr>
      <w:r w:rsidRPr="00A865E3">
        <w:rPr>
          <w:rFonts w:hint="eastAsia"/>
        </w:rPr>
        <w:t>failures:</w:t>
      </w:r>
    </w:p>
    <w:p w14:paraId="148D7010" w14:textId="77777777" w:rsidR="00C364A8" w:rsidRPr="00A865E3" w:rsidRDefault="00C364A8" w:rsidP="00A865E3">
      <w:pPr>
        <w:pStyle w:val="CodeB"/>
      </w:pPr>
    </w:p>
    <w:p w14:paraId="1110DAE6" w14:textId="77777777" w:rsidR="00C364A8" w:rsidRPr="00A865E3" w:rsidRDefault="00C364A8" w:rsidP="00A865E3">
      <w:pPr>
        <w:pStyle w:val="CodeB"/>
      </w:pPr>
      <w:r w:rsidRPr="00A865E3">
        <w:rPr>
          <w:rFonts w:hint="eastAsia"/>
        </w:rPr>
        <w:t>failures:</w:t>
      </w:r>
    </w:p>
    <w:p w14:paraId="4EAA6F2A" w14:textId="77777777" w:rsidR="00C364A8" w:rsidRPr="00A865E3" w:rsidRDefault="00C364A8" w:rsidP="00A865E3">
      <w:pPr>
        <w:pStyle w:val="CodeB"/>
      </w:pPr>
      <w:r w:rsidRPr="00A865E3">
        <w:rPr>
          <w:rFonts w:hint="eastAsia"/>
        </w:rPr>
        <w:t xml:space="preserve">    tests::this_test_will_fail</w:t>
      </w:r>
    </w:p>
    <w:p w14:paraId="7B776E47" w14:textId="77777777" w:rsidR="00C364A8" w:rsidRPr="00A865E3" w:rsidRDefault="00C364A8" w:rsidP="00A865E3">
      <w:pPr>
        <w:pStyle w:val="CodeB"/>
      </w:pPr>
    </w:p>
    <w:p w14:paraId="2FCE99B2" w14:textId="77777777" w:rsidR="00C364A8" w:rsidRPr="00A865E3" w:rsidRDefault="00C364A8" w:rsidP="00A865E3">
      <w:pPr>
        <w:pStyle w:val="CodeC"/>
      </w:pPr>
      <w:r w:rsidRPr="00A865E3">
        <w:rPr>
          <w:rFonts w:hint="eastAsia"/>
        </w:rPr>
        <w:t>test result: FAILED. 1 passed; 1 failed; 0 ignored; 0 measured</w:t>
      </w:r>
    </w:p>
    <w:p w14:paraId="23EB1DE7" w14:textId="77777777" w:rsidR="00C364A8" w:rsidRDefault="00C364A8" w:rsidP="00673643">
      <w:pPr>
        <w:pStyle w:val="Body"/>
        <w:rPr>
          <w:rFonts w:eastAsia="Microsoft YaHei"/>
        </w:rPr>
      </w:pPr>
      <w:r>
        <w:rPr>
          <w:rFonts w:eastAsia="Microsoft YaHei" w:hint="eastAsia"/>
        </w:rPr>
        <w:t xml:space="preserve">Note that the output for the tests and the test results is interleaved; this is because the tests are running in parallel as we talked about in the previous section. Try using both the </w:t>
      </w:r>
      <w:r w:rsidRPr="00C364A8">
        <w:rPr>
          <w:rStyle w:val="Literal"/>
          <w:rFonts w:hint="eastAsia"/>
        </w:rPr>
        <w:t>--test-threads=1</w:t>
      </w:r>
      <w:r>
        <w:rPr>
          <w:rFonts w:eastAsia="Microsoft YaHei" w:hint="eastAsia"/>
        </w:rPr>
        <w:t xml:space="preserve"> option and the </w:t>
      </w:r>
      <w:r w:rsidRPr="00C364A8">
        <w:rPr>
          <w:rStyle w:val="Literal"/>
          <w:rFonts w:hint="eastAsia"/>
        </w:rPr>
        <w:t>--</w:t>
      </w:r>
      <w:proofErr w:type="spellStart"/>
      <w:r w:rsidRPr="00C364A8">
        <w:rPr>
          <w:rStyle w:val="Literal"/>
          <w:rFonts w:hint="eastAsia"/>
        </w:rPr>
        <w:t>nocapture</w:t>
      </w:r>
      <w:proofErr w:type="spellEnd"/>
      <w:r>
        <w:rPr>
          <w:rFonts w:eastAsia="Microsoft YaHei" w:hint="eastAsia"/>
        </w:rPr>
        <w:t xml:space="preserve"> function and see what the output looks like then!</w:t>
      </w:r>
    </w:p>
    <w:p w14:paraId="0DE6F166" w14:textId="77777777" w:rsidR="00C364A8" w:rsidRDefault="00C364A8" w:rsidP="00C364A8">
      <w:pPr>
        <w:pStyle w:val="HeadB"/>
        <w:rPr>
          <w:rFonts w:eastAsia="Microsoft YaHei"/>
          <w:sz w:val="27"/>
          <w:szCs w:val="27"/>
        </w:rPr>
      </w:pPr>
      <w:bookmarkStart w:id="51" w:name="running-a-subset-of-tests-by-name"/>
      <w:bookmarkStart w:id="52" w:name="_Toc485369478"/>
      <w:bookmarkEnd w:id="51"/>
      <w:r>
        <w:rPr>
          <w:rFonts w:eastAsia="Microsoft YaHei" w:hint="eastAsia"/>
        </w:rPr>
        <w:t>Running a Subset of Tests by Name</w:t>
      </w:r>
      <w:bookmarkEnd w:id="52"/>
    </w:p>
    <w:p w14:paraId="6FC79EA8" w14:textId="77777777" w:rsidR="00C364A8" w:rsidRDefault="00C364A8" w:rsidP="00A865E3">
      <w:pPr>
        <w:pStyle w:val="BodyFirst"/>
        <w:rPr>
          <w:rFonts w:eastAsia="Microsoft YaHei"/>
        </w:rPr>
      </w:pPr>
      <w:r>
        <w:rPr>
          <w:rFonts w:eastAsia="Microsoft YaHei" w:hint="eastAsia"/>
        </w:rPr>
        <w:t>Sometimes, running a full test suite can take a long time. If you</w:t>
      </w:r>
      <w:r>
        <w:rPr>
          <w:rFonts w:eastAsia="Microsoft YaHei"/>
        </w:rPr>
        <w:t>’</w:t>
      </w:r>
      <w:r>
        <w:rPr>
          <w:rFonts w:eastAsia="Microsoft YaHei" w:hint="eastAsia"/>
        </w:rPr>
        <w:t xml:space="preserve">re working on code in a particular area, you might want to run only the tests pertaining to that code. You can choose which tests to run by passing </w:t>
      </w:r>
      <w:r w:rsidRPr="00C364A8">
        <w:rPr>
          <w:rStyle w:val="Literal"/>
          <w:rFonts w:hint="eastAsia"/>
        </w:rPr>
        <w:t>cargo test</w:t>
      </w:r>
      <w:r>
        <w:rPr>
          <w:rFonts w:eastAsia="Microsoft YaHei" w:hint="eastAsia"/>
        </w:rPr>
        <w:t xml:space="preserve"> the name or names of the test/s you want to run as an argument.</w:t>
      </w:r>
    </w:p>
    <w:p w14:paraId="581E939B" w14:textId="77777777" w:rsidR="00C364A8" w:rsidRDefault="00C364A8" w:rsidP="00673643">
      <w:pPr>
        <w:pStyle w:val="Body"/>
        <w:rPr>
          <w:rFonts w:eastAsia="Microsoft YaHei"/>
        </w:rPr>
      </w:pPr>
      <w:r>
        <w:rPr>
          <w:rFonts w:eastAsia="Microsoft YaHei" w:hint="eastAsia"/>
        </w:rPr>
        <w:t>To demonstrate how to run a subset of tests, we</w:t>
      </w:r>
      <w:r>
        <w:rPr>
          <w:rFonts w:eastAsia="Microsoft YaHei"/>
        </w:rPr>
        <w:t>’</w:t>
      </w:r>
      <w:r>
        <w:rPr>
          <w:rFonts w:eastAsia="Microsoft YaHei" w:hint="eastAsia"/>
        </w:rPr>
        <w:t xml:space="preserve">ll create three tests for our </w:t>
      </w:r>
      <w:proofErr w:type="spellStart"/>
      <w:r w:rsidRPr="00C364A8">
        <w:rPr>
          <w:rStyle w:val="Literal"/>
          <w:rFonts w:hint="eastAsia"/>
        </w:rPr>
        <w:t>add_two</w:t>
      </w:r>
      <w:proofErr w:type="spellEnd"/>
      <w:r>
        <w:rPr>
          <w:rFonts w:eastAsia="Microsoft YaHei" w:hint="eastAsia"/>
        </w:rPr>
        <w:t xml:space="preserve"> function as shown in Listing 11-11 and choose which ones to run:</w:t>
      </w:r>
    </w:p>
    <w:p w14:paraId="281195D3" w14:textId="77777777" w:rsidR="00C364A8" w:rsidRDefault="00C364A8" w:rsidP="00A865E3">
      <w:pPr>
        <w:pStyle w:val="ProductionDirective"/>
        <w:rPr>
          <w:rFonts w:eastAsia="Microsoft YaHei"/>
        </w:rPr>
      </w:pPr>
      <w:r>
        <w:rPr>
          <w:rFonts w:eastAsia="Microsoft YaHei" w:hint="eastAsia"/>
        </w:rPr>
        <w:t>Filename: src/lib.rs</w:t>
      </w:r>
    </w:p>
    <w:p w14:paraId="45AD8470" w14:textId="77777777" w:rsidR="00C364A8" w:rsidRPr="00A865E3" w:rsidRDefault="00C364A8" w:rsidP="00A865E3">
      <w:pPr>
        <w:pStyle w:val="CodeA"/>
      </w:pPr>
      <w:r w:rsidRPr="00A865E3">
        <w:rPr>
          <w:rFonts w:hint="eastAsia"/>
        </w:rPr>
        <w:t>pub fn add_two(a: i32) -&gt; i32 {</w:t>
      </w:r>
    </w:p>
    <w:p w14:paraId="2CBE8CCA" w14:textId="77777777" w:rsidR="00C364A8" w:rsidRPr="00A865E3" w:rsidRDefault="00C364A8" w:rsidP="00A865E3">
      <w:pPr>
        <w:pStyle w:val="CodeB"/>
      </w:pPr>
      <w:r w:rsidRPr="00A865E3">
        <w:rPr>
          <w:rFonts w:hint="eastAsia"/>
        </w:rPr>
        <w:t xml:space="preserve">    a + 2</w:t>
      </w:r>
    </w:p>
    <w:p w14:paraId="252BDB87" w14:textId="77777777" w:rsidR="00C364A8" w:rsidRPr="00A865E3" w:rsidRDefault="00C364A8" w:rsidP="00A865E3">
      <w:pPr>
        <w:pStyle w:val="CodeB"/>
      </w:pPr>
      <w:r w:rsidRPr="00A865E3">
        <w:rPr>
          <w:rFonts w:hint="eastAsia"/>
        </w:rPr>
        <w:t>}</w:t>
      </w:r>
    </w:p>
    <w:p w14:paraId="1E91A216" w14:textId="77777777" w:rsidR="00C364A8" w:rsidRPr="00A865E3" w:rsidRDefault="00C364A8" w:rsidP="00A865E3">
      <w:pPr>
        <w:pStyle w:val="CodeB"/>
      </w:pPr>
    </w:p>
    <w:p w14:paraId="5403E9E0" w14:textId="77777777" w:rsidR="00C364A8" w:rsidRPr="00A865E3" w:rsidRDefault="00C364A8" w:rsidP="00A865E3">
      <w:pPr>
        <w:pStyle w:val="CodeB"/>
      </w:pPr>
      <w:r w:rsidRPr="00A865E3">
        <w:rPr>
          <w:rFonts w:hint="eastAsia"/>
        </w:rPr>
        <w:t>#[cfg(test)]</w:t>
      </w:r>
    </w:p>
    <w:p w14:paraId="353025F2" w14:textId="77777777" w:rsidR="00C364A8" w:rsidRPr="00A865E3" w:rsidRDefault="00C364A8" w:rsidP="00A865E3">
      <w:pPr>
        <w:pStyle w:val="CodeB"/>
      </w:pPr>
      <w:r w:rsidRPr="00A865E3">
        <w:rPr>
          <w:rFonts w:hint="eastAsia"/>
        </w:rPr>
        <w:t>mod tests {</w:t>
      </w:r>
    </w:p>
    <w:p w14:paraId="132C7A27" w14:textId="77777777" w:rsidR="00C364A8" w:rsidRPr="00A865E3" w:rsidRDefault="00C364A8" w:rsidP="00A865E3">
      <w:pPr>
        <w:pStyle w:val="CodeB"/>
      </w:pPr>
      <w:r w:rsidRPr="00A865E3">
        <w:rPr>
          <w:rFonts w:hint="eastAsia"/>
        </w:rPr>
        <w:t xml:space="preserve">    use super::*;</w:t>
      </w:r>
    </w:p>
    <w:p w14:paraId="2C56D75A" w14:textId="77777777" w:rsidR="00C364A8" w:rsidRPr="00A865E3" w:rsidRDefault="00C364A8" w:rsidP="00A865E3">
      <w:pPr>
        <w:pStyle w:val="CodeB"/>
      </w:pPr>
    </w:p>
    <w:p w14:paraId="1A905F7B" w14:textId="77777777" w:rsidR="00C364A8" w:rsidRPr="00A865E3" w:rsidRDefault="00C364A8" w:rsidP="00A865E3">
      <w:pPr>
        <w:pStyle w:val="CodeB"/>
      </w:pPr>
      <w:r w:rsidRPr="00A865E3">
        <w:rPr>
          <w:rFonts w:hint="eastAsia"/>
        </w:rPr>
        <w:t xml:space="preserve">    #[test]</w:t>
      </w:r>
    </w:p>
    <w:p w14:paraId="2FABA59C" w14:textId="77777777" w:rsidR="00C364A8" w:rsidRPr="00A865E3" w:rsidRDefault="00C364A8" w:rsidP="00A865E3">
      <w:pPr>
        <w:pStyle w:val="CodeB"/>
      </w:pPr>
      <w:r w:rsidRPr="00A865E3">
        <w:rPr>
          <w:rFonts w:hint="eastAsia"/>
        </w:rPr>
        <w:t xml:space="preserve">    fn add_two_and_two() {</w:t>
      </w:r>
    </w:p>
    <w:p w14:paraId="66FD26CA" w14:textId="77777777" w:rsidR="00C364A8" w:rsidRPr="00A865E3" w:rsidRDefault="00C364A8" w:rsidP="00A865E3">
      <w:pPr>
        <w:pStyle w:val="CodeB"/>
      </w:pPr>
      <w:r w:rsidRPr="00A865E3">
        <w:rPr>
          <w:rFonts w:hint="eastAsia"/>
        </w:rPr>
        <w:t xml:space="preserve">        assert_eq!(4, add_two(2));</w:t>
      </w:r>
    </w:p>
    <w:p w14:paraId="18C5FA69" w14:textId="77777777" w:rsidR="00C364A8" w:rsidRPr="00A865E3" w:rsidRDefault="00C364A8" w:rsidP="00A865E3">
      <w:pPr>
        <w:pStyle w:val="CodeB"/>
      </w:pPr>
      <w:r w:rsidRPr="00A865E3">
        <w:rPr>
          <w:rFonts w:hint="eastAsia"/>
        </w:rPr>
        <w:t xml:space="preserve">    }</w:t>
      </w:r>
    </w:p>
    <w:p w14:paraId="7E245E9D" w14:textId="77777777" w:rsidR="00C364A8" w:rsidRPr="00A865E3" w:rsidRDefault="00C364A8" w:rsidP="00A865E3">
      <w:pPr>
        <w:pStyle w:val="CodeB"/>
      </w:pPr>
    </w:p>
    <w:p w14:paraId="544EB062" w14:textId="77777777" w:rsidR="00C364A8" w:rsidRPr="00A865E3" w:rsidRDefault="00C364A8" w:rsidP="00A865E3">
      <w:pPr>
        <w:pStyle w:val="CodeB"/>
      </w:pPr>
      <w:r w:rsidRPr="00A865E3">
        <w:rPr>
          <w:rFonts w:hint="eastAsia"/>
        </w:rPr>
        <w:t xml:space="preserve">    #[test]</w:t>
      </w:r>
    </w:p>
    <w:p w14:paraId="69D18979" w14:textId="77777777" w:rsidR="00C364A8" w:rsidRPr="00A865E3" w:rsidRDefault="00C364A8" w:rsidP="00A865E3">
      <w:pPr>
        <w:pStyle w:val="CodeB"/>
      </w:pPr>
      <w:r w:rsidRPr="00A865E3">
        <w:rPr>
          <w:rFonts w:hint="eastAsia"/>
        </w:rPr>
        <w:t xml:space="preserve">    fn add_three_and_two() {</w:t>
      </w:r>
    </w:p>
    <w:p w14:paraId="2693DA0C" w14:textId="77777777" w:rsidR="00C364A8" w:rsidRPr="00A865E3" w:rsidRDefault="00C364A8" w:rsidP="00A865E3">
      <w:pPr>
        <w:pStyle w:val="CodeB"/>
      </w:pPr>
      <w:r w:rsidRPr="00A865E3">
        <w:rPr>
          <w:rFonts w:hint="eastAsia"/>
        </w:rPr>
        <w:lastRenderedPageBreak/>
        <w:t xml:space="preserve">        assert_eq!(5, add_two(3));</w:t>
      </w:r>
    </w:p>
    <w:p w14:paraId="1120D834" w14:textId="77777777" w:rsidR="00C364A8" w:rsidRPr="00A865E3" w:rsidRDefault="00C364A8" w:rsidP="00A865E3">
      <w:pPr>
        <w:pStyle w:val="CodeB"/>
      </w:pPr>
      <w:r w:rsidRPr="00A865E3">
        <w:rPr>
          <w:rFonts w:hint="eastAsia"/>
        </w:rPr>
        <w:t xml:space="preserve">    }</w:t>
      </w:r>
    </w:p>
    <w:p w14:paraId="3412EE33" w14:textId="77777777" w:rsidR="00C364A8" w:rsidRPr="00A865E3" w:rsidRDefault="00C364A8" w:rsidP="00A865E3">
      <w:pPr>
        <w:pStyle w:val="CodeB"/>
      </w:pPr>
    </w:p>
    <w:p w14:paraId="5548F3EA" w14:textId="77777777" w:rsidR="00C364A8" w:rsidRPr="00A865E3" w:rsidRDefault="00C364A8" w:rsidP="00A865E3">
      <w:pPr>
        <w:pStyle w:val="CodeB"/>
      </w:pPr>
      <w:r w:rsidRPr="00A865E3">
        <w:rPr>
          <w:rFonts w:hint="eastAsia"/>
        </w:rPr>
        <w:t xml:space="preserve">    #[test]</w:t>
      </w:r>
    </w:p>
    <w:p w14:paraId="6AC24C98" w14:textId="77777777" w:rsidR="00C364A8" w:rsidRPr="00A865E3" w:rsidRDefault="00C364A8" w:rsidP="00A865E3">
      <w:pPr>
        <w:pStyle w:val="CodeB"/>
      </w:pPr>
      <w:r w:rsidRPr="00A865E3">
        <w:rPr>
          <w:rFonts w:hint="eastAsia"/>
        </w:rPr>
        <w:t xml:space="preserve">    fn one_hundred() {</w:t>
      </w:r>
    </w:p>
    <w:p w14:paraId="3B015556" w14:textId="77777777" w:rsidR="00C364A8" w:rsidRPr="00A865E3" w:rsidRDefault="00C364A8" w:rsidP="00A865E3">
      <w:pPr>
        <w:pStyle w:val="CodeB"/>
      </w:pPr>
      <w:r w:rsidRPr="00A865E3">
        <w:rPr>
          <w:rFonts w:hint="eastAsia"/>
        </w:rPr>
        <w:t xml:space="preserve">        assert_eq!(102, add_two(100));</w:t>
      </w:r>
    </w:p>
    <w:p w14:paraId="3D339038" w14:textId="77777777" w:rsidR="00C364A8" w:rsidRPr="00A865E3" w:rsidRDefault="00C364A8" w:rsidP="00A865E3">
      <w:pPr>
        <w:pStyle w:val="CodeB"/>
      </w:pPr>
      <w:r w:rsidRPr="00A865E3">
        <w:rPr>
          <w:rFonts w:hint="eastAsia"/>
        </w:rPr>
        <w:t xml:space="preserve">    }</w:t>
      </w:r>
    </w:p>
    <w:p w14:paraId="7E309539" w14:textId="77777777" w:rsidR="00C364A8" w:rsidRPr="00A865E3" w:rsidRDefault="00C364A8" w:rsidP="00A865E3">
      <w:pPr>
        <w:pStyle w:val="CodeC"/>
      </w:pPr>
      <w:r w:rsidRPr="00A865E3">
        <w:rPr>
          <w:rFonts w:hint="eastAsia"/>
        </w:rPr>
        <w:t>}</w:t>
      </w:r>
    </w:p>
    <w:p w14:paraId="28D9A697" w14:textId="77777777" w:rsidR="00C364A8" w:rsidRDefault="00C364A8" w:rsidP="00A865E3">
      <w:pPr>
        <w:pStyle w:val="Listing"/>
        <w:rPr>
          <w:rFonts w:eastAsia="Microsoft YaHei"/>
        </w:rPr>
      </w:pPr>
      <w:r>
        <w:rPr>
          <w:rFonts w:eastAsia="Microsoft YaHei" w:hint="eastAsia"/>
        </w:rPr>
        <w:t>Listing 11-11: Three tests with a variety of names</w:t>
      </w:r>
    </w:p>
    <w:p w14:paraId="40D8C480" w14:textId="77777777" w:rsidR="00C364A8" w:rsidRDefault="00C364A8" w:rsidP="00673643">
      <w:pPr>
        <w:pStyle w:val="Body"/>
        <w:rPr>
          <w:rFonts w:eastAsia="Microsoft YaHei"/>
        </w:rPr>
      </w:pPr>
      <w:r>
        <w:rPr>
          <w:rFonts w:eastAsia="Microsoft YaHei" w:hint="eastAsia"/>
        </w:rPr>
        <w:t>If we run the tests without passing any arguments, as we</w:t>
      </w:r>
      <w:r>
        <w:rPr>
          <w:rFonts w:eastAsia="Microsoft YaHei"/>
        </w:rPr>
        <w:t>’</w:t>
      </w:r>
      <w:r>
        <w:rPr>
          <w:rFonts w:eastAsia="Microsoft YaHei" w:hint="eastAsia"/>
        </w:rPr>
        <w:t>ve already seen, all the tests will run in parallel:</w:t>
      </w:r>
    </w:p>
    <w:p w14:paraId="56F72D94" w14:textId="77777777" w:rsidR="00C364A8" w:rsidRPr="00A865E3" w:rsidRDefault="00C364A8" w:rsidP="00A865E3">
      <w:pPr>
        <w:pStyle w:val="CodeA"/>
      </w:pPr>
      <w:r w:rsidRPr="00A865E3">
        <w:rPr>
          <w:rFonts w:hint="eastAsia"/>
        </w:rPr>
        <w:t>running 3 tests</w:t>
      </w:r>
    </w:p>
    <w:p w14:paraId="639C60C1" w14:textId="77777777" w:rsidR="00C364A8" w:rsidRPr="00A865E3" w:rsidRDefault="00C364A8" w:rsidP="00A865E3">
      <w:pPr>
        <w:pStyle w:val="CodeB"/>
      </w:pPr>
      <w:r w:rsidRPr="00A865E3">
        <w:rPr>
          <w:rFonts w:hint="eastAsia"/>
        </w:rPr>
        <w:t>test tests::add_two_and_two ... ok</w:t>
      </w:r>
    </w:p>
    <w:p w14:paraId="0138ABBA" w14:textId="77777777" w:rsidR="00C364A8" w:rsidRPr="00A865E3" w:rsidRDefault="00C364A8" w:rsidP="00A865E3">
      <w:pPr>
        <w:pStyle w:val="CodeB"/>
      </w:pPr>
      <w:r w:rsidRPr="00A865E3">
        <w:rPr>
          <w:rFonts w:hint="eastAsia"/>
        </w:rPr>
        <w:t>test tests::add_three_and_two ... ok</w:t>
      </w:r>
    </w:p>
    <w:p w14:paraId="7620A95A" w14:textId="77777777" w:rsidR="00C364A8" w:rsidRPr="00A865E3" w:rsidRDefault="00C364A8" w:rsidP="00A865E3">
      <w:pPr>
        <w:pStyle w:val="CodeB"/>
      </w:pPr>
      <w:r w:rsidRPr="00A865E3">
        <w:rPr>
          <w:rFonts w:hint="eastAsia"/>
        </w:rPr>
        <w:t>test tests::one_hundred ... ok</w:t>
      </w:r>
    </w:p>
    <w:p w14:paraId="5E0DD708" w14:textId="77777777" w:rsidR="00C364A8" w:rsidRPr="00A865E3" w:rsidRDefault="00C364A8" w:rsidP="00A865E3">
      <w:pPr>
        <w:pStyle w:val="CodeB"/>
      </w:pPr>
    </w:p>
    <w:p w14:paraId="53FF4484" w14:textId="77777777" w:rsidR="00C364A8" w:rsidRPr="00A865E3" w:rsidRDefault="00C364A8" w:rsidP="00A865E3">
      <w:pPr>
        <w:pStyle w:val="CodeC"/>
      </w:pPr>
      <w:r w:rsidRPr="00A865E3">
        <w:rPr>
          <w:rFonts w:hint="eastAsia"/>
        </w:rPr>
        <w:t>test result: ok. 3 passed; 0 failed; 0 ignored; 0 measured</w:t>
      </w:r>
    </w:p>
    <w:p w14:paraId="02F46A67" w14:textId="77777777" w:rsidR="00C364A8" w:rsidRDefault="00C364A8" w:rsidP="00C364A8">
      <w:pPr>
        <w:pStyle w:val="HeadC"/>
        <w:rPr>
          <w:rFonts w:eastAsia="Microsoft YaHei"/>
          <w:sz w:val="24"/>
          <w:szCs w:val="24"/>
        </w:rPr>
      </w:pPr>
      <w:bookmarkStart w:id="53" w:name="running-single-tests"/>
      <w:bookmarkStart w:id="54" w:name="_Toc485369479"/>
      <w:bookmarkEnd w:id="53"/>
      <w:r>
        <w:rPr>
          <w:rFonts w:eastAsia="Microsoft YaHei" w:hint="eastAsia"/>
        </w:rPr>
        <w:t>Running Single Tests</w:t>
      </w:r>
      <w:bookmarkEnd w:id="54"/>
    </w:p>
    <w:p w14:paraId="75A29ADA" w14:textId="77777777" w:rsidR="00C364A8" w:rsidRDefault="00C364A8" w:rsidP="00A865E3">
      <w:pPr>
        <w:pStyle w:val="BodyFirst"/>
        <w:rPr>
          <w:rFonts w:eastAsia="Microsoft YaHei"/>
        </w:rPr>
      </w:pPr>
      <w:r>
        <w:rPr>
          <w:rFonts w:eastAsia="Microsoft YaHei" w:hint="eastAsia"/>
        </w:rPr>
        <w:t xml:space="preserve">We can pass the name of any test function to </w:t>
      </w:r>
      <w:r w:rsidRPr="00C364A8">
        <w:rPr>
          <w:rStyle w:val="Literal"/>
          <w:rFonts w:hint="eastAsia"/>
        </w:rPr>
        <w:t>cargo test</w:t>
      </w:r>
      <w:r>
        <w:rPr>
          <w:rFonts w:eastAsia="Microsoft YaHei" w:hint="eastAsia"/>
        </w:rPr>
        <w:t xml:space="preserve"> to run only that test:</w:t>
      </w:r>
    </w:p>
    <w:p w14:paraId="7A1B8831" w14:textId="77777777" w:rsidR="00C364A8" w:rsidRPr="00A865E3" w:rsidRDefault="00C364A8" w:rsidP="00A865E3">
      <w:pPr>
        <w:pStyle w:val="CodeA"/>
      </w:pPr>
      <w:r w:rsidRPr="00A865E3">
        <w:rPr>
          <w:rFonts w:hint="eastAsia"/>
        </w:rPr>
        <w:t>$ cargo test one_hundred</w:t>
      </w:r>
    </w:p>
    <w:p w14:paraId="0D44BF68" w14:textId="77777777" w:rsidR="00C364A8" w:rsidRPr="00A865E3" w:rsidRDefault="00C364A8" w:rsidP="00A865E3">
      <w:pPr>
        <w:pStyle w:val="CodeB"/>
      </w:pPr>
      <w:r w:rsidRPr="00A865E3">
        <w:rPr>
          <w:rFonts w:hint="eastAsia"/>
        </w:rPr>
        <w:t xml:space="preserve">    Finished debug [unoptimized + debuginfo] target(s) in 0.0 secs</w:t>
      </w:r>
    </w:p>
    <w:p w14:paraId="216FB926" w14:textId="77777777" w:rsidR="00C364A8" w:rsidRPr="00A865E3" w:rsidRDefault="00C364A8" w:rsidP="00A865E3">
      <w:pPr>
        <w:pStyle w:val="CodeB"/>
      </w:pPr>
      <w:r w:rsidRPr="00A865E3">
        <w:rPr>
          <w:rFonts w:hint="eastAsia"/>
        </w:rPr>
        <w:t xml:space="preserve">     Running target/debug/deps/adder-06a75b4a1f2515e9</w:t>
      </w:r>
    </w:p>
    <w:p w14:paraId="561E9B67" w14:textId="77777777" w:rsidR="00C364A8" w:rsidRPr="00A865E3" w:rsidRDefault="00C364A8" w:rsidP="00A865E3">
      <w:pPr>
        <w:pStyle w:val="CodeB"/>
      </w:pPr>
    </w:p>
    <w:p w14:paraId="6F3CABE3" w14:textId="77777777" w:rsidR="00C364A8" w:rsidRPr="00A865E3" w:rsidRDefault="00C364A8" w:rsidP="00A865E3">
      <w:pPr>
        <w:pStyle w:val="CodeB"/>
      </w:pPr>
      <w:r w:rsidRPr="00A865E3">
        <w:rPr>
          <w:rFonts w:hint="eastAsia"/>
        </w:rPr>
        <w:t>running 1 test</w:t>
      </w:r>
    </w:p>
    <w:p w14:paraId="059B0BC5" w14:textId="77777777" w:rsidR="00C364A8" w:rsidRPr="00A865E3" w:rsidRDefault="00C364A8" w:rsidP="00A865E3">
      <w:pPr>
        <w:pStyle w:val="CodeB"/>
      </w:pPr>
      <w:r w:rsidRPr="00A865E3">
        <w:rPr>
          <w:rFonts w:hint="eastAsia"/>
        </w:rPr>
        <w:t>test tests::one_hundred ... ok</w:t>
      </w:r>
    </w:p>
    <w:p w14:paraId="281F320D" w14:textId="77777777" w:rsidR="00C364A8" w:rsidRPr="00A865E3" w:rsidRDefault="00C364A8" w:rsidP="00A865E3">
      <w:pPr>
        <w:pStyle w:val="CodeB"/>
      </w:pPr>
    </w:p>
    <w:p w14:paraId="4FCFDA03" w14:textId="77777777" w:rsidR="00C364A8" w:rsidRPr="00A865E3" w:rsidRDefault="00C364A8" w:rsidP="00A865E3">
      <w:pPr>
        <w:pStyle w:val="CodeC"/>
      </w:pPr>
      <w:r w:rsidRPr="00A865E3">
        <w:rPr>
          <w:rFonts w:hint="eastAsia"/>
        </w:rPr>
        <w:t>test result: ok. 1 passed; 0 failed; 0 ignored; 0 measured</w:t>
      </w:r>
    </w:p>
    <w:p w14:paraId="73EB9541" w14:textId="77777777" w:rsidR="00C364A8" w:rsidRDefault="00C364A8" w:rsidP="00673643">
      <w:pPr>
        <w:pStyle w:val="Body"/>
        <w:rPr>
          <w:rFonts w:eastAsia="Microsoft YaHei"/>
        </w:rPr>
      </w:pPr>
      <w:r>
        <w:rPr>
          <w:rFonts w:eastAsia="Microsoft YaHei" w:hint="eastAsia"/>
        </w:rPr>
        <w:t>We can</w:t>
      </w:r>
      <w:r>
        <w:rPr>
          <w:rFonts w:eastAsia="Microsoft YaHei"/>
        </w:rPr>
        <w:t>’</w:t>
      </w:r>
      <w:r>
        <w:rPr>
          <w:rFonts w:eastAsia="Microsoft YaHei" w:hint="eastAsia"/>
        </w:rPr>
        <w:t xml:space="preserve">t specify the names of multiple tests in this way, only the first value given to </w:t>
      </w:r>
      <w:r w:rsidRPr="00C364A8">
        <w:rPr>
          <w:rStyle w:val="Literal"/>
          <w:rFonts w:hint="eastAsia"/>
        </w:rPr>
        <w:t>cargo test</w:t>
      </w:r>
      <w:r>
        <w:rPr>
          <w:rFonts w:eastAsia="Microsoft YaHei" w:hint="eastAsia"/>
        </w:rPr>
        <w:t xml:space="preserve"> will be used.</w:t>
      </w:r>
    </w:p>
    <w:p w14:paraId="2FC9DB98" w14:textId="77777777" w:rsidR="00C364A8" w:rsidRDefault="00C364A8" w:rsidP="00C364A8">
      <w:pPr>
        <w:pStyle w:val="HeadC"/>
        <w:rPr>
          <w:rFonts w:eastAsia="Microsoft YaHei"/>
          <w:sz w:val="24"/>
          <w:szCs w:val="24"/>
        </w:rPr>
      </w:pPr>
      <w:bookmarkStart w:id="55" w:name="filtering-to-run-multiple-tests"/>
      <w:bookmarkStart w:id="56" w:name="_Toc485369480"/>
      <w:bookmarkEnd w:id="55"/>
      <w:r>
        <w:rPr>
          <w:rFonts w:eastAsia="Microsoft YaHei" w:hint="eastAsia"/>
        </w:rPr>
        <w:t>Filtering to Run Multiple Tests</w:t>
      </w:r>
      <w:bookmarkEnd w:id="56"/>
    </w:p>
    <w:p w14:paraId="6DFA2F28" w14:textId="77777777" w:rsidR="00C364A8" w:rsidRDefault="00C364A8" w:rsidP="00A865E3">
      <w:pPr>
        <w:pStyle w:val="BodyFirst"/>
        <w:rPr>
          <w:rFonts w:eastAsia="Microsoft YaHei"/>
        </w:rPr>
      </w:pPr>
      <w:r>
        <w:rPr>
          <w:rFonts w:eastAsia="Microsoft YaHei" w:hint="eastAsia"/>
        </w:rPr>
        <w:t>However, we can specify part of a test name, and any test whose name matches that value will get run. For example, since two of our tests</w:t>
      </w:r>
      <w:r>
        <w:rPr>
          <w:rFonts w:eastAsia="Microsoft YaHei"/>
        </w:rPr>
        <w:t>’</w:t>
      </w:r>
      <w:r>
        <w:rPr>
          <w:rFonts w:eastAsia="Microsoft YaHei" w:hint="eastAsia"/>
        </w:rPr>
        <w:t xml:space="preserve"> names contain </w:t>
      </w:r>
      <w:r w:rsidRPr="00C364A8">
        <w:rPr>
          <w:rStyle w:val="Literal"/>
          <w:rFonts w:hint="eastAsia"/>
        </w:rPr>
        <w:t>add</w:t>
      </w:r>
      <w:r>
        <w:rPr>
          <w:rFonts w:eastAsia="Microsoft YaHei" w:hint="eastAsia"/>
        </w:rPr>
        <w:t xml:space="preserve">, we can run those two by running </w:t>
      </w:r>
      <w:r w:rsidRPr="00C364A8">
        <w:rPr>
          <w:rStyle w:val="Literal"/>
          <w:rFonts w:hint="eastAsia"/>
        </w:rPr>
        <w:t>cargo test add</w:t>
      </w:r>
      <w:r>
        <w:rPr>
          <w:rFonts w:eastAsia="Microsoft YaHei" w:hint="eastAsia"/>
        </w:rPr>
        <w:t>:</w:t>
      </w:r>
    </w:p>
    <w:p w14:paraId="31F002AD" w14:textId="77777777" w:rsidR="00C364A8" w:rsidRPr="00A865E3" w:rsidRDefault="00C364A8" w:rsidP="00A865E3">
      <w:pPr>
        <w:pStyle w:val="CodeA"/>
      </w:pPr>
      <w:r w:rsidRPr="00A865E3">
        <w:rPr>
          <w:rFonts w:hint="eastAsia"/>
        </w:rPr>
        <w:t>$ cargo test add</w:t>
      </w:r>
    </w:p>
    <w:p w14:paraId="5FA3651D" w14:textId="77777777" w:rsidR="00C364A8" w:rsidRPr="00A865E3" w:rsidRDefault="00C364A8" w:rsidP="00A865E3">
      <w:pPr>
        <w:pStyle w:val="CodeB"/>
      </w:pPr>
      <w:r w:rsidRPr="00A865E3">
        <w:rPr>
          <w:rFonts w:hint="eastAsia"/>
        </w:rPr>
        <w:t xml:space="preserve">    Finished debug [unoptimized + debuginfo] target(s) in 0.0 secs</w:t>
      </w:r>
    </w:p>
    <w:p w14:paraId="1A6AE134" w14:textId="77777777" w:rsidR="00C364A8" w:rsidRPr="00A865E3" w:rsidRDefault="00C364A8" w:rsidP="00A865E3">
      <w:pPr>
        <w:pStyle w:val="CodeB"/>
      </w:pPr>
      <w:r w:rsidRPr="00A865E3">
        <w:rPr>
          <w:rFonts w:hint="eastAsia"/>
        </w:rPr>
        <w:lastRenderedPageBreak/>
        <w:t xml:space="preserve">     Running target/debug/deps/adder-06a75b4a1f2515e9</w:t>
      </w:r>
    </w:p>
    <w:p w14:paraId="114E4F4D" w14:textId="77777777" w:rsidR="00C364A8" w:rsidRPr="00A865E3" w:rsidRDefault="00C364A8" w:rsidP="00A865E3">
      <w:pPr>
        <w:pStyle w:val="CodeB"/>
      </w:pPr>
    </w:p>
    <w:p w14:paraId="0444F46C" w14:textId="77777777" w:rsidR="00C364A8" w:rsidRPr="00A865E3" w:rsidRDefault="00C364A8" w:rsidP="00A865E3">
      <w:pPr>
        <w:pStyle w:val="CodeB"/>
      </w:pPr>
      <w:r w:rsidRPr="00A865E3">
        <w:rPr>
          <w:rFonts w:hint="eastAsia"/>
        </w:rPr>
        <w:t>running 2 tests</w:t>
      </w:r>
    </w:p>
    <w:p w14:paraId="64619698" w14:textId="77777777" w:rsidR="00C364A8" w:rsidRPr="00A865E3" w:rsidRDefault="00C364A8" w:rsidP="00A865E3">
      <w:pPr>
        <w:pStyle w:val="CodeB"/>
      </w:pPr>
      <w:r w:rsidRPr="00A865E3">
        <w:rPr>
          <w:rFonts w:hint="eastAsia"/>
        </w:rPr>
        <w:t>test tests::add_two_and_two ... ok</w:t>
      </w:r>
    </w:p>
    <w:p w14:paraId="0EDB2A60" w14:textId="77777777" w:rsidR="00C364A8" w:rsidRPr="00A865E3" w:rsidRDefault="00C364A8" w:rsidP="00A865E3">
      <w:pPr>
        <w:pStyle w:val="CodeB"/>
      </w:pPr>
      <w:r w:rsidRPr="00A865E3">
        <w:rPr>
          <w:rFonts w:hint="eastAsia"/>
        </w:rPr>
        <w:t>test tests::add_three_and_two ... ok</w:t>
      </w:r>
    </w:p>
    <w:p w14:paraId="08F56099" w14:textId="77777777" w:rsidR="00C364A8" w:rsidRPr="00A865E3" w:rsidRDefault="00C364A8" w:rsidP="00A865E3">
      <w:pPr>
        <w:pStyle w:val="CodeB"/>
      </w:pPr>
    </w:p>
    <w:p w14:paraId="48877824" w14:textId="77777777" w:rsidR="00C364A8" w:rsidRPr="00A865E3" w:rsidRDefault="00C364A8" w:rsidP="00A865E3">
      <w:pPr>
        <w:pStyle w:val="CodeC"/>
      </w:pPr>
      <w:r w:rsidRPr="00A865E3">
        <w:rPr>
          <w:rFonts w:hint="eastAsia"/>
        </w:rPr>
        <w:t>test result: ok. 2 passed; 0 failed; 0 ignored; 0 measured</w:t>
      </w:r>
    </w:p>
    <w:p w14:paraId="1018DD84" w14:textId="77777777" w:rsidR="00C364A8" w:rsidRDefault="00C364A8" w:rsidP="00673643">
      <w:pPr>
        <w:pStyle w:val="Body"/>
        <w:rPr>
          <w:rFonts w:ascii="Microsoft YaHei" w:eastAsia="Microsoft YaHei" w:hAnsi="Microsoft YaHei" w:cs="Segoe UI"/>
          <w:sz w:val="22"/>
          <w:szCs w:val="22"/>
        </w:rPr>
      </w:pPr>
      <w:r>
        <w:rPr>
          <w:rFonts w:eastAsia="Microsoft YaHei" w:hint="eastAsia"/>
        </w:rPr>
        <w:t xml:space="preserve">This ran all tests with </w:t>
      </w:r>
      <w:r w:rsidRPr="00C364A8">
        <w:rPr>
          <w:rStyle w:val="Literal"/>
          <w:rFonts w:hint="eastAsia"/>
        </w:rPr>
        <w:t>add</w:t>
      </w:r>
      <w:r>
        <w:rPr>
          <w:rFonts w:eastAsia="Microsoft YaHei" w:hint="eastAsia"/>
        </w:rPr>
        <w:t xml:space="preserve"> in the name. Also note that the module in which tests appear becomes part of the test</w:t>
      </w:r>
      <w:r>
        <w:rPr>
          <w:rFonts w:eastAsia="Microsoft YaHei"/>
        </w:rPr>
        <w:t>’</w:t>
      </w:r>
      <w:r>
        <w:rPr>
          <w:rFonts w:eastAsia="Microsoft YaHei" w:hint="eastAsia"/>
        </w:rPr>
        <w:t>s name, so we can run all the tests in a module by filtering on the module</w:t>
      </w:r>
      <w:r>
        <w:rPr>
          <w:rFonts w:eastAsia="Microsoft YaHei"/>
        </w:rPr>
        <w:t>’</w:t>
      </w:r>
      <w:r>
        <w:rPr>
          <w:rFonts w:eastAsia="Microsoft YaHei" w:hint="eastAsia"/>
        </w:rPr>
        <w:t>s name.</w:t>
      </w:r>
    </w:p>
    <w:p w14:paraId="24F6BBAA" w14:textId="77777777" w:rsidR="00C364A8" w:rsidRDefault="00C364A8" w:rsidP="00C364A8">
      <w:pPr>
        <w:pStyle w:val="HeadB"/>
        <w:rPr>
          <w:rFonts w:eastAsia="Microsoft YaHei"/>
          <w:sz w:val="27"/>
          <w:szCs w:val="27"/>
        </w:rPr>
      </w:pPr>
      <w:bookmarkStart w:id="57" w:name="ignore-some-tests-unless-specifically-re"/>
      <w:bookmarkStart w:id="58" w:name="_Toc485369481"/>
      <w:bookmarkEnd w:id="57"/>
      <w:r>
        <w:rPr>
          <w:rFonts w:eastAsia="Microsoft YaHei" w:hint="eastAsia"/>
        </w:rPr>
        <w:t>Ignore Some Tests Unless Specifically Requested</w:t>
      </w:r>
      <w:bookmarkEnd w:id="58"/>
    </w:p>
    <w:p w14:paraId="288A30C4" w14:textId="77777777" w:rsidR="00C364A8" w:rsidRDefault="00C364A8" w:rsidP="00A865E3">
      <w:pPr>
        <w:pStyle w:val="BodyFirst"/>
        <w:rPr>
          <w:rFonts w:eastAsia="Microsoft YaHei"/>
        </w:rPr>
      </w:pPr>
      <w:r>
        <w:rPr>
          <w:rFonts w:eastAsia="Microsoft YaHei" w:hint="eastAsia"/>
        </w:rPr>
        <w:t xml:space="preserve">Sometimes a few specific tests can be very time-consuming to execute, so you might want to exclude them during most runs of </w:t>
      </w:r>
      <w:r w:rsidRPr="00C364A8">
        <w:rPr>
          <w:rStyle w:val="Literal"/>
          <w:rFonts w:hint="eastAsia"/>
        </w:rPr>
        <w:t>cargo test</w:t>
      </w:r>
      <w:r>
        <w:rPr>
          <w:rFonts w:eastAsia="Microsoft YaHei" w:hint="eastAsia"/>
        </w:rPr>
        <w:t xml:space="preserve">. Rather than listing as arguments all tests you do want to run, we can instead annotate the time consuming tests with the </w:t>
      </w:r>
      <w:r w:rsidRPr="00C364A8">
        <w:rPr>
          <w:rStyle w:val="Literal"/>
          <w:rFonts w:hint="eastAsia"/>
        </w:rPr>
        <w:t>ignore</w:t>
      </w:r>
      <w:r>
        <w:rPr>
          <w:rFonts w:eastAsia="Microsoft YaHei" w:hint="eastAsia"/>
        </w:rPr>
        <w:t xml:space="preserve"> attribute to exclude them:</w:t>
      </w:r>
    </w:p>
    <w:p w14:paraId="587D9808" w14:textId="77777777" w:rsidR="00C364A8" w:rsidRDefault="00C364A8" w:rsidP="00A865E3">
      <w:pPr>
        <w:pStyle w:val="ProductionDirective"/>
        <w:rPr>
          <w:rFonts w:eastAsia="Microsoft YaHei"/>
        </w:rPr>
      </w:pPr>
      <w:r>
        <w:rPr>
          <w:rFonts w:eastAsia="Microsoft YaHei" w:hint="eastAsia"/>
        </w:rPr>
        <w:t>Filename: src/lib.rs</w:t>
      </w:r>
    </w:p>
    <w:p w14:paraId="653E5A06" w14:textId="77777777" w:rsidR="00C364A8" w:rsidRPr="00A865E3" w:rsidRDefault="00C364A8" w:rsidP="00A865E3">
      <w:pPr>
        <w:pStyle w:val="CodeA"/>
      </w:pPr>
      <w:r w:rsidRPr="00A865E3">
        <w:rPr>
          <w:rFonts w:hint="eastAsia"/>
        </w:rPr>
        <w:t>#[test]</w:t>
      </w:r>
    </w:p>
    <w:p w14:paraId="24108055" w14:textId="77777777" w:rsidR="00C364A8" w:rsidRPr="00A865E3" w:rsidRDefault="00C364A8" w:rsidP="00A865E3">
      <w:pPr>
        <w:pStyle w:val="CodeB"/>
      </w:pPr>
      <w:r w:rsidRPr="00A865E3">
        <w:rPr>
          <w:rFonts w:hint="eastAsia"/>
        </w:rPr>
        <w:t>fn it_works() {</w:t>
      </w:r>
    </w:p>
    <w:p w14:paraId="281802CA" w14:textId="77777777" w:rsidR="00C364A8" w:rsidRPr="00A865E3" w:rsidRDefault="00C364A8" w:rsidP="00A865E3">
      <w:pPr>
        <w:pStyle w:val="CodeB"/>
      </w:pPr>
      <w:r w:rsidRPr="00A865E3">
        <w:rPr>
          <w:rFonts w:hint="eastAsia"/>
        </w:rPr>
        <w:t xml:space="preserve">    assert!(true);</w:t>
      </w:r>
    </w:p>
    <w:p w14:paraId="3C2FC4EB" w14:textId="77777777" w:rsidR="00C364A8" w:rsidRPr="00A865E3" w:rsidRDefault="00C364A8" w:rsidP="00A865E3">
      <w:pPr>
        <w:pStyle w:val="CodeB"/>
      </w:pPr>
      <w:r w:rsidRPr="00A865E3">
        <w:rPr>
          <w:rFonts w:hint="eastAsia"/>
        </w:rPr>
        <w:t>}</w:t>
      </w:r>
    </w:p>
    <w:p w14:paraId="0FA2346E" w14:textId="77777777" w:rsidR="00C364A8" w:rsidRPr="00A865E3" w:rsidRDefault="00C364A8" w:rsidP="00A865E3">
      <w:pPr>
        <w:pStyle w:val="CodeB"/>
      </w:pPr>
    </w:p>
    <w:p w14:paraId="5CC21742" w14:textId="77777777" w:rsidR="00C364A8" w:rsidRPr="00A865E3" w:rsidRDefault="00C364A8" w:rsidP="00A865E3">
      <w:pPr>
        <w:pStyle w:val="CodeB"/>
      </w:pPr>
      <w:r w:rsidRPr="00A865E3">
        <w:rPr>
          <w:rFonts w:hint="eastAsia"/>
        </w:rPr>
        <w:t>#[test]</w:t>
      </w:r>
    </w:p>
    <w:p w14:paraId="1D031AC4" w14:textId="77777777" w:rsidR="00C364A8" w:rsidRPr="00A865E3" w:rsidRDefault="00C364A8" w:rsidP="00A865E3">
      <w:pPr>
        <w:pStyle w:val="CodeB"/>
      </w:pPr>
      <w:r w:rsidRPr="00A865E3">
        <w:rPr>
          <w:rFonts w:hint="eastAsia"/>
        </w:rPr>
        <w:t>#[ignore]</w:t>
      </w:r>
    </w:p>
    <w:p w14:paraId="1B26983D" w14:textId="77777777" w:rsidR="00C364A8" w:rsidRPr="00A865E3" w:rsidRDefault="00C364A8" w:rsidP="00A865E3">
      <w:pPr>
        <w:pStyle w:val="CodeB"/>
      </w:pPr>
      <w:r w:rsidRPr="00A865E3">
        <w:rPr>
          <w:rFonts w:hint="eastAsia"/>
        </w:rPr>
        <w:t>fn expensive_test() {</w:t>
      </w:r>
    </w:p>
    <w:p w14:paraId="32AB1721" w14:textId="77777777" w:rsidR="00C364A8" w:rsidRPr="00A865E3" w:rsidRDefault="00C364A8" w:rsidP="00A865E3">
      <w:pPr>
        <w:pStyle w:val="CodeB"/>
      </w:pPr>
      <w:r w:rsidRPr="00A865E3">
        <w:rPr>
          <w:rFonts w:hint="eastAsia"/>
        </w:rPr>
        <w:t xml:space="preserve">    // code that takes an hour to run</w:t>
      </w:r>
    </w:p>
    <w:p w14:paraId="68A324F4" w14:textId="77777777" w:rsidR="00C364A8" w:rsidRPr="00A865E3" w:rsidRDefault="00C364A8" w:rsidP="00A865E3">
      <w:pPr>
        <w:pStyle w:val="CodeC"/>
      </w:pPr>
      <w:r w:rsidRPr="00A865E3">
        <w:rPr>
          <w:rFonts w:hint="eastAsia"/>
        </w:rPr>
        <w:t>}</w:t>
      </w:r>
    </w:p>
    <w:p w14:paraId="55CD87EB" w14:textId="77777777" w:rsidR="00C364A8" w:rsidRDefault="00C364A8" w:rsidP="00673643">
      <w:pPr>
        <w:pStyle w:val="Body"/>
        <w:rPr>
          <w:rFonts w:eastAsia="Microsoft YaHei"/>
        </w:rPr>
      </w:pPr>
      <w:r>
        <w:rPr>
          <w:rFonts w:eastAsia="Microsoft YaHei" w:hint="eastAsia"/>
        </w:rPr>
        <w:t xml:space="preserve">We add the </w:t>
      </w:r>
      <w:proofErr w:type="gramStart"/>
      <w:r w:rsidRPr="00C364A8">
        <w:rPr>
          <w:rStyle w:val="Literal"/>
          <w:rFonts w:hint="eastAsia"/>
        </w:rPr>
        <w:t>#[</w:t>
      </w:r>
      <w:proofErr w:type="gramEnd"/>
      <w:r w:rsidRPr="00C364A8">
        <w:rPr>
          <w:rStyle w:val="Literal"/>
          <w:rFonts w:hint="eastAsia"/>
        </w:rPr>
        <w:t>ignore]</w:t>
      </w:r>
      <w:r>
        <w:rPr>
          <w:rFonts w:eastAsia="Microsoft YaHei" w:hint="eastAsia"/>
        </w:rPr>
        <w:t xml:space="preserve"> line to the test we want to </w:t>
      </w:r>
      <w:proofErr w:type="spellStart"/>
      <w:r>
        <w:rPr>
          <w:rFonts w:eastAsia="Microsoft YaHei" w:hint="eastAsia"/>
        </w:rPr>
        <w:t>exlcude</w:t>
      </w:r>
      <w:proofErr w:type="spellEnd"/>
      <w:r>
        <w:rPr>
          <w:rFonts w:eastAsia="Microsoft YaHei" w:hint="eastAsia"/>
        </w:rPr>
        <w:t xml:space="preserve">, after </w:t>
      </w:r>
      <w:r w:rsidRPr="00C364A8">
        <w:rPr>
          <w:rStyle w:val="Literal"/>
          <w:rFonts w:hint="eastAsia"/>
        </w:rPr>
        <w:t>#[test]</w:t>
      </w:r>
      <w:r>
        <w:rPr>
          <w:rFonts w:eastAsia="Microsoft YaHei" w:hint="eastAsia"/>
        </w:rPr>
        <w:t>. Now if we run our tests, we</w:t>
      </w:r>
      <w:r>
        <w:rPr>
          <w:rFonts w:eastAsia="Microsoft YaHei"/>
        </w:rPr>
        <w:t>’</w:t>
      </w:r>
      <w:r>
        <w:rPr>
          <w:rFonts w:eastAsia="Microsoft YaHei" w:hint="eastAsia"/>
        </w:rPr>
        <w:t xml:space="preserve">ll see </w:t>
      </w:r>
      <w:proofErr w:type="spellStart"/>
      <w:r w:rsidRPr="00C364A8">
        <w:rPr>
          <w:rStyle w:val="Literal"/>
          <w:rFonts w:hint="eastAsia"/>
        </w:rPr>
        <w:t>it_works</w:t>
      </w:r>
      <w:proofErr w:type="spellEnd"/>
      <w:r>
        <w:rPr>
          <w:rFonts w:eastAsia="Microsoft YaHei" w:hint="eastAsia"/>
        </w:rPr>
        <w:t xml:space="preserve"> runs, but </w:t>
      </w:r>
      <w:proofErr w:type="spellStart"/>
      <w:r w:rsidRPr="00C364A8">
        <w:rPr>
          <w:rStyle w:val="Literal"/>
          <w:rFonts w:hint="eastAsia"/>
        </w:rPr>
        <w:t>expensive_test</w:t>
      </w:r>
      <w:proofErr w:type="spellEnd"/>
      <w:r>
        <w:rPr>
          <w:rFonts w:eastAsia="Microsoft YaHei" w:hint="eastAsia"/>
        </w:rPr>
        <w:t xml:space="preserve"> does not:</w:t>
      </w:r>
    </w:p>
    <w:p w14:paraId="48E4360F" w14:textId="77777777" w:rsidR="00C364A8" w:rsidRPr="00A865E3" w:rsidRDefault="00C364A8" w:rsidP="00A865E3">
      <w:pPr>
        <w:pStyle w:val="CodeA"/>
      </w:pPr>
      <w:r w:rsidRPr="00A865E3">
        <w:rPr>
          <w:rFonts w:hint="eastAsia"/>
        </w:rPr>
        <w:t>$ cargo test</w:t>
      </w:r>
    </w:p>
    <w:p w14:paraId="75FAC8AB" w14:textId="77777777" w:rsidR="00C364A8" w:rsidRPr="00A865E3" w:rsidRDefault="00C364A8" w:rsidP="00A865E3">
      <w:pPr>
        <w:pStyle w:val="CodeBIndent"/>
      </w:pPr>
      <w:r w:rsidRPr="00A865E3">
        <w:rPr>
          <w:rFonts w:hint="eastAsia"/>
        </w:rPr>
        <w:t xml:space="preserve">   Compiling adder v0.1.0 (file:///projects/adder)</w:t>
      </w:r>
    </w:p>
    <w:p w14:paraId="30F1458D" w14:textId="77777777" w:rsidR="00C364A8" w:rsidRPr="00A865E3" w:rsidRDefault="00C364A8" w:rsidP="00A865E3">
      <w:pPr>
        <w:pStyle w:val="CodeBIndent"/>
      </w:pPr>
      <w:r w:rsidRPr="00A865E3">
        <w:rPr>
          <w:rFonts w:hint="eastAsia"/>
        </w:rPr>
        <w:t xml:space="preserve">    Finished debug [unoptimized + debuginfo] target(s) in 0.24 secs</w:t>
      </w:r>
    </w:p>
    <w:p w14:paraId="33060EC3" w14:textId="77777777" w:rsidR="00C364A8" w:rsidRPr="00A865E3" w:rsidRDefault="00C364A8" w:rsidP="00A865E3">
      <w:pPr>
        <w:pStyle w:val="CodeBIndent"/>
      </w:pPr>
      <w:r w:rsidRPr="00A865E3">
        <w:rPr>
          <w:rFonts w:hint="eastAsia"/>
        </w:rPr>
        <w:t xml:space="preserve">     Running target/debug/deps/adder-ce99bcc2479f4607</w:t>
      </w:r>
    </w:p>
    <w:p w14:paraId="0A710ED5" w14:textId="77777777" w:rsidR="00C364A8" w:rsidRPr="00A865E3" w:rsidRDefault="00C364A8" w:rsidP="00A865E3">
      <w:pPr>
        <w:pStyle w:val="CodeBIndent"/>
      </w:pPr>
    </w:p>
    <w:p w14:paraId="2E52B980" w14:textId="77777777" w:rsidR="00C364A8" w:rsidRPr="00A865E3" w:rsidRDefault="00C364A8" w:rsidP="00A865E3">
      <w:pPr>
        <w:pStyle w:val="CodeBIndent"/>
      </w:pPr>
      <w:r w:rsidRPr="00A865E3">
        <w:rPr>
          <w:rFonts w:hint="eastAsia"/>
        </w:rPr>
        <w:t>running 2 tests</w:t>
      </w:r>
    </w:p>
    <w:p w14:paraId="36A33F37" w14:textId="77777777" w:rsidR="00C364A8" w:rsidRPr="00A865E3" w:rsidRDefault="00C364A8" w:rsidP="00A865E3">
      <w:pPr>
        <w:pStyle w:val="CodeBIndent"/>
      </w:pPr>
      <w:r w:rsidRPr="00A865E3">
        <w:rPr>
          <w:rFonts w:hint="eastAsia"/>
        </w:rPr>
        <w:t>test expensive_test ... ignored</w:t>
      </w:r>
    </w:p>
    <w:p w14:paraId="2FBCE10C" w14:textId="77777777" w:rsidR="00C364A8" w:rsidRPr="00A865E3" w:rsidRDefault="00C364A8" w:rsidP="00A865E3">
      <w:pPr>
        <w:pStyle w:val="CodeBIndent"/>
      </w:pPr>
      <w:r w:rsidRPr="00A865E3">
        <w:rPr>
          <w:rFonts w:hint="eastAsia"/>
        </w:rPr>
        <w:t>test it_works ... ok</w:t>
      </w:r>
    </w:p>
    <w:p w14:paraId="7C124872" w14:textId="77777777" w:rsidR="00C364A8" w:rsidRPr="00A865E3" w:rsidRDefault="00C364A8" w:rsidP="00A865E3">
      <w:pPr>
        <w:pStyle w:val="CodeBIndent"/>
      </w:pPr>
    </w:p>
    <w:p w14:paraId="64723B5E" w14:textId="77777777" w:rsidR="00C364A8" w:rsidRPr="00A865E3" w:rsidRDefault="00C364A8" w:rsidP="00A865E3">
      <w:pPr>
        <w:pStyle w:val="CodeBIndent"/>
      </w:pPr>
      <w:r w:rsidRPr="00A865E3">
        <w:rPr>
          <w:rFonts w:hint="eastAsia"/>
        </w:rPr>
        <w:t>test result: ok. 1 passed; 0 failed; 1 ignored; 0 measured</w:t>
      </w:r>
    </w:p>
    <w:p w14:paraId="0D5C6C07" w14:textId="77777777" w:rsidR="00C364A8" w:rsidRPr="00A865E3" w:rsidRDefault="00C364A8" w:rsidP="00A865E3">
      <w:pPr>
        <w:pStyle w:val="CodeBIndent"/>
      </w:pPr>
    </w:p>
    <w:p w14:paraId="2DA90B15" w14:textId="77777777" w:rsidR="00C364A8" w:rsidRPr="00A865E3" w:rsidRDefault="00C364A8" w:rsidP="00A865E3">
      <w:pPr>
        <w:pStyle w:val="CodeBIndent"/>
      </w:pPr>
      <w:r w:rsidRPr="00A865E3">
        <w:rPr>
          <w:rFonts w:hint="eastAsia"/>
        </w:rPr>
        <w:t xml:space="preserve">   Doc-tests adder</w:t>
      </w:r>
    </w:p>
    <w:p w14:paraId="491AE37E" w14:textId="77777777" w:rsidR="00C364A8" w:rsidRPr="00A865E3" w:rsidRDefault="00C364A8" w:rsidP="00A865E3">
      <w:pPr>
        <w:pStyle w:val="CodeBIndent"/>
      </w:pPr>
    </w:p>
    <w:p w14:paraId="279641D3" w14:textId="77777777" w:rsidR="00C364A8" w:rsidRPr="00A865E3" w:rsidRDefault="00C364A8" w:rsidP="00A865E3">
      <w:pPr>
        <w:pStyle w:val="CodeBIndent"/>
      </w:pPr>
      <w:r w:rsidRPr="00A865E3">
        <w:rPr>
          <w:rFonts w:hint="eastAsia"/>
        </w:rPr>
        <w:t>running 0 tests</w:t>
      </w:r>
    </w:p>
    <w:p w14:paraId="4A680874" w14:textId="77777777" w:rsidR="00C364A8" w:rsidRPr="00A865E3" w:rsidRDefault="00C364A8" w:rsidP="00A865E3">
      <w:pPr>
        <w:pStyle w:val="CodeBIndent"/>
      </w:pPr>
    </w:p>
    <w:p w14:paraId="14192AF3" w14:textId="77777777" w:rsidR="00C364A8" w:rsidRPr="00A865E3" w:rsidRDefault="00C364A8" w:rsidP="00A865E3">
      <w:pPr>
        <w:pStyle w:val="CodeC"/>
      </w:pPr>
      <w:r w:rsidRPr="00A865E3">
        <w:rPr>
          <w:rFonts w:hint="eastAsia"/>
        </w:rPr>
        <w:t>test result: ok. 0 passed; 0 failed; 0 ignored; 0 measured</w:t>
      </w:r>
    </w:p>
    <w:p w14:paraId="249179D5" w14:textId="77777777" w:rsidR="00C364A8" w:rsidRDefault="00C364A8" w:rsidP="00673643">
      <w:pPr>
        <w:pStyle w:val="Body"/>
        <w:rPr>
          <w:rFonts w:ascii="Microsoft YaHei" w:eastAsia="Microsoft YaHei" w:hAnsi="Microsoft YaHei" w:cs="Segoe UI"/>
          <w:sz w:val="22"/>
          <w:szCs w:val="22"/>
        </w:rPr>
      </w:pPr>
      <w:proofErr w:type="spellStart"/>
      <w:proofErr w:type="gramStart"/>
      <w:r w:rsidRPr="00C364A8">
        <w:rPr>
          <w:rStyle w:val="Literal"/>
          <w:rFonts w:hint="eastAsia"/>
        </w:rPr>
        <w:t>expensive_test</w:t>
      </w:r>
      <w:proofErr w:type="spellEnd"/>
      <w:proofErr w:type="gramEnd"/>
      <w:r>
        <w:rPr>
          <w:rFonts w:eastAsia="Microsoft YaHei" w:hint="eastAsia"/>
        </w:rPr>
        <w:t xml:space="preserve"> is listed as </w:t>
      </w:r>
      <w:r w:rsidRPr="00C364A8">
        <w:rPr>
          <w:rStyle w:val="Literal"/>
          <w:rFonts w:hint="eastAsia"/>
        </w:rPr>
        <w:t>ignored</w:t>
      </w:r>
      <w:r>
        <w:rPr>
          <w:rFonts w:eastAsia="Microsoft YaHei" w:hint="eastAsia"/>
        </w:rPr>
        <w:t xml:space="preserve">. If we want to run only the ignored tests, we can ask for them to be run with </w:t>
      </w:r>
      <w:r w:rsidRPr="00C364A8">
        <w:rPr>
          <w:rStyle w:val="Literal"/>
          <w:rFonts w:hint="eastAsia"/>
        </w:rPr>
        <w:t>cargo test -- --ignored</w:t>
      </w:r>
      <w:r>
        <w:rPr>
          <w:rFonts w:eastAsia="Microsoft YaHei" w:hint="eastAsia"/>
        </w:rPr>
        <w:t>:</w:t>
      </w:r>
    </w:p>
    <w:p w14:paraId="7BFB93C7" w14:textId="77777777" w:rsidR="00C364A8" w:rsidRPr="00A865E3" w:rsidRDefault="00C364A8" w:rsidP="00A865E3">
      <w:pPr>
        <w:pStyle w:val="CodeA"/>
      </w:pPr>
      <w:r w:rsidRPr="00A865E3">
        <w:rPr>
          <w:rFonts w:hint="eastAsia"/>
        </w:rPr>
        <w:t>$ cargo test -- --ignored</w:t>
      </w:r>
    </w:p>
    <w:p w14:paraId="7D612A5B" w14:textId="77777777" w:rsidR="00C364A8" w:rsidRPr="00A865E3" w:rsidRDefault="00C364A8" w:rsidP="00A865E3">
      <w:pPr>
        <w:pStyle w:val="CodeB"/>
      </w:pPr>
      <w:r w:rsidRPr="00A865E3">
        <w:rPr>
          <w:rFonts w:hint="eastAsia"/>
        </w:rPr>
        <w:t xml:space="preserve">    Finished debug [unoptimized + debuginfo] target(s) in 0.0 secs</w:t>
      </w:r>
    </w:p>
    <w:p w14:paraId="13A2E903" w14:textId="77777777" w:rsidR="00C364A8" w:rsidRPr="00A865E3" w:rsidRDefault="00C364A8" w:rsidP="00A865E3">
      <w:pPr>
        <w:pStyle w:val="CodeB"/>
      </w:pPr>
      <w:r w:rsidRPr="00A865E3">
        <w:rPr>
          <w:rFonts w:hint="eastAsia"/>
        </w:rPr>
        <w:t xml:space="preserve">     Running target/debug/deps/adder-ce99bcc2479f4607</w:t>
      </w:r>
    </w:p>
    <w:p w14:paraId="6BD1C69E" w14:textId="77777777" w:rsidR="00C364A8" w:rsidRPr="00A865E3" w:rsidRDefault="00C364A8" w:rsidP="00A865E3">
      <w:pPr>
        <w:pStyle w:val="CodeB"/>
      </w:pPr>
    </w:p>
    <w:p w14:paraId="69BD93E2" w14:textId="77777777" w:rsidR="00C364A8" w:rsidRPr="00A865E3" w:rsidRDefault="00C364A8" w:rsidP="00A865E3">
      <w:pPr>
        <w:pStyle w:val="CodeB"/>
      </w:pPr>
      <w:r w:rsidRPr="00A865E3">
        <w:rPr>
          <w:rFonts w:hint="eastAsia"/>
        </w:rPr>
        <w:t>running 1 test</w:t>
      </w:r>
    </w:p>
    <w:p w14:paraId="28DF21F1" w14:textId="77777777" w:rsidR="00C364A8" w:rsidRPr="00A865E3" w:rsidRDefault="00C364A8" w:rsidP="00A865E3">
      <w:pPr>
        <w:pStyle w:val="CodeB"/>
      </w:pPr>
      <w:r w:rsidRPr="00A865E3">
        <w:rPr>
          <w:rFonts w:hint="eastAsia"/>
        </w:rPr>
        <w:t>test expensive_test ... ok</w:t>
      </w:r>
    </w:p>
    <w:p w14:paraId="1325D00D" w14:textId="77777777" w:rsidR="00C364A8" w:rsidRPr="00A865E3" w:rsidRDefault="00C364A8" w:rsidP="00A865E3">
      <w:pPr>
        <w:pStyle w:val="CodeB"/>
      </w:pPr>
    </w:p>
    <w:p w14:paraId="2CAB50B9" w14:textId="77777777" w:rsidR="00C364A8" w:rsidRPr="00A865E3" w:rsidRDefault="00C364A8" w:rsidP="00A865E3">
      <w:pPr>
        <w:pStyle w:val="CodeC"/>
      </w:pPr>
      <w:r w:rsidRPr="00A865E3">
        <w:rPr>
          <w:rFonts w:hint="eastAsia"/>
        </w:rPr>
        <w:t>test result: ok. 1 passed; 0 failed; 0 ignored; 0 measured</w:t>
      </w:r>
    </w:p>
    <w:p w14:paraId="4344A66B" w14:textId="77777777" w:rsidR="00C364A8" w:rsidRDefault="00C364A8" w:rsidP="00673643">
      <w:pPr>
        <w:pStyle w:val="Body"/>
        <w:rPr>
          <w:rFonts w:eastAsia="Microsoft YaHei"/>
        </w:rPr>
      </w:pPr>
      <w:r>
        <w:rPr>
          <w:rFonts w:eastAsia="Microsoft YaHei" w:hint="eastAsia"/>
        </w:rPr>
        <w:t xml:space="preserve">By controlling which tests run, you can make sure your </w:t>
      </w:r>
      <w:r w:rsidRPr="00C364A8">
        <w:rPr>
          <w:rStyle w:val="Literal"/>
          <w:rFonts w:hint="eastAsia"/>
        </w:rPr>
        <w:t>cargo test</w:t>
      </w:r>
      <w:r>
        <w:rPr>
          <w:rFonts w:eastAsia="Microsoft YaHei" w:hint="eastAsia"/>
        </w:rPr>
        <w:t xml:space="preserve"> results will be fast. When you</w:t>
      </w:r>
      <w:r>
        <w:rPr>
          <w:rFonts w:eastAsia="Microsoft YaHei"/>
        </w:rPr>
        <w:t>’</w:t>
      </w:r>
      <w:r>
        <w:rPr>
          <w:rFonts w:eastAsia="Microsoft YaHei" w:hint="eastAsia"/>
        </w:rPr>
        <w:t xml:space="preserve">re at a point that it makes sense to check the results of the </w:t>
      </w:r>
      <w:r w:rsidRPr="00C364A8">
        <w:rPr>
          <w:rStyle w:val="Literal"/>
          <w:rFonts w:hint="eastAsia"/>
        </w:rPr>
        <w:t>ignored</w:t>
      </w:r>
      <w:r>
        <w:rPr>
          <w:rFonts w:eastAsia="Microsoft YaHei" w:hint="eastAsia"/>
        </w:rPr>
        <w:t xml:space="preserve"> tests and you have time to wait for the results, you can choose to run </w:t>
      </w:r>
      <w:r w:rsidRPr="00C364A8">
        <w:rPr>
          <w:rStyle w:val="Literal"/>
          <w:rFonts w:hint="eastAsia"/>
        </w:rPr>
        <w:t>cargo test -- --ignored</w:t>
      </w:r>
      <w:r>
        <w:rPr>
          <w:rFonts w:eastAsia="Microsoft YaHei" w:hint="eastAsia"/>
        </w:rPr>
        <w:t xml:space="preserve"> instead.</w:t>
      </w:r>
    </w:p>
    <w:p w14:paraId="3BB12F36" w14:textId="77777777" w:rsidR="00C364A8" w:rsidRDefault="00C364A8" w:rsidP="00C364A8">
      <w:pPr>
        <w:pStyle w:val="HeadA"/>
        <w:rPr>
          <w:rFonts w:eastAsia="Microsoft YaHei"/>
          <w:sz w:val="36"/>
          <w:szCs w:val="36"/>
        </w:rPr>
      </w:pPr>
      <w:bookmarkStart w:id="59" w:name="test-organization"/>
      <w:bookmarkStart w:id="60" w:name="_Toc485369482"/>
      <w:bookmarkEnd w:id="59"/>
      <w:r>
        <w:rPr>
          <w:rFonts w:eastAsia="Microsoft YaHei" w:hint="eastAsia"/>
        </w:rPr>
        <w:t>Test Organization</w:t>
      </w:r>
      <w:bookmarkEnd w:id="60"/>
    </w:p>
    <w:p w14:paraId="176D0A61" w14:textId="77777777" w:rsidR="00C364A8" w:rsidRDefault="00C364A8" w:rsidP="00A865E3">
      <w:pPr>
        <w:pStyle w:val="BodyFirst"/>
        <w:rPr>
          <w:rFonts w:eastAsia="Microsoft YaHei"/>
        </w:rPr>
      </w:pPr>
      <w:r>
        <w:rPr>
          <w:rFonts w:eastAsia="Microsoft YaHei" w:hint="eastAsia"/>
        </w:rPr>
        <w:t xml:space="preserve">As mentioned at the start of the chapter, testing is a large discipline, and different people use different terminology and organization. The Rust community tends to think about tests in terms of two main categories: </w:t>
      </w:r>
      <w:r w:rsidRPr="00C364A8">
        <w:rPr>
          <w:rStyle w:val="EmphasisItalic"/>
          <w:rFonts w:eastAsia="Microsoft YaHei" w:hint="eastAsia"/>
        </w:rPr>
        <w:t>unit tests</w:t>
      </w:r>
      <w:r>
        <w:rPr>
          <w:rFonts w:eastAsia="Microsoft YaHei" w:hint="eastAsia"/>
        </w:rPr>
        <w:t xml:space="preserve"> and </w:t>
      </w:r>
      <w:r w:rsidRPr="00C364A8">
        <w:rPr>
          <w:rStyle w:val="EmphasisItalic"/>
          <w:rFonts w:eastAsia="Microsoft YaHei" w:hint="eastAsia"/>
        </w:rPr>
        <w:t>integration tests</w:t>
      </w:r>
      <w:r>
        <w:rPr>
          <w:rFonts w:eastAsia="Microsoft YaHei" w:hint="eastAsia"/>
        </w:rPr>
        <w:t>. Unit tests are smaller and more focused, testing one module in isolation at a time, and can test private interfaces. Integration tests are entirely external to your library, and use your code in the same way any other external code would, using only the public interface and exercising multiple modules per test.</w:t>
      </w:r>
    </w:p>
    <w:p w14:paraId="4D33E3F5" w14:textId="77777777" w:rsidR="00C364A8" w:rsidRDefault="00C364A8" w:rsidP="00673643">
      <w:pPr>
        <w:pStyle w:val="Body"/>
        <w:rPr>
          <w:rFonts w:eastAsia="Microsoft YaHei"/>
        </w:rPr>
      </w:pPr>
      <w:r>
        <w:rPr>
          <w:rFonts w:eastAsia="Microsoft YaHei" w:hint="eastAsia"/>
        </w:rPr>
        <w:t xml:space="preserve">Both kinds of tests are important to ensure that the pieces of your library are doing what you expect them </w:t>
      </w:r>
      <w:proofErr w:type="gramStart"/>
      <w:r>
        <w:rPr>
          <w:rFonts w:eastAsia="Microsoft YaHei" w:hint="eastAsia"/>
        </w:rPr>
        <w:t>to</w:t>
      </w:r>
      <w:proofErr w:type="gramEnd"/>
      <w:r>
        <w:rPr>
          <w:rFonts w:eastAsia="Microsoft YaHei" w:hint="eastAsia"/>
        </w:rPr>
        <w:t xml:space="preserve"> separately and together.</w:t>
      </w:r>
    </w:p>
    <w:p w14:paraId="5ABD1B19" w14:textId="77777777" w:rsidR="00C364A8" w:rsidRDefault="00C364A8" w:rsidP="00C364A8">
      <w:pPr>
        <w:pStyle w:val="HeadB"/>
        <w:rPr>
          <w:rFonts w:eastAsia="Microsoft YaHei"/>
          <w:sz w:val="27"/>
          <w:szCs w:val="27"/>
        </w:rPr>
      </w:pPr>
      <w:bookmarkStart w:id="61" w:name="unit-tests"/>
      <w:bookmarkStart w:id="62" w:name="_Toc485369483"/>
      <w:bookmarkEnd w:id="61"/>
      <w:r>
        <w:rPr>
          <w:rFonts w:eastAsia="Microsoft YaHei" w:hint="eastAsia"/>
        </w:rPr>
        <w:t>Unit Tests</w:t>
      </w:r>
      <w:bookmarkEnd w:id="62"/>
    </w:p>
    <w:p w14:paraId="23C579E8" w14:textId="77777777" w:rsidR="00C364A8" w:rsidRDefault="00C364A8" w:rsidP="00A865E3">
      <w:pPr>
        <w:pStyle w:val="BodyFirst"/>
        <w:rPr>
          <w:rFonts w:eastAsia="Microsoft YaHei"/>
        </w:rPr>
      </w:pPr>
      <w:r>
        <w:rPr>
          <w:rFonts w:eastAsia="Microsoft YaHei" w:hint="eastAsia"/>
        </w:rPr>
        <w:t xml:space="preserve">The purpose of unit tests is to test each unit of code in isolation from the rest of the code, in order to be able to quickly pinpoint where code is and is not working as expected. We put unit tests in </w:t>
      </w:r>
      <w:r>
        <w:rPr>
          <w:rFonts w:eastAsia="Microsoft YaHei" w:hint="eastAsia"/>
        </w:rPr>
        <w:lastRenderedPageBreak/>
        <w:t xml:space="preserve">the </w:t>
      </w:r>
      <w:proofErr w:type="spellStart"/>
      <w:r w:rsidRPr="00C364A8">
        <w:rPr>
          <w:rStyle w:val="EmphasisItalic"/>
          <w:rFonts w:eastAsia="Microsoft YaHei" w:hint="eastAsia"/>
        </w:rPr>
        <w:t>src</w:t>
      </w:r>
      <w:proofErr w:type="spellEnd"/>
      <w:r>
        <w:rPr>
          <w:rFonts w:eastAsia="Microsoft YaHei" w:hint="eastAsia"/>
        </w:rPr>
        <w:t xml:space="preserve"> directory, in each file with the code that they</w:t>
      </w:r>
      <w:r>
        <w:rPr>
          <w:rFonts w:eastAsia="Microsoft YaHei"/>
        </w:rPr>
        <w:t>’</w:t>
      </w:r>
      <w:r>
        <w:rPr>
          <w:rFonts w:eastAsia="Microsoft YaHei" w:hint="eastAsia"/>
        </w:rPr>
        <w:t xml:space="preserve">re testing. The convention is that we create a module named </w:t>
      </w:r>
      <w:r w:rsidRPr="00C364A8">
        <w:rPr>
          <w:rStyle w:val="Literal"/>
          <w:rFonts w:hint="eastAsia"/>
        </w:rPr>
        <w:t>tests</w:t>
      </w:r>
      <w:r>
        <w:rPr>
          <w:rFonts w:eastAsia="Microsoft YaHei" w:hint="eastAsia"/>
        </w:rPr>
        <w:t xml:space="preserve"> in each file to contain the test functions, and we annotate the module with </w:t>
      </w:r>
      <w:proofErr w:type="spellStart"/>
      <w:proofErr w:type="gramStart"/>
      <w:r w:rsidRPr="00C364A8">
        <w:rPr>
          <w:rStyle w:val="Literal"/>
          <w:rFonts w:hint="eastAsia"/>
        </w:rPr>
        <w:t>cfg</w:t>
      </w:r>
      <w:proofErr w:type="spellEnd"/>
      <w:r w:rsidRPr="00C364A8">
        <w:rPr>
          <w:rStyle w:val="Literal"/>
          <w:rFonts w:hint="eastAsia"/>
        </w:rPr>
        <w:t>(</w:t>
      </w:r>
      <w:proofErr w:type="gramEnd"/>
      <w:r w:rsidRPr="00C364A8">
        <w:rPr>
          <w:rStyle w:val="Literal"/>
          <w:rFonts w:hint="eastAsia"/>
        </w:rPr>
        <w:t>test)</w:t>
      </w:r>
      <w:r>
        <w:rPr>
          <w:rFonts w:eastAsia="Microsoft YaHei" w:hint="eastAsia"/>
        </w:rPr>
        <w:t>.</w:t>
      </w:r>
    </w:p>
    <w:p w14:paraId="69E27B5E" w14:textId="77777777" w:rsidR="00C364A8" w:rsidRDefault="00C364A8" w:rsidP="00C364A8">
      <w:pPr>
        <w:pStyle w:val="HeadC"/>
        <w:rPr>
          <w:rFonts w:eastAsia="Microsoft YaHei"/>
          <w:sz w:val="24"/>
          <w:szCs w:val="24"/>
        </w:rPr>
      </w:pPr>
      <w:bookmarkStart w:id="63" w:name="the-tests-module-and-`#[cfg(test)]`"/>
      <w:bookmarkStart w:id="64" w:name="_Toc485369484"/>
      <w:bookmarkEnd w:id="63"/>
      <w:r>
        <w:rPr>
          <w:rFonts w:eastAsia="Microsoft YaHei" w:hint="eastAsia"/>
        </w:rPr>
        <w:t xml:space="preserve">The Tests Module and </w:t>
      </w:r>
      <w:proofErr w:type="gramStart"/>
      <w:r w:rsidRPr="00C364A8">
        <w:rPr>
          <w:rStyle w:val="Literal"/>
          <w:rFonts w:hint="eastAsia"/>
        </w:rPr>
        <w:t>#[</w:t>
      </w:r>
      <w:proofErr w:type="spellStart"/>
      <w:proofErr w:type="gramEnd"/>
      <w:r w:rsidRPr="00C364A8">
        <w:rPr>
          <w:rStyle w:val="Literal"/>
          <w:rFonts w:hint="eastAsia"/>
        </w:rPr>
        <w:t>cfg</w:t>
      </w:r>
      <w:proofErr w:type="spellEnd"/>
      <w:r w:rsidRPr="00C364A8">
        <w:rPr>
          <w:rStyle w:val="Literal"/>
          <w:rFonts w:hint="eastAsia"/>
        </w:rPr>
        <w:t>(test)]</w:t>
      </w:r>
      <w:bookmarkEnd w:id="64"/>
    </w:p>
    <w:p w14:paraId="30A3A6EE" w14:textId="77777777" w:rsidR="00C364A8" w:rsidRDefault="00C364A8" w:rsidP="00A865E3">
      <w:pPr>
        <w:pStyle w:val="BodyFirst"/>
        <w:rPr>
          <w:rFonts w:eastAsia="Microsoft YaHei"/>
        </w:rPr>
      </w:pPr>
      <w:r>
        <w:rPr>
          <w:rFonts w:eastAsia="Microsoft YaHei" w:hint="eastAsia"/>
        </w:rPr>
        <w:t xml:space="preserve">The </w:t>
      </w:r>
      <w:proofErr w:type="gramStart"/>
      <w:r w:rsidRPr="00C364A8">
        <w:rPr>
          <w:rStyle w:val="Literal"/>
          <w:rFonts w:hint="eastAsia"/>
        </w:rPr>
        <w:t>#[</w:t>
      </w:r>
      <w:proofErr w:type="spellStart"/>
      <w:proofErr w:type="gramEnd"/>
      <w:r w:rsidRPr="00C364A8">
        <w:rPr>
          <w:rStyle w:val="Literal"/>
          <w:rFonts w:hint="eastAsia"/>
        </w:rPr>
        <w:t>cfg</w:t>
      </w:r>
      <w:proofErr w:type="spellEnd"/>
      <w:r w:rsidRPr="00C364A8">
        <w:rPr>
          <w:rStyle w:val="Literal"/>
          <w:rFonts w:hint="eastAsia"/>
        </w:rPr>
        <w:t>(test)]</w:t>
      </w:r>
      <w:r>
        <w:rPr>
          <w:rFonts w:eastAsia="Microsoft YaHei" w:hint="eastAsia"/>
        </w:rPr>
        <w:t xml:space="preserve"> annotation on the tests module tells Rust to compile and run the test code only when we run </w:t>
      </w:r>
      <w:r w:rsidRPr="00C364A8">
        <w:rPr>
          <w:rStyle w:val="Literal"/>
          <w:rFonts w:hint="eastAsia"/>
        </w:rPr>
        <w:t>cargo test</w:t>
      </w:r>
      <w:r>
        <w:rPr>
          <w:rFonts w:eastAsia="Microsoft YaHei" w:hint="eastAsia"/>
        </w:rPr>
        <w:t xml:space="preserve">, and not when we run </w:t>
      </w:r>
      <w:r w:rsidRPr="00C364A8">
        <w:rPr>
          <w:rStyle w:val="Literal"/>
          <w:rFonts w:hint="eastAsia"/>
        </w:rPr>
        <w:t>cargo build</w:t>
      </w:r>
      <w:r>
        <w:rPr>
          <w:rFonts w:eastAsia="Microsoft YaHei" w:hint="eastAsia"/>
        </w:rPr>
        <w:t>. This saves compile time when we only want to build the library, and saves space in the resulting compiled artifact since the tests are not included. We</w:t>
      </w:r>
      <w:r>
        <w:rPr>
          <w:rFonts w:eastAsia="Microsoft YaHei"/>
        </w:rPr>
        <w:t>’</w:t>
      </w:r>
      <w:r>
        <w:rPr>
          <w:rFonts w:eastAsia="Microsoft YaHei" w:hint="eastAsia"/>
        </w:rPr>
        <w:t>ll see that since integration tests go in a different directory, they don</w:t>
      </w:r>
      <w:r>
        <w:rPr>
          <w:rFonts w:eastAsia="Microsoft YaHei"/>
        </w:rPr>
        <w:t>’</w:t>
      </w:r>
      <w:r>
        <w:rPr>
          <w:rFonts w:eastAsia="Microsoft YaHei" w:hint="eastAsia"/>
        </w:rPr>
        <w:t xml:space="preserve">t need the </w:t>
      </w:r>
      <w:proofErr w:type="gramStart"/>
      <w:r w:rsidRPr="00C364A8">
        <w:rPr>
          <w:rStyle w:val="Literal"/>
          <w:rFonts w:hint="eastAsia"/>
        </w:rPr>
        <w:t>#[</w:t>
      </w:r>
      <w:proofErr w:type="spellStart"/>
      <w:proofErr w:type="gramEnd"/>
      <w:r w:rsidRPr="00C364A8">
        <w:rPr>
          <w:rStyle w:val="Literal"/>
          <w:rFonts w:hint="eastAsia"/>
        </w:rPr>
        <w:t>cfg</w:t>
      </w:r>
      <w:proofErr w:type="spellEnd"/>
      <w:r w:rsidRPr="00C364A8">
        <w:rPr>
          <w:rStyle w:val="Literal"/>
          <w:rFonts w:hint="eastAsia"/>
        </w:rPr>
        <w:t>(test)]</w:t>
      </w:r>
      <w:r>
        <w:rPr>
          <w:rFonts w:eastAsia="Microsoft YaHei" w:hint="eastAsia"/>
        </w:rPr>
        <w:t xml:space="preserve"> annotation. Because unit tests go in the same files as the code, though, we use </w:t>
      </w:r>
      <w:proofErr w:type="gramStart"/>
      <w:r w:rsidRPr="00C364A8">
        <w:rPr>
          <w:rStyle w:val="Literal"/>
          <w:rFonts w:hint="eastAsia"/>
        </w:rPr>
        <w:t>#[</w:t>
      </w:r>
      <w:proofErr w:type="spellStart"/>
      <w:proofErr w:type="gramEnd"/>
      <w:r w:rsidRPr="00C364A8">
        <w:rPr>
          <w:rStyle w:val="Literal"/>
          <w:rFonts w:hint="eastAsia"/>
        </w:rPr>
        <w:t>cfg</w:t>
      </w:r>
      <w:proofErr w:type="spellEnd"/>
      <w:r w:rsidRPr="00C364A8">
        <w:rPr>
          <w:rStyle w:val="Literal"/>
          <w:rFonts w:hint="eastAsia"/>
        </w:rPr>
        <w:t>(test)]</w:t>
      </w:r>
      <w:r>
        <w:rPr>
          <w:rFonts w:eastAsia="Microsoft YaHei" w:hint="eastAsia"/>
        </w:rPr>
        <w:t>to specify that they should not be included in the compiled result.</w:t>
      </w:r>
    </w:p>
    <w:p w14:paraId="1147D3E0" w14:textId="77777777" w:rsidR="00C364A8" w:rsidRDefault="00C364A8" w:rsidP="00673643">
      <w:pPr>
        <w:pStyle w:val="Body"/>
        <w:rPr>
          <w:rFonts w:eastAsia="Microsoft YaHei"/>
        </w:rPr>
      </w:pPr>
      <w:r>
        <w:rPr>
          <w:rFonts w:eastAsia="Microsoft YaHei" w:hint="eastAsia"/>
        </w:rPr>
        <w:t xml:space="preserve">Remember that when we generated the new </w:t>
      </w:r>
      <w:r w:rsidRPr="00C364A8">
        <w:rPr>
          <w:rStyle w:val="Literal"/>
          <w:rFonts w:hint="eastAsia"/>
        </w:rPr>
        <w:t>adder</w:t>
      </w:r>
      <w:r>
        <w:rPr>
          <w:rFonts w:eastAsia="Microsoft YaHei" w:hint="eastAsia"/>
        </w:rPr>
        <w:t xml:space="preserve"> project in the first section of this chapter, Cargo generated this code for us:</w:t>
      </w:r>
    </w:p>
    <w:p w14:paraId="0B9802EF" w14:textId="77777777" w:rsidR="00C364A8" w:rsidRDefault="00C364A8" w:rsidP="00A865E3">
      <w:pPr>
        <w:pStyle w:val="ProductionDirective"/>
        <w:rPr>
          <w:rFonts w:eastAsia="Microsoft YaHei"/>
        </w:rPr>
      </w:pPr>
      <w:r>
        <w:rPr>
          <w:rFonts w:eastAsia="Microsoft YaHei" w:hint="eastAsia"/>
        </w:rPr>
        <w:t>Filename: src/lib.rs</w:t>
      </w:r>
    </w:p>
    <w:p w14:paraId="61B53408" w14:textId="77777777" w:rsidR="00C364A8" w:rsidRPr="00A865E3" w:rsidRDefault="00C364A8" w:rsidP="00A865E3">
      <w:pPr>
        <w:pStyle w:val="CodeA"/>
      </w:pPr>
      <w:r w:rsidRPr="00A865E3">
        <w:rPr>
          <w:rFonts w:hint="eastAsia"/>
        </w:rPr>
        <w:t>#[cfg(test)]</w:t>
      </w:r>
    </w:p>
    <w:p w14:paraId="7F9A135C" w14:textId="77777777" w:rsidR="00C364A8" w:rsidRPr="00A865E3" w:rsidRDefault="00C364A8" w:rsidP="00A865E3">
      <w:pPr>
        <w:pStyle w:val="CodeB"/>
      </w:pPr>
      <w:r w:rsidRPr="00A865E3">
        <w:rPr>
          <w:rFonts w:hint="eastAsia"/>
        </w:rPr>
        <w:t>mod tests {</w:t>
      </w:r>
    </w:p>
    <w:p w14:paraId="54E5A54F" w14:textId="77777777" w:rsidR="00C364A8" w:rsidRPr="00A865E3" w:rsidRDefault="00C364A8" w:rsidP="00A865E3">
      <w:pPr>
        <w:pStyle w:val="CodeB"/>
      </w:pPr>
      <w:r w:rsidRPr="00A865E3">
        <w:rPr>
          <w:rFonts w:hint="eastAsia"/>
        </w:rPr>
        <w:t xml:space="preserve">    #[test]</w:t>
      </w:r>
    </w:p>
    <w:p w14:paraId="0903AF54" w14:textId="77777777" w:rsidR="00C364A8" w:rsidRPr="00A865E3" w:rsidRDefault="00C364A8" w:rsidP="00A865E3">
      <w:pPr>
        <w:pStyle w:val="CodeB"/>
      </w:pPr>
      <w:r w:rsidRPr="00A865E3">
        <w:rPr>
          <w:rFonts w:hint="eastAsia"/>
        </w:rPr>
        <w:t xml:space="preserve">    fn it_works() {</w:t>
      </w:r>
    </w:p>
    <w:p w14:paraId="6D69E502" w14:textId="77777777" w:rsidR="00C364A8" w:rsidRPr="00A865E3" w:rsidRDefault="00C364A8" w:rsidP="00A865E3">
      <w:pPr>
        <w:pStyle w:val="CodeB"/>
      </w:pPr>
      <w:r w:rsidRPr="00A865E3">
        <w:rPr>
          <w:rFonts w:hint="eastAsia"/>
        </w:rPr>
        <w:t xml:space="preserve">    }</w:t>
      </w:r>
    </w:p>
    <w:p w14:paraId="1283601C" w14:textId="77777777" w:rsidR="00C364A8" w:rsidRPr="00A865E3" w:rsidRDefault="00C364A8" w:rsidP="00A865E3">
      <w:pPr>
        <w:pStyle w:val="CodeC"/>
      </w:pPr>
      <w:r w:rsidRPr="00A865E3">
        <w:rPr>
          <w:rFonts w:hint="eastAsia"/>
        </w:rPr>
        <w:t>}</w:t>
      </w:r>
    </w:p>
    <w:p w14:paraId="550AD8AE" w14:textId="77777777" w:rsidR="00C364A8" w:rsidRDefault="00C364A8" w:rsidP="00673643">
      <w:pPr>
        <w:pStyle w:val="Body"/>
        <w:rPr>
          <w:rFonts w:eastAsia="Microsoft YaHei"/>
        </w:rPr>
      </w:pPr>
      <w:r>
        <w:rPr>
          <w:rFonts w:eastAsia="Microsoft YaHei" w:hint="eastAsia"/>
        </w:rPr>
        <w:t xml:space="preserve">This is the automatically generated test module. The attribute </w:t>
      </w:r>
      <w:proofErr w:type="spellStart"/>
      <w:r w:rsidRPr="00C364A8">
        <w:rPr>
          <w:rStyle w:val="Literal"/>
          <w:rFonts w:hint="eastAsia"/>
        </w:rPr>
        <w:t>cfg</w:t>
      </w:r>
      <w:proofErr w:type="spellEnd"/>
      <w:r>
        <w:rPr>
          <w:rFonts w:eastAsia="Microsoft YaHei" w:hint="eastAsia"/>
        </w:rPr>
        <w:t xml:space="preserve"> stands for </w:t>
      </w:r>
      <w:del w:id="65" w:author="Eddy" w:date="2017-06-16T11:32:00Z">
        <w:r w:rsidRPr="00C364A8" w:rsidDel="00F4092A">
          <w:rPr>
            <w:rStyle w:val="EmphasisItalic"/>
            <w:rFonts w:eastAsia="Microsoft YaHei" w:hint="eastAsia"/>
          </w:rPr>
          <w:delText>configruation</w:delText>
        </w:r>
      </w:del>
      <w:ins w:id="66" w:author="Eddy" w:date="2017-06-16T11:32:00Z">
        <w:r w:rsidR="00F4092A" w:rsidRPr="00C364A8">
          <w:rPr>
            <w:rStyle w:val="EmphasisItalic"/>
            <w:rFonts w:eastAsia="Microsoft YaHei"/>
          </w:rPr>
          <w:t>configuration</w:t>
        </w:r>
      </w:ins>
      <w:r>
        <w:rPr>
          <w:rFonts w:eastAsia="Microsoft YaHei" w:hint="eastAsia"/>
        </w:rPr>
        <w:t xml:space="preserve">, and tells Rust that the following item </w:t>
      </w:r>
      <w:commentRangeStart w:id="67"/>
      <w:r>
        <w:rPr>
          <w:rFonts w:eastAsia="Microsoft YaHei" w:hint="eastAsia"/>
        </w:rPr>
        <w:t xml:space="preserve">should only be included given a certain configuration. In this case, the configuration is </w:t>
      </w:r>
      <w:r w:rsidRPr="00C364A8">
        <w:rPr>
          <w:rStyle w:val="Literal"/>
          <w:rFonts w:hint="eastAsia"/>
        </w:rPr>
        <w:t>test</w:t>
      </w:r>
      <w:r>
        <w:rPr>
          <w:rFonts w:eastAsia="Microsoft YaHei" w:hint="eastAsia"/>
        </w:rPr>
        <w:t>, provided by Rust for compiling and running tests</w:t>
      </w:r>
      <w:commentRangeEnd w:id="67"/>
      <w:r w:rsidR="00F4092A">
        <w:rPr>
          <w:rStyle w:val="CommentReference"/>
        </w:rPr>
        <w:commentReference w:id="67"/>
      </w:r>
      <w:r>
        <w:rPr>
          <w:rFonts w:eastAsia="Microsoft YaHei" w:hint="eastAsia"/>
        </w:rPr>
        <w:t xml:space="preserve">. By using this attribute, Cargo only compiles our test code if we actively run the tests with </w:t>
      </w:r>
      <w:r w:rsidRPr="00C364A8">
        <w:rPr>
          <w:rStyle w:val="Literal"/>
          <w:rFonts w:hint="eastAsia"/>
        </w:rPr>
        <w:t>cargo test</w:t>
      </w:r>
      <w:r>
        <w:rPr>
          <w:rFonts w:eastAsia="Microsoft YaHei" w:hint="eastAsia"/>
        </w:rPr>
        <w:t xml:space="preserve">. This includes any helper functions that might be within this module, in addition to the functions annotated with </w:t>
      </w:r>
      <w:proofErr w:type="gramStart"/>
      <w:r w:rsidRPr="00C364A8">
        <w:rPr>
          <w:rStyle w:val="Literal"/>
          <w:rFonts w:hint="eastAsia"/>
        </w:rPr>
        <w:t>#[</w:t>
      </w:r>
      <w:proofErr w:type="gramEnd"/>
      <w:r w:rsidRPr="00C364A8">
        <w:rPr>
          <w:rStyle w:val="Literal"/>
          <w:rFonts w:hint="eastAsia"/>
        </w:rPr>
        <w:t>test]</w:t>
      </w:r>
      <w:r>
        <w:rPr>
          <w:rFonts w:eastAsia="Microsoft YaHei" w:hint="eastAsia"/>
        </w:rPr>
        <w:t>.</w:t>
      </w:r>
    </w:p>
    <w:p w14:paraId="1C276221" w14:textId="77777777" w:rsidR="00C364A8" w:rsidRDefault="00C364A8" w:rsidP="00C364A8">
      <w:pPr>
        <w:pStyle w:val="HeadC"/>
        <w:rPr>
          <w:rFonts w:eastAsia="Microsoft YaHei"/>
          <w:sz w:val="24"/>
          <w:szCs w:val="24"/>
        </w:rPr>
      </w:pPr>
      <w:bookmarkStart w:id="68" w:name="testing-private-functions"/>
      <w:bookmarkStart w:id="69" w:name="_Toc485369485"/>
      <w:bookmarkEnd w:id="68"/>
      <w:r>
        <w:rPr>
          <w:rFonts w:eastAsia="Microsoft YaHei" w:hint="eastAsia"/>
        </w:rPr>
        <w:t>Testing Private Functions</w:t>
      </w:r>
      <w:bookmarkEnd w:id="69"/>
    </w:p>
    <w:p w14:paraId="2DEC5A71" w14:textId="77777777" w:rsidR="00C364A8" w:rsidRDefault="00C364A8" w:rsidP="00A865E3">
      <w:pPr>
        <w:pStyle w:val="BodyFirst"/>
        <w:rPr>
          <w:rFonts w:eastAsia="Microsoft YaHei"/>
        </w:rPr>
      </w:pPr>
      <w:r>
        <w:rPr>
          <w:rFonts w:eastAsia="Microsoft YaHei" w:hint="eastAsia"/>
        </w:rPr>
        <w:t>There</w:t>
      </w:r>
      <w:r>
        <w:rPr>
          <w:rFonts w:eastAsia="Microsoft YaHei"/>
        </w:rPr>
        <w:t>’</w:t>
      </w:r>
      <w:r>
        <w:rPr>
          <w:rFonts w:eastAsia="Microsoft YaHei" w:hint="eastAsia"/>
        </w:rPr>
        <w:t>s debate within the testing community about whether private functions should be tested directly or not, and other languages make it difficult or impossible to test private functions. Regardless of which testing ideology you adhere to, Rust</w:t>
      </w:r>
      <w:r>
        <w:rPr>
          <w:rFonts w:eastAsia="Microsoft YaHei"/>
        </w:rPr>
        <w:t>’</w:t>
      </w:r>
      <w:r>
        <w:rPr>
          <w:rFonts w:eastAsia="Microsoft YaHei" w:hint="eastAsia"/>
        </w:rPr>
        <w:t xml:space="preserve">s privacy rules do allow you to test private functions. Consider the code in </w:t>
      </w:r>
      <w:proofErr w:type="gramStart"/>
      <w:r>
        <w:rPr>
          <w:rFonts w:eastAsia="Microsoft YaHei" w:hint="eastAsia"/>
        </w:rPr>
        <w:t>Listing</w:t>
      </w:r>
      <w:proofErr w:type="gramEnd"/>
      <w:r>
        <w:rPr>
          <w:rFonts w:eastAsia="Microsoft YaHei" w:hint="eastAsia"/>
        </w:rPr>
        <w:t xml:space="preserve"> 11-12 with the private function </w:t>
      </w:r>
      <w:proofErr w:type="spellStart"/>
      <w:r w:rsidRPr="00C364A8">
        <w:rPr>
          <w:rStyle w:val="Literal"/>
          <w:rFonts w:hint="eastAsia"/>
        </w:rPr>
        <w:t>internal_adder</w:t>
      </w:r>
      <w:proofErr w:type="spellEnd"/>
      <w:r>
        <w:rPr>
          <w:rFonts w:eastAsia="Microsoft YaHei" w:hint="eastAsia"/>
        </w:rPr>
        <w:t>:</w:t>
      </w:r>
    </w:p>
    <w:p w14:paraId="5F565B58" w14:textId="77777777" w:rsidR="00C364A8" w:rsidRDefault="00C364A8" w:rsidP="00A865E3">
      <w:pPr>
        <w:pStyle w:val="ProductionDirective"/>
        <w:rPr>
          <w:rFonts w:eastAsia="Microsoft YaHei"/>
        </w:rPr>
      </w:pPr>
      <w:r>
        <w:rPr>
          <w:rFonts w:eastAsia="Microsoft YaHei" w:hint="eastAsia"/>
        </w:rPr>
        <w:t>Filename: src/lib.rs</w:t>
      </w:r>
    </w:p>
    <w:p w14:paraId="0EFB24F3" w14:textId="77777777" w:rsidR="00C364A8" w:rsidRPr="00A865E3" w:rsidRDefault="00C364A8" w:rsidP="00A865E3">
      <w:pPr>
        <w:pStyle w:val="CodeA"/>
      </w:pPr>
      <w:r w:rsidRPr="00A865E3">
        <w:rPr>
          <w:rFonts w:hint="eastAsia"/>
        </w:rPr>
        <w:lastRenderedPageBreak/>
        <w:t>pub fn add_two(a: i32) -&gt; i32 {</w:t>
      </w:r>
    </w:p>
    <w:p w14:paraId="53C539EB" w14:textId="77777777" w:rsidR="00C364A8" w:rsidRPr="00A865E3" w:rsidRDefault="00C364A8" w:rsidP="00A865E3">
      <w:pPr>
        <w:pStyle w:val="CodeB"/>
      </w:pPr>
      <w:r w:rsidRPr="00A865E3">
        <w:rPr>
          <w:rFonts w:hint="eastAsia"/>
        </w:rPr>
        <w:t xml:space="preserve">    internal_adder(a, 2)</w:t>
      </w:r>
    </w:p>
    <w:p w14:paraId="504BDCB0" w14:textId="77777777" w:rsidR="00C364A8" w:rsidRPr="00A865E3" w:rsidRDefault="00C364A8" w:rsidP="00A865E3">
      <w:pPr>
        <w:pStyle w:val="CodeB"/>
      </w:pPr>
      <w:r w:rsidRPr="00A865E3">
        <w:rPr>
          <w:rFonts w:hint="eastAsia"/>
        </w:rPr>
        <w:t>}</w:t>
      </w:r>
    </w:p>
    <w:p w14:paraId="095E307F" w14:textId="77777777" w:rsidR="00C364A8" w:rsidRPr="00A865E3" w:rsidRDefault="00C364A8" w:rsidP="00A865E3">
      <w:pPr>
        <w:pStyle w:val="CodeB"/>
      </w:pPr>
    </w:p>
    <w:p w14:paraId="7D772278" w14:textId="77777777" w:rsidR="00C364A8" w:rsidRPr="00A865E3" w:rsidRDefault="00C364A8" w:rsidP="00A865E3">
      <w:pPr>
        <w:pStyle w:val="CodeB"/>
      </w:pPr>
      <w:r w:rsidRPr="00A865E3">
        <w:rPr>
          <w:rFonts w:hint="eastAsia"/>
        </w:rPr>
        <w:t>fn internal_adder(a: i32, b: i32) -&gt; i32 {</w:t>
      </w:r>
    </w:p>
    <w:p w14:paraId="5E72477C" w14:textId="77777777" w:rsidR="00C364A8" w:rsidRPr="00A865E3" w:rsidRDefault="00C364A8" w:rsidP="00A865E3">
      <w:pPr>
        <w:pStyle w:val="CodeB"/>
      </w:pPr>
      <w:r w:rsidRPr="00A865E3">
        <w:rPr>
          <w:rFonts w:hint="eastAsia"/>
        </w:rPr>
        <w:t xml:space="preserve">    a + b</w:t>
      </w:r>
    </w:p>
    <w:p w14:paraId="612D3D7B" w14:textId="77777777" w:rsidR="00C364A8" w:rsidRPr="00A865E3" w:rsidRDefault="00C364A8" w:rsidP="00A865E3">
      <w:pPr>
        <w:pStyle w:val="CodeB"/>
      </w:pPr>
      <w:r w:rsidRPr="00A865E3">
        <w:rPr>
          <w:rFonts w:hint="eastAsia"/>
        </w:rPr>
        <w:t>}</w:t>
      </w:r>
    </w:p>
    <w:p w14:paraId="1F9C84EE" w14:textId="77777777" w:rsidR="00C364A8" w:rsidRPr="00A865E3" w:rsidRDefault="00C364A8" w:rsidP="00A865E3">
      <w:pPr>
        <w:pStyle w:val="CodeB"/>
      </w:pPr>
    </w:p>
    <w:p w14:paraId="52A471DB" w14:textId="77777777" w:rsidR="00C364A8" w:rsidRPr="00A865E3" w:rsidRDefault="00C364A8" w:rsidP="00A865E3">
      <w:pPr>
        <w:pStyle w:val="CodeB"/>
      </w:pPr>
      <w:r w:rsidRPr="00A865E3">
        <w:rPr>
          <w:rFonts w:hint="eastAsia"/>
        </w:rPr>
        <w:t>#[cfg(test)]</w:t>
      </w:r>
    </w:p>
    <w:p w14:paraId="09B0BEC5" w14:textId="77777777" w:rsidR="00C364A8" w:rsidRPr="00A865E3" w:rsidRDefault="00C364A8" w:rsidP="00A865E3">
      <w:pPr>
        <w:pStyle w:val="CodeB"/>
      </w:pPr>
      <w:r w:rsidRPr="00A865E3">
        <w:rPr>
          <w:rFonts w:hint="eastAsia"/>
        </w:rPr>
        <w:t>mod tests {</w:t>
      </w:r>
    </w:p>
    <w:p w14:paraId="5C9347BB" w14:textId="77777777" w:rsidR="00C364A8" w:rsidRPr="00A865E3" w:rsidRDefault="00C364A8" w:rsidP="00A865E3">
      <w:pPr>
        <w:pStyle w:val="CodeB"/>
      </w:pPr>
      <w:r w:rsidRPr="00A865E3">
        <w:rPr>
          <w:rFonts w:hint="eastAsia"/>
        </w:rPr>
        <w:t xml:space="preserve">    use super::*;</w:t>
      </w:r>
    </w:p>
    <w:p w14:paraId="1933CBAB" w14:textId="77777777" w:rsidR="00C364A8" w:rsidRPr="00A865E3" w:rsidRDefault="00C364A8" w:rsidP="00A865E3">
      <w:pPr>
        <w:pStyle w:val="CodeB"/>
      </w:pPr>
    </w:p>
    <w:p w14:paraId="731926D3" w14:textId="77777777" w:rsidR="00C364A8" w:rsidRPr="00A865E3" w:rsidRDefault="00C364A8" w:rsidP="00A865E3">
      <w:pPr>
        <w:pStyle w:val="CodeB"/>
      </w:pPr>
      <w:r w:rsidRPr="00A865E3">
        <w:rPr>
          <w:rFonts w:hint="eastAsia"/>
        </w:rPr>
        <w:t xml:space="preserve">    #[test]</w:t>
      </w:r>
    </w:p>
    <w:p w14:paraId="26F36656" w14:textId="77777777" w:rsidR="00C364A8" w:rsidRPr="00A865E3" w:rsidRDefault="00C364A8" w:rsidP="00A865E3">
      <w:pPr>
        <w:pStyle w:val="CodeB"/>
      </w:pPr>
      <w:r w:rsidRPr="00A865E3">
        <w:rPr>
          <w:rFonts w:hint="eastAsia"/>
        </w:rPr>
        <w:t xml:space="preserve">    fn internal() {</w:t>
      </w:r>
    </w:p>
    <w:p w14:paraId="62A9CA7B" w14:textId="77777777" w:rsidR="00C364A8" w:rsidRPr="00A865E3" w:rsidRDefault="00C364A8" w:rsidP="00A865E3">
      <w:pPr>
        <w:pStyle w:val="CodeB"/>
      </w:pPr>
      <w:r w:rsidRPr="00A865E3">
        <w:rPr>
          <w:rFonts w:hint="eastAsia"/>
        </w:rPr>
        <w:t xml:space="preserve">        assert_eq!(4, internal_adder(2, 2));</w:t>
      </w:r>
    </w:p>
    <w:p w14:paraId="26C9B756" w14:textId="77777777" w:rsidR="00C364A8" w:rsidRPr="00A865E3" w:rsidRDefault="00C364A8" w:rsidP="00A865E3">
      <w:pPr>
        <w:pStyle w:val="CodeB"/>
      </w:pPr>
      <w:r w:rsidRPr="00A865E3">
        <w:rPr>
          <w:rFonts w:hint="eastAsia"/>
        </w:rPr>
        <w:t xml:space="preserve">    }</w:t>
      </w:r>
    </w:p>
    <w:p w14:paraId="238B323D" w14:textId="77777777" w:rsidR="00C364A8" w:rsidRPr="00A865E3" w:rsidRDefault="00C364A8" w:rsidP="00A865E3">
      <w:pPr>
        <w:pStyle w:val="CodeC"/>
      </w:pPr>
      <w:r w:rsidRPr="00A865E3">
        <w:rPr>
          <w:rFonts w:hint="eastAsia"/>
        </w:rPr>
        <w:t>}</w:t>
      </w:r>
    </w:p>
    <w:p w14:paraId="2E131964" w14:textId="77777777" w:rsidR="00C364A8" w:rsidRDefault="00C364A8" w:rsidP="00A865E3">
      <w:pPr>
        <w:pStyle w:val="Listing"/>
        <w:rPr>
          <w:rFonts w:ascii="Microsoft YaHei" w:eastAsia="Microsoft YaHei" w:hAnsi="Microsoft YaHei" w:cs="Segoe UI"/>
          <w:sz w:val="22"/>
          <w:szCs w:val="22"/>
        </w:rPr>
      </w:pPr>
      <w:r>
        <w:rPr>
          <w:rFonts w:eastAsia="Microsoft YaHei" w:hint="eastAsia"/>
        </w:rPr>
        <w:t>Listing 11-12: Testing a private function</w:t>
      </w:r>
    </w:p>
    <w:p w14:paraId="2DC1D2E4" w14:textId="77777777" w:rsidR="00C364A8" w:rsidRDefault="00C364A8" w:rsidP="00673643">
      <w:pPr>
        <w:pStyle w:val="Body"/>
        <w:rPr>
          <w:rFonts w:eastAsia="Microsoft YaHei"/>
        </w:rPr>
      </w:pPr>
      <w:r>
        <w:rPr>
          <w:rFonts w:eastAsia="Microsoft YaHei" w:hint="eastAsia"/>
        </w:rPr>
        <w:t xml:space="preserve">Note that the </w:t>
      </w:r>
      <w:proofErr w:type="spellStart"/>
      <w:r w:rsidRPr="00C364A8">
        <w:rPr>
          <w:rStyle w:val="Literal"/>
          <w:rFonts w:hint="eastAsia"/>
        </w:rPr>
        <w:t>internal_adder</w:t>
      </w:r>
      <w:proofErr w:type="spellEnd"/>
      <w:r>
        <w:rPr>
          <w:rFonts w:eastAsia="Microsoft YaHei" w:hint="eastAsia"/>
        </w:rPr>
        <w:t xml:space="preserve"> function is not marked as </w:t>
      </w:r>
      <w:r w:rsidRPr="00C364A8">
        <w:rPr>
          <w:rStyle w:val="Literal"/>
          <w:rFonts w:hint="eastAsia"/>
        </w:rPr>
        <w:t>pub</w:t>
      </w:r>
      <w:r>
        <w:rPr>
          <w:rFonts w:eastAsia="Microsoft YaHei" w:hint="eastAsia"/>
        </w:rPr>
        <w:t xml:space="preserve">, but because tests are just Rust code and the </w:t>
      </w:r>
      <w:r w:rsidRPr="00C364A8">
        <w:rPr>
          <w:rStyle w:val="Literal"/>
          <w:rFonts w:hint="eastAsia"/>
        </w:rPr>
        <w:t>tests</w:t>
      </w:r>
      <w:r>
        <w:rPr>
          <w:rFonts w:eastAsia="Microsoft YaHei" w:hint="eastAsia"/>
        </w:rPr>
        <w:t xml:space="preserve"> module is just another module, we can import and call </w:t>
      </w:r>
      <w:proofErr w:type="spellStart"/>
      <w:r w:rsidRPr="00C364A8">
        <w:rPr>
          <w:rStyle w:val="Literal"/>
          <w:rFonts w:hint="eastAsia"/>
        </w:rPr>
        <w:t>internal_adder</w:t>
      </w:r>
      <w:proofErr w:type="spellEnd"/>
      <w:r>
        <w:rPr>
          <w:rFonts w:eastAsia="Microsoft YaHei" w:hint="eastAsia"/>
        </w:rPr>
        <w:t xml:space="preserve"> in a test just fine. If you don</w:t>
      </w:r>
      <w:r>
        <w:rPr>
          <w:rFonts w:eastAsia="Microsoft YaHei"/>
        </w:rPr>
        <w:t>’</w:t>
      </w:r>
      <w:r>
        <w:rPr>
          <w:rFonts w:eastAsia="Microsoft YaHei" w:hint="eastAsia"/>
        </w:rPr>
        <w:t>t think private functions should be tested, there</w:t>
      </w:r>
      <w:r>
        <w:rPr>
          <w:rFonts w:eastAsia="Microsoft YaHei"/>
        </w:rPr>
        <w:t>’</w:t>
      </w:r>
      <w:r>
        <w:rPr>
          <w:rFonts w:eastAsia="Microsoft YaHei" w:hint="eastAsia"/>
        </w:rPr>
        <w:t>s nothing in Rust that will compel you to do so.</w:t>
      </w:r>
    </w:p>
    <w:p w14:paraId="7FC44C31" w14:textId="77777777" w:rsidR="00C364A8" w:rsidRDefault="00C364A8" w:rsidP="00C364A8">
      <w:pPr>
        <w:pStyle w:val="HeadB"/>
        <w:rPr>
          <w:rFonts w:eastAsia="Microsoft YaHei"/>
          <w:sz w:val="27"/>
          <w:szCs w:val="27"/>
        </w:rPr>
      </w:pPr>
      <w:bookmarkStart w:id="70" w:name="integration-tests"/>
      <w:bookmarkStart w:id="71" w:name="_Toc485369486"/>
      <w:bookmarkEnd w:id="70"/>
      <w:r>
        <w:rPr>
          <w:rFonts w:eastAsia="Microsoft YaHei" w:hint="eastAsia"/>
        </w:rPr>
        <w:t>Integration Tests</w:t>
      </w:r>
      <w:bookmarkEnd w:id="71"/>
    </w:p>
    <w:p w14:paraId="28ABEC10" w14:textId="77777777" w:rsidR="00C364A8" w:rsidRDefault="00C364A8" w:rsidP="00A865E3">
      <w:pPr>
        <w:pStyle w:val="BodyFirst"/>
        <w:rPr>
          <w:rFonts w:eastAsia="Microsoft YaHei"/>
        </w:rPr>
      </w:pPr>
      <w:r>
        <w:rPr>
          <w:rFonts w:eastAsia="Microsoft YaHei" w:hint="eastAsia"/>
        </w:rPr>
        <w:t>In Rust, integration tests are entirely external to your library. They use your library in the same way any other code would, which means they can only call functions that are part of your library</w:t>
      </w:r>
      <w:r>
        <w:rPr>
          <w:rFonts w:eastAsia="Microsoft YaHei"/>
        </w:rPr>
        <w:t>’</w:t>
      </w:r>
      <w:r>
        <w:rPr>
          <w:rFonts w:eastAsia="Microsoft YaHei" w:hint="eastAsia"/>
        </w:rPr>
        <w:t xml:space="preserve">s public API. Their purpose is to test that many parts of your library work correctly together. Units of code that work correctly by themselves could have problems when integrated, so test coverage of the integrated code is important as well. To create integration tests, you first need a </w:t>
      </w:r>
      <w:r w:rsidRPr="00C364A8">
        <w:rPr>
          <w:rStyle w:val="EmphasisItalic"/>
          <w:rFonts w:eastAsia="Microsoft YaHei" w:hint="eastAsia"/>
        </w:rPr>
        <w:t>tests</w:t>
      </w:r>
      <w:r>
        <w:rPr>
          <w:rFonts w:eastAsia="Microsoft YaHei" w:hint="eastAsia"/>
        </w:rPr>
        <w:t xml:space="preserve"> directory.</w:t>
      </w:r>
    </w:p>
    <w:p w14:paraId="668BE9D1" w14:textId="77777777" w:rsidR="00C364A8" w:rsidRDefault="00C364A8" w:rsidP="00C364A8">
      <w:pPr>
        <w:pStyle w:val="HeadC"/>
        <w:rPr>
          <w:rFonts w:eastAsia="Microsoft YaHei"/>
          <w:sz w:val="24"/>
          <w:szCs w:val="24"/>
        </w:rPr>
      </w:pPr>
      <w:bookmarkStart w:id="72" w:name="the-*tests*-directory"/>
      <w:bookmarkStart w:id="73" w:name="_Toc485369487"/>
      <w:bookmarkEnd w:id="72"/>
      <w:r>
        <w:rPr>
          <w:rFonts w:eastAsia="Microsoft YaHei" w:hint="eastAsia"/>
        </w:rPr>
        <w:t xml:space="preserve">The </w:t>
      </w:r>
      <w:r w:rsidRPr="00C364A8">
        <w:rPr>
          <w:rStyle w:val="EmphasisItalic"/>
          <w:rFonts w:eastAsia="Microsoft YaHei" w:hint="eastAsia"/>
        </w:rPr>
        <w:t>tests</w:t>
      </w:r>
      <w:r>
        <w:rPr>
          <w:rFonts w:eastAsia="Microsoft YaHei" w:hint="eastAsia"/>
        </w:rPr>
        <w:t xml:space="preserve"> Directory</w:t>
      </w:r>
      <w:bookmarkEnd w:id="73"/>
    </w:p>
    <w:p w14:paraId="2095E61F" w14:textId="77777777" w:rsidR="00C364A8" w:rsidRDefault="00C364A8" w:rsidP="00A865E3">
      <w:pPr>
        <w:pStyle w:val="BodyFirst"/>
        <w:rPr>
          <w:rFonts w:eastAsia="Microsoft YaHei"/>
        </w:rPr>
      </w:pPr>
      <w:r>
        <w:rPr>
          <w:rFonts w:eastAsia="Microsoft YaHei" w:hint="eastAsia"/>
        </w:rPr>
        <w:t xml:space="preserve">To write integration tests for our code, we need to make a </w:t>
      </w:r>
      <w:r w:rsidRPr="00C364A8">
        <w:rPr>
          <w:rStyle w:val="EmphasisItalic"/>
          <w:rFonts w:eastAsia="Microsoft YaHei" w:hint="eastAsia"/>
        </w:rPr>
        <w:t>tests</w:t>
      </w:r>
      <w:r>
        <w:rPr>
          <w:rFonts w:eastAsia="Microsoft YaHei" w:hint="eastAsia"/>
        </w:rPr>
        <w:t xml:space="preserve"> directory at the top level of our project directory, next to </w:t>
      </w:r>
      <w:proofErr w:type="spellStart"/>
      <w:r w:rsidRPr="00C364A8">
        <w:rPr>
          <w:rStyle w:val="EmphasisItalic"/>
          <w:rFonts w:eastAsia="Microsoft YaHei" w:hint="eastAsia"/>
        </w:rPr>
        <w:t>src</w:t>
      </w:r>
      <w:proofErr w:type="spellEnd"/>
      <w:r>
        <w:rPr>
          <w:rFonts w:eastAsia="Microsoft YaHei" w:hint="eastAsia"/>
        </w:rPr>
        <w:t>. Cargo knows to look for integration test files in this directory. We can then make as many test files as we</w:t>
      </w:r>
      <w:r>
        <w:rPr>
          <w:rFonts w:eastAsia="Microsoft YaHei"/>
        </w:rPr>
        <w:t>’</w:t>
      </w:r>
      <w:r>
        <w:rPr>
          <w:rFonts w:eastAsia="Microsoft YaHei" w:hint="eastAsia"/>
        </w:rPr>
        <w:t>d like in this directory, and Cargo will compile each of the files as an individual crate.</w:t>
      </w:r>
    </w:p>
    <w:p w14:paraId="31A9FC05" w14:textId="77777777" w:rsidR="00C364A8" w:rsidRDefault="00C364A8" w:rsidP="00673643">
      <w:pPr>
        <w:pStyle w:val="Body"/>
        <w:rPr>
          <w:rFonts w:eastAsia="Microsoft YaHei"/>
        </w:rPr>
      </w:pPr>
      <w:r>
        <w:rPr>
          <w:rFonts w:eastAsia="Microsoft YaHei" w:hint="eastAsia"/>
        </w:rPr>
        <w:lastRenderedPageBreak/>
        <w:t>Let</w:t>
      </w:r>
      <w:r>
        <w:rPr>
          <w:rFonts w:eastAsia="Microsoft YaHei"/>
        </w:rPr>
        <w:t>’</w:t>
      </w:r>
      <w:r>
        <w:rPr>
          <w:rFonts w:eastAsia="Microsoft YaHei" w:hint="eastAsia"/>
        </w:rPr>
        <w:t xml:space="preserve">s give it a try! Keep the code from </w:t>
      </w:r>
      <w:proofErr w:type="gramStart"/>
      <w:r>
        <w:rPr>
          <w:rFonts w:eastAsia="Microsoft YaHei" w:hint="eastAsia"/>
        </w:rPr>
        <w:t>Listing</w:t>
      </w:r>
      <w:proofErr w:type="gramEnd"/>
      <w:r>
        <w:rPr>
          <w:rFonts w:eastAsia="Microsoft YaHei" w:hint="eastAsia"/>
        </w:rPr>
        <w:t xml:space="preserve"> 11-12 in </w:t>
      </w:r>
      <w:proofErr w:type="spellStart"/>
      <w:r w:rsidRPr="00C364A8">
        <w:rPr>
          <w:rStyle w:val="EmphasisItalic"/>
          <w:rFonts w:eastAsia="Microsoft YaHei" w:hint="eastAsia"/>
        </w:rPr>
        <w:t>src</w:t>
      </w:r>
      <w:proofErr w:type="spellEnd"/>
      <w:r w:rsidRPr="00C364A8">
        <w:rPr>
          <w:rStyle w:val="EmphasisItalic"/>
          <w:rFonts w:eastAsia="Microsoft YaHei" w:hint="eastAsia"/>
        </w:rPr>
        <w:t>/lib.rs</w:t>
      </w:r>
      <w:r>
        <w:rPr>
          <w:rFonts w:eastAsia="Microsoft YaHei" w:hint="eastAsia"/>
        </w:rPr>
        <w:t xml:space="preserve">. Make a </w:t>
      </w:r>
      <w:r w:rsidRPr="00C364A8">
        <w:rPr>
          <w:rStyle w:val="EmphasisItalic"/>
          <w:rFonts w:eastAsia="Microsoft YaHei" w:hint="eastAsia"/>
        </w:rPr>
        <w:t>tests</w:t>
      </w:r>
      <w:r>
        <w:rPr>
          <w:rFonts w:eastAsia="Microsoft YaHei" w:hint="eastAsia"/>
        </w:rPr>
        <w:t xml:space="preserve"> directory, then make a new file named </w:t>
      </w:r>
      <w:r w:rsidRPr="00C364A8">
        <w:rPr>
          <w:rStyle w:val="EmphasisItalic"/>
          <w:rFonts w:eastAsia="Microsoft YaHei" w:hint="eastAsia"/>
        </w:rPr>
        <w:t>tests/integration_test.rs</w:t>
      </w:r>
      <w:r>
        <w:rPr>
          <w:rFonts w:eastAsia="Microsoft YaHei" w:hint="eastAsia"/>
        </w:rPr>
        <w:t xml:space="preserve">, and enter the code in </w:t>
      </w:r>
      <w:proofErr w:type="gramStart"/>
      <w:r>
        <w:rPr>
          <w:rFonts w:eastAsia="Microsoft YaHei" w:hint="eastAsia"/>
        </w:rPr>
        <w:t>Listing</w:t>
      </w:r>
      <w:proofErr w:type="gramEnd"/>
      <w:r>
        <w:rPr>
          <w:rFonts w:eastAsia="Microsoft YaHei" w:hint="eastAsia"/>
        </w:rPr>
        <w:t xml:space="preserve"> 11-13.</w:t>
      </w:r>
    </w:p>
    <w:p w14:paraId="61360D9A" w14:textId="77777777" w:rsidR="00C364A8" w:rsidRDefault="00C364A8" w:rsidP="00A865E3">
      <w:pPr>
        <w:pStyle w:val="ProductionDirective"/>
        <w:rPr>
          <w:rFonts w:eastAsia="Microsoft YaHei"/>
        </w:rPr>
      </w:pPr>
      <w:r>
        <w:rPr>
          <w:rFonts w:eastAsia="Microsoft YaHei" w:hint="eastAsia"/>
        </w:rPr>
        <w:t>Filename: tests/integration_test.rs</w:t>
      </w:r>
    </w:p>
    <w:p w14:paraId="71B4B937" w14:textId="77777777" w:rsidR="00C364A8" w:rsidRPr="00A865E3" w:rsidRDefault="00C364A8" w:rsidP="00A865E3">
      <w:pPr>
        <w:pStyle w:val="CodeA"/>
      </w:pPr>
      <w:r w:rsidRPr="00A865E3">
        <w:rPr>
          <w:rFonts w:hint="eastAsia"/>
        </w:rPr>
        <w:t>extern crate adder;</w:t>
      </w:r>
    </w:p>
    <w:p w14:paraId="3D325EE1" w14:textId="77777777" w:rsidR="00C364A8" w:rsidRPr="00A865E3" w:rsidRDefault="00C364A8" w:rsidP="00A865E3">
      <w:pPr>
        <w:pStyle w:val="CodeB"/>
      </w:pPr>
    </w:p>
    <w:p w14:paraId="506EA6CB" w14:textId="77777777" w:rsidR="00C364A8" w:rsidRPr="00A865E3" w:rsidRDefault="00C364A8" w:rsidP="00A865E3">
      <w:pPr>
        <w:pStyle w:val="CodeB"/>
      </w:pPr>
      <w:r w:rsidRPr="00A865E3">
        <w:rPr>
          <w:rFonts w:hint="eastAsia"/>
        </w:rPr>
        <w:t>#[test]</w:t>
      </w:r>
    </w:p>
    <w:p w14:paraId="40019768" w14:textId="77777777" w:rsidR="00C364A8" w:rsidRPr="00A865E3" w:rsidRDefault="00C364A8" w:rsidP="00A865E3">
      <w:pPr>
        <w:pStyle w:val="CodeB"/>
      </w:pPr>
      <w:r w:rsidRPr="00A865E3">
        <w:rPr>
          <w:rFonts w:hint="eastAsia"/>
        </w:rPr>
        <w:t>fn it_adds_two() {</w:t>
      </w:r>
    </w:p>
    <w:p w14:paraId="181A4C92" w14:textId="77777777" w:rsidR="00C364A8" w:rsidRPr="00A865E3" w:rsidRDefault="00C364A8" w:rsidP="00A865E3">
      <w:pPr>
        <w:pStyle w:val="CodeB"/>
      </w:pPr>
      <w:r w:rsidRPr="00A865E3">
        <w:rPr>
          <w:rFonts w:hint="eastAsia"/>
        </w:rPr>
        <w:t xml:space="preserve">    assert_eq!(4, adder::add_two(2));</w:t>
      </w:r>
    </w:p>
    <w:p w14:paraId="43F84412" w14:textId="77777777" w:rsidR="00C364A8" w:rsidRPr="00A865E3" w:rsidRDefault="00C364A8" w:rsidP="00A865E3">
      <w:pPr>
        <w:pStyle w:val="CodeC"/>
      </w:pPr>
      <w:r w:rsidRPr="00A865E3">
        <w:rPr>
          <w:rFonts w:hint="eastAsia"/>
        </w:rPr>
        <w:t>}</w:t>
      </w:r>
    </w:p>
    <w:p w14:paraId="265847DF" w14:textId="77777777" w:rsidR="00C364A8" w:rsidRDefault="00C364A8" w:rsidP="00673643">
      <w:pPr>
        <w:pStyle w:val="Body"/>
        <w:rPr>
          <w:rFonts w:eastAsia="Microsoft YaHei"/>
        </w:rPr>
      </w:pPr>
      <w:r>
        <w:rPr>
          <w:rFonts w:eastAsia="Microsoft YaHei" w:hint="eastAsia"/>
        </w:rPr>
        <w:t xml:space="preserve">Listing 11-13: An integration test of a function in the </w:t>
      </w:r>
      <w:r w:rsidRPr="00C364A8">
        <w:rPr>
          <w:rStyle w:val="Literal"/>
          <w:rFonts w:hint="eastAsia"/>
        </w:rPr>
        <w:t>adder</w:t>
      </w:r>
      <w:r>
        <w:rPr>
          <w:rFonts w:eastAsia="Microsoft YaHei" w:hint="eastAsia"/>
        </w:rPr>
        <w:t xml:space="preserve"> crate</w:t>
      </w:r>
    </w:p>
    <w:p w14:paraId="23CA0DFB" w14:textId="77777777" w:rsidR="00C364A8" w:rsidRDefault="00C364A8" w:rsidP="00673643">
      <w:pPr>
        <w:pStyle w:val="Body"/>
        <w:rPr>
          <w:rFonts w:eastAsia="Microsoft YaHei"/>
        </w:rPr>
      </w:pPr>
      <w:r>
        <w:rPr>
          <w:rFonts w:eastAsia="Microsoft YaHei" w:hint="eastAsia"/>
        </w:rPr>
        <w:t>We</w:t>
      </w:r>
      <w:r>
        <w:rPr>
          <w:rFonts w:eastAsia="Microsoft YaHei"/>
        </w:rPr>
        <w:t>’</w:t>
      </w:r>
      <w:r>
        <w:rPr>
          <w:rFonts w:eastAsia="Microsoft YaHei" w:hint="eastAsia"/>
        </w:rPr>
        <w:t xml:space="preserve">ve added </w:t>
      </w:r>
      <w:r w:rsidRPr="00C364A8">
        <w:rPr>
          <w:rStyle w:val="Literal"/>
          <w:rFonts w:hint="eastAsia"/>
        </w:rPr>
        <w:t>extern crate adder</w:t>
      </w:r>
      <w:r>
        <w:rPr>
          <w:rFonts w:eastAsia="Microsoft YaHei" w:hint="eastAsia"/>
        </w:rPr>
        <w:t xml:space="preserve"> at the top, which we didn</w:t>
      </w:r>
      <w:r>
        <w:rPr>
          <w:rFonts w:eastAsia="Microsoft YaHei"/>
        </w:rPr>
        <w:t>’</w:t>
      </w:r>
      <w:r>
        <w:rPr>
          <w:rFonts w:eastAsia="Microsoft YaHei" w:hint="eastAsia"/>
        </w:rPr>
        <w:t xml:space="preserve">t need in the unit tests. This is because each test in the </w:t>
      </w:r>
      <w:r w:rsidRPr="00C364A8">
        <w:rPr>
          <w:rStyle w:val="Literal"/>
          <w:rFonts w:hint="eastAsia"/>
        </w:rPr>
        <w:t>tests</w:t>
      </w:r>
      <w:r>
        <w:rPr>
          <w:rFonts w:eastAsia="Microsoft YaHei" w:hint="eastAsia"/>
        </w:rPr>
        <w:t xml:space="preserve"> directory is an entirely separate crate, so we need to import our library into each of them. Integration tests use the library like any other consumer of it would, by importing the crate and using only the public API.</w:t>
      </w:r>
    </w:p>
    <w:p w14:paraId="1987131A" w14:textId="77777777" w:rsidR="00C364A8" w:rsidRDefault="00C364A8" w:rsidP="00673643">
      <w:pPr>
        <w:pStyle w:val="Body"/>
        <w:rPr>
          <w:rFonts w:eastAsia="Microsoft YaHei"/>
        </w:rPr>
      </w:pPr>
      <w:r>
        <w:rPr>
          <w:rFonts w:eastAsia="Microsoft YaHei" w:hint="eastAsia"/>
        </w:rPr>
        <w:t>We don</w:t>
      </w:r>
      <w:r>
        <w:rPr>
          <w:rFonts w:eastAsia="Microsoft YaHei"/>
        </w:rPr>
        <w:t>’</w:t>
      </w:r>
      <w:r>
        <w:rPr>
          <w:rFonts w:eastAsia="Microsoft YaHei" w:hint="eastAsia"/>
        </w:rPr>
        <w:t xml:space="preserve">t need to annotate any code in </w:t>
      </w:r>
      <w:r w:rsidRPr="00C364A8">
        <w:rPr>
          <w:rStyle w:val="EmphasisItalic"/>
          <w:rFonts w:eastAsia="Microsoft YaHei" w:hint="eastAsia"/>
        </w:rPr>
        <w:t>tests/integration_test.rs</w:t>
      </w:r>
      <w:r>
        <w:rPr>
          <w:rFonts w:eastAsia="Microsoft YaHei" w:hint="eastAsia"/>
        </w:rPr>
        <w:t xml:space="preserve"> with </w:t>
      </w:r>
      <w:proofErr w:type="gramStart"/>
      <w:r w:rsidRPr="00C364A8">
        <w:rPr>
          <w:rStyle w:val="Literal"/>
          <w:rFonts w:hint="eastAsia"/>
        </w:rPr>
        <w:t>#[</w:t>
      </w:r>
      <w:proofErr w:type="spellStart"/>
      <w:proofErr w:type="gramEnd"/>
      <w:r w:rsidRPr="00C364A8">
        <w:rPr>
          <w:rStyle w:val="Literal"/>
          <w:rFonts w:hint="eastAsia"/>
        </w:rPr>
        <w:t>cfg</w:t>
      </w:r>
      <w:proofErr w:type="spellEnd"/>
      <w:r w:rsidRPr="00C364A8">
        <w:rPr>
          <w:rStyle w:val="Literal"/>
          <w:rFonts w:hint="eastAsia"/>
        </w:rPr>
        <w:t>(test)]</w:t>
      </w:r>
      <w:r>
        <w:rPr>
          <w:rFonts w:eastAsia="Microsoft YaHei" w:hint="eastAsia"/>
        </w:rPr>
        <w:t xml:space="preserve">. Cargo treats the </w:t>
      </w:r>
      <w:r w:rsidRPr="00C364A8">
        <w:rPr>
          <w:rStyle w:val="Literal"/>
          <w:rFonts w:hint="eastAsia"/>
        </w:rPr>
        <w:t>tests</w:t>
      </w:r>
      <w:r>
        <w:rPr>
          <w:rFonts w:eastAsia="Microsoft YaHei" w:hint="eastAsia"/>
        </w:rPr>
        <w:t xml:space="preserve"> directory specially and will only compile files in this directory if we run </w:t>
      </w:r>
      <w:r w:rsidRPr="00C364A8">
        <w:rPr>
          <w:rStyle w:val="Literal"/>
          <w:rFonts w:hint="eastAsia"/>
        </w:rPr>
        <w:t>cargo test</w:t>
      </w:r>
      <w:r>
        <w:rPr>
          <w:rFonts w:eastAsia="Microsoft YaHei" w:hint="eastAsia"/>
        </w:rPr>
        <w:t>. Let</w:t>
      </w:r>
      <w:r>
        <w:rPr>
          <w:rFonts w:eastAsia="Microsoft YaHei"/>
        </w:rPr>
        <w:t>’</w:t>
      </w:r>
      <w:r>
        <w:rPr>
          <w:rFonts w:eastAsia="Microsoft YaHei" w:hint="eastAsia"/>
        </w:rPr>
        <w:t xml:space="preserve">s try running </w:t>
      </w:r>
      <w:r w:rsidRPr="00C364A8">
        <w:rPr>
          <w:rStyle w:val="Literal"/>
          <w:rFonts w:hint="eastAsia"/>
        </w:rPr>
        <w:t>cargo test</w:t>
      </w:r>
      <w:r>
        <w:rPr>
          <w:rFonts w:eastAsia="Microsoft YaHei" w:hint="eastAsia"/>
        </w:rPr>
        <w:t xml:space="preserve"> now:</w:t>
      </w:r>
    </w:p>
    <w:p w14:paraId="6DF499C5" w14:textId="77777777" w:rsidR="00C364A8" w:rsidRPr="00A865E3" w:rsidRDefault="00C364A8" w:rsidP="00A865E3">
      <w:pPr>
        <w:pStyle w:val="CodeA"/>
      </w:pPr>
      <w:r w:rsidRPr="00A865E3">
        <w:rPr>
          <w:rFonts w:hint="eastAsia"/>
        </w:rPr>
        <w:t>cargo test</w:t>
      </w:r>
    </w:p>
    <w:p w14:paraId="5BBC05CA" w14:textId="77777777" w:rsidR="00C364A8" w:rsidRPr="00A865E3" w:rsidRDefault="00C364A8" w:rsidP="00A865E3">
      <w:pPr>
        <w:pStyle w:val="CodeB"/>
      </w:pPr>
      <w:r w:rsidRPr="00A865E3">
        <w:rPr>
          <w:rFonts w:hint="eastAsia"/>
        </w:rPr>
        <w:t xml:space="preserve">   Compiling adder v0.1.0 (file:///projects/adder)</w:t>
      </w:r>
    </w:p>
    <w:p w14:paraId="5736ED86" w14:textId="77777777" w:rsidR="00C364A8" w:rsidRPr="00A865E3" w:rsidRDefault="00C364A8" w:rsidP="00A865E3">
      <w:pPr>
        <w:pStyle w:val="CodeB"/>
      </w:pPr>
      <w:r w:rsidRPr="00A865E3">
        <w:rPr>
          <w:rFonts w:hint="eastAsia"/>
        </w:rPr>
        <w:t xml:space="preserve">    Finished debug [unoptimized + debuginfo] target(s) in 0.31 secs</w:t>
      </w:r>
    </w:p>
    <w:p w14:paraId="71431108" w14:textId="77777777" w:rsidR="00C364A8" w:rsidRPr="00A865E3" w:rsidRDefault="00C364A8" w:rsidP="00A865E3">
      <w:pPr>
        <w:pStyle w:val="CodeB"/>
      </w:pPr>
      <w:r w:rsidRPr="00A865E3">
        <w:rPr>
          <w:rFonts w:hint="eastAsia"/>
        </w:rPr>
        <w:t xml:space="preserve">     Running target/debug/deps/adder-abcabcabc</w:t>
      </w:r>
    </w:p>
    <w:p w14:paraId="34F15A91" w14:textId="77777777" w:rsidR="00C364A8" w:rsidRPr="00A865E3" w:rsidRDefault="00C364A8" w:rsidP="00A865E3">
      <w:pPr>
        <w:pStyle w:val="CodeB"/>
      </w:pPr>
    </w:p>
    <w:p w14:paraId="2A2C2D7E" w14:textId="77777777" w:rsidR="00C364A8" w:rsidRPr="00A865E3" w:rsidRDefault="00C364A8" w:rsidP="00A865E3">
      <w:pPr>
        <w:pStyle w:val="CodeB"/>
      </w:pPr>
      <w:r w:rsidRPr="00A865E3">
        <w:rPr>
          <w:rFonts w:hint="eastAsia"/>
        </w:rPr>
        <w:t>running 1 test</w:t>
      </w:r>
    </w:p>
    <w:p w14:paraId="7BD9F2D1" w14:textId="77777777" w:rsidR="00C364A8" w:rsidRPr="00A865E3" w:rsidRDefault="00C364A8" w:rsidP="00A865E3">
      <w:pPr>
        <w:pStyle w:val="CodeB"/>
      </w:pPr>
      <w:r w:rsidRPr="00A865E3">
        <w:rPr>
          <w:rFonts w:hint="eastAsia"/>
        </w:rPr>
        <w:t>test tests::internal ... ok</w:t>
      </w:r>
    </w:p>
    <w:p w14:paraId="73453708" w14:textId="77777777" w:rsidR="00C364A8" w:rsidRPr="00A865E3" w:rsidRDefault="00C364A8" w:rsidP="00A865E3">
      <w:pPr>
        <w:pStyle w:val="CodeB"/>
      </w:pPr>
    </w:p>
    <w:p w14:paraId="415D1888" w14:textId="77777777" w:rsidR="00C364A8" w:rsidRPr="00A865E3" w:rsidRDefault="00C364A8" w:rsidP="00A865E3">
      <w:pPr>
        <w:pStyle w:val="CodeB"/>
      </w:pPr>
      <w:r w:rsidRPr="00A865E3">
        <w:rPr>
          <w:rFonts w:hint="eastAsia"/>
        </w:rPr>
        <w:t>test result: ok. 1 passed; 0 failed; 0 ignored; 0 measured</w:t>
      </w:r>
    </w:p>
    <w:p w14:paraId="2B82DF2B" w14:textId="77777777" w:rsidR="00C364A8" w:rsidRPr="00A865E3" w:rsidRDefault="00C364A8" w:rsidP="00A865E3">
      <w:pPr>
        <w:pStyle w:val="CodeB"/>
      </w:pPr>
    </w:p>
    <w:p w14:paraId="56B82C38" w14:textId="77777777" w:rsidR="00C364A8" w:rsidRPr="00A865E3" w:rsidRDefault="00C364A8" w:rsidP="00A865E3">
      <w:pPr>
        <w:pStyle w:val="CodeB"/>
      </w:pPr>
      <w:r w:rsidRPr="00A865E3">
        <w:rPr>
          <w:rFonts w:hint="eastAsia"/>
        </w:rPr>
        <w:t xml:space="preserve">     Running target/debug/deps/integration_test-ce99bcc2479f4607</w:t>
      </w:r>
    </w:p>
    <w:p w14:paraId="728531A3" w14:textId="77777777" w:rsidR="00C364A8" w:rsidRPr="00A865E3" w:rsidRDefault="00C364A8" w:rsidP="00A865E3">
      <w:pPr>
        <w:pStyle w:val="CodeB"/>
      </w:pPr>
    </w:p>
    <w:p w14:paraId="7ACE3D7C" w14:textId="77777777" w:rsidR="00C364A8" w:rsidRPr="00A865E3" w:rsidRDefault="00C364A8" w:rsidP="00A865E3">
      <w:pPr>
        <w:pStyle w:val="CodeB"/>
      </w:pPr>
      <w:r w:rsidRPr="00A865E3">
        <w:rPr>
          <w:rFonts w:hint="eastAsia"/>
        </w:rPr>
        <w:t>running 1 test</w:t>
      </w:r>
    </w:p>
    <w:p w14:paraId="5519C73D" w14:textId="77777777" w:rsidR="00C364A8" w:rsidRPr="00A865E3" w:rsidRDefault="00C364A8" w:rsidP="00A865E3">
      <w:pPr>
        <w:pStyle w:val="CodeB"/>
      </w:pPr>
      <w:r w:rsidRPr="00A865E3">
        <w:rPr>
          <w:rFonts w:hint="eastAsia"/>
        </w:rPr>
        <w:t>test it_adds_two ... ok</w:t>
      </w:r>
    </w:p>
    <w:p w14:paraId="58FD5F7A" w14:textId="77777777" w:rsidR="00C364A8" w:rsidRPr="00A865E3" w:rsidRDefault="00C364A8" w:rsidP="00A865E3">
      <w:pPr>
        <w:pStyle w:val="CodeB"/>
      </w:pPr>
    </w:p>
    <w:p w14:paraId="0B44AFE1" w14:textId="77777777" w:rsidR="00C364A8" w:rsidRPr="00A865E3" w:rsidRDefault="00C364A8" w:rsidP="00A865E3">
      <w:pPr>
        <w:pStyle w:val="CodeB"/>
      </w:pPr>
      <w:r w:rsidRPr="00A865E3">
        <w:rPr>
          <w:rFonts w:hint="eastAsia"/>
        </w:rPr>
        <w:t>test result: ok. 1 passed; 0 failed; 0 ignored; 0 measured</w:t>
      </w:r>
    </w:p>
    <w:p w14:paraId="651BF512" w14:textId="77777777" w:rsidR="00C364A8" w:rsidRPr="00A865E3" w:rsidRDefault="00C364A8" w:rsidP="00A865E3">
      <w:pPr>
        <w:pStyle w:val="CodeB"/>
      </w:pPr>
    </w:p>
    <w:p w14:paraId="7C95A56D" w14:textId="77777777" w:rsidR="00C364A8" w:rsidRPr="00A865E3" w:rsidRDefault="00C364A8" w:rsidP="00A865E3">
      <w:pPr>
        <w:pStyle w:val="CodeB"/>
      </w:pPr>
      <w:r w:rsidRPr="00A865E3">
        <w:rPr>
          <w:rFonts w:hint="eastAsia"/>
        </w:rPr>
        <w:t xml:space="preserve">   Doc-tests adder</w:t>
      </w:r>
    </w:p>
    <w:p w14:paraId="13F84A66" w14:textId="77777777" w:rsidR="00C364A8" w:rsidRPr="00A865E3" w:rsidRDefault="00C364A8" w:rsidP="00A865E3">
      <w:pPr>
        <w:pStyle w:val="CodeB"/>
      </w:pPr>
    </w:p>
    <w:p w14:paraId="374AF203" w14:textId="77777777" w:rsidR="00C364A8" w:rsidRPr="00A865E3" w:rsidRDefault="00C364A8" w:rsidP="00A865E3">
      <w:pPr>
        <w:pStyle w:val="CodeB"/>
      </w:pPr>
      <w:r w:rsidRPr="00A865E3">
        <w:rPr>
          <w:rFonts w:hint="eastAsia"/>
        </w:rPr>
        <w:t>running 0 tests</w:t>
      </w:r>
    </w:p>
    <w:p w14:paraId="51333774" w14:textId="77777777" w:rsidR="00C364A8" w:rsidRPr="00A865E3" w:rsidRDefault="00C364A8" w:rsidP="00A865E3">
      <w:pPr>
        <w:pStyle w:val="CodeB"/>
      </w:pPr>
    </w:p>
    <w:p w14:paraId="34E3393A" w14:textId="77777777" w:rsidR="00C364A8" w:rsidRDefault="00C364A8" w:rsidP="00A865E3">
      <w:pPr>
        <w:pStyle w:val="CodeC"/>
        <w:rPr>
          <w:rFonts w:ascii="Microsoft YaHei" w:eastAsia="Microsoft YaHei" w:hAnsi="Microsoft YaHei" w:cs="Segoe UI"/>
          <w:sz w:val="22"/>
          <w:szCs w:val="22"/>
        </w:rPr>
      </w:pPr>
      <w:r w:rsidRPr="00A865E3">
        <w:rPr>
          <w:rFonts w:hint="eastAsia"/>
        </w:rPr>
        <w:t>test result: ok. 0 passed; 0 failed; 0 ignored; 0 measured</w:t>
      </w:r>
      <w:r>
        <w:rPr>
          <w:rFonts w:ascii="Microsoft YaHei" w:eastAsia="Microsoft YaHei" w:hAnsi="Microsoft YaHei" w:cs="Segoe UI" w:hint="eastAsia"/>
          <w:sz w:val="22"/>
          <w:szCs w:val="22"/>
        </w:rPr>
        <w:t xml:space="preserve"> </w:t>
      </w:r>
    </w:p>
    <w:p w14:paraId="0C1748FB" w14:textId="77777777" w:rsidR="00C364A8" w:rsidRDefault="00C364A8" w:rsidP="00673643">
      <w:pPr>
        <w:pStyle w:val="Body"/>
        <w:rPr>
          <w:rFonts w:eastAsia="Microsoft YaHei"/>
        </w:rPr>
      </w:pPr>
      <w:r>
        <w:rPr>
          <w:rFonts w:eastAsia="Microsoft YaHei" w:hint="eastAsia"/>
        </w:rPr>
        <w:t xml:space="preserve">Now we have three sections of output: the unit tests, the integration test, and the doc tests. The first section for the unit tests is the same as we have been seeing: one line for each unit test (we have one named </w:t>
      </w:r>
      <w:r w:rsidRPr="00C364A8">
        <w:rPr>
          <w:rStyle w:val="Literal"/>
          <w:rFonts w:hint="eastAsia"/>
        </w:rPr>
        <w:t>internal</w:t>
      </w:r>
      <w:r>
        <w:rPr>
          <w:rFonts w:eastAsia="Microsoft YaHei" w:hint="eastAsia"/>
        </w:rPr>
        <w:t xml:space="preserve"> that we added in Listing 11-12), then a summary line for the unit tests.</w:t>
      </w:r>
    </w:p>
    <w:p w14:paraId="74576FAA" w14:textId="77777777" w:rsidR="00C364A8" w:rsidRDefault="00C364A8" w:rsidP="00673643">
      <w:pPr>
        <w:pStyle w:val="Body"/>
        <w:rPr>
          <w:rFonts w:eastAsia="Microsoft YaHei"/>
        </w:rPr>
      </w:pPr>
      <w:r>
        <w:rPr>
          <w:rFonts w:eastAsia="Microsoft YaHei" w:hint="eastAsia"/>
        </w:rPr>
        <w:t xml:space="preserve">The integration tests section starts with the line that says </w:t>
      </w:r>
      <w:r w:rsidRPr="00C364A8">
        <w:rPr>
          <w:rStyle w:val="Literal"/>
          <w:rFonts w:hint="eastAsia"/>
        </w:rPr>
        <w:t>Running target/debug/deps/integration-test-ce99bcc2479f4607</w:t>
      </w:r>
      <w:r>
        <w:rPr>
          <w:rFonts w:eastAsia="Microsoft YaHei" w:hint="eastAsia"/>
        </w:rPr>
        <w:t xml:space="preserve"> (the hash at the end of your output will be different). Then there</w:t>
      </w:r>
      <w:r>
        <w:rPr>
          <w:rFonts w:eastAsia="Microsoft YaHei"/>
        </w:rPr>
        <w:t>’</w:t>
      </w:r>
      <w:r>
        <w:rPr>
          <w:rFonts w:eastAsia="Microsoft YaHei" w:hint="eastAsia"/>
        </w:rPr>
        <w:t xml:space="preserve">s a line for each test function in that integration test, and a summary line for the results of the integration test just before the </w:t>
      </w:r>
      <w:r w:rsidRPr="00C364A8">
        <w:rPr>
          <w:rStyle w:val="Literal"/>
          <w:rFonts w:hint="eastAsia"/>
        </w:rPr>
        <w:t>Doc-tests adder</w:t>
      </w:r>
      <w:r>
        <w:rPr>
          <w:rFonts w:eastAsia="Microsoft YaHei" w:hint="eastAsia"/>
        </w:rPr>
        <w:t xml:space="preserve"> section starts.</w:t>
      </w:r>
    </w:p>
    <w:p w14:paraId="5963CC96" w14:textId="77777777" w:rsidR="00C364A8" w:rsidRDefault="00C364A8" w:rsidP="00673643">
      <w:pPr>
        <w:pStyle w:val="Body"/>
        <w:rPr>
          <w:rFonts w:eastAsia="Microsoft YaHei"/>
        </w:rPr>
      </w:pPr>
      <w:r>
        <w:rPr>
          <w:rFonts w:eastAsia="Microsoft YaHei" w:hint="eastAsia"/>
        </w:rPr>
        <w:t xml:space="preserve">Note that adding more unit test functions in any </w:t>
      </w:r>
      <w:proofErr w:type="spellStart"/>
      <w:r w:rsidRPr="00C364A8">
        <w:rPr>
          <w:rStyle w:val="EmphasisItalic"/>
          <w:rFonts w:eastAsia="Microsoft YaHei" w:hint="eastAsia"/>
        </w:rPr>
        <w:t>src</w:t>
      </w:r>
      <w:proofErr w:type="spellEnd"/>
      <w:r>
        <w:rPr>
          <w:rFonts w:eastAsia="Microsoft YaHei" w:hint="eastAsia"/>
        </w:rPr>
        <w:t xml:space="preserve"> file will add more test result lines to the unit tests section. Adding more test functions to the integration test file we created will add more lines to the integration test section. Each integration test file gets its own section, so if we add more files in the </w:t>
      </w:r>
      <w:r w:rsidRPr="00C364A8">
        <w:rPr>
          <w:rStyle w:val="EmphasisItalic"/>
          <w:rFonts w:eastAsia="Microsoft YaHei" w:hint="eastAsia"/>
        </w:rPr>
        <w:t>tests</w:t>
      </w:r>
      <w:r>
        <w:rPr>
          <w:rFonts w:eastAsia="Microsoft YaHei" w:hint="eastAsia"/>
        </w:rPr>
        <w:t xml:space="preserve"> directory, there will be more integration test sections.</w:t>
      </w:r>
    </w:p>
    <w:p w14:paraId="64AC6BD5" w14:textId="77777777" w:rsidR="00C364A8" w:rsidRDefault="00C364A8" w:rsidP="00673643">
      <w:pPr>
        <w:pStyle w:val="Body"/>
        <w:rPr>
          <w:rFonts w:eastAsia="Microsoft YaHei"/>
        </w:rPr>
      </w:pPr>
      <w:r>
        <w:rPr>
          <w:rFonts w:eastAsia="Microsoft YaHei" w:hint="eastAsia"/>
        </w:rPr>
        <w:t>We can still run a particular integration test function by specifying the test function</w:t>
      </w:r>
      <w:r>
        <w:rPr>
          <w:rFonts w:eastAsia="Microsoft YaHei"/>
        </w:rPr>
        <w:t>’</w:t>
      </w:r>
      <w:r>
        <w:rPr>
          <w:rFonts w:eastAsia="Microsoft YaHei" w:hint="eastAsia"/>
        </w:rPr>
        <w:t xml:space="preserve">s name as an argument to </w:t>
      </w:r>
      <w:r w:rsidRPr="00C364A8">
        <w:rPr>
          <w:rStyle w:val="Literal"/>
          <w:rFonts w:hint="eastAsia"/>
        </w:rPr>
        <w:t>cargo test</w:t>
      </w:r>
      <w:r>
        <w:rPr>
          <w:rFonts w:eastAsia="Microsoft YaHei" w:hint="eastAsia"/>
        </w:rPr>
        <w:t xml:space="preserve">. To run all of the tests in a particular integration test file, use the </w:t>
      </w:r>
      <w:r w:rsidRPr="00C364A8">
        <w:rPr>
          <w:rStyle w:val="Literal"/>
          <w:rFonts w:hint="eastAsia"/>
        </w:rPr>
        <w:t>--test</w:t>
      </w:r>
      <w:r>
        <w:rPr>
          <w:rFonts w:eastAsia="Microsoft YaHei" w:hint="eastAsia"/>
        </w:rPr>
        <w:t xml:space="preserve"> argument of </w:t>
      </w:r>
      <w:r w:rsidRPr="00C364A8">
        <w:rPr>
          <w:rStyle w:val="Literal"/>
          <w:rFonts w:hint="eastAsia"/>
        </w:rPr>
        <w:t>cargo test</w:t>
      </w:r>
      <w:r>
        <w:rPr>
          <w:rFonts w:eastAsia="Microsoft YaHei" w:hint="eastAsia"/>
        </w:rPr>
        <w:t xml:space="preserve"> followed by the name of the file:</w:t>
      </w:r>
    </w:p>
    <w:p w14:paraId="45B1C64F" w14:textId="77777777" w:rsidR="00C364A8" w:rsidRPr="00A865E3" w:rsidRDefault="00C364A8" w:rsidP="00A865E3">
      <w:pPr>
        <w:pStyle w:val="CodeA"/>
      </w:pPr>
      <w:r w:rsidRPr="00A865E3">
        <w:rPr>
          <w:rFonts w:hint="eastAsia"/>
        </w:rPr>
        <w:t>$ cargo test --test integration_test</w:t>
      </w:r>
    </w:p>
    <w:p w14:paraId="5011AF2C" w14:textId="77777777" w:rsidR="00C364A8" w:rsidRPr="00A865E3" w:rsidRDefault="00C364A8" w:rsidP="00A865E3">
      <w:pPr>
        <w:pStyle w:val="CodeB"/>
      </w:pPr>
      <w:r w:rsidRPr="00A865E3">
        <w:rPr>
          <w:rFonts w:hint="eastAsia"/>
        </w:rPr>
        <w:t xml:space="preserve">    Finished debug [unoptimized + debuginfo] target(s) in 0.0 secs</w:t>
      </w:r>
    </w:p>
    <w:p w14:paraId="517A0918" w14:textId="77777777" w:rsidR="00C364A8" w:rsidRPr="00A865E3" w:rsidRDefault="00C364A8" w:rsidP="00A865E3">
      <w:pPr>
        <w:pStyle w:val="CodeB"/>
      </w:pPr>
      <w:r w:rsidRPr="00A865E3">
        <w:rPr>
          <w:rFonts w:hint="eastAsia"/>
        </w:rPr>
        <w:t xml:space="preserve">     Running target/debug/integration_test-952a27e0126bb565</w:t>
      </w:r>
    </w:p>
    <w:p w14:paraId="51BBBCF4" w14:textId="77777777" w:rsidR="00C364A8" w:rsidRPr="00A865E3" w:rsidRDefault="00C364A8" w:rsidP="00A865E3">
      <w:pPr>
        <w:pStyle w:val="CodeB"/>
      </w:pPr>
    </w:p>
    <w:p w14:paraId="2A4CB150" w14:textId="77777777" w:rsidR="00C364A8" w:rsidRPr="00A865E3" w:rsidRDefault="00C364A8" w:rsidP="00A865E3">
      <w:pPr>
        <w:pStyle w:val="CodeB"/>
      </w:pPr>
      <w:r w:rsidRPr="00A865E3">
        <w:rPr>
          <w:rFonts w:hint="eastAsia"/>
        </w:rPr>
        <w:t>running 1 test</w:t>
      </w:r>
    </w:p>
    <w:p w14:paraId="5B3B0747" w14:textId="77777777" w:rsidR="00C364A8" w:rsidRPr="00A865E3" w:rsidRDefault="00C364A8" w:rsidP="00A865E3">
      <w:pPr>
        <w:pStyle w:val="CodeB"/>
      </w:pPr>
      <w:r w:rsidRPr="00A865E3">
        <w:rPr>
          <w:rFonts w:hint="eastAsia"/>
        </w:rPr>
        <w:t>test it_adds_two ... ok</w:t>
      </w:r>
    </w:p>
    <w:p w14:paraId="029317FF" w14:textId="77777777" w:rsidR="00C364A8" w:rsidRPr="00A865E3" w:rsidRDefault="00C364A8" w:rsidP="00A865E3">
      <w:pPr>
        <w:pStyle w:val="CodeB"/>
      </w:pPr>
    </w:p>
    <w:p w14:paraId="600C4603" w14:textId="77777777" w:rsidR="00C364A8" w:rsidRPr="00A865E3" w:rsidRDefault="00C364A8" w:rsidP="00A865E3">
      <w:pPr>
        <w:pStyle w:val="CodeC"/>
      </w:pPr>
      <w:r w:rsidRPr="00A865E3">
        <w:rPr>
          <w:rFonts w:hint="eastAsia"/>
        </w:rPr>
        <w:t>test result: ok. 1 passed; 0 failed; 0 ignored; 0 measured</w:t>
      </w:r>
    </w:p>
    <w:p w14:paraId="51E6B9A8" w14:textId="77777777" w:rsidR="00C364A8" w:rsidRDefault="00C364A8" w:rsidP="00673643">
      <w:pPr>
        <w:pStyle w:val="Body"/>
        <w:rPr>
          <w:rFonts w:eastAsia="Microsoft YaHei"/>
        </w:rPr>
      </w:pPr>
      <w:r>
        <w:rPr>
          <w:rFonts w:eastAsia="Microsoft YaHei" w:hint="eastAsia"/>
        </w:rPr>
        <w:t xml:space="preserve">This tests only the file that we specified from the </w:t>
      </w:r>
      <w:r w:rsidRPr="00C364A8">
        <w:rPr>
          <w:rStyle w:val="EmphasisItalic"/>
          <w:rFonts w:eastAsia="Microsoft YaHei" w:hint="eastAsia"/>
        </w:rPr>
        <w:t>tests</w:t>
      </w:r>
      <w:r>
        <w:rPr>
          <w:rFonts w:eastAsia="Microsoft YaHei" w:hint="eastAsia"/>
        </w:rPr>
        <w:t xml:space="preserve"> directory.</w:t>
      </w:r>
    </w:p>
    <w:p w14:paraId="1B6D4756" w14:textId="77777777" w:rsidR="00C364A8" w:rsidRDefault="00C364A8" w:rsidP="00C364A8">
      <w:pPr>
        <w:pStyle w:val="HeadC"/>
        <w:rPr>
          <w:rFonts w:eastAsia="Microsoft YaHei"/>
          <w:sz w:val="24"/>
          <w:szCs w:val="24"/>
        </w:rPr>
      </w:pPr>
      <w:bookmarkStart w:id="74" w:name="submodules-in-integration-tests"/>
      <w:bookmarkStart w:id="75" w:name="_Toc485369488"/>
      <w:bookmarkEnd w:id="74"/>
      <w:r>
        <w:rPr>
          <w:rFonts w:eastAsia="Microsoft YaHei" w:hint="eastAsia"/>
        </w:rPr>
        <w:t>Submodules in Integration Tests</w:t>
      </w:r>
      <w:bookmarkEnd w:id="75"/>
    </w:p>
    <w:p w14:paraId="4A5677E5" w14:textId="77777777" w:rsidR="00C364A8" w:rsidRDefault="00C364A8" w:rsidP="00A865E3">
      <w:pPr>
        <w:pStyle w:val="BodyFirst"/>
        <w:rPr>
          <w:rFonts w:eastAsia="Microsoft YaHei"/>
        </w:rPr>
      </w:pPr>
      <w:r>
        <w:rPr>
          <w:rFonts w:eastAsia="Microsoft YaHei" w:hint="eastAsia"/>
        </w:rPr>
        <w:t xml:space="preserve">As you add more integration tests, you may want to make more than one file in the </w:t>
      </w:r>
      <w:r w:rsidRPr="00C364A8">
        <w:rPr>
          <w:rStyle w:val="EmphasisItalic"/>
          <w:rFonts w:eastAsia="Microsoft YaHei" w:hint="eastAsia"/>
        </w:rPr>
        <w:t>tests</w:t>
      </w:r>
      <w:r>
        <w:rPr>
          <w:rFonts w:eastAsia="Microsoft YaHei" w:hint="eastAsia"/>
        </w:rPr>
        <w:t xml:space="preserve"> directory to help organize them; for example, to group the test functions by the functionality they</w:t>
      </w:r>
      <w:r>
        <w:rPr>
          <w:rFonts w:eastAsia="Microsoft YaHei"/>
        </w:rPr>
        <w:t>’</w:t>
      </w:r>
      <w:r>
        <w:rPr>
          <w:rFonts w:eastAsia="Microsoft YaHei" w:hint="eastAsia"/>
        </w:rPr>
        <w:t xml:space="preserve">re testing. As we mentioned, each file in the </w:t>
      </w:r>
      <w:r w:rsidRPr="00C364A8">
        <w:rPr>
          <w:rStyle w:val="EmphasisItalic"/>
          <w:rFonts w:eastAsia="Microsoft YaHei" w:hint="eastAsia"/>
        </w:rPr>
        <w:t>tests</w:t>
      </w:r>
      <w:r>
        <w:rPr>
          <w:rFonts w:eastAsia="Microsoft YaHei" w:hint="eastAsia"/>
        </w:rPr>
        <w:t xml:space="preserve"> directory is compiled as its own separate crate.</w:t>
      </w:r>
    </w:p>
    <w:p w14:paraId="72427B3B" w14:textId="77777777" w:rsidR="00C364A8" w:rsidRDefault="00C364A8" w:rsidP="00673643">
      <w:pPr>
        <w:pStyle w:val="Body"/>
        <w:rPr>
          <w:rFonts w:eastAsia="Microsoft YaHei"/>
        </w:rPr>
      </w:pPr>
      <w:r>
        <w:rPr>
          <w:rFonts w:eastAsia="Microsoft YaHei" w:hint="eastAsia"/>
        </w:rPr>
        <w:lastRenderedPageBreak/>
        <w:t xml:space="preserve">Treating each integration test file as its own crate is useful to create separate scopes that are more like the way end users will be using your crate. However, this means files in the </w:t>
      </w:r>
      <w:r w:rsidRPr="00C364A8">
        <w:rPr>
          <w:rStyle w:val="EmphasisItalic"/>
          <w:rFonts w:eastAsia="Microsoft YaHei" w:hint="eastAsia"/>
        </w:rPr>
        <w:t>tests</w:t>
      </w:r>
      <w:r>
        <w:rPr>
          <w:rFonts w:eastAsia="Microsoft YaHei" w:hint="eastAsia"/>
        </w:rPr>
        <w:t xml:space="preserve"> directory don</w:t>
      </w:r>
      <w:r>
        <w:rPr>
          <w:rFonts w:eastAsia="Microsoft YaHei"/>
        </w:rPr>
        <w:t>’</w:t>
      </w:r>
      <w:r>
        <w:rPr>
          <w:rFonts w:eastAsia="Microsoft YaHei" w:hint="eastAsia"/>
        </w:rPr>
        <w:t xml:space="preserve">t share the same behavior as files in </w:t>
      </w:r>
      <w:proofErr w:type="spellStart"/>
      <w:r w:rsidRPr="00C364A8">
        <w:rPr>
          <w:rStyle w:val="EmphasisItalic"/>
          <w:rFonts w:eastAsia="Microsoft YaHei" w:hint="eastAsia"/>
        </w:rPr>
        <w:t>src</w:t>
      </w:r>
      <w:proofErr w:type="spellEnd"/>
      <w:r>
        <w:rPr>
          <w:rFonts w:eastAsia="Microsoft YaHei" w:hint="eastAsia"/>
        </w:rPr>
        <w:t xml:space="preserve"> do that we learned about in Chapter 7 regarding how to separate code into modules and files.</w:t>
      </w:r>
    </w:p>
    <w:p w14:paraId="7B7E8DFA" w14:textId="77777777" w:rsidR="00C364A8" w:rsidRDefault="00C364A8" w:rsidP="00673643">
      <w:pPr>
        <w:pStyle w:val="Body"/>
        <w:rPr>
          <w:rFonts w:eastAsia="Microsoft YaHei"/>
        </w:rPr>
      </w:pPr>
      <w:r>
        <w:rPr>
          <w:rFonts w:eastAsia="Microsoft YaHei" w:hint="eastAsia"/>
        </w:rPr>
        <w:t xml:space="preserve">The different behavior of files in the </w:t>
      </w:r>
      <w:r w:rsidRPr="00C364A8">
        <w:rPr>
          <w:rStyle w:val="EmphasisItalic"/>
          <w:rFonts w:eastAsia="Microsoft YaHei" w:hint="eastAsia"/>
        </w:rPr>
        <w:t>tests</w:t>
      </w:r>
      <w:r>
        <w:rPr>
          <w:rFonts w:eastAsia="Microsoft YaHei" w:hint="eastAsia"/>
        </w:rPr>
        <w:t xml:space="preserve"> directory is usually most noticeable if you have a set of helper functions that would be useful in multiple integration test files, and you try to follow the steps from Chapter 7 to extract them into a common module. For example, if we create </w:t>
      </w:r>
      <w:r w:rsidRPr="00C364A8">
        <w:rPr>
          <w:rStyle w:val="EmphasisItalic"/>
          <w:rFonts w:eastAsia="Microsoft YaHei" w:hint="eastAsia"/>
        </w:rPr>
        <w:t>tests/common.rs</w:t>
      </w:r>
      <w:r>
        <w:rPr>
          <w:rFonts w:eastAsia="Microsoft YaHei" w:hint="eastAsia"/>
        </w:rPr>
        <w:t xml:space="preserve"> and place this function named </w:t>
      </w:r>
      <w:r w:rsidRPr="00C364A8">
        <w:rPr>
          <w:rStyle w:val="Literal"/>
          <w:rFonts w:hint="eastAsia"/>
        </w:rPr>
        <w:t>setup</w:t>
      </w:r>
      <w:r>
        <w:rPr>
          <w:rFonts w:eastAsia="Microsoft YaHei" w:hint="eastAsia"/>
        </w:rPr>
        <w:t xml:space="preserve"> in it, where we could put some code that we want to be able to call from multiple test functions in multiple test files:</w:t>
      </w:r>
    </w:p>
    <w:p w14:paraId="4119A04A" w14:textId="77777777" w:rsidR="00C364A8" w:rsidRDefault="00C364A8" w:rsidP="00A865E3">
      <w:pPr>
        <w:pStyle w:val="ProductionDirective"/>
        <w:rPr>
          <w:rFonts w:eastAsia="Microsoft YaHei"/>
        </w:rPr>
      </w:pPr>
      <w:r>
        <w:rPr>
          <w:rFonts w:eastAsia="Microsoft YaHei" w:hint="eastAsia"/>
        </w:rPr>
        <w:t>Filename: tests/common.rs</w:t>
      </w:r>
    </w:p>
    <w:p w14:paraId="0F270317" w14:textId="77777777" w:rsidR="00C364A8" w:rsidRPr="00A865E3" w:rsidRDefault="00C364A8" w:rsidP="00A865E3">
      <w:pPr>
        <w:pStyle w:val="CodeA"/>
      </w:pPr>
      <w:r w:rsidRPr="00A865E3">
        <w:rPr>
          <w:rFonts w:hint="eastAsia"/>
        </w:rPr>
        <w:t>pub fn setup() {</w:t>
      </w:r>
    </w:p>
    <w:p w14:paraId="66AE326A" w14:textId="77777777" w:rsidR="00C364A8" w:rsidRPr="00A865E3" w:rsidRDefault="00C364A8" w:rsidP="00A865E3">
      <w:pPr>
        <w:pStyle w:val="CodeB"/>
      </w:pPr>
      <w:r w:rsidRPr="00A865E3">
        <w:rPr>
          <w:rFonts w:hint="eastAsia"/>
        </w:rPr>
        <w:t xml:space="preserve">    // setup code specific to your library's tests would go here</w:t>
      </w:r>
    </w:p>
    <w:p w14:paraId="43D0FB07" w14:textId="77777777" w:rsidR="00C364A8" w:rsidRPr="00A865E3" w:rsidRDefault="00C364A8" w:rsidP="00A865E3">
      <w:pPr>
        <w:pStyle w:val="CodeC"/>
      </w:pPr>
      <w:r w:rsidRPr="00A865E3">
        <w:rPr>
          <w:rFonts w:hint="eastAsia"/>
        </w:rPr>
        <w:t>}</w:t>
      </w:r>
    </w:p>
    <w:p w14:paraId="433B124F" w14:textId="77777777" w:rsidR="00C364A8" w:rsidRDefault="00C364A8" w:rsidP="00673643">
      <w:pPr>
        <w:pStyle w:val="Body"/>
        <w:rPr>
          <w:rFonts w:eastAsia="Microsoft YaHei"/>
        </w:rPr>
      </w:pPr>
      <w:r>
        <w:rPr>
          <w:rFonts w:eastAsia="Microsoft YaHei" w:hint="eastAsia"/>
        </w:rPr>
        <w:t>If we run the tests again, we</w:t>
      </w:r>
      <w:r>
        <w:rPr>
          <w:rFonts w:eastAsia="Microsoft YaHei"/>
        </w:rPr>
        <w:t>’</w:t>
      </w:r>
      <w:r>
        <w:rPr>
          <w:rFonts w:eastAsia="Microsoft YaHei" w:hint="eastAsia"/>
        </w:rPr>
        <w:t xml:space="preserve">ll see a new section in the test output for the </w:t>
      </w:r>
      <w:r w:rsidRPr="00C364A8">
        <w:rPr>
          <w:rStyle w:val="EmphasisItalic"/>
          <w:rFonts w:eastAsia="Microsoft YaHei" w:hint="eastAsia"/>
        </w:rPr>
        <w:t>common.rs</w:t>
      </w:r>
      <w:r>
        <w:rPr>
          <w:rFonts w:eastAsia="Microsoft YaHei" w:hint="eastAsia"/>
        </w:rPr>
        <w:t xml:space="preserve"> file, even though this file doesn</w:t>
      </w:r>
      <w:r>
        <w:rPr>
          <w:rFonts w:eastAsia="Microsoft YaHei"/>
        </w:rPr>
        <w:t>’</w:t>
      </w:r>
      <w:r>
        <w:rPr>
          <w:rFonts w:eastAsia="Microsoft YaHei" w:hint="eastAsia"/>
        </w:rPr>
        <w:t xml:space="preserve">t contain any test functions, nor are we calling the </w:t>
      </w:r>
      <w:r w:rsidRPr="00C364A8">
        <w:rPr>
          <w:rStyle w:val="Literal"/>
          <w:rFonts w:hint="eastAsia"/>
        </w:rPr>
        <w:t>setup</w:t>
      </w:r>
      <w:r>
        <w:rPr>
          <w:rFonts w:eastAsia="Microsoft YaHei" w:hint="eastAsia"/>
        </w:rPr>
        <w:t xml:space="preserve"> function from anywhere:</w:t>
      </w:r>
    </w:p>
    <w:p w14:paraId="4C3A4793" w14:textId="77777777" w:rsidR="00C364A8" w:rsidRPr="00A865E3" w:rsidRDefault="00C364A8" w:rsidP="00A865E3">
      <w:pPr>
        <w:pStyle w:val="CodeA"/>
      </w:pPr>
      <w:r w:rsidRPr="00A865E3">
        <w:rPr>
          <w:rFonts w:hint="eastAsia"/>
        </w:rPr>
        <w:t>running 1 test</w:t>
      </w:r>
    </w:p>
    <w:p w14:paraId="72D8BB4D" w14:textId="77777777" w:rsidR="00C364A8" w:rsidRPr="00A865E3" w:rsidRDefault="00C364A8" w:rsidP="00A865E3">
      <w:pPr>
        <w:pStyle w:val="CodeB"/>
      </w:pPr>
      <w:r w:rsidRPr="00A865E3">
        <w:rPr>
          <w:rFonts w:hint="eastAsia"/>
        </w:rPr>
        <w:t>test tests::internal ... ok</w:t>
      </w:r>
    </w:p>
    <w:p w14:paraId="7F965E32" w14:textId="77777777" w:rsidR="00C364A8" w:rsidRPr="00A865E3" w:rsidRDefault="00C364A8" w:rsidP="00A865E3">
      <w:pPr>
        <w:pStyle w:val="CodeB"/>
      </w:pPr>
    </w:p>
    <w:p w14:paraId="46A8B3A7" w14:textId="77777777" w:rsidR="00C364A8" w:rsidRPr="00A865E3" w:rsidRDefault="00C364A8" w:rsidP="00A865E3">
      <w:pPr>
        <w:pStyle w:val="CodeB"/>
      </w:pPr>
      <w:r w:rsidRPr="00A865E3">
        <w:rPr>
          <w:rFonts w:hint="eastAsia"/>
        </w:rPr>
        <w:t>test result: ok. 1 passed; 0 failed; 0 ignored; 0 measured</w:t>
      </w:r>
    </w:p>
    <w:p w14:paraId="5100E183" w14:textId="77777777" w:rsidR="00C364A8" w:rsidRPr="00A865E3" w:rsidRDefault="00C364A8" w:rsidP="00A865E3">
      <w:pPr>
        <w:pStyle w:val="CodeB"/>
      </w:pPr>
    </w:p>
    <w:p w14:paraId="29D8423F" w14:textId="77777777" w:rsidR="00C364A8" w:rsidRPr="00A865E3" w:rsidRDefault="00C364A8" w:rsidP="00A865E3">
      <w:pPr>
        <w:pStyle w:val="CodeB"/>
      </w:pPr>
      <w:r w:rsidRPr="00A865E3">
        <w:rPr>
          <w:rFonts w:hint="eastAsia"/>
        </w:rPr>
        <w:t xml:space="preserve">     Running target/debug/deps/common-b8b07b6f1be2db70</w:t>
      </w:r>
    </w:p>
    <w:p w14:paraId="687234B0" w14:textId="77777777" w:rsidR="00C364A8" w:rsidRPr="00A865E3" w:rsidRDefault="00C364A8" w:rsidP="00A865E3">
      <w:pPr>
        <w:pStyle w:val="CodeB"/>
      </w:pPr>
    </w:p>
    <w:p w14:paraId="005C40EC" w14:textId="77777777" w:rsidR="00C364A8" w:rsidRPr="00A865E3" w:rsidRDefault="00C364A8" w:rsidP="00A865E3">
      <w:pPr>
        <w:pStyle w:val="CodeB"/>
      </w:pPr>
      <w:r w:rsidRPr="00A865E3">
        <w:rPr>
          <w:rFonts w:hint="eastAsia"/>
        </w:rPr>
        <w:t>running 0 tests</w:t>
      </w:r>
    </w:p>
    <w:p w14:paraId="6E33504F" w14:textId="77777777" w:rsidR="00C364A8" w:rsidRPr="00A865E3" w:rsidRDefault="00C364A8" w:rsidP="00A865E3">
      <w:pPr>
        <w:pStyle w:val="CodeB"/>
      </w:pPr>
    </w:p>
    <w:p w14:paraId="419CD7D8" w14:textId="77777777" w:rsidR="00C364A8" w:rsidRPr="00A865E3" w:rsidRDefault="00C364A8" w:rsidP="00A865E3">
      <w:pPr>
        <w:pStyle w:val="CodeB"/>
      </w:pPr>
      <w:r w:rsidRPr="00A865E3">
        <w:rPr>
          <w:rFonts w:hint="eastAsia"/>
        </w:rPr>
        <w:t>test result: ok. 0 passed; 0 failed; 0 ignored; 0 measured</w:t>
      </w:r>
    </w:p>
    <w:p w14:paraId="391145F9" w14:textId="77777777" w:rsidR="00C364A8" w:rsidRPr="00A865E3" w:rsidRDefault="00C364A8" w:rsidP="00A865E3">
      <w:pPr>
        <w:pStyle w:val="CodeB"/>
      </w:pPr>
    </w:p>
    <w:p w14:paraId="66B62664" w14:textId="77777777" w:rsidR="00C364A8" w:rsidRPr="00A865E3" w:rsidRDefault="00C364A8" w:rsidP="00A865E3">
      <w:pPr>
        <w:pStyle w:val="CodeB"/>
      </w:pPr>
      <w:r w:rsidRPr="00A865E3">
        <w:rPr>
          <w:rFonts w:hint="eastAsia"/>
        </w:rPr>
        <w:t xml:space="preserve">     Running target/debug/deps/integration_test-d993c68b431d39df</w:t>
      </w:r>
    </w:p>
    <w:p w14:paraId="74EBA85C" w14:textId="77777777" w:rsidR="00C364A8" w:rsidRPr="00A865E3" w:rsidRDefault="00C364A8" w:rsidP="00A865E3">
      <w:pPr>
        <w:pStyle w:val="CodeB"/>
      </w:pPr>
    </w:p>
    <w:p w14:paraId="0FA6D00E" w14:textId="77777777" w:rsidR="00C364A8" w:rsidRPr="00A865E3" w:rsidRDefault="00C364A8" w:rsidP="00A865E3">
      <w:pPr>
        <w:pStyle w:val="CodeB"/>
      </w:pPr>
      <w:r w:rsidRPr="00A865E3">
        <w:rPr>
          <w:rFonts w:hint="eastAsia"/>
        </w:rPr>
        <w:t>running 1 test</w:t>
      </w:r>
    </w:p>
    <w:p w14:paraId="0D885BAA" w14:textId="77777777" w:rsidR="00C364A8" w:rsidRPr="00A865E3" w:rsidRDefault="00C364A8" w:rsidP="00A865E3">
      <w:pPr>
        <w:pStyle w:val="CodeB"/>
      </w:pPr>
      <w:r w:rsidRPr="00A865E3">
        <w:rPr>
          <w:rFonts w:hint="eastAsia"/>
        </w:rPr>
        <w:t>test it_adds_two ... ok</w:t>
      </w:r>
    </w:p>
    <w:p w14:paraId="43315389" w14:textId="77777777" w:rsidR="00C364A8" w:rsidRPr="00A865E3" w:rsidRDefault="00C364A8" w:rsidP="00A865E3">
      <w:pPr>
        <w:pStyle w:val="CodeB"/>
      </w:pPr>
    </w:p>
    <w:p w14:paraId="565E933F" w14:textId="77777777" w:rsidR="00C364A8" w:rsidRPr="00A865E3" w:rsidRDefault="00C364A8" w:rsidP="00A865E3">
      <w:pPr>
        <w:pStyle w:val="CodeB"/>
      </w:pPr>
      <w:r w:rsidRPr="00A865E3">
        <w:rPr>
          <w:rFonts w:hint="eastAsia"/>
        </w:rPr>
        <w:t>test result: ok. 1 passed; 0 failed; 0 ignored; 0 measured</w:t>
      </w:r>
    </w:p>
    <w:p w14:paraId="0543C7FC" w14:textId="77777777" w:rsidR="00C364A8" w:rsidRPr="00A865E3" w:rsidRDefault="00C364A8" w:rsidP="00A865E3">
      <w:pPr>
        <w:pStyle w:val="CodeB"/>
      </w:pPr>
    </w:p>
    <w:p w14:paraId="145BB7D6" w14:textId="77777777" w:rsidR="00C364A8" w:rsidRPr="00A865E3" w:rsidRDefault="00C364A8" w:rsidP="00A865E3">
      <w:pPr>
        <w:pStyle w:val="CodeB"/>
      </w:pPr>
      <w:r w:rsidRPr="00A865E3">
        <w:rPr>
          <w:rFonts w:hint="eastAsia"/>
        </w:rPr>
        <w:t xml:space="preserve">   Doc-tests adder</w:t>
      </w:r>
    </w:p>
    <w:p w14:paraId="1DA84371" w14:textId="77777777" w:rsidR="00C364A8" w:rsidRPr="00A865E3" w:rsidRDefault="00C364A8" w:rsidP="00A865E3">
      <w:pPr>
        <w:pStyle w:val="CodeB"/>
      </w:pPr>
    </w:p>
    <w:p w14:paraId="5B301074" w14:textId="77777777" w:rsidR="00C364A8" w:rsidRPr="00A865E3" w:rsidRDefault="00C364A8" w:rsidP="00A865E3">
      <w:pPr>
        <w:pStyle w:val="CodeB"/>
      </w:pPr>
      <w:r w:rsidRPr="00A865E3">
        <w:rPr>
          <w:rFonts w:hint="eastAsia"/>
        </w:rPr>
        <w:lastRenderedPageBreak/>
        <w:t>running 0 tests</w:t>
      </w:r>
    </w:p>
    <w:p w14:paraId="5DF41A24" w14:textId="77777777" w:rsidR="00C364A8" w:rsidRPr="00A865E3" w:rsidRDefault="00C364A8" w:rsidP="00A865E3">
      <w:pPr>
        <w:pStyle w:val="CodeB"/>
      </w:pPr>
    </w:p>
    <w:p w14:paraId="789BB569" w14:textId="77777777" w:rsidR="00C364A8" w:rsidRPr="00A865E3" w:rsidRDefault="00C364A8" w:rsidP="00A865E3">
      <w:pPr>
        <w:pStyle w:val="CodeC"/>
      </w:pPr>
      <w:r w:rsidRPr="00A865E3">
        <w:rPr>
          <w:rFonts w:hint="eastAsia"/>
        </w:rPr>
        <w:t>test result: ok. 0 passed; 0 failed; 0 ignored; 0 measured</w:t>
      </w:r>
    </w:p>
    <w:p w14:paraId="088B7149" w14:textId="77777777" w:rsidR="00C364A8" w:rsidRDefault="00C364A8" w:rsidP="00673643">
      <w:pPr>
        <w:pStyle w:val="Body"/>
        <w:rPr>
          <w:rFonts w:eastAsia="Microsoft YaHei"/>
        </w:rPr>
      </w:pPr>
      <w:r>
        <w:rPr>
          <w:rFonts w:eastAsia="Microsoft YaHei" w:hint="eastAsia"/>
        </w:rPr>
        <w:t xml:space="preserve">Having </w:t>
      </w:r>
      <w:r w:rsidRPr="00C364A8">
        <w:rPr>
          <w:rStyle w:val="Literal"/>
          <w:rFonts w:hint="eastAsia"/>
        </w:rPr>
        <w:t>common</w:t>
      </w:r>
      <w:r>
        <w:rPr>
          <w:rFonts w:eastAsia="Microsoft YaHei" w:hint="eastAsia"/>
        </w:rPr>
        <w:t xml:space="preserve"> show up in the test results with </w:t>
      </w:r>
      <w:r w:rsidRPr="00C364A8">
        <w:rPr>
          <w:rStyle w:val="Literal"/>
          <w:rFonts w:hint="eastAsia"/>
        </w:rPr>
        <w:t>running 0 tests</w:t>
      </w:r>
      <w:r>
        <w:rPr>
          <w:rFonts w:eastAsia="Microsoft YaHei" w:hint="eastAsia"/>
        </w:rPr>
        <w:t xml:space="preserve"> displayed for it is not what we wanted; we just wanted to be able to share some code with the other integration test files.</w:t>
      </w:r>
    </w:p>
    <w:p w14:paraId="6885C5F9" w14:textId="77777777" w:rsidR="00C364A8" w:rsidRDefault="00C364A8" w:rsidP="00673643">
      <w:pPr>
        <w:pStyle w:val="Body"/>
        <w:rPr>
          <w:rFonts w:eastAsia="Microsoft YaHei"/>
        </w:rPr>
      </w:pPr>
      <w:r>
        <w:rPr>
          <w:rFonts w:eastAsia="Microsoft YaHei" w:hint="eastAsia"/>
        </w:rPr>
        <w:t xml:space="preserve">In order to not have </w:t>
      </w:r>
      <w:r w:rsidRPr="00C364A8">
        <w:rPr>
          <w:rStyle w:val="Literal"/>
          <w:rFonts w:hint="eastAsia"/>
        </w:rPr>
        <w:t>common</w:t>
      </w:r>
      <w:r>
        <w:rPr>
          <w:rFonts w:eastAsia="Microsoft YaHei" w:hint="eastAsia"/>
        </w:rPr>
        <w:t xml:space="preserve"> show up in the test output, we need to use the other method of extracting code into a file that we learned about in Chapter 7: instead of creating </w:t>
      </w:r>
      <w:r w:rsidRPr="00C364A8">
        <w:rPr>
          <w:rStyle w:val="EmphasisItalic"/>
          <w:rFonts w:eastAsia="Microsoft YaHei" w:hint="eastAsia"/>
        </w:rPr>
        <w:t>tests/common.rs</w:t>
      </w:r>
      <w:r>
        <w:rPr>
          <w:rFonts w:eastAsia="Microsoft YaHei" w:hint="eastAsia"/>
        </w:rPr>
        <w:t>, we</w:t>
      </w:r>
      <w:r>
        <w:rPr>
          <w:rFonts w:eastAsia="Microsoft YaHei"/>
        </w:rPr>
        <w:t>’</w:t>
      </w:r>
      <w:r>
        <w:rPr>
          <w:rFonts w:eastAsia="Microsoft YaHei" w:hint="eastAsia"/>
        </w:rPr>
        <w:t xml:space="preserve">ll create </w:t>
      </w:r>
      <w:r w:rsidRPr="00C364A8">
        <w:rPr>
          <w:rStyle w:val="EmphasisItalic"/>
          <w:rFonts w:eastAsia="Microsoft YaHei" w:hint="eastAsia"/>
        </w:rPr>
        <w:t>tests/common/mod.rs</w:t>
      </w:r>
      <w:r>
        <w:rPr>
          <w:rFonts w:eastAsia="Microsoft YaHei" w:hint="eastAsia"/>
        </w:rPr>
        <w:t xml:space="preserve">. When we move the </w:t>
      </w:r>
      <w:r w:rsidRPr="00C364A8">
        <w:rPr>
          <w:rStyle w:val="Literal"/>
          <w:rFonts w:hint="eastAsia"/>
        </w:rPr>
        <w:t>setup</w:t>
      </w:r>
      <w:r>
        <w:rPr>
          <w:rFonts w:eastAsia="Microsoft YaHei" w:hint="eastAsia"/>
        </w:rPr>
        <w:t xml:space="preserve"> function code into </w:t>
      </w:r>
      <w:r w:rsidRPr="00C364A8">
        <w:rPr>
          <w:rStyle w:val="EmphasisItalic"/>
          <w:rFonts w:eastAsia="Microsoft YaHei" w:hint="eastAsia"/>
        </w:rPr>
        <w:t>tests/common/mod.rs</w:t>
      </w:r>
      <w:r>
        <w:rPr>
          <w:rFonts w:eastAsia="Microsoft YaHei" w:hint="eastAsia"/>
        </w:rPr>
        <w:t xml:space="preserve"> and get rid of the </w:t>
      </w:r>
      <w:r w:rsidRPr="00C364A8">
        <w:rPr>
          <w:rStyle w:val="EmphasisItalic"/>
          <w:rFonts w:eastAsia="Microsoft YaHei" w:hint="eastAsia"/>
        </w:rPr>
        <w:t>tests/common.rs</w:t>
      </w:r>
      <w:r>
        <w:rPr>
          <w:rFonts w:eastAsia="Microsoft YaHei" w:hint="eastAsia"/>
        </w:rPr>
        <w:t xml:space="preserve"> file, the section in the test output will no longer show up. Files in subdirectories of the </w:t>
      </w:r>
      <w:r w:rsidRPr="00C364A8">
        <w:rPr>
          <w:rStyle w:val="EmphasisItalic"/>
          <w:rFonts w:eastAsia="Microsoft YaHei" w:hint="eastAsia"/>
        </w:rPr>
        <w:t>tests</w:t>
      </w:r>
      <w:r>
        <w:rPr>
          <w:rFonts w:eastAsia="Microsoft YaHei" w:hint="eastAsia"/>
        </w:rPr>
        <w:t xml:space="preserve"> directory do not get compiled as separate crates or have sections in the test output.</w:t>
      </w:r>
    </w:p>
    <w:p w14:paraId="6F08D418" w14:textId="77777777" w:rsidR="00C364A8" w:rsidRDefault="00C364A8" w:rsidP="00673643">
      <w:pPr>
        <w:pStyle w:val="Body"/>
        <w:rPr>
          <w:rFonts w:eastAsia="Microsoft YaHei"/>
        </w:rPr>
      </w:pPr>
      <w:r>
        <w:rPr>
          <w:rFonts w:eastAsia="Microsoft YaHei" w:hint="eastAsia"/>
        </w:rPr>
        <w:t xml:space="preserve">Once we have </w:t>
      </w:r>
      <w:r w:rsidRPr="00C364A8">
        <w:rPr>
          <w:rStyle w:val="EmphasisItalic"/>
          <w:rFonts w:eastAsia="Microsoft YaHei" w:hint="eastAsia"/>
        </w:rPr>
        <w:t>tests/common/mod.rs</w:t>
      </w:r>
      <w:r>
        <w:rPr>
          <w:rFonts w:eastAsia="Microsoft YaHei" w:hint="eastAsia"/>
        </w:rPr>
        <w:t>, we can use it from any of the integration test files as a module. Here</w:t>
      </w:r>
      <w:r>
        <w:rPr>
          <w:rFonts w:eastAsia="Microsoft YaHei"/>
        </w:rPr>
        <w:t>’</w:t>
      </w:r>
      <w:r>
        <w:rPr>
          <w:rFonts w:eastAsia="Microsoft YaHei" w:hint="eastAsia"/>
        </w:rPr>
        <w:t xml:space="preserve">s an example of calling the </w:t>
      </w:r>
      <w:r w:rsidRPr="00C364A8">
        <w:rPr>
          <w:rStyle w:val="Literal"/>
          <w:rFonts w:hint="eastAsia"/>
        </w:rPr>
        <w:t>setup</w:t>
      </w:r>
      <w:r>
        <w:rPr>
          <w:rFonts w:eastAsia="Microsoft YaHei" w:hint="eastAsia"/>
        </w:rPr>
        <w:t xml:space="preserve"> function from the </w:t>
      </w:r>
      <w:proofErr w:type="spellStart"/>
      <w:r w:rsidRPr="00C364A8">
        <w:rPr>
          <w:rStyle w:val="Literal"/>
          <w:rFonts w:hint="eastAsia"/>
        </w:rPr>
        <w:t>it_adds_two</w:t>
      </w:r>
      <w:proofErr w:type="spellEnd"/>
      <w:r>
        <w:rPr>
          <w:rFonts w:eastAsia="Microsoft YaHei" w:hint="eastAsia"/>
        </w:rPr>
        <w:t xml:space="preserve"> test in </w:t>
      </w:r>
      <w:r w:rsidRPr="00C364A8">
        <w:rPr>
          <w:rStyle w:val="EmphasisItalic"/>
          <w:rFonts w:eastAsia="Microsoft YaHei" w:hint="eastAsia"/>
        </w:rPr>
        <w:t>tests/integration_test.rs</w:t>
      </w:r>
      <w:r>
        <w:rPr>
          <w:rFonts w:eastAsia="Microsoft YaHei" w:hint="eastAsia"/>
        </w:rPr>
        <w:t>:</w:t>
      </w:r>
    </w:p>
    <w:p w14:paraId="40BD997A" w14:textId="77777777" w:rsidR="00C364A8" w:rsidRDefault="00C364A8" w:rsidP="00A865E3">
      <w:pPr>
        <w:pStyle w:val="ProductionDirective"/>
        <w:rPr>
          <w:rFonts w:eastAsia="Microsoft YaHei"/>
        </w:rPr>
      </w:pPr>
      <w:r>
        <w:rPr>
          <w:rFonts w:eastAsia="Microsoft YaHei" w:hint="eastAsia"/>
        </w:rPr>
        <w:t>Filename: tests/integration_test.rs</w:t>
      </w:r>
    </w:p>
    <w:p w14:paraId="44B5A16E" w14:textId="77777777" w:rsidR="00C364A8" w:rsidRPr="00A865E3" w:rsidRDefault="00C364A8" w:rsidP="00A865E3">
      <w:pPr>
        <w:pStyle w:val="CodeA"/>
      </w:pPr>
      <w:r w:rsidRPr="00A865E3">
        <w:rPr>
          <w:rFonts w:hint="eastAsia"/>
        </w:rPr>
        <w:t>extern crate adder;</w:t>
      </w:r>
    </w:p>
    <w:p w14:paraId="06FED713" w14:textId="77777777" w:rsidR="00C364A8" w:rsidRPr="00A865E3" w:rsidRDefault="00C364A8" w:rsidP="00A865E3">
      <w:pPr>
        <w:pStyle w:val="CodeB"/>
      </w:pPr>
    </w:p>
    <w:p w14:paraId="798DACC5" w14:textId="77777777" w:rsidR="00C364A8" w:rsidRPr="00A865E3" w:rsidRDefault="00C364A8" w:rsidP="00A865E3">
      <w:pPr>
        <w:pStyle w:val="CodeB"/>
      </w:pPr>
      <w:r w:rsidRPr="00A865E3">
        <w:rPr>
          <w:rFonts w:hint="eastAsia"/>
        </w:rPr>
        <w:t>mod common;</w:t>
      </w:r>
    </w:p>
    <w:p w14:paraId="4B29FC99" w14:textId="77777777" w:rsidR="00C364A8" w:rsidRPr="00A865E3" w:rsidRDefault="00C364A8" w:rsidP="00A865E3">
      <w:pPr>
        <w:pStyle w:val="CodeB"/>
      </w:pPr>
    </w:p>
    <w:p w14:paraId="24CC5D50" w14:textId="77777777" w:rsidR="00C364A8" w:rsidRPr="00A865E3" w:rsidRDefault="00C364A8" w:rsidP="00A865E3">
      <w:pPr>
        <w:pStyle w:val="CodeB"/>
      </w:pPr>
      <w:r w:rsidRPr="00A865E3">
        <w:rPr>
          <w:rFonts w:hint="eastAsia"/>
        </w:rPr>
        <w:t>#[test]</w:t>
      </w:r>
    </w:p>
    <w:p w14:paraId="4F2496D6" w14:textId="77777777" w:rsidR="00C364A8" w:rsidRPr="00A865E3" w:rsidRDefault="00C364A8" w:rsidP="00A865E3">
      <w:pPr>
        <w:pStyle w:val="CodeB"/>
      </w:pPr>
      <w:r w:rsidRPr="00A865E3">
        <w:rPr>
          <w:rFonts w:hint="eastAsia"/>
        </w:rPr>
        <w:t>fn it_adds_two() {</w:t>
      </w:r>
    </w:p>
    <w:p w14:paraId="49BB623D" w14:textId="77777777" w:rsidR="00C364A8" w:rsidRPr="00A865E3" w:rsidRDefault="00C364A8" w:rsidP="00A865E3">
      <w:pPr>
        <w:pStyle w:val="CodeB"/>
      </w:pPr>
      <w:r w:rsidRPr="00A865E3">
        <w:rPr>
          <w:rFonts w:hint="eastAsia"/>
        </w:rPr>
        <w:t xml:space="preserve">    common::setup();</w:t>
      </w:r>
    </w:p>
    <w:p w14:paraId="34B4977A" w14:textId="77777777" w:rsidR="00C364A8" w:rsidRPr="00A865E3" w:rsidRDefault="00C364A8" w:rsidP="00A865E3">
      <w:pPr>
        <w:pStyle w:val="CodeB"/>
      </w:pPr>
      <w:r w:rsidRPr="00A865E3">
        <w:rPr>
          <w:rFonts w:hint="eastAsia"/>
        </w:rPr>
        <w:t xml:space="preserve">    assert_eq!(4, adder::add_two(2));</w:t>
      </w:r>
    </w:p>
    <w:p w14:paraId="0F23EA95" w14:textId="77777777" w:rsidR="00C364A8" w:rsidRPr="00A865E3" w:rsidRDefault="00C364A8" w:rsidP="00A865E3">
      <w:pPr>
        <w:pStyle w:val="CodeC"/>
      </w:pPr>
      <w:r w:rsidRPr="00A865E3">
        <w:rPr>
          <w:rFonts w:hint="eastAsia"/>
        </w:rPr>
        <w:t>}</w:t>
      </w:r>
    </w:p>
    <w:p w14:paraId="6FEAFFA3" w14:textId="77777777" w:rsidR="00C364A8" w:rsidRDefault="00C364A8" w:rsidP="00673643">
      <w:pPr>
        <w:pStyle w:val="Body"/>
        <w:rPr>
          <w:rFonts w:eastAsia="Microsoft YaHei"/>
        </w:rPr>
      </w:pPr>
      <w:r>
        <w:rPr>
          <w:rFonts w:eastAsia="Microsoft YaHei" w:hint="eastAsia"/>
        </w:rPr>
        <w:t xml:space="preserve">Note the </w:t>
      </w:r>
      <w:r w:rsidRPr="00C364A8">
        <w:rPr>
          <w:rStyle w:val="Literal"/>
          <w:rFonts w:hint="eastAsia"/>
        </w:rPr>
        <w:t>mod common;</w:t>
      </w:r>
      <w:r>
        <w:rPr>
          <w:rFonts w:eastAsia="Microsoft YaHei" w:hint="eastAsia"/>
        </w:rPr>
        <w:t xml:space="preserve"> declaration is the same as the module declarations we did in Chapter 7. Then in the test function, we can call the </w:t>
      </w:r>
      <w:r w:rsidRPr="00C364A8">
        <w:rPr>
          <w:rStyle w:val="Literal"/>
          <w:rFonts w:hint="eastAsia"/>
        </w:rPr>
        <w:t>common::</w:t>
      </w:r>
      <w:proofErr w:type="gramStart"/>
      <w:r w:rsidRPr="00C364A8">
        <w:rPr>
          <w:rStyle w:val="Literal"/>
          <w:rFonts w:hint="eastAsia"/>
        </w:rPr>
        <w:t>setup(</w:t>
      </w:r>
      <w:proofErr w:type="gramEnd"/>
      <w:r w:rsidRPr="00C364A8">
        <w:rPr>
          <w:rStyle w:val="Literal"/>
          <w:rFonts w:hint="eastAsia"/>
        </w:rPr>
        <w:t>)</w:t>
      </w:r>
      <w:r>
        <w:rPr>
          <w:rFonts w:eastAsia="Microsoft YaHei" w:hint="eastAsia"/>
        </w:rPr>
        <w:t xml:space="preserve"> function.</w:t>
      </w:r>
    </w:p>
    <w:p w14:paraId="255E022F" w14:textId="77777777" w:rsidR="00C364A8" w:rsidRDefault="00C364A8" w:rsidP="00C364A8">
      <w:pPr>
        <w:pStyle w:val="HeadC"/>
        <w:rPr>
          <w:rFonts w:eastAsia="Microsoft YaHei"/>
          <w:sz w:val="24"/>
          <w:szCs w:val="24"/>
        </w:rPr>
      </w:pPr>
      <w:bookmarkStart w:id="76" w:name="integration-tests-for-binary-crates"/>
      <w:bookmarkStart w:id="77" w:name="_Toc485369489"/>
      <w:bookmarkEnd w:id="76"/>
      <w:r>
        <w:rPr>
          <w:rFonts w:eastAsia="Microsoft YaHei" w:hint="eastAsia"/>
        </w:rPr>
        <w:t>Integration Tests for Binary Crates</w:t>
      </w:r>
      <w:bookmarkEnd w:id="77"/>
    </w:p>
    <w:p w14:paraId="22868331" w14:textId="77777777" w:rsidR="00C364A8" w:rsidRDefault="00C364A8" w:rsidP="00A865E3">
      <w:pPr>
        <w:pStyle w:val="BodyFirst"/>
        <w:rPr>
          <w:rFonts w:eastAsia="Microsoft YaHei"/>
        </w:rPr>
      </w:pPr>
      <w:r>
        <w:rPr>
          <w:rFonts w:eastAsia="Microsoft YaHei" w:hint="eastAsia"/>
        </w:rPr>
        <w:t xml:space="preserve">If our project is a binary crate that only contains a </w:t>
      </w:r>
      <w:r w:rsidRPr="00C364A8">
        <w:rPr>
          <w:rStyle w:val="EmphasisItalic"/>
          <w:rFonts w:eastAsia="Microsoft YaHei" w:hint="eastAsia"/>
        </w:rPr>
        <w:t>src/main.rs</w:t>
      </w:r>
      <w:r>
        <w:rPr>
          <w:rFonts w:eastAsia="Microsoft YaHei" w:hint="eastAsia"/>
        </w:rPr>
        <w:t xml:space="preserve"> and does not have a </w:t>
      </w:r>
      <w:proofErr w:type="spellStart"/>
      <w:r w:rsidRPr="00C364A8">
        <w:rPr>
          <w:rStyle w:val="EmphasisItalic"/>
          <w:rFonts w:eastAsia="Microsoft YaHei" w:hint="eastAsia"/>
        </w:rPr>
        <w:t>src</w:t>
      </w:r>
      <w:proofErr w:type="spellEnd"/>
      <w:r w:rsidRPr="00C364A8">
        <w:rPr>
          <w:rStyle w:val="EmphasisItalic"/>
          <w:rFonts w:eastAsia="Microsoft YaHei" w:hint="eastAsia"/>
        </w:rPr>
        <w:t>/lib.rs</w:t>
      </w:r>
      <w:r>
        <w:rPr>
          <w:rFonts w:eastAsia="Microsoft YaHei" w:hint="eastAsia"/>
        </w:rPr>
        <w:t>, we aren</w:t>
      </w:r>
      <w:r>
        <w:rPr>
          <w:rFonts w:eastAsia="Microsoft YaHei"/>
        </w:rPr>
        <w:t>’</w:t>
      </w:r>
      <w:r>
        <w:rPr>
          <w:rFonts w:eastAsia="Microsoft YaHei" w:hint="eastAsia"/>
        </w:rPr>
        <w:t xml:space="preserve">t able to create integration tests in the </w:t>
      </w:r>
      <w:r w:rsidRPr="00C364A8">
        <w:rPr>
          <w:rStyle w:val="EmphasisItalic"/>
          <w:rFonts w:eastAsia="Microsoft YaHei" w:hint="eastAsia"/>
        </w:rPr>
        <w:t>tests</w:t>
      </w:r>
      <w:r>
        <w:rPr>
          <w:rFonts w:eastAsia="Microsoft YaHei" w:hint="eastAsia"/>
        </w:rPr>
        <w:t xml:space="preserve"> directory and use </w:t>
      </w:r>
      <w:r w:rsidRPr="00C364A8">
        <w:rPr>
          <w:rStyle w:val="Literal"/>
          <w:rFonts w:hint="eastAsia"/>
        </w:rPr>
        <w:t>extern crate</w:t>
      </w:r>
      <w:r>
        <w:rPr>
          <w:rFonts w:eastAsia="Microsoft YaHei" w:hint="eastAsia"/>
        </w:rPr>
        <w:t xml:space="preserve"> to import functions defined in </w:t>
      </w:r>
      <w:proofErr w:type="spellStart"/>
      <w:r w:rsidRPr="00C364A8">
        <w:rPr>
          <w:rStyle w:val="EmphasisItalic"/>
          <w:rFonts w:eastAsia="Microsoft YaHei" w:hint="eastAsia"/>
        </w:rPr>
        <w:t>src</w:t>
      </w:r>
      <w:proofErr w:type="spellEnd"/>
      <w:r w:rsidRPr="00C364A8">
        <w:rPr>
          <w:rStyle w:val="EmphasisItalic"/>
          <w:rFonts w:eastAsia="Microsoft YaHei" w:hint="eastAsia"/>
        </w:rPr>
        <w:t>/main.rs</w:t>
      </w:r>
      <w:r>
        <w:rPr>
          <w:rFonts w:eastAsia="Microsoft YaHei" w:hint="eastAsia"/>
        </w:rPr>
        <w:t>. Only library crates expose functions that other crates are able to call and use; binary crates are meant to be run on their own.</w:t>
      </w:r>
    </w:p>
    <w:p w14:paraId="1D63B888" w14:textId="77777777" w:rsidR="00C364A8" w:rsidRDefault="00C364A8" w:rsidP="00673643">
      <w:pPr>
        <w:pStyle w:val="Body"/>
        <w:rPr>
          <w:rFonts w:eastAsia="Microsoft YaHei"/>
        </w:rPr>
      </w:pPr>
      <w:r>
        <w:rPr>
          <w:rFonts w:eastAsia="Microsoft YaHei" w:hint="eastAsia"/>
        </w:rPr>
        <w:lastRenderedPageBreak/>
        <w:t xml:space="preserve">This is one of the reasons Rust projects that provide a binary have a straightforward </w:t>
      </w:r>
      <w:r w:rsidRPr="00C364A8">
        <w:rPr>
          <w:rStyle w:val="EmphasisItalic"/>
          <w:rFonts w:eastAsia="Microsoft YaHei" w:hint="eastAsia"/>
        </w:rPr>
        <w:t>src/main.rs</w:t>
      </w:r>
      <w:r>
        <w:rPr>
          <w:rFonts w:eastAsia="Microsoft YaHei" w:hint="eastAsia"/>
        </w:rPr>
        <w:t xml:space="preserve"> that calls logic that lives in </w:t>
      </w:r>
      <w:proofErr w:type="spellStart"/>
      <w:r w:rsidRPr="00C364A8">
        <w:rPr>
          <w:rStyle w:val="EmphasisItalic"/>
          <w:rFonts w:eastAsia="Microsoft YaHei" w:hint="eastAsia"/>
        </w:rPr>
        <w:t>src</w:t>
      </w:r>
      <w:proofErr w:type="spellEnd"/>
      <w:r w:rsidRPr="00C364A8">
        <w:rPr>
          <w:rStyle w:val="EmphasisItalic"/>
          <w:rFonts w:eastAsia="Microsoft YaHei" w:hint="eastAsia"/>
        </w:rPr>
        <w:t>/lib.rs</w:t>
      </w:r>
      <w:r>
        <w:rPr>
          <w:rFonts w:eastAsia="Microsoft YaHei" w:hint="eastAsia"/>
        </w:rPr>
        <w:t xml:space="preserve">. With that structure, integration tests </w:t>
      </w:r>
      <w:r w:rsidRPr="00C364A8">
        <w:rPr>
          <w:rStyle w:val="EmphasisItalic"/>
          <w:rFonts w:eastAsia="Microsoft YaHei" w:hint="eastAsia"/>
        </w:rPr>
        <w:t>can</w:t>
      </w:r>
      <w:r>
        <w:rPr>
          <w:rFonts w:eastAsia="Microsoft YaHei" w:hint="eastAsia"/>
        </w:rPr>
        <w:t xml:space="preserve"> test the library crate by using </w:t>
      </w:r>
      <w:r w:rsidRPr="00C364A8">
        <w:rPr>
          <w:rStyle w:val="Literal"/>
          <w:rFonts w:hint="eastAsia"/>
        </w:rPr>
        <w:t>extern crate</w:t>
      </w:r>
      <w:r>
        <w:rPr>
          <w:rFonts w:eastAsia="Microsoft YaHei" w:hint="eastAsia"/>
        </w:rPr>
        <w:t xml:space="preserve"> to cover the important functionality. If the important functionality works, the small amount of code in </w:t>
      </w:r>
      <w:r w:rsidRPr="00C364A8">
        <w:rPr>
          <w:rStyle w:val="EmphasisItalic"/>
          <w:rFonts w:eastAsia="Microsoft YaHei" w:hint="eastAsia"/>
        </w:rPr>
        <w:t>src/main.rs</w:t>
      </w:r>
      <w:r>
        <w:rPr>
          <w:rFonts w:eastAsia="Microsoft YaHei" w:hint="eastAsia"/>
        </w:rPr>
        <w:t xml:space="preserve"> will work as well, and that small amount of code does not need to be tested.</w:t>
      </w:r>
    </w:p>
    <w:p w14:paraId="15AB090F" w14:textId="77777777" w:rsidR="00C364A8" w:rsidRDefault="00C364A8" w:rsidP="00C364A8">
      <w:pPr>
        <w:pStyle w:val="HeadA"/>
        <w:rPr>
          <w:rFonts w:eastAsia="Microsoft YaHei"/>
          <w:sz w:val="36"/>
          <w:szCs w:val="36"/>
        </w:rPr>
      </w:pPr>
      <w:bookmarkStart w:id="78" w:name="summary"/>
      <w:bookmarkStart w:id="79" w:name="_Toc485369490"/>
      <w:bookmarkEnd w:id="78"/>
      <w:r>
        <w:rPr>
          <w:rFonts w:eastAsia="Microsoft YaHei" w:hint="eastAsia"/>
        </w:rPr>
        <w:t>Summary</w:t>
      </w:r>
      <w:bookmarkEnd w:id="79"/>
    </w:p>
    <w:p w14:paraId="5D873B25" w14:textId="77777777" w:rsidR="00C364A8" w:rsidRDefault="00C364A8" w:rsidP="00A865E3">
      <w:pPr>
        <w:pStyle w:val="BodyFirst"/>
        <w:rPr>
          <w:rFonts w:eastAsia="Microsoft YaHei"/>
        </w:rPr>
      </w:pPr>
      <w:r>
        <w:rPr>
          <w:rFonts w:eastAsia="Microsoft YaHei" w:hint="eastAsia"/>
        </w:rPr>
        <w:t>Rust</w:t>
      </w:r>
      <w:r>
        <w:rPr>
          <w:rFonts w:eastAsia="Microsoft YaHei"/>
        </w:rPr>
        <w:t>’</w:t>
      </w:r>
      <w:r>
        <w:rPr>
          <w:rFonts w:eastAsia="Microsoft YaHei" w:hint="eastAsia"/>
        </w:rPr>
        <w:t>s testing features provide a way to specify how code should function to ensure it continues to work as we expect even as we make changes. Unit tests exercise different parts of a library separately and can test private implementation details. Integration tests cover the use of many parts of the library working together, and they use the library</w:t>
      </w:r>
      <w:r>
        <w:rPr>
          <w:rFonts w:eastAsia="Microsoft YaHei"/>
        </w:rPr>
        <w:t>’</w:t>
      </w:r>
      <w:r>
        <w:rPr>
          <w:rFonts w:eastAsia="Microsoft YaHei" w:hint="eastAsia"/>
        </w:rPr>
        <w:t>s public API to test the code in the same way external code will use it. Even though Rust</w:t>
      </w:r>
      <w:r>
        <w:rPr>
          <w:rFonts w:eastAsia="Microsoft YaHei"/>
        </w:rPr>
        <w:t>’</w:t>
      </w:r>
      <w:r>
        <w:rPr>
          <w:rFonts w:eastAsia="Microsoft YaHei" w:hint="eastAsia"/>
        </w:rPr>
        <w:t>s type system and ownership rules help prevent some kinds of bugs, tests are still important to help reduce logic bugs having to do with how your code is expected to behave.</w:t>
      </w:r>
    </w:p>
    <w:p w14:paraId="27F4EB36" w14:textId="77777777" w:rsidR="00C364A8" w:rsidRDefault="00C364A8" w:rsidP="00673643">
      <w:pPr>
        <w:pStyle w:val="Body"/>
        <w:rPr>
          <w:rFonts w:eastAsia="Microsoft YaHei"/>
        </w:rPr>
      </w:pPr>
      <w:r>
        <w:rPr>
          <w:rFonts w:eastAsia="Microsoft YaHei" w:hint="eastAsia"/>
        </w:rPr>
        <w:t>Let</w:t>
      </w:r>
      <w:r>
        <w:rPr>
          <w:rFonts w:eastAsia="Microsoft YaHei"/>
        </w:rPr>
        <w:t>’</w:t>
      </w:r>
      <w:r>
        <w:rPr>
          <w:rFonts w:eastAsia="Microsoft YaHei" w:hint="eastAsia"/>
        </w:rPr>
        <w:t>s put together the knowledge from this chapter and other previous chapters and work on a project in the next chapter!</w:t>
      </w:r>
    </w:p>
    <w:sectPr w:rsidR="00C364A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Liz2" w:date="2017-06-16T09:42:00Z" w:initials="LC2">
    <w:p w14:paraId="3685EF2B" w14:textId="104D2033" w:rsidR="00424ED3" w:rsidRDefault="00424ED3">
      <w:pPr>
        <w:pStyle w:val="CommentText"/>
      </w:pPr>
      <w:r>
        <w:rPr>
          <w:rStyle w:val="CommentReference"/>
        </w:rPr>
        <w:annotationRef/>
      </w:r>
      <w:r>
        <w:t>Au: Can you help flesh this title out?</w:t>
      </w:r>
    </w:p>
  </w:comment>
  <w:comment w:id="67" w:author="Eddy" w:date="2017-06-16T11:32:00Z" w:initials="E">
    <w:p w14:paraId="3194E646" w14:textId="77777777" w:rsidR="00F4092A" w:rsidRDefault="00F4092A">
      <w:pPr>
        <w:pStyle w:val="CommentText"/>
      </w:pPr>
      <w:r>
        <w:rPr>
          <w:rStyle w:val="CommentReference"/>
        </w:rPr>
        <w:annotationRef/>
      </w:r>
      <w:r>
        <w:t>This makes it sound like a “configuration” is some sort of “profile” whereas it’s more of a “configuration option” of sorts.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194E6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Microsoft YaHei">
    <w:panose1 w:val="020B0503020204020204"/>
    <w:charset w:val="86"/>
    <w:family w:val="swiss"/>
    <w:pitch w:val="variable"/>
    <w:sig w:usb0="80000287" w:usb1="28CF3C50" w:usb2="00000016" w:usb3="00000000" w:csb0="0004001F" w:csb1="00000000"/>
  </w:font>
  <w:font w:name="Roboto Condensed">
    <w:charset w:val="00"/>
    <w:family w:val="auto"/>
    <w:pitch w:val="default"/>
  </w:font>
  <w:font w:name="NewBaskerville">
    <w:altName w:val="Arial"/>
    <w:charset w:val="00"/>
    <w:family w:val="swiss"/>
    <w:pitch w:val="variable"/>
  </w:font>
  <w:font w:name="Futura-Heavy">
    <w:altName w:val="Times New Roman"/>
    <w:charset w:val="00"/>
    <w:family w:val="auto"/>
    <w:pitch w:val="variable"/>
    <w:sig w:usb0="00000000" w:usb1="00000000" w:usb2="00000000" w:usb3="00000000" w:csb0="000001FB" w:csb1="00000000"/>
  </w:font>
  <w:font w:name="Courier">
    <w:altName w:val="Courier New"/>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Dogma">
    <w:altName w:val="MS Gothic"/>
    <w:charset w:val="00"/>
    <w:family w:val="roman"/>
    <w:pitch w:val="default"/>
  </w:font>
  <w:font w:name="Webdings">
    <w:panose1 w:val="05030102010509060703"/>
    <w:charset w:val="02"/>
    <w:family w:val="roman"/>
    <w:pitch w:val="variable"/>
    <w:sig w:usb0="00000000" w:usb1="10000000" w:usb2="00000000" w:usb3="00000000" w:csb0="80000000" w:csb1="00000000"/>
  </w:font>
  <w:font w:name="Futura-Book">
    <w:altName w:val="Times New Roman"/>
    <w:charset w:val="00"/>
    <w:family w:val="auto"/>
    <w:pitch w:val="variable"/>
    <w:sig w:usb0="00000000" w:usb1="00000000" w:usb2="00000000" w:usb3="00000000" w:csb0="000001FB"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B44CC4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706BCF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762A9E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82C4B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F0AA62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7AEB82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5D9A5C9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EE7C9A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F5EE144"/>
    <w:lvl w:ilvl="0">
      <w:start w:val="1"/>
      <w:numFmt w:val="decimal"/>
      <w:pStyle w:val="ListNumber"/>
      <w:lvlText w:val="%1."/>
      <w:lvlJc w:val="left"/>
      <w:pPr>
        <w:tabs>
          <w:tab w:val="num" w:pos="360"/>
        </w:tabs>
        <w:ind w:left="360" w:hanging="360"/>
      </w:pPr>
    </w:lvl>
  </w:abstractNum>
  <w:abstractNum w:abstractNumId="9">
    <w:nsid w:val="FFFFFF89"/>
    <w:multiLevelType w:val="singleLevel"/>
    <w:tmpl w:val="D54E8DD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5E03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3DE0F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nsid w:val="439F600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52637948"/>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4">
    <w:nsid w:val="532C755E"/>
    <w:multiLevelType w:val="multilevel"/>
    <w:tmpl w:val="B10A3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6E5B15"/>
    <w:multiLevelType w:val="multilevel"/>
    <w:tmpl w:val="0326080E"/>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5F882267"/>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6"/>
  </w:num>
  <w:num w:numId="3">
    <w:abstractNumId w:val="11"/>
  </w:num>
  <w:num w:numId="4">
    <w:abstractNumId w:val="10"/>
  </w:num>
  <w:num w:numId="5">
    <w:abstractNumId w:val="12"/>
  </w:num>
  <w:num w:numId="6">
    <w:abstractNumId w:val="15"/>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3"/>
  </w:num>
  <w:num w:numId="14">
    <w:abstractNumId w:val="13"/>
  </w:num>
  <w:num w:numId="15">
    <w:abstractNumId w:val="13"/>
  </w:num>
  <w:num w:numId="16">
    <w:abstractNumId w:val="13"/>
  </w:num>
  <w:num w:numId="17">
    <w:abstractNumId w:val="9"/>
  </w:num>
  <w:num w:numId="18">
    <w:abstractNumId w:val="9"/>
  </w:num>
  <w:num w:numId="19">
    <w:abstractNumId w:val="7"/>
  </w:num>
  <w:num w:numId="20">
    <w:abstractNumId w:val="7"/>
  </w:num>
  <w:num w:numId="21">
    <w:abstractNumId w:val="6"/>
  </w:num>
  <w:num w:numId="22">
    <w:abstractNumId w:val="6"/>
  </w:num>
  <w:num w:numId="23">
    <w:abstractNumId w:val="5"/>
  </w:num>
  <w:num w:numId="24">
    <w:abstractNumId w:val="5"/>
  </w:num>
  <w:num w:numId="25">
    <w:abstractNumId w:val="4"/>
  </w:num>
  <w:num w:numId="26">
    <w:abstractNumId w:val="4"/>
  </w:num>
  <w:num w:numId="27">
    <w:abstractNumId w:val="8"/>
  </w:num>
  <w:num w:numId="28">
    <w:abstractNumId w:val="8"/>
  </w:num>
  <w:num w:numId="29">
    <w:abstractNumId w:val="3"/>
  </w:num>
  <w:num w:numId="30">
    <w:abstractNumId w:val="3"/>
  </w:num>
  <w:num w:numId="31">
    <w:abstractNumId w:val="2"/>
  </w:num>
  <w:num w:numId="32">
    <w:abstractNumId w:val="2"/>
  </w:num>
  <w:num w:numId="33">
    <w:abstractNumId w:val="1"/>
  </w:num>
  <w:num w:numId="34">
    <w:abstractNumId w:val="1"/>
  </w:num>
  <w:num w:numId="35">
    <w:abstractNumId w:val="0"/>
  </w:num>
  <w:num w:numId="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ddy">
    <w15:presenceInfo w15:providerId="None" w15:userId="Edd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hyphenationZone w:val="425"/>
  <w:noPunctuationKerning/>
  <w:characterSpacingControl w:val="doNotCompress"/>
  <w:compat>
    <w:doNotSnapToGridInCell/>
    <w:doNotWrapTextWithPunct/>
    <w:doNotUseEastAsianBreakRules/>
    <w:growAutofit/>
    <w:compatSetting w:name="compatibilityMode" w:uri="http://schemas.microsoft.com/office/word" w:val="14"/>
  </w:compat>
  <w:rsids>
    <w:rsidRoot w:val="008D6F05"/>
    <w:rsid w:val="00424ED3"/>
    <w:rsid w:val="00673643"/>
    <w:rsid w:val="0068227F"/>
    <w:rsid w:val="008D6F05"/>
    <w:rsid w:val="00A865E3"/>
    <w:rsid w:val="00C364A8"/>
    <w:rsid w:val="00C926ED"/>
    <w:rsid w:val="00EE5B8A"/>
    <w:rsid w:val="00F40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DB2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Subtitle" w:semiHidden="0" w:unhideWhenUsed="0" w:qFormat="1"/>
    <w:lsdException w:name="Hyperlink" w:uiPriority="99"/>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5E3"/>
  </w:style>
  <w:style w:type="paragraph" w:styleId="Heading1">
    <w:name w:val="heading 1"/>
    <w:basedOn w:val="Normal"/>
    <w:next w:val="Normal"/>
    <w:link w:val="Heading1Char"/>
    <w:qFormat/>
    <w:rsid w:val="00C364A8"/>
    <w:pPr>
      <w:keepNext/>
      <w:numPr>
        <w:numId w:val="16"/>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364A8"/>
    <w:pPr>
      <w:keepNext/>
      <w:numPr>
        <w:ilvl w:val="1"/>
        <w:numId w:val="16"/>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364A8"/>
    <w:pPr>
      <w:keepNext/>
      <w:numPr>
        <w:ilvl w:val="2"/>
        <w:numId w:val="16"/>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364A8"/>
    <w:pPr>
      <w:keepNext/>
      <w:numPr>
        <w:ilvl w:val="3"/>
        <w:numId w:val="16"/>
      </w:numPr>
      <w:spacing w:before="240" w:after="60"/>
      <w:outlineLvl w:val="3"/>
    </w:pPr>
    <w:rPr>
      <w:b/>
      <w:bCs/>
      <w:sz w:val="28"/>
      <w:szCs w:val="28"/>
    </w:rPr>
  </w:style>
  <w:style w:type="paragraph" w:styleId="Heading5">
    <w:name w:val="heading 5"/>
    <w:basedOn w:val="Normal"/>
    <w:next w:val="Normal"/>
    <w:link w:val="Heading5Char"/>
    <w:qFormat/>
    <w:rsid w:val="00C364A8"/>
    <w:pPr>
      <w:numPr>
        <w:ilvl w:val="4"/>
        <w:numId w:val="16"/>
      </w:numPr>
      <w:spacing w:before="240" w:after="60"/>
      <w:outlineLvl w:val="4"/>
    </w:pPr>
    <w:rPr>
      <w:b/>
      <w:bCs/>
      <w:i/>
      <w:iCs/>
      <w:sz w:val="26"/>
      <w:szCs w:val="26"/>
    </w:rPr>
  </w:style>
  <w:style w:type="paragraph" w:styleId="Heading6">
    <w:name w:val="heading 6"/>
    <w:basedOn w:val="Normal"/>
    <w:next w:val="Normal"/>
    <w:link w:val="Heading6Char"/>
    <w:qFormat/>
    <w:rsid w:val="00C364A8"/>
    <w:pPr>
      <w:numPr>
        <w:ilvl w:val="5"/>
        <w:numId w:val="16"/>
      </w:numPr>
      <w:spacing w:before="240" w:after="60"/>
      <w:outlineLvl w:val="5"/>
    </w:pPr>
    <w:rPr>
      <w:b/>
      <w:bCs/>
      <w:sz w:val="22"/>
      <w:szCs w:val="22"/>
    </w:rPr>
  </w:style>
  <w:style w:type="paragraph" w:styleId="Heading7">
    <w:name w:val="heading 7"/>
    <w:basedOn w:val="Normal"/>
    <w:next w:val="Normal"/>
    <w:link w:val="Heading7Char"/>
    <w:qFormat/>
    <w:rsid w:val="00C364A8"/>
    <w:pPr>
      <w:numPr>
        <w:ilvl w:val="6"/>
        <w:numId w:val="16"/>
      </w:numPr>
      <w:spacing w:before="240" w:after="60"/>
      <w:outlineLvl w:val="6"/>
    </w:pPr>
    <w:rPr>
      <w:sz w:val="24"/>
      <w:szCs w:val="24"/>
    </w:rPr>
  </w:style>
  <w:style w:type="paragraph" w:styleId="Heading8">
    <w:name w:val="heading 8"/>
    <w:basedOn w:val="Normal"/>
    <w:next w:val="Normal"/>
    <w:link w:val="Heading8Char"/>
    <w:qFormat/>
    <w:rsid w:val="00C364A8"/>
    <w:pPr>
      <w:numPr>
        <w:ilvl w:val="7"/>
        <w:numId w:val="16"/>
      </w:numPr>
      <w:spacing w:before="240" w:after="60"/>
      <w:outlineLvl w:val="7"/>
    </w:pPr>
    <w:rPr>
      <w:i/>
      <w:iCs/>
      <w:sz w:val="24"/>
      <w:szCs w:val="24"/>
    </w:rPr>
  </w:style>
  <w:style w:type="paragraph" w:styleId="Heading9">
    <w:name w:val="heading 9"/>
    <w:basedOn w:val="Normal"/>
    <w:next w:val="Normal"/>
    <w:link w:val="Heading9Char"/>
    <w:qFormat/>
    <w:rsid w:val="00C364A8"/>
    <w:pPr>
      <w:numPr>
        <w:ilvl w:val="8"/>
        <w:numId w:val="1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364A8"/>
    <w:rPr>
      <w:color w:val="0000FF"/>
      <w:u w:val="single"/>
    </w:rPr>
  </w:style>
  <w:style w:type="character" w:styleId="FollowedHyperlink">
    <w:name w:val="FollowedHyperlink"/>
    <w:semiHidden/>
    <w:rsid w:val="00C364A8"/>
    <w:rPr>
      <w:color w:val="800080"/>
      <w:u w:val="single"/>
    </w:rPr>
  </w:style>
  <w:style w:type="character" w:styleId="HTMLCode">
    <w:name w:val="HTML Code"/>
    <w:semiHidden/>
    <w:rsid w:val="00C364A8"/>
    <w:rPr>
      <w:rFonts w:ascii="Courier New" w:hAnsi="Courier New" w:cs="Courier New"/>
      <w:sz w:val="20"/>
      <w:szCs w:val="20"/>
    </w:rPr>
  </w:style>
  <w:style w:type="character" w:customStyle="1" w:styleId="Heading1Char">
    <w:name w:val="Heading 1 Char"/>
    <w:basedOn w:val="DefaultParagraphFont"/>
    <w:link w:val="Heading1"/>
    <w:rPr>
      <w:rFonts w:ascii="Arial" w:hAnsi="Arial" w:cs="Arial"/>
      <w:b/>
      <w:bCs/>
      <w:kern w:val="32"/>
      <w:sz w:val="32"/>
      <w:szCs w:val="32"/>
    </w:rPr>
  </w:style>
  <w:style w:type="character" w:customStyle="1" w:styleId="Heading2Char">
    <w:name w:val="Heading 2 Char"/>
    <w:basedOn w:val="DefaultParagraphFont"/>
    <w:link w:val="Heading2"/>
    <w:rPr>
      <w:rFonts w:ascii="Arial" w:hAnsi="Arial" w:cs="Arial"/>
      <w:b/>
      <w:bCs/>
      <w:i/>
      <w:iCs/>
      <w:sz w:val="28"/>
      <w:szCs w:val="28"/>
    </w:rPr>
  </w:style>
  <w:style w:type="character" w:customStyle="1" w:styleId="Heading3Char">
    <w:name w:val="Heading 3 Char"/>
    <w:basedOn w:val="DefaultParagraphFont"/>
    <w:link w:val="Heading3"/>
    <w:rPr>
      <w:rFonts w:ascii="Arial" w:hAnsi="Arial" w:cs="Arial"/>
      <w:b/>
      <w:bCs/>
      <w:sz w:val="26"/>
      <w:szCs w:val="26"/>
    </w:rPr>
  </w:style>
  <w:style w:type="character" w:customStyle="1" w:styleId="Heading4Char">
    <w:name w:val="Heading 4 Char"/>
    <w:basedOn w:val="DefaultParagraphFont"/>
    <w:link w:val="Heading4"/>
    <w:rPr>
      <w:b/>
      <w:bCs/>
      <w:sz w:val="28"/>
      <w:szCs w:val="28"/>
    </w:rPr>
  </w:style>
  <w:style w:type="character" w:customStyle="1" w:styleId="Heading5Char">
    <w:name w:val="Heading 5 Char"/>
    <w:basedOn w:val="DefaultParagraphFont"/>
    <w:link w:val="Heading5"/>
    <w:rPr>
      <w:b/>
      <w:bCs/>
      <w:i/>
      <w:iCs/>
      <w:sz w:val="26"/>
      <w:szCs w:val="26"/>
    </w:rPr>
  </w:style>
  <w:style w:type="character" w:customStyle="1" w:styleId="Heading6Char">
    <w:name w:val="Heading 6 Char"/>
    <w:basedOn w:val="DefaultParagraphFont"/>
    <w:link w:val="Heading6"/>
    <w:rPr>
      <w:b/>
      <w:bCs/>
      <w:sz w:val="22"/>
      <w:szCs w:val="22"/>
    </w:rPr>
  </w:style>
  <w:style w:type="character" w:styleId="HTMLKeyboard">
    <w:name w:val="HTML Keyboard"/>
    <w:semiHidden/>
    <w:rsid w:val="00C364A8"/>
    <w:rPr>
      <w:rFonts w:ascii="Courier New" w:hAnsi="Courier New" w:cs="Courier New"/>
      <w:sz w:val="20"/>
      <w:szCs w:val="20"/>
    </w:rPr>
  </w:style>
  <w:style w:type="paragraph" w:styleId="HTMLPreformatted">
    <w:name w:val="HTML Preformatted"/>
    <w:basedOn w:val="Normal"/>
    <w:link w:val="HTMLPreformattedChar"/>
    <w:semiHidden/>
    <w:rsid w:val="00C364A8"/>
    <w:rPr>
      <w:rFonts w:ascii="Courier New" w:hAnsi="Courier New" w:cs="Courier New"/>
    </w:rPr>
  </w:style>
  <w:style w:type="character" w:customStyle="1" w:styleId="HTMLPreformattedChar">
    <w:name w:val="HTML Preformatted Char"/>
    <w:basedOn w:val="DefaultParagraphFont"/>
    <w:link w:val="HTMLPreformatted"/>
    <w:semiHidden/>
    <w:rPr>
      <w:rFonts w:ascii="Courier New" w:hAnsi="Courier New" w:cs="Courier New"/>
    </w:rPr>
  </w:style>
  <w:style w:type="character" w:styleId="Strong">
    <w:name w:val="Strong"/>
    <w:qFormat/>
    <w:rsid w:val="00C364A8"/>
    <w:rPr>
      <w:b/>
      <w:bCs/>
    </w:rPr>
  </w:style>
  <w:style w:type="paragraph" w:customStyle="1" w:styleId="tocul">
    <w:name w:val="toc&gt;ul"/>
    <w:basedOn w:val="Normal"/>
    <w:pPr>
      <w:pBdr>
        <w:top w:val="single" w:sz="6" w:space="8" w:color="EDEDED"/>
        <w:left w:val="single" w:sz="6" w:space="8" w:color="EDEDED"/>
        <w:bottom w:val="single" w:sz="6" w:space="8" w:color="EDEDED"/>
        <w:right w:val="single" w:sz="6" w:space="8" w:color="EDEDED"/>
      </w:pBdr>
      <w:ind w:left="150" w:right="150"/>
    </w:pPr>
  </w:style>
  <w:style w:type="paragraph" w:styleId="NormalWeb">
    <w:name w:val="Normal (Web)"/>
    <w:basedOn w:val="Normal"/>
    <w:semiHidden/>
    <w:rsid w:val="00C364A8"/>
    <w:rPr>
      <w:sz w:val="24"/>
      <w:szCs w:val="24"/>
    </w:rPr>
  </w:style>
  <w:style w:type="paragraph" w:customStyle="1" w:styleId="oembedall-description">
    <w:name w:val="oembedall-description"/>
    <w:basedOn w:val="Normal"/>
    <w:pPr>
      <w:spacing w:before="100" w:beforeAutospacing="1" w:after="100" w:afterAutospacing="1"/>
    </w:pPr>
  </w:style>
  <w:style w:type="paragraph" w:customStyle="1" w:styleId="oembedall-updated-at">
    <w:name w:val="oembedall-updated-at"/>
    <w:basedOn w:val="Normal"/>
    <w:pPr>
      <w:spacing w:before="100" w:beforeAutospacing="1" w:after="100" w:afterAutospacing="1"/>
    </w:pPr>
  </w:style>
  <w:style w:type="paragraph" w:customStyle="1" w:styleId="oembedall-ljuser">
    <w:name w:val="oembedall-ljuser"/>
    <w:basedOn w:val="Normal"/>
    <w:pPr>
      <w:spacing w:before="100" w:beforeAutospacing="1" w:after="100" w:afterAutospacing="1"/>
    </w:pPr>
    <w:rPr>
      <w:b/>
      <w:bCs/>
    </w:rPr>
  </w:style>
  <w:style w:type="paragraph" w:customStyle="1" w:styleId="oembedall-stoqembed">
    <w:name w:val="oembedall-stoqembed"/>
    <w:basedOn w:val="Normal"/>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pPr>
      <w:pBdr>
        <w:top w:val="single" w:sz="6" w:space="0" w:color="1A3C6C"/>
        <w:left w:val="single" w:sz="6" w:space="0" w:color="1A3C6C"/>
        <w:bottom w:val="single" w:sz="6" w:space="0" w:color="1A3C6C"/>
        <w:right w:val="single" w:sz="6" w:space="0" w:color="1A3C6C"/>
      </w:pBdr>
      <w:spacing w:before="100" w:beforeAutospacing="1" w:after="100" w:afterAutospacing="1"/>
    </w:pPr>
    <w:rPr>
      <w:rFonts w:ascii="Verdana" w:hAnsi="Verdana"/>
    </w:rPr>
  </w:style>
  <w:style w:type="paragraph" w:customStyle="1" w:styleId="oembedall-facebook2">
    <w:name w:val="oembedall-facebook2"/>
    <w:basedOn w:val="Normal"/>
    <w:pPr>
      <w:shd w:val="clear" w:color="auto" w:fill="627ADD"/>
      <w:spacing w:before="100" w:beforeAutospacing="1" w:after="100" w:afterAutospacing="1"/>
    </w:pPr>
  </w:style>
  <w:style w:type="paragraph" w:customStyle="1" w:styleId="oembedall-facebookbody">
    <w:name w:val="oembedall-facebookbody"/>
    <w:basedOn w:val="Normal"/>
    <w:pPr>
      <w:shd w:val="clear" w:color="auto" w:fill="FFFFFF"/>
      <w:spacing w:before="100" w:beforeAutospacing="1" w:after="100" w:afterAutospacing="1"/>
      <w:textAlignment w:val="top"/>
    </w:pPr>
  </w:style>
  <w:style w:type="paragraph" w:customStyle="1" w:styleId="notetext">
    <w:name w:val="notetext"/>
    <w:basedOn w:val="Normal"/>
    <w:pPr>
      <w:spacing w:before="100" w:beforeAutospacing="1" w:after="100" w:afterAutospacing="1"/>
    </w:pPr>
    <w:rPr>
      <w:rFonts w:ascii="Trebuchet MS" w:hAnsi="Trebuchet MS"/>
      <w:sz w:val="21"/>
      <w:szCs w:val="21"/>
    </w:rPr>
  </w:style>
  <w:style w:type="paragraph" w:customStyle="1" w:styleId="sectiontitle">
    <w:name w:val="sectiontitle"/>
    <w:basedOn w:val="Normal"/>
    <w:pPr>
      <w:spacing w:before="100" w:beforeAutospacing="1" w:after="100" w:afterAutospacing="1"/>
    </w:pPr>
    <w:rPr>
      <w:sz w:val="17"/>
      <w:szCs w:val="17"/>
    </w:rPr>
  </w:style>
  <w:style w:type="paragraph" w:customStyle="1" w:styleId="tasktext">
    <w:name w:val="tasktext"/>
    <w:basedOn w:val="Normal"/>
    <w:pPr>
      <w:spacing w:before="100" w:beforeAutospacing="1" w:after="100" w:afterAutospacing="1"/>
    </w:pPr>
    <w:rPr>
      <w:sz w:val="17"/>
      <w:szCs w:val="17"/>
    </w:rPr>
  </w:style>
  <w:style w:type="paragraph" w:customStyle="1" w:styleId="tasktextoutsideright">
    <w:name w:val="tasktextoutsideright"/>
    <w:basedOn w:val="Normal"/>
    <w:pPr>
      <w:spacing w:before="100" w:beforeAutospacing="1" w:after="100" w:afterAutospacing="1"/>
    </w:pPr>
    <w:rPr>
      <w:sz w:val="17"/>
      <w:szCs w:val="17"/>
    </w:rPr>
  </w:style>
  <w:style w:type="paragraph" w:customStyle="1" w:styleId="tasktextoutsideleft">
    <w:name w:val="tasktextoutsideleft"/>
    <w:basedOn w:val="Normal"/>
    <w:pPr>
      <w:spacing w:before="100" w:beforeAutospacing="1" w:after="100" w:afterAutospacing="1"/>
    </w:pPr>
    <w:rPr>
      <w:sz w:val="17"/>
      <w:szCs w:val="17"/>
    </w:rPr>
  </w:style>
  <w:style w:type="paragraph" w:customStyle="1" w:styleId="titletext">
    <w:name w:val="titletext"/>
    <w:basedOn w:val="Normal"/>
    <w:pPr>
      <w:spacing w:before="100" w:beforeAutospacing="1" w:after="100" w:afterAutospacing="1"/>
    </w:pPr>
    <w:rPr>
      <w:sz w:val="27"/>
      <w:szCs w:val="27"/>
    </w:rPr>
  </w:style>
  <w:style w:type="paragraph" w:customStyle="1" w:styleId="spinner">
    <w:name w:val="spinner"/>
    <w:basedOn w:val="Normal"/>
    <w:pPr>
      <w:spacing w:before="100" w:beforeAutospacing="1"/>
    </w:pPr>
  </w:style>
  <w:style w:type="paragraph" w:customStyle="1" w:styleId="markdown">
    <w:name w:val="markdown"/>
    <w:basedOn w:val="Normal"/>
    <w:pPr>
      <w:spacing w:before="100" w:beforeAutospacing="1" w:after="100" w:afterAutospacing="1"/>
    </w:pPr>
    <w:rPr>
      <w:rFonts w:ascii="Microsoft YaHei" w:eastAsia="Microsoft YaHei" w:hAnsi="Microsoft YaHei"/>
    </w:rPr>
  </w:style>
  <w:style w:type="paragraph" w:customStyle="1" w:styleId="haroopad">
    <w:name w:val="haroopad"/>
    <w:basedOn w:val="Normal"/>
    <w:pPr>
      <w:shd w:val="clear" w:color="auto" w:fill="FFFFFF"/>
      <w:spacing w:before="100" w:beforeAutospacing="1" w:after="100" w:afterAutospacing="1"/>
    </w:pPr>
    <w:rPr>
      <w:rFonts w:ascii="Roboto Condensed" w:hAnsi="Roboto Condensed"/>
      <w:color w:val="222222"/>
      <w:sz w:val="23"/>
      <w:szCs w:val="23"/>
    </w:rPr>
  </w:style>
  <w:style w:type="paragraph" w:customStyle="1" w:styleId="hljs">
    <w:name w:val="hljs"/>
    <w:basedOn w:val="Normal"/>
    <w:pPr>
      <w:shd w:val="clear" w:color="auto" w:fill="FDF6E3"/>
      <w:spacing w:before="100" w:beforeAutospacing="1" w:after="100" w:afterAutospacing="1"/>
    </w:pPr>
    <w:rPr>
      <w:color w:val="657B83"/>
    </w:rPr>
  </w:style>
  <w:style w:type="paragraph" w:customStyle="1" w:styleId="hljs-comment">
    <w:name w:val="hljs-comment"/>
    <w:basedOn w:val="Normal"/>
    <w:pPr>
      <w:spacing w:before="100" w:beforeAutospacing="1" w:after="100" w:afterAutospacing="1"/>
    </w:pPr>
    <w:rPr>
      <w:color w:val="93A1A1"/>
    </w:rPr>
  </w:style>
  <w:style w:type="paragraph" w:customStyle="1" w:styleId="hljs-doctype">
    <w:name w:val="hljs-doctype"/>
    <w:basedOn w:val="Normal"/>
    <w:pPr>
      <w:spacing w:before="100" w:beforeAutospacing="1" w:after="100" w:afterAutospacing="1"/>
    </w:pPr>
    <w:rPr>
      <w:color w:val="93A1A1"/>
    </w:rPr>
  </w:style>
  <w:style w:type="paragraph" w:customStyle="1" w:styleId="hljs-javadoc">
    <w:name w:val="hljs-javadoc"/>
    <w:basedOn w:val="Normal"/>
    <w:pPr>
      <w:spacing w:before="100" w:beforeAutospacing="1" w:after="100" w:afterAutospacing="1"/>
    </w:pPr>
    <w:rPr>
      <w:color w:val="93A1A1"/>
    </w:rPr>
  </w:style>
  <w:style w:type="paragraph" w:customStyle="1" w:styleId="hljs-pi">
    <w:name w:val="hljs-pi"/>
    <w:basedOn w:val="Normal"/>
    <w:pPr>
      <w:spacing w:before="100" w:beforeAutospacing="1" w:after="100" w:afterAutospacing="1"/>
    </w:pPr>
    <w:rPr>
      <w:color w:val="93A1A1"/>
    </w:rPr>
  </w:style>
  <w:style w:type="paragraph" w:customStyle="1" w:styleId="hljs-addition">
    <w:name w:val="hljs-addition"/>
    <w:basedOn w:val="Normal"/>
    <w:pPr>
      <w:spacing w:before="100" w:beforeAutospacing="1" w:after="100" w:afterAutospacing="1"/>
    </w:pPr>
    <w:rPr>
      <w:color w:val="859900"/>
    </w:rPr>
  </w:style>
  <w:style w:type="paragraph" w:customStyle="1" w:styleId="hljs-keyword">
    <w:name w:val="hljs-keyword"/>
    <w:basedOn w:val="Normal"/>
    <w:pPr>
      <w:spacing w:before="100" w:beforeAutospacing="1" w:after="100" w:afterAutospacing="1"/>
    </w:pPr>
    <w:rPr>
      <w:color w:val="859900"/>
    </w:rPr>
  </w:style>
  <w:style w:type="paragraph" w:customStyle="1" w:styleId="hljs-request">
    <w:name w:val="hljs-request"/>
    <w:basedOn w:val="Normal"/>
    <w:pPr>
      <w:spacing w:before="100" w:beforeAutospacing="1" w:after="100" w:afterAutospacing="1"/>
    </w:pPr>
    <w:rPr>
      <w:color w:val="859900"/>
    </w:rPr>
  </w:style>
  <w:style w:type="paragraph" w:customStyle="1" w:styleId="hljs-status">
    <w:name w:val="hljs-status"/>
    <w:basedOn w:val="Normal"/>
    <w:pPr>
      <w:spacing w:before="100" w:beforeAutospacing="1" w:after="100" w:afterAutospacing="1"/>
    </w:pPr>
    <w:rPr>
      <w:color w:val="859900"/>
    </w:rPr>
  </w:style>
  <w:style w:type="paragraph" w:customStyle="1" w:styleId="hljs-winutils">
    <w:name w:val="hljs-winutils"/>
    <w:basedOn w:val="Normal"/>
    <w:pPr>
      <w:spacing w:before="100" w:beforeAutospacing="1" w:after="100" w:afterAutospacing="1"/>
    </w:pPr>
    <w:rPr>
      <w:color w:val="859900"/>
    </w:rPr>
  </w:style>
  <w:style w:type="paragraph" w:customStyle="1" w:styleId="method">
    <w:name w:val="method"/>
    <w:basedOn w:val="Normal"/>
    <w:pPr>
      <w:spacing w:before="100" w:beforeAutospacing="1" w:after="100" w:afterAutospacing="1"/>
    </w:pPr>
    <w:rPr>
      <w:color w:val="859900"/>
    </w:rPr>
  </w:style>
  <w:style w:type="paragraph" w:customStyle="1" w:styleId="hljs-command">
    <w:name w:val="hljs-command"/>
    <w:basedOn w:val="Normal"/>
    <w:pPr>
      <w:spacing w:before="100" w:beforeAutospacing="1" w:after="100" w:afterAutospacing="1"/>
    </w:pPr>
    <w:rPr>
      <w:color w:val="2AA198"/>
    </w:rPr>
  </w:style>
  <w:style w:type="paragraph" w:customStyle="1" w:styleId="hljs-dartdoc">
    <w:name w:val="hljs-dartdoc"/>
    <w:basedOn w:val="Normal"/>
    <w:pPr>
      <w:spacing w:before="100" w:beforeAutospacing="1" w:after="100" w:afterAutospacing="1"/>
    </w:pPr>
    <w:rPr>
      <w:color w:val="2AA198"/>
    </w:rPr>
  </w:style>
  <w:style w:type="paragraph" w:customStyle="1" w:styleId="hljs-hexcolor">
    <w:name w:val="hljs-hexcolor"/>
    <w:basedOn w:val="Normal"/>
    <w:pPr>
      <w:spacing w:before="100" w:beforeAutospacing="1" w:after="100" w:afterAutospacing="1"/>
    </w:pPr>
    <w:rPr>
      <w:color w:val="2AA198"/>
    </w:rPr>
  </w:style>
  <w:style w:type="paragraph" w:customStyle="1" w:styleId="hljs-linkurl">
    <w:name w:val="hljs-link_url"/>
    <w:basedOn w:val="Normal"/>
    <w:pPr>
      <w:spacing w:before="100" w:beforeAutospacing="1" w:after="100" w:afterAutospacing="1"/>
    </w:pPr>
    <w:rPr>
      <w:color w:val="2AA198"/>
    </w:rPr>
  </w:style>
  <w:style w:type="paragraph" w:customStyle="1" w:styleId="hljs-number">
    <w:name w:val="hljs-number"/>
    <w:basedOn w:val="Normal"/>
    <w:pPr>
      <w:spacing w:before="100" w:beforeAutospacing="1" w:after="100" w:afterAutospacing="1"/>
    </w:pPr>
    <w:rPr>
      <w:color w:val="2AA198"/>
    </w:rPr>
  </w:style>
  <w:style w:type="paragraph" w:customStyle="1" w:styleId="hljs-phpdoc">
    <w:name w:val="hljs-phpdoc"/>
    <w:basedOn w:val="Normal"/>
    <w:pPr>
      <w:spacing w:before="100" w:beforeAutospacing="1" w:after="100" w:afterAutospacing="1"/>
    </w:pPr>
    <w:rPr>
      <w:color w:val="2AA198"/>
    </w:rPr>
  </w:style>
  <w:style w:type="paragraph" w:customStyle="1" w:styleId="hljs-regexp">
    <w:name w:val="hljs-regexp"/>
    <w:basedOn w:val="Normal"/>
    <w:pPr>
      <w:spacing w:before="100" w:beforeAutospacing="1" w:after="100" w:afterAutospacing="1"/>
    </w:pPr>
    <w:rPr>
      <w:color w:val="2AA198"/>
    </w:rPr>
  </w:style>
  <w:style w:type="paragraph" w:customStyle="1" w:styleId="hljs-string">
    <w:name w:val="hljs-string"/>
    <w:basedOn w:val="Normal"/>
    <w:pPr>
      <w:spacing w:before="100" w:beforeAutospacing="1" w:after="100" w:afterAutospacing="1"/>
    </w:pPr>
    <w:rPr>
      <w:color w:val="2AA198"/>
    </w:rPr>
  </w:style>
  <w:style w:type="paragraph" w:customStyle="1" w:styleId="hljs-builtin">
    <w:name w:val="hljs-built_in"/>
    <w:basedOn w:val="Normal"/>
    <w:pPr>
      <w:spacing w:before="100" w:beforeAutospacing="1" w:after="100" w:afterAutospacing="1"/>
    </w:pPr>
    <w:rPr>
      <w:color w:val="268BD2"/>
    </w:rPr>
  </w:style>
  <w:style w:type="paragraph" w:customStyle="1" w:styleId="hljs-chunk">
    <w:name w:val="hljs-chunk"/>
    <w:basedOn w:val="Normal"/>
    <w:pPr>
      <w:spacing w:before="100" w:beforeAutospacing="1" w:after="100" w:afterAutospacing="1"/>
    </w:pPr>
    <w:rPr>
      <w:color w:val="268BD2"/>
    </w:rPr>
  </w:style>
  <w:style w:type="paragraph" w:customStyle="1" w:styleId="hljs-decorator">
    <w:name w:val="hljs-decorator"/>
    <w:basedOn w:val="Normal"/>
    <w:pPr>
      <w:spacing w:before="100" w:beforeAutospacing="1" w:after="100" w:afterAutospacing="1"/>
    </w:pPr>
    <w:rPr>
      <w:color w:val="268BD2"/>
    </w:rPr>
  </w:style>
  <w:style w:type="paragraph" w:customStyle="1" w:styleId="hljs-id">
    <w:name w:val="hljs-id"/>
    <w:basedOn w:val="Normal"/>
    <w:pPr>
      <w:spacing w:before="100" w:beforeAutospacing="1" w:after="100" w:afterAutospacing="1"/>
    </w:pPr>
    <w:rPr>
      <w:color w:val="268BD2"/>
    </w:rPr>
  </w:style>
  <w:style w:type="paragraph" w:customStyle="1" w:styleId="hljs-identifier">
    <w:name w:val="hljs-identifier"/>
    <w:basedOn w:val="Normal"/>
    <w:pPr>
      <w:spacing w:before="100" w:beforeAutospacing="1" w:after="100" w:afterAutospacing="1"/>
    </w:pPr>
    <w:rPr>
      <w:color w:val="268BD2"/>
    </w:rPr>
  </w:style>
  <w:style w:type="paragraph" w:customStyle="1" w:styleId="hljs-localvars">
    <w:name w:val="hljs-localvars"/>
    <w:basedOn w:val="Normal"/>
    <w:pPr>
      <w:spacing w:before="100" w:beforeAutospacing="1" w:after="100" w:afterAutospacing="1"/>
    </w:pPr>
    <w:rPr>
      <w:color w:val="268BD2"/>
    </w:rPr>
  </w:style>
  <w:style w:type="paragraph" w:customStyle="1" w:styleId="hljs-title">
    <w:name w:val="hljs-title"/>
    <w:basedOn w:val="Normal"/>
    <w:pPr>
      <w:spacing w:before="100" w:beforeAutospacing="1" w:after="100" w:afterAutospacing="1"/>
    </w:pPr>
    <w:rPr>
      <w:color w:val="268BD2"/>
    </w:rPr>
  </w:style>
  <w:style w:type="paragraph" w:customStyle="1" w:styleId="hljs-attribute">
    <w:name w:val="hljs-attribute"/>
    <w:basedOn w:val="Normal"/>
    <w:pPr>
      <w:spacing w:before="100" w:beforeAutospacing="1" w:after="100" w:afterAutospacing="1"/>
    </w:pPr>
    <w:rPr>
      <w:color w:val="B58900"/>
    </w:rPr>
  </w:style>
  <w:style w:type="paragraph" w:customStyle="1" w:styleId="hljs-constant">
    <w:name w:val="hljs-constant"/>
    <w:basedOn w:val="Normal"/>
    <w:pPr>
      <w:spacing w:before="100" w:beforeAutospacing="1" w:after="100" w:afterAutospacing="1"/>
    </w:pPr>
    <w:rPr>
      <w:color w:val="B58900"/>
    </w:rPr>
  </w:style>
  <w:style w:type="paragraph" w:customStyle="1" w:styleId="hljs-linkreference">
    <w:name w:val="hljs-link_reference"/>
    <w:basedOn w:val="Normal"/>
    <w:pPr>
      <w:spacing w:before="100" w:beforeAutospacing="1" w:after="100" w:afterAutospacing="1"/>
    </w:pPr>
    <w:rPr>
      <w:color w:val="B58900"/>
    </w:rPr>
  </w:style>
  <w:style w:type="paragraph" w:customStyle="1" w:styleId="hljs-parent">
    <w:name w:val="hljs-parent"/>
    <w:basedOn w:val="Normal"/>
    <w:pPr>
      <w:spacing w:before="100" w:beforeAutospacing="1" w:after="100" w:afterAutospacing="1"/>
    </w:pPr>
    <w:rPr>
      <w:color w:val="B58900"/>
    </w:rPr>
  </w:style>
  <w:style w:type="paragraph" w:customStyle="1" w:styleId="hljs-type">
    <w:name w:val="hljs-type"/>
    <w:basedOn w:val="Normal"/>
    <w:pPr>
      <w:spacing w:before="100" w:beforeAutospacing="1" w:after="100" w:afterAutospacing="1"/>
    </w:pPr>
    <w:rPr>
      <w:color w:val="B58900"/>
    </w:rPr>
  </w:style>
  <w:style w:type="paragraph" w:customStyle="1" w:styleId="hljs-variable">
    <w:name w:val="hljs-variable"/>
    <w:basedOn w:val="Normal"/>
    <w:pPr>
      <w:spacing w:before="100" w:beforeAutospacing="1" w:after="100" w:afterAutospacing="1"/>
    </w:pPr>
    <w:rPr>
      <w:color w:val="B58900"/>
    </w:rPr>
  </w:style>
  <w:style w:type="paragraph" w:customStyle="1" w:styleId="hljs-attrselector">
    <w:name w:val="hljs-attr_selector"/>
    <w:basedOn w:val="Normal"/>
    <w:pPr>
      <w:spacing w:before="100" w:beforeAutospacing="1" w:after="100" w:afterAutospacing="1"/>
    </w:pPr>
    <w:rPr>
      <w:color w:val="CB4B16"/>
    </w:rPr>
  </w:style>
  <w:style w:type="paragraph" w:customStyle="1" w:styleId="hljs-cdata">
    <w:name w:val="hljs-cdata"/>
    <w:basedOn w:val="Normal"/>
    <w:pPr>
      <w:spacing w:before="100" w:beforeAutospacing="1" w:after="100" w:afterAutospacing="1"/>
    </w:pPr>
    <w:rPr>
      <w:color w:val="CB4B16"/>
    </w:rPr>
  </w:style>
  <w:style w:type="paragraph" w:customStyle="1" w:styleId="hljs-header">
    <w:name w:val="hljs-header"/>
    <w:basedOn w:val="Normal"/>
    <w:pPr>
      <w:spacing w:before="100" w:beforeAutospacing="1" w:after="100" w:afterAutospacing="1"/>
    </w:pPr>
    <w:rPr>
      <w:color w:val="CB4B16"/>
    </w:rPr>
  </w:style>
  <w:style w:type="paragraph" w:customStyle="1" w:styleId="hljs-pragma">
    <w:name w:val="hljs-pragma"/>
    <w:basedOn w:val="Normal"/>
    <w:pPr>
      <w:spacing w:before="100" w:beforeAutospacing="1" w:after="100" w:afterAutospacing="1"/>
    </w:pPr>
    <w:rPr>
      <w:color w:val="CB4B16"/>
    </w:rPr>
  </w:style>
  <w:style w:type="paragraph" w:customStyle="1" w:styleId="hljs-preprocessor">
    <w:name w:val="hljs-preprocessor"/>
    <w:basedOn w:val="Normal"/>
    <w:pPr>
      <w:spacing w:before="100" w:beforeAutospacing="1" w:after="100" w:afterAutospacing="1"/>
    </w:pPr>
    <w:rPr>
      <w:color w:val="CB4B16"/>
    </w:rPr>
  </w:style>
  <w:style w:type="paragraph" w:customStyle="1" w:styleId="hljs-shebang">
    <w:name w:val="hljs-shebang"/>
    <w:basedOn w:val="Normal"/>
    <w:pPr>
      <w:spacing w:before="100" w:beforeAutospacing="1" w:after="100" w:afterAutospacing="1"/>
    </w:pPr>
    <w:rPr>
      <w:color w:val="CB4B16"/>
    </w:rPr>
  </w:style>
  <w:style w:type="paragraph" w:customStyle="1" w:styleId="hljs-special">
    <w:name w:val="hljs-special"/>
    <w:basedOn w:val="Normal"/>
    <w:pPr>
      <w:spacing w:before="100" w:beforeAutospacing="1" w:after="100" w:afterAutospacing="1"/>
    </w:pPr>
    <w:rPr>
      <w:color w:val="CB4B16"/>
    </w:rPr>
  </w:style>
  <w:style w:type="paragraph" w:customStyle="1" w:styleId="hljs-subst">
    <w:name w:val="hljs-subst"/>
    <w:basedOn w:val="Normal"/>
    <w:pPr>
      <w:spacing w:before="100" w:beforeAutospacing="1" w:after="100" w:afterAutospacing="1"/>
    </w:pPr>
    <w:rPr>
      <w:color w:val="CB4B16"/>
    </w:rPr>
  </w:style>
  <w:style w:type="paragraph" w:customStyle="1" w:styleId="hljs-symbol">
    <w:name w:val="hljs-symbol"/>
    <w:basedOn w:val="Normal"/>
    <w:pPr>
      <w:spacing w:before="100" w:beforeAutospacing="1" w:after="100" w:afterAutospacing="1"/>
    </w:pPr>
    <w:rPr>
      <w:color w:val="CB4B16"/>
    </w:rPr>
  </w:style>
  <w:style w:type="paragraph" w:customStyle="1" w:styleId="hljs-deletion">
    <w:name w:val="hljs-deletion"/>
    <w:basedOn w:val="Normal"/>
    <w:pPr>
      <w:spacing w:before="100" w:beforeAutospacing="1" w:after="100" w:afterAutospacing="1"/>
    </w:pPr>
    <w:rPr>
      <w:color w:val="DC322F"/>
    </w:rPr>
  </w:style>
  <w:style w:type="paragraph" w:customStyle="1" w:styleId="hljs-important">
    <w:name w:val="hljs-important"/>
    <w:basedOn w:val="Normal"/>
    <w:pPr>
      <w:spacing w:before="100" w:beforeAutospacing="1" w:after="100" w:afterAutospacing="1"/>
    </w:pPr>
    <w:rPr>
      <w:color w:val="DC322F"/>
    </w:rPr>
  </w:style>
  <w:style w:type="paragraph" w:customStyle="1" w:styleId="hljs-linklabel">
    <w:name w:val="hljs-link_label"/>
    <w:basedOn w:val="Normal"/>
    <w:pPr>
      <w:spacing w:before="100" w:beforeAutospacing="1" w:after="100" w:afterAutospacing="1"/>
    </w:pPr>
    <w:rPr>
      <w:color w:val="6C71C4"/>
    </w:rPr>
  </w:style>
  <w:style w:type="paragraph" w:customStyle="1" w:styleId="mathjaxhoverarrow">
    <w:name w:val="mathjax_hover_arrow"/>
    <w:basedOn w:val="Normal"/>
    <w:pPr>
      <w:spacing w:before="100" w:beforeAutospacing="1" w:after="100" w:afterAutospacing="1"/>
    </w:pPr>
  </w:style>
  <w:style w:type="paragraph" w:customStyle="1" w:styleId="mathjaxmenu">
    <w:name w:val="mathjax_menu"/>
    <w:basedOn w:val="Normal"/>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pPr>
      <w:spacing w:before="100" w:beforeAutospacing="1" w:after="100" w:afterAutospacing="1"/>
    </w:pPr>
  </w:style>
  <w:style w:type="paragraph" w:customStyle="1" w:styleId="mathjaxmenuarrow">
    <w:name w:val="mathjax_menuarrow"/>
    <w:basedOn w:val="Normal"/>
    <w:pPr>
      <w:spacing w:before="100" w:beforeAutospacing="1" w:after="100" w:afterAutospacing="1"/>
    </w:pPr>
    <w:rPr>
      <w:color w:val="666666"/>
    </w:rPr>
  </w:style>
  <w:style w:type="paragraph" w:customStyle="1" w:styleId="mathjaxmenulabel">
    <w:name w:val="mathjax_menulabel"/>
    <w:basedOn w:val="Normal"/>
    <w:pPr>
      <w:spacing w:before="100" w:beforeAutospacing="1" w:after="100" w:afterAutospacing="1"/>
    </w:pPr>
    <w:rPr>
      <w:i/>
      <w:iCs/>
    </w:rPr>
  </w:style>
  <w:style w:type="paragraph" w:customStyle="1" w:styleId="mathjaxmenurule">
    <w:name w:val="mathjax_menurule"/>
    <w:basedOn w:val="Normal"/>
    <w:pPr>
      <w:pBdr>
        <w:top w:val="single" w:sz="6" w:space="0" w:color="CCCCCC"/>
      </w:pBdr>
      <w:spacing w:before="60"/>
      <w:ind w:left="15" w:right="15"/>
    </w:pPr>
  </w:style>
  <w:style w:type="paragraph" w:customStyle="1" w:styleId="mathjaxmenuclose">
    <w:name w:val="mathjax_menu_close"/>
    <w:basedOn w:val="Normal"/>
    <w:pPr>
      <w:spacing w:before="100" w:beforeAutospacing="1" w:after="100" w:afterAutospacing="1"/>
    </w:pPr>
  </w:style>
  <w:style w:type="paragraph" w:customStyle="1" w:styleId="mathjaxpreview">
    <w:name w:val="mathjax_preview"/>
    <w:basedOn w:val="Normal"/>
    <w:pPr>
      <w:spacing w:before="100" w:beforeAutospacing="1" w:after="100" w:afterAutospacing="1"/>
    </w:pPr>
    <w:rPr>
      <w:color w:val="888888"/>
    </w:rPr>
  </w:style>
  <w:style w:type="paragraph" w:customStyle="1" w:styleId="mathjaxerror">
    <w:name w:val="mathjax_error"/>
    <w:basedOn w:val="Normal"/>
    <w:pPr>
      <w:spacing w:before="100" w:beforeAutospacing="1" w:after="100" w:afterAutospacing="1"/>
    </w:pPr>
    <w:rPr>
      <w:i/>
      <w:iCs/>
      <w:color w:val="CC0000"/>
    </w:rPr>
  </w:style>
  <w:style w:type="paragraph" w:customStyle="1" w:styleId="oembedall-reputation-score">
    <w:name w:val="oembedall-reputation-score"/>
    <w:basedOn w:val="Normal"/>
    <w:pPr>
      <w:spacing w:before="100" w:beforeAutospacing="1" w:after="100" w:afterAutospacing="1"/>
    </w:pPr>
  </w:style>
  <w:style w:type="paragraph" w:customStyle="1" w:styleId="oembedall-user-info">
    <w:name w:val="oembedall-user-info"/>
    <w:basedOn w:val="Normal"/>
    <w:pPr>
      <w:spacing w:before="100" w:beforeAutospacing="1" w:after="100" w:afterAutospacing="1"/>
    </w:pPr>
  </w:style>
  <w:style w:type="paragraph" w:customStyle="1" w:styleId="oembedall-question-hyperlink">
    <w:name w:val="oembedall-question-hyperlink"/>
    <w:basedOn w:val="Normal"/>
    <w:pPr>
      <w:spacing w:before="100" w:beforeAutospacing="1" w:after="100" w:afterAutospacing="1"/>
    </w:pPr>
  </w:style>
  <w:style w:type="paragraph" w:customStyle="1" w:styleId="oembedall-stats">
    <w:name w:val="oembedall-stats"/>
    <w:basedOn w:val="Normal"/>
    <w:pPr>
      <w:spacing w:before="100" w:beforeAutospacing="1" w:after="100" w:afterAutospacing="1"/>
    </w:pPr>
  </w:style>
  <w:style w:type="paragraph" w:customStyle="1" w:styleId="oembedall-statscontainer">
    <w:name w:val="oembedall-statscontainer"/>
    <w:basedOn w:val="Normal"/>
    <w:pPr>
      <w:spacing w:before="100" w:beforeAutospacing="1" w:after="100" w:afterAutospacing="1"/>
    </w:pPr>
  </w:style>
  <w:style w:type="paragraph" w:customStyle="1" w:styleId="oembedall-votes">
    <w:name w:val="oembedall-votes"/>
    <w:basedOn w:val="Normal"/>
    <w:pPr>
      <w:spacing w:before="100" w:beforeAutospacing="1" w:after="100" w:afterAutospacing="1"/>
    </w:pPr>
  </w:style>
  <w:style w:type="paragraph" w:customStyle="1" w:styleId="oembedall-vote-count-post">
    <w:name w:val="oembedall-vote-count-post"/>
    <w:basedOn w:val="Normal"/>
    <w:pPr>
      <w:spacing w:before="100" w:beforeAutospacing="1" w:after="100" w:afterAutospacing="1"/>
    </w:pPr>
  </w:style>
  <w:style w:type="paragraph" w:customStyle="1" w:styleId="oembedall-views">
    <w:name w:val="oembedall-views"/>
    <w:basedOn w:val="Normal"/>
    <w:pPr>
      <w:spacing w:before="100" w:beforeAutospacing="1" w:after="100" w:afterAutospacing="1"/>
    </w:pPr>
  </w:style>
  <w:style w:type="paragraph" w:customStyle="1" w:styleId="oembedall-status">
    <w:name w:val="oembedall-status"/>
    <w:basedOn w:val="Normal"/>
    <w:pPr>
      <w:spacing w:before="100" w:beforeAutospacing="1" w:after="100" w:afterAutospacing="1"/>
    </w:pPr>
  </w:style>
  <w:style w:type="paragraph" w:customStyle="1" w:styleId="oembedall-summary">
    <w:name w:val="oembedall-summary"/>
    <w:basedOn w:val="Normal"/>
    <w:pPr>
      <w:spacing w:before="100" w:beforeAutospacing="1" w:after="100" w:afterAutospacing="1"/>
    </w:pPr>
  </w:style>
  <w:style w:type="paragraph" w:customStyle="1" w:styleId="oembedall-excerpt">
    <w:name w:val="oembedall-excerpt"/>
    <w:basedOn w:val="Normal"/>
    <w:pPr>
      <w:spacing w:before="100" w:beforeAutospacing="1" w:after="100" w:afterAutospacing="1"/>
    </w:pPr>
  </w:style>
  <w:style w:type="paragraph" w:customStyle="1" w:styleId="oembedall-tags">
    <w:name w:val="oembedall-tags"/>
    <w:basedOn w:val="Normal"/>
    <w:pPr>
      <w:spacing w:before="100" w:beforeAutospacing="1" w:after="100" w:afterAutospacing="1"/>
    </w:pPr>
  </w:style>
  <w:style w:type="paragraph" w:customStyle="1" w:styleId="oembedall-post-tag">
    <w:name w:val="oembedall-post-tag"/>
    <w:basedOn w:val="Normal"/>
    <w:pPr>
      <w:spacing w:before="100" w:beforeAutospacing="1" w:after="100" w:afterAutospacing="1"/>
    </w:pPr>
  </w:style>
  <w:style w:type="paragraph" w:customStyle="1" w:styleId="oembedall-statsarrow">
    <w:name w:val="oembedall-statsarrow"/>
    <w:basedOn w:val="Normal"/>
    <w:pPr>
      <w:spacing w:before="100" w:beforeAutospacing="1" w:after="100" w:afterAutospacing="1"/>
    </w:pPr>
  </w:style>
  <w:style w:type="paragraph" w:customStyle="1" w:styleId="contents">
    <w:name w:val="contents"/>
    <w:basedOn w:val="Normal"/>
    <w:pPr>
      <w:spacing w:before="100" w:beforeAutospacing="1" w:after="100" w:afterAutospacing="1"/>
    </w:pPr>
  </w:style>
  <w:style w:type="paragraph" w:customStyle="1" w:styleId="label">
    <w:name w:val="label"/>
    <w:basedOn w:val="Normal"/>
    <w:pPr>
      <w:spacing w:before="100" w:beforeAutospacing="1" w:after="100" w:afterAutospacing="1"/>
    </w:pPr>
  </w:style>
  <w:style w:type="paragraph" w:customStyle="1" w:styleId="hljs-tag">
    <w:name w:val="hljs-tag"/>
    <w:basedOn w:val="Normal"/>
    <w:pPr>
      <w:spacing w:before="100" w:beforeAutospacing="1" w:after="100" w:afterAutospacing="1"/>
    </w:pPr>
  </w:style>
  <w:style w:type="paragraph" w:customStyle="1" w:styleId="hljs-value">
    <w:name w:val="hljs-value"/>
    <w:basedOn w:val="Normal"/>
    <w:pPr>
      <w:spacing w:before="100" w:beforeAutospacing="1" w:after="100" w:afterAutospacing="1"/>
    </w:pPr>
  </w:style>
  <w:style w:type="paragraph" w:customStyle="1" w:styleId="hljs-formula">
    <w:name w:val="hljs-formula"/>
    <w:basedOn w:val="Normal"/>
    <w:pPr>
      <w:spacing w:before="100" w:beforeAutospacing="1" w:after="100" w:afterAutospacing="1"/>
    </w:pPr>
  </w:style>
  <w:style w:type="paragraph" w:customStyle="1" w:styleId="hljs-function">
    <w:name w:val="hljs-function"/>
    <w:basedOn w:val="Normal"/>
    <w:pPr>
      <w:spacing w:before="100" w:beforeAutospacing="1" w:after="100" w:afterAutospacing="1"/>
    </w:pPr>
  </w:style>
  <w:style w:type="paragraph" w:customStyle="1" w:styleId="hljs-literal">
    <w:name w:val="hljs-literal"/>
    <w:basedOn w:val="Normal"/>
    <w:pPr>
      <w:spacing w:before="100" w:beforeAutospacing="1" w:after="100" w:afterAutospacing="1"/>
    </w:pPr>
  </w:style>
  <w:style w:type="paragraph" w:customStyle="1" w:styleId="hljs-body">
    <w:name w:val="hljs-body"/>
    <w:basedOn w:val="Normal"/>
    <w:pPr>
      <w:spacing w:before="100" w:beforeAutospacing="1" w:after="100" w:afterAutospacing="1"/>
    </w:pPr>
  </w:style>
  <w:style w:type="paragraph" w:customStyle="1" w:styleId="hljs-pseudo">
    <w:name w:val="hljs-pseudo"/>
    <w:basedOn w:val="Normal"/>
    <w:pPr>
      <w:spacing w:before="100" w:beforeAutospacing="1" w:after="100" w:afterAutospacing="1"/>
    </w:pPr>
  </w:style>
  <w:style w:type="paragraph" w:customStyle="1" w:styleId="hljs-change">
    <w:name w:val="hljs-change"/>
    <w:basedOn w:val="Normal"/>
    <w:pPr>
      <w:spacing w:before="100" w:beforeAutospacing="1" w:after="100" w:afterAutospacing="1"/>
    </w:pPr>
  </w:style>
  <w:style w:type="paragraph" w:customStyle="1" w:styleId="oembedall-body">
    <w:name w:val="oembedall-body"/>
    <w:basedOn w:val="Normal"/>
    <w:pPr>
      <w:spacing w:before="100" w:beforeAutospacing="1" w:after="100" w:afterAutospacing="1"/>
    </w:pPr>
  </w:style>
  <w:style w:type="paragraph" w:customStyle="1" w:styleId="tagline">
    <w:name w:val="tagline"/>
    <w:basedOn w:val="Normal"/>
    <w:pPr>
      <w:spacing w:before="100" w:beforeAutospacing="1" w:after="100" w:afterAutospacing="1"/>
    </w:pPr>
  </w:style>
  <w:style w:type="paragraph" w:customStyle="1" w:styleId="wrapper">
    <w:name w:val="wrapper"/>
    <w:basedOn w:val="Normal"/>
    <w:pPr>
      <w:spacing w:before="100" w:beforeAutospacing="1" w:after="100" w:afterAutospacing="1"/>
    </w:pPr>
  </w:style>
  <w:style w:type="paragraph" w:customStyle="1" w:styleId="split">
    <w:name w:val="split"/>
    <w:basedOn w:val="Normal"/>
    <w:pPr>
      <w:spacing w:before="100" w:beforeAutospacing="1" w:after="100" w:afterAutospacing="1"/>
    </w:pPr>
  </w:style>
  <w:style w:type="paragraph" w:customStyle="1" w:styleId="place-context">
    <w:name w:val="place-context"/>
    <w:basedOn w:val="Normal"/>
    <w:pPr>
      <w:spacing w:before="100" w:beforeAutospacing="1" w:after="100" w:afterAutospacing="1"/>
    </w:pPr>
  </w:style>
  <w:style w:type="paragraph" w:customStyle="1" w:styleId="prominent-place">
    <w:name w:val="prominent-place"/>
    <w:basedOn w:val="Normal"/>
    <w:pPr>
      <w:spacing w:before="100" w:beforeAutospacing="1" w:after="100" w:afterAutospacing="1"/>
    </w:pPr>
  </w:style>
  <w:style w:type="paragraph" w:customStyle="1" w:styleId="main-date">
    <w:name w:val="main-date"/>
    <w:basedOn w:val="Normal"/>
    <w:pPr>
      <w:spacing w:before="100" w:beforeAutospacing="1" w:after="100" w:afterAutospacing="1"/>
    </w:pPr>
  </w:style>
  <w:style w:type="paragraph" w:customStyle="1" w:styleId="first">
    <w:name w:val="first"/>
    <w:basedOn w:val="Normal"/>
    <w:pPr>
      <w:spacing w:before="100" w:beforeAutospacing="1" w:after="100" w:afterAutospacing="1"/>
    </w:pPr>
  </w:style>
  <w:style w:type="paragraph" w:customStyle="1" w:styleId="Title1">
    <w:name w:val="Title1"/>
    <w:basedOn w:val="Normal"/>
    <w:pPr>
      <w:spacing w:before="100" w:beforeAutospacing="1" w:after="100" w:afterAutospacing="1"/>
    </w:pPr>
  </w:style>
  <w:style w:type="paragraph" w:customStyle="1" w:styleId="number">
    <w:name w:val="number"/>
    <w:basedOn w:val="Normal"/>
    <w:pPr>
      <w:spacing w:before="100" w:beforeAutospacing="1" w:after="100" w:afterAutospacing="1"/>
    </w:pPr>
  </w:style>
  <w:style w:type="paragraph" w:customStyle="1" w:styleId="oembedall-user-gravatar32">
    <w:name w:val="oembedall-user-gravatar32"/>
    <w:basedOn w:val="Normal"/>
    <w:pPr>
      <w:spacing w:before="100" w:beforeAutospacing="1" w:after="100" w:afterAutospacing="1"/>
    </w:pPr>
  </w:style>
  <w:style w:type="paragraph" w:customStyle="1" w:styleId="oembedall-user-details">
    <w:name w:val="oembedall-user-details"/>
    <w:basedOn w:val="Normal"/>
    <w:pPr>
      <w:spacing w:before="100" w:beforeAutospacing="1" w:after="100" w:afterAutospacing="1"/>
    </w:pPr>
  </w:style>
  <w:style w:type="paragraph" w:customStyle="1" w:styleId="sub-place">
    <w:name w:val="sub-place"/>
    <w:basedOn w:val="Normal"/>
    <w:pPr>
      <w:spacing w:before="100" w:beforeAutospacing="1" w:after="100" w:afterAutospacing="1"/>
    </w:pPr>
  </w:style>
  <w:style w:type="character" w:customStyle="1" w:styleId="oembedall-closehide">
    <w:name w:val="oembedall-closehide"/>
    <w:basedOn w:val="DefaultParagraphFont"/>
    <w:rPr>
      <w:shd w:val="clear" w:color="auto" w:fill="AAAAAA"/>
    </w:rPr>
  </w:style>
  <w:style w:type="paragraph" w:customStyle="1" w:styleId="oembedall-body1">
    <w:name w:val="oembedall-body1"/>
    <w:basedOn w:val="Normal"/>
    <w:pPr>
      <w:pBdr>
        <w:top w:val="single" w:sz="6" w:space="4" w:color="EEEEEE"/>
      </w:pBdr>
      <w:spacing w:before="120" w:after="100" w:afterAutospacing="1"/>
      <w:ind w:left="-150"/>
    </w:pPr>
  </w:style>
  <w:style w:type="paragraph" w:customStyle="1" w:styleId="oembedall-description1">
    <w:name w:val="oembedall-description1"/>
    <w:basedOn w:val="Normal"/>
    <w:pPr>
      <w:spacing w:after="45"/>
    </w:pPr>
    <w:rPr>
      <w:color w:val="444444"/>
      <w:sz w:val="18"/>
      <w:szCs w:val="18"/>
    </w:rPr>
  </w:style>
  <w:style w:type="paragraph" w:customStyle="1" w:styleId="oembedall-updated-at1">
    <w:name w:val="oembedall-updated-at1"/>
    <w:basedOn w:val="Normal"/>
    <w:rPr>
      <w:color w:val="888888"/>
      <w:sz w:val="17"/>
      <w:szCs w:val="17"/>
    </w:rPr>
  </w:style>
  <w:style w:type="paragraph" w:customStyle="1" w:styleId="oembedall-reputation-score1">
    <w:name w:val="oembedall-reputation-score1"/>
    <w:basedOn w:val="Normal"/>
    <w:pPr>
      <w:spacing w:before="100" w:beforeAutospacing="1" w:after="100" w:afterAutospacing="1"/>
      <w:ind w:right="30"/>
    </w:pPr>
    <w:rPr>
      <w:b/>
      <w:bCs/>
      <w:color w:val="444444"/>
      <w:sz w:val="29"/>
      <w:szCs w:val="29"/>
    </w:rPr>
  </w:style>
  <w:style w:type="paragraph" w:customStyle="1" w:styleId="oembedall-user-info1">
    <w:name w:val="oembedall-user-info1"/>
    <w:basedOn w:val="Normal"/>
    <w:pPr>
      <w:spacing w:before="100" w:beforeAutospacing="1" w:after="100" w:afterAutospacing="1"/>
    </w:pPr>
  </w:style>
  <w:style w:type="paragraph" w:customStyle="1" w:styleId="oembedall-user-gravatar321">
    <w:name w:val="oembedall-user-gravatar321"/>
    <w:basedOn w:val="Normal"/>
    <w:pPr>
      <w:spacing w:before="100" w:beforeAutospacing="1" w:after="100" w:afterAutospacing="1"/>
    </w:pPr>
  </w:style>
  <w:style w:type="paragraph" w:customStyle="1" w:styleId="oembedall-user-details1">
    <w:name w:val="oembedall-user-details1"/>
    <w:basedOn w:val="Normal"/>
    <w:pPr>
      <w:spacing w:before="100" w:beforeAutospacing="1" w:after="100" w:afterAutospacing="1"/>
      <w:ind w:left="75"/>
    </w:pPr>
  </w:style>
  <w:style w:type="paragraph" w:customStyle="1" w:styleId="oembedall-question-hyperlink1">
    <w:name w:val="oembedall-question-hyperlink1"/>
    <w:basedOn w:val="Normal"/>
    <w:pPr>
      <w:spacing w:before="100" w:beforeAutospacing="1" w:after="100" w:afterAutospacing="1"/>
    </w:pPr>
    <w:rPr>
      <w:b/>
      <w:bCs/>
    </w:rPr>
  </w:style>
  <w:style w:type="paragraph" w:customStyle="1" w:styleId="oembedall-stats1">
    <w:name w:val="oembedall-stats1"/>
    <w:basedOn w:val="Normal"/>
    <w:pPr>
      <w:shd w:val="clear" w:color="auto" w:fill="EEEEEE"/>
      <w:ind w:left="105"/>
    </w:pPr>
  </w:style>
  <w:style w:type="paragraph" w:customStyle="1" w:styleId="oembedall-statscontainer1">
    <w:name w:val="oembedall-statscontainer1"/>
    <w:basedOn w:val="Normal"/>
    <w:pPr>
      <w:spacing w:before="100" w:beforeAutospacing="1" w:after="100" w:afterAutospacing="1"/>
      <w:ind w:right="120"/>
    </w:pPr>
  </w:style>
  <w:style w:type="paragraph" w:customStyle="1" w:styleId="oembedall-votes1">
    <w:name w:val="oembedall-votes1"/>
    <w:basedOn w:val="Normal"/>
    <w:pPr>
      <w:spacing w:before="100" w:beforeAutospacing="1" w:after="100" w:afterAutospacing="1"/>
      <w:jc w:val="center"/>
    </w:pPr>
    <w:rPr>
      <w:color w:val="555555"/>
    </w:rPr>
  </w:style>
  <w:style w:type="paragraph" w:customStyle="1" w:styleId="oembedall-vote-count-post1">
    <w:name w:val="oembedall-vote-count-post1"/>
    <w:basedOn w:val="Normal"/>
    <w:pPr>
      <w:spacing w:before="100" w:beforeAutospacing="1" w:after="100" w:afterAutospacing="1"/>
    </w:pPr>
    <w:rPr>
      <w:b/>
      <w:bCs/>
      <w:color w:val="808185"/>
      <w:sz w:val="58"/>
      <w:szCs w:val="58"/>
    </w:rPr>
  </w:style>
  <w:style w:type="paragraph" w:customStyle="1" w:styleId="oembedall-views1">
    <w:name w:val="oembedall-views1"/>
    <w:basedOn w:val="Normal"/>
    <w:pPr>
      <w:spacing w:before="100" w:beforeAutospacing="1" w:after="100" w:afterAutospacing="1"/>
      <w:jc w:val="center"/>
    </w:pPr>
    <w:rPr>
      <w:color w:val="999999"/>
    </w:rPr>
  </w:style>
  <w:style w:type="paragraph" w:customStyle="1" w:styleId="oembedall-status1">
    <w:name w:val="oembedall-status1"/>
    <w:basedOn w:val="Normal"/>
    <w:pPr>
      <w:shd w:val="clear" w:color="auto" w:fill="75845C"/>
      <w:spacing w:after="100" w:afterAutospacing="1"/>
      <w:jc w:val="center"/>
    </w:pPr>
    <w:rPr>
      <w:color w:val="FFFFFF"/>
    </w:rPr>
  </w:style>
  <w:style w:type="paragraph" w:customStyle="1" w:styleId="oembedall-summary1">
    <w:name w:val="oembedall-summary1"/>
    <w:basedOn w:val="Normal"/>
    <w:pPr>
      <w:spacing w:before="100" w:beforeAutospacing="1" w:after="100" w:afterAutospacing="1"/>
    </w:pPr>
  </w:style>
  <w:style w:type="paragraph" w:customStyle="1" w:styleId="oembedall-excerpt1">
    <w:name w:val="oembedall-excerpt1"/>
    <w:basedOn w:val="Normal"/>
  </w:style>
  <w:style w:type="paragraph" w:customStyle="1" w:styleId="oembedall-tags1">
    <w:name w:val="oembedall-tags1"/>
    <w:basedOn w:val="Normal"/>
    <w:pPr>
      <w:spacing w:before="100" w:beforeAutospacing="1" w:after="100" w:afterAutospacing="1" w:line="270" w:lineRule="atLeast"/>
    </w:pPr>
  </w:style>
  <w:style w:type="paragraph" w:customStyle="1" w:styleId="oembedall-post-tag1">
    <w:name w:val="oembedall-post-tag1"/>
    <w:basedOn w:val="Normal"/>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pPr>
      <w:spacing w:before="180" w:after="100" w:afterAutospacing="1"/>
    </w:pPr>
  </w:style>
  <w:style w:type="paragraph" w:customStyle="1" w:styleId="contents1">
    <w:name w:val="contents1"/>
    <w:basedOn w:val="Normal"/>
    <w:pPr>
      <w:spacing w:before="100" w:beforeAutospacing="1" w:after="100" w:afterAutospacing="1"/>
    </w:pPr>
  </w:style>
  <w:style w:type="paragraph" w:customStyle="1" w:styleId="tagline1">
    <w:name w:val="tagline1"/>
    <w:basedOn w:val="Normal"/>
    <w:pPr>
      <w:spacing w:before="100" w:beforeAutospacing="1" w:after="100" w:afterAutospacing="1"/>
    </w:pPr>
    <w:rPr>
      <w:sz w:val="36"/>
      <w:szCs w:val="36"/>
    </w:rPr>
  </w:style>
  <w:style w:type="paragraph" w:customStyle="1" w:styleId="wrapper1">
    <w:name w:val="wrapper1"/>
    <w:basedOn w:val="Normal"/>
    <w:pPr>
      <w:spacing w:before="100" w:beforeAutospacing="1" w:after="100" w:afterAutospacing="1"/>
    </w:pPr>
  </w:style>
  <w:style w:type="paragraph" w:customStyle="1" w:styleId="split1">
    <w:name w:val="split1"/>
    <w:basedOn w:val="Normal"/>
    <w:pPr>
      <w:spacing w:before="100" w:beforeAutospacing="1" w:after="100" w:afterAutospacing="1"/>
    </w:pPr>
  </w:style>
  <w:style w:type="paragraph" w:customStyle="1" w:styleId="place-context1">
    <w:name w:val="place-context1"/>
    <w:basedOn w:val="Normal"/>
    <w:pPr>
      <w:spacing w:before="100" w:beforeAutospacing="1" w:after="100" w:afterAutospacing="1"/>
    </w:pPr>
    <w:rPr>
      <w:sz w:val="21"/>
      <w:szCs w:val="21"/>
    </w:rPr>
  </w:style>
  <w:style w:type="paragraph" w:customStyle="1" w:styleId="sub-place1">
    <w:name w:val="sub-place1"/>
    <w:basedOn w:val="Normal"/>
    <w:pPr>
      <w:spacing w:before="100" w:beforeAutospacing="1" w:after="100" w:afterAutospacing="1"/>
    </w:pPr>
  </w:style>
  <w:style w:type="paragraph" w:customStyle="1" w:styleId="prominent-place1">
    <w:name w:val="prominent-place1"/>
    <w:basedOn w:val="Normal"/>
    <w:pPr>
      <w:spacing w:before="100" w:beforeAutospacing="1" w:after="100" w:afterAutospacing="1" w:line="264" w:lineRule="atLeast"/>
    </w:pPr>
    <w:rPr>
      <w:sz w:val="27"/>
      <w:szCs w:val="27"/>
    </w:rPr>
  </w:style>
  <w:style w:type="paragraph" w:customStyle="1" w:styleId="main-date1">
    <w:name w:val="main-date1"/>
    <w:basedOn w:val="Normal"/>
    <w:pPr>
      <w:spacing w:before="100" w:beforeAutospacing="1" w:after="100" w:afterAutospacing="1"/>
    </w:pPr>
    <w:rPr>
      <w:b/>
      <w:bCs/>
      <w:color w:val="8CB4E0"/>
    </w:rPr>
  </w:style>
  <w:style w:type="paragraph" w:customStyle="1" w:styleId="first1">
    <w:name w:val="first1"/>
    <w:basedOn w:val="Normal"/>
    <w:pPr>
      <w:ind w:left="244"/>
    </w:pPr>
  </w:style>
  <w:style w:type="paragraph" w:customStyle="1" w:styleId="label1">
    <w:name w:val="label1"/>
    <w:basedOn w:val="Normal"/>
    <w:pPr>
      <w:spacing w:before="100" w:beforeAutospacing="1" w:after="100" w:afterAutospacing="1"/>
    </w:pPr>
    <w:rPr>
      <w:color w:val="333333"/>
    </w:rPr>
  </w:style>
  <w:style w:type="paragraph" w:customStyle="1" w:styleId="title10">
    <w:name w:val="title1"/>
    <w:basedOn w:val="Normal"/>
    <w:pPr>
      <w:spacing w:before="100" w:beforeAutospacing="1" w:after="100" w:afterAutospacing="1"/>
    </w:pPr>
  </w:style>
  <w:style w:type="paragraph" w:customStyle="1" w:styleId="number1">
    <w:name w:val="number1"/>
    <w:basedOn w:val="Normal"/>
    <w:pPr>
      <w:shd w:val="clear" w:color="auto" w:fill="FFFFFF"/>
    </w:pPr>
    <w:rPr>
      <w:vanish/>
    </w:rPr>
  </w:style>
  <w:style w:type="paragraph" w:customStyle="1" w:styleId="hljs-header1">
    <w:name w:val="hljs-header1"/>
    <w:basedOn w:val="Normal"/>
    <w:pPr>
      <w:spacing w:before="100" w:beforeAutospacing="1" w:after="100" w:afterAutospacing="1"/>
    </w:pPr>
    <w:rPr>
      <w:color w:val="93A1A1"/>
    </w:rPr>
  </w:style>
  <w:style w:type="paragraph" w:customStyle="1" w:styleId="hljs-string1">
    <w:name w:val="hljs-string1"/>
    <w:basedOn w:val="Normal"/>
    <w:pPr>
      <w:spacing w:before="100" w:beforeAutospacing="1" w:after="100" w:afterAutospacing="1"/>
    </w:pPr>
    <w:rPr>
      <w:color w:val="93A1A1"/>
    </w:rPr>
  </w:style>
  <w:style w:type="paragraph" w:customStyle="1" w:styleId="hljs-tag1">
    <w:name w:val="hljs-tag1"/>
    <w:basedOn w:val="Normal"/>
    <w:pPr>
      <w:spacing w:before="100" w:beforeAutospacing="1" w:after="100" w:afterAutospacing="1"/>
    </w:pPr>
    <w:rPr>
      <w:color w:val="859900"/>
    </w:rPr>
  </w:style>
  <w:style w:type="paragraph" w:customStyle="1" w:styleId="hljs-title1">
    <w:name w:val="hljs-title1"/>
    <w:basedOn w:val="Normal"/>
    <w:pPr>
      <w:spacing w:before="100" w:beforeAutospacing="1" w:after="100" w:afterAutospacing="1"/>
    </w:pPr>
    <w:rPr>
      <w:color w:val="859900"/>
    </w:rPr>
  </w:style>
  <w:style w:type="paragraph" w:customStyle="1" w:styleId="hljs-value1">
    <w:name w:val="hljs-value1"/>
    <w:basedOn w:val="Normal"/>
    <w:pPr>
      <w:spacing w:before="100" w:beforeAutospacing="1" w:after="100" w:afterAutospacing="1"/>
    </w:pPr>
    <w:rPr>
      <w:color w:val="2AA198"/>
    </w:rPr>
  </w:style>
  <w:style w:type="paragraph" w:customStyle="1" w:styleId="hljs-value2">
    <w:name w:val="hljs-value2"/>
    <w:basedOn w:val="Normal"/>
    <w:pPr>
      <w:spacing w:before="100" w:beforeAutospacing="1" w:after="100" w:afterAutospacing="1"/>
    </w:pPr>
    <w:rPr>
      <w:color w:val="2AA198"/>
    </w:rPr>
  </w:style>
  <w:style w:type="paragraph" w:customStyle="1" w:styleId="hljs-formula1">
    <w:name w:val="hljs-formula1"/>
    <w:basedOn w:val="Normal"/>
    <w:pPr>
      <w:shd w:val="clear" w:color="auto" w:fill="EEE8D5"/>
      <w:spacing w:before="100" w:beforeAutospacing="1" w:after="100" w:afterAutospacing="1"/>
    </w:pPr>
    <w:rPr>
      <w:color w:val="2AA198"/>
    </w:rPr>
  </w:style>
  <w:style w:type="paragraph" w:customStyle="1" w:styleId="hljs-function1">
    <w:name w:val="hljs-function1"/>
    <w:basedOn w:val="Normal"/>
    <w:pPr>
      <w:spacing w:before="100" w:beforeAutospacing="1" w:after="100" w:afterAutospacing="1"/>
    </w:pPr>
    <w:rPr>
      <w:color w:val="268BD2"/>
    </w:rPr>
  </w:style>
  <w:style w:type="paragraph" w:customStyle="1" w:styleId="hljs-literal1">
    <w:name w:val="hljs-literal1"/>
    <w:basedOn w:val="Normal"/>
    <w:pPr>
      <w:spacing w:before="100" w:beforeAutospacing="1" w:after="100" w:afterAutospacing="1"/>
    </w:pPr>
    <w:rPr>
      <w:color w:val="268BD2"/>
    </w:rPr>
  </w:style>
  <w:style w:type="paragraph" w:customStyle="1" w:styleId="hljs-title2">
    <w:name w:val="hljs-title2"/>
    <w:basedOn w:val="Normal"/>
    <w:pPr>
      <w:spacing w:before="100" w:beforeAutospacing="1" w:after="100" w:afterAutospacing="1"/>
    </w:pPr>
    <w:rPr>
      <w:color w:val="B58900"/>
    </w:rPr>
  </w:style>
  <w:style w:type="paragraph" w:customStyle="1" w:styleId="hljs-body1">
    <w:name w:val="hljs-body1"/>
    <w:basedOn w:val="Normal"/>
    <w:pPr>
      <w:spacing w:before="100" w:beforeAutospacing="1" w:after="100" w:afterAutospacing="1"/>
    </w:pPr>
    <w:rPr>
      <w:color w:val="B58900"/>
    </w:rPr>
  </w:style>
  <w:style w:type="paragraph" w:customStyle="1" w:styleId="hljs-number1">
    <w:name w:val="hljs-number1"/>
    <w:basedOn w:val="Normal"/>
    <w:pPr>
      <w:spacing w:before="100" w:beforeAutospacing="1" w:after="100" w:afterAutospacing="1"/>
    </w:pPr>
    <w:rPr>
      <w:color w:val="B58900"/>
    </w:rPr>
  </w:style>
  <w:style w:type="paragraph" w:customStyle="1" w:styleId="hljs-pseudo1">
    <w:name w:val="hljs-pseudo1"/>
    <w:basedOn w:val="Normal"/>
    <w:pPr>
      <w:spacing w:before="100" w:beforeAutospacing="1" w:after="100" w:afterAutospacing="1"/>
    </w:pPr>
    <w:rPr>
      <w:color w:val="CB4B16"/>
    </w:rPr>
  </w:style>
  <w:style w:type="paragraph" w:customStyle="1" w:styleId="hljs-change1">
    <w:name w:val="hljs-change1"/>
    <w:basedOn w:val="Normal"/>
    <w:pPr>
      <w:spacing w:before="100" w:beforeAutospacing="1" w:after="100" w:afterAutospacing="1"/>
    </w:pPr>
    <w:rPr>
      <w:color w:val="CB4B16"/>
    </w:rPr>
  </w:style>
  <w:style w:type="paragraph" w:customStyle="1" w:styleId="hljs-keyword1">
    <w:name w:val="hljs-keyword1"/>
    <w:basedOn w:val="Normal"/>
    <w:pPr>
      <w:spacing w:before="100" w:beforeAutospacing="1" w:after="100" w:afterAutospacing="1"/>
    </w:pPr>
    <w:rPr>
      <w:color w:val="CB4B16"/>
    </w:rPr>
  </w:style>
  <w:style w:type="paragraph" w:customStyle="1" w:styleId="hljs-string2">
    <w:name w:val="hljs-string2"/>
    <w:basedOn w:val="Normal"/>
    <w:pPr>
      <w:spacing w:before="100" w:beforeAutospacing="1" w:after="100" w:afterAutospacing="1"/>
    </w:pPr>
    <w:rPr>
      <w:color w:val="CB4B16"/>
    </w:rPr>
  </w:style>
  <w:style w:type="paragraph" w:customStyle="1" w:styleId="mathjaxmenuarrow1">
    <w:name w:val="mathjax_menuarrow1"/>
    <w:basedOn w:val="Normal"/>
    <w:pPr>
      <w:spacing w:before="100" w:beforeAutospacing="1" w:after="100" w:afterAutospacing="1"/>
    </w:pPr>
    <w:rPr>
      <w:color w:val="FFFFFF"/>
    </w:rPr>
  </w:style>
  <w:style w:type="paragraph" w:customStyle="1" w:styleId="toc">
    <w:name w:val="toc"/>
    <w:basedOn w:val="Normal"/>
    <w:pPr>
      <w:spacing w:before="100" w:beforeAutospacing="1" w:after="100" w:afterAutospacing="1"/>
    </w:pPr>
  </w:style>
  <w:style w:type="character" w:customStyle="1" w:styleId="title2">
    <w:name w:val="title2"/>
    <w:basedOn w:val="DefaultParagraphFont"/>
  </w:style>
  <w:style w:type="character" w:styleId="Emphasis">
    <w:name w:val="Emphasis"/>
    <w:qFormat/>
    <w:rsid w:val="00C364A8"/>
    <w:rPr>
      <w:i/>
      <w:iCs/>
    </w:rPr>
  </w:style>
  <w:style w:type="numbering" w:styleId="111111">
    <w:name w:val="Outline List 2"/>
    <w:basedOn w:val="NoList"/>
    <w:semiHidden/>
    <w:rsid w:val="00C364A8"/>
    <w:pPr>
      <w:numPr>
        <w:numId w:val="2"/>
      </w:numPr>
    </w:pPr>
  </w:style>
  <w:style w:type="numbering" w:styleId="1ai">
    <w:name w:val="Outline List 1"/>
    <w:basedOn w:val="NoList"/>
    <w:semiHidden/>
    <w:rsid w:val="00C364A8"/>
    <w:pPr>
      <w:numPr>
        <w:numId w:val="5"/>
      </w:numPr>
    </w:pPr>
  </w:style>
  <w:style w:type="paragraph" w:customStyle="1" w:styleId="1stPara">
    <w:name w:val="1st Para"/>
    <w:next w:val="Normal"/>
    <w:autoRedefine/>
    <w:rsid w:val="00C364A8"/>
    <w:pPr>
      <w:spacing w:after="40" w:line="360" w:lineRule="auto"/>
    </w:pPr>
    <w:rPr>
      <w:sz w:val="24"/>
    </w:rPr>
  </w:style>
  <w:style w:type="paragraph" w:customStyle="1" w:styleId="Anchor">
    <w:name w:val="Anchor"/>
    <w:autoRedefine/>
    <w:rsid w:val="00C364A8"/>
    <w:pPr>
      <w:suppressAutoHyphens/>
      <w:autoSpaceDE w:val="0"/>
      <w:autoSpaceDN w:val="0"/>
      <w:adjustRightInd w:val="0"/>
      <w:spacing w:before="120" w:after="240" w:line="40" w:lineRule="atLeast"/>
    </w:pPr>
    <w:rPr>
      <w:rFonts w:ascii="NewBaskerville" w:hAnsi="NewBaskerville" w:cs="NewBaskerville"/>
      <w:color w:val="000000"/>
      <w:w w:val="0"/>
      <w:sz w:val="4"/>
      <w:szCs w:val="4"/>
    </w:rPr>
  </w:style>
  <w:style w:type="paragraph" w:customStyle="1" w:styleId="AnchorSidehead">
    <w:name w:val="Anchor Sidehead"/>
    <w:autoRedefine/>
    <w:rsid w:val="00C364A8"/>
    <w:pPr>
      <w:autoSpaceDE w:val="0"/>
      <w:autoSpaceDN w:val="0"/>
      <w:adjustRightInd w:val="0"/>
      <w:spacing w:after="120" w:line="360" w:lineRule="auto"/>
    </w:pPr>
    <w:rPr>
      <w:rFonts w:ascii="Futura-Heavy" w:hAnsi="Futura-Heavy" w:cs="Futura-Heavy"/>
      <w:color w:val="000000"/>
      <w:w w:val="0"/>
      <w:szCs w:val="16"/>
    </w:rPr>
  </w:style>
  <w:style w:type="character" w:customStyle="1" w:styleId="Heading7Char">
    <w:name w:val="Heading 7 Char"/>
    <w:basedOn w:val="DefaultParagraphFont"/>
    <w:link w:val="Heading7"/>
    <w:rsid w:val="00C364A8"/>
    <w:rPr>
      <w:sz w:val="24"/>
      <w:szCs w:val="24"/>
    </w:rPr>
  </w:style>
  <w:style w:type="character" w:customStyle="1" w:styleId="Heading8Char">
    <w:name w:val="Heading 8 Char"/>
    <w:basedOn w:val="DefaultParagraphFont"/>
    <w:link w:val="Heading8"/>
    <w:rsid w:val="00C364A8"/>
    <w:rPr>
      <w:i/>
      <w:iCs/>
      <w:sz w:val="24"/>
      <w:szCs w:val="24"/>
    </w:rPr>
  </w:style>
  <w:style w:type="character" w:customStyle="1" w:styleId="Heading9Char">
    <w:name w:val="Heading 9 Char"/>
    <w:basedOn w:val="DefaultParagraphFont"/>
    <w:link w:val="Heading9"/>
    <w:rsid w:val="00C364A8"/>
    <w:rPr>
      <w:rFonts w:ascii="Arial" w:hAnsi="Arial" w:cs="Arial"/>
      <w:sz w:val="22"/>
      <w:szCs w:val="22"/>
    </w:rPr>
  </w:style>
  <w:style w:type="numbering" w:styleId="ArticleSection">
    <w:name w:val="Outline List 3"/>
    <w:basedOn w:val="NoList"/>
    <w:semiHidden/>
    <w:rsid w:val="00C364A8"/>
    <w:pPr>
      <w:numPr>
        <w:numId w:val="6"/>
      </w:numPr>
    </w:pPr>
  </w:style>
  <w:style w:type="paragraph" w:customStyle="1" w:styleId="AuthorQuery">
    <w:name w:val="Author Query"/>
    <w:autoRedefine/>
    <w:rsid w:val="00C364A8"/>
    <w:pPr>
      <w:spacing w:before="120" w:after="120" w:line="360" w:lineRule="auto"/>
      <w:ind w:left="1440" w:right="1440"/>
    </w:pPr>
    <w:rPr>
      <w:color w:val="FF0000"/>
      <w:sz w:val="24"/>
    </w:rPr>
  </w:style>
  <w:style w:type="paragraph" w:customStyle="1" w:styleId="Body">
    <w:name w:val="Body"/>
    <w:autoRedefine/>
    <w:rsid w:val="00673643"/>
    <w:pPr>
      <w:spacing w:line="360" w:lineRule="auto"/>
      <w:ind w:firstLine="360"/>
      <w:pPrChange w:id="0" w:author="Eddy" w:date="2017-06-16T11:36:00Z">
        <w:pPr>
          <w:spacing w:line="360" w:lineRule="auto"/>
          <w:ind w:firstLine="360"/>
        </w:pPr>
      </w:pPrChange>
    </w:pPr>
    <w:rPr>
      <w:sz w:val="24"/>
      <w:rPrChange w:id="0" w:author="Eddy" w:date="2017-06-16T11:36:00Z">
        <w:rPr>
          <w:sz w:val="24"/>
          <w:lang w:val="en-US" w:eastAsia="en-US" w:bidi="ar-SA"/>
        </w:rPr>
      </w:rPrChange>
    </w:rPr>
  </w:style>
  <w:style w:type="paragraph" w:customStyle="1" w:styleId="Basic">
    <w:name w:val="Basic"/>
    <w:basedOn w:val="Body"/>
    <w:rsid w:val="00C364A8"/>
  </w:style>
  <w:style w:type="paragraph" w:customStyle="1" w:styleId="BlockQuote">
    <w:name w:val="Block Quote"/>
    <w:next w:val="Normal"/>
    <w:autoRedefine/>
    <w:rsid w:val="00C364A8"/>
    <w:pPr>
      <w:spacing w:before="120" w:after="120"/>
      <w:ind w:left="1440" w:right="1440"/>
    </w:pPr>
  </w:style>
  <w:style w:type="paragraph" w:styleId="BlockText">
    <w:name w:val="Block Text"/>
    <w:basedOn w:val="Normal"/>
    <w:semiHidden/>
    <w:rsid w:val="00C364A8"/>
    <w:pPr>
      <w:spacing w:after="120"/>
      <w:ind w:left="1440" w:right="1440"/>
    </w:pPr>
  </w:style>
  <w:style w:type="paragraph" w:styleId="BodyText">
    <w:name w:val="Body Text"/>
    <w:basedOn w:val="Normal"/>
    <w:link w:val="BodyTextChar"/>
    <w:semiHidden/>
    <w:rsid w:val="00C364A8"/>
    <w:pPr>
      <w:spacing w:after="120"/>
    </w:pPr>
  </w:style>
  <w:style w:type="character" w:customStyle="1" w:styleId="BodyTextChar">
    <w:name w:val="Body Text Char"/>
    <w:basedOn w:val="DefaultParagraphFont"/>
    <w:link w:val="BodyText"/>
    <w:semiHidden/>
    <w:rsid w:val="00C364A8"/>
  </w:style>
  <w:style w:type="paragraph" w:styleId="BodyText2">
    <w:name w:val="Body Text 2"/>
    <w:basedOn w:val="Normal"/>
    <w:link w:val="BodyText2Char"/>
    <w:semiHidden/>
    <w:rsid w:val="00C364A8"/>
    <w:pPr>
      <w:spacing w:after="120" w:line="480" w:lineRule="auto"/>
    </w:pPr>
  </w:style>
  <w:style w:type="character" w:customStyle="1" w:styleId="BodyText2Char">
    <w:name w:val="Body Text 2 Char"/>
    <w:basedOn w:val="DefaultParagraphFont"/>
    <w:link w:val="BodyText2"/>
    <w:semiHidden/>
    <w:rsid w:val="00C364A8"/>
  </w:style>
  <w:style w:type="paragraph" w:styleId="BodyText3">
    <w:name w:val="Body Text 3"/>
    <w:basedOn w:val="Normal"/>
    <w:link w:val="BodyText3Char"/>
    <w:semiHidden/>
    <w:rsid w:val="00C364A8"/>
    <w:pPr>
      <w:spacing w:after="120"/>
    </w:pPr>
    <w:rPr>
      <w:sz w:val="16"/>
      <w:szCs w:val="16"/>
    </w:rPr>
  </w:style>
  <w:style w:type="character" w:customStyle="1" w:styleId="BodyText3Char">
    <w:name w:val="Body Text 3 Char"/>
    <w:basedOn w:val="DefaultParagraphFont"/>
    <w:link w:val="BodyText3"/>
    <w:semiHidden/>
    <w:rsid w:val="00C364A8"/>
    <w:rPr>
      <w:sz w:val="16"/>
      <w:szCs w:val="16"/>
    </w:rPr>
  </w:style>
  <w:style w:type="paragraph" w:styleId="BodyTextFirstIndent">
    <w:name w:val="Body Text First Indent"/>
    <w:basedOn w:val="BodyText"/>
    <w:link w:val="BodyTextFirstIndentChar"/>
    <w:semiHidden/>
    <w:rsid w:val="00C364A8"/>
    <w:pPr>
      <w:ind w:firstLine="210"/>
    </w:pPr>
  </w:style>
  <w:style w:type="character" w:customStyle="1" w:styleId="BodyTextFirstIndentChar">
    <w:name w:val="Body Text First Indent Char"/>
    <w:basedOn w:val="BodyTextChar"/>
    <w:link w:val="BodyTextFirstIndent"/>
    <w:semiHidden/>
    <w:rsid w:val="00C364A8"/>
  </w:style>
  <w:style w:type="paragraph" w:styleId="BodyTextIndent">
    <w:name w:val="Body Text Indent"/>
    <w:basedOn w:val="Normal"/>
    <w:link w:val="BodyTextIndentChar"/>
    <w:semiHidden/>
    <w:rsid w:val="00C364A8"/>
    <w:pPr>
      <w:spacing w:after="120"/>
      <w:ind w:left="360"/>
    </w:pPr>
  </w:style>
  <w:style w:type="character" w:customStyle="1" w:styleId="BodyTextIndentChar">
    <w:name w:val="Body Text Indent Char"/>
    <w:basedOn w:val="DefaultParagraphFont"/>
    <w:link w:val="BodyTextIndent"/>
    <w:semiHidden/>
    <w:rsid w:val="00C364A8"/>
  </w:style>
  <w:style w:type="paragraph" w:styleId="BodyTextFirstIndent2">
    <w:name w:val="Body Text First Indent 2"/>
    <w:basedOn w:val="BodyTextIndent"/>
    <w:link w:val="BodyTextFirstIndent2Char"/>
    <w:semiHidden/>
    <w:rsid w:val="00C364A8"/>
    <w:pPr>
      <w:ind w:firstLine="210"/>
    </w:pPr>
  </w:style>
  <w:style w:type="character" w:customStyle="1" w:styleId="BodyTextFirstIndent2Char">
    <w:name w:val="Body Text First Indent 2 Char"/>
    <w:basedOn w:val="BodyTextIndentChar"/>
    <w:link w:val="BodyTextFirstIndent2"/>
    <w:semiHidden/>
    <w:rsid w:val="00C364A8"/>
  </w:style>
  <w:style w:type="paragraph" w:styleId="BodyTextIndent2">
    <w:name w:val="Body Text Indent 2"/>
    <w:basedOn w:val="Normal"/>
    <w:link w:val="BodyTextIndent2Char"/>
    <w:semiHidden/>
    <w:rsid w:val="00C364A8"/>
    <w:pPr>
      <w:spacing w:after="120" w:line="480" w:lineRule="auto"/>
      <w:ind w:left="360"/>
    </w:pPr>
  </w:style>
  <w:style w:type="character" w:customStyle="1" w:styleId="BodyTextIndent2Char">
    <w:name w:val="Body Text Indent 2 Char"/>
    <w:basedOn w:val="DefaultParagraphFont"/>
    <w:link w:val="BodyTextIndent2"/>
    <w:semiHidden/>
    <w:rsid w:val="00C364A8"/>
  </w:style>
  <w:style w:type="paragraph" w:styleId="BodyTextIndent3">
    <w:name w:val="Body Text Indent 3"/>
    <w:basedOn w:val="Normal"/>
    <w:link w:val="BodyTextIndent3Char"/>
    <w:semiHidden/>
    <w:rsid w:val="00C364A8"/>
    <w:pPr>
      <w:spacing w:after="120"/>
      <w:ind w:left="360"/>
    </w:pPr>
    <w:rPr>
      <w:sz w:val="16"/>
      <w:szCs w:val="16"/>
    </w:rPr>
  </w:style>
  <w:style w:type="character" w:customStyle="1" w:styleId="BodyTextIndent3Char">
    <w:name w:val="Body Text Indent 3 Char"/>
    <w:basedOn w:val="DefaultParagraphFont"/>
    <w:link w:val="BodyTextIndent3"/>
    <w:semiHidden/>
    <w:rsid w:val="00C364A8"/>
    <w:rPr>
      <w:sz w:val="16"/>
      <w:szCs w:val="16"/>
    </w:rPr>
  </w:style>
  <w:style w:type="paragraph" w:customStyle="1" w:styleId="BodyBox">
    <w:name w:val="BodyBox"/>
    <w:basedOn w:val="Body"/>
    <w:rsid w:val="00C364A8"/>
    <w:rPr>
      <w:color w:val="808080"/>
    </w:rPr>
  </w:style>
  <w:style w:type="paragraph" w:customStyle="1" w:styleId="BodyFirst">
    <w:name w:val="BodyFirst"/>
    <w:next w:val="Body"/>
    <w:autoRedefine/>
    <w:rsid w:val="00C364A8"/>
    <w:pPr>
      <w:spacing w:line="360" w:lineRule="auto"/>
    </w:pPr>
    <w:rPr>
      <w:sz w:val="24"/>
    </w:rPr>
  </w:style>
  <w:style w:type="paragraph" w:customStyle="1" w:styleId="BodyFirstBox">
    <w:name w:val="BodyFirstBox"/>
    <w:basedOn w:val="BodyFirst"/>
    <w:autoRedefine/>
    <w:rsid w:val="00C364A8"/>
    <w:rPr>
      <w:color w:val="808080"/>
    </w:rPr>
  </w:style>
  <w:style w:type="paragraph" w:customStyle="1" w:styleId="BulletA">
    <w:name w:val="BulletA"/>
    <w:next w:val="Normal"/>
    <w:autoRedefine/>
    <w:rsid w:val="00C364A8"/>
    <w:pPr>
      <w:spacing w:before="120" w:line="360" w:lineRule="auto"/>
      <w:ind w:left="720"/>
    </w:pPr>
    <w:rPr>
      <w:color w:val="008080"/>
      <w:sz w:val="24"/>
    </w:rPr>
  </w:style>
  <w:style w:type="paragraph" w:customStyle="1" w:styleId="BulletABox">
    <w:name w:val="BulletA Box"/>
    <w:basedOn w:val="BulletA"/>
    <w:autoRedefine/>
    <w:rsid w:val="00C364A8"/>
    <w:rPr>
      <w:color w:val="33CCCC"/>
    </w:rPr>
  </w:style>
  <w:style w:type="paragraph" w:customStyle="1" w:styleId="BulletB">
    <w:name w:val="BulletB"/>
    <w:next w:val="Normal"/>
    <w:autoRedefine/>
    <w:rsid w:val="00C364A8"/>
    <w:pPr>
      <w:spacing w:line="360" w:lineRule="auto"/>
      <w:ind w:left="720"/>
    </w:pPr>
    <w:rPr>
      <w:color w:val="008080"/>
      <w:sz w:val="24"/>
    </w:rPr>
  </w:style>
  <w:style w:type="paragraph" w:customStyle="1" w:styleId="BulletBBox">
    <w:name w:val="BulletB Box"/>
    <w:basedOn w:val="BulletB"/>
    <w:autoRedefine/>
    <w:rsid w:val="00C364A8"/>
    <w:rPr>
      <w:color w:val="33CCCC"/>
    </w:rPr>
  </w:style>
  <w:style w:type="paragraph" w:customStyle="1" w:styleId="BulletC">
    <w:name w:val="BulletC"/>
    <w:next w:val="Normal"/>
    <w:autoRedefine/>
    <w:rsid w:val="00C364A8"/>
    <w:pPr>
      <w:spacing w:after="120" w:line="360" w:lineRule="auto"/>
      <w:ind w:left="720"/>
    </w:pPr>
    <w:rPr>
      <w:color w:val="008080"/>
      <w:sz w:val="24"/>
    </w:rPr>
  </w:style>
  <w:style w:type="paragraph" w:customStyle="1" w:styleId="BulletCBox">
    <w:name w:val="BulletC Box"/>
    <w:basedOn w:val="BulletC"/>
    <w:autoRedefine/>
    <w:rsid w:val="00C364A8"/>
    <w:rPr>
      <w:color w:val="33CCCC"/>
    </w:rPr>
  </w:style>
  <w:style w:type="paragraph" w:styleId="Caption">
    <w:name w:val="caption"/>
    <w:basedOn w:val="Normal"/>
    <w:next w:val="Normal"/>
    <w:autoRedefine/>
    <w:qFormat/>
    <w:rsid w:val="00C364A8"/>
    <w:pPr>
      <w:spacing w:before="120" w:after="180" w:line="360" w:lineRule="auto"/>
    </w:pPr>
    <w:rPr>
      <w:rFonts w:ascii="Arial" w:hAnsi="Arial"/>
      <w:bCs/>
      <w:i/>
    </w:rPr>
  </w:style>
  <w:style w:type="paragraph" w:customStyle="1" w:styleId="CaptionBox">
    <w:name w:val="CaptionBox"/>
    <w:basedOn w:val="Caption"/>
    <w:autoRedefine/>
    <w:rsid w:val="00C364A8"/>
    <w:rPr>
      <w:color w:val="808080"/>
    </w:rPr>
  </w:style>
  <w:style w:type="paragraph" w:customStyle="1" w:styleId="ChapterStart">
    <w:name w:val="ChapterStart"/>
    <w:next w:val="Normal"/>
    <w:autoRedefine/>
    <w:rsid w:val="00F4092A"/>
    <w:pPr>
      <w:jc w:val="center"/>
      <w:pPrChange w:id="1" w:author="Eddy" w:date="2017-06-16T11:21:00Z">
        <w:pPr>
          <w:jc w:val="center"/>
        </w:pPr>
      </w:pPrChange>
    </w:pPr>
    <w:rPr>
      <w:b/>
      <w:sz w:val="24"/>
      <w:rPrChange w:id="1" w:author="Eddy" w:date="2017-06-16T11:21:00Z">
        <w:rPr>
          <w:b/>
          <w:sz w:val="24"/>
          <w:lang w:val="en-US" w:eastAsia="en-US" w:bidi="ar-SA"/>
        </w:rPr>
      </w:rPrChange>
    </w:rPr>
  </w:style>
  <w:style w:type="paragraph" w:customStyle="1" w:styleId="ChapterTitle">
    <w:name w:val="ChapterTitle"/>
    <w:next w:val="1stPara"/>
    <w:autoRedefine/>
    <w:rsid w:val="00C364A8"/>
    <w:pPr>
      <w:spacing w:line="360" w:lineRule="auto"/>
    </w:pPr>
    <w:rPr>
      <w:b/>
      <w:sz w:val="24"/>
    </w:rPr>
  </w:style>
  <w:style w:type="paragraph" w:styleId="Closing">
    <w:name w:val="Closing"/>
    <w:basedOn w:val="Normal"/>
    <w:link w:val="ClosingChar"/>
    <w:semiHidden/>
    <w:rsid w:val="00C364A8"/>
    <w:pPr>
      <w:ind w:left="4320"/>
    </w:pPr>
  </w:style>
  <w:style w:type="character" w:customStyle="1" w:styleId="ClosingChar">
    <w:name w:val="Closing Char"/>
    <w:basedOn w:val="DefaultParagraphFont"/>
    <w:link w:val="Closing"/>
    <w:semiHidden/>
    <w:rsid w:val="00C364A8"/>
  </w:style>
  <w:style w:type="paragraph" w:customStyle="1" w:styleId="CodeA">
    <w:name w:val="CodeA"/>
    <w:next w:val="Normal"/>
    <w:autoRedefine/>
    <w:rsid w:val="00C364A8"/>
    <w:pPr>
      <w:pBdr>
        <w:top w:val="single" w:sz="4" w:space="2" w:color="auto"/>
      </w:pBdr>
      <w:spacing w:before="120" w:line="360" w:lineRule="auto"/>
    </w:pPr>
    <w:rPr>
      <w:rFonts w:ascii="Courier" w:hAnsi="Courier"/>
      <w:noProof/>
    </w:rPr>
  </w:style>
  <w:style w:type="paragraph" w:customStyle="1" w:styleId="CodeAIndent">
    <w:name w:val="CodeA Indent"/>
    <w:next w:val="Normal"/>
    <w:autoRedefine/>
    <w:rsid w:val="00C364A8"/>
    <w:pPr>
      <w:pBdr>
        <w:top w:val="single" w:sz="4" w:space="2" w:color="auto"/>
      </w:pBdr>
      <w:spacing w:before="120" w:line="360" w:lineRule="auto"/>
      <w:ind w:left="360"/>
    </w:pPr>
    <w:rPr>
      <w:rFonts w:ascii="Courier" w:hAnsi="Courier"/>
      <w:noProof/>
    </w:rPr>
  </w:style>
  <w:style w:type="paragraph" w:customStyle="1" w:styleId="CodeAWide">
    <w:name w:val="CodeA Wide"/>
    <w:next w:val="Normal"/>
    <w:autoRedefine/>
    <w:rsid w:val="00C364A8"/>
    <w:pPr>
      <w:pBdr>
        <w:top w:val="single" w:sz="4" w:space="2" w:color="auto"/>
      </w:pBdr>
      <w:spacing w:before="120" w:line="360" w:lineRule="auto"/>
    </w:pPr>
    <w:rPr>
      <w:rFonts w:ascii="Courier" w:hAnsi="Courier"/>
      <w:noProof/>
      <w:sz w:val="16"/>
    </w:rPr>
  </w:style>
  <w:style w:type="paragraph" w:customStyle="1" w:styleId="CodeAWingding">
    <w:name w:val="CodeA Wingding"/>
    <w:basedOn w:val="CodeA"/>
    <w:autoRedefine/>
    <w:rsid w:val="00C364A8"/>
    <w:rPr>
      <w:color w:val="999999"/>
    </w:rPr>
  </w:style>
  <w:style w:type="paragraph" w:customStyle="1" w:styleId="CodeB">
    <w:name w:val="CodeB"/>
    <w:autoRedefine/>
    <w:rsid w:val="00C364A8"/>
    <w:pPr>
      <w:spacing w:line="360" w:lineRule="auto"/>
    </w:pPr>
    <w:rPr>
      <w:rFonts w:ascii="Courier" w:hAnsi="Courier"/>
      <w:noProof/>
    </w:rPr>
  </w:style>
  <w:style w:type="paragraph" w:customStyle="1" w:styleId="CodeBIndent">
    <w:name w:val="CodeB Indent"/>
    <w:next w:val="Normal"/>
    <w:autoRedefine/>
    <w:rsid w:val="00C364A8"/>
    <w:pPr>
      <w:spacing w:line="360" w:lineRule="auto"/>
      <w:ind w:left="360"/>
    </w:pPr>
    <w:rPr>
      <w:rFonts w:ascii="Courier" w:hAnsi="Courier"/>
      <w:noProof/>
    </w:rPr>
  </w:style>
  <w:style w:type="paragraph" w:customStyle="1" w:styleId="CodeBWide">
    <w:name w:val="CodeB Wide"/>
    <w:autoRedefine/>
    <w:rsid w:val="00C364A8"/>
    <w:pPr>
      <w:spacing w:line="360" w:lineRule="auto"/>
    </w:pPr>
    <w:rPr>
      <w:rFonts w:ascii="Courier" w:hAnsi="Courier"/>
      <w:noProof/>
      <w:sz w:val="16"/>
    </w:rPr>
  </w:style>
  <w:style w:type="paragraph" w:customStyle="1" w:styleId="CodeBWingding">
    <w:name w:val="CodeB Wingding"/>
    <w:basedOn w:val="CodeB"/>
    <w:next w:val="CodeB"/>
    <w:autoRedefine/>
    <w:rsid w:val="00C364A8"/>
    <w:rPr>
      <w:color w:val="999999"/>
    </w:rPr>
  </w:style>
  <w:style w:type="paragraph" w:customStyle="1" w:styleId="CodeC">
    <w:name w:val="CodeC"/>
    <w:next w:val="Body"/>
    <w:autoRedefine/>
    <w:rsid w:val="00C364A8"/>
    <w:pPr>
      <w:pBdr>
        <w:bottom w:val="single" w:sz="4" w:space="2" w:color="auto"/>
      </w:pBdr>
      <w:spacing w:after="120" w:line="360" w:lineRule="auto"/>
    </w:pPr>
    <w:rPr>
      <w:rFonts w:ascii="Courier" w:hAnsi="Courier"/>
      <w:noProof/>
    </w:rPr>
  </w:style>
  <w:style w:type="paragraph" w:customStyle="1" w:styleId="CodeCIndent">
    <w:name w:val="CodeC Indent"/>
    <w:next w:val="Normal"/>
    <w:autoRedefine/>
    <w:rsid w:val="00C364A8"/>
    <w:pPr>
      <w:pBdr>
        <w:bottom w:val="single" w:sz="4" w:space="2" w:color="auto"/>
      </w:pBdr>
      <w:spacing w:after="120" w:line="360" w:lineRule="auto"/>
      <w:ind w:left="360"/>
    </w:pPr>
    <w:rPr>
      <w:rFonts w:ascii="Courier" w:hAnsi="Courier"/>
      <w:noProof/>
    </w:rPr>
  </w:style>
  <w:style w:type="paragraph" w:customStyle="1" w:styleId="CodeCWide">
    <w:name w:val="CodeC Wide"/>
    <w:next w:val="Normal"/>
    <w:autoRedefine/>
    <w:rsid w:val="00C364A8"/>
    <w:pPr>
      <w:pBdr>
        <w:bottom w:val="single" w:sz="4" w:space="2" w:color="auto"/>
      </w:pBdr>
      <w:spacing w:after="120" w:line="360" w:lineRule="auto"/>
    </w:pPr>
    <w:rPr>
      <w:rFonts w:ascii="Courier" w:hAnsi="Courier"/>
      <w:noProof/>
      <w:sz w:val="16"/>
    </w:rPr>
  </w:style>
  <w:style w:type="paragraph" w:customStyle="1" w:styleId="CodeCWingding">
    <w:name w:val="CodeC Wingding"/>
    <w:basedOn w:val="CodeC"/>
    <w:next w:val="Body"/>
    <w:autoRedefine/>
    <w:rsid w:val="00C364A8"/>
    <w:rPr>
      <w:color w:val="999999"/>
    </w:rPr>
  </w:style>
  <w:style w:type="paragraph" w:customStyle="1" w:styleId="CodeSingle">
    <w:name w:val="CodeSingle"/>
    <w:next w:val="Body"/>
    <w:autoRedefine/>
    <w:rsid w:val="00C364A8"/>
    <w:pPr>
      <w:pBdr>
        <w:top w:val="single" w:sz="4" w:space="2" w:color="auto"/>
        <w:bottom w:val="single" w:sz="4" w:space="2" w:color="auto"/>
      </w:pBdr>
      <w:spacing w:before="120" w:after="120" w:line="360" w:lineRule="auto"/>
    </w:pPr>
    <w:rPr>
      <w:rFonts w:ascii="Courier" w:hAnsi="Courier"/>
      <w:noProof/>
    </w:rPr>
  </w:style>
  <w:style w:type="paragraph" w:customStyle="1" w:styleId="CodeSingleIndent">
    <w:name w:val="CodeSingle Indent"/>
    <w:next w:val="Normal"/>
    <w:autoRedefine/>
    <w:rsid w:val="00C364A8"/>
    <w:pPr>
      <w:pBdr>
        <w:top w:val="single" w:sz="4" w:space="2" w:color="auto"/>
        <w:bottom w:val="single" w:sz="4" w:space="2" w:color="auto"/>
      </w:pBdr>
      <w:spacing w:before="120" w:after="120" w:line="360" w:lineRule="auto"/>
      <w:ind w:left="360"/>
    </w:pPr>
    <w:rPr>
      <w:rFonts w:ascii="Courier" w:hAnsi="Courier"/>
      <w:noProof/>
    </w:rPr>
  </w:style>
  <w:style w:type="paragraph" w:customStyle="1" w:styleId="CodeSingleWide">
    <w:name w:val="CodeSingle Wide"/>
    <w:next w:val="Body"/>
    <w:autoRedefine/>
    <w:rsid w:val="00C364A8"/>
    <w:pPr>
      <w:pBdr>
        <w:top w:val="single" w:sz="4" w:space="2" w:color="auto"/>
        <w:bottom w:val="single" w:sz="4" w:space="2" w:color="auto"/>
      </w:pBdr>
      <w:spacing w:before="120" w:after="120" w:line="360" w:lineRule="auto"/>
    </w:pPr>
    <w:rPr>
      <w:rFonts w:ascii="Courier" w:hAnsi="Courier"/>
      <w:noProof/>
      <w:sz w:val="16"/>
    </w:rPr>
  </w:style>
  <w:style w:type="paragraph" w:customStyle="1" w:styleId="CodeSingleWingding">
    <w:name w:val="CodeSingle Wingding"/>
    <w:basedOn w:val="CodeSingle"/>
    <w:autoRedefine/>
    <w:rsid w:val="00C364A8"/>
    <w:rPr>
      <w:color w:val="999999"/>
    </w:rPr>
  </w:style>
  <w:style w:type="paragraph" w:styleId="Date">
    <w:name w:val="Date"/>
    <w:basedOn w:val="Normal"/>
    <w:next w:val="Normal"/>
    <w:link w:val="DateChar"/>
    <w:semiHidden/>
    <w:rsid w:val="00C364A8"/>
  </w:style>
  <w:style w:type="character" w:customStyle="1" w:styleId="DateChar">
    <w:name w:val="Date Char"/>
    <w:basedOn w:val="DefaultParagraphFont"/>
    <w:link w:val="Date"/>
    <w:semiHidden/>
    <w:rsid w:val="00C364A8"/>
  </w:style>
  <w:style w:type="paragraph" w:styleId="E-mailSignature">
    <w:name w:val="E-mail Signature"/>
    <w:basedOn w:val="Normal"/>
    <w:link w:val="E-mailSignatureChar"/>
    <w:semiHidden/>
    <w:rsid w:val="00C364A8"/>
  </w:style>
  <w:style w:type="character" w:customStyle="1" w:styleId="E-mailSignatureChar">
    <w:name w:val="E-mail Signature Char"/>
    <w:basedOn w:val="DefaultParagraphFont"/>
    <w:link w:val="E-mailSignature"/>
    <w:semiHidden/>
    <w:rsid w:val="00C364A8"/>
  </w:style>
  <w:style w:type="character" w:customStyle="1" w:styleId="EmphasisBold">
    <w:name w:val="EmphasisBold"/>
    <w:rsid w:val="00C364A8"/>
    <w:rPr>
      <w:b/>
      <w:color w:val="0000FF"/>
    </w:rPr>
  </w:style>
  <w:style w:type="character" w:customStyle="1" w:styleId="EmphasisBoldBox">
    <w:name w:val="EmphasisBoldBox"/>
    <w:rsid w:val="00C364A8"/>
    <w:rPr>
      <w:b/>
      <w:color w:val="3366FF"/>
    </w:rPr>
  </w:style>
  <w:style w:type="character" w:customStyle="1" w:styleId="EmphasisBoldItal">
    <w:name w:val="EmphasisBoldItal"/>
    <w:rsid w:val="00C364A8"/>
    <w:rPr>
      <w:b/>
      <w:i/>
      <w:color w:val="0000FF"/>
    </w:rPr>
  </w:style>
  <w:style w:type="character" w:customStyle="1" w:styleId="EmphasisItalic">
    <w:name w:val="EmphasisItalic"/>
    <w:rsid w:val="00C364A8"/>
    <w:rPr>
      <w:i/>
      <w:color w:val="0000FF"/>
    </w:rPr>
  </w:style>
  <w:style w:type="character" w:customStyle="1" w:styleId="EmphasisItalicBox">
    <w:name w:val="EmphasisItalicBox"/>
    <w:rsid w:val="00C364A8"/>
    <w:rPr>
      <w:i/>
      <w:color w:val="CC99FF"/>
    </w:rPr>
  </w:style>
  <w:style w:type="character" w:customStyle="1" w:styleId="EmphasisItalicFoot">
    <w:name w:val="EmphasisItalicFoot"/>
    <w:rsid w:val="00C364A8"/>
    <w:rPr>
      <w:i/>
      <w:color w:val="99CCFF"/>
      <w:sz w:val="16"/>
      <w:szCs w:val="16"/>
    </w:rPr>
  </w:style>
  <w:style w:type="character" w:customStyle="1" w:styleId="EmphasisNote">
    <w:name w:val="EmphasisNote"/>
    <w:rsid w:val="00C364A8"/>
    <w:rPr>
      <w:color w:val="3366FF"/>
    </w:rPr>
  </w:style>
  <w:style w:type="character" w:customStyle="1" w:styleId="EmphasisRevCaption">
    <w:name w:val="EmphasisRevCaption"/>
    <w:rsid w:val="00C364A8"/>
    <w:rPr>
      <w:i/>
      <w:color w:val="CC99FF"/>
    </w:rPr>
  </w:style>
  <w:style w:type="character" w:customStyle="1" w:styleId="EmphasisRevItal">
    <w:name w:val="EmphasisRevItal"/>
    <w:rsid w:val="00C364A8"/>
    <w:rPr>
      <w:color w:val="0000FF"/>
    </w:rPr>
  </w:style>
  <w:style w:type="paragraph" w:styleId="EnvelopeAddress">
    <w:name w:val="envelope address"/>
    <w:basedOn w:val="Normal"/>
    <w:semiHidden/>
    <w:rsid w:val="00C364A8"/>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C364A8"/>
    <w:rPr>
      <w:rFonts w:ascii="Arial" w:hAnsi="Arial" w:cs="Arial"/>
    </w:rPr>
  </w:style>
  <w:style w:type="paragraph" w:customStyle="1" w:styleId="Epigraph">
    <w:name w:val="Epigraph"/>
    <w:basedOn w:val="BlockQuote"/>
    <w:autoRedefine/>
    <w:rsid w:val="00C364A8"/>
    <w:pPr>
      <w:ind w:left="1080" w:right="1080"/>
    </w:pPr>
    <w:rPr>
      <w:i/>
    </w:rPr>
  </w:style>
  <w:style w:type="paragraph" w:styleId="Footer">
    <w:name w:val="footer"/>
    <w:basedOn w:val="Normal"/>
    <w:link w:val="FooterChar"/>
    <w:semiHidden/>
    <w:rsid w:val="00C364A8"/>
    <w:pPr>
      <w:tabs>
        <w:tab w:val="center" w:pos="4320"/>
        <w:tab w:val="right" w:pos="8640"/>
      </w:tabs>
    </w:pPr>
  </w:style>
  <w:style w:type="character" w:customStyle="1" w:styleId="FooterChar">
    <w:name w:val="Footer Char"/>
    <w:basedOn w:val="DefaultParagraphFont"/>
    <w:link w:val="Footer"/>
    <w:semiHidden/>
    <w:rsid w:val="00C364A8"/>
  </w:style>
  <w:style w:type="paragraph" w:customStyle="1" w:styleId="Footnote">
    <w:name w:val="Footnote"/>
    <w:autoRedefine/>
    <w:rsid w:val="00C364A8"/>
    <w:pPr>
      <w:spacing w:line="360" w:lineRule="auto"/>
    </w:pPr>
    <w:rPr>
      <w:sz w:val="16"/>
    </w:rPr>
  </w:style>
  <w:style w:type="paragraph" w:customStyle="1" w:styleId="FootnoteBox">
    <w:name w:val="FootnoteBox"/>
    <w:basedOn w:val="BodyFirstBox"/>
    <w:autoRedefine/>
    <w:rsid w:val="00C364A8"/>
    <w:rPr>
      <w:sz w:val="20"/>
    </w:rPr>
  </w:style>
  <w:style w:type="paragraph" w:customStyle="1" w:styleId="GroupTitlesIX">
    <w:name w:val="GroupTitlesIX"/>
    <w:autoRedefine/>
    <w:rsid w:val="00C364A8"/>
    <w:pPr>
      <w:keepNext/>
      <w:widowControl w:val="0"/>
      <w:autoSpaceDE w:val="0"/>
      <w:autoSpaceDN w:val="0"/>
      <w:adjustRightInd w:val="0"/>
      <w:spacing w:before="240" w:after="40" w:line="380" w:lineRule="atLeast"/>
    </w:pPr>
    <w:rPr>
      <w:rFonts w:ascii="Arial" w:hAnsi="Arial" w:cs="Times"/>
      <w:b/>
      <w:bCs/>
      <w:iCs/>
      <w:color w:val="000000"/>
      <w:w w:val="0"/>
      <w:sz w:val="28"/>
      <w:szCs w:val="32"/>
    </w:rPr>
  </w:style>
  <w:style w:type="paragraph" w:customStyle="1" w:styleId="HeadA">
    <w:name w:val="HeadA"/>
    <w:next w:val="BodyFirst"/>
    <w:autoRedefine/>
    <w:rsid w:val="00C364A8"/>
    <w:pPr>
      <w:spacing w:before="120" w:after="120" w:line="360" w:lineRule="auto"/>
    </w:pPr>
    <w:rPr>
      <w:rFonts w:ascii="Arial" w:hAnsi="Arial"/>
      <w:b/>
      <w:sz w:val="24"/>
    </w:rPr>
  </w:style>
  <w:style w:type="paragraph" w:customStyle="1" w:styleId="HeadANum">
    <w:name w:val="HeadANum"/>
    <w:next w:val="BodyFirst"/>
    <w:autoRedefine/>
    <w:rsid w:val="00C364A8"/>
    <w:pPr>
      <w:spacing w:before="120" w:after="120" w:line="360" w:lineRule="auto"/>
    </w:pPr>
    <w:rPr>
      <w:rFonts w:ascii="Arial" w:hAnsi="Arial"/>
      <w:b/>
      <w:color w:val="800000"/>
      <w:sz w:val="24"/>
    </w:rPr>
  </w:style>
  <w:style w:type="paragraph" w:customStyle="1" w:styleId="HeadB">
    <w:name w:val="HeadB"/>
    <w:next w:val="BodyFirst"/>
    <w:autoRedefine/>
    <w:rsid w:val="00C364A8"/>
    <w:pPr>
      <w:spacing w:before="120" w:after="120" w:line="360" w:lineRule="auto"/>
    </w:pPr>
    <w:rPr>
      <w:rFonts w:ascii="Arial" w:hAnsi="Arial"/>
      <w:b/>
      <w:i/>
      <w:sz w:val="24"/>
    </w:rPr>
  </w:style>
  <w:style w:type="paragraph" w:customStyle="1" w:styleId="HeadBNum">
    <w:name w:val="HeadBNum"/>
    <w:next w:val="BodyFirst"/>
    <w:autoRedefine/>
    <w:rsid w:val="00C364A8"/>
    <w:pPr>
      <w:spacing w:before="120" w:after="120" w:line="360" w:lineRule="auto"/>
    </w:pPr>
    <w:rPr>
      <w:rFonts w:ascii="Arial" w:hAnsi="Arial"/>
      <w:b/>
      <w:i/>
      <w:color w:val="800000"/>
      <w:sz w:val="24"/>
    </w:rPr>
  </w:style>
  <w:style w:type="paragraph" w:customStyle="1" w:styleId="HeadC">
    <w:name w:val="HeadC"/>
    <w:next w:val="BodyFirst"/>
    <w:autoRedefine/>
    <w:rsid w:val="00C364A8"/>
    <w:pPr>
      <w:spacing w:before="120" w:after="120" w:line="360" w:lineRule="auto"/>
    </w:pPr>
    <w:rPr>
      <w:rFonts w:ascii="Arial" w:hAnsi="Arial"/>
      <w:b/>
    </w:rPr>
  </w:style>
  <w:style w:type="paragraph" w:customStyle="1" w:styleId="HeadBox">
    <w:name w:val="HeadBox"/>
    <w:basedOn w:val="HeadC"/>
    <w:autoRedefine/>
    <w:rsid w:val="00C364A8"/>
    <w:pPr>
      <w:autoSpaceDE w:val="0"/>
      <w:autoSpaceDN w:val="0"/>
      <w:adjustRightInd w:val="0"/>
      <w:spacing w:before="160" w:after="80"/>
      <w:jc w:val="center"/>
    </w:pPr>
    <w:rPr>
      <w:rFonts w:ascii="Dogma" w:hAnsi="Dogma" w:cs="Dogma"/>
      <w:color w:val="808080"/>
      <w:sz w:val="24"/>
    </w:rPr>
  </w:style>
  <w:style w:type="paragraph" w:customStyle="1" w:styleId="HeadCNum">
    <w:name w:val="HeadCNum"/>
    <w:next w:val="BodyFirst"/>
    <w:autoRedefine/>
    <w:rsid w:val="00C364A8"/>
    <w:pPr>
      <w:spacing w:before="120" w:after="120" w:line="360" w:lineRule="auto"/>
    </w:pPr>
    <w:rPr>
      <w:rFonts w:ascii="Arial" w:hAnsi="Arial"/>
      <w:b/>
      <w:color w:val="800000"/>
    </w:rPr>
  </w:style>
  <w:style w:type="paragraph" w:styleId="Header">
    <w:name w:val="header"/>
    <w:basedOn w:val="Normal"/>
    <w:link w:val="HeaderChar"/>
    <w:semiHidden/>
    <w:rsid w:val="00C364A8"/>
    <w:pPr>
      <w:tabs>
        <w:tab w:val="center" w:pos="4320"/>
        <w:tab w:val="right" w:pos="8640"/>
      </w:tabs>
    </w:pPr>
  </w:style>
  <w:style w:type="character" w:customStyle="1" w:styleId="HeaderChar">
    <w:name w:val="Header Char"/>
    <w:basedOn w:val="DefaultParagraphFont"/>
    <w:link w:val="Header"/>
    <w:semiHidden/>
    <w:rsid w:val="00C364A8"/>
  </w:style>
  <w:style w:type="character" w:styleId="HTMLAcronym">
    <w:name w:val="HTML Acronym"/>
    <w:basedOn w:val="DefaultParagraphFont"/>
    <w:semiHidden/>
    <w:rsid w:val="00C364A8"/>
  </w:style>
  <w:style w:type="paragraph" w:styleId="HTMLAddress">
    <w:name w:val="HTML Address"/>
    <w:basedOn w:val="Normal"/>
    <w:link w:val="HTMLAddressChar"/>
    <w:semiHidden/>
    <w:rsid w:val="00C364A8"/>
    <w:rPr>
      <w:i/>
      <w:iCs/>
    </w:rPr>
  </w:style>
  <w:style w:type="character" w:customStyle="1" w:styleId="HTMLAddressChar">
    <w:name w:val="HTML Address Char"/>
    <w:basedOn w:val="DefaultParagraphFont"/>
    <w:link w:val="HTMLAddress"/>
    <w:semiHidden/>
    <w:rsid w:val="00C364A8"/>
    <w:rPr>
      <w:i/>
      <w:iCs/>
    </w:rPr>
  </w:style>
  <w:style w:type="character" w:styleId="HTMLCite">
    <w:name w:val="HTML Cite"/>
    <w:semiHidden/>
    <w:rsid w:val="00C364A8"/>
    <w:rPr>
      <w:i/>
      <w:iCs/>
    </w:rPr>
  </w:style>
  <w:style w:type="character" w:styleId="HTMLDefinition">
    <w:name w:val="HTML Definition"/>
    <w:semiHidden/>
    <w:rsid w:val="00C364A8"/>
    <w:rPr>
      <w:i/>
      <w:iCs/>
    </w:rPr>
  </w:style>
  <w:style w:type="character" w:styleId="HTMLSample">
    <w:name w:val="HTML Sample"/>
    <w:semiHidden/>
    <w:rsid w:val="00C364A8"/>
    <w:rPr>
      <w:rFonts w:ascii="Courier New" w:hAnsi="Courier New" w:cs="Courier New"/>
    </w:rPr>
  </w:style>
  <w:style w:type="character" w:styleId="HTMLTypewriter">
    <w:name w:val="HTML Typewriter"/>
    <w:semiHidden/>
    <w:rsid w:val="00C364A8"/>
    <w:rPr>
      <w:rFonts w:ascii="Courier New" w:hAnsi="Courier New" w:cs="Courier New"/>
      <w:sz w:val="20"/>
      <w:szCs w:val="20"/>
    </w:rPr>
  </w:style>
  <w:style w:type="character" w:styleId="HTMLVariable">
    <w:name w:val="HTML Variable"/>
    <w:semiHidden/>
    <w:rsid w:val="00C364A8"/>
    <w:rPr>
      <w:i/>
      <w:iCs/>
    </w:rPr>
  </w:style>
  <w:style w:type="character" w:customStyle="1" w:styleId="Italic">
    <w:name w:val="Italic"/>
    <w:rsid w:val="00C364A8"/>
    <w:rPr>
      <w:i/>
      <w:color w:val="000000"/>
    </w:rPr>
  </w:style>
  <w:style w:type="character" w:customStyle="1" w:styleId="Keycap">
    <w:name w:val="Keycap"/>
    <w:rsid w:val="00C364A8"/>
    <w:rPr>
      <w:smallCaps/>
      <w:color w:val="0000FF"/>
    </w:rPr>
  </w:style>
  <w:style w:type="paragraph" w:customStyle="1" w:styleId="Level1IX">
    <w:name w:val="Level1IX"/>
    <w:autoRedefine/>
    <w:rsid w:val="00C364A8"/>
    <w:pPr>
      <w:suppressAutoHyphens/>
      <w:autoSpaceDE w:val="0"/>
      <w:autoSpaceDN w:val="0"/>
      <w:adjustRightInd w:val="0"/>
      <w:spacing w:line="360" w:lineRule="auto"/>
      <w:ind w:left="720" w:hanging="720"/>
    </w:pPr>
    <w:rPr>
      <w:rFonts w:cs="Times"/>
      <w:color w:val="000000"/>
      <w:w w:val="0"/>
      <w:sz w:val="24"/>
      <w:szCs w:val="18"/>
    </w:rPr>
  </w:style>
  <w:style w:type="paragraph" w:customStyle="1" w:styleId="Level2IX">
    <w:name w:val="Level2IX"/>
    <w:autoRedefine/>
    <w:rsid w:val="00C364A8"/>
    <w:pPr>
      <w:suppressAutoHyphens/>
      <w:autoSpaceDE w:val="0"/>
      <w:autoSpaceDN w:val="0"/>
      <w:adjustRightInd w:val="0"/>
      <w:spacing w:line="360" w:lineRule="auto"/>
      <w:ind w:left="720" w:hanging="360"/>
    </w:pPr>
    <w:rPr>
      <w:rFonts w:cs="Times"/>
      <w:color w:val="000000"/>
      <w:w w:val="0"/>
      <w:sz w:val="24"/>
      <w:szCs w:val="18"/>
    </w:rPr>
  </w:style>
  <w:style w:type="paragraph" w:customStyle="1" w:styleId="Level3IX">
    <w:name w:val="Level3IX"/>
    <w:autoRedefine/>
    <w:rsid w:val="00C364A8"/>
    <w:pPr>
      <w:suppressAutoHyphens/>
      <w:autoSpaceDE w:val="0"/>
      <w:autoSpaceDN w:val="0"/>
      <w:adjustRightInd w:val="0"/>
      <w:spacing w:line="360" w:lineRule="auto"/>
      <w:ind w:left="1080" w:hanging="360"/>
    </w:pPr>
    <w:rPr>
      <w:rFonts w:cs="Times"/>
      <w:color w:val="000000"/>
      <w:w w:val="0"/>
      <w:sz w:val="24"/>
      <w:szCs w:val="18"/>
    </w:rPr>
  </w:style>
  <w:style w:type="character" w:styleId="LineNumber">
    <w:name w:val="line number"/>
    <w:basedOn w:val="DefaultParagraphFont"/>
    <w:semiHidden/>
    <w:rsid w:val="00C364A8"/>
  </w:style>
  <w:style w:type="paragraph" w:styleId="List">
    <w:name w:val="List"/>
    <w:basedOn w:val="Normal"/>
    <w:semiHidden/>
    <w:rsid w:val="00C364A8"/>
    <w:pPr>
      <w:ind w:left="360" w:hanging="360"/>
    </w:pPr>
  </w:style>
  <w:style w:type="paragraph" w:styleId="List2">
    <w:name w:val="List 2"/>
    <w:basedOn w:val="Normal"/>
    <w:semiHidden/>
    <w:rsid w:val="00C364A8"/>
    <w:pPr>
      <w:ind w:left="720" w:hanging="360"/>
    </w:pPr>
  </w:style>
  <w:style w:type="paragraph" w:styleId="List3">
    <w:name w:val="List 3"/>
    <w:basedOn w:val="Normal"/>
    <w:semiHidden/>
    <w:rsid w:val="00C364A8"/>
    <w:pPr>
      <w:ind w:left="1080" w:hanging="360"/>
    </w:pPr>
  </w:style>
  <w:style w:type="paragraph" w:styleId="List4">
    <w:name w:val="List 4"/>
    <w:basedOn w:val="Normal"/>
    <w:semiHidden/>
    <w:rsid w:val="00C364A8"/>
    <w:pPr>
      <w:ind w:left="1440" w:hanging="360"/>
    </w:pPr>
  </w:style>
  <w:style w:type="paragraph" w:styleId="List5">
    <w:name w:val="List 5"/>
    <w:basedOn w:val="Normal"/>
    <w:semiHidden/>
    <w:rsid w:val="00C364A8"/>
    <w:pPr>
      <w:ind w:left="1800" w:hanging="360"/>
    </w:pPr>
  </w:style>
  <w:style w:type="paragraph" w:styleId="ListBullet">
    <w:name w:val="List Bullet"/>
    <w:basedOn w:val="Normal"/>
    <w:autoRedefine/>
    <w:semiHidden/>
    <w:rsid w:val="00C364A8"/>
    <w:pPr>
      <w:numPr>
        <w:numId w:val="18"/>
      </w:numPr>
    </w:pPr>
  </w:style>
  <w:style w:type="paragraph" w:styleId="ListBullet2">
    <w:name w:val="List Bullet 2"/>
    <w:basedOn w:val="Normal"/>
    <w:autoRedefine/>
    <w:semiHidden/>
    <w:rsid w:val="00C364A8"/>
    <w:pPr>
      <w:numPr>
        <w:numId w:val="20"/>
      </w:numPr>
    </w:pPr>
  </w:style>
  <w:style w:type="paragraph" w:styleId="ListBullet3">
    <w:name w:val="List Bullet 3"/>
    <w:basedOn w:val="Normal"/>
    <w:autoRedefine/>
    <w:semiHidden/>
    <w:rsid w:val="00C364A8"/>
    <w:pPr>
      <w:numPr>
        <w:numId w:val="22"/>
      </w:numPr>
    </w:pPr>
  </w:style>
  <w:style w:type="paragraph" w:styleId="ListBullet4">
    <w:name w:val="List Bullet 4"/>
    <w:basedOn w:val="Normal"/>
    <w:autoRedefine/>
    <w:semiHidden/>
    <w:rsid w:val="00C364A8"/>
    <w:pPr>
      <w:numPr>
        <w:numId w:val="24"/>
      </w:numPr>
    </w:pPr>
  </w:style>
  <w:style w:type="paragraph" w:styleId="ListBullet5">
    <w:name w:val="List Bullet 5"/>
    <w:basedOn w:val="Normal"/>
    <w:autoRedefine/>
    <w:semiHidden/>
    <w:rsid w:val="00C364A8"/>
    <w:pPr>
      <w:numPr>
        <w:numId w:val="26"/>
      </w:numPr>
    </w:pPr>
  </w:style>
  <w:style w:type="paragraph" w:styleId="ListContinue">
    <w:name w:val="List Continue"/>
    <w:basedOn w:val="Normal"/>
    <w:semiHidden/>
    <w:rsid w:val="00C364A8"/>
    <w:pPr>
      <w:spacing w:after="120"/>
      <w:ind w:left="360"/>
    </w:pPr>
  </w:style>
  <w:style w:type="paragraph" w:styleId="ListContinue2">
    <w:name w:val="List Continue 2"/>
    <w:basedOn w:val="Normal"/>
    <w:semiHidden/>
    <w:rsid w:val="00C364A8"/>
    <w:pPr>
      <w:spacing w:after="120"/>
      <w:ind w:left="720"/>
    </w:pPr>
  </w:style>
  <w:style w:type="paragraph" w:styleId="ListContinue3">
    <w:name w:val="List Continue 3"/>
    <w:basedOn w:val="Normal"/>
    <w:semiHidden/>
    <w:rsid w:val="00C364A8"/>
    <w:pPr>
      <w:spacing w:after="120"/>
      <w:ind w:left="1080"/>
    </w:pPr>
  </w:style>
  <w:style w:type="paragraph" w:styleId="ListContinue4">
    <w:name w:val="List Continue 4"/>
    <w:basedOn w:val="Normal"/>
    <w:semiHidden/>
    <w:rsid w:val="00C364A8"/>
    <w:pPr>
      <w:spacing w:after="120"/>
      <w:ind w:left="1440"/>
    </w:pPr>
  </w:style>
  <w:style w:type="paragraph" w:styleId="ListContinue5">
    <w:name w:val="List Continue 5"/>
    <w:basedOn w:val="Normal"/>
    <w:semiHidden/>
    <w:rsid w:val="00C364A8"/>
    <w:pPr>
      <w:spacing w:after="120"/>
      <w:ind w:left="1800"/>
    </w:pPr>
  </w:style>
  <w:style w:type="paragraph" w:styleId="ListNumber">
    <w:name w:val="List Number"/>
    <w:basedOn w:val="Normal"/>
    <w:semiHidden/>
    <w:rsid w:val="00C364A8"/>
    <w:pPr>
      <w:numPr>
        <w:numId w:val="28"/>
      </w:numPr>
    </w:pPr>
  </w:style>
  <w:style w:type="paragraph" w:styleId="ListNumber2">
    <w:name w:val="List Number 2"/>
    <w:basedOn w:val="Normal"/>
    <w:semiHidden/>
    <w:rsid w:val="00C364A8"/>
    <w:pPr>
      <w:numPr>
        <w:numId w:val="30"/>
      </w:numPr>
    </w:pPr>
  </w:style>
  <w:style w:type="paragraph" w:styleId="ListNumber3">
    <w:name w:val="List Number 3"/>
    <w:basedOn w:val="Normal"/>
    <w:semiHidden/>
    <w:rsid w:val="00C364A8"/>
    <w:pPr>
      <w:numPr>
        <w:numId w:val="32"/>
      </w:numPr>
    </w:pPr>
  </w:style>
  <w:style w:type="paragraph" w:styleId="ListNumber4">
    <w:name w:val="List Number 4"/>
    <w:basedOn w:val="Normal"/>
    <w:semiHidden/>
    <w:rsid w:val="00C364A8"/>
    <w:pPr>
      <w:numPr>
        <w:numId w:val="34"/>
      </w:numPr>
    </w:pPr>
  </w:style>
  <w:style w:type="paragraph" w:styleId="ListNumber5">
    <w:name w:val="List Number 5"/>
    <w:basedOn w:val="Normal"/>
    <w:semiHidden/>
    <w:rsid w:val="00C364A8"/>
    <w:pPr>
      <w:numPr>
        <w:numId w:val="36"/>
      </w:numPr>
    </w:pPr>
  </w:style>
  <w:style w:type="paragraph" w:customStyle="1" w:styleId="ListPlainA">
    <w:name w:val="List Plain A"/>
    <w:autoRedefine/>
    <w:rsid w:val="00C364A8"/>
    <w:pPr>
      <w:spacing w:before="120" w:line="360" w:lineRule="auto"/>
      <w:ind w:left="360"/>
      <w:contextualSpacing/>
    </w:pPr>
    <w:rPr>
      <w:color w:val="800080"/>
      <w:sz w:val="24"/>
    </w:rPr>
  </w:style>
  <w:style w:type="paragraph" w:customStyle="1" w:styleId="ListPlainABox">
    <w:name w:val="List Plain A Box"/>
    <w:basedOn w:val="ListPlainA"/>
    <w:autoRedefine/>
    <w:rsid w:val="00C364A8"/>
    <w:rPr>
      <w:color w:val="CC99FF"/>
    </w:rPr>
  </w:style>
  <w:style w:type="paragraph" w:customStyle="1" w:styleId="ListPlainB">
    <w:name w:val="List Plain B"/>
    <w:autoRedefine/>
    <w:rsid w:val="00C364A8"/>
    <w:pPr>
      <w:spacing w:line="360" w:lineRule="auto"/>
      <w:ind w:left="360"/>
    </w:pPr>
    <w:rPr>
      <w:color w:val="800080"/>
      <w:sz w:val="24"/>
    </w:rPr>
  </w:style>
  <w:style w:type="paragraph" w:customStyle="1" w:styleId="ListPlainBBox">
    <w:name w:val="List Plain B Box"/>
    <w:basedOn w:val="ListPlainB"/>
    <w:autoRedefine/>
    <w:rsid w:val="00C364A8"/>
    <w:rPr>
      <w:color w:val="CC99FF"/>
    </w:rPr>
  </w:style>
  <w:style w:type="paragraph" w:customStyle="1" w:styleId="ListPlainC">
    <w:name w:val="List Plain C"/>
    <w:next w:val="Body"/>
    <w:autoRedefine/>
    <w:rsid w:val="00C364A8"/>
    <w:pPr>
      <w:spacing w:after="120" w:line="360" w:lineRule="auto"/>
      <w:ind w:left="360"/>
    </w:pPr>
    <w:rPr>
      <w:color w:val="800080"/>
      <w:sz w:val="24"/>
    </w:rPr>
  </w:style>
  <w:style w:type="paragraph" w:customStyle="1" w:styleId="ListPlainCBox">
    <w:name w:val="List Plain C Box"/>
    <w:basedOn w:val="ListPlainC"/>
    <w:autoRedefine/>
    <w:rsid w:val="00C364A8"/>
    <w:rPr>
      <w:color w:val="CC99FF"/>
    </w:rPr>
  </w:style>
  <w:style w:type="paragraph" w:customStyle="1" w:styleId="ListBody">
    <w:name w:val="ListBody"/>
    <w:next w:val="Normal"/>
    <w:autoRedefine/>
    <w:rsid w:val="00C364A8"/>
    <w:pPr>
      <w:spacing w:after="120" w:line="360" w:lineRule="auto"/>
      <w:ind w:left="360"/>
    </w:pPr>
    <w:rPr>
      <w:sz w:val="24"/>
    </w:rPr>
  </w:style>
  <w:style w:type="paragraph" w:customStyle="1" w:styleId="ListBodyBox">
    <w:name w:val="ListBodyBox"/>
    <w:basedOn w:val="ListBody"/>
    <w:autoRedefine/>
    <w:rsid w:val="00C364A8"/>
    <w:rPr>
      <w:color w:val="808080"/>
    </w:rPr>
  </w:style>
  <w:style w:type="paragraph" w:customStyle="1" w:styleId="ListHead">
    <w:name w:val="ListHead"/>
    <w:next w:val="ListBody"/>
    <w:autoRedefine/>
    <w:rsid w:val="00C364A8"/>
    <w:pPr>
      <w:spacing w:before="120" w:line="360" w:lineRule="auto"/>
    </w:pPr>
    <w:rPr>
      <w:b/>
      <w:sz w:val="24"/>
    </w:rPr>
  </w:style>
  <w:style w:type="paragraph" w:customStyle="1" w:styleId="ListHeadBox">
    <w:name w:val="ListHeadBox"/>
    <w:basedOn w:val="ListHead"/>
    <w:autoRedefine/>
    <w:rsid w:val="00C364A8"/>
    <w:rPr>
      <w:color w:val="808080"/>
    </w:rPr>
  </w:style>
  <w:style w:type="paragraph" w:customStyle="1" w:styleId="Listing">
    <w:name w:val="Listing"/>
    <w:next w:val="Body"/>
    <w:autoRedefine/>
    <w:rsid w:val="00C364A8"/>
    <w:pPr>
      <w:spacing w:after="120" w:line="360" w:lineRule="auto"/>
    </w:pPr>
    <w:rPr>
      <w:rFonts w:ascii="Arial" w:hAnsi="Arial"/>
      <w:bCs/>
      <w:i/>
      <w:color w:val="800000"/>
    </w:rPr>
  </w:style>
  <w:style w:type="paragraph" w:customStyle="1" w:styleId="ListSimple">
    <w:name w:val="ListSimple"/>
    <w:next w:val="Normal"/>
    <w:autoRedefine/>
    <w:rsid w:val="00C364A8"/>
    <w:pPr>
      <w:spacing w:line="360" w:lineRule="auto"/>
      <w:ind w:left="360" w:firstLine="360"/>
    </w:pPr>
    <w:rPr>
      <w:sz w:val="24"/>
    </w:rPr>
  </w:style>
  <w:style w:type="character" w:customStyle="1" w:styleId="Literal">
    <w:name w:val="Literal"/>
    <w:rsid w:val="00C364A8"/>
    <w:rPr>
      <w:rFonts w:ascii="Courier" w:hAnsi="Courier"/>
      <w:color w:val="0000FF"/>
      <w:sz w:val="20"/>
    </w:rPr>
  </w:style>
  <w:style w:type="character" w:customStyle="1" w:styleId="LiteralBox">
    <w:name w:val="LiteralBox"/>
    <w:rsid w:val="00C364A8"/>
    <w:rPr>
      <w:rFonts w:ascii="Courier" w:hAnsi="Courier"/>
      <w:color w:val="CC99FF"/>
      <w:sz w:val="20"/>
    </w:rPr>
  </w:style>
  <w:style w:type="character" w:customStyle="1" w:styleId="Literal1st">
    <w:name w:val="Literal1st"/>
    <w:basedOn w:val="LiteralBox"/>
    <w:rsid w:val="00C364A8"/>
    <w:rPr>
      <w:rFonts w:ascii="Courier" w:hAnsi="Courier"/>
      <w:color w:val="CC99FF"/>
      <w:sz w:val="20"/>
    </w:rPr>
  </w:style>
  <w:style w:type="character" w:customStyle="1" w:styleId="LiteralBold">
    <w:name w:val="LiteralBold"/>
    <w:rsid w:val="00C364A8"/>
    <w:rPr>
      <w:rFonts w:ascii="Courier" w:hAnsi="Courier"/>
      <w:b/>
      <w:color w:val="0000FF"/>
      <w:sz w:val="20"/>
    </w:rPr>
  </w:style>
  <w:style w:type="character" w:customStyle="1" w:styleId="LiteralBoldItal">
    <w:name w:val="LiteralBoldItal"/>
    <w:rsid w:val="00C364A8"/>
    <w:rPr>
      <w:rFonts w:ascii="Courier" w:hAnsi="Courier"/>
      <w:b/>
      <w:i/>
      <w:color w:val="0000FF"/>
      <w:sz w:val="20"/>
    </w:rPr>
  </w:style>
  <w:style w:type="character" w:customStyle="1" w:styleId="LiteralCaption">
    <w:name w:val="LiteralCaption"/>
    <w:rsid w:val="00C364A8"/>
    <w:rPr>
      <w:rFonts w:ascii="Courier" w:hAnsi="Courier"/>
      <w:i/>
      <w:color w:val="CC99FF"/>
      <w:sz w:val="20"/>
    </w:rPr>
  </w:style>
  <w:style w:type="character" w:customStyle="1" w:styleId="LiteralFootnote">
    <w:name w:val="LiteralFootnote"/>
    <w:basedOn w:val="LiteralBox"/>
    <w:rsid w:val="00C364A8"/>
    <w:rPr>
      <w:rFonts w:ascii="Courier" w:hAnsi="Courier"/>
      <w:color w:val="CC99FF"/>
      <w:sz w:val="20"/>
    </w:rPr>
  </w:style>
  <w:style w:type="character" w:customStyle="1" w:styleId="LiteralItal">
    <w:name w:val="LiteralItal"/>
    <w:rsid w:val="00C364A8"/>
    <w:rPr>
      <w:rFonts w:ascii="Courier" w:hAnsi="Courier"/>
      <w:i/>
      <w:color w:val="0000FF"/>
      <w:sz w:val="20"/>
    </w:rPr>
  </w:style>
  <w:style w:type="character" w:customStyle="1" w:styleId="MenuArrow">
    <w:name w:val="MenuArrow"/>
    <w:rsid w:val="00C364A8"/>
    <w:rPr>
      <w:rFonts w:ascii="Webdings" w:hAnsi="Webdings"/>
      <w:color w:val="0000FF"/>
    </w:rPr>
  </w:style>
  <w:style w:type="paragraph" w:styleId="MessageHeader">
    <w:name w:val="Message Header"/>
    <w:basedOn w:val="Normal"/>
    <w:link w:val="MessageHeaderChar"/>
    <w:semiHidden/>
    <w:rsid w:val="00C364A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semiHidden/>
    <w:rsid w:val="00C364A8"/>
    <w:rPr>
      <w:rFonts w:ascii="Arial" w:hAnsi="Arial" w:cs="Arial"/>
      <w:sz w:val="24"/>
      <w:szCs w:val="24"/>
      <w:shd w:val="pct20" w:color="auto" w:fill="auto"/>
    </w:rPr>
  </w:style>
  <w:style w:type="paragraph" w:styleId="NormalIndent">
    <w:name w:val="Normal Indent"/>
    <w:basedOn w:val="Normal"/>
    <w:semiHidden/>
    <w:rsid w:val="00C364A8"/>
    <w:pPr>
      <w:ind w:left="720"/>
    </w:pPr>
  </w:style>
  <w:style w:type="paragraph" w:customStyle="1" w:styleId="Note">
    <w:name w:val="Note"/>
    <w:next w:val="Body"/>
    <w:autoRedefine/>
    <w:rsid w:val="00C364A8"/>
    <w:pPr>
      <w:spacing w:before="120" w:after="120" w:line="360" w:lineRule="auto"/>
    </w:pPr>
    <w:rPr>
      <w:i/>
      <w:sz w:val="24"/>
    </w:rPr>
  </w:style>
  <w:style w:type="paragraph" w:styleId="NoteHeading">
    <w:name w:val="Note Heading"/>
    <w:basedOn w:val="Normal"/>
    <w:next w:val="Normal"/>
    <w:link w:val="NoteHeadingChar"/>
    <w:semiHidden/>
    <w:rsid w:val="00C364A8"/>
  </w:style>
  <w:style w:type="character" w:customStyle="1" w:styleId="NoteHeadingChar">
    <w:name w:val="Note Heading Char"/>
    <w:basedOn w:val="DefaultParagraphFont"/>
    <w:link w:val="NoteHeading"/>
    <w:semiHidden/>
    <w:rsid w:val="00C364A8"/>
  </w:style>
  <w:style w:type="paragraph" w:customStyle="1" w:styleId="NoteWarning">
    <w:name w:val="Note Warning"/>
    <w:next w:val="Normal"/>
    <w:autoRedefine/>
    <w:rsid w:val="00C364A8"/>
    <w:pPr>
      <w:spacing w:before="120" w:after="120" w:line="360" w:lineRule="auto"/>
      <w:ind w:left="720" w:hanging="720"/>
    </w:pPr>
    <w:rPr>
      <w:i/>
      <w:color w:val="800000"/>
      <w:sz w:val="24"/>
    </w:rPr>
  </w:style>
  <w:style w:type="paragraph" w:customStyle="1" w:styleId="NumListA">
    <w:name w:val="NumListA"/>
    <w:next w:val="Normal"/>
    <w:autoRedefine/>
    <w:rsid w:val="00C364A8"/>
    <w:pPr>
      <w:spacing w:before="120" w:line="360" w:lineRule="auto"/>
      <w:ind w:left="720"/>
    </w:pPr>
    <w:rPr>
      <w:color w:val="008000"/>
      <w:sz w:val="24"/>
    </w:rPr>
  </w:style>
  <w:style w:type="paragraph" w:customStyle="1" w:styleId="NumListABox">
    <w:name w:val="NumListA Box"/>
    <w:basedOn w:val="NumListA"/>
    <w:autoRedefine/>
    <w:rsid w:val="00C364A8"/>
    <w:rPr>
      <w:color w:val="666699"/>
    </w:rPr>
  </w:style>
  <w:style w:type="paragraph" w:customStyle="1" w:styleId="NumListB">
    <w:name w:val="NumListB"/>
    <w:next w:val="Normal"/>
    <w:autoRedefine/>
    <w:rsid w:val="00C364A8"/>
    <w:pPr>
      <w:spacing w:line="360" w:lineRule="auto"/>
      <w:ind w:left="720"/>
    </w:pPr>
    <w:rPr>
      <w:color w:val="008000"/>
      <w:sz w:val="24"/>
    </w:rPr>
  </w:style>
  <w:style w:type="paragraph" w:customStyle="1" w:styleId="NumListBBox">
    <w:name w:val="NumListB Box"/>
    <w:basedOn w:val="NumListB"/>
    <w:autoRedefine/>
    <w:rsid w:val="00C364A8"/>
    <w:rPr>
      <w:color w:val="666699"/>
    </w:rPr>
  </w:style>
  <w:style w:type="paragraph" w:customStyle="1" w:styleId="NumListC">
    <w:name w:val="NumListC"/>
    <w:next w:val="Normal"/>
    <w:autoRedefine/>
    <w:rsid w:val="00C364A8"/>
    <w:pPr>
      <w:spacing w:after="120" w:line="360" w:lineRule="auto"/>
      <w:ind w:left="720"/>
    </w:pPr>
    <w:rPr>
      <w:color w:val="008000"/>
      <w:sz w:val="24"/>
    </w:rPr>
  </w:style>
  <w:style w:type="paragraph" w:customStyle="1" w:styleId="NumListCBox">
    <w:name w:val="NumListC Box"/>
    <w:basedOn w:val="NumListC"/>
    <w:autoRedefine/>
    <w:rsid w:val="00C364A8"/>
    <w:rPr>
      <w:color w:val="666699"/>
    </w:rPr>
  </w:style>
  <w:style w:type="character" w:styleId="PageNumber">
    <w:name w:val="page number"/>
    <w:basedOn w:val="DefaultParagraphFont"/>
    <w:semiHidden/>
    <w:rsid w:val="00C364A8"/>
  </w:style>
  <w:style w:type="paragraph" w:styleId="PlainText">
    <w:name w:val="Plain Text"/>
    <w:basedOn w:val="Normal"/>
    <w:link w:val="PlainTextChar"/>
    <w:semiHidden/>
    <w:rsid w:val="00C364A8"/>
    <w:rPr>
      <w:rFonts w:ascii="Courier New" w:hAnsi="Courier New" w:cs="Courier New"/>
    </w:rPr>
  </w:style>
  <w:style w:type="character" w:customStyle="1" w:styleId="PlainTextChar">
    <w:name w:val="Plain Text Char"/>
    <w:basedOn w:val="DefaultParagraphFont"/>
    <w:link w:val="PlainText"/>
    <w:semiHidden/>
    <w:rsid w:val="00C364A8"/>
    <w:rPr>
      <w:rFonts w:ascii="Courier New" w:hAnsi="Courier New" w:cs="Courier New"/>
    </w:rPr>
  </w:style>
  <w:style w:type="paragraph" w:customStyle="1" w:styleId="ProductionDirective">
    <w:name w:val="Production Directive"/>
    <w:next w:val="Normal"/>
    <w:autoRedefine/>
    <w:rsid w:val="00C364A8"/>
    <w:pPr>
      <w:spacing w:before="120" w:after="120" w:line="360" w:lineRule="auto"/>
    </w:pPr>
    <w:rPr>
      <w:smallCaps/>
      <w:color w:val="FF0000"/>
    </w:rPr>
  </w:style>
  <w:style w:type="paragraph" w:styleId="Salutation">
    <w:name w:val="Salutation"/>
    <w:basedOn w:val="Normal"/>
    <w:next w:val="Normal"/>
    <w:link w:val="SalutationChar"/>
    <w:semiHidden/>
    <w:rsid w:val="00C364A8"/>
  </w:style>
  <w:style w:type="character" w:customStyle="1" w:styleId="SalutationChar">
    <w:name w:val="Salutation Char"/>
    <w:basedOn w:val="DefaultParagraphFont"/>
    <w:link w:val="Salutation"/>
    <w:semiHidden/>
    <w:rsid w:val="00C364A8"/>
  </w:style>
  <w:style w:type="paragraph" w:styleId="Signature">
    <w:name w:val="Signature"/>
    <w:basedOn w:val="Normal"/>
    <w:link w:val="SignatureChar"/>
    <w:semiHidden/>
    <w:rsid w:val="00C364A8"/>
    <w:pPr>
      <w:ind w:left="4320"/>
    </w:pPr>
  </w:style>
  <w:style w:type="character" w:customStyle="1" w:styleId="SignatureChar">
    <w:name w:val="Signature Char"/>
    <w:basedOn w:val="DefaultParagraphFont"/>
    <w:link w:val="Signature"/>
    <w:semiHidden/>
    <w:rsid w:val="00C364A8"/>
  </w:style>
  <w:style w:type="paragraph" w:customStyle="1" w:styleId="SubBullet">
    <w:name w:val="SubBullet"/>
    <w:next w:val="Normal"/>
    <w:autoRedefine/>
    <w:rsid w:val="00C364A8"/>
    <w:pPr>
      <w:spacing w:line="360" w:lineRule="auto"/>
      <w:ind w:left="1080"/>
    </w:pPr>
    <w:rPr>
      <w:color w:val="003366"/>
      <w:sz w:val="24"/>
    </w:rPr>
  </w:style>
  <w:style w:type="paragraph" w:customStyle="1" w:styleId="SubNumberA">
    <w:name w:val="SubNumberA"/>
    <w:next w:val="Normal"/>
    <w:autoRedefine/>
    <w:rsid w:val="00C364A8"/>
    <w:pPr>
      <w:spacing w:line="360" w:lineRule="auto"/>
      <w:ind w:left="1080"/>
    </w:pPr>
    <w:rPr>
      <w:color w:val="003300"/>
      <w:sz w:val="24"/>
    </w:rPr>
  </w:style>
  <w:style w:type="paragraph" w:customStyle="1" w:styleId="SubNumberB">
    <w:name w:val="SubNumberB"/>
    <w:next w:val="Normal"/>
    <w:autoRedefine/>
    <w:rsid w:val="00C364A8"/>
    <w:pPr>
      <w:spacing w:line="360" w:lineRule="auto"/>
      <w:ind w:left="1080"/>
    </w:pPr>
    <w:rPr>
      <w:color w:val="003300"/>
      <w:sz w:val="24"/>
    </w:rPr>
  </w:style>
  <w:style w:type="paragraph" w:styleId="Subtitle">
    <w:name w:val="Subtitle"/>
    <w:basedOn w:val="Normal"/>
    <w:link w:val="SubtitleChar"/>
    <w:qFormat/>
    <w:rsid w:val="00C364A8"/>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C364A8"/>
    <w:rPr>
      <w:rFonts w:ascii="Arial" w:hAnsi="Arial" w:cs="Arial"/>
      <w:sz w:val="24"/>
      <w:szCs w:val="24"/>
    </w:rPr>
  </w:style>
  <w:style w:type="table" w:styleId="Table3Deffects1">
    <w:name w:val="Table 3D effects 1"/>
    <w:basedOn w:val="TableNormal"/>
    <w:semiHidden/>
    <w:rsid w:val="00C364A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364A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364A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autoRedefine/>
    <w:rsid w:val="00C364A8"/>
    <w:pPr>
      <w:spacing w:line="360" w:lineRule="auto"/>
    </w:pPr>
    <w:rPr>
      <w:rFonts w:ascii="Futura-Book" w:hAnsi="Futura-Book"/>
    </w:rPr>
  </w:style>
  <w:style w:type="table" w:styleId="TableClassic1">
    <w:name w:val="Table Classic 1"/>
    <w:basedOn w:val="TableNormal"/>
    <w:semiHidden/>
    <w:rsid w:val="00C364A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364A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364A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364A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364A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364A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364A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364A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364A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364A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364A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364A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364A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364A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364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C364A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364A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364A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364A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364A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364A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364A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364A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er">
    <w:name w:val="Table Header"/>
    <w:next w:val="Normal"/>
    <w:autoRedefine/>
    <w:rsid w:val="00C364A8"/>
    <w:pPr>
      <w:spacing w:before="60" w:after="60" w:line="360" w:lineRule="auto"/>
    </w:pPr>
    <w:rPr>
      <w:rFonts w:ascii="Futura-Book" w:hAnsi="Futura-Book"/>
      <w:b/>
    </w:rPr>
  </w:style>
  <w:style w:type="table" w:styleId="TableList1">
    <w:name w:val="Table List 1"/>
    <w:basedOn w:val="TableNormal"/>
    <w:semiHidden/>
    <w:rsid w:val="00C364A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364A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364A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364A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364A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364A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364A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364A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364A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364A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364A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364A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364A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364A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364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next w:val="Normal"/>
    <w:autoRedefine/>
    <w:rsid w:val="00C364A8"/>
    <w:pPr>
      <w:spacing w:before="120" w:after="120" w:line="360" w:lineRule="auto"/>
    </w:pPr>
    <w:rPr>
      <w:rFonts w:ascii="Arial" w:hAnsi="Arial"/>
    </w:rPr>
  </w:style>
  <w:style w:type="table" w:styleId="TableWeb1">
    <w:name w:val="Table Web 1"/>
    <w:basedOn w:val="TableNormal"/>
    <w:semiHidden/>
    <w:rsid w:val="00C364A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364A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364A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C364A8"/>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C364A8"/>
    <w:rPr>
      <w:rFonts w:ascii="Arial" w:hAnsi="Arial" w:cs="Arial"/>
      <w:b/>
      <w:bCs/>
      <w:kern w:val="28"/>
      <w:sz w:val="32"/>
      <w:szCs w:val="32"/>
    </w:rPr>
  </w:style>
  <w:style w:type="character" w:customStyle="1" w:styleId="Wingdings">
    <w:name w:val="Wingdings"/>
    <w:rsid w:val="00C364A8"/>
    <w:rPr>
      <w:rFonts w:ascii="Wingdings 2" w:hAnsi="Wingdings 2"/>
      <w:color w:val="0000FF"/>
      <w:sz w:val="24"/>
    </w:rPr>
  </w:style>
  <w:style w:type="character" w:customStyle="1" w:styleId="WingdingsSmall">
    <w:name w:val="Wingdings Small"/>
    <w:rsid w:val="00C364A8"/>
    <w:rPr>
      <w:rFonts w:ascii="Wingdings 2" w:hAnsi="Wingdings 2"/>
      <w:color w:val="99CCFF"/>
      <w:sz w:val="20"/>
    </w:rPr>
  </w:style>
  <w:style w:type="paragraph" w:styleId="BalloonText">
    <w:name w:val="Balloon Text"/>
    <w:basedOn w:val="Normal"/>
    <w:link w:val="BalloonTextChar"/>
    <w:uiPriority w:val="99"/>
    <w:semiHidden/>
    <w:unhideWhenUsed/>
    <w:rsid w:val="00A865E3"/>
    <w:rPr>
      <w:rFonts w:ascii="Tahoma" w:hAnsi="Tahoma" w:cs="Tahoma"/>
      <w:sz w:val="16"/>
      <w:szCs w:val="16"/>
    </w:rPr>
  </w:style>
  <w:style w:type="character" w:customStyle="1" w:styleId="BalloonTextChar">
    <w:name w:val="Balloon Text Char"/>
    <w:basedOn w:val="DefaultParagraphFont"/>
    <w:link w:val="BalloonText"/>
    <w:uiPriority w:val="99"/>
    <w:semiHidden/>
    <w:rsid w:val="00A865E3"/>
    <w:rPr>
      <w:rFonts w:ascii="Tahoma" w:hAnsi="Tahoma" w:cs="Tahoma"/>
      <w:sz w:val="16"/>
      <w:szCs w:val="16"/>
    </w:rPr>
  </w:style>
  <w:style w:type="paragraph" w:styleId="Revision">
    <w:name w:val="Revision"/>
    <w:hidden/>
    <w:uiPriority w:val="99"/>
    <w:semiHidden/>
    <w:rsid w:val="00F4092A"/>
  </w:style>
  <w:style w:type="character" w:styleId="CommentReference">
    <w:name w:val="annotation reference"/>
    <w:basedOn w:val="DefaultParagraphFont"/>
    <w:uiPriority w:val="99"/>
    <w:semiHidden/>
    <w:unhideWhenUsed/>
    <w:rsid w:val="00F4092A"/>
    <w:rPr>
      <w:sz w:val="16"/>
      <w:szCs w:val="16"/>
    </w:rPr>
  </w:style>
  <w:style w:type="paragraph" w:styleId="CommentText">
    <w:name w:val="annotation text"/>
    <w:basedOn w:val="Normal"/>
    <w:link w:val="CommentTextChar"/>
    <w:uiPriority w:val="99"/>
    <w:semiHidden/>
    <w:unhideWhenUsed/>
    <w:rsid w:val="00F4092A"/>
  </w:style>
  <w:style w:type="character" w:customStyle="1" w:styleId="CommentTextChar">
    <w:name w:val="Comment Text Char"/>
    <w:basedOn w:val="DefaultParagraphFont"/>
    <w:link w:val="CommentText"/>
    <w:uiPriority w:val="99"/>
    <w:semiHidden/>
    <w:rsid w:val="00F4092A"/>
  </w:style>
  <w:style w:type="paragraph" w:styleId="CommentSubject">
    <w:name w:val="annotation subject"/>
    <w:basedOn w:val="CommentText"/>
    <w:next w:val="CommentText"/>
    <w:link w:val="CommentSubjectChar"/>
    <w:uiPriority w:val="99"/>
    <w:semiHidden/>
    <w:unhideWhenUsed/>
    <w:rsid w:val="00F4092A"/>
    <w:rPr>
      <w:b/>
      <w:bCs/>
    </w:rPr>
  </w:style>
  <w:style w:type="character" w:customStyle="1" w:styleId="CommentSubjectChar">
    <w:name w:val="Comment Subject Char"/>
    <w:basedOn w:val="CommentTextChar"/>
    <w:link w:val="CommentSubject"/>
    <w:uiPriority w:val="99"/>
    <w:semiHidden/>
    <w:rsid w:val="00F4092A"/>
    <w:rPr>
      <w:b/>
      <w:bCs/>
    </w:rPr>
  </w:style>
  <w:style w:type="paragraph" w:styleId="TOC1">
    <w:name w:val="toc 1"/>
    <w:basedOn w:val="Normal"/>
    <w:next w:val="Normal"/>
    <w:autoRedefine/>
    <w:uiPriority w:val="39"/>
    <w:unhideWhenUsed/>
    <w:rsid w:val="00424ED3"/>
    <w:pPr>
      <w:spacing w:after="100"/>
    </w:pPr>
  </w:style>
  <w:style w:type="paragraph" w:styleId="TOC2">
    <w:name w:val="toc 2"/>
    <w:basedOn w:val="Normal"/>
    <w:next w:val="Normal"/>
    <w:autoRedefine/>
    <w:uiPriority w:val="39"/>
    <w:unhideWhenUsed/>
    <w:rsid w:val="00424ED3"/>
    <w:pPr>
      <w:spacing w:after="100"/>
      <w:ind w:left="200"/>
    </w:pPr>
  </w:style>
  <w:style w:type="paragraph" w:styleId="TOC3">
    <w:name w:val="toc 3"/>
    <w:basedOn w:val="Normal"/>
    <w:next w:val="Normal"/>
    <w:autoRedefine/>
    <w:uiPriority w:val="39"/>
    <w:unhideWhenUsed/>
    <w:rsid w:val="00424ED3"/>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Subtitle" w:semiHidden="0" w:unhideWhenUsed="0" w:qFormat="1"/>
    <w:lsdException w:name="Hyperlink" w:uiPriority="99"/>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5E3"/>
  </w:style>
  <w:style w:type="paragraph" w:styleId="Heading1">
    <w:name w:val="heading 1"/>
    <w:basedOn w:val="Normal"/>
    <w:next w:val="Normal"/>
    <w:link w:val="Heading1Char"/>
    <w:qFormat/>
    <w:rsid w:val="00C364A8"/>
    <w:pPr>
      <w:keepNext/>
      <w:numPr>
        <w:numId w:val="16"/>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364A8"/>
    <w:pPr>
      <w:keepNext/>
      <w:numPr>
        <w:ilvl w:val="1"/>
        <w:numId w:val="16"/>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364A8"/>
    <w:pPr>
      <w:keepNext/>
      <w:numPr>
        <w:ilvl w:val="2"/>
        <w:numId w:val="16"/>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364A8"/>
    <w:pPr>
      <w:keepNext/>
      <w:numPr>
        <w:ilvl w:val="3"/>
        <w:numId w:val="16"/>
      </w:numPr>
      <w:spacing w:before="240" w:after="60"/>
      <w:outlineLvl w:val="3"/>
    </w:pPr>
    <w:rPr>
      <w:b/>
      <w:bCs/>
      <w:sz w:val="28"/>
      <w:szCs w:val="28"/>
    </w:rPr>
  </w:style>
  <w:style w:type="paragraph" w:styleId="Heading5">
    <w:name w:val="heading 5"/>
    <w:basedOn w:val="Normal"/>
    <w:next w:val="Normal"/>
    <w:link w:val="Heading5Char"/>
    <w:qFormat/>
    <w:rsid w:val="00C364A8"/>
    <w:pPr>
      <w:numPr>
        <w:ilvl w:val="4"/>
        <w:numId w:val="16"/>
      </w:numPr>
      <w:spacing w:before="240" w:after="60"/>
      <w:outlineLvl w:val="4"/>
    </w:pPr>
    <w:rPr>
      <w:b/>
      <w:bCs/>
      <w:i/>
      <w:iCs/>
      <w:sz w:val="26"/>
      <w:szCs w:val="26"/>
    </w:rPr>
  </w:style>
  <w:style w:type="paragraph" w:styleId="Heading6">
    <w:name w:val="heading 6"/>
    <w:basedOn w:val="Normal"/>
    <w:next w:val="Normal"/>
    <w:link w:val="Heading6Char"/>
    <w:qFormat/>
    <w:rsid w:val="00C364A8"/>
    <w:pPr>
      <w:numPr>
        <w:ilvl w:val="5"/>
        <w:numId w:val="16"/>
      </w:numPr>
      <w:spacing w:before="240" w:after="60"/>
      <w:outlineLvl w:val="5"/>
    </w:pPr>
    <w:rPr>
      <w:b/>
      <w:bCs/>
      <w:sz w:val="22"/>
      <w:szCs w:val="22"/>
    </w:rPr>
  </w:style>
  <w:style w:type="paragraph" w:styleId="Heading7">
    <w:name w:val="heading 7"/>
    <w:basedOn w:val="Normal"/>
    <w:next w:val="Normal"/>
    <w:link w:val="Heading7Char"/>
    <w:qFormat/>
    <w:rsid w:val="00C364A8"/>
    <w:pPr>
      <w:numPr>
        <w:ilvl w:val="6"/>
        <w:numId w:val="16"/>
      </w:numPr>
      <w:spacing w:before="240" w:after="60"/>
      <w:outlineLvl w:val="6"/>
    </w:pPr>
    <w:rPr>
      <w:sz w:val="24"/>
      <w:szCs w:val="24"/>
    </w:rPr>
  </w:style>
  <w:style w:type="paragraph" w:styleId="Heading8">
    <w:name w:val="heading 8"/>
    <w:basedOn w:val="Normal"/>
    <w:next w:val="Normal"/>
    <w:link w:val="Heading8Char"/>
    <w:qFormat/>
    <w:rsid w:val="00C364A8"/>
    <w:pPr>
      <w:numPr>
        <w:ilvl w:val="7"/>
        <w:numId w:val="16"/>
      </w:numPr>
      <w:spacing w:before="240" w:after="60"/>
      <w:outlineLvl w:val="7"/>
    </w:pPr>
    <w:rPr>
      <w:i/>
      <w:iCs/>
      <w:sz w:val="24"/>
      <w:szCs w:val="24"/>
    </w:rPr>
  </w:style>
  <w:style w:type="paragraph" w:styleId="Heading9">
    <w:name w:val="heading 9"/>
    <w:basedOn w:val="Normal"/>
    <w:next w:val="Normal"/>
    <w:link w:val="Heading9Char"/>
    <w:qFormat/>
    <w:rsid w:val="00C364A8"/>
    <w:pPr>
      <w:numPr>
        <w:ilvl w:val="8"/>
        <w:numId w:val="1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364A8"/>
    <w:rPr>
      <w:color w:val="0000FF"/>
      <w:u w:val="single"/>
    </w:rPr>
  </w:style>
  <w:style w:type="character" w:styleId="FollowedHyperlink">
    <w:name w:val="FollowedHyperlink"/>
    <w:semiHidden/>
    <w:rsid w:val="00C364A8"/>
    <w:rPr>
      <w:color w:val="800080"/>
      <w:u w:val="single"/>
    </w:rPr>
  </w:style>
  <w:style w:type="character" w:styleId="HTMLCode">
    <w:name w:val="HTML Code"/>
    <w:semiHidden/>
    <w:rsid w:val="00C364A8"/>
    <w:rPr>
      <w:rFonts w:ascii="Courier New" w:hAnsi="Courier New" w:cs="Courier New"/>
      <w:sz w:val="20"/>
      <w:szCs w:val="20"/>
    </w:rPr>
  </w:style>
  <w:style w:type="character" w:customStyle="1" w:styleId="Heading1Char">
    <w:name w:val="Heading 1 Char"/>
    <w:basedOn w:val="DefaultParagraphFont"/>
    <w:link w:val="Heading1"/>
    <w:rPr>
      <w:rFonts w:ascii="Arial" w:hAnsi="Arial" w:cs="Arial"/>
      <w:b/>
      <w:bCs/>
      <w:kern w:val="32"/>
      <w:sz w:val="32"/>
      <w:szCs w:val="32"/>
    </w:rPr>
  </w:style>
  <w:style w:type="character" w:customStyle="1" w:styleId="Heading2Char">
    <w:name w:val="Heading 2 Char"/>
    <w:basedOn w:val="DefaultParagraphFont"/>
    <w:link w:val="Heading2"/>
    <w:rPr>
      <w:rFonts w:ascii="Arial" w:hAnsi="Arial" w:cs="Arial"/>
      <w:b/>
      <w:bCs/>
      <w:i/>
      <w:iCs/>
      <w:sz w:val="28"/>
      <w:szCs w:val="28"/>
    </w:rPr>
  </w:style>
  <w:style w:type="character" w:customStyle="1" w:styleId="Heading3Char">
    <w:name w:val="Heading 3 Char"/>
    <w:basedOn w:val="DefaultParagraphFont"/>
    <w:link w:val="Heading3"/>
    <w:rPr>
      <w:rFonts w:ascii="Arial" w:hAnsi="Arial" w:cs="Arial"/>
      <w:b/>
      <w:bCs/>
      <w:sz w:val="26"/>
      <w:szCs w:val="26"/>
    </w:rPr>
  </w:style>
  <w:style w:type="character" w:customStyle="1" w:styleId="Heading4Char">
    <w:name w:val="Heading 4 Char"/>
    <w:basedOn w:val="DefaultParagraphFont"/>
    <w:link w:val="Heading4"/>
    <w:rPr>
      <w:b/>
      <w:bCs/>
      <w:sz w:val="28"/>
      <w:szCs w:val="28"/>
    </w:rPr>
  </w:style>
  <w:style w:type="character" w:customStyle="1" w:styleId="Heading5Char">
    <w:name w:val="Heading 5 Char"/>
    <w:basedOn w:val="DefaultParagraphFont"/>
    <w:link w:val="Heading5"/>
    <w:rPr>
      <w:b/>
      <w:bCs/>
      <w:i/>
      <w:iCs/>
      <w:sz w:val="26"/>
      <w:szCs w:val="26"/>
    </w:rPr>
  </w:style>
  <w:style w:type="character" w:customStyle="1" w:styleId="Heading6Char">
    <w:name w:val="Heading 6 Char"/>
    <w:basedOn w:val="DefaultParagraphFont"/>
    <w:link w:val="Heading6"/>
    <w:rPr>
      <w:b/>
      <w:bCs/>
      <w:sz w:val="22"/>
      <w:szCs w:val="22"/>
    </w:rPr>
  </w:style>
  <w:style w:type="character" w:styleId="HTMLKeyboard">
    <w:name w:val="HTML Keyboard"/>
    <w:semiHidden/>
    <w:rsid w:val="00C364A8"/>
    <w:rPr>
      <w:rFonts w:ascii="Courier New" w:hAnsi="Courier New" w:cs="Courier New"/>
      <w:sz w:val="20"/>
      <w:szCs w:val="20"/>
    </w:rPr>
  </w:style>
  <w:style w:type="paragraph" w:styleId="HTMLPreformatted">
    <w:name w:val="HTML Preformatted"/>
    <w:basedOn w:val="Normal"/>
    <w:link w:val="HTMLPreformattedChar"/>
    <w:semiHidden/>
    <w:rsid w:val="00C364A8"/>
    <w:rPr>
      <w:rFonts w:ascii="Courier New" w:hAnsi="Courier New" w:cs="Courier New"/>
    </w:rPr>
  </w:style>
  <w:style w:type="character" w:customStyle="1" w:styleId="HTMLPreformattedChar">
    <w:name w:val="HTML Preformatted Char"/>
    <w:basedOn w:val="DefaultParagraphFont"/>
    <w:link w:val="HTMLPreformatted"/>
    <w:semiHidden/>
    <w:rPr>
      <w:rFonts w:ascii="Courier New" w:hAnsi="Courier New" w:cs="Courier New"/>
    </w:rPr>
  </w:style>
  <w:style w:type="character" w:styleId="Strong">
    <w:name w:val="Strong"/>
    <w:qFormat/>
    <w:rsid w:val="00C364A8"/>
    <w:rPr>
      <w:b/>
      <w:bCs/>
    </w:rPr>
  </w:style>
  <w:style w:type="paragraph" w:customStyle="1" w:styleId="tocul">
    <w:name w:val="toc&gt;ul"/>
    <w:basedOn w:val="Normal"/>
    <w:pPr>
      <w:pBdr>
        <w:top w:val="single" w:sz="6" w:space="8" w:color="EDEDED"/>
        <w:left w:val="single" w:sz="6" w:space="8" w:color="EDEDED"/>
        <w:bottom w:val="single" w:sz="6" w:space="8" w:color="EDEDED"/>
        <w:right w:val="single" w:sz="6" w:space="8" w:color="EDEDED"/>
      </w:pBdr>
      <w:ind w:left="150" w:right="150"/>
    </w:pPr>
  </w:style>
  <w:style w:type="paragraph" w:styleId="NormalWeb">
    <w:name w:val="Normal (Web)"/>
    <w:basedOn w:val="Normal"/>
    <w:semiHidden/>
    <w:rsid w:val="00C364A8"/>
    <w:rPr>
      <w:sz w:val="24"/>
      <w:szCs w:val="24"/>
    </w:rPr>
  </w:style>
  <w:style w:type="paragraph" w:customStyle="1" w:styleId="oembedall-description">
    <w:name w:val="oembedall-description"/>
    <w:basedOn w:val="Normal"/>
    <w:pPr>
      <w:spacing w:before="100" w:beforeAutospacing="1" w:after="100" w:afterAutospacing="1"/>
    </w:pPr>
  </w:style>
  <w:style w:type="paragraph" w:customStyle="1" w:styleId="oembedall-updated-at">
    <w:name w:val="oembedall-updated-at"/>
    <w:basedOn w:val="Normal"/>
    <w:pPr>
      <w:spacing w:before="100" w:beforeAutospacing="1" w:after="100" w:afterAutospacing="1"/>
    </w:pPr>
  </w:style>
  <w:style w:type="paragraph" w:customStyle="1" w:styleId="oembedall-ljuser">
    <w:name w:val="oembedall-ljuser"/>
    <w:basedOn w:val="Normal"/>
    <w:pPr>
      <w:spacing w:before="100" w:beforeAutospacing="1" w:after="100" w:afterAutospacing="1"/>
    </w:pPr>
    <w:rPr>
      <w:b/>
      <w:bCs/>
    </w:rPr>
  </w:style>
  <w:style w:type="paragraph" w:customStyle="1" w:styleId="oembedall-stoqembed">
    <w:name w:val="oembedall-stoqembed"/>
    <w:basedOn w:val="Normal"/>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pPr>
      <w:pBdr>
        <w:top w:val="single" w:sz="6" w:space="0" w:color="1A3C6C"/>
        <w:left w:val="single" w:sz="6" w:space="0" w:color="1A3C6C"/>
        <w:bottom w:val="single" w:sz="6" w:space="0" w:color="1A3C6C"/>
        <w:right w:val="single" w:sz="6" w:space="0" w:color="1A3C6C"/>
      </w:pBdr>
      <w:spacing w:before="100" w:beforeAutospacing="1" w:after="100" w:afterAutospacing="1"/>
    </w:pPr>
    <w:rPr>
      <w:rFonts w:ascii="Verdana" w:hAnsi="Verdana"/>
    </w:rPr>
  </w:style>
  <w:style w:type="paragraph" w:customStyle="1" w:styleId="oembedall-facebook2">
    <w:name w:val="oembedall-facebook2"/>
    <w:basedOn w:val="Normal"/>
    <w:pPr>
      <w:shd w:val="clear" w:color="auto" w:fill="627ADD"/>
      <w:spacing w:before="100" w:beforeAutospacing="1" w:after="100" w:afterAutospacing="1"/>
    </w:pPr>
  </w:style>
  <w:style w:type="paragraph" w:customStyle="1" w:styleId="oembedall-facebookbody">
    <w:name w:val="oembedall-facebookbody"/>
    <w:basedOn w:val="Normal"/>
    <w:pPr>
      <w:shd w:val="clear" w:color="auto" w:fill="FFFFFF"/>
      <w:spacing w:before="100" w:beforeAutospacing="1" w:after="100" w:afterAutospacing="1"/>
      <w:textAlignment w:val="top"/>
    </w:pPr>
  </w:style>
  <w:style w:type="paragraph" w:customStyle="1" w:styleId="notetext">
    <w:name w:val="notetext"/>
    <w:basedOn w:val="Normal"/>
    <w:pPr>
      <w:spacing w:before="100" w:beforeAutospacing="1" w:after="100" w:afterAutospacing="1"/>
    </w:pPr>
    <w:rPr>
      <w:rFonts w:ascii="Trebuchet MS" w:hAnsi="Trebuchet MS"/>
      <w:sz w:val="21"/>
      <w:szCs w:val="21"/>
    </w:rPr>
  </w:style>
  <w:style w:type="paragraph" w:customStyle="1" w:styleId="sectiontitle">
    <w:name w:val="sectiontitle"/>
    <w:basedOn w:val="Normal"/>
    <w:pPr>
      <w:spacing w:before="100" w:beforeAutospacing="1" w:after="100" w:afterAutospacing="1"/>
    </w:pPr>
    <w:rPr>
      <w:sz w:val="17"/>
      <w:szCs w:val="17"/>
    </w:rPr>
  </w:style>
  <w:style w:type="paragraph" w:customStyle="1" w:styleId="tasktext">
    <w:name w:val="tasktext"/>
    <w:basedOn w:val="Normal"/>
    <w:pPr>
      <w:spacing w:before="100" w:beforeAutospacing="1" w:after="100" w:afterAutospacing="1"/>
    </w:pPr>
    <w:rPr>
      <w:sz w:val="17"/>
      <w:szCs w:val="17"/>
    </w:rPr>
  </w:style>
  <w:style w:type="paragraph" w:customStyle="1" w:styleId="tasktextoutsideright">
    <w:name w:val="tasktextoutsideright"/>
    <w:basedOn w:val="Normal"/>
    <w:pPr>
      <w:spacing w:before="100" w:beforeAutospacing="1" w:after="100" w:afterAutospacing="1"/>
    </w:pPr>
    <w:rPr>
      <w:sz w:val="17"/>
      <w:szCs w:val="17"/>
    </w:rPr>
  </w:style>
  <w:style w:type="paragraph" w:customStyle="1" w:styleId="tasktextoutsideleft">
    <w:name w:val="tasktextoutsideleft"/>
    <w:basedOn w:val="Normal"/>
    <w:pPr>
      <w:spacing w:before="100" w:beforeAutospacing="1" w:after="100" w:afterAutospacing="1"/>
    </w:pPr>
    <w:rPr>
      <w:sz w:val="17"/>
      <w:szCs w:val="17"/>
    </w:rPr>
  </w:style>
  <w:style w:type="paragraph" w:customStyle="1" w:styleId="titletext">
    <w:name w:val="titletext"/>
    <w:basedOn w:val="Normal"/>
    <w:pPr>
      <w:spacing w:before="100" w:beforeAutospacing="1" w:after="100" w:afterAutospacing="1"/>
    </w:pPr>
    <w:rPr>
      <w:sz w:val="27"/>
      <w:szCs w:val="27"/>
    </w:rPr>
  </w:style>
  <w:style w:type="paragraph" w:customStyle="1" w:styleId="spinner">
    <w:name w:val="spinner"/>
    <w:basedOn w:val="Normal"/>
    <w:pPr>
      <w:spacing w:before="100" w:beforeAutospacing="1"/>
    </w:pPr>
  </w:style>
  <w:style w:type="paragraph" w:customStyle="1" w:styleId="markdown">
    <w:name w:val="markdown"/>
    <w:basedOn w:val="Normal"/>
    <w:pPr>
      <w:spacing w:before="100" w:beforeAutospacing="1" w:after="100" w:afterAutospacing="1"/>
    </w:pPr>
    <w:rPr>
      <w:rFonts w:ascii="Microsoft YaHei" w:eastAsia="Microsoft YaHei" w:hAnsi="Microsoft YaHei"/>
    </w:rPr>
  </w:style>
  <w:style w:type="paragraph" w:customStyle="1" w:styleId="haroopad">
    <w:name w:val="haroopad"/>
    <w:basedOn w:val="Normal"/>
    <w:pPr>
      <w:shd w:val="clear" w:color="auto" w:fill="FFFFFF"/>
      <w:spacing w:before="100" w:beforeAutospacing="1" w:after="100" w:afterAutospacing="1"/>
    </w:pPr>
    <w:rPr>
      <w:rFonts w:ascii="Roboto Condensed" w:hAnsi="Roboto Condensed"/>
      <w:color w:val="222222"/>
      <w:sz w:val="23"/>
      <w:szCs w:val="23"/>
    </w:rPr>
  </w:style>
  <w:style w:type="paragraph" w:customStyle="1" w:styleId="hljs">
    <w:name w:val="hljs"/>
    <w:basedOn w:val="Normal"/>
    <w:pPr>
      <w:shd w:val="clear" w:color="auto" w:fill="FDF6E3"/>
      <w:spacing w:before="100" w:beforeAutospacing="1" w:after="100" w:afterAutospacing="1"/>
    </w:pPr>
    <w:rPr>
      <w:color w:val="657B83"/>
    </w:rPr>
  </w:style>
  <w:style w:type="paragraph" w:customStyle="1" w:styleId="hljs-comment">
    <w:name w:val="hljs-comment"/>
    <w:basedOn w:val="Normal"/>
    <w:pPr>
      <w:spacing w:before="100" w:beforeAutospacing="1" w:after="100" w:afterAutospacing="1"/>
    </w:pPr>
    <w:rPr>
      <w:color w:val="93A1A1"/>
    </w:rPr>
  </w:style>
  <w:style w:type="paragraph" w:customStyle="1" w:styleId="hljs-doctype">
    <w:name w:val="hljs-doctype"/>
    <w:basedOn w:val="Normal"/>
    <w:pPr>
      <w:spacing w:before="100" w:beforeAutospacing="1" w:after="100" w:afterAutospacing="1"/>
    </w:pPr>
    <w:rPr>
      <w:color w:val="93A1A1"/>
    </w:rPr>
  </w:style>
  <w:style w:type="paragraph" w:customStyle="1" w:styleId="hljs-javadoc">
    <w:name w:val="hljs-javadoc"/>
    <w:basedOn w:val="Normal"/>
    <w:pPr>
      <w:spacing w:before="100" w:beforeAutospacing="1" w:after="100" w:afterAutospacing="1"/>
    </w:pPr>
    <w:rPr>
      <w:color w:val="93A1A1"/>
    </w:rPr>
  </w:style>
  <w:style w:type="paragraph" w:customStyle="1" w:styleId="hljs-pi">
    <w:name w:val="hljs-pi"/>
    <w:basedOn w:val="Normal"/>
    <w:pPr>
      <w:spacing w:before="100" w:beforeAutospacing="1" w:after="100" w:afterAutospacing="1"/>
    </w:pPr>
    <w:rPr>
      <w:color w:val="93A1A1"/>
    </w:rPr>
  </w:style>
  <w:style w:type="paragraph" w:customStyle="1" w:styleId="hljs-addition">
    <w:name w:val="hljs-addition"/>
    <w:basedOn w:val="Normal"/>
    <w:pPr>
      <w:spacing w:before="100" w:beforeAutospacing="1" w:after="100" w:afterAutospacing="1"/>
    </w:pPr>
    <w:rPr>
      <w:color w:val="859900"/>
    </w:rPr>
  </w:style>
  <w:style w:type="paragraph" w:customStyle="1" w:styleId="hljs-keyword">
    <w:name w:val="hljs-keyword"/>
    <w:basedOn w:val="Normal"/>
    <w:pPr>
      <w:spacing w:before="100" w:beforeAutospacing="1" w:after="100" w:afterAutospacing="1"/>
    </w:pPr>
    <w:rPr>
      <w:color w:val="859900"/>
    </w:rPr>
  </w:style>
  <w:style w:type="paragraph" w:customStyle="1" w:styleId="hljs-request">
    <w:name w:val="hljs-request"/>
    <w:basedOn w:val="Normal"/>
    <w:pPr>
      <w:spacing w:before="100" w:beforeAutospacing="1" w:after="100" w:afterAutospacing="1"/>
    </w:pPr>
    <w:rPr>
      <w:color w:val="859900"/>
    </w:rPr>
  </w:style>
  <w:style w:type="paragraph" w:customStyle="1" w:styleId="hljs-status">
    <w:name w:val="hljs-status"/>
    <w:basedOn w:val="Normal"/>
    <w:pPr>
      <w:spacing w:before="100" w:beforeAutospacing="1" w:after="100" w:afterAutospacing="1"/>
    </w:pPr>
    <w:rPr>
      <w:color w:val="859900"/>
    </w:rPr>
  </w:style>
  <w:style w:type="paragraph" w:customStyle="1" w:styleId="hljs-winutils">
    <w:name w:val="hljs-winutils"/>
    <w:basedOn w:val="Normal"/>
    <w:pPr>
      <w:spacing w:before="100" w:beforeAutospacing="1" w:after="100" w:afterAutospacing="1"/>
    </w:pPr>
    <w:rPr>
      <w:color w:val="859900"/>
    </w:rPr>
  </w:style>
  <w:style w:type="paragraph" w:customStyle="1" w:styleId="method">
    <w:name w:val="method"/>
    <w:basedOn w:val="Normal"/>
    <w:pPr>
      <w:spacing w:before="100" w:beforeAutospacing="1" w:after="100" w:afterAutospacing="1"/>
    </w:pPr>
    <w:rPr>
      <w:color w:val="859900"/>
    </w:rPr>
  </w:style>
  <w:style w:type="paragraph" w:customStyle="1" w:styleId="hljs-command">
    <w:name w:val="hljs-command"/>
    <w:basedOn w:val="Normal"/>
    <w:pPr>
      <w:spacing w:before="100" w:beforeAutospacing="1" w:after="100" w:afterAutospacing="1"/>
    </w:pPr>
    <w:rPr>
      <w:color w:val="2AA198"/>
    </w:rPr>
  </w:style>
  <w:style w:type="paragraph" w:customStyle="1" w:styleId="hljs-dartdoc">
    <w:name w:val="hljs-dartdoc"/>
    <w:basedOn w:val="Normal"/>
    <w:pPr>
      <w:spacing w:before="100" w:beforeAutospacing="1" w:after="100" w:afterAutospacing="1"/>
    </w:pPr>
    <w:rPr>
      <w:color w:val="2AA198"/>
    </w:rPr>
  </w:style>
  <w:style w:type="paragraph" w:customStyle="1" w:styleId="hljs-hexcolor">
    <w:name w:val="hljs-hexcolor"/>
    <w:basedOn w:val="Normal"/>
    <w:pPr>
      <w:spacing w:before="100" w:beforeAutospacing="1" w:after="100" w:afterAutospacing="1"/>
    </w:pPr>
    <w:rPr>
      <w:color w:val="2AA198"/>
    </w:rPr>
  </w:style>
  <w:style w:type="paragraph" w:customStyle="1" w:styleId="hljs-linkurl">
    <w:name w:val="hljs-link_url"/>
    <w:basedOn w:val="Normal"/>
    <w:pPr>
      <w:spacing w:before="100" w:beforeAutospacing="1" w:after="100" w:afterAutospacing="1"/>
    </w:pPr>
    <w:rPr>
      <w:color w:val="2AA198"/>
    </w:rPr>
  </w:style>
  <w:style w:type="paragraph" w:customStyle="1" w:styleId="hljs-number">
    <w:name w:val="hljs-number"/>
    <w:basedOn w:val="Normal"/>
    <w:pPr>
      <w:spacing w:before="100" w:beforeAutospacing="1" w:after="100" w:afterAutospacing="1"/>
    </w:pPr>
    <w:rPr>
      <w:color w:val="2AA198"/>
    </w:rPr>
  </w:style>
  <w:style w:type="paragraph" w:customStyle="1" w:styleId="hljs-phpdoc">
    <w:name w:val="hljs-phpdoc"/>
    <w:basedOn w:val="Normal"/>
    <w:pPr>
      <w:spacing w:before="100" w:beforeAutospacing="1" w:after="100" w:afterAutospacing="1"/>
    </w:pPr>
    <w:rPr>
      <w:color w:val="2AA198"/>
    </w:rPr>
  </w:style>
  <w:style w:type="paragraph" w:customStyle="1" w:styleId="hljs-regexp">
    <w:name w:val="hljs-regexp"/>
    <w:basedOn w:val="Normal"/>
    <w:pPr>
      <w:spacing w:before="100" w:beforeAutospacing="1" w:after="100" w:afterAutospacing="1"/>
    </w:pPr>
    <w:rPr>
      <w:color w:val="2AA198"/>
    </w:rPr>
  </w:style>
  <w:style w:type="paragraph" w:customStyle="1" w:styleId="hljs-string">
    <w:name w:val="hljs-string"/>
    <w:basedOn w:val="Normal"/>
    <w:pPr>
      <w:spacing w:before="100" w:beforeAutospacing="1" w:after="100" w:afterAutospacing="1"/>
    </w:pPr>
    <w:rPr>
      <w:color w:val="2AA198"/>
    </w:rPr>
  </w:style>
  <w:style w:type="paragraph" w:customStyle="1" w:styleId="hljs-builtin">
    <w:name w:val="hljs-built_in"/>
    <w:basedOn w:val="Normal"/>
    <w:pPr>
      <w:spacing w:before="100" w:beforeAutospacing="1" w:after="100" w:afterAutospacing="1"/>
    </w:pPr>
    <w:rPr>
      <w:color w:val="268BD2"/>
    </w:rPr>
  </w:style>
  <w:style w:type="paragraph" w:customStyle="1" w:styleId="hljs-chunk">
    <w:name w:val="hljs-chunk"/>
    <w:basedOn w:val="Normal"/>
    <w:pPr>
      <w:spacing w:before="100" w:beforeAutospacing="1" w:after="100" w:afterAutospacing="1"/>
    </w:pPr>
    <w:rPr>
      <w:color w:val="268BD2"/>
    </w:rPr>
  </w:style>
  <w:style w:type="paragraph" w:customStyle="1" w:styleId="hljs-decorator">
    <w:name w:val="hljs-decorator"/>
    <w:basedOn w:val="Normal"/>
    <w:pPr>
      <w:spacing w:before="100" w:beforeAutospacing="1" w:after="100" w:afterAutospacing="1"/>
    </w:pPr>
    <w:rPr>
      <w:color w:val="268BD2"/>
    </w:rPr>
  </w:style>
  <w:style w:type="paragraph" w:customStyle="1" w:styleId="hljs-id">
    <w:name w:val="hljs-id"/>
    <w:basedOn w:val="Normal"/>
    <w:pPr>
      <w:spacing w:before="100" w:beforeAutospacing="1" w:after="100" w:afterAutospacing="1"/>
    </w:pPr>
    <w:rPr>
      <w:color w:val="268BD2"/>
    </w:rPr>
  </w:style>
  <w:style w:type="paragraph" w:customStyle="1" w:styleId="hljs-identifier">
    <w:name w:val="hljs-identifier"/>
    <w:basedOn w:val="Normal"/>
    <w:pPr>
      <w:spacing w:before="100" w:beforeAutospacing="1" w:after="100" w:afterAutospacing="1"/>
    </w:pPr>
    <w:rPr>
      <w:color w:val="268BD2"/>
    </w:rPr>
  </w:style>
  <w:style w:type="paragraph" w:customStyle="1" w:styleId="hljs-localvars">
    <w:name w:val="hljs-localvars"/>
    <w:basedOn w:val="Normal"/>
    <w:pPr>
      <w:spacing w:before="100" w:beforeAutospacing="1" w:after="100" w:afterAutospacing="1"/>
    </w:pPr>
    <w:rPr>
      <w:color w:val="268BD2"/>
    </w:rPr>
  </w:style>
  <w:style w:type="paragraph" w:customStyle="1" w:styleId="hljs-title">
    <w:name w:val="hljs-title"/>
    <w:basedOn w:val="Normal"/>
    <w:pPr>
      <w:spacing w:before="100" w:beforeAutospacing="1" w:after="100" w:afterAutospacing="1"/>
    </w:pPr>
    <w:rPr>
      <w:color w:val="268BD2"/>
    </w:rPr>
  </w:style>
  <w:style w:type="paragraph" w:customStyle="1" w:styleId="hljs-attribute">
    <w:name w:val="hljs-attribute"/>
    <w:basedOn w:val="Normal"/>
    <w:pPr>
      <w:spacing w:before="100" w:beforeAutospacing="1" w:after="100" w:afterAutospacing="1"/>
    </w:pPr>
    <w:rPr>
      <w:color w:val="B58900"/>
    </w:rPr>
  </w:style>
  <w:style w:type="paragraph" w:customStyle="1" w:styleId="hljs-constant">
    <w:name w:val="hljs-constant"/>
    <w:basedOn w:val="Normal"/>
    <w:pPr>
      <w:spacing w:before="100" w:beforeAutospacing="1" w:after="100" w:afterAutospacing="1"/>
    </w:pPr>
    <w:rPr>
      <w:color w:val="B58900"/>
    </w:rPr>
  </w:style>
  <w:style w:type="paragraph" w:customStyle="1" w:styleId="hljs-linkreference">
    <w:name w:val="hljs-link_reference"/>
    <w:basedOn w:val="Normal"/>
    <w:pPr>
      <w:spacing w:before="100" w:beforeAutospacing="1" w:after="100" w:afterAutospacing="1"/>
    </w:pPr>
    <w:rPr>
      <w:color w:val="B58900"/>
    </w:rPr>
  </w:style>
  <w:style w:type="paragraph" w:customStyle="1" w:styleId="hljs-parent">
    <w:name w:val="hljs-parent"/>
    <w:basedOn w:val="Normal"/>
    <w:pPr>
      <w:spacing w:before="100" w:beforeAutospacing="1" w:after="100" w:afterAutospacing="1"/>
    </w:pPr>
    <w:rPr>
      <w:color w:val="B58900"/>
    </w:rPr>
  </w:style>
  <w:style w:type="paragraph" w:customStyle="1" w:styleId="hljs-type">
    <w:name w:val="hljs-type"/>
    <w:basedOn w:val="Normal"/>
    <w:pPr>
      <w:spacing w:before="100" w:beforeAutospacing="1" w:after="100" w:afterAutospacing="1"/>
    </w:pPr>
    <w:rPr>
      <w:color w:val="B58900"/>
    </w:rPr>
  </w:style>
  <w:style w:type="paragraph" w:customStyle="1" w:styleId="hljs-variable">
    <w:name w:val="hljs-variable"/>
    <w:basedOn w:val="Normal"/>
    <w:pPr>
      <w:spacing w:before="100" w:beforeAutospacing="1" w:after="100" w:afterAutospacing="1"/>
    </w:pPr>
    <w:rPr>
      <w:color w:val="B58900"/>
    </w:rPr>
  </w:style>
  <w:style w:type="paragraph" w:customStyle="1" w:styleId="hljs-attrselector">
    <w:name w:val="hljs-attr_selector"/>
    <w:basedOn w:val="Normal"/>
    <w:pPr>
      <w:spacing w:before="100" w:beforeAutospacing="1" w:after="100" w:afterAutospacing="1"/>
    </w:pPr>
    <w:rPr>
      <w:color w:val="CB4B16"/>
    </w:rPr>
  </w:style>
  <w:style w:type="paragraph" w:customStyle="1" w:styleId="hljs-cdata">
    <w:name w:val="hljs-cdata"/>
    <w:basedOn w:val="Normal"/>
    <w:pPr>
      <w:spacing w:before="100" w:beforeAutospacing="1" w:after="100" w:afterAutospacing="1"/>
    </w:pPr>
    <w:rPr>
      <w:color w:val="CB4B16"/>
    </w:rPr>
  </w:style>
  <w:style w:type="paragraph" w:customStyle="1" w:styleId="hljs-header">
    <w:name w:val="hljs-header"/>
    <w:basedOn w:val="Normal"/>
    <w:pPr>
      <w:spacing w:before="100" w:beforeAutospacing="1" w:after="100" w:afterAutospacing="1"/>
    </w:pPr>
    <w:rPr>
      <w:color w:val="CB4B16"/>
    </w:rPr>
  </w:style>
  <w:style w:type="paragraph" w:customStyle="1" w:styleId="hljs-pragma">
    <w:name w:val="hljs-pragma"/>
    <w:basedOn w:val="Normal"/>
    <w:pPr>
      <w:spacing w:before="100" w:beforeAutospacing="1" w:after="100" w:afterAutospacing="1"/>
    </w:pPr>
    <w:rPr>
      <w:color w:val="CB4B16"/>
    </w:rPr>
  </w:style>
  <w:style w:type="paragraph" w:customStyle="1" w:styleId="hljs-preprocessor">
    <w:name w:val="hljs-preprocessor"/>
    <w:basedOn w:val="Normal"/>
    <w:pPr>
      <w:spacing w:before="100" w:beforeAutospacing="1" w:after="100" w:afterAutospacing="1"/>
    </w:pPr>
    <w:rPr>
      <w:color w:val="CB4B16"/>
    </w:rPr>
  </w:style>
  <w:style w:type="paragraph" w:customStyle="1" w:styleId="hljs-shebang">
    <w:name w:val="hljs-shebang"/>
    <w:basedOn w:val="Normal"/>
    <w:pPr>
      <w:spacing w:before="100" w:beforeAutospacing="1" w:after="100" w:afterAutospacing="1"/>
    </w:pPr>
    <w:rPr>
      <w:color w:val="CB4B16"/>
    </w:rPr>
  </w:style>
  <w:style w:type="paragraph" w:customStyle="1" w:styleId="hljs-special">
    <w:name w:val="hljs-special"/>
    <w:basedOn w:val="Normal"/>
    <w:pPr>
      <w:spacing w:before="100" w:beforeAutospacing="1" w:after="100" w:afterAutospacing="1"/>
    </w:pPr>
    <w:rPr>
      <w:color w:val="CB4B16"/>
    </w:rPr>
  </w:style>
  <w:style w:type="paragraph" w:customStyle="1" w:styleId="hljs-subst">
    <w:name w:val="hljs-subst"/>
    <w:basedOn w:val="Normal"/>
    <w:pPr>
      <w:spacing w:before="100" w:beforeAutospacing="1" w:after="100" w:afterAutospacing="1"/>
    </w:pPr>
    <w:rPr>
      <w:color w:val="CB4B16"/>
    </w:rPr>
  </w:style>
  <w:style w:type="paragraph" w:customStyle="1" w:styleId="hljs-symbol">
    <w:name w:val="hljs-symbol"/>
    <w:basedOn w:val="Normal"/>
    <w:pPr>
      <w:spacing w:before="100" w:beforeAutospacing="1" w:after="100" w:afterAutospacing="1"/>
    </w:pPr>
    <w:rPr>
      <w:color w:val="CB4B16"/>
    </w:rPr>
  </w:style>
  <w:style w:type="paragraph" w:customStyle="1" w:styleId="hljs-deletion">
    <w:name w:val="hljs-deletion"/>
    <w:basedOn w:val="Normal"/>
    <w:pPr>
      <w:spacing w:before="100" w:beforeAutospacing="1" w:after="100" w:afterAutospacing="1"/>
    </w:pPr>
    <w:rPr>
      <w:color w:val="DC322F"/>
    </w:rPr>
  </w:style>
  <w:style w:type="paragraph" w:customStyle="1" w:styleId="hljs-important">
    <w:name w:val="hljs-important"/>
    <w:basedOn w:val="Normal"/>
    <w:pPr>
      <w:spacing w:before="100" w:beforeAutospacing="1" w:after="100" w:afterAutospacing="1"/>
    </w:pPr>
    <w:rPr>
      <w:color w:val="DC322F"/>
    </w:rPr>
  </w:style>
  <w:style w:type="paragraph" w:customStyle="1" w:styleId="hljs-linklabel">
    <w:name w:val="hljs-link_label"/>
    <w:basedOn w:val="Normal"/>
    <w:pPr>
      <w:spacing w:before="100" w:beforeAutospacing="1" w:after="100" w:afterAutospacing="1"/>
    </w:pPr>
    <w:rPr>
      <w:color w:val="6C71C4"/>
    </w:rPr>
  </w:style>
  <w:style w:type="paragraph" w:customStyle="1" w:styleId="mathjaxhoverarrow">
    <w:name w:val="mathjax_hover_arrow"/>
    <w:basedOn w:val="Normal"/>
    <w:pPr>
      <w:spacing w:before="100" w:beforeAutospacing="1" w:after="100" w:afterAutospacing="1"/>
    </w:pPr>
  </w:style>
  <w:style w:type="paragraph" w:customStyle="1" w:styleId="mathjaxmenu">
    <w:name w:val="mathjax_menu"/>
    <w:basedOn w:val="Normal"/>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pPr>
      <w:spacing w:before="100" w:beforeAutospacing="1" w:after="100" w:afterAutospacing="1"/>
    </w:pPr>
  </w:style>
  <w:style w:type="paragraph" w:customStyle="1" w:styleId="mathjaxmenuarrow">
    <w:name w:val="mathjax_menuarrow"/>
    <w:basedOn w:val="Normal"/>
    <w:pPr>
      <w:spacing w:before="100" w:beforeAutospacing="1" w:after="100" w:afterAutospacing="1"/>
    </w:pPr>
    <w:rPr>
      <w:color w:val="666666"/>
    </w:rPr>
  </w:style>
  <w:style w:type="paragraph" w:customStyle="1" w:styleId="mathjaxmenulabel">
    <w:name w:val="mathjax_menulabel"/>
    <w:basedOn w:val="Normal"/>
    <w:pPr>
      <w:spacing w:before="100" w:beforeAutospacing="1" w:after="100" w:afterAutospacing="1"/>
    </w:pPr>
    <w:rPr>
      <w:i/>
      <w:iCs/>
    </w:rPr>
  </w:style>
  <w:style w:type="paragraph" w:customStyle="1" w:styleId="mathjaxmenurule">
    <w:name w:val="mathjax_menurule"/>
    <w:basedOn w:val="Normal"/>
    <w:pPr>
      <w:pBdr>
        <w:top w:val="single" w:sz="6" w:space="0" w:color="CCCCCC"/>
      </w:pBdr>
      <w:spacing w:before="60"/>
      <w:ind w:left="15" w:right="15"/>
    </w:pPr>
  </w:style>
  <w:style w:type="paragraph" w:customStyle="1" w:styleId="mathjaxmenuclose">
    <w:name w:val="mathjax_menu_close"/>
    <w:basedOn w:val="Normal"/>
    <w:pPr>
      <w:spacing w:before="100" w:beforeAutospacing="1" w:after="100" w:afterAutospacing="1"/>
    </w:pPr>
  </w:style>
  <w:style w:type="paragraph" w:customStyle="1" w:styleId="mathjaxpreview">
    <w:name w:val="mathjax_preview"/>
    <w:basedOn w:val="Normal"/>
    <w:pPr>
      <w:spacing w:before="100" w:beforeAutospacing="1" w:after="100" w:afterAutospacing="1"/>
    </w:pPr>
    <w:rPr>
      <w:color w:val="888888"/>
    </w:rPr>
  </w:style>
  <w:style w:type="paragraph" w:customStyle="1" w:styleId="mathjaxerror">
    <w:name w:val="mathjax_error"/>
    <w:basedOn w:val="Normal"/>
    <w:pPr>
      <w:spacing w:before="100" w:beforeAutospacing="1" w:after="100" w:afterAutospacing="1"/>
    </w:pPr>
    <w:rPr>
      <w:i/>
      <w:iCs/>
      <w:color w:val="CC0000"/>
    </w:rPr>
  </w:style>
  <w:style w:type="paragraph" w:customStyle="1" w:styleId="oembedall-reputation-score">
    <w:name w:val="oembedall-reputation-score"/>
    <w:basedOn w:val="Normal"/>
    <w:pPr>
      <w:spacing w:before="100" w:beforeAutospacing="1" w:after="100" w:afterAutospacing="1"/>
    </w:pPr>
  </w:style>
  <w:style w:type="paragraph" w:customStyle="1" w:styleId="oembedall-user-info">
    <w:name w:val="oembedall-user-info"/>
    <w:basedOn w:val="Normal"/>
    <w:pPr>
      <w:spacing w:before="100" w:beforeAutospacing="1" w:after="100" w:afterAutospacing="1"/>
    </w:pPr>
  </w:style>
  <w:style w:type="paragraph" w:customStyle="1" w:styleId="oembedall-question-hyperlink">
    <w:name w:val="oembedall-question-hyperlink"/>
    <w:basedOn w:val="Normal"/>
    <w:pPr>
      <w:spacing w:before="100" w:beforeAutospacing="1" w:after="100" w:afterAutospacing="1"/>
    </w:pPr>
  </w:style>
  <w:style w:type="paragraph" w:customStyle="1" w:styleId="oembedall-stats">
    <w:name w:val="oembedall-stats"/>
    <w:basedOn w:val="Normal"/>
    <w:pPr>
      <w:spacing w:before="100" w:beforeAutospacing="1" w:after="100" w:afterAutospacing="1"/>
    </w:pPr>
  </w:style>
  <w:style w:type="paragraph" w:customStyle="1" w:styleId="oembedall-statscontainer">
    <w:name w:val="oembedall-statscontainer"/>
    <w:basedOn w:val="Normal"/>
    <w:pPr>
      <w:spacing w:before="100" w:beforeAutospacing="1" w:after="100" w:afterAutospacing="1"/>
    </w:pPr>
  </w:style>
  <w:style w:type="paragraph" w:customStyle="1" w:styleId="oembedall-votes">
    <w:name w:val="oembedall-votes"/>
    <w:basedOn w:val="Normal"/>
    <w:pPr>
      <w:spacing w:before="100" w:beforeAutospacing="1" w:after="100" w:afterAutospacing="1"/>
    </w:pPr>
  </w:style>
  <w:style w:type="paragraph" w:customStyle="1" w:styleId="oembedall-vote-count-post">
    <w:name w:val="oembedall-vote-count-post"/>
    <w:basedOn w:val="Normal"/>
    <w:pPr>
      <w:spacing w:before="100" w:beforeAutospacing="1" w:after="100" w:afterAutospacing="1"/>
    </w:pPr>
  </w:style>
  <w:style w:type="paragraph" w:customStyle="1" w:styleId="oembedall-views">
    <w:name w:val="oembedall-views"/>
    <w:basedOn w:val="Normal"/>
    <w:pPr>
      <w:spacing w:before="100" w:beforeAutospacing="1" w:after="100" w:afterAutospacing="1"/>
    </w:pPr>
  </w:style>
  <w:style w:type="paragraph" w:customStyle="1" w:styleId="oembedall-status">
    <w:name w:val="oembedall-status"/>
    <w:basedOn w:val="Normal"/>
    <w:pPr>
      <w:spacing w:before="100" w:beforeAutospacing="1" w:after="100" w:afterAutospacing="1"/>
    </w:pPr>
  </w:style>
  <w:style w:type="paragraph" w:customStyle="1" w:styleId="oembedall-summary">
    <w:name w:val="oembedall-summary"/>
    <w:basedOn w:val="Normal"/>
    <w:pPr>
      <w:spacing w:before="100" w:beforeAutospacing="1" w:after="100" w:afterAutospacing="1"/>
    </w:pPr>
  </w:style>
  <w:style w:type="paragraph" w:customStyle="1" w:styleId="oembedall-excerpt">
    <w:name w:val="oembedall-excerpt"/>
    <w:basedOn w:val="Normal"/>
    <w:pPr>
      <w:spacing w:before="100" w:beforeAutospacing="1" w:after="100" w:afterAutospacing="1"/>
    </w:pPr>
  </w:style>
  <w:style w:type="paragraph" w:customStyle="1" w:styleId="oembedall-tags">
    <w:name w:val="oembedall-tags"/>
    <w:basedOn w:val="Normal"/>
    <w:pPr>
      <w:spacing w:before="100" w:beforeAutospacing="1" w:after="100" w:afterAutospacing="1"/>
    </w:pPr>
  </w:style>
  <w:style w:type="paragraph" w:customStyle="1" w:styleId="oembedall-post-tag">
    <w:name w:val="oembedall-post-tag"/>
    <w:basedOn w:val="Normal"/>
    <w:pPr>
      <w:spacing w:before="100" w:beforeAutospacing="1" w:after="100" w:afterAutospacing="1"/>
    </w:pPr>
  </w:style>
  <w:style w:type="paragraph" w:customStyle="1" w:styleId="oembedall-statsarrow">
    <w:name w:val="oembedall-statsarrow"/>
    <w:basedOn w:val="Normal"/>
    <w:pPr>
      <w:spacing w:before="100" w:beforeAutospacing="1" w:after="100" w:afterAutospacing="1"/>
    </w:pPr>
  </w:style>
  <w:style w:type="paragraph" w:customStyle="1" w:styleId="contents">
    <w:name w:val="contents"/>
    <w:basedOn w:val="Normal"/>
    <w:pPr>
      <w:spacing w:before="100" w:beforeAutospacing="1" w:after="100" w:afterAutospacing="1"/>
    </w:pPr>
  </w:style>
  <w:style w:type="paragraph" w:customStyle="1" w:styleId="label">
    <w:name w:val="label"/>
    <w:basedOn w:val="Normal"/>
    <w:pPr>
      <w:spacing w:before="100" w:beforeAutospacing="1" w:after="100" w:afterAutospacing="1"/>
    </w:pPr>
  </w:style>
  <w:style w:type="paragraph" w:customStyle="1" w:styleId="hljs-tag">
    <w:name w:val="hljs-tag"/>
    <w:basedOn w:val="Normal"/>
    <w:pPr>
      <w:spacing w:before="100" w:beforeAutospacing="1" w:after="100" w:afterAutospacing="1"/>
    </w:pPr>
  </w:style>
  <w:style w:type="paragraph" w:customStyle="1" w:styleId="hljs-value">
    <w:name w:val="hljs-value"/>
    <w:basedOn w:val="Normal"/>
    <w:pPr>
      <w:spacing w:before="100" w:beforeAutospacing="1" w:after="100" w:afterAutospacing="1"/>
    </w:pPr>
  </w:style>
  <w:style w:type="paragraph" w:customStyle="1" w:styleId="hljs-formula">
    <w:name w:val="hljs-formula"/>
    <w:basedOn w:val="Normal"/>
    <w:pPr>
      <w:spacing w:before="100" w:beforeAutospacing="1" w:after="100" w:afterAutospacing="1"/>
    </w:pPr>
  </w:style>
  <w:style w:type="paragraph" w:customStyle="1" w:styleId="hljs-function">
    <w:name w:val="hljs-function"/>
    <w:basedOn w:val="Normal"/>
    <w:pPr>
      <w:spacing w:before="100" w:beforeAutospacing="1" w:after="100" w:afterAutospacing="1"/>
    </w:pPr>
  </w:style>
  <w:style w:type="paragraph" w:customStyle="1" w:styleId="hljs-literal">
    <w:name w:val="hljs-literal"/>
    <w:basedOn w:val="Normal"/>
    <w:pPr>
      <w:spacing w:before="100" w:beforeAutospacing="1" w:after="100" w:afterAutospacing="1"/>
    </w:pPr>
  </w:style>
  <w:style w:type="paragraph" w:customStyle="1" w:styleId="hljs-body">
    <w:name w:val="hljs-body"/>
    <w:basedOn w:val="Normal"/>
    <w:pPr>
      <w:spacing w:before="100" w:beforeAutospacing="1" w:after="100" w:afterAutospacing="1"/>
    </w:pPr>
  </w:style>
  <w:style w:type="paragraph" w:customStyle="1" w:styleId="hljs-pseudo">
    <w:name w:val="hljs-pseudo"/>
    <w:basedOn w:val="Normal"/>
    <w:pPr>
      <w:spacing w:before="100" w:beforeAutospacing="1" w:after="100" w:afterAutospacing="1"/>
    </w:pPr>
  </w:style>
  <w:style w:type="paragraph" w:customStyle="1" w:styleId="hljs-change">
    <w:name w:val="hljs-change"/>
    <w:basedOn w:val="Normal"/>
    <w:pPr>
      <w:spacing w:before="100" w:beforeAutospacing="1" w:after="100" w:afterAutospacing="1"/>
    </w:pPr>
  </w:style>
  <w:style w:type="paragraph" w:customStyle="1" w:styleId="oembedall-body">
    <w:name w:val="oembedall-body"/>
    <w:basedOn w:val="Normal"/>
    <w:pPr>
      <w:spacing w:before="100" w:beforeAutospacing="1" w:after="100" w:afterAutospacing="1"/>
    </w:pPr>
  </w:style>
  <w:style w:type="paragraph" w:customStyle="1" w:styleId="tagline">
    <w:name w:val="tagline"/>
    <w:basedOn w:val="Normal"/>
    <w:pPr>
      <w:spacing w:before="100" w:beforeAutospacing="1" w:after="100" w:afterAutospacing="1"/>
    </w:pPr>
  </w:style>
  <w:style w:type="paragraph" w:customStyle="1" w:styleId="wrapper">
    <w:name w:val="wrapper"/>
    <w:basedOn w:val="Normal"/>
    <w:pPr>
      <w:spacing w:before="100" w:beforeAutospacing="1" w:after="100" w:afterAutospacing="1"/>
    </w:pPr>
  </w:style>
  <w:style w:type="paragraph" w:customStyle="1" w:styleId="split">
    <w:name w:val="split"/>
    <w:basedOn w:val="Normal"/>
    <w:pPr>
      <w:spacing w:before="100" w:beforeAutospacing="1" w:after="100" w:afterAutospacing="1"/>
    </w:pPr>
  </w:style>
  <w:style w:type="paragraph" w:customStyle="1" w:styleId="place-context">
    <w:name w:val="place-context"/>
    <w:basedOn w:val="Normal"/>
    <w:pPr>
      <w:spacing w:before="100" w:beforeAutospacing="1" w:after="100" w:afterAutospacing="1"/>
    </w:pPr>
  </w:style>
  <w:style w:type="paragraph" w:customStyle="1" w:styleId="prominent-place">
    <w:name w:val="prominent-place"/>
    <w:basedOn w:val="Normal"/>
    <w:pPr>
      <w:spacing w:before="100" w:beforeAutospacing="1" w:after="100" w:afterAutospacing="1"/>
    </w:pPr>
  </w:style>
  <w:style w:type="paragraph" w:customStyle="1" w:styleId="main-date">
    <w:name w:val="main-date"/>
    <w:basedOn w:val="Normal"/>
    <w:pPr>
      <w:spacing w:before="100" w:beforeAutospacing="1" w:after="100" w:afterAutospacing="1"/>
    </w:pPr>
  </w:style>
  <w:style w:type="paragraph" w:customStyle="1" w:styleId="first">
    <w:name w:val="first"/>
    <w:basedOn w:val="Normal"/>
    <w:pPr>
      <w:spacing w:before="100" w:beforeAutospacing="1" w:after="100" w:afterAutospacing="1"/>
    </w:pPr>
  </w:style>
  <w:style w:type="paragraph" w:customStyle="1" w:styleId="Title1">
    <w:name w:val="Title1"/>
    <w:basedOn w:val="Normal"/>
    <w:pPr>
      <w:spacing w:before="100" w:beforeAutospacing="1" w:after="100" w:afterAutospacing="1"/>
    </w:pPr>
  </w:style>
  <w:style w:type="paragraph" w:customStyle="1" w:styleId="number">
    <w:name w:val="number"/>
    <w:basedOn w:val="Normal"/>
    <w:pPr>
      <w:spacing w:before="100" w:beforeAutospacing="1" w:after="100" w:afterAutospacing="1"/>
    </w:pPr>
  </w:style>
  <w:style w:type="paragraph" w:customStyle="1" w:styleId="oembedall-user-gravatar32">
    <w:name w:val="oembedall-user-gravatar32"/>
    <w:basedOn w:val="Normal"/>
    <w:pPr>
      <w:spacing w:before="100" w:beforeAutospacing="1" w:after="100" w:afterAutospacing="1"/>
    </w:pPr>
  </w:style>
  <w:style w:type="paragraph" w:customStyle="1" w:styleId="oembedall-user-details">
    <w:name w:val="oembedall-user-details"/>
    <w:basedOn w:val="Normal"/>
    <w:pPr>
      <w:spacing w:before="100" w:beforeAutospacing="1" w:after="100" w:afterAutospacing="1"/>
    </w:pPr>
  </w:style>
  <w:style w:type="paragraph" w:customStyle="1" w:styleId="sub-place">
    <w:name w:val="sub-place"/>
    <w:basedOn w:val="Normal"/>
    <w:pPr>
      <w:spacing w:before="100" w:beforeAutospacing="1" w:after="100" w:afterAutospacing="1"/>
    </w:pPr>
  </w:style>
  <w:style w:type="character" w:customStyle="1" w:styleId="oembedall-closehide">
    <w:name w:val="oembedall-closehide"/>
    <w:basedOn w:val="DefaultParagraphFont"/>
    <w:rPr>
      <w:shd w:val="clear" w:color="auto" w:fill="AAAAAA"/>
    </w:rPr>
  </w:style>
  <w:style w:type="paragraph" w:customStyle="1" w:styleId="oembedall-body1">
    <w:name w:val="oembedall-body1"/>
    <w:basedOn w:val="Normal"/>
    <w:pPr>
      <w:pBdr>
        <w:top w:val="single" w:sz="6" w:space="4" w:color="EEEEEE"/>
      </w:pBdr>
      <w:spacing w:before="120" w:after="100" w:afterAutospacing="1"/>
      <w:ind w:left="-150"/>
    </w:pPr>
  </w:style>
  <w:style w:type="paragraph" w:customStyle="1" w:styleId="oembedall-description1">
    <w:name w:val="oembedall-description1"/>
    <w:basedOn w:val="Normal"/>
    <w:pPr>
      <w:spacing w:after="45"/>
    </w:pPr>
    <w:rPr>
      <w:color w:val="444444"/>
      <w:sz w:val="18"/>
      <w:szCs w:val="18"/>
    </w:rPr>
  </w:style>
  <w:style w:type="paragraph" w:customStyle="1" w:styleId="oembedall-updated-at1">
    <w:name w:val="oembedall-updated-at1"/>
    <w:basedOn w:val="Normal"/>
    <w:rPr>
      <w:color w:val="888888"/>
      <w:sz w:val="17"/>
      <w:szCs w:val="17"/>
    </w:rPr>
  </w:style>
  <w:style w:type="paragraph" w:customStyle="1" w:styleId="oembedall-reputation-score1">
    <w:name w:val="oembedall-reputation-score1"/>
    <w:basedOn w:val="Normal"/>
    <w:pPr>
      <w:spacing w:before="100" w:beforeAutospacing="1" w:after="100" w:afterAutospacing="1"/>
      <w:ind w:right="30"/>
    </w:pPr>
    <w:rPr>
      <w:b/>
      <w:bCs/>
      <w:color w:val="444444"/>
      <w:sz w:val="29"/>
      <w:szCs w:val="29"/>
    </w:rPr>
  </w:style>
  <w:style w:type="paragraph" w:customStyle="1" w:styleId="oembedall-user-info1">
    <w:name w:val="oembedall-user-info1"/>
    <w:basedOn w:val="Normal"/>
    <w:pPr>
      <w:spacing w:before="100" w:beforeAutospacing="1" w:after="100" w:afterAutospacing="1"/>
    </w:pPr>
  </w:style>
  <w:style w:type="paragraph" w:customStyle="1" w:styleId="oembedall-user-gravatar321">
    <w:name w:val="oembedall-user-gravatar321"/>
    <w:basedOn w:val="Normal"/>
    <w:pPr>
      <w:spacing w:before="100" w:beforeAutospacing="1" w:after="100" w:afterAutospacing="1"/>
    </w:pPr>
  </w:style>
  <w:style w:type="paragraph" w:customStyle="1" w:styleId="oembedall-user-details1">
    <w:name w:val="oembedall-user-details1"/>
    <w:basedOn w:val="Normal"/>
    <w:pPr>
      <w:spacing w:before="100" w:beforeAutospacing="1" w:after="100" w:afterAutospacing="1"/>
      <w:ind w:left="75"/>
    </w:pPr>
  </w:style>
  <w:style w:type="paragraph" w:customStyle="1" w:styleId="oembedall-question-hyperlink1">
    <w:name w:val="oembedall-question-hyperlink1"/>
    <w:basedOn w:val="Normal"/>
    <w:pPr>
      <w:spacing w:before="100" w:beforeAutospacing="1" w:after="100" w:afterAutospacing="1"/>
    </w:pPr>
    <w:rPr>
      <w:b/>
      <w:bCs/>
    </w:rPr>
  </w:style>
  <w:style w:type="paragraph" w:customStyle="1" w:styleId="oembedall-stats1">
    <w:name w:val="oembedall-stats1"/>
    <w:basedOn w:val="Normal"/>
    <w:pPr>
      <w:shd w:val="clear" w:color="auto" w:fill="EEEEEE"/>
      <w:ind w:left="105"/>
    </w:pPr>
  </w:style>
  <w:style w:type="paragraph" w:customStyle="1" w:styleId="oembedall-statscontainer1">
    <w:name w:val="oembedall-statscontainer1"/>
    <w:basedOn w:val="Normal"/>
    <w:pPr>
      <w:spacing w:before="100" w:beforeAutospacing="1" w:after="100" w:afterAutospacing="1"/>
      <w:ind w:right="120"/>
    </w:pPr>
  </w:style>
  <w:style w:type="paragraph" w:customStyle="1" w:styleId="oembedall-votes1">
    <w:name w:val="oembedall-votes1"/>
    <w:basedOn w:val="Normal"/>
    <w:pPr>
      <w:spacing w:before="100" w:beforeAutospacing="1" w:after="100" w:afterAutospacing="1"/>
      <w:jc w:val="center"/>
    </w:pPr>
    <w:rPr>
      <w:color w:val="555555"/>
    </w:rPr>
  </w:style>
  <w:style w:type="paragraph" w:customStyle="1" w:styleId="oembedall-vote-count-post1">
    <w:name w:val="oembedall-vote-count-post1"/>
    <w:basedOn w:val="Normal"/>
    <w:pPr>
      <w:spacing w:before="100" w:beforeAutospacing="1" w:after="100" w:afterAutospacing="1"/>
    </w:pPr>
    <w:rPr>
      <w:b/>
      <w:bCs/>
      <w:color w:val="808185"/>
      <w:sz w:val="58"/>
      <w:szCs w:val="58"/>
    </w:rPr>
  </w:style>
  <w:style w:type="paragraph" w:customStyle="1" w:styleId="oembedall-views1">
    <w:name w:val="oembedall-views1"/>
    <w:basedOn w:val="Normal"/>
    <w:pPr>
      <w:spacing w:before="100" w:beforeAutospacing="1" w:after="100" w:afterAutospacing="1"/>
      <w:jc w:val="center"/>
    </w:pPr>
    <w:rPr>
      <w:color w:val="999999"/>
    </w:rPr>
  </w:style>
  <w:style w:type="paragraph" w:customStyle="1" w:styleId="oembedall-status1">
    <w:name w:val="oembedall-status1"/>
    <w:basedOn w:val="Normal"/>
    <w:pPr>
      <w:shd w:val="clear" w:color="auto" w:fill="75845C"/>
      <w:spacing w:after="100" w:afterAutospacing="1"/>
      <w:jc w:val="center"/>
    </w:pPr>
    <w:rPr>
      <w:color w:val="FFFFFF"/>
    </w:rPr>
  </w:style>
  <w:style w:type="paragraph" w:customStyle="1" w:styleId="oembedall-summary1">
    <w:name w:val="oembedall-summary1"/>
    <w:basedOn w:val="Normal"/>
    <w:pPr>
      <w:spacing w:before="100" w:beforeAutospacing="1" w:after="100" w:afterAutospacing="1"/>
    </w:pPr>
  </w:style>
  <w:style w:type="paragraph" w:customStyle="1" w:styleId="oembedall-excerpt1">
    <w:name w:val="oembedall-excerpt1"/>
    <w:basedOn w:val="Normal"/>
  </w:style>
  <w:style w:type="paragraph" w:customStyle="1" w:styleId="oembedall-tags1">
    <w:name w:val="oembedall-tags1"/>
    <w:basedOn w:val="Normal"/>
    <w:pPr>
      <w:spacing w:before="100" w:beforeAutospacing="1" w:after="100" w:afterAutospacing="1" w:line="270" w:lineRule="atLeast"/>
    </w:pPr>
  </w:style>
  <w:style w:type="paragraph" w:customStyle="1" w:styleId="oembedall-post-tag1">
    <w:name w:val="oembedall-post-tag1"/>
    <w:basedOn w:val="Normal"/>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pPr>
      <w:spacing w:before="180" w:after="100" w:afterAutospacing="1"/>
    </w:pPr>
  </w:style>
  <w:style w:type="paragraph" w:customStyle="1" w:styleId="contents1">
    <w:name w:val="contents1"/>
    <w:basedOn w:val="Normal"/>
    <w:pPr>
      <w:spacing w:before="100" w:beforeAutospacing="1" w:after="100" w:afterAutospacing="1"/>
    </w:pPr>
  </w:style>
  <w:style w:type="paragraph" w:customStyle="1" w:styleId="tagline1">
    <w:name w:val="tagline1"/>
    <w:basedOn w:val="Normal"/>
    <w:pPr>
      <w:spacing w:before="100" w:beforeAutospacing="1" w:after="100" w:afterAutospacing="1"/>
    </w:pPr>
    <w:rPr>
      <w:sz w:val="36"/>
      <w:szCs w:val="36"/>
    </w:rPr>
  </w:style>
  <w:style w:type="paragraph" w:customStyle="1" w:styleId="wrapper1">
    <w:name w:val="wrapper1"/>
    <w:basedOn w:val="Normal"/>
    <w:pPr>
      <w:spacing w:before="100" w:beforeAutospacing="1" w:after="100" w:afterAutospacing="1"/>
    </w:pPr>
  </w:style>
  <w:style w:type="paragraph" w:customStyle="1" w:styleId="split1">
    <w:name w:val="split1"/>
    <w:basedOn w:val="Normal"/>
    <w:pPr>
      <w:spacing w:before="100" w:beforeAutospacing="1" w:after="100" w:afterAutospacing="1"/>
    </w:pPr>
  </w:style>
  <w:style w:type="paragraph" w:customStyle="1" w:styleId="place-context1">
    <w:name w:val="place-context1"/>
    <w:basedOn w:val="Normal"/>
    <w:pPr>
      <w:spacing w:before="100" w:beforeAutospacing="1" w:after="100" w:afterAutospacing="1"/>
    </w:pPr>
    <w:rPr>
      <w:sz w:val="21"/>
      <w:szCs w:val="21"/>
    </w:rPr>
  </w:style>
  <w:style w:type="paragraph" w:customStyle="1" w:styleId="sub-place1">
    <w:name w:val="sub-place1"/>
    <w:basedOn w:val="Normal"/>
    <w:pPr>
      <w:spacing w:before="100" w:beforeAutospacing="1" w:after="100" w:afterAutospacing="1"/>
    </w:pPr>
  </w:style>
  <w:style w:type="paragraph" w:customStyle="1" w:styleId="prominent-place1">
    <w:name w:val="prominent-place1"/>
    <w:basedOn w:val="Normal"/>
    <w:pPr>
      <w:spacing w:before="100" w:beforeAutospacing="1" w:after="100" w:afterAutospacing="1" w:line="264" w:lineRule="atLeast"/>
    </w:pPr>
    <w:rPr>
      <w:sz w:val="27"/>
      <w:szCs w:val="27"/>
    </w:rPr>
  </w:style>
  <w:style w:type="paragraph" w:customStyle="1" w:styleId="main-date1">
    <w:name w:val="main-date1"/>
    <w:basedOn w:val="Normal"/>
    <w:pPr>
      <w:spacing w:before="100" w:beforeAutospacing="1" w:after="100" w:afterAutospacing="1"/>
    </w:pPr>
    <w:rPr>
      <w:b/>
      <w:bCs/>
      <w:color w:val="8CB4E0"/>
    </w:rPr>
  </w:style>
  <w:style w:type="paragraph" w:customStyle="1" w:styleId="first1">
    <w:name w:val="first1"/>
    <w:basedOn w:val="Normal"/>
    <w:pPr>
      <w:ind w:left="244"/>
    </w:pPr>
  </w:style>
  <w:style w:type="paragraph" w:customStyle="1" w:styleId="label1">
    <w:name w:val="label1"/>
    <w:basedOn w:val="Normal"/>
    <w:pPr>
      <w:spacing w:before="100" w:beforeAutospacing="1" w:after="100" w:afterAutospacing="1"/>
    </w:pPr>
    <w:rPr>
      <w:color w:val="333333"/>
    </w:rPr>
  </w:style>
  <w:style w:type="paragraph" w:customStyle="1" w:styleId="title10">
    <w:name w:val="title1"/>
    <w:basedOn w:val="Normal"/>
    <w:pPr>
      <w:spacing w:before="100" w:beforeAutospacing="1" w:after="100" w:afterAutospacing="1"/>
    </w:pPr>
  </w:style>
  <w:style w:type="paragraph" w:customStyle="1" w:styleId="number1">
    <w:name w:val="number1"/>
    <w:basedOn w:val="Normal"/>
    <w:pPr>
      <w:shd w:val="clear" w:color="auto" w:fill="FFFFFF"/>
    </w:pPr>
    <w:rPr>
      <w:vanish/>
    </w:rPr>
  </w:style>
  <w:style w:type="paragraph" w:customStyle="1" w:styleId="hljs-header1">
    <w:name w:val="hljs-header1"/>
    <w:basedOn w:val="Normal"/>
    <w:pPr>
      <w:spacing w:before="100" w:beforeAutospacing="1" w:after="100" w:afterAutospacing="1"/>
    </w:pPr>
    <w:rPr>
      <w:color w:val="93A1A1"/>
    </w:rPr>
  </w:style>
  <w:style w:type="paragraph" w:customStyle="1" w:styleId="hljs-string1">
    <w:name w:val="hljs-string1"/>
    <w:basedOn w:val="Normal"/>
    <w:pPr>
      <w:spacing w:before="100" w:beforeAutospacing="1" w:after="100" w:afterAutospacing="1"/>
    </w:pPr>
    <w:rPr>
      <w:color w:val="93A1A1"/>
    </w:rPr>
  </w:style>
  <w:style w:type="paragraph" w:customStyle="1" w:styleId="hljs-tag1">
    <w:name w:val="hljs-tag1"/>
    <w:basedOn w:val="Normal"/>
    <w:pPr>
      <w:spacing w:before="100" w:beforeAutospacing="1" w:after="100" w:afterAutospacing="1"/>
    </w:pPr>
    <w:rPr>
      <w:color w:val="859900"/>
    </w:rPr>
  </w:style>
  <w:style w:type="paragraph" w:customStyle="1" w:styleId="hljs-title1">
    <w:name w:val="hljs-title1"/>
    <w:basedOn w:val="Normal"/>
    <w:pPr>
      <w:spacing w:before="100" w:beforeAutospacing="1" w:after="100" w:afterAutospacing="1"/>
    </w:pPr>
    <w:rPr>
      <w:color w:val="859900"/>
    </w:rPr>
  </w:style>
  <w:style w:type="paragraph" w:customStyle="1" w:styleId="hljs-value1">
    <w:name w:val="hljs-value1"/>
    <w:basedOn w:val="Normal"/>
    <w:pPr>
      <w:spacing w:before="100" w:beforeAutospacing="1" w:after="100" w:afterAutospacing="1"/>
    </w:pPr>
    <w:rPr>
      <w:color w:val="2AA198"/>
    </w:rPr>
  </w:style>
  <w:style w:type="paragraph" w:customStyle="1" w:styleId="hljs-value2">
    <w:name w:val="hljs-value2"/>
    <w:basedOn w:val="Normal"/>
    <w:pPr>
      <w:spacing w:before="100" w:beforeAutospacing="1" w:after="100" w:afterAutospacing="1"/>
    </w:pPr>
    <w:rPr>
      <w:color w:val="2AA198"/>
    </w:rPr>
  </w:style>
  <w:style w:type="paragraph" w:customStyle="1" w:styleId="hljs-formula1">
    <w:name w:val="hljs-formula1"/>
    <w:basedOn w:val="Normal"/>
    <w:pPr>
      <w:shd w:val="clear" w:color="auto" w:fill="EEE8D5"/>
      <w:spacing w:before="100" w:beforeAutospacing="1" w:after="100" w:afterAutospacing="1"/>
    </w:pPr>
    <w:rPr>
      <w:color w:val="2AA198"/>
    </w:rPr>
  </w:style>
  <w:style w:type="paragraph" w:customStyle="1" w:styleId="hljs-function1">
    <w:name w:val="hljs-function1"/>
    <w:basedOn w:val="Normal"/>
    <w:pPr>
      <w:spacing w:before="100" w:beforeAutospacing="1" w:after="100" w:afterAutospacing="1"/>
    </w:pPr>
    <w:rPr>
      <w:color w:val="268BD2"/>
    </w:rPr>
  </w:style>
  <w:style w:type="paragraph" w:customStyle="1" w:styleId="hljs-literal1">
    <w:name w:val="hljs-literal1"/>
    <w:basedOn w:val="Normal"/>
    <w:pPr>
      <w:spacing w:before="100" w:beforeAutospacing="1" w:after="100" w:afterAutospacing="1"/>
    </w:pPr>
    <w:rPr>
      <w:color w:val="268BD2"/>
    </w:rPr>
  </w:style>
  <w:style w:type="paragraph" w:customStyle="1" w:styleId="hljs-title2">
    <w:name w:val="hljs-title2"/>
    <w:basedOn w:val="Normal"/>
    <w:pPr>
      <w:spacing w:before="100" w:beforeAutospacing="1" w:after="100" w:afterAutospacing="1"/>
    </w:pPr>
    <w:rPr>
      <w:color w:val="B58900"/>
    </w:rPr>
  </w:style>
  <w:style w:type="paragraph" w:customStyle="1" w:styleId="hljs-body1">
    <w:name w:val="hljs-body1"/>
    <w:basedOn w:val="Normal"/>
    <w:pPr>
      <w:spacing w:before="100" w:beforeAutospacing="1" w:after="100" w:afterAutospacing="1"/>
    </w:pPr>
    <w:rPr>
      <w:color w:val="B58900"/>
    </w:rPr>
  </w:style>
  <w:style w:type="paragraph" w:customStyle="1" w:styleId="hljs-number1">
    <w:name w:val="hljs-number1"/>
    <w:basedOn w:val="Normal"/>
    <w:pPr>
      <w:spacing w:before="100" w:beforeAutospacing="1" w:after="100" w:afterAutospacing="1"/>
    </w:pPr>
    <w:rPr>
      <w:color w:val="B58900"/>
    </w:rPr>
  </w:style>
  <w:style w:type="paragraph" w:customStyle="1" w:styleId="hljs-pseudo1">
    <w:name w:val="hljs-pseudo1"/>
    <w:basedOn w:val="Normal"/>
    <w:pPr>
      <w:spacing w:before="100" w:beforeAutospacing="1" w:after="100" w:afterAutospacing="1"/>
    </w:pPr>
    <w:rPr>
      <w:color w:val="CB4B16"/>
    </w:rPr>
  </w:style>
  <w:style w:type="paragraph" w:customStyle="1" w:styleId="hljs-change1">
    <w:name w:val="hljs-change1"/>
    <w:basedOn w:val="Normal"/>
    <w:pPr>
      <w:spacing w:before="100" w:beforeAutospacing="1" w:after="100" w:afterAutospacing="1"/>
    </w:pPr>
    <w:rPr>
      <w:color w:val="CB4B16"/>
    </w:rPr>
  </w:style>
  <w:style w:type="paragraph" w:customStyle="1" w:styleId="hljs-keyword1">
    <w:name w:val="hljs-keyword1"/>
    <w:basedOn w:val="Normal"/>
    <w:pPr>
      <w:spacing w:before="100" w:beforeAutospacing="1" w:after="100" w:afterAutospacing="1"/>
    </w:pPr>
    <w:rPr>
      <w:color w:val="CB4B16"/>
    </w:rPr>
  </w:style>
  <w:style w:type="paragraph" w:customStyle="1" w:styleId="hljs-string2">
    <w:name w:val="hljs-string2"/>
    <w:basedOn w:val="Normal"/>
    <w:pPr>
      <w:spacing w:before="100" w:beforeAutospacing="1" w:after="100" w:afterAutospacing="1"/>
    </w:pPr>
    <w:rPr>
      <w:color w:val="CB4B16"/>
    </w:rPr>
  </w:style>
  <w:style w:type="paragraph" w:customStyle="1" w:styleId="mathjaxmenuarrow1">
    <w:name w:val="mathjax_menuarrow1"/>
    <w:basedOn w:val="Normal"/>
    <w:pPr>
      <w:spacing w:before="100" w:beforeAutospacing="1" w:after="100" w:afterAutospacing="1"/>
    </w:pPr>
    <w:rPr>
      <w:color w:val="FFFFFF"/>
    </w:rPr>
  </w:style>
  <w:style w:type="paragraph" w:customStyle="1" w:styleId="toc">
    <w:name w:val="toc"/>
    <w:basedOn w:val="Normal"/>
    <w:pPr>
      <w:spacing w:before="100" w:beforeAutospacing="1" w:after="100" w:afterAutospacing="1"/>
    </w:pPr>
  </w:style>
  <w:style w:type="character" w:customStyle="1" w:styleId="title2">
    <w:name w:val="title2"/>
    <w:basedOn w:val="DefaultParagraphFont"/>
  </w:style>
  <w:style w:type="character" w:styleId="Emphasis">
    <w:name w:val="Emphasis"/>
    <w:qFormat/>
    <w:rsid w:val="00C364A8"/>
    <w:rPr>
      <w:i/>
      <w:iCs/>
    </w:rPr>
  </w:style>
  <w:style w:type="numbering" w:styleId="111111">
    <w:name w:val="Outline List 2"/>
    <w:basedOn w:val="NoList"/>
    <w:semiHidden/>
    <w:rsid w:val="00C364A8"/>
    <w:pPr>
      <w:numPr>
        <w:numId w:val="2"/>
      </w:numPr>
    </w:pPr>
  </w:style>
  <w:style w:type="numbering" w:styleId="1ai">
    <w:name w:val="Outline List 1"/>
    <w:basedOn w:val="NoList"/>
    <w:semiHidden/>
    <w:rsid w:val="00C364A8"/>
    <w:pPr>
      <w:numPr>
        <w:numId w:val="5"/>
      </w:numPr>
    </w:pPr>
  </w:style>
  <w:style w:type="paragraph" w:customStyle="1" w:styleId="1stPara">
    <w:name w:val="1st Para"/>
    <w:next w:val="Normal"/>
    <w:autoRedefine/>
    <w:rsid w:val="00C364A8"/>
    <w:pPr>
      <w:spacing w:after="40" w:line="360" w:lineRule="auto"/>
    </w:pPr>
    <w:rPr>
      <w:sz w:val="24"/>
    </w:rPr>
  </w:style>
  <w:style w:type="paragraph" w:customStyle="1" w:styleId="Anchor">
    <w:name w:val="Anchor"/>
    <w:autoRedefine/>
    <w:rsid w:val="00C364A8"/>
    <w:pPr>
      <w:suppressAutoHyphens/>
      <w:autoSpaceDE w:val="0"/>
      <w:autoSpaceDN w:val="0"/>
      <w:adjustRightInd w:val="0"/>
      <w:spacing w:before="120" w:after="240" w:line="40" w:lineRule="atLeast"/>
    </w:pPr>
    <w:rPr>
      <w:rFonts w:ascii="NewBaskerville" w:hAnsi="NewBaskerville" w:cs="NewBaskerville"/>
      <w:color w:val="000000"/>
      <w:w w:val="0"/>
      <w:sz w:val="4"/>
      <w:szCs w:val="4"/>
    </w:rPr>
  </w:style>
  <w:style w:type="paragraph" w:customStyle="1" w:styleId="AnchorSidehead">
    <w:name w:val="Anchor Sidehead"/>
    <w:autoRedefine/>
    <w:rsid w:val="00C364A8"/>
    <w:pPr>
      <w:autoSpaceDE w:val="0"/>
      <w:autoSpaceDN w:val="0"/>
      <w:adjustRightInd w:val="0"/>
      <w:spacing w:after="120" w:line="360" w:lineRule="auto"/>
    </w:pPr>
    <w:rPr>
      <w:rFonts w:ascii="Futura-Heavy" w:hAnsi="Futura-Heavy" w:cs="Futura-Heavy"/>
      <w:color w:val="000000"/>
      <w:w w:val="0"/>
      <w:szCs w:val="16"/>
    </w:rPr>
  </w:style>
  <w:style w:type="character" w:customStyle="1" w:styleId="Heading7Char">
    <w:name w:val="Heading 7 Char"/>
    <w:basedOn w:val="DefaultParagraphFont"/>
    <w:link w:val="Heading7"/>
    <w:rsid w:val="00C364A8"/>
    <w:rPr>
      <w:sz w:val="24"/>
      <w:szCs w:val="24"/>
    </w:rPr>
  </w:style>
  <w:style w:type="character" w:customStyle="1" w:styleId="Heading8Char">
    <w:name w:val="Heading 8 Char"/>
    <w:basedOn w:val="DefaultParagraphFont"/>
    <w:link w:val="Heading8"/>
    <w:rsid w:val="00C364A8"/>
    <w:rPr>
      <w:i/>
      <w:iCs/>
      <w:sz w:val="24"/>
      <w:szCs w:val="24"/>
    </w:rPr>
  </w:style>
  <w:style w:type="character" w:customStyle="1" w:styleId="Heading9Char">
    <w:name w:val="Heading 9 Char"/>
    <w:basedOn w:val="DefaultParagraphFont"/>
    <w:link w:val="Heading9"/>
    <w:rsid w:val="00C364A8"/>
    <w:rPr>
      <w:rFonts w:ascii="Arial" w:hAnsi="Arial" w:cs="Arial"/>
      <w:sz w:val="22"/>
      <w:szCs w:val="22"/>
    </w:rPr>
  </w:style>
  <w:style w:type="numbering" w:styleId="ArticleSection">
    <w:name w:val="Outline List 3"/>
    <w:basedOn w:val="NoList"/>
    <w:semiHidden/>
    <w:rsid w:val="00C364A8"/>
    <w:pPr>
      <w:numPr>
        <w:numId w:val="6"/>
      </w:numPr>
    </w:pPr>
  </w:style>
  <w:style w:type="paragraph" w:customStyle="1" w:styleId="AuthorQuery">
    <w:name w:val="Author Query"/>
    <w:autoRedefine/>
    <w:rsid w:val="00C364A8"/>
    <w:pPr>
      <w:spacing w:before="120" w:after="120" w:line="360" w:lineRule="auto"/>
      <w:ind w:left="1440" w:right="1440"/>
    </w:pPr>
    <w:rPr>
      <w:color w:val="FF0000"/>
      <w:sz w:val="24"/>
    </w:rPr>
  </w:style>
  <w:style w:type="paragraph" w:customStyle="1" w:styleId="Body">
    <w:name w:val="Body"/>
    <w:autoRedefine/>
    <w:rsid w:val="00673643"/>
    <w:pPr>
      <w:spacing w:line="360" w:lineRule="auto"/>
      <w:ind w:firstLine="360"/>
      <w:pPrChange w:id="2" w:author="Eddy" w:date="2017-06-16T11:36:00Z">
        <w:pPr>
          <w:spacing w:line="360" w:lineRule="auto"/>
          <w:ind w:firstLine="360"/>
        </w:pPr>
      </w:pPrChange>
    </w:pPr>
    <w:rPr>
      <w:sz w:val="24"/>
      <w:rPrChange w:id="2" w:author="Eddy" w:date="2017-06-16T11:36:00Z">
        <w:rPr>
          <w:sz w:val="24"/>
          <w:lang w:val="en-US" w:eastAsia="en-US" w:bidi="ar-SA"/>
        </w:rPr>
      </w:rPrChange>
    </w:rPr>
  </w:style>
  <w:style w:type="paragraph" w:customStyle="1" w:styleId="Basic">
    <w:name w:val="Basic"/>
    <w:basedOn w:val="Body"/>
    <w:rsid w:val="00C364A8"/>
  </w:style>
  <w:style w:type="paragraph" w:customStyle="1" w:styleId="BlockQuote">
    <w:name w:val="Block Quote"/>
    <w:next w:val="Normal"/>
    <w:autoRedefine/>
    <w:rsid w:val="00C364A8"/>
    <w:pPr>
      <w:spacing w:before="120" w:after="120"/>
      <w:ind w:left="1440" w:right="1440"/>
    </w:pPr>
  </w:style>
  <w:style w:type="paragraph" w:styleId="BlockText">
    <w:name w:val="Block Text"/>
    <w:basedOn w:val="Normal"/>
    <w:semiHidden/>
    <w:rsid w:val="00C364A8"/>
    <w:pPr>
      <w:spacing w:after="120"/>
      <w:ind w:left="1440" w:right="1440"/>
    </w:pPr>
  </w:style>
  <w:style w:type="paragraph" w:styleId="BodyText">
    <w:name w:val="Body Text"/>
    <w:basedOn w:val="Normal"/>
    <w:link w:val="BodyTextChar"/>
    <w:semiHidden/>
    <w:rsid w:val="00C364A8"/>
    <w:pPr>
      <w:spacing w:after="120"/>
    </w:pPr>
  </w:style>
  <w:style w:type="character" w:customStyle="1" w:styleId="BodyTextChar">
    <w:name w:val="Body Text Char"/>
    <w:basedOn w:val="DefaultParagraphFont"/>
    <w:link w:val="BodyText"/>
    <w:semiHidden/>
    <w:rsid w:val="00C364A8"/>
  </w:style>
  <w:style w:type="paragraph" w:styleId="BodyText2">
    <w:name w:val="Body Text 2"/>
    <w:basedOn w:val="Normal"/>
    <w:link w:val="BodyText2Char"/>
    <w:semiHidden/>
    <w:rsid w:val="00C364A8"/>
    <w:pPr>
      <w:spacing w:after="120" w:line="480" w:lineRule="auto"/>
    </w:pPr>
  </w:style>
  <w:style w:type="character" w:customStyle="1" w:styleId="BodyText2Char">
    <w:name w:val="Body Text 2 Char"/>
    <w:basedOn w:val="DefaultParagraphFont"/>
    <w:link w:val="BodyText2"/>
    <w:semiHidden/>
    <w:rsid w:val="00C364A8"/>
  </w:style>
  <w:style w:type="paragraph" w:styleId="BodyText3">
    <w:name w:val="Body Text 3"/>
    <w:basedOn w:val="Normal"/>
    <w:link w:val="BodyText3Char"/>
    <w:semiHidden/>
    <w:rsid w:val="00C364A8"/>
    <w:pPr>
      <w:spacing w:after="120"/>
    </w:pPr>
    <w:rPr>
      <w:sz w:val="16"/>
      <w:szCs w:val="16"/>
    </w:rPr>
  </w:style>
  <w:style w:type="character" w:customStyle="1" w:styleId="BodyText3Char">
    <w:name w:val="Body Text 3 Char"/>
    <w:basedOn w:val="DefaultParagraphFont"/>
    <w:link w:val="BodyText3"/>
    <w:semiHidden/>
    <w:rsid w:val="00C364A8"/>
    <w:rPr>
      <w:sz w:val="16"/>
      <w:szCs w:val="16"/>
    </w:rPr>
  </w:style>
  <w:style w:type="paragraph" w:styleId="BodyTextFirstIndent">
    <w:name w:val="Body Text First Indent"/>
    <w:basedOn w:val="BodyText"/>
    <w:link w:val="BodyTextFirstIndentChar"/>
    <w:semiHidden/>
    <w:rsid w:val="00C364A8"/>
    <w:pPr>
      <w:ind w:firstLine="210"/>
    </w:pPr>
  </w:style>
  <w:style w:type="character" w:customStyle="1" w:styleId="BodyTextFirstIndentChar">
    <w:name w:val="Body Text First Indent Char"/>
    <w:basedOn w:val="BodyTextChar"/>
    <w:link w:val="BodyTextFirstIndent"/>
    <w:semiHidden/>
    <w:rsid w:val="00C364A8"/>
  </w:style>
  <w:style w:type="paragraph" w:styleId="BodyTextIndent">
    <w:name w:val="Body Text Indent"/>
    <w:basedOn w:val="Normal"/>
    <w:link w:val="BodyTextIndentChar"/>
    <w:semiHidden/>
    <w:rsid w:val="00C364A8"/>
    <w:pPr>
      <w:spacing w:after="120"/>
      <w:ind w:left="360"/>
    </w:pPr>
  </w:style>
  <w:style w:type="character" w:customStyle="1" w:styleId="BodyTextIndentChar">
    <w:name w:val="Body Text Indent Char"/>
    <w:basedOn w:val="DefaultParagraphFont"/>
    <w:link w:val="BodyTextIndent"/>
    <w:semiHidden/>
    <w:rsid w:val="00C364A8"/>
  </w:style>
  <w:style w:type="paragraph" w:styleId="BodyTextFirstIndent2">
    <w:name w:val="Body Text First Indent 2"/>
    <w:basedOn w:val="BodyTextIndent"/>
    <w:link w:val="BodyTextFirstIndent2Char"/>
    <w:semiHidden/>
    <w:rsid w:val="00C364A8"/>
    <w:pPr>
      <w:ind w:firstLine="210"/>
    </w:pPr>
  </w:style>
  <w:style w:type="character" w:customStyle="1" w:styleId="BodyTextFirstIndent2Char">
    <w:name w:val="Body Text First Indent 2 Char"/>
    <w:basedOn w:val="BodyTextIndentChar"/>
    <w:link w:val="BodyTextFirstIndent2"/>
    <w:semiHidden/>
    <w:rsid w:val="00C364A8"/>
  </w:style>
  <w:style w:type="paragraph" w:styleId="BodyTextIndent2">
    <w:name w:val="Body Text Indent 2"/>
    <w:basedOn w:val="Normal"/>
    <w:link w:val="BodyTextIndent2Char"/>
    <w:semiHidden/>
    <w:rsid w:val="00C364A8"/>
    <w:pPr>
      <w:spacing w:after="120" w:line="480" w:lineRule="auto"/>
      <w:ind w:left="360"/>
    </w:pPr>
  </w:style>
  <w:style w:type="character" w:customStyle="1" w:styleId="BodyTextIndent2Char">
    <w:name w:val="Body Text Indent 2 Char"/>
    <w:basedOn w:val="DefaultParagraphFont"/>
    <w:link w:val="BodyTextIndent2"/>
    <w:semiHidden/>
    <w:rsid w:val="00C364A8"/>
  </w:style>
  <w:style w:type="paragraph" w:styleId="BodyTextIndent3">
    <w:name w:val="Body Text Indent 3"/>
    <w:basedOn w:val="Normal"/>
    <w:link w:val="BodyTextIndent3Char"/>
    <w:semiHidden/>
    <w:rsid w:val="00C364A8"/>
    <w:pPr>
      <w:spacing w:after="120"/>
      <w:ind w:left="360"/>
    </w:pPr>
    <w:rPr>
      <w:sz w:val="16"/>
      <w:szCs w:val="16"/>
    </w:rPr>
  </w:style>
  <w:style w:type="character" w:customStyle="1" w:styleId="BodyTextIndent3Char">
    <w:name w:val="Body Text Indent 3 Char"/>
    <w:basedOn w:val="DefaultParagraphFont"/>
    <w:link w:val="BodyTextIndent3"/>
    <w:semiHidden/>
    <w:rsid w:val="00C364A8"/>
    <w:rPr>
      <w:sz w:val="16"/>
      <w:szCs w:val="16"/>
    </w:rPr>
  </w:style>
  <w:style w:type="paragraph" w:customStyle="1" w:styleId="BodyBox">
    <w:name w:val="BodyBox"/>
    <w:basedOn w:val="Body"/>
    <w:rsid w:val="00C364A8"/>
    <w:rPr>
      <w:color w:val="808080"/>
    </w:rPr>
  </w:style>
  <w:style w:type="paragraph" w:customStyle="1" w:styleId="BodyFirst">
    <w:name w:val="BodyFirst"/>
    <w:next w:val="Body"/>
    <w:autoRedefine/>
    <w:rsid w:val="00C364A8"/>
    <w:pPr>
      <w:spacing w:line="360" w:lineRule="auto"/>
    </w:pPr>
    <w:rPr>
      <w:sz w:val="24"/>
    </w:rPr>
  </w:style>
  <w:style w:type="paragraph" w:customStyle="1" w:styleId="BodyFirstBox">
    <w:name w:val="BodyFirstBox"/>
    <w:basedOn w:val="BodyFirst"/>
    <w:autoRedefine/>
    <w:rsid w:val="00C364A8"/>
    <w:rPr>
      <w:color w:val="808080"/>
    </w:rPr>
  </w:style>
  <w:style w:type="paragraph" w:customStyle="1" w:styleId="BulletA">
    <w:name w:val="BulletA"/>
    <w:next w:val="Normal"/>
    <w:autoRedefine/>
    <w:rsid w:val="00C364A8"/>
    <w:pPr>
      <w:spacing w:before="120" w:line="360" w:lineRule="auto"/>
      <w:ind w:left="720"/>
    </w:pPr>
    <w:rPr>
      <w:color w:val="008080"/>
      <w:sz w:val="24"/>
    </w:rPr>
  </w:style>
  <w:style w:type="paragraph" w:customStyle="1" w:styleId="BulletABox">
    <w:name w:val="BulletA Box"/>
    <w:basedOn w:val="BulletA"/>
    <w:autoRedefine/>
    <w:rsid w:val="00C364A8"/>
    <w:rPr>
      <w:color w:val="33CCCC"/>
    </w:rPr>
  </w:style>
  <w:style w:type="paragraph" w:customStyle="1" w:styleId="BulletB">
    <w:name w:val="BulletB"/>
    <w:next w:val="Normal"/>
    <w:autoRedefine/>
    <w:rsid w:val="00C364A8"/>
    <w:pPr>
      <w:spacing w:line="360" w:lineRule="auto"/>
      <w:ind w:left="720"/>
    </w:pPr>
    <w:rPr>
      <w:color w:val="008080"/>
      <w:sz w:val="24"/>
    </w:rPr>
  </w:style>
  <w:style w:type="paragraph" w:customStyle="1" w:styleId="BulletBBox">
    <w:name w:val="BulletB Box"/>
    <w:basedOn w:val="BulletB"/>
    <w:autoRedefine/>
    <w:rsid w:val="00C364A8"/>
    <w:rPr>
      <w:color w:val="33CCCC"/>
    </w:rPr>
  </w:style>
  <w:style w:type="paragraph" w:customStyle="1" w:styleId="BulletC">
    <w:name w:val="BulletC"/>
    <w:next w:val="Normal"/>
    <w:autoRedefine/>
    <w:rsid w:val="00C364A8"/>
    <w:pPr>
      <w:spacing w:after="120" w:line="360" w:lineRule="auto"/>
      <w:ind w:left="720"/>
    </w:pPr>
    <w:rPr>
      <w:color w:val="008080"/>
      <w:sz w:val="24"/>
    </w:rPr>
  </w:style>
  <w:style w:type="paragraph" w:customStyle="1" w:styleId="BulletCBox">
    <w:name w:val="BulletC Box"/>
    <w:basedOn w:val="BulletC"/>
    <w:autoRedefine/>
    <w:rsid w:val="00C364A8"/>
    <w:rPr>
      <w:color w:val="33CCCC"/>
    </w:rPr>
  </w:style>
  <w:style w:type="paragraph" w:styleId="Caption">
    <w:name w:val="caption"/>
    <w:basedOn w:val="Normal"/>
    <w:next w:val="Normal"/>
    <w:autoRedefine/>
    <w:qFormat/>
    <w:rsid w:val="00C364A8"/>
    <w:pPr>
      <w:spacing w:before="120" w:after="180" w:line="360" w:lineRule="auto"/>
    </w:pPr>
    <w:rPr>
      <w:rFonts w:ascii="Arial" w:hAnsi="Arial"/>
      <w:bCs/>
      <w:i/>
    </w:rPr>
  </w:style>
  <w:style w:type="paragraph" w:customStyle="1" w:styleId="CaptionBox">
    <w:name w:val="CaptionBox"/>
    <w:basedOn w:val="Caption"/>
    <w:autoRedefine/>
    <w:rsid w:val="00C364A8"/>
    <w:rPr>
      <w:color w:val="808080"/>
    </w:rPr>
  </w:style>
  <w:style w:type="paragraph" w:customStyle="1" w:styleId="ChapterStart">
    <w:name w:val="ChapterStart"/>
    <w:next w:val="Normal"/>
    <w:autoRedefine/>
    <w:rsid w:val="00F4092A"/>
    <w:pPr>
      <w:jc w:val="center"/>
      <w:pPrChange w:id="3" w:author="Eddy" w:date="2017-06-16T11:21:00Z">
        <w:pPr>
          <w:jc w:val="center"/>
        </w:pPr>
      </w:pPrChange>
    </w:pPr>
    <w:rPr>
      <w:b/>
      <w:sz w:val="24"/>
      <w:rPrChange w:id="3" w:author="Eddy" w:date="2017-06-16T11:21:00Z">
        <w:rPr>
          <w:b/>
          <w:sz w:val="24"/>
          <w:lang w:val="en-US" w:eastAsia="en-US" w:bidi="ar-SA"/>
        </w:rPr>
      </w:rPrChange>
    </w:rPr>
  </w:style>
  <w:style w:type="paragraph" w:customStyle="1" w:styleId="ChapterTitle">
    <w:name w:val="ChapterTitle"/>
    <w:next w:val="1stPara"/>
    <w:autoRedefine/>
    <w:rsid w:val="00C364A8"/>
    <w:pPr>
      <w:spacing w:line="360" w:lineRule="auto"/>
    </w:pPr>
    <w:rPr>
      <w:b/>
      <w:sz w:val="24"/>
    </w:rPr>
  </w:style>
  <w:style w:type="paragraph" w:styleId="Closing">
    <w:name w:val="Closing"/>
    <w:basedOn w:val="Normal"/>
    <w:link w:val="ClosingChar"/>
    <w:semiHidden/>
    <w:rsid w:val="00C364A8"/>
    <w:pPr>
      <w:ind w:left="4320"/>
    </w:pPr>
  </w:style>
  <w:style w:type="character" w:customStyle="1" w:styleId="ClosingChar">
    <w:name w:val="Closing Char"/>
    <w:basedOn w:val="DefaultParagraphFont"/>
    <w:link w:val="Closing"/>
    <w:semiHidden/>
    <w:rsid w:val="00C364A8"/>
  </w:style>
  <w:style w:type="paragraph" w:customStyle="1" w:styleId="CodeA">
    <w:name w:val="CodeA"/>
    <w:next w:val="Normal"/>
    <w:autoRedefine/>
    <w:rsid w:val="00C364A8"/>
    <w:pPr>
      <w:pBdr>
        <w:top w:val="single" w:sz="4" w:space="2" w:color="auto"/>
      </w:pBdr>
      <w:spacing w:before="120" w:line="360" w:lineRule="auto"/>
    </w:pPr>
    <w:rPr>
      <w:rFonts w:ascii="Courier" w:hAnsi="Courier"/>
      <w:noProof/>
    </w:rPr>
  </w:style>
  <w:style w:type="paragraph" w:customStyle="1" w:styleId="CodeAIndent">
    <w:name w:val="CodeA Indent"/>
    <w:next w:val="Normal"/>
    <w:autoRedefine/>
    <w:rsid w:val="00C364A8"/>
    <w:pPr>
      <w:pBdr>
        <w:top w:val="single" w:sz="4" w:space="2" w:color="auto"/>
      </w:pBdr>
      <w:spacing w:before="120" w:line="360" w:lineRule="auto"/>
      <w:ind w:left="360"/>
    </w:pPr>
    <w:rPr>
      <w:rFonts w:ascii="Courier" w:hAnsi="Courier"/>
      <w:noProof/>
    </w:rPr>
  </w:style>
  <w:style w:type="paragraph" w:customStyle="1" w:styleId="CodeAWide">
    <w:name w:val="CodeA Wide"/>
    <w:next w:val="Normal"/>
    <w:autoRedefine/>
    <w:rsid w:val="00C364A8"/>
    <w:pPr>
      <w:pBdr>
        <w:top w:val="single" w:sz="4" w:space="2" w:color="auto"/>
      </w:pBdr>
      <w:spacing w:before="120" w:line="360" w:lineRule="auto"/>
    </w:pPr>
    <w:rPr>
      <w:rFonts w:ascii="Courier" w:hAnsi="Courier"/>
      <w:noProof/>
      <w:sz w:val="16"/>
    </w:rPr>
  </w:style>
  <w:style w:type="paragraph" w:customStyle="1" w:styleId="CodeAWingding">
    <w:name w:val="CodeA Wingding"/>
    <w:basedOn w:val="CodeA"/>
    <w:autoRedefine/>
    <w:rsid w:val="00C364A8"/>
    <w:rPr>
      <w:color w:val="999999"/>
    </w:rPr>
  </w:style>
  <w:style w:type="paragraph" w:customStyle="1" w:styleId="CodeB">
    <w:name w:val="CodeB"/>
    <w:autoRedefine/>
    <w:rsid w:val="00C364A8"/>
    <w:pPr>
      <w:spacing w:line="360" w:lineRule="auto"/>
    </w:pPr>
    <w:rPr>
      <w:rFonts w:ascii="Courier" w:hAnsi="Courier"/>
      <w:noProof/>
    </w:rPr>
  </w:style>
  <w:style w:type="paragraph" w:customStyle="1" w:styleId="CodeBIndent">
    <w:name w:val="CodeB Indent"/>
    <w:next w:val="Normal"/>
    <w:autoRedefine/>
    <w:rsid w:val="00C364A8"/>
    <w:pPr>
      <w:spacing w:line="360" w:lineRule="auto"/>
      <w:ind w:left="360"/>
    </w:pPr>
    <w:rPr>
      <w:rFonts w:ascii="Courier" w:hAnsi="Courier"/>
      <w:noProof/>
    </w:rPr>
  </w:style>
  <w:style w:type="paragraph" w:customStyle="1" w:styleId="CodeBWide">
    <w:name w:val="CodeB Wide"/>
    <w:autoRedefine/>
    <w:rsid w:val="00C364A8"/>
    <w:pPr>
      <w:spacing w:line="360" w:lineRule="auto"/>
    </w:pPr>
    <w:rPr>
      <w:rFonts w:ascii="Courier" w:hAnsi="Courier"/>
      <w:noProof/>
      <w:sz w:val="16"/>
    </w:rPr>
  </w:style>
  <w:style w:type="paragraph" w:customStyle="1" w:styleId="CodeBWingding">
    <w:name w:val="CodeB Wingding"/>
    <w:basedOn w:val="CodeB"/>
    <w:next w:val="CodeB"/>
    <w:autoRedefine/>
    <w:rsid w:val="00C364A8"/>
    <w:rPr>
      <w:color w:val="999999"/>
    </w:rPr>
  </w:style>
  <w:style w:type="paragraph" w:customStyle="1" w:styleId="CodeC">
    <w:name w:val="CodeC"/>
    <w:next w:val="Body"/>
    <w:autoRedefine/>
    <w:rsid w:val="00C364A8"/>
    <w:pPr>
      <w:pBdr>
        <w:bottom w:val="single" w:sz="4" w:space="2" w:color="auto"/>
      </w:pBdr>
      <w:spacing w:after="120" w:line="360" w:lineRule="auto"/>
    </w:pPr>
    <w:rPr>
      <w:rFonts w:ascii="Courier" w:hAnsi="Courier"/>
      <w:noProof/>
    </w:rPr>
  </w:style>
  <w:style w:type="paragraph" w:customStyle="1" w:styleId="CodeCIndent">
    <w:name w:val="CodeC Indent"/>
    <w:next w:val="Normal"/>
    <w:autoRedefine/>
    <w:rsid w:val="00C364A8"/>
    <w:pPr>
      <w:pBdr>
        <w:bottom w:val="single" w:sz="4" w:space="2" w:color="auto"/>
      </w:pBdr>
      <w:spacing w:after="120" w:line="360" w:lineRule="auto"/>
      <w:ind w:left="360"/>
    </w:pPr>
    <w:rPr>
      <w:rFonts w:ascii="Courier" w:hAnsi="Courier"/>
      <w:noProof/>
    </w:rPr>
  </w:style>
  <w:style w:type="paragraph" w:customStyle="1" w:styleId="CodeCWide">
    <w:name w:val="CodeC Wide"/>
    <w:next w:val="Normal"/>
    <w:autoRedefine/>
    <w:rsid w:val="00C364A8"/>
    <w:pPr>
      <w:pBdr>
        <w:bottom w:val="single" w:sz="4" w:space="2" w:color="auto"/>
      </w:pBdr>
      <w:spacing w:after="120" w:line="360" w:lineRule="auto"/>
    </w:pPr>
    <w:rPr>
      <w:rFonts w:ascii="Courier" w:hAnsi="Courier"/>
      <w:noProof/>
      <w:sz w:val="16"/>
    </w:rPr>
  </w:style>
  <w:style w:type="paragraph" w:customStyle="1" w:styleId="CodeCWingding">
    <w:name w:val="CodeC Wingding"/>
    <w:basedOn w:val="CodeC"/>
    <w:next w:val="Body"/>
    <w:autoRedefine/>
    <w:rsid w:val="00C364A8"/>
    <w:rPr>
      <w:color w:val="999999"/>
    </w:rPr>
  </w:style>
  <w:style w:type="paragraph" w:customStyle="1" w:styleId="CodeSingle">
    <w:name w:val="CodeSingle"/>
    <w:next w:val="Body"/>
    <w:autoRedefine/>
    <w:rsid w:val="00C364A8"/>
    <w:pPr>
      <w:pBdr>
        <w:top w:val="single" w:sz="4" w:space="2" w:color="auto"/>
        <w:bottom w:val="single" w:sz="4" w:space="2" w:color="auto"/>
      </w:pBdr>
      <w:spacing w:before="120" w:after="120" w:line="360" w:lineRule="auto"/>
    </w:pPr>
    <w:rPr>
      <w:rFonts w:ascii="Courier" w:hAnsi="Courier"/>
      <w:noProof/>
    </w:rPr>
  </w:style>
  <w:style w:type="paragraph" w:customStyle="1" w:styleId="CodeSingleIndent">
    <w:name w:val="CodeSingle Indent"/>
    <w:next w:val="Normal"/>
    <w:autoRedefine/>
    <w:rsid w:val="00C364A8"/>
    <w:pPr>
      <w:pBdr>
        <w:top w:val="single" w:sz="4" w:space="2" w:color="auto"/>
        <w:bottom w:val="single" w:sz="4" w:space="2" w:color="auto"/>
      </w:pBdr>
      <w:spacing w:before="120" w:after="120" w:line="360" w:lineRule="auto"/>
      <w:ind w:left="360"/>
    </w:pPr>
    <w:rPr>
      <w:rFonts w:ascii="Courier" w:hAnsi="Courier"/>
      <w:noProof/>
    </w:rPr>
  </w:style>
  <w:style w:type="paragraph" w:customStyle="1" w:styleId="CodeSingleWide">
    <w:name w:val="CodeSingle Wide"/>
    <w:next w:val="Body"/>
    <w:autoRedefine/>
    <w:rsid w:val="00C364A8"/>
    <w:pPr>
      <w:pBdr>
        <w:top w:val="single" w:sz="4" w:space="2" w:color="auto"/>
        <w:bottom w:val="single" w:sz="4" w:space="2" w:color="auto"/>
      </w:pBdr>
      <w:spacing w:before="120" w:after="120" w:line="360" w:lineRule="auto"/>
    </w:pPr>
    <w:rPr>
      <w:rFonts w:ascii="Courier" w:hAnsi="Courier"/>
      <w:noProof/>
      <w:sz w:val="16"/>
    </w:rPr>
  </w:style>
  <w:style w:type="paragraph" w:customStyle="1" w:styleId="CodeSingleWingding">
    <w:name w:val="CodeSingle Wingding"/>
    <w:basedOn w:val="CodeSingle"/>
    <w:autoRedefine/>
    <w:rsid w:val="00C364A8"/>
    <w:rPr>
      <w:color w:val="999999"/>
    </w:rPr>
  </w:style>
  <w:style w:type="paragraph" w:styleId="Date">
    <w:name w:val="Date"/>
    <w:basedOn w:val="Normal"/>
    <w:next w:val="Normal"/>
    <w:link w:val="DateChar"/>
    <w:semiHidden/>
    <w:rsid w:val="00C364A8"/>
  </w:style>
  <w:style w:type="character" w:customStyle="1" w:styleId="DateChar">
    <w:name w:val="Date Char"/>
    <w:basedOn w:val="DefaultParagraphFont"/>
    <w:link w:val="Date"/>
    <w:semiHidden/>
    <w:rsid w:val="00C364A8"/>
  </w:style>
  <w:style w:type="paragraph" w:styleId="E-mailSignature">
    <w:name w:val="E-mail Signature"/>
    <w:basedOn w:val="Normal"/>
    <w:link w:val="E-mailSignatureChar"/>
    <w:semiHidden/>
    <w:rsid w:val="00C364A8"/>
  </w:style>
  <w:style w:type="character" w:customStyle="1" w:styleId="E-mailSignatureChar">
    <w:name w:val="E-mail Signature Char"/>
    <w:basedOn w:val="DefaultParagraphFont"/>
    <w:link w:val="E-mailSignature"/>
    <w:semiHidden/>
    <w:rsid w:val="00C364A8"/>
  </w:style>
  <w:style w:type="character" w:customStyle="1" w:styleId="EmphasisBold">
    <w:name w:val="EmphasisBold"/>
    <w:rsid w:val="00C364A8"/>
    <w:rPr>
      <w:b/>
      <w:color w:val="0000FF"/>
    </w:rPr>
  </w:style>
  <w:style w:type="character" w:customStyle="1" w:styleId="EmphasisBoldBox">
    <w:name w:val="EmphasisBoldBox"/>
    <w:rsid w:val="00C364A8"/>
    <w:rPr>
      <w:b/>
      <w:color w:val="3366FF"/>
    </w:rPr>
  </w:style>
  <w:style w:type="character" w:customStyle="1" w:styleId="EmphasisBoldItal">
    <w:name w:val="EmphasisBoldItal"/>
    <w:rsid w:val="00C364A8"/>
    <w:rPr>
      <w:b/>
      <w:i/>
      <w:color w:val="0000FF"/>
    </w:rPr>
  </w:style>
  <w:style w:type="character" w:customStyle="1" w:styleId="EmphasisItalic">
    <w:name w:val="EmphasisItalic"/>
    <w:rsid w:val="00C364A8"/>
    <w:rPr>
      <w:i/>
      <w:color w:val="0000FF"/>
    </w:rPr>
  </w:style>
  <w:style w:type="character" w:customStyle="1" w:styleId="EmphasisItalicBox">
    <w:name w:val="EmphasisItalicBox"/>
    <w:rsid w:val="00C364A8"/>
    <w:rPr>
      <w:i/>
      <w:color w:val="CC99FF"/>
    </w:rPr>
  </w:style>
  <w:style w:type="character" w:customStyle="1" w:styleId="EmphasisItalicFoot">
    <w:name w:val="EmphasisItalicFoot"/>
    <w:rsid w:val="00C364A8"/>
    <w:rPr>
      <w:i/>
      <w:color w:val="99CCFF"/>
      <w:sz w:val="16"/>
      <w:szCs w:val="16"/>
    </w:rPr>
  </w:style>
  <w:style w:type="character" w:customStyle="1" w:styleId="EmphasisNote">
    <w:name w:val="EmphasisNote"/>
    <w:rsid w:val="00C364A8"/>
    <w:rPr>
      <w:color w:val="3366FF"/>
    </w:rPr>
  </w:style>
  <w:style w:type="character" w:customStyle="1" w:styleId="EmphasisRevCaption">
    <w:name w:val="EmphasisRevCaption"/>
    <w:rsid w:val="00C364A8"/>
    <w:rPr>
      <w:i/>
      <w:color w:val="CC99FF"/>
    </w:rPr>
  </w:style>
  <w:style w:type="character" w:customStyle="1" w:styleId="EmphasisRevItal">
    <w:name w:val="EmphasisRevItal"/>
    <w:rsid w:val="00C364A8"/>
    <w:rPr>
      <w:color w:val="0000FF"/>
    </w:rPr>
  </w:style>
  <w:style w:type="paragraph" w:styleId="EnvelopeAddress">
    <w:name w:val="envelope address"/>
    <w:basedOn w:val="Normal"/>
    <w:semiHidden/>
    <w:rsid w:val="00C364A8"/>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C364A8"/>
    <w:rPr>
      <w:rFonts w:ascii="Arial" w:hAnsi="Arial" w:cs="Arial"/>
    </w:rPr>
  </w:style>
  <w:style w:type="paragraph" w:customStyle="1" w:styleId="Epigraph">
    <w:name w:val="Epigraph"/>
    <w:basedOn w:val="BlockQuote"/>
    <w:autoRedefine/>
    <w:rsid w:val="00C364A8"/>
    <w:pPr>
      <w:ind w:left="1080" w:right="1080"/>
    </w:pPr>
    <w:rPr>
      <w:i/>
    </w:rPr>
  </w:style>
  <w:style w:type="paragraph" w:styleId="Footer">
    <w:name w:val="footer"/>
    <w:basedOn w:val="Normal"/>
    <w:link w:val="FooterChar"/>
    <w:semiHidden/>
    <w:rsid w:val="00C364A8"/>
    <w:pPr>
      <w:tabs>
        <w:tab w:val="center" w:pos="4320"/>
        <w:tab w:val="right" w:pos="8640"/>
      </w:tabs>
    </w:pPr>
  </w:style>
  <w:style w:type="character" w:customStyle="1" w:styleId="FooterChar">
    <w:name w:val="Footer Char"/>
    <w:basedOn w:val="DefaultParagraphFont"/>
    <w:link w:val="Footer"/>
    <w:semiHidden/>
    <w:rsid w:val="00C364A8"/>
  </w:style>
  <w:style w:type="paragraph" w:customStyle="1" w:styleId="Footnote">
    <w:name w:val="Footnote"/>
    <w:autoRedefine/>
    <w:rsid w:val="00C364A8"/>
    <w:pPr>
      <w:spacing w:line="360" w:lineRule="auto"/>
    </w:pPr>
    <w:rPr>
      <w:sz w:val="16"/>
    </w:rPr>
  </w:style>
  <w:style w:type="paragraph" w:customStyle="1" w:styleId="FootnoteBox">
    <w:name w:val="FootnoteBox"/>
    <w:basedOn w:val="BodyFirstBox"/>
    <w:autoRedefine/>
    <w:rsid w:val="00C364A8"/>
    <w:rPr>
      <w:sz w:val="20"/>
    </w:rPr>
  </w:style>
  <w:style w:type="paragraph" w:customStyle="1" w:styleId="GroupTitlesIX">
    <w:name w:val="GroupTitlesIX"/>
    <w:autoRedefine/>
    <w:rsid w:val="00C364A8"/>
    <w:pPr>
      <w:keepNext/>
      <w:widowControl w:val="0"/>
      <w:autoSpaceDE w:val="0"/>
      <w:autoSpaceDN w:val="0"/>
      <w:adjustRightInd w:val="0"/>
      <w:spacing w:before="240" w:after="40" w:line="380" w:lineRule="atLeast"/>
    </w:pPr>
    <w:rPr>
      <w:rFonts w:ascii="Arial" w:hAnsi="Arial" w:cs="Times"/>
      <w:b/>
      <w:bCs/>
      <w:iCs/>
      <w:color w:val="000000"/>
      <w:w w:val="0"/>
      <w:sz w:val="28"/>
      <w:szCs w:val="32"/>
    </w:rPr>
  </w:style>
  <w:style w:type="paragraph" w:customStyle="1" w:styleId="HeadA">
    <w:name w:val="HeadA"/>
    <w:next w:val="BodyFirst"/>
    <w:autoRedefine/>
    <w:rsid w:val="00C364A8"/>
    <w:pPr>
      <w:spacing w:before="120" w:after="120" w:line="360" w:lineRule="auto"/>
    </w:pPr>
    <w:rPr>
      <w:rFonts w:ascii="Arial" w:hAnsi="Arial"/>
      <w:b/>
      <w:sz w:val="24"/>
    </w:rPr>
  </w:style>
  <w:style w:type="paragraph" w:customStyle="1" w:styleId="HeadANum">
    <w:name w:val="HeadANum"/>
    <w:next w:val="BodyFirst"/>
    <w:autoRedefine/>
    <w:rsid w:val="00C364A8"/>
    <w:pPr>
      <w:spacing w:before="120" w:after="120" w:line="360" w:lineRule="auto"/>
    </w:pPr>
    <w:rPr>
      <w:rFonts w:ascii="Arial" w:hAnsi="Arial"/>
      <w:b/>
      <w:color w:val="800000"/>
      <w:sz w:val="24"/>
    </w:rPr>
  </w:style>
  <w:style w:type="paragraph" w:customStyle="1" w:styleId="HeadB">
    <w:name w:val="HeadB"/>
    <w:next w:val="BodyFirst"/>
    <w:autoRedefine/>
    <w:rsid w:val="00C364A8"/>
    <w:pPr>
      <w:spacing w:before="120" w:after="120" w:line="360" w:lineRule="auto"/>
    </w:pPr>
    <w:rPr>
      <w:rFonts w:ascii="Arial" w:hAnsi="Arial"/>
      <w:b/>
      <w:i/>
      <w:sz w:val="24"/>
    </w:rPr>
  </w:style>
  <w:style w:type="paragraph" w:customStyle="1" w:styleId="HeadBNum">
    <w:name w:val="HeadBNum"/>
    <w:next w:val="BodyFirst"/>
    <w:autoRedefine/>
    <w:rsid w:val="00C364A8"/>
    <w:pPr>
      <w:spacing w:before="120" w:after="120" w:line="360" w:lineRule="auto"/>
    </w:pPr>
    <w:rPr>
      <w:rFonts w:ascii="Arial" w:hAnsi="Arial"/>
      <w:b/>
      <w:i/>
      <w:color w:val="800000"/>
      <w:sz w:val="24"/>
    </w:rPr>
  </w:style>
  <w:style w:type="paragraph" w:customStyle="1" w:styleId="HeadC">
    <w:name w:val="HeadC"/>
    <w:next w:val="BodyFirst"/>
    <w:autoRedefine/>
    <w:rsid w:val="00C364A8"/>
    <w:pPr>
      <w:spacing w:before="120" w:after="120" w:line="360" w:lineRule="auto"/>
    </w:pPr>
    <w:rPr>
      <w:rFonts w:ascii="Arial" w:hAnsi="Arial"/>
      <w:b/>
    </w:rPr>
  </w:style>
  <w:style w:type="paragraph" w:customStyle="1" w:styleId="HeadBox">
    <w:name w:val="HeadBox"/>
    <w:basedOn w:val="HeadC"/>
    <w:autoRedefine/>
    <w:rsid w:val="00C364A8"/>
    <w:pPr>
      <w:autoSpaceDE w:val="0"/>
      <w:autoSpaceDN w:val="0"/>
      <w:adjustRightInd w:val="0"/>
      <w:spacing w:before="160" w:after="80"/>
      <w:jc w:val="center"/>
    </w:pPr>
    <w:rPr>
      <w:rFonts w:ascii="Dogma" w:hAnsi="Dogma" w:cs="Dogma"/>
      <w:color w:val="808080"/>
      <w:sz w:val="24"/>
    </w:rPr>
  </w:style>
  <w:style w:type="paragraph" w:customStyle="1" w:styleId="HeadCNum">
    <w:name w:val="HeadCNum"/>
    <w:next w:val="BodyFirst"/>
    <w:autoRedefine/>
    <w:rsid w:val="00C364A8"/>
    <w:pPr>
      <w:spacing w:before="120" w:after="120" w:line="360" w:lineRule="auto"/>
    </w:pPr>
    <w:rPr>
      <w:rFonts w:ascii="Arial" w:hAnsi="Arial"/>
      <w:b/>
      <w:color w:val="800000"/>
    </w:rPr>
  </w:style>
  <w:style w:type="paragraph" w:styleId="Header">
    <w:name w:val="header"/>
    <w:basedOn w:val="Normal"/>
    <w:link w:val="HeaderChar"/>
    <w:semiHidden/>
    <w:rsid w:val="00C364A8"/>
    <w:pPr>
      <w:tabs>
        <w:tab w:val="center" w:pos="4320"/>
        <w:tab w:val="right" w:pos="8640"/>
      </w:tabs>
    </w:pPr>
  </w:style>
  <w:style w:type="character" w:customStyle="1" w:styleId="HeaderChar">
    <w:name w:val="Header Char"/>
    <w:basedOn w:val="DefaultParagraphFont"/>
    <w:link w:val="Header"/>
    <w:semiHidden/>
    <w:rsid w:val="00C364A8"/>
  </w:style>
  <w:style w:type="character" w:styleId="HTMLAcronym">
    <w:name w:val="HTML Acronym"/>
    <w:basedOn w:val="DefaultParagraphFont"/>
    <w:semiHidden/>
    <w:rsid w:val="00C364A8"/>
  </w:style>
  <w:style w:type="paragraph" w:styleId="HTMLAddress">
    <w:name w:val="HTML Address"/>
    <w:basedOn w:val="Normal"/>
    <w:link w:val="HTMLAddressChar"/>
    <w:semiHidden/>
    <w:rsid w:val="00C364A8"/>
    <w:rPr>
      <w:i/>
      <w:iCs/>
    </w:rPr>
  </w:style>
  <w:style w:type="character" w:customStyle="1" w:styleId="HTMLAddressChar">
    <w:name w:val="HTML Address Char"/>
    <w:basedOn w:val="DefaultParagraphFont"/>
    <w:link w:val="HTMLAddress"/>
    <w:semiHidden/>
    <w:rsid w:val="00C364A8"/>
    <w:rPr>
      <w:i/>
      <w:iCs/>
    </w:rPr>
  </w:style>
  <w:style w:type="character" w:styleId="HTMLCite">
    <w:name w:val="HTML Cite"/>
    <w:semiHidden/>
    <w:rsid w:val="00C364A8"/>
    <w:rPr>
      <w:i/>
      <w:iCs/>
    </w:rPr>
  </w:style>
  <w:style w:type="character" w:styleId="HTMLDefinition">
    <w:name w:val="HTML Definition"/>
    <w:semiHidden/>
    <w:rsid w:val="00C364A8"/>
    <w:rPr>
      <w:i/>
      <w:iCs/>
    </w:rPr>
  </w:style>
  <w:style w:type="character" w:styleId="HTMLSample">
    <w:name w:val="HTML Sample"/>
    <w:semiHidden/>
    <w:rsid w:val="00C364A8"/>
    <w:rPr>
      <w:rFonts w:ascii="Courier New" w:hAnsi="Courier New" w:cs="Courier New"/>
    </w:rPr>
  </w:style>
  <w:style w:type="character" w:styleId="HTMLTypewriter">
    <w:name w:val="HTML Typewriter"/>
    <w:semiHidden/>
    <w:rsid w:val="00C364A8"/>
    <w:rPr>
      <w:rFonts w:ascii="Courier New" w:hAnsi="Courier New" w:cs="Courier New"/>
      <w:sz w:val="20"/>
      <w:szCs w:val="20"/>
    </w:rPr>
  </w:style>
  <w:style w:type="character" w:styleId="HTMLVariable">
    <w:name w:val="HTML Variable"/>
    <w:semiHidden/>
    <w:rsid w:val="00C364A8"/>
    <w:rPr>
      <w:i/>
      <w:iCs/>
    </w:rPr>
  </w:style>
  <w:style w:type="character" w:customStyle="1" w:styleId="Italic">
    <w:name w:val="Italic"/>
    <w:rsid w:val="00C364A8"/>
    <w:rPr>
      <w:i/>
      <w:color w:val="000000"/>
    </w:rPr>
  </w:style>
  <w:style w:type="character" w:customStyle="1" w:styleId="Keycap">
    <w:name w:val="Keycap"/>
    <w:rsid w:val="00C364A8"/>
    <w:rPr>
      <w:smallCaps/>
      <w:color w:val="0000FF"/>
    </w:rPr>
  </w:style>
  <w:style w:type="paragraph" w:customStyle="1" w:styleId="Level1IX">
    <w:name w:val="Level1IX"/>
    <w:autoRedefine/>
    <w:rsid w:val="00C364A8"/>
    <w:pPr>
      <w:suppressAutoHyphens/>
      <w:autoSpaceDE w:val="0"/>
      <w:autoSpaceDN w:val="0"/>
      <w:adjustRightInd w:val="0"/>
      <w:spacing w:line="360" w:lineRule="auto"/>
      <w:ind w:left="720" w:hanging="720"/>
    </w:pPr>
    <w:rPr>
      <w:rFonts w:cs="Times"/>
      <w:color w:val="000000"/>
      <w:w w:val="0"/>
      <w:sz w:val="24"/>
      <w:szCs w:val="18"/>
    </w:rPr>
  </w:style>
  <w:style w:type="paragraph" w:customStyle="1" w:styleId="Level2IX">
    <w:name w:val="Level2IX"/>
    <w:autoRedefine/>
    <w:rsid w:val="00C364A8"/>
    <w:pPr>
      <w:suppressAutoHyphens/>
      <w:autoSpaceDE w:val="0"/>
      <w:autoSpaceDN w:val="0"/>
      <w:adjustRightInd w:val="0"/>
      <w:spacing w:line="360" w:lineRule="auto"/>
      <w:ind w:left="720" w:hanging="360"/>
    </w:pPr>
    <w:rPr>
      <w:rFonts w:cs="Times"/>
      <w:color w:val="000000"/>
      <w:w w:val="0"/>
      <w:sz w:val="24"/>
      <w:szCs w:val="18"/>
    </w:rPr>
  </w:style>
  <w:style w:type="paragraph" w:customStyle="1" w:styleId="Level3IX">
    <w:name w:val="Level3IX"/>
    <w:autoRedefine/>
    <w:rsid w:val="00C364A8"/>
    <w:pPr>
      <w:suppressAutoHyphens/>
      <w:autoSpaceDE w:val="0"/>
      <w:autoSpaceDN w:val="0"/>
      <w:adjustRightInd w:val="0"/>
      <w:spacing w:line="360" w:lineRule="auto"/>
      <w:ind w:left="1080" w:hanging="360"/>
    </w:pPr>
    <w:rPr>
      <w:rFonts w:cs="Times"/>
      <w:color w:val="000000"/>
      <w:w w:val="0"/>
      <w:sz w:val="24"/>
      <w:szCs w:val="18"/>
    </w:rPr>
  </w:style>
  <w:style w:type="character" w:styleId="LineNumber">
    <w:name w:val="line number"/>
    <w:basedOn w:val="DefaultParagraphFont"/>
    <w:semiHidden/>
    <w:rsid w:val="00C364A8"/>
  </w:style>
  <w:style w:type="paragraph" w:styleId="List">
    <w:name w:val="List"/>
    <w:basedOn w:val="Normal"/>
    <w:semiHidden/>
    <w:rsid w:val="00C364A8"/>
    <w:pPr>
      <w:ind w:left="360" w:hanging="360"/>
    </w:pPr>
  </w:style>
  <w:style w:type="paragraph" w:styleId="List2">
    <w:name w:val="List 2"/>
    <w:basedOn w:val="Normal"/>
    <w:semiHidden/>
    <w:rsid w:val="00C364A8"/>
    <w:pPr>
      <w:ind w:left="720" w:hanging="360"/>
    </w:pPr>
  </w:style>
  <w:style w:type="paragraph" w:styleId="List3">
    <w:name w:val="List 3"/>
    <w:basedOn w:val="Normal"/>
    <w:semiHidden/>
    <w:rsid w:val="00C364A8"/>
    <w:pPr>
      <w:ind w:left="1080" w:hanging="360"/>
    </w:pPr>
  </w:style>
  <w:style w:type="paragraph" w:styleId="List4">
    <w:name w:val="List 4"/>
    <w:basedOn w:val="Normal"/>
    <w:semiHidden/>
    <w:rsid w:val="00C364A8"/>
    <w:pPr>
      <w:ind w:left="1440" w:hanging="360"/>
    </w:pPr>
  </w:style>
  <w:style w:type="paragraph" w:styleId="List5">
    <w:name w:val="List 5"/>
    <w:basedOn w:val="Normal"/>
    <w:semiHidden/>
    <w:rsid w:val="00C364A8"/>
    <w:pPr>
      <w:ind w:left="1800" w:hanging="360"/>
    </w:pPr>
  </w:style>
  <w:style w:type="paragraph" w:styleId="ListBullet">
    <w:name w:val="List Bullet"/>
    <w:basedOn w:val="Normal"/>
    <w:autoRedefine/>
    <w:semiHidden/>
    <w:rsid w:val="00C364A8"/>
    <w:pPr>
      <w:numPr>
        <w:numId w:val="18"/>
      </w:numPr>
    </w:pPr>
  </w:style>
  <w:style w:type="paragraph" w:styleId="ListBullet2">
    <w:name w:val="List Bullet 2"/>
    <w:basedOn w:val="Normal"/>
    <w:autoRedefine/>
    <w:semiHidden/>
    <w:rsid w:val="00C364A8"/>
    <w:pPr>
      <w:numPr>
        <w:numId w:val="20"/>
      </w:numPr>
    </w:pPr>
  </w:style>
  <w:style w:type="paragraph" w:styleId="ListBullet3">
    <w:name w:val="List Bullet 3"/>
    <w:basedOn w:val="Normal"/>
    <w:autoRedefine/>
    <w:semiHidden/>
    <w:rsid w:val="00C364A8"/>
    <w:pPr>
      <w:numPr>
        <w:numId w:val="22"/>
      </w:numPr>
    </w:pPr>
  </w:style>
  <w:style w:type="paragraph" w:styleId="ListBullet4">
    <w:name w:val="List Bullet 4"/>
    <w:basedOn w:val="Normal"/>
    <w:autoRedefine/>
    <w:semiHidden/>
    <w:rsid w:val="00C364A8"/>
    <w:pPr>
      <w:numPr>
        <w:numId w:val="24"/>
      </w:numPr>
    </w:pPr>
  </w:style>
  <w:style w:type="paragraph" w:styleId="ListBullet5">
    <w:name w:val="List Bullet 5"/>
    <w:basedOn w:val="Normal"/>
    <w:autoRedefine/>
    <w:semiHidden/>
    <w:rsid w:val="00C364A8"/>
    <w:pPr>
      <w:numPr>
        <w:numId w:val="26"/>
      </w:numPr>
    </w:pPr>
  </w:style>
  <w:style w:type="paragraph" w:styleId="ListContinue">
    <w:name w:val="List Continue"/>
    <w:basedOn w:val="Normal"/>
    <w:semiHidden/>
    <w:rsid w:val="00C364A8"/>
    <w:pPr>
      <w:spacing w:after="120"/>
      <w:ind w:left="360"/>
    </w:pPr>
  </w:style>
  <w:style w:type="paragraph" w:styleId="ListContinue2">
    <w:name w:val="List Continue 2"/>
    <w:basedOn w:val="Normal"/>
    <w:semiHidden/>
    <w:rsid w:val="00C364A8"/>
    <w:pPr>
      <w:spacing w:after="120"/>
      <w:ind w:left="720"/>
    </w:pPr>
  </w:style>
  <w:style w:type="paragraph" w:styleId="ListContinue3">
    <w:name w:val="List Continue 3"/>
    <w:basedOn w:val="Normal"/>
    <w:semiHidden/>
    <w:rsid w:val="00C364A8"/>
    <w:pPr>
      <w:spacing w:after="120"/>
      <w:ind w:left="1080"/>
    </w:pPr>
  </w:style>
  <w:style w:type="paragraph" w:styleId="ListContinue4">
    <w:name w:val="List Continue 4"/>
    <w:basedOn w:val="Normal"/>
    <w:semiHidden/>
    <w:rsid w:val="00C364A8"/>
    <w:pPr>
      <w:spacing w:after="120"/>
      <w:ind w:left="1440"/>
    </w:pPr>
  </w:style>
  <w:style w:type="paragraph" w:styleId="ListContinue5">
    <w:name w:val="List Continue 5"/>
    <w:basedOn w:val="Normal"/>
    <w:semiHidden/>
    <w:rsid w:val="00C364A8"/>
    <w:pPr>
      <w:spacing w:after="120"/>
      <w:ind w:left="1800"/>
    </w:pPr>
  </w:style>
  <w:style w:type="paragraph" w:styleId="ListNumber">
    <w:name w:val="List Number"/>
    <w:basedOn w:val="Normal"/>
    <w:semiHidden/>
    <w:rsid w:val="00C364A8"/>
    <w:pPr>
      <w:numPr>
        <w:numId w:val="28"/>
      </w:numPr>
    </w:pPr>
  </w:style>
  <w:style w:type="paragraph" w:styleId="ListNumber2">
    <w:name w:val="List Number 2"/>
    <w:basedOn w:val="Normal"/>
    <w:semiHidden/>
    <w:rsid w:val="00C364A8"/>
    <w:pPr>
      <w:numPr>
        <w:numId w:val="30"/>
      </w:numPr>
    </w:pPr>
  </w:style>
  <w:style w:type="paragraph" w:styleId="ListNumber3">
    <w:name w:val="List Number 3"/>
    <w:basedOn w:val="Normal"/>
    <w:semiHidden/>
    <w:rsid w:val="00C364A8"/>
    <w:pPr>
      <w:numPr>
        <w:numId w:val="32"/>
      </w:numPr>
    </w:pPr>
  </w:style>
  <w:style w:type="paragraph" w:styleId="ListNumber4">
    <w:name w:val="List Number 4"/>
    <w:basedOn w:val="Normal"/>
    <w:semiHidden/>
    <w:rsid w:val="00C364A8"/>
    <w:pPr>
      <w:numPr>
        <w:numId w:val="34"/>
      </w:numPr>
    </w:pPr>
  </w:style>
  <w:style w:type="paragraph" w:styleId="ListNumber5">
    <w:name w:val="List Number 5"/>
    <w:basedOn w:val="Normal"/>
    <w:semiHidden/>
    <w:rsid w:val="00C364A8"/>
    <w:pPr>
      <w:numPr>
        <w:numId w:val="36"/>
      </w:numPr>
    </w:pPr>
  </w:style>
  <w:style w:type="paragraph" w:customStyle="1" w:styleId="ListPlainA">
    <w:name w:val="List Plain A"/>
    <w:autoRedefine/>
    <w:rsid w:val="00C364A8"/>
    <w:pPr>
      <w:spacing w:before="120" w:line="360" w:lineRule="auto"/>
      <w:ind w:left="360"/>
      <w:contextualSpacing/>
    </w:pPr>
    <w:rPr>
      <w:color w:val="800080"/>
      <w:sz w:val="24"/>
    </w:rPr>
  </w:style>
  <w:style w:type="paragraph" w:customStyle="1" w:styleId="ListPlainABox">
    <w:name w:val="List Plain A Box"/>
    <w:basedOn w:val="ListPlainA"/>
    <w:autoRedefine/>
    <w:rsid w:val="00C364A8"/>
    <w:rPr>
      <w:color w:val="CC99FF"/>
    </w:rPr>
  </w:style>
  <w:style w:type="paragraph" w:customStyle="1" w:styleId="ListPlainB">
    <w:name w:val="List Plain B"/>
    <w:autoRedefine/>
    <w:rsid w:val="00C364A8"/>
    <w:pPr>
      <w:spacing w:line="360" w:lineRule="auto"/>
      <w:ind w:left="360"/>
    </w:pPr>
    <w:rPr>
      <w:color w:val="800080"/>
      <w:sz w:val="24"/>
    </w:rPr>
  </w:style>
  <w:style w:type="paragraph" w:customStyle="1" w:styleId="ListPlainBBox">
    <w:name w:val="List Plain B Box"/>
    <w:basedOn w:val="ListPlainB"/>
    <w:autoRedefine/>
    <w:rsid w:val="00C364A8"/>
    <w:rPr>
      <w:color w:val="CC99FF"/>
    </w:rPr>
  </w:style>
  <w:style w:type="paragraph" w:customStyle="1" w:styleId="ListPlainC">
    <w:name w:val="List Plain C"/>
    <w:next w:val="Body"/>
    <w:autoRedefine/>
    <w:rsid w:val="00C364A8"/>
    <w:pPr>
      <w:spacing w:after="120" w:line="360" w:lineRule="auto"/>
      <w:ind w:left="360"/>
    </w:pPr>
    <w:rPr>
      <w:color w:val="800080"/>
      <w:sz w:val="24"/>
    </w:rPr>
  </w:style>
  <w:style w:type="paragraph" w:customStyle="1" w:styleId="ListPlainCBox">
    <w:name w:val="List Plain C Box"/>
    <w:basedOn w:val="ListPlainC"/>
    <w:autoRedefine/>
    <w:rsid w:val="00C364A8"/>
    <w:rPr>
      <w:color w:val="CC99FF"/>
    </w:rPr>
  </w:style>
  <w:style w:type="paragraph" w:customStyle="1" w:styleId="ListBody">
    <w:name w:val="ListBody"/>
    <w:next w:val="Normal"/>
    <w:autoRedefine/>
    <w:rsid w:val="00C364A8"/>
    <w:pPr>
      <w:spacing w:after="120" w:line="360" w:lineRule="auto"/>
      <w:ind w:left="360"/>
    </w:pPr>
    <w:rPr>
      <w:sz w:val="24"/>
    </w:rPr>
  </w:style>
  <w:style w:type="paragraph" w:customStyle="1" w:styleId="ListBodyBox">
    <w:name w:val="ListBodyBox"/>
    <w:basedOn w:val="ListBody"/>
    <w:autoRedefine/>
    <w:rsid w:val="00C364A8"/>
    <w:rPr>
      <w:color w:val="808080"/>
    </w:rPr>
  </w:style>
  <w:style w:type="paragraph" w:customStyle="1" w:styleId="ListHead">
    <w:name w:val="ListHead"/>
    <w:next w:val="ListBody"/>
    <w:autoRedefine/>
    <w:rsid w:val="00C364A8"/>
    <w:pPr>
      <w:spacing w:before="120" w:line="360" w:lineRule="auto"/>
    </w:pPr>
    <w:rPr>
      <w:b/>
      <w:sz w:val="24"/>
    </w:rPr>
  </w:style>
  <w:style w:type="paragraph" w:customStyle="1" w:styleId="ListHeadBox">
    <w:name w:val="ListHeadBox"/>
    <w:basedOn w:val="ListHead"/>
    <w:autoRedefine/>
    <w:rsid w:val="00C364A8"/>
    <w:rPr>
      <w:color w:val="808080"/>
    </w:rPr>
  </w:style>
  <w:style w:type="paragraph" w:customStyle="1" w:styleId="Listing">
    <w:name w:val="Listing"/>
    <w:next w:val="Body"/>
    <w:autoRedefine/>
    <w:rsid w:val="00C364A8"/>
    <w:pPr>
      <w:spacing w:after="120" w:line="360" w:lineRule="auto"/>
    </w:pPr>
    <w:rPr>
      <w:rFonts w:ascii="Arial" w:hAnsi="Arial"/>
      <w:bCs/>
      <w:i/>
      <w:color w:val="800000"/>
    </w:rPr>
  </w:style>
  <w:style w:type="paragraph" w:customStyle="1" w:styleId="ListSimple">
    <w:name w:val="ListSimple"/>
    <w:next w:val="Normal"/>
    <w:autoRedefine/>
    <w:rsid w:val="00C364A8"/>
    <w:pPr>
      <w:spacing w:line="360" w:lineRule="auto"/>
      <w:ind w:left="360" w:firstLine="360"/>
    </w:pPr>
    <w:rPr>
      <w:sz w:val="24"/>
    </w:rPr>
  </w:style>
  <w:style w:type="character" w:customStyle="1" w:styleId="Literal">
    <w:name w:val="Literal"/>
    <w:rsid w:val="00C364A8"/>
    <w:rPr>
      <w:rFonts w:ascii="Courier" w:hAnsi="Courier"/>
      <w:color w:val="0000FF"/>
      <w:sz w:val="20"/>
    </w:rPr>
  </w:style>
  <w:style w:type="character" w:customStyle="1" w:styleId="LiteralBox">
    <w:name w:val="LiteralBox"/>
    <w:rsid w:val="00C364A8"/>
    <w:rPr>
      <w:rFonts w:ascii="Courier" w:hAnsi="Courier"/>
      <w:color w:val="CC99FF"/>
      <w:sz w:val="20"/>
    </w:rPr>
  </w:style>
  <w:style w:type="character" w:customStyle="1" w:styleId="Literal1st">
    <w:name w:val="Literal1st"/>
    <w:basedOn w:val="LiteralBox"/>
    <w:rsid w:val="00C364A8"/>
    <w:rPr>
      <w:rFonts w:ascii="Courier" w:hAnsi="Courier"/>
      <w:color w:val="CC99FF"/>
      <w:sz w:val="20"/>
    </w:rPr>
  </w:style>
  <w:style w:type="character" w:customStyle="1" w:styleId="LiteralBold">
    <w:name w:val="LiteralBold"/>
    <w:rsid w:val="00C364A8"/>
    <w:rPr>
      <w:rFonts w:ascii="Courier" w:hAnsi="Courier"/>
      <w:b/>
      <w:color w:val="0000FF"/>
      <w:sz w:val="20"/>
    </w:rPr>
  </w:style>
  <w:style w:type="character" w:customStyle="1" w:styleId="LiteralBoldItal">
    <w:name w:val="LiteralBoldItal"/>
    <w:rsid w:val="00C364A8"/>
    <w:rPr>
      <w:rFonts w:ascii="Courier" w:hAnsi="Courier"/>
      <w:b/>
      <w:i/>
      <w:color w:val="0000FF"/>
      <w:sz w:val="20"/>
    </w:rPr>
  </w:style>
  <w:style w:type="character" w:customStyle="1" w:styleId="LiteralCaption">
    <w:name w:val="LiteralCaption"/>
    <w:rsid w:val="00C364A8"/>
    <w:rPr>
      <w:rFonts w:ascii="Courier" w:hAnsi="Courier"/>
      <w:i/>
      <w:color w:val="CC99FF"/>
      <w:sz w:val="20"/>
    </w:rPr>
  </w:style>
  <w:style w:type="character" w:customStyle="1" w:styleId="LiteralFootnote">
    <w:name w:val="LiteralFootnote"/>
    <w:basedOn w:val="LiteralBox"/>
    <w:rsid w:val="00C364A8"/>
    <w:rPr>
      <w:rFonts w:ascii="Courier" w:hAnsi="Courier"/>
      <w:color w:val="CC99FF"/>
      <w:sz w:val="20"/>
    </w:rPr>
  </w:style>
  <w:style w:type="character" w:customStyle="1" w:styleId="LiteralItal">
    <w:name w:val="LiteralItal"/>
    <w:rsid w:val="00C364A8"/>
    <w:rPr>
      <w:rFonts w:ascii="Courier" w:hAnsi="Courier"/>
      <w:i/>
      <w:color w:val="0000FF"/>
      <w:sz w:val="20"/>
    </w:rPr>
  </w:style>
  <w:style w:type="character" w:customStyle="1" w:styleId="MenuArrow">
    <w:name w:val="MenuArrow"/>
    <w:rsid w:val="00C364A8"/>
    <w:rPr>
      <w:rFonts w:ascii="Webdings" w:hAnsi="Webdings"/>
      <w:color w:val="0000FF"/>
    </w:rPr>
  </w:style>
  <w:style w:type="paragraph" w:styleId="MessageHeader">
    <w:name w:val="Message Header"/>
    <w:basedOn w:val="Normal"/>
    <w:link w:val="MessageHeaderChar"/>
    <w:semiHidden/>
    <w:rsid w:val="00C364A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semiHidden/>
    <w:rsid w:val="00C364A8"/>
    <w:rPr>
      <w:rFonts w:ascii="Arial" w:hAnsi="Arial" w:cs="Arial"/>
      <w:sz w:val="24"/>
      <w:szCs w:val="24"/>
      <w:shd w:val="pct20" w:color="auto" w:fill="auto"/>
    </w:rPr>
  </w:style>
  <w:style w:type="paragraph" w:styleId="NormalIndent">
    <w:name w:val="Normal Indent"/>
    <w:basedOn w:val="Normal"/>
    <w:semiHidden/>
    <w:rsid w:val="00C364A8"/>
    <w:pPr>
      <w:ind w:left="720"/>
    </w:pPr>
  </w:style>
  <w:style w:type="paragraph" w:customStyle="1" w:styleId="Note">
    <w:name w:val="Note"/>
    <w:next w:val="Body"/>
    <w:autoRedefine/>
    <w:rsid w:val="00C364A8"/>
    <w:pPr>
      <w:spacing w:before="120" w:after="120" w:line="360" w:lineRule="auto"/>
    </w:pPr>
    <w:rPr>
      <w:i/>
      <w:sz w:val="24"/>
    </w:rPr>
  </w:style>
  <w:style w:type="paragraph" w:styleId="NoteHeading">
    <w:name w:val="Note Heading"/>
    <w:basedOn w:val="Normal"/>
    <w:next w:val="Normal"/>
    <w:link w:val="NoteHeadingChar"/>
    <w:semiHidden/>
    <w:rsid w:val="00C364A8"/>
  </w:style>
  <w:style w:type="character" w:customStyle="1" w:styleId="NoteHeadingChar">
    <w:name w:val="Note Heading Char"/>
    <w:basedOn w:val="DefaultParagraphFont"/>
    <w:link w:val="NoteHeading"/>
    <w:semiHidden/>
    <w:rsid w:val="00C364A8"/>
  </w:style>
  <w:style w:type="paragraph" w:customStyle="1" w:styleId="NoteWarning">
    <w:name w:val="Note Warning"/>
    <w:next w:val="Normal"/>
    <w:autoRedefine/>
    <w:rsid w:val="00C364A8"/>
    <w:pPr>
      <w:spacing w:before="120" w:after="120" w:line="360" w:lineRule="auto"/>
      <w:ind w:left="720" w:hanging="720"/>
    </w:pPr>
    <w:rPr>
      <w:i/>
      <w:color w:val="800000"/>
      <w:sz w:val="24"/>
    </w:rPr>
  </w:style>
  <w:style w:type="paragraph" w:customStyle="1" w:styleId="NumListA">
    <w:name w:val="NumListA"/>
    <w:next w:val="Normal"/>
    <w:autoRedefine/>
    <w:rsid w:val="00C364A8"/>
    <w:pPr>
      <w:spacing w:before="120" w:line="360" w:lineRule="auto"/>
      <w:ind w:left="720"/>
    </w:pPr>
    <w:rPr>
      <w:color w:val="008000"/>
      <w:sz w:val="24"/>
    </w:rPr>
  </w:style>
  <w:style w:type="paragraph" w:customStyle="1" w:styleId="NumListABox">
    <w:name w:val="NumListA Box"/>
    <w:basedOn w:val="NumListA"/>
    <w:autoRedefine/>
    <w:rsid w:val="00C364A8"/>
    <w:rPr>
      <w:color w:val="666699"/>
    </w:rPr>
  </w:style>
  <w:style w:type="paragraph" w:customStyle="1" w:styleId="NumListB">
    <w:name w:val="NumListB"/>
    <w:next w:val="Normal"/>
    <w:autoRedefine/>
    <w:rsid w:val="00C364A8"/>
    <w:pPr>
      <w:spacing w:line="360" w:lineRule="auto"/>
      <w:ind w:left="720"/>
    </w:pPr>
    <w:rPr>
      <w:color w:val="008000"/>
      <w:sz w:val="24"/>
    </w:rPr>
  </w:style>
  <w:style w:type="paragraph" w:customStyle="1" w:styleId="NumListBBox">
    <w:name w:val="NumListB Box"/>
    <w:basedOn w:val="NumListB"/>
    <w:autoRedefine/>
    <w:rsid w:val="00C364A8"/>
    <w:rPr>
      <w:color w:val="666699"/>
    </w:rPr>
  </w:style>
  <w:style w:type="paragraph" w:customStyle="1" w:styleId="NumListC">
    <w:name w:val="NumListC"/>
    <w:next w:val="Normal"/>
    <w:autoRedefine/>
    <w:rsid w:val="00C364A8"/>
    <w:pPr>
      <w:spacing w:after="120" w:line="360" w:lineRule="auto"/>
      <w:ind w:left="720"/>
    </w:pPr>
    <w:rPr>
      <w:color w:val="008000"/>
      <w:sz w:val="24"/>
    </w:rPr>
  </w:style>
  <w:style w:type="paragraph" w:customStyle="1" w:styleId="NumListCBox">
    <w:name w:val="NumListC Box"/>
    <w:basedOn w:val="NumListC"/>
    <w:autoRedefine/>
    <w:rsid w:val="00C364A8"/>
    <w:rPr>
      <w:color w:val="666699"/>
    </w:rPr>
  </w:style>
  <w:style w:type="character" w:styleId="PageNumber">
    <w:name w:val="page number"/>
    <w:basedOn w:val="DefaultParagraphFont"/>
    <w:semiHidden/>
    <w:rsid w:val="00C364A8"/>
  </w:style>
  <w:style w:type="paragraph" w:styleId="PlainText">
    <w:name w:val="Plain Text"/>
    <w:basedOn w:val="Normal"/>
    <w:link w:val="PlainTextChar"/>
    <w:semiHidden/>
    <w:rsid w:val="00C364A8"/>
    <w:rPr>
      <w:rFonts w:ascii="Courier New" w:hAnsi="Courier New" w:cs="Courier New"/>
    </w:rPr>
  </w:style>
  <w:style w:type="character" w:customStyle="1" w:styleId="PlainTextChar">
    <w:name w:val="Plain Text Char"/>
    <w:basedOn w:val="DefaultParagraphFont"/>
    <w:link w:val="PlainText"/>
    <w:semiHidden/>
    <w:rsid w:val="00C364A8"/>
    <w:rPr>
      <w:rFonts w:ascii="Courier New" w:hAnsi="Courier New" w:cs="Courier New"/>
    </w:rPr>
  </w:style>
  <w:style w:type="paragraph" w:customStyle="1" w:styleId="ProductionDirective">
    <w:name w:val="Production Directive"/>
    <w:next w:val="Normal"/>
    <w:autoRedefine/>
    <w:rsid w:val="00C364A8"/>
    <w:pPr>
      <w:spacing w:before="120" w:after="120" w:line="360" w:lineRule="auto"/>
    </w:pPr>
    <w:rPr>
      <w:smallCaps/>
      <w:color w:val="FF0000"/>
    </w:rPr>
  </w:style>
  <w:style w:type="paragraph" w:styleId="Salutation">
    <w:name w:val="Salutation"/>
    <w:basedOn w:val="Normal"/>
    <w:next w:val="Normal"/>
    <w:link w:val="SalutationChar"/>
    <w:semiHidden/>
    <w:rsid w:val="00C364A8"/>
  </w:style>
  <w:style w:type="character" w:customStyle="1" w:styleId="SalutationChar">
    <w:name w:val="Salutation Char"/>
    <w:basedOn w:val="DefaultParagraphFont"/>
    <w:link w:val="Salutation"/>
    <w:semiHidden/>
    <w:rsid w:val="00C364A8"/>
  </w:style>
  <w:style w:type="paragraph" w:styleId="Signature">
    <w:name w:val="Signature"/>
    <w:basedOn w:val="Normal"/>
    <w:link w:val="SignatureChar"/>
    <w:semiHidden/>
    <w:rsid w:val="00C364A8"/>
    <w:pPr>
      <w:ind w:left="4320"/>
    </w:pPr>
  </w:style>
  <w:style w:type="character" w:customStyle="1" w:styleId="SignatureChar">
    <w:name w:val="Signature Char"/>
    <w:basedOn w:val="DefaultParagraphFont"/>
    <w:link w:val="Signature"/>
    <w:semiHidden/>
    <w:rsid w:val="00C364A8"/>
  </w:style>
  <w:style w:type="paragraph" w:customStyle="1" w:styleId="SubBullet">
    <w:name w:val="SubBullet"/>
    <w:next w:val="Normal"/>
    <w:autoRedefine/>
    <w:rsid w:val="00C364A8"/>
    <w:pPr>
      <w:spacing w:line="360" w:lineRule="auto"/>
      <w:ind w:left="1080"/>
    </w:pPr>
    <w:rPr>
      <w:color w:val="003366"/>
      <w:sz w:val="24"/>
    </w:rPr>
  </w:style>
  <w:style w:type="paragraph" w:customStyle="1" w:styleId="SubNumberA">
    <w:name w:val="SubNumberA"/>
    <w:next w:val="Normal"/>
    <w:autoRedefine/>
    <w:rsid w:val="00C364A8"/>
    <w:pPr>
      <w:spacing w:line="360" w:lineRule="auto"/>
      <w:ind w:left="1080"/>
    </w:pPr>
    <w:rPr>
      <w:color w:val="003300"/>
      <w:sz w:val="24"/>
    </w:rPr>
  </w:style>
  <w:style w:type="paragraph" w:customStyle="1" w:styleId="SubNumberB">
    <w:name w:val="SubNumberB"/>
    <w:next w:val="Normal"/>
    <w:autoRedefine/>
    <w:rsid w:val="00C364A8"/>
    <w:pPr>
      <w:spacing w:line="360" w:lineRule="auto"/>
      <w:ind w:left="1080"/>
    </w:pPr>
    <w:rPr>
      <w:color w:val="003300"/>
      <w:sz w:val="24"/>
    </w:rPr>
  </w:style>
  <w:style w:type="paragraph" w:styleId="Subtitle">
    <w:name w:val="Subtitle"/>
    <w:basedOn w:val="Normal"/>
    <w:link w:val="SubtitleChar"/>
    <w:qFormat/>
    <w:rsid w:val="00C364A8"/>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C364A8"/>
    <w:rPr>
      <w:rFonts w:ascii="Arial" w:hAnsi="Arial" w:cs="Arial"/>
      <w:sz w:val="24"/>
      <w:szCs w:val="24"/>
    </w:rPr>
  </w:style>
  <w:style w:type="table" w:styleId="Table3Deffects1">
    <w:name w:val="Table 3D effects 1"/>
    <w:basedOn w:val="TableNormal"/>
    <w:semiHidden/>
    <w:rsid w:val="00C364A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364A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364A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autoRedefine/>
    <w:rsid w:val="00C364A8"/>
    <w:pPr>
      <w:spacing w:line="360" w:lineRule="auto"/>
    </w:pPr>
    <w:rPr>
      <w:rFonts w:ascii="Futura-Book" w:hAnsi="Futura-Book"/>
    </w:rPr>
  </w:style>
  <w:style w:type="table" w:styleId="TableClassic1">
    <w:name w:val="Table Classic 1"/>
    <w:basedOn w:val="TableNormal"/>
    <w:semiHidden/>
    <w:rsid w:val="00C364A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364A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364A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364A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364A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364A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364A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364A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364A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364A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364A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364A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364A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364A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364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C364A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364A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364A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364A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364A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364A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364A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364A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er">
    <w:name w:val="Table Header"/>
    <w:next w:val="Normal"/>
    <w:autoRedefine/>
    <w:rsid w:val="00C364A8"/>
    <w:pPr>
      <w:spacing w:before="60" w:after="60" w:line="360" w:lineRule="auto"/>
    </w:pPr>
    <w:rPr>
      <w:rFonts w:ascii="Futura-Book" w:hAnsi="Futura-Book"/>
      <w:b/>
    </w:rPr>
  </w:style>
  <w:style w:type="table" w:styleId="TableList1">
    <w:name w:val="Table List 1"/>
    <w:basedOn w:val="TableNormal"/>
    <w:semiHidden/>
    <w:rsid w:val="00C364A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364A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364A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364A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364A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364A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364A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364A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364A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364A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364A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364A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364A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364A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364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next w:val="Normal"/>
    <w:autoRedefine/>
    <w:rsid w:val="00C364A8"/>
    <w:pPr>
      <w:spacing w:before="120" w:after="120" w:line="360" w:lineRule="auto"/>
    </w:pPr>
    <w:rPr>
      <w:rFonts w:ascii="Arial" w:hAnsi="Arial"/>
    </w:rPr>
  </w:style>
  <w:style w:type="table" w:styleId="TableWeb1">
    <w:name w:val="Table Web 1"/>
    <w:basedOn w:val="TableNormal"/>
    <w:semiHidden/>
    <w:rsid w:val="00C364A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364A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364A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C364A8"/>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C364A8"/>
    <w:rPr>
      <w:rFonts w:ascii="Arial" w:hAnsi="Arial" w:cs="Arial"/>
      <w:b/>
      <w:bCs/>
      <w:kern w:val="28"/>
      <w:sz w:val="32"/>
      <w:szCs w:val="32"/>
    </w:rPr>
  </w:style>
  <w:style w:type="character" w:customStyle="1" w:styleId="Wingdings">
    <w:name w:val="Wingdings"/>
    <w:rsid w:val="00C364A8"/>
    <w:rPr>
      <w:rFonts w:ascii="Wingdings 2" w:hAnsi="Wingdings 2"/>
      <w:color w:val="0000FF"/>
      <w:sz w:val="24"/>
    </w:rPr>
  </w:style>
  <w:style w:type="character" w:customStyle="1" w:styleId="WingdingsSmall">
    <w:name w:val="Wingdings Small"/>
    <w:rsid w:val="00C364A8"/>
    <w:rPr>
      <w:rFonts w:ascii="Wingdings 2" w:hAnsi="Wingdings 2"/>
      <w:color w:val="99CCFF"/>
      <w:sz w:val="20"/>
    </w:rPr>
  </w:style>
  <w:style w:type="paragraph" w:styleId="BalloonText">
    <w:name w:val="Balloon Text"/>
    <w:basedOn w:val="Normal"/>
    <w:link w:val="BalloonTextChar"/>
    <w:uiPriority w:val="99"/>
    <w:semiHidden/>
    <w:unhideWhenUsed/>
    <w:rsid w:val="00A865E3"/>
    <w:rPr>
      <w:rFonts w:ascii="Tahoma" w:hAnsi="Tahoma" w:cs="Tahoma"/>
      <w:sz w:val="16"/>
      <w:szCs w:val="16"/>
    </w:rPr>
  </w:style>
  <w:style w:type="character" w:customStyle="1" w:styleId="BalloonTextChar">
    <w:name w:val="Balloon Text Char"/>
    <w:basedOn w:val="DefaultParagraphFont"/>
    <w:link w:val="BalloonText"/>
    <w:uiPriority w:val="99"/>
    <w:semiHidden/>
    <w:rsid w:val="00A865E3"/>
    <w:rPr>
      <w:rFonts w:ascii="Tahoma" w:hAnsi="Tahoma" w:cs="Tahoma"/>
      <w:sz w:val="16"/>
      <w:szCs w:val="16"/>
    </w:rPr>
  </w:style>
  <w:style w:type="paragraph" w:styleId="Revision">
    <w:name w:val="Revision"/>
    <w:hidden/>
    <w:uiPriority w:val="99"/>
    <w:semiHidden/>
    <w:rsid w:val="00F4092A"/>
  </w:style>
  <w:style w:type="character" w:styleId="CommentReference">
    <w:name w:val="annotation reference"/>
    <w:basedOn w:val="DefaultParagraphFont"/>
    <w:uiPriority w:val="99"/>
    <w:semiHidden/>
    <w:unhideWhenUsed/>
    <w:rsid w:val="00F4092A"/>
    <w:rPr>
      <w:sz w:val="16"/>
      <w:szCs w:val="16"/>
    </w:rPr>
  </w:style>
  <w:style w:type="paragraph" w:styleId="CommentText">
    <w:name w:val="annotation text"/>
    <w:basedOn w:val="Normal"/>
    <w:link w:val="CommentTextChar"/>
    <w:uiPriority w:val="99"/>
    <w:semiHidden/>
    <w:unhideWhenUsed/>
    <w:rsid w:val="00F4092A"/>
  </w:style>
  <w:style w:type="character" w:customStyle="1" w:styleId="CommentTextChar">
    <w:name w:val="Comment Text Char"/>
    <w:basedOn w:val="DefaultParagraphFont"/>
    <w:link w:val="CommentText"/>
    <w:uiPriority w:val="99"/>
    <w:semiHidden/>
    <w:rsid w:val="00F4092A"/>
  </w:style>
  <w:style w:type="paragraph" w:styleId="CommentSubject">
    <w:name w:val="annotation subject"/>
    <w:basedOn w:val="CommentText"/>
    <w:next w:val="CommentText"/>
    <w:link w:val="CommentSubjectChar"/>
    <w:uiPriority w:val="99"/>
    <w:semiHidden/>
    <w:unhideWhenUsed/>
    <w:rsid w:val="00F4092A"/>
    <w:rPr>
      <w:b/>
      <w:bCs/>
    </w:rPr>
  </w:style>
  <w:style w:type="character" w:customStyle="1" w:styleId="CommentSubjectChar">
    <w:name w:val="Comment Subject Char"/>
    <w:basedOn w:val="CommentTextChar"/>
    <w:link w:val="CommentSubject"/>
    <w:uiPriority w:val="99"/>
    <w:semiHidden/>
    <w:rsid w:val="00F4092A"/>
    <w:rPr>
      <w:b/>
      <w:bCs/>
    </w:rPr>
  </w:style>
  <w:style w:type="paragraph" w:styleId="TOC1">
    <w:name w:val="toc 1"/>
    <w:basedOn w:val="Normal"/>
    <w:next w:val="Normal"/>
    <w:autoRedefine/>
    <w:uiPriority w:val="39"/>
    <w:unhideWhenUsed/>
    <w:rsid w:val="00424ED3"/>
    <w:pPr>
      <w:spacing w:after="100"/>
    </w:pPr>
  </w:style>
  <w:style w:type="paragraph" w:styleId="TOC2">
    <w:name w:val="toc 2"/>
    <w:basedOn w:val="Normal"/>
    <w:next w:val="Normal"/>
    <w:autoRedefine/>
    <w:uiPriority w:val="39"/>
    <w:unhideWhenUsed/>
    <w:rsid w:val="00424ED3"/>
    <w:pPr>
      <w:spacing w:after="100"/>
      <w:ind w:left="200"/>
    </w:pPr>
  </w:style>
  <w:style w:type="paragraph" w:styleId="TOC3">
    <w:name w:val="toc 3"/>
    <w:basedOn w:val="Normal"/>
    <w:next w:val="Normal"/>
    <w:autoRedefine/>
    <w:uiPriority w:val="39"/>
    <w:unhideWhenUsed/>
    <w:rsid w:val="00424ED3"/>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276041">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microsoft.com/office/2011/relationships/people" Target="people.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73BA0-8D3A-45EC-8B7A-D81E4B1F3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7576</Words>
  <Characters>43186</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CHB9E3~1.html</vt:lpstr>
    </vt:vector>
  </TitlesOfParts>
  <Company/>
  <LinksUpToDate>false</LinksUpToDate>
  <CharactersWithSpaces>50661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CHB9E3~1.html</dc:title>
  <dc:creator>Liz</dc:creator>
  <cp:lastModifiedBy>Liz2</cp:lastModifiedBy>
  <cp:revision>2</cp:revision>
  <dcterms:created xsi:type="dcterms:W3CDTF">2017-06-16T16:43:00Z</dcterms:created>
  <dcterms:modified xsi:type="dcterms:W3CDTF">2017-06-16T16:43:00Z</dcterms:modified>
</cp:coreProperties>
</file>