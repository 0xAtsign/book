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4274A" w:rsidRDefault="00F64E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64EA0">
        <w:rPr>
          <w:rFonts w:eastAsia="Microsoft YaHei"/>
        </w:rPr>
        <w:fldChar w:fldCharType="begin"/>
      </w:r>
      <w:r w:rsidR="00371FFD">
        <w:rPr>
          <w:rFonts w:eastAsia="Microsoft YaHei"/>
        </w:rPr>
        <w:instrText xml:space="preserve"> TOC \o "1-3" \h \z \t "HeadA,1,HeadB,2,HeadC,3" </w:instrText>
      </w:r>
      <w:r w:rsidRPr="00F64EA0">
        <w:rPr>
          <w:rFonts w:eastAsia="Microsoft YaHei"/>
        </w:rPr>
        <w:fldChar w:fldCharType="separate"/>
      </w:r>
      <w:hyperlink w:anchor="_Toc509918788" w:history="1">
        <w:r w:rsidR="00B4274A" w:rsidRPr="001C6DCE">
          <w:rPr>
            <w:rStyle w:val="Hyperlink"/>
            <w:rFonts w:eastAsia="Microsoft YaHei"/>
            <w:noProof/>
          </w:rPr>
          <w:t>Building a Single Threaded Web Server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89" w:history="1">
        <w:r w:rsidR="00B4274A" w:rsidRPr="001C6DCE">
          <w:rPr>
            <w:rStyle w:val="Hyperlink"/>
            <w:rFonts w:eastAsia="Microsoft YaHei"/>
            <w:noProof/>
          </w:rPr>
          <w:t>Listening to the TCP Connection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0" w:history="1">
        <w:r w:rsidR="00B4274A" w:rsidRPr="001C6DCE">
          <w:rPr>
            <w:rStyle w:val="Hyperlink"/>
            <w:rFonts w:eastAsia="Microsoft YaHei"/>
            <w:noProof/>
          </w:rPr>
          <w:t>Reading the Request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1" w:history="1">
        <w:r w:rsidR="00B4274A" w:rsidRPr="001C6DCE">
          <w:rPr>
            <w:rStyle w:val="Hyperlink"/>
            <w:rFonts w:eastAsia="Microsoft YaHei"/>
            <w:noProof/>
          </w:rPr>
          <w:t>A Closer Look at an HTTP Request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2" w:history="1">
        <w:r w:rsidR="00B4274A" w:rsidRPr="001C6DCE">
          <w:rPr>
            <w:rStyle w:val="Hyperlink"/>
            <w:rFonts w:eastAsia="Microsoft YaHei"/>
            <w:noProof/>
          </w:rPr>
          <w:t>Writing a Response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3" w:history="1">
        <w:r w:rsidR="00B4274A" w:rsidRPr="001C6DCE">
          <w:rPr>
            <w:rStyle w:val="Hyperlink"/>
            <w:rFonts w:eastAsia="Microsoft YaHei"/>
            <w:noProof/>
          </w:rPr>
          <w:t>Returning Real HTML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4" w:history="1">
        <w:r w:rsidR="00B4274A" w:rsidRPr="001C6DCE">
          <w:rPr>
            <w:rStyle w:val="Hyperlink"/>
            <w:rFonts w:eastAsia="Microsoft YaHei"/>
            <w:noProof/>
          </w:rPr>
          <w:t>Validating the Request and Selectively Responding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5" w:history="1">
        <w:r w:rsidR="00B4274A" w:rsidRPr="001C6DCE">
          <w:rPr>
            <w:rStyle w:val="Hyperlink"/>
            <w:rFonts w:eastAsia="Microsoft YaHei"/>
            <w:noProof/>
          </w:rPr>
          <w:t>A Touch of Refactoring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6" w:history="1">
        <w:r w:rsidR="00B4274A" w:rsidRPr="001C6DCE">
          <w:rPr>
            <w:rStyle w:val="Hyperlink"/>
            <w:rFonts w:eastAsia="Microsoft YaHei"/>
            <w:noProof/>
          </w:rPr>
          <w:t>Turning our Single Threaded Server into a Multithreaded Server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7" w:history="1">
        <w:r w:rsidR="00B4274A" w:rsidRPr="001C6DCE">
          <w:rPr>
            <w:rStyle w:val="Hyperlink"/>
            <w:rFonts w:eastAsia="Microsoft YaHei"/>
            <w:noProof/>
          </w:rPr>
          <w:t>Simulating a Slow Request in the Current Server Implementation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8" w:history="1">
        <w:r w:rsidR="00B4274A" w:rsidRPr="001C6DCE">
          <w:rPr>
            <w:rStyle w:val="Hyperlink"/>
            <w:rFonts w:eastAsia="Microsoft YaHei"/>
            <w:noProof/>
          </w:rPr>
          <w:t>Improving Throughput with a Thread Pool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799" w:history="1">
        <w:r w:rsidR="00B4274A" w:rsidRPr="001C6DCE">
          <w:rPr>
            <w:rStyle w:val="Hyperlink"/>
            <w:rFonts w:eastAsia="Microsoft YaHei"/>
            <w:noProof/>
          </w:rPr>
          <w:t>Code Structure if We Could Spawn a Thread for Each Request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0" w:history="1">
        <w:r w:rsidR="00B4274A" w:rsidRPr="001C6DCE">
          <w:rPr>
            <w:rStyle w:val="Hyperlink"/>
            <w:rFonts w:eastAsia="Microsoft YaHei"/>
            <w:noProof/>
          </w:rPr>
          <w:t>Creating a Similar Interface for a Finite Number of Threads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1" w:history="1">
        <w:r w:rsidR="00B4274A" w:rsidRPr="001C6DCE">
          <w:rPr>
            <w:rStyle w:val="Hyperlink"/>
            <w:rFonts w:eastAsia="Microsoft YaHei"/>
            <w:noProof/>
          </w:rPr>
          <w:t xml:space="preserve">Building the </w:t>
        </w:r>
        <w:r w:rsidR="00B4274A" w:rsidRPr="001C6DCE">
          <w:rPr>
            <w:rStyle w:val="Hyperlink"/>
            <w:noProof/>
          </w:rPr>
          <w:t>ThreadPool</w:t>
        </w:r>
        <w:r w:rsidR="00B4274A" w:rsidRPr="001C6DCE">
          <w:rPr>
            <w:rStyle w:val="Hyperlink"/>
            <w:rFonts w:eastAsia="Microsoft YaHei"/>
            <w:noProof/>
          </w:rPr>
          <w:t xml:space="preserve"> Struct Using Compiler Driven Development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2" w:history="1">
        <w:r w:rsidR="00B4274A" w:rsidRPr="001C6DCE">
          <w:rPr>
            <w:rStyle w:val="Hyperlink"/>
            <w:rFonts w:eastAsia="Microsoft YaHei"/>
            <w:noProof/>
          </w:rPr>
          <w:t xml:space="preserve">Validating the Number of Threads in </w:t>
        </w:r>
        <w:r w:rsidR="00B4274A" w:rsidRPr="001C6DCE">
          <w:rPr>
            <w:rStyle w:val="Hyperlink"/>
            <w:noProof/>
          </w:rPr>
          <w:t>new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3" w:history="1">
        <w:r w:rsidR="00B4274A" w:rsidRPr="001C6DCE">
          <w:rPr>
            <w:rStyle w:val="Hyperlink"/>
            <w:rFonts w:eastAsia="Microsoft YaHei"/>
            <w:noProof/>
          </w:rPr>
          <w:t>Creating Space to Store the Threads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4" w:history="1">
        <w:r w:rsidR="00B4274A" w:rsidRPr="001C6DCE">
          <w:rPr>
            <w:rStyle w:val="Hyperlink"/>
            <w:rFonts w:eastAsia="Microsoft YaHei"/>
            <w:noProof/>
          </w:rPr>
          <w:t xml:space="preserve">A </w:t>
        </w:r>
        <w:r w:rsidR="00B4274A" w:rsidRPr="001C6DCE">
          <w:rPr>
            <w:rStyle w:val="Hyperlink"/>
            <w:noProof/>
          </w:rPr>
          <w:t>Worker</w:t>
        </w:r>
        <w:r w:rsidR="00B4274A" w:rsidRPr="001C6DCE">
          <w:rPr>
            <w:rStyle w:val="Hyperlink"/>
            <w:rFonts w:eastAsia="Microsoft YaHei"/>
            <w:noProof/>
          </w:rPr>
          <w:t xml:space="preserve"> Struct Responsible for Sending Code from the </w:t>
        </w:r>
        <w:r w:rsidR="00B4274A" w:rsidRPr="001C6DCE">
          <w:rPr>
            <w:rStyle w:val="Hyperlink"/>
            <w:noProof/>
          </w:rPr>
          <w:t>ThreadPool</w:t>
        </w:r>
        <w:r w:rsidR="00B4274A" w:rsidRPr="001C6DCE">
          <w:rPr>
            <w:rStyle w:val="Hyperlink"/>
            <w:rFonts w:eastAsia="Microsoft YaHei"/>
            <w:noProof/>
          </w:rPr>
          <w:t xml:space="preserve"> to a Thread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5" w:history="1">
        <w:r w:rsidR="00B4274A" w:rsidRPr="001C6DCE">
          <w:rPr>
            <w:rStyle w:val="Hyperlink"/>
            <w:rFonts w:eastAsia="Microsoft YaHei"/>
            <w:noProof/>
          </w:rPr>
          <w:t>Sending Requests to Threads Via Channels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6" w:history="1">
        <w:r w:rsidR="00B4274A" w:rsidRPr="001C6DCE">
          <w:rPr>
            <w:rStyle w:val="Hyperlink"/>
            <w:rFonts w:eastAsia="Microsoft YaHei"/>
            <w:noProof/>
          </w:rPr>
          <w:t xml:space="preserve">Implementing the </w:t>
        </w:r>
        <w:r w:rsidR="00B4274A" w:rsidRPr="001C6DCE">
          <w:rPr>
            <w:rStyle w:val="Hyperlink"/>
            <w:noProof/>
          </w:rPr>
          <w:t>execute</w:t>
        </w:r>
        <w:r w:rsidR="00B4274A" w:rsidRPr="001C6DCE">
          <w:rPr>
            <w:rStyle w:val="Hyperlink"/>
            <w:rFonts w:eastAsia="Microsoft YaHei"/>
            <w:noProof/>
          </w:rPr>
          <w:t xml:space="preserve"> Method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7" w:history="1">
        <w:r w:rsidR="00B4274A" w:rsidRPr="001C6DCE">
          <w:rPr>
            <w:rStyle w:val="Hyperlink"/>
            <w:rFonts w:eastAsia="Microsoft YaHei"/>
            <w:noProof/>
          </w:rPr>
          <w:t>Graceful Shutdown and Cleanup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8" w:history="1">
        <w:r w:rsidR="00B4274A" w:rsidRPr="001C6DCE">
          <w:rPr>
            <w:rStyle w:val="Hyperlink"/>
            <w:rFonts w:eastAsia="Microsoft YaHei"/>
            <w:noProof/>
          </w:rPr>
          <w:t xml:space="preserve">Implementing the </w:t>
        </w:r>
        <w:r w:rsidR="00B4274A" w:rsidRPr="001C6DCE">
          <w:rPr>
            <w:rStyle w:val="Hyperlink"/>
            <w:noProof/>
          </w:rPr>
          <w:t>Drop</w:t>
        </w:r>
        <w:r w:rsidR="00B4274A" w:rsidRPr="001C6DCE">
          <w:rPr>
            <w:rStyle w:val="Hyperlink"/>
            <w:rFonts w:eastAsia="Microsoft YaHei"/>
            <w:noProof/>
          </w:rPr>
          <w:t xml:space="preserve"> Trait on </w:t>
        </w:r>
        <w:r w:rsidR="00B4274A" w:rsidRPr="001C6DCE">
          <w:rPr>
            <w:rStyle w:val="Hyperlink"/>
            <w:noProof/>
          </w:rPr>
          <w:t>ThreadPool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09" w:history="1">
        <w:r w:rsidR="00B4274A" w:rsidRPr="001C6DCE">
          <w:rPr>
            <w:rStyle w:val="Hyperlink"/>
            <w:rFonts w:eastAsia="Microsoft YaHei"/>
            <w:noProof/>
          </w:rPr>
          <w:t>Signaling to the Threads to Stop Listening for Jobs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4274A" w:rsidRDefault="00F64E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9918810" w:history="1">
        <w:r w:rsidR="00B4274A" w:rsidRPr="001C6DCE">
          <w:rPr>
            <w:rStyle w:val="Hyperlink"/>
            <w:rFonts w:eastAsia="Microsoft YaHei"/>
            <w:noProof/>
          </w:rPr>
          <w:t>Summary</w:t>
        </w:r>
        <w:r w:rsidR="00B427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4274A">
          <w:rPr>
            <w:noProof/>
            <w:webHidden/>
          </w:rPr>
          <w:instrText xml:space="preserve"> PAGEREF _Toc509918810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4274A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E23361" w:rsidRDefault="00F64EA0" w:rsidP="00CA1CA2">
      <w:pPr>
        <w:pStyle w:val="ChapterStart"/>
        <w:rPr>
          <w:rFonts w:eastAsia="Microsoft YaHei"/>
        </w:rPr>
      </w:pPr>
      <w:r>
        <w:rPr>
          <w:rFonts w:eastAsia="Microsoft YaHei"/>
        </w:rPr>
        <w:fldChar w:fldCharType="end"/>
      </w:r>
      <w:r w:rsidR="00E23361">
        <w:rPr>
          <w:rFonts w:eastAsia="Microsoft YaHei"/>
        </w:rPr>
        <w:t>20</w:t>
      </w:r>
    </w:p>
    <w:p w:rsidR="00E23361" w:rsidRPr="00E23361" w:rsidRDefault="00E23361" w:rsidP="00E23361">
      <w:pPr>
        <w:pStyle w:val="ChapterTitle"/>
        <w:rPr>
          <w:rFonts w:eastAsia="Microsoft YaHei"/>
        </w:rPr>
      </w:pPr>
      <w:r w:rsidRPr="00E23361">
        <w:rPr>
          <w:rFonts w:eastAsia="Microsoft YaHei" w:hint="eastAsia"/>
        </w:rPr>
        <w:t>Final Project: Building a Multithreaded Web Server</w:t>
      </w:r>
    </w:p>
    <w:p w:rsidR="005F0C31" w:rsidRDefault="00E23361">
      <w:pPr>
        <w:pStyle w:val="1stPara"/>
        <w:rPr>
          <w:rFonts w:eastAsia="Microsoft YaHei"/>
        </w:rPr>
        <w:pPrChange w:id="0" w:author="janelle" w:date="2018-03-28T11:19:00Z">
          <w:pPr>
            <w:pStyle w:val="BodyFirst"/>
          </w:pPr>
        </w:pPrChange>
      </w:pPr>
      <w:r w:rsidRPr="00E23361">
        <w:rPr>
          <w:rFonts w:eastAsia="Microsoft YaHei" w:hint="eastAsia"/>
        </w:rPr>
        <w:t>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been a long journey, but </w:t>
      </w:r>
      <w:del w:id="1" w:author="AnneMarieW" w:date="2018-03-30T10:10:00Z">
        <w:r w:rsidRPr="00E23361" w:rsidDel="00F601AF">
          <w:rPr>
            <w:rFonts w:eastAsia="Microsoft YaHei" w:hint="eastAsia"/>
          </w:rPr>
          <w:delText xml:space="preserve">here we are! </w:delText>
        </w:r>
      </w:del>
      <w:ins w:id="2" w:author="AnneMarieW" w:date="2018-03-30T10:10:00Z">
        <w:r w:rsidR="00F601AF">
          <w:rPr>
            <w:rFonts w:eastAsia="Microsoft YaHei"/>
          </w:rPr>
          <w:t>we</w:t>
        </w:r>
      </w:ins>
      <w:ins w:id="3" w:author="AnneMarieW" w:date="2018-03-30T10:11:00Z">
        <w:r w:rsidR="00F601AF">
          <w:rPr>
            <w:rFonts w:eastAsia="Microsoft YaHei"/>
          </w:rPr>
          <w:t>’ve</w:t>
        </w:r>
      </w:ins>
      <w:ins w:id="4" w:author="AnneMarieW" w:date="2018-03-30T10:10:00Z">
        <w:r w:rsidR="00F601AF">
          <w:rPr>
            <w:rFonts w:eastAsia="Microsoft YaHei"/>
          </w:rPr>
          <w:t xml:space="preserve"> reached </w:t>
        </w:r>
      </w:ins>
      <w:del w:id="5" w:author="AnneMarieW" w:date="2018-03-30T10:10:00Z">
        <w:r w:rsidRPr="00E23361" w:rsidDel="00F601AF">
          <w:rPr>
            <w:rFonts w:eastAsia="Microsoft YaHei" w:hint="eastAsia"/>
          </w:rPr>
          <w:delText>T</w:delText>
        </w:r>
      </w:del>
      <w:ins w:id="6" w:author="AnneMarieW" w:date="2018-03-30T10:10:00Z">
        <w:r w:rsidR="00F601AF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>he end of the book.</w:t>
      </w:r>
      <w:del w:id="7" w:author="AnneMarieW" w:date="2018-03-30T10:12:00Z">
        <w:r w:rsidRPr="00E23361" w:rsidDel="00F601AF">
          <w:rPr>
            <w:rFonts w:eastAsia="Microsoft YaHei" w:hint="eastAsia"/>
          </w:rPr>
          <w:delText xml:space="preserve"> Parting is</w:delText>
        </w:r>
        <w:r w:rsidR="000067D5" w:rsidRPr="00B4274A" w:rsidDel="00F601AF">
          <w:delText xml:space="preserve"> </w:delText>
        </w:r>
        <w:r w:rsidRPr="00E23361" w:rsidDel="00F601AF">
          <w:rPr>
            <w:rFonts w:eastAsia="Microsoft YaHei" w:hint="eastAsia"/>
          </w:rPr>
          <w:delText>such</w:delText>
        </w:r>
        <w:r w:rsidRPr="00E23361" w:rsidDel="00F601AF">
          <w:rPr>
            <w:rFonts w:eastAsia="Microsoft YaHei"/>
          </w:rPr>
          <w:delText xml:space="preserve"> </w:delText>
        </w:r>
        <w:r w:rsidRPr="00E23361" w:rsidDel="00F601AF">
          <w:rPr>
            <w:rFonts w:eastAsia="Microsoft YaHei" w:hint="eastAsia"/>
          </w:rPr>
          <w:delText>sweet sorrow.</w:delText>
        </w:r>
      </w:del>
      <w:ins w:id="8" w:author="AnneMarieW" w:date="2018-03-30T10:12:00Z">
        <w:r w:rsidR="00F601AF">
          <w:rPr>
            <w:rFonts w:eastAsia="Microsoft YaHei"/>
          </w:rPr>
          <w:t xml:space="preserve"> In this chapter</w:t>
        </w:r>
      </w:ins>
      <w:del w:id="9" w:author="AnneMarieW" w:date="2018-03-30T10:12:00Z">
        <w:r w:rsidRPr="00E23361" w:rsidDel="00F601AF">
          <w:rPr>
            <w:rFonts w:eastAsia="Microsoft YaHei" w:hint="eastAsia"/>
          </w:rPr>
          <w:delText xml:space="preserve"> But before we go</w:delText>
        </w:r>
      </w:del>
      <w:r w:rsidRPr="00E23361">
        <w:rPr>
          <w:rFonts w:eastAsia="Microsoft YaHei" w:hint="eastAsia"/>
        </w:rPr>
        <w:t xml:space="preserve">, </w:t>
      </w:r>
      <w:del w:id="10" w:author="AnneMarieW" w:date="2018-03-30T10:12:00Z">
        <w:r w:rsidRPr="00E23361" w:rsidDel="00F601AF">
          <w:rPr>
            <w:rFonts w:eastAsia="Microsoft YaHei" w:hint="eastAsia"/>
          </w:rPr>
          <w:delText>let</w:delText>
        </w:r>
        <w:r w:rsidRPr="00E23361" w:rsidDel="00F601AF">
          <w:rPr>
            <w:rFonts w:eastAsia="Microsoft YaHei"/>
          </w:rPr>
          <w:delText>’</w:delText>
        </w:r>
        <w:r w:rsidRPr="00E23361" w:rsidDel="00F601AF">
          <w:rPr>
            <w:rFonts w:eastAsia="Microsoft YaHei" w:hint="eastAsia"/>
          </w:rPr>
          <w:delText>s</w:delText>
        </w:r>
      </w:del>
      <w:ins w:id="11" w:author="AnneMarieW" w:date="2018-03-30T10:12:00Z">
        <w:r w:rsidR="00F601AF">
          <w:rPr>
            <w:rFonts w:eastAsia="Microsoft YaHei"/>
          </w:rPr>
          <w:t>we’ll</w:t>
        </w:r>
      </w:ins>
      <w:r w:rsidRPr="00E23361">
        <w:rPr>
          <w:rFonts w:eastAsia="Microsoft YaHei" w:hint="eastAsia"/>
        </w:rPr>
        <w:t xml:space="preserve"> build one more project together</w:t>
      </w:r>
      <w:del w:id="12" w:author="AnneMarieW" w:date="2018-03-30T10:12:00Z">
        <w:r w:rsidRPr="00E23361" w:rsidDel="00F601AF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to</w:t>
      </w:r>
      <w:r w:rsidR="000067D5" w:rsidRPr="00B4274A">
        <w:t xml:space="preserve"> </w:t>
      </w:r>
      <w:del w:id="13" w:author="AnneMarieW" w:date="2018-03-30T10:13:00Z">
        <w:r w:rsidRPr="00E23361" w:rsidDel="00F601AF">
          <w:rPr>
            <w:rFonts w:eastAsia="Microsoft YaHei" w:hint="eastAsia"/>
          </w:rPr>
          <w:delText>show</w:delText>
        </w:r>
        <w:r w:rsidRPr="00E23361" w:rsidDel="00F601AF">
          <w:rPr>
            <w:rFonts w:eastAsia="Microsoft YaHei"/>
          </w:rPr>
          <w:delText xml:space="preserve"> </w:delText>
        </w:r>
        <w:r w:rsidRPr="00E23361" w:rsidDel="00F601AF">
          <w:rPr>
            <w:rFonts w:eastAsia="Microsoft YaHei" w:hint="eastAsia"/>
          </w:rPr>
          <w:delText xml:space="preserve">off </w:delText>
        </w:r>
      </w:del>
      <w:ins w:id="14" w:author="AnneMarieW" w:date="2018-03-30T10:13:00Z">
        <w:r w:rsidR="00F601AF">
          <w:rPr>
            <w:rFonts w:eastAsia="Microsoft YaHei"/>
          </w:rPr>
          <w:t xml:space="preserve">demonstrate </w:t>
        </w:r>
      </w:ins>
      <w:r w:rsidRPr="00E23361">
        <w:rPr>
          <w:rFonts w:eastAsia="Microsoft YaHei" w:hint="eastAsia"/>
        </w:rPr>
        <w:t xml:space="preserve">some of the </w:t>
      </w:r>
      <w:r w:rsidRPr="00E82F07">
        <w:rPr>
          <w:rFonts w:eastAsia="Microsoft YaHei" w:hint="eastAsia"/>
        </w:rPr>
        <w:t>concepts</w:t>
      </w:r>
      <w:r w:rsidRPr="00E23361">
        <w:rPr>
          <w:rFonts w:eastAsia="Microsoft YaHei" w:hint="eastAsia"/>
        </w:rPr>
        <w:t xml:space="preserve"> we </w:t>
      </w:r>
      <w:r w:rsidRPr="00E82F07">
        <w:rPr>
          <w:rFonts w:eastAsia="Microsoft YaHei" w:hint="eastAsia"/>
        </w:rPr>
        <w:t>covered</w:t>
      </w:r>
      <w:r w:rsidRPr="00E23361">
        <w:rPr>
          <w:rFonts w:eastAsia="Microsoft YaHei" w:hint="eastAsia"/>
        </w:rPr>
        <w:t xml:space="preserve"> in the</w:t>
      </w:r>
      <w:del w:id="15" w:author="AnneMarieW" w:date="2018-03-30T10:12:00Z">
        <w:r w:rsidRPr="00E23361" w:rsidDel="00F601AF">
          <w:rPr>
            <w:rFonts w:eastAsia="Microsoft YaHei" w:hint="eastAsia"/>
          </w:rPr>
          <w:delText>se</w:delText>
        </w:r>
      </w:del>
      <w:r w:rsidRPr="00E23361">
        <w:rPr>
          <w:rFonts w:eastAsia="Microsoft YaHei" w:hint="eastAsia"/>
        </w:rPr>
        <w:t xml:space="preserve"> final chapters, as well as</w:t>
      </w:r>
      <w:r w:rsidRPr="00E82F07">
        <w:rPr>
          <w:rFonts w:eastAsia="Microsoft YaHei" w:hint="eastAsia"/>
        </w:rPr>
        <w:t xml:space="preserve"> recap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some</w:t>
      </w:r>
      <w:ins w:id="16" w:author="AnneMarieW" w:date="2018-03-30T10:11:00Z">
        <w:r w:rsidR="00F601AF" w:rsidRPr="00F601AF">
          <w:rPr>
            <w:rFonts w:eastAsia="Microsoft YaHei" w:hint="eastAsia"/>
          </w:rPr>
          <w:t xml:space="preserve"> </w:t>
        </w:r>
        <w:r w:rsidR="00F601AF" w:rsidRPr="00E23361">
          <w:rPr>
            <w:rFonts w:eastAsia="Microsoft YaHei" w:hint="eastAsia"/>
          </w:rPr>
          <w:t>earlier</w:t>
        </w:r>
      </w:ins>
      <w:r w:rsidRPr="00E23361">
        <w:rPr>
          <w:rFonts w:eastAsia="Microsoft YaHei" w:hint="eastAsia"/>
        </w:rPr>
        <w:t xml:space="preserve"> lessons</w:t>
      </w:r>
      <w:del w:id="17" w:author="AnneMarieW" w:date="2018-03-30T10:11:00Z">
        <w:r w:rsidRPr="00E23361" w:rsidDel="00F601AF">
          <w:rPr>
            <w:rFonts w:eastAsia="Microsoft YaHei" w:hint="eastAsia"/>
          </w:rPr>
          <w:delText xml:space="preserve"> from earlier</w:delText>
        </w:r>
      </w:del>
      <w:r w:rsidRPr="00E23361">
        <w:rPr>
          <w:rFonts w:eastAsia="Microsoft YaHei" w:hint="eastAsia"/>
        </w:rPr>
        <w:t>.</w:t>
      </w:r>
      <w:r w:rsidRPr="00E82F07">
        <w:rPr>
          <w:rFonts w:eastAsia="Microsoft YaHei"/>
        </w:rPr>
        <w:t xml:space="preserve"> 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For our final </w:t>
      </w:r>
      <w:r>
        <w:rPr>
          <w:rFonts w:eastAsia="Microsoft YaHei" w:hint="eastAsia"/>
        </w:rPr>
        <w:t>project</w:t>
      </w:r>
      <w:ins w:id="18" w:author="AnneMarieW" w:date="2018-03-30T10:13:00Z">
        <w:r w:rsidR="00F601AF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del w:id="19" w:author="AnneMarieW" w:date="2018-03-30T10:14:00Z">
        <w:r w:rsidRPr="00E23361" w:rsidDel="00F601AF">
          <w:rPr>
            <w:rFonts w:eastAsia="Microsoft YaHei" w:hint="eastAsia"/>
          </w:rPr>
          <w:delText>re going to</w:delText>
        </w:r>
      </w:del>
      <w:ins w:id="20" w:author="AnneMarieW" w:date="2018-03-30T10:14:00Z">
        <w:r w:rsidR="00F601AF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make a web server that </w:t>
      </w:r>
      <w:r>
        <w:rPr>
          <w:rFonts w:eastAsia="Microsoft YaHei" w:hint="eastAsia"/>
        </w:rPr>
        <w:t>only</w:t>
      </w:r>
      <w:r w:rsidRPr="00E23361">
        <w:rPr>
          <w:rFonts w:eastAsia="Microsoft YaHei" w:hint="eastAsia"/>
        </w:rPr>
        <w:t xml:space="preserve"> says </w:t>
      </w:r>
      <w:r w:rsidRPr="00E23361">
        <w:rPr>
          <w:rFonts w:eastAsia="Microsoft YaHei"/>
        </w:rPr>
        <w:t>“</w:t>
      </w:r>
      <w:r w:rsidRPr="00E23361">
        <w:rPr>
          <w:rFonts w:eastAsia="Microsoft YaHei" w:hint="eastAsia"/>
        </w:rPr>
        <w:t>hello</w:t>
      </w:r>
      <w:r w:rsidRPr="00E23361">
        <w:rPr>
          <w:rFonts w:eastAsia="Microsoft YaHei"/>
        </w:rPr>
        <w:t>”</w:t>
      </w:r>
      <w:del w:id="21" w:author="AnneMarieW" w:date="2018-03-30T10:14:00Z">
        <w:r w:rsidRPr="00E23361" w:rsidDel="00F601AF">
          <w:rPr>
            <w:rFonts w:eastAsia="Microsoft YaHei" w:hint="eastAsia"/>
          </w:rPr>
          <w:delText>;</w:delText>
        </w:r>
        <w:r w:rsidRPr="00E23361" w:rsidDel="00F601AF">
          <w:rPr>
            <w:rFonts w:eastAsia="Microsoft YaHei"/>
          </w:rPr>
          <w:delText xml:space="preserve"> </w:delText>
        </w:r>
        <w:r w:rsidDel="00F601AF">
          <w:rPr>
            <w:rFonts w:eastAsia="Microsoft YaHei" w:hint="eastAsia"/>
          </w:rPr>
          <w:delText>which will</w:delText>
        </w:r>
      </w:del>
      <w:ins w:id="22" w:author="AnneMarieW" w:date="2018-03-30T10:14:00Z">
        <w:r w:rsidR="00F601AF">
          <w:rPr>
            <w:rFonts w:eastAsia="Microsoft YaHei"/>
          </w:rPr>
          <w:t xml:space="preserve"> and</w:t>
        </w:r>
      </w:ins>
      <w:r>
        <w:rPr>
          <w:rFonts w:eastAsia="Microsoft YaHei" w:hint="eastAsia"/>
        </w:rPr>
        <w:t xml:space="preserve"> look</w:t>
      </w:r>
      <w:ins w:id="23" w:author="AnneMarieW" w:date="2018-03-30T10:14:00Z">
        <w:r w:rsidR="00F601AF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 xml:space="preserve"> like Figure 20-1</w:t>
      </w:r>
      <w:r>
        <w:rPr>
          <w:rFonts w:eastAsia="Microsoft YaHei" w:hint="eastAsia"/>
        </w:rPr>
        <w:t xml:space="preserve"> in a web browser</w:t>
      </w:r>
      <w:del w:id="24" w:author="AnneMarieW" w:date="2018-03-30T10:14:00Z">
        <w:r w:rsidDel="00F601AF">
          <w:rPr>
            <w:rFonts w:eastAsia="Microsoft YaHei" w:hint="eastAsia"/>
          </w:rPr>
          <w:delText>:</w:delText>
        </w:r>
      </w:del>
      <w:ins w:id="25" w:author="AnneMarieW" w:date="2018-03-30T10:14:00Z">
        <w:r w:rsidR="00F601AF">
          <w:rPr>
            <w:rFonts w:eastAsia="Microsoft YaHei"/>
          </w:rPr>
          <w:t>.</w:t>
        </w:r>
      </w:ins>
    </w:p>
    <w:p w:rsidR="00E23361" w:rsidRDefault="00E23361" w:rsidP="00E23361">
      <w:pPr>
        <w:pStyle w:val="ProductionDirective"/>
        <w:rPr>
          <w:rFonts w:eastAsia="Microsoft YaHei"/>
        </w:rPr>
      </w:pPr>
      <w:r>
        <w:rPr>
          <w:rFonts w:eastAsia="Microsoft YaHei"/>
        </w:rPr>
        <w:t xml:space="preserve">insert </w:t>
      </w:r>
      <w:commentRangeStart w:id="26"/>
      <w:r>
        <w:rPr>
          <w:rFonts w:eastAsia="Microsoft YaHei"/>
        </w:rPr>
        <w:t>figure</w:t>
      </w:r>
      <w:commentRangeEnd w:id="26"/>
      <w:r w:rsidR="005F0C31">
        <w:rPr>
          <w:rStyle w:val="CommentReference"/>
          <w:smallCaps w:val="0"/>
          <w:color w:val="auto"/>
        </w:rPr>
        <w:commentReference w:id="26"/>
      </w:r>
    </w:p>
    <w:p w:rsidR="00E23361" w:rsidRPr="00E23361" w:rsidRDefault="00E23361" w:rsidP="00E23361">
      <w:pPr>
        <w:pStyle w:val="Caption"/>
        <w:rPr>
          <w:rFonts w:eastAsia="Microsoft YaHei"/>
        </w:rPr>
      </w:pPr>
      <w:r w:rsidRPr="00E23361">
        <w:rPr>
          <w:rFonts w:eastAsia="Microsoft YaHei" w:hint="eastAsia"/>
        </w:rPr>
        <w:t>Figure 20-1: Our final shared project</w:t>
      </w:r>
      <w:del w:id="27" w:author="AnneMarieW" w:date="2018-03-30T10:14:00Z">
        <w:r w:rsidRPr="00E23361" w:rsidDel="00F601AF">
          <w:rPr>
            <w:rFonts w:eastAsia="Microsoft YaHei" w:hint="eastAsia"/>
          </w:rPr>
          <w:delText xml:space="preserve"> together</w:delText>
        </w:r>
      </w:del>
    </w:p>
    <w:p w:rsidR="00E23361" w:rsidRPr="00E23361" w:rsidRDefault="00E23361" w:rsidP="00E23361">
      <w:pPr>
        <w:pStyle w:val="Body"/>
        <w:rPr>
          <w:rFonts w:eastAsia="Microsoft YaHei"/>
        </w:rPr>
      </w:pPr>
      <w:r>
        <w:rPr>
          <w:rFonts w:eastAsia="Microsoft YaHei" w:hint="eastAsia"/>
        </w:rPr>
        <w:t>Here</w:t>
      </w:r>
      <w:del w:id="28" w:author="AnneMarieW" w:date="2018-03-30T10:15:00Z">
        <w:r w:rsidDel="00F601AF">
          <w:rPr>
            <w:rFonts w:eastAsia="Microsoft YaHei"/>
          </w:rPr>
          <w:delText>’</w:delText>
        </w:r>
      </w:del>
      <w:ins w:id="29" w:author="AnneMarieW" w:date="2018-03-30T10:15:00Z">
        <w:r w:rsidR="00F601AF">
          <w:rPr>
            <w:rFonts w:eastAsia="Microsoft YaHei"/>
          </w:rPr>
          <w:t xml:space="preserve"> i</w:t>
        </w:r>
      </w:ins>
      <w:r>
        <w:rPr>
          <w:rFonts w:eastAsia="Microsoft YaHei" w:hint="eastAsia"/>
        </w:rPr>
        <w:t xml:space="preserve">s the plan </w:t>
      </w:r>
      <w:del w:id="30" w:author="AnneMarieW" w:date="2018-03-30T10:15:00Z">
        <w:r w:rsidR="002E69AE" w:rsidDel="00F601AF">
          <w:rPr>
            <w:rFonts w:eastAsia="Microsoft YaHei"/>
          </w:rPr>
          <w:delText>for</w:delText>
        </w:r>
        <w:r w:rsidDel="00F601AF">
          <w:rPr>
            <w:rFonts w:eastAsia="Microsoft YaHei" w:hint="eastAsia"/>
          </w:rPr>
          <w:delText xml:space="preserve"> how we</w:delText>
        </w:r>
        <w:r w:rsidDel="00F601AF">
          <w:rPr>
            <w:rFonts w:eastAsia="Microsoft YaHei"/>
          </w:rPr>
          <w:delText>’</w:delText>
        </w:r>
        <w:r w:rsidDel="00F601AF">
          <w:rPr>
            <w:rFonts w:eastAsia="Microsoft YaHei" w:hint="eastAsia"/>
          </w:rPr>
          <w:delText>ll</w:delText>
        </w:r>
        <w:r w:rsidRPr="00E23361" w:rsidDel="00F601AF">
          <w:rPr>
            <w:rFonts w:eastAsia="Microsoft YaHei" w:hint="eastAsia"/>
          </w:rPr>
          <w:delText xml:space="preserve"> </w:delText>
        </w:r>
      </w:del>
      <w:ins w:id="31" w:author="AnneMarieW" w:date="2018-03-30T10:15:00Z">
        <w:r w:rsidR="00F601AF">
          <w:rPr>
            <w:rFonts w:eastAsia="Microsoft YaHei"/>
          </w:rPr>
          <w:t xml:space="preserve">to </w:t>
        </w:r>
      </w:ins>
      <w:r w:rsidRPr="00E23361">
        <w:rPr>
          <w:rFonts w:eastAsia="Microsoft YaHei" w:hint="eastAsia"/>
        </w:rPr>
        <w:t xml:space="preserve">build </w:t>
      </w:r>
      <w:r>
        <w:rPr>
          <w:rFonts w:eastAsia="Microsoft YaHei" w:hint="eastAsia"/>
        </w:rPr>
        <w:t>the</w:t>
      </w:r>
      <w:r w:rsidRPr="00E23361">
        <w:rPr>
          <w:rFonts w:eastAsia="Microsoft YaHei" w:hint="eastAsia"/>
        </w:rPr>
        <w:t xml:space="preserve"> web server:</w:t>
      </w:r>
    </w:p>
    <w:p w:rsidR="00E23361" w:rsidRPr="00E23361" w:rsidRDefault="00E23361" w:rsidP="00E23361">
      <w:pPr>
        <w:pStyle w:val="NumListA"/>
        <w:rPr>
          <w:rFonts w:eastAsia="Microsoft YaHei"/>
        </w:rPr>
      </w:pPr>
      <w:r w:rsidRPr="00E23361">
        <w:rPr>
          <w:rFonts w:eastAsia="Microsoft YaHei" w:hint="eastAsia"/>
        </w:rPr>
        <w:t xml:space="preserve">Learn a </w:t>
      </w:r>
      <w:del w:id="32" w:author="AnneMarieW" w:date="2018-03-30T10:15:00Z">
        <w:r w:rsidRPr="00E23361" w:rsidDel="00F601AF">
          <w:rPr>
            <w:rFonts w:eastAsia="Microsoft YaHei" w:hint="eastAsia"/>
          </w:rPr>
          <w:delText xml:space="preserve">little </w:delText>
        </w:r>
      </w:del>
      <w:r w:rsidRPr="00E23361">
        <w:rPr>
          <w:rFonts w:eastAsia="Microsoft YaHei" w:hint="eastAsia"/>
        </w:rPr>
        <w:t>bit about TCP and HTTP</w:t>
      </w:r>
    </w:p>
    <w:p w:rsidR="00E23361" w:rsidRPr="00E23361" w:rsidRDefault="00E23361" w:rsidP="00E23361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Listen for TCP connections on a socket</w:t>
      </w:r>
    </w:p>
    <w:p w:rsidR="00E23361" w:rsidRPr="00E23361" w:rsidRDefault="00E23361" w:rsidP="00E23361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t>Parse a small number of HTTP requests</w:t>
      </w:r>
    </w:p>
    <w:p w:rsidR="00E23361" w:rsidRPr="00E23361" w:rsidRDefault="00E23361" w:rsidP="00E23361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t>Create a proper HTTP response</w:t>
      </w:r>
    </w:p>
    <w:p w:rsidR="00E23361" w:rsidRPr="00E23361" w:rsidRDefault="00E23361" w:rsidP="00E23361">
      <w:pPr>
        <w:pStyle w:val="NumListC"/>
        <w:rPr>
          <w:rFonts w:eastAsia="Microsoft YaHei"/>
        </w:rPr>
      </w:pPr>
      <w:r w:rsidRPr="00E23361">
        <w:rPr>
          <w:rFonts w:eastAsia="Microsoft YaHei" w:hint="eastAsia"/>
        </w:rPr>
        <w:t>Improve the throughput of our server w</w:t>
      </w:r>
      <w:bookmarkStart w:id="33" w:name="_GoBack"/>
      <w:bookmarkEnd w:id="33"/>
      <w:r w:rsidRPr="00E23361">
        <w:rPr>
          <w:rFonts w:eastAsia="Microsoft YaHei" w:hint="eastAsia"/>
        </w:rPr>
        <w:t>ith a thread pool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B</w:t>
      </w:r>
      <w:ins w:id="34" w:author="AnneMarieW" w:date="2018-03-30T10:15:00Z">
        <w:r w:rsidR="00F601AF">
          <w:rPr>
            <w:rFonts w:eastAsia="Microsoft YaHei"/>
          </w:rPr>
          <w:t>ut b</w:t>
        </w:r>
      </w:ins>
      <w:r w:rsidRPr="00E23361">
        <w:rPr>
          <w:rFonts w:eastAsia="Microsoft YaHei" w:hint="eastAsia"/>
        </w:rPr>
        <w:t xml:space="preserve">efore we get started, </w:t>
      </w:r>
      <w:del w:id="35" w:author="AnneMarieW" w:date="2018-03-30T10:16:00Z">
        <w:r w:rsidRPr="00E23361" w:rsidDel="00F601AF">
          <w:rPr>
            <w:rFonts w:eastAsia="Microsoft YaHei" w:hint="eastAsia"/>
          </w:rPr>
          <w:delText>however, there</w:delText>
        </w:r>
        <w:r w:rsidRPr="00E23361" w:rsidDel="00F601AF">
          <w:rPr>
            <w:rFonts w:eastAsia="Microsoft YaHei"/>
          </w:rPr>
          <w:delText>’</w:delText>
        </w:r>
        <w:r w:rsidRPr="00E23361" w:rsidDel="00F601AF">
          <w:rPr>
            <w:rFonts w:eastAsia="Microsoft YaHei" w:hint="eastAsia"/>
          </w:rPr>
          <w:delText xml:space="preserve">s </w:delText>
        </w:r>
      </w:del>
      <w:del w:id="36" w:author="AnneMarieW" w:date="2018-03-30T10:15:00Z">
        <w:r w:rsidRPr="00E23361" w:rsidDel="00F601AF">
          <w:rPr>
            <w:rFonts w:eastAsia="Microsoft YaHei" w:hint="eastAsia"/>
          </w:rPr>
          <w:delText xml:space="preserve">one thing </w:delText>
        </w:r>
      </w:del>
      <w:r w:rsidRPr="00E23361">
        <w:rPr>
          <w:rFonts w:eastAsia="Microsoft YaHei" w:hint="eastAsia"/>
        </w:rPr>
        <w:t>we should mention</w:t>
      </w:r>
      <w:ins w:id="37" w:author="AnneMarieW" w:date="2018-03-30T10:15:00Z">
        <w:r w:rsidR="00F601AF" w:rsidRPr="00F601AF">
          <w:rPr>
            <w:rFonts w:eastAsia="Microsoft YaHei" w:hint="eastAsia"/>
          </w:rPr>
          <w:t xml:space="preserve"> </w:t>
        </w:r>
        <w:r w:rsidR="00F601AF" w:rsidRPr="00E23361">
          <w:rPr>
            <w:rFonts w:eastAsia="Microsoft YaHei" w:hint="eastAsia"/>
          </w:rPr>
          <w:t xml:space="preserve">one </w:t>
        </w:r>
      </w:ins>
      <w:ins w:id="38" w:author="AnneMarieW" w:date="2018-03-30T10:16:00Z">
        <w:r w:rsidR="00F601AF">
          <w:rPr>
            <w:rFonts w:eastAsia="Microsoft YaHei"/>
          </w:rPr>
          <w:t>detail</w:t>
        </w:r>
      </w:ins>
      <w:r w:rsidRPr="00E23361">
        <w:rPr>
          <w:rFonts w:eastAsia="Microsoft YaHei" w:hint="eastAsia"/>
        </w:rPr>
        <w:t>: the method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ins w:id="39" w:author="AnneMarieW" w:date="2018-03-30T10:16:00Z">
        <w:r w:rsidR="00F601AF">
          <w:rPr>
            <w:rFonts w:eastAsia="Microsoft YaHei"/>
          </w:rPr>
          <w:t>’ll</w:t>
        </w:r>
      </w:ins>
      <w:r w:rsidRPr="00E23361">
        <w:rPr>
          <w:rFonts w:eastAsia="Microsoft YaHei" w:hint="eastAsia"/>
        </w:rPr>
        <w:t xml:space="preserve"> use </w:t>
      </w:r>
      <w:del w:id="40" w:author="AnneMarieW" w:date="2018-03-30T10:16:00Z">
        <w:r w:rsidRPr="00E23361" w:rsidDel="00F601AF">
          <w:rPr>
            <w:rFonts w:eastAsia="Microsoft YaHei" w:hint="eastAsia"/>
          </w:rPr>
          <w:delText xml:space="preserve">here will </w:delText>
        </w:r>
      </w:del>
      <w:ins w:id="41" w:author="AnneMarieW" w:date="2018-03-30T10:16:00Z">
        <w:r w:rsidR="00F601AF">
          <w:rPr>
            <w:rFonts w:eastAsia="Microsoft YaHei"/>
          </w:rPr>
          <w:t>wo</w:t>
        </w:r>
      </w:ins>
      <w:r w:rsidRPr="00E23361">
        <w:rPr>
          <w:rFonts w:eastAsia="Microsoft YaHei" w:hint="eastAsia"/>
        </w:rPr>
        <w:t>n</w:t>
      </w:r>
      <w:del w:id="42" w:author="AnneMarieW" w:date="2018-03-30T10:16:00Z">
        <w:r w:rsidRPr="00E23361" w:rsidDel="00F601AF">
          <w:rPr>
            <w:rFonts w:eastAsia="Microsoft YaHei" w:hint="eastAsia"/>
          </w:rPr>
          <w:delText>o</w:delText>
        </w:r>
      </w:del>
      <w:ins w:id="43" w:author="AnneMarieW" w:date="2018-03-30T10:16:00Z">
        <w:r w:rsidR="00F601AF">
          <w:rPr>
            <w:rFonts w:eastAsia="Microsoft YaHei"/>
          </w:rPr>
          <w:t>’</w:t>
        </w:r>
      </w:ins>
      <w:r w:rsidRPr="00E23361">
        <w:rPr>
          <w:rFonts w:eastAsia="Microsoft YaHei" w:hint="eastAsia"/>
        </w:rPr>
        <w:t xml:space="preserve">t be the </w:t>
      </w:r>
      <w:r>
        <w:rPr>
          <w:rFonts w:eastAsia="Microsoft YaHei" w:hint="eastAsia"/>
        </w:rPr>
        <w:t>best</w:t>
      </w:r>
      <w:r w:rsidRPr="00E23361">
        <w:rPr>
          <w:rFonts w:eastAsia="Microsoft YaHei" w:hint="eastAsia"/>
        </w:rPr>
        <w:t xml:space="preserve"> way to build a web server with Rust. </w:t>
      </w:r>
      <w:del w:id="44" w:author="AnneMarieW" w:date="2018-03-30T10:16:00Z">
        <w:r w:rsidRPr="00E23361" w:rsidDel="002827BE">
          <w:rPr>
            <w:rFonts w:eastAsia="Microsoft YaHei" w:hint="eastAsia"/>
          </w:rPr>
          <w:delText>There are</w:delText>
        </w:r>
        <w:r w:rsidRPr="00E23361" w:rsidDel="002827BE">
          <w:rPr>
            <w:rFonts w:eastAsia="Microsoft YaHei"/>
          </w:rPr>
          <w:delText xml:space="preserve"> </w:delText>
        </w:r>
        <w:r w:rsidRPr="00E23361" w:rsidDel="002827BE">
          <w:rPr>
            <w:rFonts w:eastAsia="Microsoft YaHei" w:hint="eastAsia"/>
          </w:rPr>
          <w:delText xml:space="preserve">a </w:delText>
        </w:r>
      </w:del>
      <w:ins w:id="45" w:author="AnneMarieW" w:date="2018-03-30T10:16:00Z">
        <w:r w:rsidR="002827BE">
          <w:rPr>
            <w:rFonts w:eastAsia="Microsoft YaHei"/>
          </w:rPr>
          <w:t xml:space="preserve">A </w:t>
        </w:r>
      </w:ins>
      <w:r w:rsidRPr="00E23361">
        <w:rPr>
          <w:rFonts w:eastAsia="Microsoft YaHei" w:hint="eastAsia"/>
        </w:rPr>
        <w:t xml:space="preserve">number of </w:t>
      </w:r>
      <w:r>
        <w:rPr>
          <w:rFonts w:eastAsia="Microsoft YaHei" w:hint="eastAsia"/>
        </w:rPr>
        <w:t>production-ready</w:t>
      </w:r>
      <w:r w:rsidRPr="00E23361">
        <w:rPr>
          <w:rFonts w:eastAsia="Microsoft YaHei" w:hint="eastAsia"/>
        </w:rPr>
        <w:t xml:space="preserve"> crates </w:t>
      </w:r>
      <w:ins w:id="46" w:author="AnneMarieW" w:date="2018-03-30T10:16:00Z">
        <w:r w:rsidR="002827BE">
          <w:rPr>
            <w:rFonts w:eastAsia="Microsoft YaHei"/>
          </w:rPr>
          <w:t xml:space="preserve">are </w:t>
        </w:r>
      </w:ins>
      <w:r w:rsidRPr="00E23361">
        <w:rPr>
          <w:rFonts w:eastAsia="Microsoft YaHei" w:hint="eastAsia"/>
        </w:rPr>
        <w:t>available on</w:t>
      </w:r>
      <w:r>
        <w:rPr>
          <w:rFonts w:eastAsia="Microsoft YaHei" w:hint="eastAsia"/>
        </w:rPr>
        <w:t xml:space="preserve"> </w:t>
      </w:r>
      <w:hyperlink r:id="rId7" w:history="1">
        <w:r w:rsidRPr="00E82F07">
          <w:rPr>
            <w:rStyle w:val="EmphasisItalic"/>
            <w:rFonts w:eastAsia="Microsoft YaHei" w:hint="eastAsia"/>
          </w:rPr>
          <w:t>https://crates.io</w:t>
        </w:r>
      </w:hyperlink>
      <w:ins w:id="47" w:author="janelle" w:date="2018-03-28T11:19:00Z">
        <w:r w:rsidR="00F64EA0" w:rsidRPr="00F64EA0">
          <w:rPr>
            <w:rStyle w:val="EmphasisItalic"/>
            <w:rPrChange w:id="48" w:author="AnneMarieW" w:date="2018-04-04T10:16:00Z">
              <w:rPr/>
            </w:rPrChange>
          </w:rPr>
          <w:t>/</w:t>
        </w:r>
      </w:ins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provide</w:t>
      </w:r>
      <w:r w:rsidR="000067D5" w:rsidRPr="00B4274A">
        <w:t xml:space="preserve"> </w:t>
      </w:r>
      <w:del w:id="49" w:author="AnneMarieW" w:date="2018-03-30T10:16:00Z">
        <w:r w:rsidRPr="00E23361" w:rsidDel="002827BE">
          <w:rPr>
            <w:rFonts w:eastAsia="Microsoft YaHei" w:hint="eastAsia"/>
          </w:rPr>
          <w:delText xml:space="preserve">much </w:delText>
        </w:r>
      </w:del>
      <w:r w:rsidRPr="00E23361">
        <w:rPr>
          <w:rFonts w:eastAsia="Microsoft YaHei" w:hint="eastAsia"/>
        </w:rPr>
        <w:t>more complete web server and thread pool implementations than we</w:t>
      </w:r>
      <w:del w:id="50" w:author="AnneMarieW" w:date="2018-03-30T10:16:00Z">
        <w:r w:rsidRPr="00E23361" w:rsidDel="002827BE">
          <w:rPr>
            <w:rFonts w:eastAsia="Microsoft YaHei"/>
          </w:rPr>
          <w:delText xml:space="preserve"> </w:delText>
        </w:r>
        <w:r w:rsidRPr="00E23361" w:rsidDel="002827BE">
          <w:rPr>
            <w:rFonts w:eastAsia="Microsoft YaHei" w:hint="eastAsia"/>
          </w:rPr>
          <w:delText>are going</w:delText>
        </w:r>
        <w:r w:rsidR="000067D5" w:rsidRPr="00B4274A" w:rsidDel="002827BE">
          <w:delText xml:space="preserve"> </w:delText>
        </w:r>
        <w:r w:rsidRPr="00E23361" w:rsidDel="002827BE">
          <w:rPr>
            <w:rFonts w:eastAsia="Microsoft YaHei" w:hint="eastAsia"/>
          </w:rPr>
          <w:delText>to</w:delText>
        </w:r>
      </w:del>
      <w:ins w:id="51" w:author="AnneMarieW" w:date="2018-03-30T10:17:00Z">
        <w:r w:rsidR="002827BE">
          <w:rPr>
            <w:rFonts w:eastAsia="Microsoft YaHei"/>
          </w:rPr>
          <w:t>’ll</w:t>
        </w:r>
      </w:ins>
      <w:r w:rsidRPr="00E23361">
        <w:rPr>
          <w:rFonts w:eastAsia="Microsoft YaHei" w:hint="eastAsia"/>
        </w:rPr>
        <w:t xml:space="preserve"> build.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However, </w:t>
      </w:r>
      <w:del w:id="52" w:author="AnneMarieW" w:date="2018-03-30T10:17:00Z">
        <w:r w:rsidRPr="00E23361" w:rsidDel="002827BE">
          <w:rPr>
            <w:rFonts w:eastAsia="Microsoft YaHei" w:hint="eastAsia"/>
          </w:rPr>
          <w:delText xml:space="preserve">for this chapter, </w:delText>
        </w:r>
      </w:del>
      <w:r w:rsidRPr="00E23361">
        <w:rPr>
          <w:rFonts w:eastAsia="Microsoft YaHei" w:hint="eastAsia"/>
        </w:rPr>
        <w:t>our intention</w:t>
      </w:r>
      <w:ins w:id="53" w:author="AnneMarieW" w:date="2018-03-30T10:17:00Z">
        <w:r w:rsidR="002827BE" w:rsidRPr="002827BE">
          <w:rPr>
            <w:rFonts w:eastAsia="Microsoft YaHei" w:hint="eastAsia"/>
          </w:rPr>
          <w:t xml:space="preserve"> </w:t>
        </w:r>
        <w:r w:rsidR="002827BE">
          <w:rPr>
            <w:rFonts w:eastAsia="Microsoft YaHei"/>
          </w:rPr>
          <w:t xml:space="preserve">in </w:t>
        </w:r>
        <w:r w:rsidR="002827BE" w:rsidRPr="00E23361">
          <w:rPr>
            <w:rFonts w:eastAsia="Microsoft YaHei" w:hint="eastAsia"/>
          </w:rPr>
          <w:t>this chapter</w:t>
        </w:r>
      </w:ins>
      <w:r w:rsidRPr="00E23361">
        <w:rPr>
          <w:rFonts w:eastAsia="Microsoft YaHei" w:hint="eastAsia"/>
        </w:rPr>
        <w:t xml:space="preserve"> is to help you learn, not to take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easy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route.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Rust is a systems programming language,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re </w:t>
      </w:r>
      <w:del w:id="54" w:author="AnneMarieW" w:date="2018-03-30T10:17:00Z">
        <w:r w:rsidRPr="00E23361" w:rsidDel="002827BE">
          <w:rPr>
            <w:rFonts w:eastAsia="Microsoft YaHei" w:hint="eastAsia"/>
          </w:rPr>
          <w:delText>able to</w:delText>
        </w:r>
        <w:r w:rsidRPr="00E23361" w:rsidDel="002827BE">
          <w:rPr>
            <w:rFonts w:eastAsia="Microsoft YaHei"/>
          </w:rPr>
          <w:delText xml:space="preserve"> </w:delText>
        </w:r>
      </w:del>
      <w:ins w:id="55" w:author="AnneMarieW" w:date="2018-03-30T10:17:00Z">
        <w:r w:rsidR="002827BE">
          <w:rPr>
            <w:rFonts w:eastAsia="Microsoft YaHei"/>
          </w:rPr>
          <w:t xml:space="preserve">can </w:t>
        </w:r>
      </w:ins>
      <w:r w:rsidRPr="00E23361">
        <w:rPr>
          <w:rFonts w:eastAsia="Microsoft YaHei" w:hint="eastAsia"/>
        </w:rPr>
        <w:t xml:space="preserve">choose </w:t>
      </w:r>
      <w:del w:id="56" w:author="AnneMarieW" w:date="2018-03-30T10:17:00Z">
        <w:r w:rsidRPr="00E23361" w:rsidDel="002827BE">
          <w:rPr>
            <w:rFonts w:eastAsia="Microsoft YaHei" w:hint="eastAsia"/>
          </w:rPr>
          <w:delText>what</w:delText>
        </w:r>
      </w:del>
      <w:ins w:id="57" w:author="AnneMarieW" w:date="2018-03-30T10:17:00Z">
        <w:r w:rsidR="002827BE">
          <w:rPr>
            <w:rFonts w:eastAsia="Microsoft YaHei"/>
          </w:rPr>
          <w:t>the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>level of abstraction we want to work with</w:t>
      </w:r>
      <w:del w:id="58" w:author="AnneMarieW" w:date="2018-03-30T10:17:00Z">
        <w:r w:rsidRPr="00E23361" w:rsidDel="002827BE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can go to a lower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level</w:t>
      </w:r>
      <w:r w:rsidR="000067D5" w:rsidRPr="00B4274A">
        <w:t xml:space="preserve"> </w:t>
      </w:r>
      <w:r w:rsidRPr="00E23361">
        <w:rPr>
          <w:rFonts w:eastAsia="Microsoft YaHei" w:hint="eastAsia"/>
        </w:rPr>
        <w:t>than is possible or practical in other languages.</w:t>
      </w:r>
      <w:r w:rsidR="000067D5" w:rsidRPr="00B4274A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</w:t>
      </w:r>
      <w:del w:id="59" w:author="AnneMarieW" w:date="2018-03-30T10:18:00Z">
        <w:r w:rsidRPr="00E23361" w:rsidDel="00C670C0">
          <w:rPr>
            <w:rFonts w:eastAsia="Microsoft YaHei" w:hint="eastAsia"/>
          </w:rPr>
          <w:delText xml:space="preserve">therefore </w:delText>
        </w:r>
      </w:del>
      <w:r w:rsidRPr="00E23361">
        <w:rPr>
          <w:rFonts w:eastAsia="Microsoft YaHei" w:hint="eastAsia"/>
        </w:rPr>
        <w:t>write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the basic HTTP server and thread pool </w:t>
      </w:r>
      <w:del w:id="60" w:author="AnneMarieW" w:date="2018-03-30T10:18:00Z">
        <w:r w:rsidRPr="00E23361" w:rsidDel="00C670C0">
          <w:rPr>
            <w:rFonts w:eastAsia="Microsoft YaHei" w:hint="eastAsia"/>
          </w:rPr>
          <w:delText xml:space="preserve">ourselves </w:delText>
        </w:r>
      </w:del>
      <w:ins w:id="61" w:author="AnneMarieW" w:date="2018-03-30T10:18:00Z">
        <w:r w:rsidR="005C4291">
          <w:rPr>
            <w:rFonts w:eastAsia="Microsoft YaHei"/>
          </w:rPr>
          <w:t xml:space="preserve">manually </w:t>
        </w:r>
      </w:ins>
      <w:r w:rsidRPr="00E23361">
        <w:rPr>
          <w:rFonts w:eastAsia="Microsoft YaHei" w:hint="eastAsia"/>
        </w:rPr>
        <w:t>so you can learn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general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ideas and techniques behind the crates you might use in the future.</w:t>
      </w:r>
    </w:p>
    <w:p w:rsidR="00E23361" w:rsidRPr="00E23361" w:rsidRDefault="00E23361" w:rsidP="00E23361">
      <w:pPr>
        <w:pStyle w:val="HeadA"/>
        <w:rPr>
          <w:rFonts w:eastAsia="Microsoft YaHei"/>
        </w:rPr>
      </w:pPr>
      <w:bookmarkStart w:id="62" w:name="building-a-single-threaded-web-server"/>
      <w:bookmarkStart w:id="63" w:name="_Toc509918788"/>
      <w:bookmarkEnd w:id="62"/>
      <w:r w:rsidRPr="00E23361">
        <w:rPr>
          <w:rFonts w:eastAsia="Microsoft YaHei" w:hint="eastAsia"/>
        </w:rPr>
        <w:t>Building a Single Threaded Web Server</w:t>
      </w:r>
      <w:bookmarkEnd w:id="63"/>
    </w:p>
    <w:p w:rsidR="00E23361" w:rsidRPr="00E23361" w:rsidRDefault="00E23361" w:rsidP="00EE70CB">
      <w:pPr>
        <w:pStyle w:val="BodyFirst"/>
        <w:rPr>
          <w:rFonts w:eastAsia="Microsoft YaHei"/>
        </w:rPr>
      </w:pPr>
      <w:del w:id="64" w:author="AnneMarieW" w:date="2018-03-30T10:19:00Z">
        <w:r w:rsidRPr="00E23361" w:rsidDel="008806CA">
          <w:rPr>
            <w:rFonts w:eastAsia="Microsoft YaHei" w:hint="eastAsia"/>
          </w:rPr>
          <w:delText>First w</w:delText>
        </w:r>
      </w:del>
      <w:ins w:id="65" w:author="AnneMarieW" w:date="2018-03-30T10:19:00Z">
        <w:r w:rsidR="008806CA">
          <w:rPr>
            <w:rFonts w:eastAsia="Microsoft YaHei"/>
          </w:rPr>
          <w:t>W</w:t>
        </w:r>
      </w:ins>
      <w:r w:rsidRPr="00E23361">
        <w:rPr>
          <w:rFonts w:eastAsia="Microsoft YaHei" w:hint="eastAsia"/>
        </w:rPr>
        <w:t>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</w:t>
      </w:r>
      <w:ins w:id="66" w:author="AnneMarieW" w:date="2018-03-30T10:19:00Z">
        <w:r w:rsidR="008806CA">
          <w:rPr>
            <w:rFonts w:eastAsia="Microsoft YaHei"/>
          </w:rPr>
          <w:t xml:space="preserve">start by </w:t>
        </w:r>
      </w:ins>
      <w:r w:rsidRPr="00E23361">
        <w:rPr>
          <w:rFonts w:eastAsia="Microsoft YaHei" w:hint="eastAsia"/>
        </w:rPr>
        <w:t>get</w:t>
      </w:r>
      <w:ins w:id="67" w:author="AnneMarieW" w:date="2018-03-30T10:19:00Z">
        <w:r w:rsidR="008806CA">
          <w:rPr>
            <w:rFonts w:eastAsia="Microsoft YaHei"/>
          </w:rPr>
          <w:t>ting</w:t>
        </w:r>
      </w:ins>
      <w:r w:rsidRPr="00E23361">
        <w:rPr>
          <w:rFonts w:eastAsia="Microsoft YaHei" w:hint="eastAsia"/>
        </w:rPr>
        <w:t xml:space="preserve"> a single threaded web server working</w:t>
      </w:r>
      <w:del w:id="68" w:author="AnneMarieW" w:date="2018-03-30T10:19:00Z">
        <w:r w:rsidRPr="00E23361" w:rsidDel="008806CA">
          <w:rPr>
            <w:rFonts w:eastAsia="Microsoft YaHei" w:hint="eastAsia"/>
          </w:rPr>
          <w:delText>,</w:delText>
        </w:r>
      </w:del>
      <w:ins w:id="69" w:author="AnneMarieW" w:date="2018-03-30T10:19:00Z">
        <w:r w:rsidR="008806CA">
          <w:rPr>
            <w:rFonts w:eastAsia="Microsoft YaHei"/>
          </w:rPr>
          <w:t>.</w:t>
        </w:r>
      </w:ins>
      <w:r w:rsidRPr="00E23361">
        <w:rPr>
          <w:rFonts w:eastAsia="Microsoft YaHei" w:hint="eastAsia"/>
        </w:rPr>
        <w:t xml:space="preserve"> </w:t>
      </w:r>
      <w:del w:id="70" w:author="AnneMarieW" w:date="2018-03-30T10:19:00Z">
        <w:r w:rsidRPr="00E23361" w:rsidDel="008806CA">
          <w:rPr>
            <w:rFonts w:eastAsia="Microsoft YaHei" w:hint="eastAsia"/>
          </w:rPr>
          <w:delText>but b</w:delText>
        </w:r>
      </w:del>
      <w:ins w:id="71" w:author="AnneMarieW" w:date="2018-03-30T10:19:00Z">
        <w:r w:rsidR="008806CA">
          <w:rPr>
            <w:rFonts w:eastAsia="Microsoft YaHei"/>
          </w:rPr>
          <w:t>B</w:t>
        </w:r>
      </w:ins>
      <w:r w:rsidRPr="00E23361">
        <w:rPr>
          <w:rFonts w:eastAsia="Microsoft YaHei" w:hint="eastAsia"/>
        </w:rPr>
        <w:t>efore we begin</w:t>
      </w:r>
      <w:r>
        <w:rPr>
          <w:rFonts w:eastAsia="Microsoft YaHei" w:hint="eastAsia"/>
        </w:rPr>
        <w:t>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look at a quick overview of the protocols</w:t>
      </w:r>
      <w:r w:rsidR="000067D5" w:rsidRPr="00B4274A">
        <w:t xml:space="preserve"> </w:t>
      </w:r>
      <w:r w:rsidRPr="00E23361">
        <w:rPr>
          <w:rFonts w:eastAsia="Microsoft YaHei" w:hint="eastAsia"/>
        </w:rPr>
        <w:t>involved in building web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servers.</w:t>
      </w:r>
      <w:r w:rsidR="000067D5" w:rsidRPr="00B4274A">
        <w:t xml:space="preserve"> </w:t>
      </w:r>
      <w:r w:rsidRPr="00E23361">
        <w:rPr>
          <w:rFonts w:eastAsia="Microsoft YaHei" w:hint="eastAsia"/>
        </w:rPr>
        <w:t>The details</w:t>
      </w:r>
      <w:r w:rsidR="000067D5" w:rsidRPr="00B4274A">
        <w:t xml:space="preserve"> </w:t>
      </w:r>
      <w:r w:rsidRPr="00E23361">
        <w:rPr>
          <w:rFonts w:eastAsia="Microsoft YaHei" w:hint="eastAsia"/>
        </w:rPr>
        <w:t>of these protocols are beyond the scope of this book, but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a </w:t>
      </w:r>
      <w:del w:id="72" w:author="AnneMarieW" w:date="2018-03-30T10:19:00Z">
        <w:r w:rsidRPr="00E23361" w:rsidDel="008806CA">
          <w:rPr>
            <w:rFonts w:eastAsia="Microsoft YaHei" w:hint="eastAsia"/>
          </w:rPr>
          <w:delText>short</w:delText>
        </w:r>
      </w:del>
      <w:ins w:id="73" w:author="AnneMarieW" w:date="2018-03-30T10:19:00Z">
        <w:r w:rsidR="008806CA">
          <w:rPr>
            <w:rFonts w:eastAsia="Microsoft YaHei"/>
          </w:rPr>
          <w:t>brief</w:t>
        </w:r>
      </w:ins>
      <w:r w:rsidRPr="00E23361">
        <w:rPr>
          <w:rFonts w:eastAsia="Microsoft YaHei" w:hint="eastAsia"/>
        </w:rPr>
        <w:t xml:space="preserve"> overview will give you the information you need.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two main protocols involved in web servers are the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Hypertext Transfer</w:t>
      </w:r>
      <w:r w:rsidRPr="00E23361">
        <w:rPr>
          <w:rStyle w:val="EmphasisItalic"/>
          <w:rFonts w:eastAsia="Microsoft YaHei"/>
        </w:rPr>
        <w:t xml:space="preserve"> </w:t>
      </w:r>
      <w:r w:rsidRPr="00E23361">
        <w:rPr>
          <w:rStyle w:val="EmphasisItalic"/>
          <w:rFonts w:eastAsia="Microsoft YaHei" w:hint="eastAsia"/>
        </w:rPr>
        <w:t>Protocol</w:t>
      </w:r>
      <w:r w:rsidRPr="00694740">
        <w:rPr>
          <w:rStyle w:val="EmphasisItalic"/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(HTTP)</w:t>
      </w:r>
      <w:r w:rsidRPr="00E23361">
        <w:rPr>
          <w:rFonts w:eastAsia="Microsoft YaHei" w:hint="eastAsia"/>
        </w:rPr>
        <w:t xml:space="preserve"> and the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Transmission Control Protocol</w:t>
      </w:r>
      <w:r w:rsidRPr="00694740">
        <w:rPr>
          <w:rStyle w:val="EmphasisItalic"/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(TCP)</w:t>
      </w:r>
      <w:r w:rsidRPr="00E23361">
        <w:rPr>
          <w:rFonts w:eastAsia="Microsoft YaHei" w:hint="eastAsia"/>
        </w:rPr>
        <w:t>. Both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protocols are</w:t>
      </w:r>
      <w:r w:rsidR="000067D5" w:rsidRPr="00B4274A">
        <w:t xml:space="preserve"> </w:t>
      </w:r>
      <w:r w:rsidRPr="00E23361">
        <w:rPr>
          <w:rStyle w:val="EmphasisItalic"/>
          <w:rFonts w:eastAsia="Microsoft YaHei" w:hint="eastAsia"/>
        </w:rPr>
        <w:t>request-response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protocols, meaning a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client</w:t>
      </w:r>
      <w:r w:rsidRPr="00694740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initiates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requests, and a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server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listens to the requests and provides a response to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client. The contents of those requests and responses are defined by the</w:t>
      </w:r>
      <w:r w:rsidR="000067D5" w:rsidRPr="00B4274A">
        <w:t xml:space="preserve"> </w:t>
      </w:r>
      <w:r w:rsidRPr="00E23361">
        <w:rPr>
          <w:rFonts w:eastAsia="Microsoft YaHei" w:hint="eastAsia"/>
        </w:rPr>
        <w:t>protocols</w:t>
      </w:r>
      <w:del w:id="74" w:author="AnneMarieW" w:date="2018-03-30T10:21:00Z">
        <w:r w:rsidRPr="00E23361" w:rsidDel="000E7442">
          <w:rPr>
            <w:rFonts w:eastAsia="Microsoft YaHei" w:hint="eastAsia"/>
          </w:rPr>
          <w:delText xml:space="preserve"> themselves</w:delText>
        </w:r>
      </w:del>
      <w:r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TCP is the lower-level protocol that describes the details of how information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gets from one server to</w:t>
      </w:r>
      <w:r w:rsidR="000067D5" w:rsidRPr="00B4274A">
        <w:t xml:space="preserve"> </w:t>
      </w:r>
      <w:r w:rsidRPr="00E23361">
        <w:rPr>
          <w:rFonts w:eastAsia="Microsoft YaHei" w:hint="eastAsia"/>
        </w:rPr>
        <w:t>another</w:t>
      </w:r>
      <w:del w:id="75" w:author="AnneMarieW" w:date="2018-03-30T10:21:00Z">
        <w:r w:rsidRPr="00E23361" w:rsidDel="000E7442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but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specify what that information is.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HTTP builds on top of TCP by defining the content</w:t>
      </w:r>
      <w:ins w:id="76" w:author="AnneMarieW" w:date="2018-03-30T10:22:00Z">
        <w:r w:rsidR="000E7442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 xml:space="preserve">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requests and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responses. 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technically possible to use</w:t>
      </w:r>
      <w:r w:rsidR="000067D5" w:rsidRPr="00B4274A">
        <w:t xml:space="preserve"> </w:t>
      </w:r>
      <w:r w:rsidRPr="00E23361">
        <w:rPr>
          <w:rFonts w:eastAsia="Microsoft YaHei" w:hint="eastAsia"/>
        </w:rPr>
        <w:t>HTTP with other protocols, but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vast majority of cases, HTTP sends its</w:t>
      </w:r>
      <w:r w:rsidR="000067D5" w:rsidRPr="00B4274A">
        <w:t xml:space="preserve"> </w:t>
      </w:r>
      <w:r w:rsidRPr="00E23361">
        <w:rPr>
          <w:rFonts w:eastAsia="Microsoft YaHei" w:hint="eastAsia"/>
        </w:rPr>
        <w:t>data over TCP. We</w:t>
      </w:r>
      <w:r w:rsidRPr="00E23361">
        <w:rPr>
          <w:rFonts w:eastAsia="Microsoft YaHei"/>
        </w:rPr>
        <w:t>’</w:t>
      </w:r>
      <w:del w:id="77" w:author="AnneMarieW" w:date="2018-03-30T10:22:00Z">
        <w:r w:rsidRPr="00E23361" w:rsidDel="000E7442">
          <w:rPr>
            <w:rFonts w:eastAsia="Microsoft YaHei" w:hint="eastAsia"/>
          </w:rPr>
          <w:delText>re going to</w:delText>
        </w:r>
      </w:del>
      <w:ins w:id="78" w:author="AnneMarieW" w:date="2018-03-30T10:22:00Z">
        <w:r w:rsidR="000E7442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work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with</w:t>
      </w:r>
      <w:r w:rsidR="000067D5" w:rsidRPr="00B4274A">
        <w:t xml:space="preserve"> </w:t>
      </w:r>
      <w:r w:rsidRPr="00E23361">
        <w:rPr>
          <w:rFonts w:eastAsia="Microsoft YaHei" w:hint="eastAsia"/>
        </w:rPr>
        <w:t>the raw bytes of TCP and HTTP requests and responses.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79" w:name="listening-to-the-tcp-connection"/>
      <w:bookmarkStart w:id="80" w:name="_Toc509918789"/>
      <w:bookmarkEnd w:id="79"/>
      <w:r w:rsidRPr="00E23361">
        <w:rPr>
          <w:rFonts w:eastAsia="Microsoft YaHei" w:hint="eastAsia"/>
        </w:rPr>
        <w:t xml:space="preserve">Listening to the TCP </w:t>
      </w:r>
      <w:r w:rsidRPr="00853061">
        <w:rPr>
          <w:rFonts w:eastAsia="Microsoft YaHei" w:hint="eastAsia"/>
        </w:rPr>
        <w:t>Connection</w:t>
      </w:r>
      <w:bookmarkEnd w:id="80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Our web server needs to</w:t>
      </w:r>
      <w:del w:id="81" w:author="AnneMarieW" w:date="2018-03-30T10:49:00Z">
        <w:r w:rsidRPr="00E23361" w:rsidDel="009B549B">
          <w:rPr>
            <w:rFonts w:eastAsia="Microsoft YaHei" w:hint="eastAsia"/>
          </w:rPr>
          <w:delText xml:space="preserve"> be able to</w:delText>
        </w:r>
      </w:del>
      <w:r w:rsidRPr="00E23361">
        <w:rPr>
          <w:rFonts w:eastAsia="Microsoft YaHei" w:hint="eastAsia"/>
        </w:rPr>
        <w:t xml:space="preserve"> listen to a TCP </w:t>
      </w:r>
      <w:r>
        <w:rPr>
          <w:rFonts w:eastAsia="Microsoft YaHei" w:hint="eastAsia"/>
        </w:rPr>
        <w:t>connection</w:t>
      </w:r>
      <w:r w:rsidRPr="00E23361">
        <w:rPr>
          <w:rFonts w:eastAsia="Microsoft YaHei" w:hint="eastAsia"/>
        </w:rPr>
        <w:t>, so that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first </w:t>
      </w:r>
      <w:r>
        <w:rPr>
          <w:rFonts w:eastAsia="Microsoft YaHei" w:hint="eastAsia"/>
        </w:rPr>
        <w:t>part</w:t>
      </w:r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work on. The standard library offers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std::net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module 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lets us</w:t>
      </w:r>
      <w:r w:rsidR="000067D5" w:rsidRPr="00B4274A">
        <w:t xml:space="preserve"> </w:t>
      </w:r>
      <w:r w:rsidRPr="00E23361">
        <w:rPr>
          <w:rFonts w:eastAsia="Microsoft YaHei" w:hint="eastAsia"/>
        </w:rPr>
        <w:t>do this.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make a new project in the usual fashion: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Fonts w:hint="eastAsia"/>
        </w:rPr>
        <w:t>$</w:t>
      </w:r>
      <w:r w:rsidRPr="00F754ED">
        <w:rPr>
          <w:rStyle w:val="LiteralBold"/>
          <w:rFonts w:hint="eastAsia"/>
        </w:rPr>
        <w:t xml:space="preserve"> cargo new hello --bin</w:t>
      </w:r>
    </w:p>
    <w:p w:rsidR="00E23361" w:rsidRPr="00E23361" w:rsidRDefault="00371FFD" w:rsidP="00B4274A">
      <w:pPr>
        <w:pStyle w:val="CodeB"/>
      </w:pPr>
      <w:r>
        <w:rPr>
          <w:rFonts w:hint="eastAsia"/>
        </w:rPr>
        <w:t xml:space="preserve"> </w:t>
      </w:r>
      <w:r w:rsidR="00E23361" w:rsidRPr="00E23361">
        <w:rPr>
          <w:rFonts w:hint="eastAsia"/>
        </w:rPr>
        <w:t xml:space="preserve"> Created binary (application) `hello` project</w:t>
      </w:r>
    </w:p>
    <w:p w:rsidR="00E23361" w:rsidRPr="00E23361" w:rsidRDefault="00E23361" w:rsidP="00EE70CB">
      <w:pPr>
        <w:pStyle w:val="CodeC"/>
      </w:pPr>
      <w:r w:rsidRPr="00E23361">
        <w:rPr>
          <w:rFonts w:hint="eastAsia"/>
        </w:rPr>
        <w:t xml:space="preserve">$ </w:t>
      </w:r>
      <w:r w:rsidRPr="00F754ED">
        <w:rPr>
          <w:rStyle w:val="LiteralBold"/>
          <w:rFonts w:hint="eastAsia"/>
        </w:rPr>
        <w:t>cd hello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Now enter the code in Listing 20-1 in</w:t>
      </w:r>
      <w:r w:rsidRPr="00F754ED">
        <w:rPr>
          <w:rStyle w:val="EmphasisItalic"/>
          <w:rFonts w:eastAsia="Microsoft YaHei" w:hint="eastAsia"/>
        </w:rPr>
        <w:t xml:space="preserve"> </w:t>
      </w:r>
      <w:proofErr w:type="spellStart"/>
      <w:r w:rsidRPr="00F754ED">
        <w:rPr>
          <w:rStyle w:val="EmphasisItalic"/>
          <w:rFonts w:hint="eastAsia"/>
        </w:rPr>
        <w:t>src</w:t>
      </w:r>
      <w:proofErr w:type="spellEnd"/>
      <w:r w:rsidRPr="00F754ED">
        <w:rPr>
          <w:rStyle w:val="EmphasisItalic"/>
          <w:rFonts w:hint="eastAsia"/>
        </w:rPr>
        <w:t>/</w:t>
      </w:r>
      <w:proofErr w:type="spellStart"/>
      <w:r w:rsidRPr="00F754ED">
        <w:rPr>
          <w:rStyle w:val="EmphasisItalic"/>
          <w:rFonts w:hint="eastAsia"/>
        </w:rPr>
        <w:t>main.rs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start. This code will</w:t>
      </w:r>
      <w:r w:rsidR="000067D5" w:rsidRPr="00B4274A">
        <w:t xml:space="preserve"> </w:t>
      </w:r>
      <w:r w:rsidRPr="00E23361">
        <w:rPr>
          <w:rFonts w:eastAsia="Microsoft YaHei" w:hint="eastAsia"/>
        </w:rPr>
        <w:t>listen at the address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Pr="00AF3DEB">
        <w:rPr>
          <w:rStyle w:val="Literal"/>
          <w:rFonts w:hint="eastAsia"/>
        </w:rPr>
        <w:t>7878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 incoming TCP streams. When it gets</w:t>
      </w:r>
      <w:r w:rsidR="000067D5" w:rsidRPr="00B4274A">
        <w:t xml:space="preserve"> </w:t>
      </w:r>
      <w:r w:rsidRPr="00E23361">
        <w:rPr>
          <w:rFonts w:eastAsia="Microsoft YaHei" w:hint="eastAsia"/>
        </w:rPr>
        <w:t>an incoming stream, it will print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Connection established</w:t>
      </w:r>
      <w:proofErr w:type="gramStart"/>
      <w:r w:rsidRPr="00E23361">
        <w:rPr>
          <w:rStyle w:val="Literal"/>
          <w:rFonts w:hint="eastAsia"/>
        </w:rPr>
        <w:t>!</w:t>
      </w:r>
      <w:ins w:id="82" w:author="janelle" w:date="2018-04-05T10:30:00Z">
        <w:r w:rsidR="005F0C31">
          <w:rPr>
            <w:rFonts w:eastAsia="Microsoft YaHei"/>
          </w:rPr>
          <w:t>.</w:t>
        </w:r>
      </w:ins>
      <w:proofErr w:type="gramEnd"/>
      <w:del w:id="83" w:author="janelle" w:date="2018-04-05T10:30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84" w:author="janelle" w:date="2018-03-28T11:09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std::net::TcpListener;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main()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listener = </w:t>
      </w:r>
      <w:proofErr w:type="spellStart"/>
      <w:r w:rsidR="00E23361" w:rsidRPr="00E23361">
        <w:rPr>
          <w:rStyle w:val="HTMLCode"/>
          <w:rFonts w:hint="eastAsia"/>
        </w:rPr>
        <w:t>TcpListener</w:t>
      </w:r>
      <w:proofErr w:type="spellEnd"/>
      <w:r w:rsidR="00E23361" w:rsidRPr="00E23361">
        <w:rPr>
          <w:rStyle w:val="HTMLCode"/>
          <w:rFonts w:hint="eastAsia"/>
        </w:rPr>
        <w:t>::bind("127.0.0.1:</w:t>
      </w:r>
      <w:r w:rsidR="00E23361">
        <w:rPr>
          <w:rStyle w:val="HTMLCode"/>
          <w:rFonts w:hint="eastAsia"/>
        </w:rPr>
        <w:t>7878</w:t>
      </w:r>
      <w:r w:rsidR="00E23361" w:rsidRPr="00E23361">
        <w:rPr>
          <w:rStyle w:val="HTMLCode"/>
          <w:rFonts w:hint="eastAsia"/>
        </w:rPr>
        <w:t>").unwrap();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stream in </w:t>
      </w:r>
      <w:proofErr w:type="spellStart"/>
      <w:r w:rsidR="00E23361" w:rsidRPr="00E23361">
        <w:rPr>
          <w:rStyle w:val="HTMLCode"/>
          <w:rFonts w:hint="eastAsia"/>
        </w:rPr>
        <w:t>listener.incoming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stream = </w:t>
      </w:r>
      <w:proofErr w:type="spellStart"/>
      <w:r w:rsidR="00E23361" w:rsidRPr="00E23361">
        <w:rPr>
          <w:rStyle w:val="HTMLCode"/>
          <w:rFonts w:hint="eastAsia"/>
        </w:rPr>
        <w:t>stream.unwrap</w:t>
      </w:r>
      <w:proofErr w:type="spellEnd"/>
      <w:r w:rsidR="00E23361" w:rsidRPr="00E23361">
        <w:rPr>
          <w:rStyle w:val="HTMLCode"/>
          <w:rFonts w:hint="eastAsia"/>
        </w:rPr>
        <w:t>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!("Connection established!");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20-1: Listening for incoming streams and printing a message when we</w:t>
      </w:r>
      <w:r w:rsidR="000067D5" w:rsidRPr="00B4274A">
        <w:t xml:space="preserve"> </w:t>
      </w:r>
      <w:r w:rsidRPr="00E23361">
        <w:rPr>
          <w:rFonts w:eastAsia="Microsoft YaHei" w:hint="eastAsia"/>
        </w:rPr>
        <w:t>receive a stream</w:t>
      </w:r>
    </w:p>
    <w:p w:rsidR="00E23361" w:rsidRPr="00E23361" w:rsidRDefault="009B549B" w:rsidP="00B4274A">
      <w:pPr>
        <w:pStyle w:val="Body"/>
        <w:rPr>
          <w:rFonts w:eastAsia="Microsoft YaHei"/>
        </w:rPr>
      </w:pPr>
      <w:ins w:id="85" w:author="AnneMarieW" w:date="2018-03-30T10:51:00Z">
        <w:r>
          <w:t xml:space="preserve">Using </w:t>
        </w:r>
      </w:ins>
      <w:del w:id="86" w:author="janelle" w:date="2018-03-28T11:09:00Z">
        <w:r w:rsidR="00371FFD" w:rsidRPr="00EE70CB" w:rsidDel="00803D30">
          <w:delText xml:space="preserve"> </w:delText>
        </w:r>
      </w:del>
      <w:proofErr w:type="spellStart"/>
      <w:r w:rsidR="00E23361" w:rsidRPr="00E23361">
        <w:rPr>
          <w:rStyle w:val="Literal"/>
          <w:rFonts w:hint="eastAsia"/>
        </w:rPr>
        <w:t>TcpListener</w:t>
      </w:r>
      <w:proofErr w:type="spellEnd"/>
      <w:del w:id="87" w:author="AnneMarieW" w:date="2018-03-30T10:51:00Z">
        <w:r w:rsidR="00E23361" w:rsidRPr="00E23361" w:rsidDel="009B549B">
          <w:rPr>
            <w:rFonts w:eastAsia="Microsoft YaHei" w:hint="eastAsia"/>
          </w:rPr>
          <w:delText xml:space="preserve"> </w:delText>
        </w:r>
      </w:del>
      <w:ins w:id="88" w:author="AnneMarieW" w:date="2018-03-30T10:51:00Z">
        <w:r>
          <w:rPr>
            <w:rFonts w:eastAsia="Microsoft YaHei"/>
          </w:rPr>
          <w:t>, we can</w:t>
        </w:r>
      </w:ins>
      <w:del w:id="89" w:author="AnneMarieW" w:date="2018-03-30T10:52:00Z">
        <w:r w:rsidR="00E23361" w:rsidRPr="00E23361" w:rsidDel="009B549B">
          <w:rPr>
            <w:rFonts w:eastAsia="Microsoft YaHei" w:hint="eastAsia"/>
          </w:rPr>
          <w:delText>allows us to</w:delText>
        </w:r>
      </w:del>
      <w:r w:rsidR="00E23361" w:rsidRPr="00E23361">
        <w:rPr>
          <w:rFonts w:eastAsia="Microsoft YaHei" w:hint="eastAsia"/>
        </w:rPr>
        <w:t xml:space="preserve"> listen for TCP connections</w:t>
      </w:r>
      <w:del w:id="90" w:author="AnneMarieW" w:date="2018-03-30T10:52:00Z">
        <w:r w:rsidR="00E23361" w:rsidRPr="00E23361" w:rsidDel="009B549B">
          <w:rPr>
            <w:rFonts w:eastAsia="Microsoft YaHei" w:hint="eastAsia"/>
          </w:rPr>
          <w:delText>. We</w:delText>
        </w:r>
        <w:r w:rsidR="00E23361" w:rsidRPr="00E23361" w:rsidDel="009B549B">
          <w:rPr>
            <w:rFonts w:eastAsia="Microsoft YaHei"/>
          </w:rPr>
          <w:delText>’</w:delText>
        </w:r>
        <w:r w:rsidR="00E23361" w:rsidRPr="00E23361" w:rsidDel="009B549B">
          <w:rPr>
            <w:rFonts w:eastAsia="Microsoft YaHei" w:hint="eastAsia"/>
          </w:rPr>
          <w:delText>ve chosen to</w:delText>
        </w:r>
        <w:r w:rsidR="00E23361" w:rsidRPr="00E23361" w:rsidDel="009B549B">
          <w:rPr>
            <w:rFonts w:eastAsia="Microsoft YaHei"/>
          </w:rPr>
          <w:delText xml:space="preserve"> </w:delText>
        </w:r>
        <w:r w:rsidR="00E23361" w:rsidRPr="00E23361" w:rsidDel="009B549B">
          <w:rPr>
            <w:rFonts w:eastAsia="Microsoft YaHei" w:hint="eastAsia"/>
          </w:rPr>
          <w:delText>listen</w:delText>
        </w:r>
        <w:r w:rsidR="000067D5" w:rsidRPr="00B4274A" w:rsidDel="009B549B">
          <w:delText xml:space="preserve"> </w:delText>
        </w:r>
        <w:r w:rsidR="00E23361" w:rsidRPr="00E23361" w:rsidDel="009B549B">
          <w:rPr>
            <w:rFonts w:eastAsia="Microsoft YaHei" w:hint="eastAsia"/>
          </w:rPr>
          <w:delText>to</w:delText>
        </w:r>
      </w:del>
      <w:ins w:id="91" w:author="AnneMarieW" w:date="2018-03-30T10:52:00Z">
        <w:r>
          <w:rPr>
            <w:rFonts w:eastAsia="Microsoft YaHei"/>
          </w:rPr>
          <w:t xml:space="preserve"> at</w:t>
        </w:r>
      </w:ins>
      <w:r w:rsidR="00E23361" w:rsidRPr="00E23361">
        <w:rPr>
          <w:rFonts w:eastAsia="Microsoft YaHei" w:hint="eastAsia"/>
        </w:rPr>
        <w:t xml:space="preserve"> the address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127.0.0.1:</w:t>
      </w:r>
      <w:r w:rsidR="00E23361" w:rsidRPr="00765E78">
        <w:rPr>
          <w:rStyle w:val="Literal"/>
          <w:rFonts w:hint="eastAsia"/>
        </w:rPr>
        <w:t>7878</w:t>
      </w:r>
      <w:r w:rsidR="00E23361">
        <w:rPr>
          <w:rFonts w:eastAsia="Microsoft YaHei" w:hint="eastAsia"/>
        </w:rPr>
        <w:t>.</w:t>
      </w:r>
      <w:ins w:id="92" w:author="AnneMarieW" w:date="2018-03-30T10:53:00Z">
        <w:r>
          <w:rPr>
            <w:rFonts w:eastAsia="Microsoft YaHei"/>
          </w:rPr>
          <w:t xml:space="preserve"> </w:t>
        </w:r>
      </w:ins>
      <w:del w:id="93" w:author="AnneMarieW" w:date="2018-03-30T10:53:00Z">
        <w:r w:rsidR="00E23361" w:rsidRPr="00E23361" w:rsidDel="009B549B">
          <w:rPr>
            <w:rFonts w:eastAsia="Microsoft YaHei" w:hint="eastAsia"/>
          </w:rPr>
          <w:delText xml:space="preserve"> </w:delText>
        </w:r>
      </w:del>
      <w:ins w:id="94" w:author="AnneMarieW" w:date="2018-03-30T10:52:00Z">
        <w:r>
          <w:rPr>
            <w:rFonts w:eastAsia="Microsoft YaHei"/>
          </w:rPr>
          <w:t>In the</w:t>
        </w:r>
      </w:ins>
      <w:del w:id="95" w:author="AnneMarieW" w:date="2018-03-30T10:52:00Z">
        <w:r w:rsidR="00E23361" w:rsidRPr="00E23361" w:rsidDel="009B549B">
          <w:rPr>
            <w:rFonts w:eastAsia="Microsoft YaHei" w:hint="eastAsia"/>
          </w:rPr>
          <w:delText>Break</w:delText>
        </w:r>
      </w:del>
      <w:del w:id="96" w:author="AnneMarieW" w:date="2018-03-30T10:53:00Z">
        <w:r w:rsidR="00E23361" w:rsidRPr="00E23361" w:rsidDel="009B549B">
          <w:rPr>
            <w:rFonts w:eastAsia="Microsoft YaHei" w:hint="eastAsia"/>
          </w:rPr>
          <w:delText>ing this</w:delText>
        </w:r>
      </w:del>
      <w:r w:rsidR="00E23361" w:rsidRPr="00E23361">
        <w:rPr>
          <w:rFonts w:eastAsia="Microsoft YaHei" w:hint="eastAsia"/>
        </w:rPr>
        <w:t xml:space="preserve"> address</w:t>
      </w:r>
      <w:del w:id="97" w:author="AnneMarieW" w:date="2018-03-30T10:53:00Z">
        <w:r w:rsidR="00E23361" w:rsidRPr="00E23361" w:rsidDel="009B549B">
          <w:rPr>
            <w:rFonts w:eastAsia="Microsoft YaHei" w:hint="eastAsia"/>
          </w:rPr>
          <w:delText xml:space="preserve"> down</w:delText>
        </w:r>
      </w:del>
      <w:r w:rsidR="00E23361" w:rsidRPr="00E23361">
        <w:rPr>
          <w:rFonts w:eastAsia="Microsoft YaHei" w:hint="eastAsia"/>
        </w:rPr>
        <w:t>, the section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before the colon is an IP address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representing your </w:t>
      </w:r>
      <w:del w:id="98" w:author="AnneMarieW" w:date="2018-03-30T10:53:00Z">
        <w:r w:rsidR="00E23361" w:rsidRPr="00E23361" w:rsidDel="009B549B">
          <w:rPr>
            <w:rFonts w:eastAsia="Microsoft YaHei" w:hint="eastAsia"/>
          </w:rPr>
          <w:delText xml:space="preserve">own </w:delText>
        </w:r>
      </w:del>
      <w:r w:rsidR="00E23361" w:rsidRPr="00E23361">
        <w:rPr>
          <w:rFonts w:eastAsia="Microsoft YaHei" w:hint="eastAsia"/>
        </w:rPr>
        <w:t>computer (this is the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same on e</w:t>
      </w:r>
      <w:del w:id="99" w:author="AnneMarieW" w:date="2018-03-30T10:53:00Z">
        <w:r w:rsidR="00E23361" w:rsidRPr="00E23361" w:rsidDel="009B549B">
          <w:rPr>
            <w:rFonts w:eastAsia="Microsoft YaHei" w:hint="eastAsia"/>
          </w:rPr>
          <w:delText>ach</w:delText>
        </w:r>
      </w:del>
      <w:ins w:id="100" w:author="AnneMarieW" w:date="2018-03-30T10:53:00Z">
        <w:r>
          <w:rPr>
            <w:rFonts w:eastAsia="Microsoft YaHei"/>
          </w:rPr>
          <w:t>very</w:t>
        </w:r>
      </w:ins>
      <w:r w:rsidR="00E23361" w:rsidRPr="00E23361">
        <w:rPr>
          <w:rFonts w:eastAsia="Microsoft YaHei" w:hint="eastAsia"/>
        </w:rPr>
        <w:t xml:space="preserve"> computer</w:t>
      </w:r>
      <w:del w:id="101" w:author="AnneMarieW" w:date="2018-03-30T10:53:00Z">
        <w:r w:rsidR="00E23361" w:rsidRPr="00E23361" w:rsidDel="009B549B">
          <w:rPr>
            <w:rFonts w:eastAsia="Microsoft YaHei" w:hint="eastAsia"/>
          </w:rPr>
          <w:delText>,</w:delText>
        </w:r>
      </w:del>
      <w:r w:rsidR="00E23361" w:rsidRPr="00E23361">
        <w:rPr>
          <w:rFonts w:eastAsia="Microsoft YaHei" w:hint="eastAsia"/>
        </w:rPr>
        <w:t xml:space="preserve"> and doesn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t represent the authors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 xml:space="preserve"> computer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specifically), and</w:t>
      </w:r>
      <w:r w:rsidR="00E23361">
        <w:rPr>
          <w:rFonts w:eastAsia="Microsoft YaHei" w:hint="eastAsia"/>
        </w:rPr>
        <w:t xml:space="preserve"> </w:t>
      </w:r>
      <w:r w:rsidR="00E23361" w:rsidRPr="00765E78">
        <w:rPr>
          <w:rStyle w:val="Literal"/>
          <w:rFonts w:hint="eastAsia"/>
        </w:rPr>
        <w:t>7878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is the port. We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ve chosen this port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for two reasons: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HTTP is normally accepted on this port</w:t>
      </w:r>
      <w:ins w:id="102" w:author="AnneMarieW" w:date="2018-03-30T10:54:00Z">
        <w:r>
          <w:rPr>
            <w:rFonts w:eastAsia="Microsoft YaHei"/>
          </w:rPr>
          <w:t>,</w:t>
        </w:r>
      </w:ins>
      <w:r w:rsidR="00E23361" w:rsidRPr="00E23361">
        <w:rPr>
          <w:rFonts w:eastAsia="Microsoft YaHei" w:hint="eastAsia"/>
        </w:rPr>
        <w:t xml:space="preserve"> </w:t>
      </w:r>
      <w:proofErr w:type="gramStart"/>
      <w:r w:rsidR="00E23361" w:rsidRPr="00E23361">
        <w:rPr>
          <w:rFonts w:eastAsia="Microsoft YaHei" w:hint="eastAsia"/>
        </w:rPr>
        <w:t>and</w:t>
      </w:r>
      <w:r w:rsidR="00D77493">
        <w:rPr>
          <w:rFonts w:eastAsia="Microsoft YaHei"/>
        </w:rPr>
        <w:t xml:space="preserve"> </w:t>
      </w:r>
      <w:r w:rsidR="00371FFD" w:rsidRPr="00EE70CB">
        <w:t xml:space="preserve"> </w:t>
      </w:r>
      <w:r w:rsidR="00E23361">
        <w:rPr>
          <w:rFonts w:eastAsia="Microsoft YaHei" w:hint="eastAsia"/>
        </w:rPr>
        <w:t>7878</w:t>
      </w:r>
      <w:proofErr w:type="gramEnd"/>
      <w:r w:rsidR="00E23361" w:rsidRPr="00E23361">
        <w:rPr>
          <w:rFonts w:eastAsia="Microsoft YaHei" w:hint="eastAsia"/>
        </w:rPr>
        <w:t xml:space="preserve"> is</w:t>
      </w:r>
      <w:r w:rsidR="00371FFD">
        <w:rPr>
          <w:rFonts w:eastAsia="Microsoft YaHei" w:hint="eastAsia"/>
        </w:rPr>
        <w:t xml:space="preserve"> </w:t>
      </w:r>
      <w:r w:rsidR="00D77493" w:rsidRPr="00B4274A">
        <w:t xml:space="preserve"> </w:t>
      </w:r>
      <w:r w:rsidR="00E23361">
        <w:rPr>
          <w:rFonts w:eastAsia="Microsoft YaHei"/>
        </w:rPr>
        <w:t>“</w:t>
      </w:r>
      <w:r w:rsidR="00E23361">
        <w:rPr>
          <w:rFonts w:eastAsia="Microsoft YaHei" w:hint="eastAsia"/>
        </w:rPr>
        <w:t>rust</w:t>
      </w:r>
      <w:r w:rsidR="00E23361">
        <w:rPr>
          <w:rFonts w:eastAsia="Microsoft YaHei"/>
        </w:rPr>
        <w:t>”</w:t>
      </w:r>
      <w:r w:rsidR="00E23361">
        <w:rPr>
          <w:rFonts w:eastAsia="Microsoft YaHei" w:hint="eastAsia"/>
        </w:rPr>
        <w:t xml:space="preserve"> typed on a telephone.</w:t>
      </w:r>
      <w:r w:rsid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 xml:space="preserve">Note that connecting to port </w:t>
      </w:r>
      <w:proofErr w:type="gramStart"/>
      <w:r w:rsidR="00E23361" w:rsidRPr="00E23361">
        <w:rPr>
          <w:rFonts w:eastAsia="Microsoft YaHei" w:hint="eastAsia"/>
        </w:rPr>
        <w:t>80</w:t>
      </w:r>
      <w:r w:rsidR="00371FFD">
        <w:rPr>
          <w:rFonts w:eastAsia="Microsoft YaHei" w:hint="eastAsia"/>
        </w:rPr>
        <w:t xml:space="preserve"> </w:t>
      </w:r>
      <w:r w:rsidR="00D77493" w:rsidRPr="00B4274A">
        <w:t xml:space="preserve"> </w:t>
      </w:r>
      <w:r w:rsidR="00E23361">
        <w:rPr>
          <w:rFonts w:eastAsia="Microsoft YaHei" w:hint="eastAsia"/>
        </w:rPr>
        <w:t>requires</w:t>
      </w:r>
      <w:proofErr w:type="gram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administrator privileges;</w:t>
      </w:r>
      <w:r w:rsidR="00E23361" w:rsidRPr="00E23361">
        <w:rPr>
          <w:rFonts w:eastAsia="Microsoft YaHei"/>
        </w:rPr>
        <w:t xml:space="preserve"> </w:t>
      </w:r>
      <w:proofErr w:type="spellStart"/>
      <w:r w:rsidR="00E23361" w:rsidRPr="00E23361">
        <w:rPr>
          <w:rFonts w:eastAsia="Microsoft YaHei" w:hint="eastAsia"/>
        </w:rPr>
        <w:t>non</w:t>
      </w:r>
      <w:del w:id="103" w:author="AnneMarieW" w:date="2018-03-30T10:54:00Z">
        <w:r w:rsidR="00E23361" w:rsidRPr="00E23361" w:rsidDel="009B549B">
          <w:rPr>
            <w:rFonts w:eastAsia="Microsoft YaHei" w:hint="eastAsia"/>
          </w:rPr>
          <w:delText>-</w:delText>
        </w:r>
      </w:del>
      <w:r w:rsidR="00E23361">
        <w:rPr>
          <w:rFonts w:eastAsia="Microsoft YaHei" w:hint="eastAsia"/>
        </w:rPr>
        <w:t>administrators</w:t>
      </w:r>
      <w:proofErr w:type="spellEnd"/>
      <w:r w:rsidR="00E23361" w:rsidRPr="00E23361">
        <w:rPr>
          <w:rFonts w:eastAsia="Microsoft YaHei" w:hint="eastAsia"/>
        </w:rPr>
        <w:t xml:space="preserve"> can only listen on ports higher than 1024.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bind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in this scenario works like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</w:t>
      </w:r>
      <w:del w:id="104" w:author="AnneMarieW" w:date="2018-03-30T10:55:00Z">
        <w:r w:rsidRPr="00E23361" w:rsidDel="009B549B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in that it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will return a new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TcpListener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instance. Th</w:t>
      </w:r>
      <w:del w:id="105" w:author="AnneMarieW" w:date="2018-03-30T10:55:00Z">
        <w:r w:rsidRPr="00E23361" w:rsidDel="009B549B">
          <w:rPr>
            <w:rFonts w:eastAsia="Microsoft YaHei" w:hint="eastAsia"/>
          </w:rPr>
          <w:delText>is</w:delText>
        </w:r>
      </w:del>
      <w:ins w:id="106" w:author="AnneMarieW" w:date="2018-03-30T10:55:00Z">
        <w:r w:rsidR="009B549B">
          <w:rPr>
            <w:rFonts w:eastAsia="Microsoft YaHei"/>
          </w:rPr>
          <w:t>e reason the</w:t>
        </w:r>
      </w:ins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function</w:t>
      </w:r>
      <w:r w:rsidRPr="00E23361">
        <w:rPr>
          <w:rFonts w:eastAsia="Microsoft YaHei" w:hint="eastAsia"/>
        </w:rPr>
        <w:t xml:space="preserve"> is called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bind</w:t>
      </w:r>
      <w:del w:id="107" w:author="AnneMarieW" w:date="2018-03-30T10:55:00Z">
        <w:r w:rsidRPr="00E23361" w:rsidDel="009B549B">
          <w:rPr>
            <w:rStyle w:val="HTMLCode"/>
          </w:rPr>
          <w:delText xml:space="preserve"> </w:delText>
        </w:r>
        <w:r w:rsidRPr="00E23361" w:rsidDel="009B549B">
          <w:rPr>
            <w:rFonts w:eastAsia="Microsoft YaHei" w:hint="eastAsia"/>
          </w:rPr>
          <w:delText>because,</w:delText>
        </w:r>
      </w:del>
      <w:ins w:id="108" w:author="AnneMarieW" w:date="2018-03-30T10:55:00Z">
        <w:r w:rsidR="009B549B">
          <w:rPr>
            <w:rFonts w:eastAsia="Microsoft YaHei"/>
          </w:rPr>
          <w:t xml:space="preserve"> is that</w:t>
        </w:r>
      </w:ins>
      <w:r w:rsidRPr="00E23361">
        <w:rPr>
          <w:rFonts w:eastAsia="Microsoft YaHei" w:hint="eastAsia"/>
        </w:rPr>
        <w:t xml:space="preserve"> in networking, connecting to a port to listen to is known as </w:t>
      </w:r>
      <w:r w:rsidRPr="00E23361">
        <w:rPr>
          <w:rFonts w:eastAsia="Microsoft YaHei"/>
        </w:rPr>
        <w:t>“</w:t>
      </w:r>
      <w:r w:rsidRPr="00E23361">
        <w:rPr>
          <w:rFonts w:eastAsia="Microsoft YaHei" w:hint="eastAsia"/>
        </w:rPr>
        <w:t>binding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>a port</w:t>
      </w:r>
      <w:ins w:id="109" w:author="AnneMarieW" w:date="2018-03-30T10:55:00Z">
        <w:r w:rsidR="009B549B">
          <w:rPr>
            <w:rFonts w:eastAsia="Microsoft YaHei"/>
          </w:rPr>
          <w:t>.</w:t>
        </w:r>
      </w:ins>
      <w:r w:rsidRPr="00E23361">
        <w:rPr>
          <w:rFonts w:eastAsia="Microsoft YaHei"/>
        </w:rPr>
        <w:t>”</w:t>
      </w:r>
      <w:del w:id="110" w:author="AnneMarieW" w:date="2018-03-30T10:55:00Z">
        <w:r w:rsidRPr="00E23361" w:rsidDel="009B549B">
          <w:rPr>
            <w:rFonts w:eastAsia="Microsoft YaHei" w:hint="eastAsia"/>
          </w:rPr>
          <w:delText>.</w:delText>
        </w:r>
      </w:del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bind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returns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Result&lt;T, E</w:t>
      </w:r>
      <w:r w:rsidRPr="00765E78">
        <w:rPr>
          <w:rStyle w:val="Literal"/>
          <w:rFonts w:hint="eastAsia"/>
        </w:rPr>
        <w:t>&gt;</w:t>
      </w:r>
      <w:proofErr w:type="gramStart"/>
      <w:r>
        <w:rPr>
          <w:rFonts w:eastAsia="Microsoft YaHei" w:hint="eastAsia"/>
        </w:rPr>
        <w:t>,</w:t>
      </w:r>
      <w:proofErr w:type="gramEnd"/>
      <w:r>
        <w:rPr>
          <w:rFonts w:eastAsia="Microsoft YaHei" w:hint="eastAsia"/>
        </w:rPr>
        <w:t xml:space="preserve"> which indicates that binding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might </w:t>
      </w:r>
      <w:r w:rsidRPr="00E23361">
        <w:rPr>
          <w:rFonts w:eastAsia="Microsoft YaHei" w:hint="eastAsia"/>
        </w:rPr>
        <w:t>fail</w:t>
      </w:r>
      <w:r>
        <w:rPr>
          <w:rFonts w:eastAsia="Microsoft YaHei" w:hint="eastAsia"/>
        </w:rPr>
        <w:t>. For</w:t>
      </w:r>
      <w:r w:rsidRPr="00E23361">
        <w:rPr>
          <w:rFonts w:eastAsia="Microsoft YaHei" w:hint="eastAsia"/>
        </w:rPr>
        <w:t xml:space="preserve"> example,</w:t>
      </w:r>
      <w:r w:rsidR="000067D5" w:rsidRPr="00B4274A">
        <w:t xml:space="preserve"> </w:t>
      </w:r>
      <w:r>
        <w:rPr>
          <w:rFonts w:eastAsia="Microsoft YaHei" w:hint="eastAsia"/>
        </w:rPr>
        <w:t xml:space="preserve">if </w:t>
      </w:r>
      <w:r w:rsidRPr="00E23361">
        <w:rPr>
          <w:rFonts w:eastAsia="Microsoft YaHei" w:hint="eastAsia"/>
        </w:rPr>
        <w:t>we tried to connect to port 80 without being an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administrator</w:t>
      </w:r>
      <w:del w:id="111" w:author="AnneMarieW" w:date="2018-03-30T10:56:00Z">
        <w:r w:rsidRPr="00E23361" w:rsidDel="009B549B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or </w:t>
      </w:r>
      <w:r>
        <w:rPr>
          <w:rFonts w:eastAsia="Microsoft YaHei" w:hint="eastAsia"/>
        </w:rPr>
        <w:t xml:space="preserve">if </w:t>
      </w:r>
      <w:r w:rsidRPr="00E23361">
        <w:rPr>
          <w:rFonts w:eastAsia="Microsoft YaHei" w:hint="eastAsia"/>
        </w:rPr>
        <w:t>we ran two instances of our program and so had two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programs</w:t>
      </w:r>
      <w:r w:rsidR="000067D5" w:rsidRPr="00B4274A">
        <w:t xml:space="preserve"> </w:t>
      </w:r>
      <w:r w:rsidRPr="00E23361">
        <w:rPr>
          <w:rFonts w:eastAsia="Microsoft YaHei" w:hint="eastAsia"/>
        </w:rPr>
        <w:t>listening to the same port</w:t>
      </w:r>
      <w:r>
        <w:rPr>
          <w:rFonts w:eastAsia="Microsoft YaHei" w:hint="eastAsia"/>
        </w:rPr>
        <w:t>, binding wouldn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work. Because</w:t>
      </w:r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writing a basic server </w:t>
      </w:r>
      <w:ins w:id="112" w:author="AnneMarieW" w:date="2018-03-30T10:57:00Z">
        <w:r w:rsidR="009B549B">
          <w:rPr>
            <w:rFonts w:eastAsia="Microsoft YaHei"/>
          </w:rPr>
          <w:t xml:space="preserve">just </w:t>
        </w:r>
      </w:ins>
      <w:r w:rsidRPr="00E23361">
        <w:rPr>
          <w:rFonts w:eastAsia="Microsoft YaHei" w:hint="eastAsia"/>
        </w:rPr>
        <w:t>for learning purposes</w:t>
      </w:r>
      <w:del w:id="113" w:author="AnneMarieW" w:date="2018-03-30T10:57:00Z">
        <w:r w:rsidRPr="00E23361" w:rsidDel="009B549B">
          <w:rPr>
            <w:rFonts w:eastAsia="Microsoft YaHei" w:hint="eastAsia"/>
          </w:rPr>
          <w:delText xml:space="preserve"> here</w:delText>
        </w:r>
      </w:del>
      <w:r w:rsidRPr="00E23361">
        <w:rPr>
          <w:rFonts w:eastAsia="Microsoft YaHei" w:hint="eastAsia"/>
        </w:rPr>
        <w:t>, we</w:t>
      </w:r>
      <w:del w:id="114" w:author="AnneMarieW" w:date="2018-03-30T10:57:00Z">
        <w:r w:rsidRPr="00E23361" w:rsidDel="009B549B">
          <w:rPr>
            <w:rFonts w:eastAsia="Microsoft YaHei"/>
          </w:rPr>
          <w:delText>’</w:delText>
        </w:r>
        <w:r w:rsidRPr="00E23361" w:rsidDel="009B549B">
          <w:rPr>
            <w:rFonts w:eastAsia="Microsoft YaHei" w:hint="eastAsia"/>
          </w:rPr>
          <w:delText>re not</w:delText>
        </w:r>
      </w:del>
      <w:ins w:id="115" w:author="AnneMarieW" w:date="2018-03-30T10:57:00Z">
        <w:r w:rsidR="009B549B">
          <w:rPr>
            <w:rFonts w:eastAsia="Microsoft YaHei"/>
          </w:rPr>
          <w:t xml:space="preserve"> won’t</w:t>
        </w:r>
      </w:ins>
      <w:del w:id="116" w:author="AnneMarieW" w:date="2018-03-30T10:57:00Z">
        <w:r w:rsidRPr="00E23361" w:rsidDel="009B549B">
          <w:rPr>
            <w:rFonts w:eastAsia="Microsoft YaHei" w:hint="eastAsia"/>
          </w:rPr>
          <w:delText xml:space="preserve"> going to</w:delText>
        </w:r>
      </w:del>
      <w:r w:rsidRPr="00E23361">
        <w:rPr>
          <w:rFonts w:eastAsia="Microsoft YaHei" w:hint="eastAsia"/>
        </w:rPr>
        <w:t xml:space="preserve"> worry</w:t>
      </w:r>
      <w:r w:rsidR="000067D5" w:rsidRPr="00B4274A">
        <w:t xml:space="preserve"> </w:t>
      </w:r>
      <w:r w:rsidRPr="00E23361">
        <w:rPr>
          <w:rFonts w:eastAsia="Microsoft YaHei" w:hint="eastAsia"/>
        </w:rPr>
        <w:t>about handling these kinds of errors</w:t>
      </w:r>
      <w:del w:id="117" w:author="AnneMarieW" w:date="2018-03-30T10:57:00Z">
        <w:r w:rsidRPr="00E23361" w:rsidDel="009B549B">
          <w:rPr>
            <w:rFonts w:eastAsia="Microsoft YaHei" w:hint="eastAsia"/>
          </w:rPr>
          <w:delText>,</w:delText>
        </w:r>
      </w:del>
      <w:ins w:id="118" w:author="AnneMarieW" w:date="2018-03-30T10:57:00Z">
        <w:r w:rsidR="009B549B">
          <w:rPr>
            <w:rFonts w:eastAsia="Microsoft YaHei"/>
          </w:rPr>
          <w:t>; instead,</w:t>
        </w:r>
      </w:ins>
      <w:del w:id="119" w:author="AnneMarieW" w:date="2018-03-30T10:57:00Z">
        <w:r w:rsidRPr="00E23361" w:rsidDel="009B549B">
          <w:rPr>
            <w:rFonts w:eastAsia="Microsoft YaHei" w:hint="eastAsia"/>
          </w:rPr>
          <w:delText xml:space="preserve"> so</w:delText>
        </w:r>
      </w:del>
      <w:r w:rsidRPr="00E23361">
        <w:rPr>
          <w:rFonts w:eastAsia="Microsoft YaHei" w:hint="eastAsia"/>
        </w:rPr>
        <w:t xml:space="preserve"> we 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stop the</w:t>
      </w:r>
      <w:r w:rsidR="000067D5" w:rsidRPr="00B4274A">
        <w:t xml:space="preserve"> </w:t>
      </w:r>
      <w:r w:rsidRPr="00E23361">
        <w:rPr>
          <w:rFonts w:eastAsia="Microsoft YaHei" w:hint="eastAsia"/>
        </w:rPr>
        <w:t>program if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errors happen.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incoming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TcpListener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returns an </w:t>
      </w:r>
      <w:proofErr w:type="spellStart"/>
      <w:r w:rsidRPr="00E23361">
        <w:rPr>
          <w:rFonts w:eastAsia="Microsoft YaHei" w:hint="eastAsia"/>
        </w:rPr>
        <w:t>iterator</w:t>
      </w:r>
      <w:proofErr w:type="spellEnd"/>
      <w:r w:rsidRPr="00E23361">
        <w:rPr>
          <w:rFonts w:eastAsia="Microsoft YaHei" w:hint="eastAsia"/>
        </w:rPr>
        <w:t xml:space="preserve"> that gives us a</w:t>
      </w:r>
      <w:r w:rsidR="000067D5" w:rsidRPr="00B4274A">
        <w:t xml:space="preserve"> </w:t>
      </w:r>
      <w:r w:rsidRPr="00E23361">
        <w:rPr>
          <w:rFonts w:eastAsia="Microsoft YaHei" w:hint="eastAsia"/>
        </w:rPr>
        <w:t>sequence of streams (more specifically, streams of type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TcpStream</w:t>
      </w:r>
      <w:proofErr w:type="spellEnd"/>
      <w:r w:rsidRPr="00E23361">
        <w:rPr>
          <w:rFonts w:eastAsia="Microsoft YaHei" w:hint="eastAsia"/>
        </w:rPr>
        <w:t>). A single</w:t>
      </w:r>
      <w:r w:rsidR="000067D5" w:rsidRPr="00B4274A">
        <w:t xml:space="preserve"> </w:t>
      </w:r>
      <w:r w:rsidRPr="00E23361">
        <w:rPr>
          <w:rStyle w:val="EmphasisItalic"/>
          <w:rFonts w:eastAsia="Microsoft YaHei"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represents an open connection between the client and the server. A</w:t>
      </w:r>
      <w:r w:rsidR="000067D5" w:rsidRPr="00B4274A">
        <w:t xml:space="preserve"> </w:t>
      </w:r>
      <w:r w:rsidRPr="00E23361">
        <w:rPr>
          <w:rStyle w:val="EmphasisItalic"/>
          <w:rFonts w:eastAsia="Microsoft YaHei" w:hint="eastAsia"/>
        </w:rPr>
        <w:t>connection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the name for the full request</w:t>
      </w:r>
      <w:del w:id="120" w:author="AnneMarieW" w:date="2018-03-30T10:58:00Z">
        <w:r w:rsidRPr="00E23361" w:rsidDel="00E335FE">
          <w:rPr>
            <w:rFonts w:eastAsia="Microsoft YaHei" w:hint="eastAsia"/>
          </w:rPr>
          <w:delText>/</w:delText>
        </w:r>
      </w:del>
      <w:ins w:id="121" w:author="AnneMarieW" w:date="2018-03-30T10:58:00Z">
        <w:r w:rsidR="00E335FE">
          <w:rPr>
            <w:rFonts w:eastAsia="Microsoft YaHei"/>
          </w:rPr>
          <w:t xml:space="preserve"> and </w:t>
        </w:r>
      </w:ins>
      <w:r w:rsidRPr="00E23361">
        <w:rPr>
          <w:rFonts w:eastAsia="Microsoft YaHei" w:hint="eastAsia"/>
        </w:rPr>
        <w:t>response process in which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client</w:t>
      </w:r>
      <w:r w:rsidR="000067D5" w:rsidRPr="00B4274A">
        <w:t xml:space="preserve"> </w:t>
      </w:r>
      <w:r w:rsidRPr="00E23361">
        <w:rPr>
          <w:rFonts w:eastAsia="Microsoft YaHei" w:hint="eastAsia"/>
        </w:rPr>
        <w:t>connects to the server, the server generates a response, and the server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closes</w:t>
      </w:r>
      <w:r w:rsidR="000067D5" w:rsidRPr="00B4274A">
        <w:t xml:space="preserve"> </w:t>
      </w:r>
      <w:r w:rsidRPr="00E23361">
        <w:rPr>
          <w:rFonts w:eastAsia="Microsoft YaHei" w:hint="eastAsia"/>
        </w:rPr>
        <w:t>the connection. As such,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TcpStream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will read from itself to see</w:t>
      </w:r>
      <w:r w:rsidR="000067D5" w:rsidRPr="00B4274A">
        <w:t xml:space="preserve"> </w:t>
      </w:r>
      <w:r w:rsidRPr="00E23361">
        <w:rPr>
          <w:rFonts w:eastAsia="Microsoft YaHei" w:hint="eastAsia"/>
        </w:rPr>
        <w:t>what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the client sent, and </w:t>
      </w:r>
      <w:ins w:id="122" w:author="AnneMarieW" w:date="2018-03-30T10:58:00Z">
        <w:r w:rsidR="00E335FE">
          <w:rPr>
            <w:rFonts w:eastAsia="Microsoft YaHei"/>
          </w:rPr>
          <w:t xml:space="preserve">then </w:t>
        </w:r>
      </w:ins>
      <w:r w:rsidRPr="00E23361">
        <w:rPr>
          <w:rFonts w:eastAsia="Microsoft YaHei" w:hint="eastAsia"/>
        </w:rPr>
        <w:t>allow us to write our response to the stream. Overall,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this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</w:t>
      </w:r>
      <w:r w:rsidR="000067D5" w:rsidRPr="00B4274A">
        <w:t xml:space="preserve"> </w:t>
      </w:r>
      <w:r w:rsidRPr="00E23361">
        <w:rPr>
          <w:rFonts w:eastAsia="Microsoft YaHei" w:hint="eastAsia"/>
        </w:rPr>
        <w:t>will process each connection in turn and produce a series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streams for us to</w:t>
      </w:r>
      <w:r w:rsidR="000067D5" w:rsidRPr="00B4274A">
        <w:t xml:space="preserve"> </w:t>
      </w:r>
      <w:r w:rsidRPr="00E23361">
        <w:rPr>
          <w:rFonts w:eastAsia="Microsoft YaHei" w:hint="eastAsia"/>
        </w:rPr>
        <w:t>handle.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For now, our handling of the stream consists of calling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terminate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our program if the stream has any errors</w:t>
      </w:r>
      <w:r w:rsidR="008F2BE2">
        <w:rPr>
          <w:rFonts w:eastAsia="Microsoft YaHei"/>
        </w:rPr>
        <w:t>;</w:t>
      </w:r>
      <w:r w:rsidR="00371FFD" w:rsidRPr="00EE70CB">
        <w:t xml:space="preserve"> </w:t>
      </w:r>
      <w:r>
        <w:rPr>
          <w:rFonts w:eastAsia="Microsoft YaHei" w:hint="eastAsia"/>
        </w:rPr>
        <w:t>if there aren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any errors, </w:t>
      </w:r>
      <w:r w:rsidRPr="00E23361">
        <w:rPr>
          <w:rFonts w:eastAsia="Microsoft YaHei" w:hint="eastAsia"/>
        </w:rPr>
        <w:t>the</w:t>
      </w:r>
      <w:r w:rsidR="008F2BE2">
        <w:rPr>
          <w:rFonts w:eastAsia="Microsoft YaHei"/>
        </w:rPr>
        <w:t xml:space="preserve"> program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>print</w:t>
      </w:r>
      <w:r w:rsidR="008F2BE2">
        <w:rPr>
          <w:rFonts w:eastAsia="Microsoft YaHei"/>
        </w:rPr>
        <w:t>s</w:t>
      </w:r>
      <w:r w:rsidRPr="00E23361">
        <w:rPr>
          <w:rFonts w:eastAsia="Microsoft YaHei" w:hint="eastAsia"/>
        </w:rPr>
        <w:t xml:space="preserve"> a message. </w:t>
      </w: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ll add more functionality for the success case in </w:t>
      </w:r>
      <w:r w:rsidRPr="00E23361">
        <w:rPr>
          <w:rFonts w:eastAsia="Microsoft YaHei" w:hint="eastAsia"/>
        </w:rPr>
        <w:t xml:space="preserve">the </w:t>
      </w:r>
      <w:r>
        <w:rPr>
          <w:rFonts w:eastAsia="Microsoft YaHei" w:hint="eastAsia"/>
        </w:rPr>
        <w:t>next</w:t>
      </w:r>
      <w:r>
        <w:rPr>
          <w:rFonts w:eastAsia="Microsoft YaHei"/>
        </w:rPr>
        <w:t xml:space="preserve"> </w:t>
      </w:r>
      <w:r w:rsidR="008F2BE2">
        <w:rPr>
          <w:rFonts w:eastAsia="Microsoft YaHei"/>
        </w:rPr>
        <w:t>l</w:t>
      </w:r>
      <w:r>
        <w:rPr>
          <w:rFonts w:eastAsia="Microsoft YaHei" w:hint="eastAsia"/>
        </w:rPr>
        <w:t xml:space="preserve">isting. </w:t>
      </w:r>
      <w:r w:rsidR="008F2BE2">
        <w:rPr>
          <w:rFonts w:eastAsia="Microsoft YaHei"/>
        </w:rPr>
        <w:t>The reason we might r</w:t>
      </w:r>
      <w:r>
        <w:rPr>
          <w:rFonts w:eastAsia="Microsoft YaHei" w:hint="eastAsia"/>
        </w:rPr>
        <w:t>eceiv</w:t>
      </w:r>
      <w:r w:rsidR="008F2BE2">
        <w:rPr>
          <w:rFonts w:eastAsia="Microsoft YaHei"/>
        </w:rPr>
        <w:t>e</w:t>
      </w:r>
      <w:r w:rsidRPr="00E23361">
        <w:rPr>
          <w:rFonts w:eastAsia="Microsoft YaHei" w:hint="eastAsia"/>
        </w:rPr>
        <w:t xml:space="preserve"> errors </w:t>
      </w:r>
      <w:r>
        <w:rPr>
          <w:rFonts w:eastAsia="Microsoft YaHei" w:hint="eastAsia"/>
        </w:rPr>
        <w:t xml:space="preserve">from the </w:t>
      </w:r>
      <w:r w:rsidRPr="00765E78">
        <w:rPr>
          <w:rStyle w:val="Literal"/>
          <w:rFonts w:hint="eastAsia"/>
        </w:rPr>
        <w:t>incoming</w:t>
      </w:r>
      <w:r>
        <w:rPr>
          <w:rFonts w:eastAsia="Microsoft YaHei" w:hint="eastAsia"/>
        </w:rPr>
        <w:t xml:space="preserve"> method </w:t>
      </w:r>
      <w:r w:rsidRPr="00E23361">
        <w:rPr>
          <w:rFonts w:eastAsia="Microsoft YaHei" w:hint="eastAsia"/>
        </w:rPr>
        <w:t xml:space="preserve">when </w:t>
      </w:r>
      <w:r>
        <w:rPr>
          <w:rFonts w:eastAsia="Microsoft YaHei" w:hint="eastAsia"/>
        </w:rPr>
        <w:t>a client connects to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server is </w:t>
      </w:r>
      <w:r w:rsidR="008F2BE2">
        <w:rPr>
          <w:rFonts w:eastAsia="Microsoft YaHei"/>
        </w:rPr>
        <w:t>that</w:t>
      </w:r>
      <w:r w:rsidR="00371FFD" w:rsidRPr="00EE70CB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not actually iterating over connections,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iterating over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connection</w:t>
      </w:r>
      <w:r w:rsidR="000067D5" w:rsidRPr="00B4274A">
        <w:t xml:space="preserve"> </w:t>
      </w:r>
      <w:r w:rsidRPr="00E23361">
        <w:rPr>
          <w:rStyle w:val="EmphasisItalic"/>
          <w:rFonts w:eastAsia="Microsoft YaHei" w:hint="eastAsia"/>
        </w:rPr>
        <w:t>attempts</w:t>
      </w:r>
      <w:r w:rsidRPr="00E23361">
        <w:rPr>
          <w:rFonts w:eastAsia="Microsoft YaHei" w:hint="eastAsia"/>
        </w:rPr>
        <w:t xml:space="preserve">. The connection might not </w:t>
      </w:r>
      <w:r>
        <w:rPr>
          <w:rFonts w:eastAsia="Microsoft YaHei" w:hint="eastAsia"/>
        </w:rPr>
        <w:t>be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successful</w:t>
      </w:r>
      <w:r w:rsidRPr="00E23361">
        <w:rPr>
          <w:rFonts w:eastAsia="Microsoft YaHei" w:hint="eastAsia"/>
        </w:rPr>
        <w:t xml:space="preserve"> for a number of reasons, many of them</w:t>
      </w:r>
      <w:r w:rsidR="000067D5" w:rsidRPr="00B4274A">
        <w:t xml:space="preserve"> </w:t>
      </w:r>
      <w:r w:rsidRPr="00E23361">
        <w:rPr>
          <w:rFonts w:eastAsia="Microsoft YaHei" w:hint="eastAsia"/>
        </w:rPr>
        <w:t>operating</w:t>
      </w:r>
      <w:del w:id="123" w:author="AnneMarieW" w:date="2018-03-30T10:59:00Z">
        <w:r w:rsidRPr="00E23361" w:rsidDel="00E335FE">
          <w:rPr>
            <w:rFonts w:eastAsia="Microsoft YaHei" w:hint="eastAsia"/>
          </w:rPr>
          <w:delText>-</w:delText>
        </w:r>
      </w:del>
      <w:ins w:id="124" w:author="AnneMarieW" w:date="2018-03-30T10:59:00Z">
        <w:r w:rsidR="00E335FE">
          <w:rPr>
            <w:rFonts w:eastAsia="Microsoft YaHei"/>
          </w:rPr>
          <w:t xml:space="preserve"> </w:t>
        </w:r>
      </w:ins>
      <w:r w:rsidRPr="00E23361">
        <w:rPr>
          <w:rFonts w:eastAsia="Microsoft YaHei" w:hint="eastAsia"/>
        </w:rPr>
        <w:t>system specific. For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example, many operating systems have a limit to</w:t>
      </w:r>
      <w:r w:rsidR="000067D5" w:rsidRPr="00B4274A">
        <w:t xml:space="preserve"> </w:t>
      </w:r>
      <w:r w:rsidRPr="00E23361">
        <w:rPr>
          <w:rFonts w:eastAsia="Microsoft YaHei" w:hint="eastAsia"/>
        </w:rPr>
        <w:t>the number of simultaneous open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connections they can support; new connection attempts beyond that number will</w:t>
      </w:r>
      <w:r w:rsidR="000067D5" w:rsidRPr="00B4274A">
        <w:t xml:space="preserve"> </w:t>
      </w:r>
      <w:r w:rsidRPr="00E23361">
        <w:rPr>
          <w:rFonts w:eastAsia="Microsoft YaHei" w:hint="eastAsia"/>
        </w:rPr>
        <w:t>produce an error until some of the open connections are closed.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try </w:t>
      </w:r>
      <w:ins w:id="125" w:author="AnneMarieW" w:date="2018-03-30T10:59:00Z">
        <w:r w:rsidR="00E335FE">
          <w:rPr>
            <w:rFonts w:eastAsia="Microsoft YaHei"/>
          </w:rPr>
          <w:t xml:space="preserve">running </w:t>
        </w:r>
      </w:ins>
      <w:r w:rsidRPr="00E23361">
        <w:rPr>
          <w:rFonts w:eastAsia="Microsoft YaHei" w:hint="eastAsia"/>
        </w:rPr>
        <w:t>this code</w:t>
      </w:r>
      <w:del w:id="126" w:author="AnneMarieW" w:date="2018-03-30T10:59:00Z">
        <w:r w:rsidRPr="00E23361" w:rsidDel="00E335FE">
          <w:rPr>
            <w:rFonts w:eastAsia="Microsoft YaHei" w:hint="eastAsia"/>
          </w:rPr>
          <w:delText xml:space="preserve"> out</w:delText>
        </w:r>
      </w:del>
      <w:r w:rsidRPr="00E23361">
        <w:rPr>
          <w:rFonts w:eastAsia="Microsoft YaHei" w:hint="eastAsia"/>
        </w:rPr>
        <w:t xml:space="preserve">! </w:t>
      </w:r>
      <w:del w:id="127" w:author="AnneMarieW" w:date="2018-03-30T11:10:00Z">
        <w:r w:rsidRPr="00E23361" w:rsidDel="00C95F62">
          <w:rPr>
            <w:rFonts w:eastAsia="Microsoft YaHei" w:hint="eastAsia"/>
          </w:rPr>
          <w:delText>First i</w:delText>
        </w:r>
      </w:del>
      <w:ins w:id="128" w:author="AnneMarieW" w:date="2018-03-30T11:10:00Z">
        <w:r w:rsidR="00C95F62">
          <w:rPr>
            <w:rFonts w:eastAsia="Microsoft YaHei"/>
          </w:rPr>
          <w:t>I</w:t>
        </w:r>
      </w:ins>
      <w:r w:rsidRPr="00E23361">
        <w:rPr>
          <w:rFonts w:eastAsia="Microsoft YaHei" w:hint="eastAsia"/>
        </w:rPr>
        <w:t>nvoke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in the terminal, </w:t>
      </w:r>
      <w:ins w:id="129" w:author="AnneMarieW" w:date="2018-03-30T10:59:00Z">
        <w:r w:rsidR="00E335FE">
          <w:rPr>
            <w:rFonts w:eastAsia="Microsoft YaHei"/>
          </w:rPr>
          <w:t xml:space="preserve">and </w:t>
        </w:r>
      </w:ins>
      <w:r w:rsidRPr="00E23361">
        <w:rPr>
          <w:rFonts w:eastAsia="Microsoft YaHei" w:hint="eastAsia"/>
        </w:rPr>
        <w:t>then load</w:t>
      </w:r>
      <w:del w:id="130" w:author="AnneMarieW" w:date="2018-03-30T10:59:00Z">
        <w:r w:rsidRPr="00E23361" w:rsidDel="00E335FE">
          <w:rPr>
            <w:rFonts w:eastAsia="Microsoft YaHei" w:hint="eastAsia"/>
          </w:rPr>
          <w:delText xml:space="preserve"> up</w:delText>
        </w:r>
      </w:del>
      <w:r w:rsidR="000067D5" w:rsidRPr="00B4274A">
        <w:t xml:space="preserve"> </w:t>
      </w:r>
      <w:r w:rsidRPr="00E23361">
        <w:rPr>
          <w:rStyle w:val="Literal"/>
          <w:rFonts w:hint="eastAsia"/>
        </w:rPr>
        <w:t>127.0.0.1:</w:t>
      </w:r>
      <w:r w:rsidRPr="00765E78">
        <w:rPr>
          <w:rStyle w:val="Literal"/>
          <w:rFonts w:hint="eastAsia"/>
        </w:rPr>
        <w:t>7878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a web browser. The browser should show an error message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like </w:t>
      </w:r>
      <w:r w:rsidRPr="00E23361">
        <w:rPr>
          <w:rFonts w:eastAsia="Microsoft YaHei"/>
        </w:rPr>
        <w:t>“</w:t>
      </w:r>
      <w:r w:rsidRPr="00E23361">
        <w:rPr>
          <w:rFonts w:eastAsia="Microsoft YaHei" w:hint="eastAsia"/>
        </w:rPr>
        <w:t>Connection reset</w:t>
      </w:r>
      <w:ins w:id="131" w:author="AnneMarieW" w:date="2018-03-30T11:00:00Z">
        <w:r w:rsidR="00E335FE">
          <w:rPr>
            <w:rFonts w:eastAsia="Microsoft YaHei"/>
          </w:rPr>
          <w:t>,</w:t>
        </w:r>
      </w:ins>
      <w:r w:rsidRPr="00E23361">
        <w:rPr>
          <w:rFonts w:eastAsia="Microsoft YaHei"/>
        </w:rPr>
        <w:t>”</w:t>
      </w:r>
      <w:del w:id="132" w:author="AnneMarieW" w:date="2018-03-30T11:00:00Z">
        <w:r w:rsidRPr="00E23361" w:rsidDel="00E335FE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 the server isn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Pr="00E23361">
        <w:rPr>
          <w:rFonts w:eastAsia="Microsoft YaHei" w:hint="eastAsia"/>
        </w:rPr>
        <w:t xml:space="preserve"> currently</w:t>
      </w:r>
      <w:r w:rsidR="000067D5" w:rsidRPr="00B4274A">
        <w:t xml:space="preserve"> </w:t>
      </w:r>
      <w:r w:rsidRPr="00E23361">
        <w:rPr>
          <w:rFonts w:eastAsia="Microsoft YaHei" w:hint="eastAsia"/>
        </w:rPr>
        <w:t>sending</w:t>
      </w:r>
      <w:ins w:id="133" w:author="AnneMarieW" w:date="2018-03-30T11:00:00Z">
        <w:r w:rsidR="00E335FE" w:rsidRPr="00E335FE">
          <w:rPr>
            <w:rFonts w:eastAsia="Microsoft YaHei" w:hint="eastAsia"/>
          </w:rPr>
          <w:t xml:space="preserve"> </w:t>
        </w:r>
        <w:r w:rsidR="00E335FE" w:rsidRPr="00E23361">
          <w:rPr>
            <w:rFonts w:eastAsia="Microsoft YaHei" w:hint="eastAsia"/>
          </w:rPr>
          <w:t>back</w:t>
        </w:r>
      </w:ins>
      <w:r w:rsidRPr="00E23361">
        <w:rPr>
          <w:rFonts w:eastAsia="Microsoft YaHei" w:hint="eastAsia"/>
        </w:rPr>
        <w:t xml:space="preserve"> any data</w:t>
      </w:r>
      <w:del w:id="134" w:author="AnneMarieW" w:date="2018-03-30T11:00:00Z">
        <w:r w:rsidRPr="00E23361" w:rsidDel="00E335FE">
          <w:rPr>
            <w:rFonts w:eastAsia="Microsoft YaHei"/>
          </w:rPr>
          <w:delText xml:space="preserve"> </w:delText>
        </w:r>
        <w:r w:rsidRPr="00E23361" w:rsidDel="00E335FE">
          <w:rPr>
            <w:rFonts w:eastAsia="Microsoft YaHei" w:hint="eastAsia"/>
          </w:rPr>
          <w:delText>back</w:delText>
        </w:r>
      </w:del>
      <w:r w:rsidRPr="00E23361">
        <w:rPr>
          <w:rFonts w:eastAsia="Microsoft YaHei" w:hint="eastAsia"/>
        </w:rPr>
        <w:t xml:space="preserve">. </w:t>
      </w:r>
      <w:ins w:id="135" w:author="AnneMarieW" w:date="2018-03-30T11:00:00Z">
        <w:r w:rsidR="00E335FE">
          <w:rPr>
            <w:rFonts w:eastAsia="Microsoft YaHei"/>
          </w:rPr>
          <w:t xml:space="preserve">But </w:t>
        </w:r>
      </w:ins>
      <w:del w:id="136" w:author="AnneMarieW" w:date="2018-03-30T11:00:00Z">
        <w:r w:rsidRPr="00E23361" w:rsidDel="00E335FE">
          <w:rPr>
            <w:rFonts w:eastAsia="Microsoft YaHei" w:hint="eastAsia"/>
          </w:rPr>
          <w:delText>If</w:delText>
        </w:r>
      </w:del>
      <w:ins w:id="137" w:author="AnneMarieW" w:date="2018-03-30T11:00:00Z">
        <w:r w:rsidR="00E335FE">
          <w:rPr>
            <w:rFonts w:eastAsia="Microsoft YaHei"/>
          </w:rPr>
          <w:t>when</w:t>
        </w:r>
      </w:ins>
      <w:r w:rsidRPr="00E23361">
        <w:rPr>
          <w:rFonts w:eastAsia="Microsoft YaHei" w:hint="eastAsia"/>
        </w:rPr>
        <w:t xml:space="preserve"> you look at your terminal, </w:t>
      </w:r>
      <w:del w:id="138" w:author="AnneMarieW" w:date="2018-03-30T11:00:00Z">
        <w:r w:rsidRPr="00E23361" w:rsidDel="00E335FE">
          <w:rPr>
            <w:rFonts w:eastAsia="Microsoft YaHei" w:hint="eastAsia"/>
          </w:rPr>
          <w:delText xml:space="preserve">though, </w:delText>
        </w:r>
      </w:del>
      <w:r w:rsidRPr="00E23361">
        <w:rPr>
          <w:rFonts w:eastAsia="Microsoft YaHei" w:hint="eastAsia"/>
        </w:rPr>
        <w:t xml:space="preserve">you should see </w:t>
      </w:r>
      <w:del w:id="139" w:author="AnneMarieW" w:date="2018-03-30T11:00:00Z">
        <w:r w:rsidRPr="00E23361" w:rsidDel="00E335FE">
          <w:rPr>
            <w:rFonts w:eastAsia="Microsoft YaHei" w:hint="eastAsia"/>
          </w:rPr>
          <w:delText>a bunch of</w:delText>
        </w:r>
        <w:r w:rsidR="000067D5" w:rsidRPr="00B4274A" w:rsidDel="00E335FE">
          <w:delText xml:space="preserve"> </w:delText>
        </w:r>
      </w:del>
      <w:ins w:id="140" w:author="AnneMarieW" w:date="2018-03-30T11:00:00Z">
        <w:r w:rsidR="00E335FE">
          <w:t xml:space="preserve">several </w:t>
        </w:r>
      </w:ins>
      <w:r w:rsidRPr="00E23361">
        <w:rPr>
          <w:rFonts w:eastAsia="Microsoft YaHei" w:hint="eastAsia"/>
        </w:rPr>
        <w:t>messages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that were printed when the browser connected to the server!</w:t>
      </w:r>
    </w:p>
    <w:p w:rsidR="00E23361" w:rsidRPr="00E23361" w:rsidRDefault="00371FFD" w:rsidP="00B4274A">
      <w:pPr>
        <w:pStyle w:val="CodeA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Running `target/debug/hello`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Connection established!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Connection established!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Connection established!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 xml:space="preserve">Sometimes, </w:t>
      </w:r>
      <w:r>
        <w:rPr>
          <w:rFonts w:eastAsia="Microsoft YaHei" w:hint="eastAsia"/>
        </w:rPr>
        <w:t>you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see</w:t>
      </w:r>
      <w:r w:rsidRPr="00E23361">
        <w:rPr>
          <w:rFonts w:eastAsia="Microsoft YaHei" w:hint="eastAsia"/>
        </w:rPr>
        <w:t xml:space="preserve"> multiple messages printed</w:t>
      </w:r>
      <w:del w:id="141" w:author="AnneMarieW" w:date="2018-03-30T11:01:00Z">
        <w:r w:rsidRPr="00E23361" w:rsidDel="00E335FE">
          <w:rPr>
            <w:rFonts w:eastAsia="Microsoft YaHei" w:hint="eastAsia"/>
          </w:rPr>
          <w:delText xml:space="preserve"> out</w:delText>
        </w:r>
      </w:del>
      <w:r w:rsidRPr="00E23361">
        <w:rPr>
          <w:rFonts w:eastAsia="Microsoft YaHei" w:hint="eastAsia"/>
        </w:rPr>
        <w:t xml:space="preserve"> for one browser request;</w:t>
      </w:r>
      <w:r w:rsidRPr="00E23361">
        <w:rPr>
          <w:rFonts w:eastAsia="Microsoft YaHei"/>
        </w:rPr>
        <w:t xml:space="preserve"> </w:t>
      </w:r>
      <w:proofErr w:type="gramStart"/>
      <w:r w:rsidRPr="00E23361">
        <w:rPr>
          <w:rFonts w:eastAsia="Microsoft YaHei" w:hint="eastAsia"/>
        </w:rPr>
        <w:t>th</w:t>
      </w:r>
      <w:proofErr w:type="gramEnd"/>
      <w:del w:id="142" w:author="AnneMarieW" w:date="2018-03-30T11:01:00Z">
        <w:r w:rsidRPr="00E23361" w:rsidDel="00E335FE">
          <w:rPr>
            <w:rFonts w:eastAsia="Microsoft YaHei" w:hint="eastAsia"/>
          </w:rPr>
          <w:delText>at</w:delText>
        </w:r>
      </w:del>
      <w:ins w:id="143" w:author="AnneMarieW" w:date="2018-03-30T11:01:00Z">
        <w:r w:rsidR="00E335FE">
          <w:rPr>
            <w:rFonts w:eastAsia="Microsoft YaHei"/>
          </w:rPr>
          <w:t>e reason</w:t>
        </w:r>
      </w:ins>
      <w:r w:rsidRPr="00E23361">
        <w:rPr>
          <w:rFonts w:eastAsia="Microsoft YaHei" w:hint="eastAsia"/>
        </w:rPr>
        <w:t xml:space="preserve"> might be</w:t>
      </w:r>
      <w:del w:id="144" w:author="AnneMarieW" w:date="2018-03-30T11:01:00Z">
        <w:r w:rsidRPr="00E23361" w:rsidDel="00E335FE">
          <w:rPr>
            <w:rFonts w:eastAsia="Microsoft YaHei" w:hint="eastAsia"/>
          </w:rPr>
          <w:delText xml:space="preserve"> </w:delText>
        </w:r>
        <w:r w:rsidDel="00E335FE">
          <w:rPr>
            <w:rFonts w:eastAsia="Microsoft YaHei" w:hint="eastAsia"/>
          </w:rPr>
          <w:delText>because</w:delText>
        </w:r>
      </w:del>
      <w:ins w:id="145" w:author="AnneMarieW" w:date="2018-03-30T11:01:00Z">
        <w:r w:rsidR="00E335FE">
          <w:rPr>
            <w:rFonts w:eastAsia="Microsoft YaHei"/>
          </w:rPr>
          <w:t xml:space="preserve"> that</w:t>
        </w:r>
      </w:ins>
      <w:r w:rsidRPr="00E23361">
        <w:rPr>
          <w:rFonts w:eastAsia="Microsoft YaHei" w:hint="eastAsia"/>
        </w:rPr>
        <w:t xml:space="preserve"> the</w:t>
      </w:r>
      <w:r w:rsidR="000067D5" w:rsidRPr="00B4274A">
        <w:t xml:space="preserve"> </w:t>
      </w:r>
      <w:r w:rsidRPr="00E23361">
        <w:rPr>
          <w:rFonts w:eastAsia="Microsoft YaHei" w:hint="eastAsia"/>
        </w:rPr>
        <w:t>browser is making a request for the page as well as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request for other </w:t>
      </w:r>
      <w:r>
        <w:rPr>
          <w:rFonts w:eastAsia="Microsoft YaHei" w:hint="eastAsia"/>
        </w:rPr>
        <w:t>resources</w:t>
      </w:r>
      <w:r w:rsidRPr="00E23361">
        <w:rPr>
          <w:rFonts w:eastAsia="Microsoft YaHei" w:hint="eastAsia"/>
        </w:rPr>
        <w:t>, like 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favicon.ico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icon that appears in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browser tab.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It could also be that the browser</w:t>
      </w:r>
      <w:r w:rsidR="00371FFD" w:rsidRPr="00EE70CB">
        <w:t xml:space="preserve"> </w:t>
      </w:r>
      <w:r>
        <w:rPr>
          <w:rFonts w:eastAsia="Microsoft YaHei" w:hint="eastAsia"/>
        </w:rPr>
        <w:t>is trying</w:t>
      </w:r>
      <w:r w:rsidRPr="00E23361">
        <w:rPr>
          <w:rFonts w:eastAsia="Microsoft YaHei" w:hint="eastAsia"/>
        </w:rPr>
        <w:t xml:space="preserve"> to connect </w:t>
      </w:r>
      <w:r>
        <w:rPr>
          <w:rFonts w:eastAsia="Microsoft YaHei" w:hint="eastAsia"/>
        </w:rPr>
        <w:t xml:space="preserve">to </w:t>
      </w:r>
      <w:r w:rsidRPr="00E23361">
        <w:rPr>
          <w:rFonts w:eastAsia="Microsoft YaHei" w:hint="eastAsia"/>
        </w:rPr>
        <w:t>the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server multiple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times because the server isn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responding with any data. </w:t>
      </w:r>
      <w:r w:rsidRPr="00E23361">
        <w:rPr>
          <w:rFonts w:eastAsia="Microsoft YaHei" w:hint="eastAsia"/>
        </w:rPr>
        <w:t>When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goes out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of scope and </w:t>
      </w:r>
      <w:r>
        <w:rPr>
          <w:rFonts w:eastAsia="Microsoft YaHei" w:hint="eastAsia"/>
        </w:rPr>
        <w:t>is dropped</w:t>
      </w:r>
      <w:r w:rsidRPr="00E23361">
        <w:rPr>
          <w:rFonts w:eastAsia="Microsoft YaHei" w:hint="eastAsia"/>
        </w:rPr>
        <w:t xml:space="preserve"> at the end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loop, the connection is closed as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part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 w:hint="eastAsia"/>
        </w:rPr>
        <w:t>implementation</w:t>
      </w:r>
      <w:r w:rsidR="002E69AE" w:rsidRPr="00EE70CB">
        <w:t xml:space="preserve"> </w:t>
      </w:r>
      <w:r>
        <w:rPr>
          <w:rFonts w:eastAsia="Microsoft YaHei" w:hint="eastAsia"/>
        </w:rPr>
        <w:t>.</w:t>
      </w:r>
      <w:proofErr w:type="gramEnd"/>
      <w:r>
        <w:rPr>
          <w:rFonts w:eastAsia="Microsoft YaHei" w:hint="eastAsia"/>
        </w:rPr>
        <w:t xml:space="preserve"> Browsers</w:t>
      </w:r>
      <w:r w:rsidRPr="00E23361">
        <w:rPr>
          <w:rFonts w:eastAsia="Microsoft YaHei" w:hint="eastAsia"/>
        </w:rPr>
        <w:t xml:space="preserve"> sometimes deal with closed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connections by retrying,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because </w:t>
      </w:r>
      <w:r w:rsidRPr="00E23361">
        <w:rPr>
          <w:rFonts w:eastAsia="Microsoft YaHei" w:hint="eastAsia"/>
        </w:rPr>
        <w:t>the problem might be temporary. The important</w:t>
      </w:r>
      <w:r w:rsidRPr="00E23361">
        <w:rPr>
          <w:rFonts w:eastAsia="Microsoft YaHei"/>
        </w:rPr>
        <w:t xml:space="preserve"> </w:t>
      </w:r>
      <w:del w:id="146" w:author="AnneMarieW" w:date="2018-03-30T11:02:00Z">
        <w:r w:rsidRPr="00E23361" w:rsidDel="00E335FE">
          <w:rPr>
            <w:rFonts w:eastAsia="Microsoft YaHei" w:hint="eastAsia"/>
          </w:rPr>
          <w:delText>thing</w:delText>
        </w:r>
      </w:del>
      <w:ins w:id="147" w:author="AnneMarieW" w:date="2018-03-30T11:02:00Z">
        <w:r w:rsidR="00E335FE">
          <w:rPr>
            <w:rFonts w:eastAsia="Microsoft YaHei"/>
          </w:rPr>
          <w:t>factor</w:t>
        </w:r>
      </w:ins>
      <w:r w:rsidRPr="00E23361">
        <w:rPr>
          <w:rFonts w:eastAsia="Microsoft YaHei" w:hint="eastAsia"/>
        </w:rPr>
        <w:t xml:space="preserve"> is that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successfully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gotten a handle </w:t>
      </w:r>
      <w:r>
        <w:rPr>
          <w:rFonts w:eastAsia="Microsoft YaHei" w:hint="eastAsia"/>
        </w:rPr>
        <w:t>to</w:t>
      </w:r>
      <w:r w:rsidRPr="00E23361">
        <w:rPr>
          <w:rFonts w:eastAsia="Microsoft YaHei" w:hint="eastAsia"/>
        </w:rPr>
        <w:t xml:space="preserve"> a TCP connection!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Remember to stop the program </w:t>
      </w:r>
      <w:del w:id="148" w:author="AnneMarieW" w:date="2018-03-30T11:02:00Z">
        <w:r w:rsidRPr="00E23361" w:rsidDel="00E335FE">
          <w:rPr>
            <w:rFonts w:eastAsia="Microsoft YaHei" w:hint="eastAsia"/>
          </w:rPr>
          <w:delText>with</w:delText>
        </w:r>
      </w:del>
      <w:ins w:id="149" w:author="AnneMarieW" w:date="2018-03-30T11:02:00Z">
        <w:r w:rsidR="00E335FE">
          <w:rPr>
            <w:rFonts w:eastAsia="Microsoft YaHei"/>
          </w:rPr>
          <w:t>by pressing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Keycap"/>
          <w:rFonts w:eastAsia="Microsoft YaHei" w:hint="eastAsia"/>
        </w:rPr>
        <w:t>ctrl</w:t>
      </w:r>
      <w:r w:rsidRPr="00E23361">
        <w:rPr>
          <w:rFonts w:eastAsia="Microsoft YaHei" w:hint="eastAsia"/>
        </w:rPr>
        <w:t>-C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when</w:t>
      </w:r>
      <w:r w:rsidR="000067D5" w:rsidRPr="00B4274A">
        <w:t xml:space="preserve"> </w:t>
      </w:r>
      <w:r w:rsidRPr="00E23361">
        <w:rPr>
          <w:rFonts w:eastAsia="Microsoft YaHei" w:hint="eastAsia"/>
        </w:rPr>
        <w:t>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done running a particular version of the code</w:t>
      </w:r>
      <w:del w:id="150" w:author="AnneMarieW" w:date="2018-03-30T11:02:00Z">
        <w:r w:rsidRPr="00E23361" w:rsidDel="00E335FE">
          <w:rPr>
            <w:rFonts w:eastAsia="Microsoft YaHei" w:hint="eastAsia"/>
          </w:rPr>
          <w:delText>,</w:delText>
        </w:r>
      </w:del>
      <w:ins w:id="151" w:author="AnneMarieW" w:date="2018-03-30T11:02:00Z">
        <w:r w:rsidR="00E335FE">
          <w:rPr>
            <w:rFonts w:eastAsia="Microsoft YaHei"/>
          </w:rPr>
          <w:t>. Then</w:t>
        </w:r>
      </w:ins>
      <w:del w:id="152" w:author="AnneMarieW" w:date="2018-03-30T11:02:00Z">
        <w:r w:rsidRPr="00E23361" w:rsidDel="00E335FE">
          <w:rPr>
            <w:rFonts w:eastAsia="Microsoft YaHei" w:hint="eastAsia"/>
          </w:rPr>
          <w:delText xml:space="preserve"> and</w:delText>
        </w:r>
      </w:del>
      <w:r w:rsidRPr="00E23361">
        <w:rPr>
          <w:rFonts w:eastAsia="Microsoft YaHei" w:hint="eastAsia"/>
        </w:rPr>
        <w:t xml:space="preserve"> restart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 w:rsidR="000067D5" w:rsidRPr="00B4274A">
        <w:t xml:space="preserve"> </w:t>
      </w:r>
      <w:r w:rsidRPr="00E23361">
        <w:rPr>
          <w:rFonts w:eastAsia="Microsoft YaHei" w:hint="eastAsia"/>
        </w:rPr>
        <w:t>after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made each set of code changes to make sure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running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newest</w:t>
      </w:r>
      <w:r w:rsidR="000067D5" w:rsidRPr="00B4274A">
        <w:t xml:space="preserve"> </w:t>
      </w:r>
      <w:r w:rsidRPr="00E23361">
        <w:rPr>
          <w:rFonts w:eastAsia="Microsoft YaHei" w:hint="eastAsia"/>
        </w:rPr>
        <w:t>code.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153" w:name="reading-the-request"/>
      <w:bookmarkStart w:id="154" w:name="_Toc509918790"/>
      <w:bookmarkEnd w:id="153"/>
      <w:r w:rsidRPr="00E23361">
        <w:rPr>
          <w:rFonts w:eastAsia="Microsoft YaHei" w:hint="eastAsia"/>
        </w:rPr>
        <w:t>Reading the Request</w:t>
      </w:r>
      <w:bookmarkEnd w:id="154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</w:t>
      </w:r>
      <w:r>
        <w:rPr>
          <w:rFonts w:eastAsia="Microsoft YaHei" w:hint="eastAsia"/>
        </w:rPr>
        <w:t>implement</w:t>
      </w:r>
      <w:r w:rsidRPr="00E23361">
        <w:rPr>
          <w:rFonts w:eastAsia="Microsoft YaHei" w:hint="eastAsia"/>
        </w:rPr>
        <w:t xml:space="preserve"> the functionality to read </w:t>
      </w:r>
      <w:del w:id="155" w:author="AnneMarieW" w:date="2018-03-30T11:03:00Z">
        <w:r w:rsidRPr="00E23361" w:rsidDel="00E335FE">
          <w:rPr>
            <w:rFonts w:eastAsia="Microsoft YaHei" w:hint="eastAsia"/>
          </w:rPr>
          <w:delText xml:space="preserve">in </w:delText>
        </w:r>
      </w:del>
      <w:r w:rsidRPr="00E23361">
        <w:rPr>
          <w:rFonts w:eastAsia="Microsoft YaHei" w:hint="eastAsia"/>
        </w:rPr>
        <w:t xml:space="preserve">the request from </w:t>
      </w:r>
      <w:r>
        <w:rPr>
          <w:rFonts w:eastAsia="Microsoft YaHei" w:hint="eastAsia"/>
        </w:rPr>
        <w:t>the</w:t>
      </w:r>
      <w:r w:rsidRPr="00E23361">
        <w:rPr>
          <w:rFonts w:eastAsia="Microsoft YaHei" w:hint="eastAsia"/>
        </w:rPr>
        <w:t xml:space="preserve"> browser!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separate </w:t>
      </w:r>
      <w:del w:id="156" w:author="AnneMarieW" w:date="2018-03-30T11:03:00Z">
        <w:r w:rsidRPr="00E23361" w:rsidDel="00E335FE">
          <w:rPr>
            <w:rFonts w:eastAsia="Microsoft YaHei" w:hint="eastAsia"/>
          </w:rPr>
          <w:delText xml:space="preserve">out </w:delText>
        </w:r>
      </w:del>
      <w:r>
        <w:rPr>
          <w:rFonts w:eastAsia="Microsoft YaHei" w:hint="eastAsia"/>
        </w:rPr>
        <w:t>the</w:t>
      </w:r>
      <w:r w:rsidRPr="00E23361">
        <w:rPr>
          <w:rFonts w:eastAsia="Microsoft YaHei" w:hint="eastAsia"/>
        </w:rPr>
        <w:t xml:space="preserve"> concerns</w:t>
      </w:r>
      <w:r w:rsidR="000067D5" w:rsidRPr="00B4274A">
        <w:t xml:space="preserve"> </w:t>
      </w:r>
      <w:r>
        <w:rPr>
          <w:rFonts w:eastAsia="Microsoft YaHei" w:hint="eastAsia"/>
        </w:rPr>
        <w:t xml:space="preserve">of </w:t>
      </w:r>
      <w:r w:rsidR="008F2BE2">
        <w:rPr>
          <w:rFonts w:eastAsia="Microsoft YaHei"/>
        </w:rPr>
        <w:t xml:space="preserve">first </w:t>
      </w:r>
      <w:r>
        <w:rPr>
          <w:rFonts w:eastAsia="Microsoft YaHei" w:hint="eastAsia"/>
        </w:rPr>
        <w:t>getting a connection and then taking some action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with the connection,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start a</w:t>
      </w:r>
      <w:r w:rsidR="000067D5" w:rsidRPr="00B4274A">
        <w:t xml:space="preserve"> </w:t>
      </w:r>
      <w:r w:rsidRPr="00E23361">
        <w:rPr>
          <w:rFonts w:eastAsia="Microsoft YaHei" w:hint="eastAsia"/>
        </w:rPr>
        <w:t>new function for processing connections.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this new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read data from</w:t>
      </w:r>
      <w:r>
        <w:rPr>
          <w:rFonts w:eastAsia="Microsoft YaHei" w:hint="eastAsia"/>
        </w:rPr>
        <w:t xml:space="preserve"> the TCP </w:t>
      </w:r>
      <w:r w:rsidRPr="00E23361">
        <w:rPr>
          <w:rFonts w:eastAsia="Microsoft YaHei"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print it</w:t>
      </w:r>
      <w:r w:rsidR="000067D5" w:rsidRPr="00B4274A">
        <w:t xml:space="preserve"> </w:t>
      </w:r>
      <w:del w:id="157" w:author="AnneMarieW" w:date="2018-03-30T11:03:00Z">
        <w:r w:rsidRPr="00E23361" w:rsidDel="00E335FE">
          <w:rPr>
            <w:rFonts w:eastAsia="Microsoft YaHei" w:hint="eastAsia"/>
          </w:rPr>
          <w:delText xml:space="preserve">out </w:delText>
        </w:r>
      </w:del>
      <w:r w:rsidRPr="00E23361">
        <w:rPr>
          <w:rFonts w:eastAsia="Microsoft YaHei" w:hint="eastAsia"/>
        </w:rPr>
        <w:t>so we can see the data being sent from the browser. Change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code to</w:t>
      </w:r>
      <w:r w:rsidR="000067D5" w:rsidRPr="00B4274A">
        <w:t xml:space="preserve"> </w:t>
      </w:r>
      <w:r w:rsidRPr="00E23361">
        <w:rPr>
          <w:rFonts w:eastAsia="Microsoft YaHei" w:hint="eastAsia"/>
        </w:rPr>
        <w:t>look like Listing 20-2</w:t>
      </w:r>
      <w:ins w:id="158" w:author="janelle" w:date="2018-04-05T10:30:00Z">
        <w:r w:rsidR="005F0C31">
          <w:rPr>
            <w:rFonts w:eastAsia="Microsoft YaHei"/>
          </w:rPr>
          <w:t>.</w:t>
        </w:r>
      </w:ins>
      <w:del w:id="159" w:author="janelle" w:date="2018-04-05T10:30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60" w:author="janelle" w:date="2018-03-28T11:09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std::io::prelude::*;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 std::net::TcpListener;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 std::net::TcpStream;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main()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listener = </w:t>
      </w:r>
      <w:proofErr w:type="spellStart"/>
      <w:r w:rsidR="00E23361" w:rsidRPr="00E23361">
        <w:rPr>
          <w:rStyle w:val="HTMLCode"/>
          <w:rFonts w:hint="eastAsia"/>
        </w:rPr>
        <w:t>TcpListener</w:t>
      </w:r>
      <w:proofErr w:type="spellEnd"/>
      <w:r w:rsidR="00E23361" w:rsidRPr="00E23361">
        <w:rPr>
          <w:rStyle w:val="HTMLCode"/>
          <w:rFonts w:hint="eastAsia"/>
        </w:rPr>
        <w:t>::bind("127.0.0.1:</w:t>
      </w:r>
      <w:r w:rsidR="00E23361">
        <w:rPr>
          <w:rStyle w:val="HTMLCode"/>
          <w:rFonts w:hint="eastAsia"/>
        </w:rPr>
        <w:t>7878</w:t>
      </w:r>
      <w:r w:rsidR="00E23361" w:rsidRPr="00E23361">
        <w:rPr>
          <w:rStyle w:val="HTMLCode"/>
          <w:rFonts w:hint="eastAsia"/>
        </w:rPr>
        <w:t>").unwrap();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stream in </w:t>
      </w:r>
      <w:proofErr w:type="spellStart"/>
      <w:r w:rsidR="00E23361" w:rsidRPr="00E23361">
        <w:rPr>
          <w:rStyle w:val="HTMLCode"/>
          <w:rFonts w:hint="eastAsia"/>
        </w:rPr>
        <w:t>listener.incoming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stream = </w:t>
      </w:r>
      <w:proofErr w:type="spellStart"/>
      <w:r w:rsidR="00E23361" w:rsidRPr="00E23361">
        <w:rPr>
          <w:rStyle w:val="HTMLCode"/>
          <w:rFonts w:hint="eastAsia"/>
        </w:rPr>
        <w:t>stream.unwrap</w:t>
      </w:r>
      <w:proofErr w:type="spellEnd"/>
      <w:r w:rsidR="00E23361" w:rsidRPr="00E23361">
        <w:rPr>
          <w:rStyle w:val="HTMLCode"/>
          <w:rFonts w:hint="eastAsia"/>
        </w:rPr>
        <w:t>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handle_</w:t>
      </w:r>
      <w:proofErr w:type="gramStart"/>
      <w:r w:rsidR="00E23361" w:rsidRPr="00E23361">
        <w:rPr>
          <w:rStyle w:val="HTMLCode"/>
          <w:rFonts w:hint="eastAsia"/>
        </w:rPr>
        <w:t>connection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stream);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 = [0; 512];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stream.read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!("Request: {}", String::from_utf8_lossy(&amp;buffer[..]));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20-2: Reading from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TcpStream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printing</w:t>
      </w:r>
      <w:del w:id="161" w:author="AnneMarieW" w:date="2018-03-30T11:04:00Z">
        <w:r w:rsidRPr="00E23361" w:rsidDel="00E335FE">
          <w:rPr>
            <w:rFonts w:eastAsia="Microsoft YaHei" w:hint="eastAsia"/>
          </w:rPr>
          <w:delText xml:space="preserve"> out</w:delText>
        </w:r>
      </w:del>
      <w:r w:rsidRPr="00E23361">
        <w:rPr>
          <w:rFonts w:eastAsia="Microsoft YaHei" w:hint="eastAsia"/>
        </w:rPr>
        <w:t xml:space="preserve"> the data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We </w:t>
      </w:r>
      <w:r>
        <w:rPr>
          <w:rFonts w:eastAsia="Microsoft YaHei" w:hint="eastAsia"/>
        </w:rPr>
        <w:t xml:space="preserve">bring </w:t>
      </w:r>
      <w:r w:rsidRPr="00E23361">
        <w:rPr>
          <w:rStyle w:val="Literal"/>
          <w:rFonts w:hint="eastAsia"/>
        </w:rPr>
        <w:t>std:</w:t>
      </w:r>
      <w:proofErr w:type="gramStart"/>
      <w:r w:rsidRPr="00E23361">
        <w:rPr>
          <w:rStyle w:val="Literal"/>
          <w:rFonts w:hint="eastAsia"/>
        </w:rPr>
        <w:t>:</w:t>
      </w:r>
      <w:proofErr w:type="spellStart"/>
      <w:r w:rsidRPr="00E23361">
        <w:rPr>
          <w:rStyle w:val="Literal"/>
          <w:rFonts w:hint="eastAsia"/>
        </w:rPr>
        <w:t>io</w:t>
      </w:r>
      <w:proofErr w:type="spellEnd"/>
      <w:proofErr w:type="gramEnd"/>
      <w:r w:rsidRPr="00E23361">
        <w:rPr>
          <w:rStyle w:val="Literal"/>
          <w:rFonts w:hint="eastAsia"/>
        </w:rPr>
        <w:t>::prelude</w:t>
      </w:r>
      <w:r>
        <w:rPr>
          <w:rFonts w:eastAsia="Microsoft YaHei" w:hint="eastAsia"/>
        </w:rPr>
        <w:t xml:space="preserve"> into scope </w:t>
      </w:r>
      <w:r w:rsidRPr="00E23361">
        <w:rPr>
          <w:rFonts w:eastAsia="Microsoft YaHei" w:hint="eastAsia"/>
        </w:rPr>
        <w:t xml:space="preserve">to </w:t>
      </w:r>
      <w:r>
        <w:rPr>
          <w:rFonts w:eastAsia="Microsoft YaHei" w:hint="eastAsia"/>
        </w:rPr>
        <w:t xml:space="preserve">get access to </w:t>
      </w:r>
      <w:r w:rsidRPr="00E23361">
        <w:rPr>
          <w:rFonts w:eastAsia="Microsoft YaHei" w:hint="eastAsia"/>
        </w:rPr>
        <w:t>certain traits</w:t>
      </w:r>
      <w:r w:rsidR="00371FFD">
        <w:rPr>
          <w:rFonts w:eastAsia="Microsoft YaHei" w:hint="eastAsia"/>
        </w:rPr>
        <w:t xml:space="preserve"> </w:t>
      </w:r>
      <w:ins w:id="162" w:author="No Starch Press3" w:date="2018-03-27T12:43:00Z">
        <w:r w:rsidR="00D77493" w:rsidRPr="00B4274A">
          <w:t xml:space="preserve"> </w:t>
        </w:r>
      </w:ins>
      <w:r w:rsidRPr="00E23361">
        <w:rPr>
          <w:rFonts w:eastAsia="Microsoft YaHei" w:hint="eastAsia"/>
        </w:rPr>
        <w:t>that let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us read from and write to the stream. In the </w:t>
      </w:r>
      <w:r w:rsidRPr="001B4C33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loop in the </w:t>
      </w:r>
      <w:r w:rsidRPr="00E23361">
        <w:rPr>
          <w:rStyle w:val="Literal"/>
          <w:rFonts w:hint="eastAsia"/>
        </w:rPr>
        <w:t>main</w:t>
      </w:r>
      <w:r w:rsidR="000067D5" w:rsidRPr="00B4274A">
        <w:t xml:space="preserve"> </w:t>
      </w:r>
      <w:r>
        <w:rPr>
          <w:rFonts w:eastAsia="Microsoft YaHei" w:hint="eastAsia"/>
        </w:rPr>
        <w:t>function,</w:t>
      </w:r>
      <w:r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instead of printing a</w:t>
      </w:r>
      <w:r w:rsidR="000067D5" w:rsidRPr="00B4274A">
        <w:t xml:space="preserve"> </w:t>
      </w:r>
      <w:r w:rsidRPr="00E23361">
        <w:rPr>
          <w:rFonts w:eastAsia="Microsoft YaHei" w:hint="eastAsia"/>
        </w:rPr>
        <w:t>message that says we made a connection, we now call the</w:t>
      </w:r>
      <w:r w:rsidR="000067D5" w:rsidRPr="00B4274A">
        <w:t xml:space="preserve"> </w:t>
      </w:r>
      <w:r w:rsidRPr="00E23361">
        <w:rPr>
          <w:rFonts w:eastAsia="Microsoft YaHei" w:hint="eastAsia"/>
        </w:rPr>
        <w:t>new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and pass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it.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In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made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parameter mutable.</w:t>
      </w:r>
      <w:r w:rsidR="000067D5" w:rsidRPr="00B4274A">
        <w:t xml:space="preserve"> </w:t>
      </w:r>
      <w:r w:rsidRPr="00E23361">
        <w:rPr>
          <w:rFonts w:eastAsia="Microsoft YaHei" w:hint="eastAsia"/>
        </w:rPr>
        <w:t>Th</w:t>
      </w:r>
      <w:ins w:id="163" w:author="AnneMarieW" w:date="2018-03-30T11:04:00Z">
        <w:r w:rsidR="00E335FE">
          <w:rPr>
            <w:rFonts w:eastAsia="Microsoft YaHei"/>
          </w:rPr>
          <w:t xml:space="preserve">e reason </w:t>
        </w:r>
      </w:ins>
      <w:r w:rsidRPr="00E23361">
        <w:rPr>
          <w:rFonts w:eastAsia="Microsoft YaHei" w:hint="eastAsia"/>
        </w:rPr>
        <w:t xml:space="preserve">is </w:t>
      </w:r>
      <w:del w:id="164" w:author="AnneMarieW" w:date="2018-03-30T11:04:00Z">
        <w:r w:rsidRPr="00E23361" w:rsidDel="00E335FE">
          <w:rPr>
            <w:rFonts w:eastAsia="Microsoft YaHei" w:hint="eastAsia"/>
          </w:rPr>
          <w:delText xml:space="preserve">is because </w:delText>
        </w:r>
      </w:del>
      <w:ins w:id="165" w:author="AnneMarieW" w:date="2018-03-30T11:04:00Z">
        <w:r w:rsidR="00E335FE">
          <w:rPr>
            <w:rFonts w:eastAsia="Microsoft YaHei"/>
          </w:rPr>
          <w:t xml:space="preserve">that </w:t>
        </w:r>
      </w:ins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TcpStream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 keeps track of what data it returns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us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internally</w:t>
      </w:r>
      <w:r>
        <w:rPr>
          <w:rFonts w:eastAsia="Microsoft YaHei" w:hint="eastAsia"/>
        </w:rPr>
        <w:t>. It</w:t>
      </w:r>
      <w:r w:rsidRPr="00E23361">
        <w:rPr>
          <w:rFonts w:eastAsia="Microsoft YaHei" w:hint="eastAsia"/>
        </w:rPr>
        <w:t xml:space="preserve"> might read more</w:t>
      </w:r>
      <w:r w:rsidR="000067D5" w:rsidRPr="00B4274A">
        <w:t xml:space="preserve"> </w:t>
      </w:r>
      <w:r>
        <w:rPr>
          <w:rFonts w:eastAsia="Microsoft YaHei" w:hint="eastAsia"/>
        </w:rPr>
        <w:t xml:space="preserve">data </w:t>
      </w:r>
      <w:r w:rsidRPr="00E23361">
        <w:rPr>
          <w:rFonts w:eastAsia="Microsoft YaHei" w:hint="eastAsia"/>
        </w:rPr>
        <w:t xml:space="preserve">than we asked for </w:t>
      </w:r>
      <w:r>
        <w:rPr>
          <w:rFonts w:eastAsia="Microsoft YaHei" w:hint="eastAsia"/>
        </w:rPr>
        <w:t>and save that data for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the next time we ask for data.</w:t>
      </w:r>
      <w:r w:rsidRPr="00E23361">
        <w:rPr>
          <w:rFonts w:eastAsia="Microsoft YaHei" w:hint="eastAsia"/>
        </w:rPr>
        <w:t xml:space="preserve"> It therefore needs to be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mut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because its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internal </w:t>
      </w:r>
      <w:r w:rsidRPr="00E23361">
        <w:rPr>
          <w:rFonts w:eastAsia="Microsoft YaHei" w:hint="eastAsia"/>
        </w:rPr>
        <w:t>state might change;</w:t>
      </w:r>
      <w:r w:rsidR="000067D5" w:rsidRPr="00B4274A">
        <w:t xml:space="preserve"> </w:t>
      </w:r>
      <w:r w:rsidRPr="00E23361">
        <w:rPr>
          <w:rFonts w:eastAsia="Microsoft YaHei" w:hint="eastAsia"/>
        </w:rPr>
        <w:t>usually</w:t>
      </w:r>
      <w:ins w:id="166" w:author="AnneMarieW" w:date="2018-03-30T11:05:00Z">
        <w:r w:rsidR="00E335FE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we think of </w:t>
      </w:r>
      <w:r w:rsidRPr="00E23361">
        <w:rPr>
          <w:rFonts w:eastAsia="Microsoft YaHei"/>
        </w:rPr>
        <w:t>“</w:t>
      </w:r>
      <w:r w:rsidRPr="00E23361">
        <w:rPr>
          <w:rFonts w:eastAsia="Microsoft YaHei" w:hint="eastAsia"/>
        </w:rPr>
        <w:t>reading</w:t>
      </w:r>
      <w:r w:rsidRPr="00E23361">
        <w:rPr>
          <w:rFonts w:eastAsia="Microsoft YaHei"/>
        </w:rPr>
        <w:t>”</w:t>
      </w:r>
      <w:r w:rsidRPr="00E23361">
        <w:rPr>
          <w:rFonts w:eastAsia="Microsoft YaHei" w:hint="eastAsia"/>
        </w:rPr>
        <w:t xml:space="preserve"> as not needing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mutation, but in this</w:t>
      </w:r>
      <w:r w:rsidR="000067D5" w:rsidRPr="00B4274A">
        <w:t xml:space="preserve"> </w:t>
      </w:r>
      <w:r w:rsidRPr="00E23361">
        <w:rPr>
          <w:rFonts w:eastAsia="Microsoft YaHei" w:hint="eastAsia"/>
        </w:rPr>
        <w:t>case we need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mut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keyword.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Next, we need to actually read from the stream. We do this in two steps: first,</w:t>
      </w:r>
      <w:r w:rsidR="000067D5" w:rsidRPr="00B4274A">
        <w:t xml:space="preserve"> </w:t>
      </w:r>
      <w:r w:rsidRPr="00E23361">
        <w:rPr>
          <w:rFonts w:eastAsia="Microsoft YaHei" w:hint="eastAsia"/>
        </w:rPr>
        <w:t>we declare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buffer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the stack to hold the data that</w:t>
      </w:r>
      <w:del w:id="167" w:author="AnneMarieW" w:date="2018-03-30T11:05:00Z">
        <w:r w:rsidRPr="00E23361" w:rsidDel="00E335FE">
          <w:rPr>
            <w:rFonts w:eastAsia="Microsoft YaHei"/>
          </w:rPr>
          <w:delText>’</w:delText>
        </w:r>
      </w:del>
      <w:ins w:id="168" w:author="AnneMarieW" w:date="2018-03-30T11:05:00Z">
        <w:r w:rsidR="00E335FE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 read in.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made</w:t>
      </w:r>
      <w:r w:rsidR="000067D5" w:rsidRPr="00B4274A">
        <w:t xml:space="preserve"> </w:t>
      </w:r>
      <w:r w:rsidRPr="00E23361">
        <w:rPr>
          <w:rFonts w:eastAsia="Microsoft YaHei" w:hint="eastAsia"/>
        </w:rPr>
        <w:t>the buffer 512 bytes in size, which is big enough to hold the data of a basic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 and sufficient for our purposes in this chapter. If we wanted to</w:t>
      </w:r>
      <w:r w:rsidR="000067D5" w:rsidRPr="00B4274A">
        <w:t xml:space="preserve"> </w:t>
      </w:r>
      <w:r w:rsidRPr="00E23361">
        <w:rPr>
          <w:rFonts w:eastAsia="Microsoft YaHei" w:hint="eastAsia"/>
        </w:rPr>
        <w:t>handle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requests of an arbitrary size, </w:t>
      </w:r>
      <w:del w:id="169" w:author="AnneMarieW" w:date="2018-03-30T11:06:00Z">
        <w:r w:rsidRPr="00E23361" w:rsidDel="00E335FE">
          <w:rPr>
            <w:rFonts w:eastAsia="Microsoft YaHei" w:hint="eastAsia"/>
          </w:rPr>
          <w:delText>the</w:delText>
        </w:r>
      </w:del>
      <w:ins w:id="170" w:author="AnneMarieW" w:date="2018-03-30T11:06:00Z">
        <w:r w:rsidR="00E335FE" w:rsidRPr="00E23361">
          <w:rPr>
            <w:rFonts w:eastAsia="Microsoft YaHei" w:hint="eastAsia"/>
          </w:rPr>
          <w:t>buffer</w:t>
        </w:r>
      </w:ins>
      <w:r w:rsidRPr="00E23361">
        <w:rPr>
          <w:rFonts w:eastAsia="Microsoft YaHei" w:hint="eastAsia"/>
        </w:rPr>
        <w:t xml:space="preserve"> management </w:t>
      </w:r>
      <w:del w:id="171" w:author="AnneMarieW" w:date="2018-03-30T11:06:00Z">
        <w:r w:rsidRPr="00E23361" w:rsidDel="00E335FE">
          <w:rPr>
            <w:rFonts w:eastAsia="Microsoft YaHei" w:hint="eastAsia"/>
          </w:rPr>
          <w:delText xml:space="preserve">of the buffer </w:delText>
        </w:r>
      </w:del>
      <w:r w:rsidRPr="00E23361">
        <w:rPr>
          <w:rFonts w:eastAsia="Microsoft YaHei" w:hint="eastAsia"/>
        </w:rPr>
        <w:t>would need to be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more</w:t>
      </w:r>
      <w:r w:rsidR="000067D5" w:rsidRPr="00B4274A">
        <w:t xml:space="preserve"> </w:t>
      </w:r>
      <w:r w:rsidRPr="00E23361">
        <w:rPr>
          <w:rFonts w:eastAsia="Microsoft YaHei" w:hint="eastAsia"/>
        </w:rPr>
        <w:t>complicated</w:t>
      </w:r>
      <w:del w:id="172" w:author="AnneMarieW" w:date="2018-03-30T11:06:00Z">
        <w:r w:rsidRPr="00E23361" w:rsidDel="00E335FE">
          <w:rPr>
            <w:rFonts w:eastAsia="Microsoft YaHei" w:hint="eastAsia"/>
          </w:rPr>
          <w:delText>,</w:delText>
        </w:r>
      </w:del>
      <w:ins w:id="173" w:author="AnneMarieW" w:date="2018-03-30T11:06:00Z">
        <w:r w:rsidR="00E335FE">
          <w:rPr>
            <w:rFonts w:eastAsia="Microsoft YaHei"/>
          </w:rPr>
          <w:t>;</w:t>
        </w:r>
      </w:ins>
      <w:r w:rsidRPr="00E23361">
        <w:rPr>
          <w:rFonts w:eastAsia="Microsoft YaHei" w:hint="eastAsia"/>
        </w:rPr>
        <w:t xml:space="preserve"> </w:t>
      </w:r>
      <w:del w:id="174" w:author="AnneMarieW" w:date="2018-03-30T11:06:00Z">
        <w:r w:rsidRPr="00E23361" w:rsidDel="00E335FE">
          <w:rPr>
            <w:rFonts w:eastAsia="Microsoft YaHei" w:hint="eastAsia"/>
          </w:rPr>
          <w:delText xml:space="preserve">but </w:delText>
        </w:r>
      </w:del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del w:id="175" w:author="AnneMarieW" w:date="2018-03-30T11:06:00Z">
        <w:r w:rsidRPr="00E23361" w:rsidDel="00E335FE">
          <w:rPr>
            <w:rFonts w:eastAsia="Microsoft YaHei" w:hint="eastAsia"/>
          </w:rPr>
          <w:delText>re</w:delText>
        </w:r>
      </w:del>
      <w:ins w:id="176" w:author="AnneMarieW" w:date="2018-03-30T11:06:00Z">
        <w:r w:rsidR="00E335FE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keep</w:t>
      </w:r>
      <w:del w:id="177" w:author="AnneMarieW" w:date="2018-03-30T11:06:00Z">
        <w:r w:rsidRPr="00E23361" w:rsidDel="00E335FE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 xml:space="preserve"> it simple for now. We pass the buffer to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stream.read</w:t>
      </w:r>
      <w:proofErr w:type="spellEnd"/>
      <w:r w:rsidRPr="00E23361">
        <w:rPr>
          <w:rFonts w:eastAsia="Microsoft YaHei" w:hint="eastAsia"/>
        </w:rPr>
        <w:t>, which will read bytes from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TcpStream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put them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buffer.</w:t>
      </w:r>
    </w:p>
    <w:p w:rsidR="00E23361" w:rsidRPr="00E23361" w:rsidRDefault="00C95F62" w:rsidP="00B4274A">
      <w:pPr>
        <w:pStyle w:val="Body"/>
        <w:rPr>
          <w:rFonts w:eastAsia="Microsoft YaHei"/>
        </w:rPr>
      </w:pPr>
      <w:ins w:id="178" w:author="AnneMarieW" w:date="2018-03-30T11:11:00Z">
        <w:r>
          <w:rPr>
            <w:rFonts w:eastAsia="Microsoft YaHei"/>
          </w:rPr>
          <w:t xml:space="preserve">Second, </w:t>
        </w:r>
      </w:ins>
      <w:del w:id="179" w:author="AnneMarieW" w:date="2018-03-30T11:11:00Z">
        <w:r w:rsidR="00E23361" w:rsidRPr="00E23361" w:rsidDel="00C95F62">
          <w:rPr>
            <w:rFonts w:eastAsia="Microsoft YaHei" w:hint="eastAsia"/>
          </w:rPr>
          <w:delText>W</w:delText>
        </w:r>
      </w:del>
      <w:ins w:id="180" w:author="AnneMarieW" w:date="2018-03-30T11:11:00Z">
        <w:r>
          <w:rPr>
            <w:rFonts w:eastAsia="Microsoft YaHei"/>
          </w:rPr>
          <w:t>w</w:t>
        </w:r>
      </w:ins>
      <w:r w:rsidR="00E23361" w:rsidRPr="00E23361">
        <w:rPr>
          <w:rFonts w:eastAsia="Microsoft YaHei" w:hint="eastAsia"/>
        </w:rPr>
        <w:t>e</w:t>
      </w:r>
      <w:del w:id="181" w:author="AnneMarieW" w:date="2018-03-30T11:11:00Z">
        <w:r w:rsidR="00E23361" w:rsidRPr="00E23361" w:rsidDel="00C95F62">
          <w:rPr>
            <w:rFonts w:eastAsia="Microsoft YaHei" w:hint="eastAsia"/>
          </w:rPr>
          <w:delText xml:space="preserve"> then</w:delText>
        </w:r>
      </w:del>
      <w:r w:rsidR="00E23361" w:rsidRPr="00E23361">
        <w:rPr>
          <w:rFonts w:eastAsia="Microsoft YaHei" w:hint="eastAsia"/>
        </w:rPr>
        <w:t xml:space="preserve"> convert the bytes in the buffer to a string and print</w:t>
      </w:r>
      <w:del w:id="182" w:author="AnneMarieW" w:date="2018-03-30T11:06:00Z">
        <w:r w:rsidR="00E23361" w:rsidRPr="00E23361" w:rsidDel="00E335FE">
          <w:rPr>
            <w:rFonts w:eastAsia="Microsoft YaHei" w:hint="eastAsia"/>
          </w:rPr>
          <w:delText xml:space="preserve"> out</w:delText>
        </w:r>
      </w:del>
      <w:r w:rsidR="00E23361" w:rsidRPr="00E23361">
        <w:rPr>
          <w:rFonts w:eastAsia="Microsoft YaHei" w:hint="eastAsia"/>
        </w:rPr>
        <w:t xml:space="preserve"> that string.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The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String::from_utf8_lossy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function takes a</w:t>
      </w:r>
      <w:r w:rsidR="00E23361">
        <w:rPr>
          <w:rFonts w:eastAsia="Microsoft YaHei" w:hint="eastAsia"/>
        </w:rPr>
        <w:t xml:space="preserve"> </w:t>
      </w:r>
      <w:proofErr w:type="gramStart"/>
      <w:r w:rsidR="00E23361" w:rsidRPr="00E23361">
        <w:rPr>
          <w:rStyle w:val="Literal"/>
          <w:rFonts w:hint="eastAsia"/>
        </w:rPr>
        <w:t>&amp;[</w:t>
      </w:r>
      <w:proofErr w:type="gramEnd"/>
      <w:r w:rsidR="00E23361" w:rsidRPr="00E23361">
        <w:rPr>
          <w:rStyle w:val="Literal"/>
          <w:rFonts w:hint="eastAsia"/>
        </w:rPr>
        <w:t>u8]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and produces a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String</w:t>
      </w:r>
      <w:r w:rsidR="00E23361">
        <w:rPr>
          <w:rStyle w:val="HTMLCode"/>
        </w:rPr>
        <w:t xml:space="preserve"> </w:t>
      </w:r>
      <w:r w:rsidR="00E23361" w:rsidRPr="00E23361">
        <w:rPr>
          <w:rFonts w:eastAsia="Microsoft YaHei" w:hint="eastAsia"/>
        </w:rPr>
        <w:t>from it.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The </w:t>
      </w:r>
      <w:ins w:id="183" w:author="AnneMarieW" w:date="2018-03-30T11:07:00Z">
        <w:r w:rsidR="00E335FE">
          <w:rPr>
            <w:rFonts w:eastAsia="Microsoft YaHei"/>
          </w:rPr>
          <w:t>“</w:t>
        </w:r>
      </w:ins>
      <w:proofErr w:type="spellStart"/>
      <w:del w:id="184" w:author="AnneMarieW" w:date="2018-03-30T11:07:00Z">
        <w:r w:rsidR="00E23361" w:rsidRPr="00E23361" w:rsidDel="00E335FE">
          <w:rPr>
            <w:rFonts w:eastAsia="Microsoft YaHei"/>
          </w:rPr>
          <w:delText>‘</w:delText>
        </w:r>
      </w:del>
      <w:r w:rsidR="00E23361" w:rsidRPr="00E23361">
        <w:rPr>
          <w:rFonts w:eastAsia="Microsoft YaHei" w:hint="eastAsia"/>
        </w:rPr>
        <w:t>lossy</w:t>
      </w:r>
      <w:proofErr w:type="spellEnd"/>
      <w:ins w:id="185" w:author="AnneMarieW" w:date="2018-03-30T11:07:00Z">
        <w:r w:rsidR="00E335FE">
          <w:rPr>
            <w:rFonts w:eastAsia="Microsoft YaHei"/>
          </w:rPr>
          <w:t>”</w:t>
        </w:r>
      </w:ins>
      <w:del w:id="186" w:author="AnneMarieW" w:date="2018-03-30T11:07:00Z">
        <w:r w:rsidR="00E23361" w:rsidRPr="00E23361" w:rsidDel="00E335FE">
          <w:rPr>
            <w:rFonts w:eastAsia="Microsoft YaHei"/>
          </w:rPr>
          <w:delText>’</w:delText>
        </w:r>
      </w:del>
      <w:r w:rsidR="00E23361" w:rsidRPr="00E23361">
        <w:rPr>
          <w:rFonts w:eastAsia="Microsoft YaHei" w:hint="eastAsia"/>
        </w:rPr>
        <w:t xml:space="preserve"> part of the name indicates the behavior of this function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when it sees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an invalid UTF-8 </w:t>
      </w:r>
      <w:r w:rsidR="00E23361">
        <w:rPr>
          <w:rFonts w:eastAsia="Microsoft YaHei" w:hint="eastAsia"/>
        </w:rPr>
        <w:t>sequence</w:t>
      </w:r>
      <w:r w:rsidR="00E23361" w:rsidRPr="00E23361">
        <w:rPr>
          <w:rFonts w:eastAsia="Microsoft YaHei" w:hint="eastAsia"/>
        </w:rPr>
        <w:t xml:space="preserve">: it will replace the invalid </w:t>
      </w:r>
      <w:r w:rsidR="00E23361">
        <w:rPr>
          <w:rFonts w:eastAsia="Microsoft YaHei" w:hint="eastAsia"/>
        </w:rPr>
        <w:t>sequence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 xml:space="preserve">with </w:t>
      </w:r>
      <w:r w:rsidR="00E23361" w:rsidRPr="00E23361">
        <w:rPr>
          <w:rStyle w:val="Literal"/>
          <w:rFonts w:ascii="Tahoma" w:eastAsia="Microsoft YaHei" w:hAnsi="Tahoma"/>
        </w:rPr>
        <w:t>�</w:t>
      </w:r>
      <w:r w:rsidR="00E23361" w:rsidRPr="00E23361">
        <w:rPr>
          <w:rFonts w:eastAsia="Microsoft YaHei" w:hint="eastAsia"/>
        </w:rPr>
        <w:t>, the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U+FFFD REPLACEMENT CHARACTER</w:t>
      </w:r>
      <w:r w:rsidR="00E23361" w:rsidRPr="00E23361">
        <w:rPr>
          <w:rFonts w:eastAsia="Microsoft YaHei" w:hint="eastAsia"/>
        </w:rPr>
        <w:t>. You might see replacement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characters for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characters in the buffer that aren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t filled by request data.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</w:t>
      </w:r>
      <w:del w:id="187" w:author="AnneMarieW" w:date="2018-03-30T11:07:00Z">
        <w:r w:rsidRPr="00E23361" w:rsidDel="00E335FE">
          <w:rPr>
            <w:rFonts w:eastAsia="Microsoft YaHei" w:hint="eastAsia"/>
          </w:rPr>
          <w:delText xml:space="preserve">give this a </w:delText>
        </w:r>
      </w:del>
      <w:r w:rsidRPr="00E23361">
        <w:rPr>
          <w:rFonts w:eastAsia="Microsoft YaHei" w:hint="eastAsia"/>
        </w:rPr>
        <w:t>try</w:t>
      </w:r>
      <w:ins w:id="188" w:author="AnneMarieW" w:date="2018-03-30T11:08:00Z">
        <w:r w:rsidR="00E335FE">
          <w:rPr>
            <w:rFonts w:eastAsia="Microsoft YaHei"/>
          </w:rPr>
          <w:t xml:space="preserve"> this code</w:t>
        </w:r>
      </w:ins>
      <w:r w:rsidRPr="00E23361">
        <w:rPr>
          <w:rFonts w:eastAsia="Microsoft YaHei" w:hint="eastAsia"/>
        </w:rPr>
        <w:t>! Start</w:t>
      </w:r>
      <w:del w:id="189" w:author="AnneMarieW" w:date="2018-03-30T11:08:00Z">
        <w:r w:rsidRPr="00E23361" w:rsidDel="00E335FE">
          <w:rPr>
            <w:rFonts w:eastAsia="Microsoft YaHei" w:hint="eastAsia"/>
          </w:rPr>
          <w:delText xml:space="preserve"> up</w:delText>
        </w:r>
      </w:del>
      <w:r w:rsidRPr="00E23361">
        <w:rPr>
          <w:rFonts w:eastAsia="Microsoft YaHei" w:hint="eastAsia"/>
        </w:rPr>
        <w:t xml:space="preserve"> the program and make a request in a web browser</w:t>
      </w:r>
      <w:r w:rsidR="000067D5" w:rsidRPr="00B4274A">
        <w:t xml:space="preserve"> </w:t>
      </w:r>
      <w:r w:rsidRPr="00E23361">
        <w:rPr>
          <w:rFonts w:eastAsia="Microsoft YaHei" w:hint="eastAsia"/>
        </w:rPr>
        <w:t>again. Note that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still get an error page in the browser, but </w:t>
      </w:r>
      <w:del w:id="190" w:author="AnneMarieW" w:date="2018-03-30T11:08:00Z">
        <w:r w:rsidRPr="00E23361" w:rsidDel="003743B0">
          <w:rPr>
            <w:rFonts w:eastAsia="Microsoft YaHei" w:hint="eastAsia"/>
          </w:rPr>
          <w:delText>the</w:delText>
        </w:r>
      </w:del>
      <w:ins w:id="191" w:author="AnneMarieW" w:date="2018-03-30T11:08:00Z">
        <w:r w:rsidR="003743B0" w:rsidRPr="00E23361">
          <w:rPr>
            <w:rFonts w:eastAsia="Microsoft YaHei" w:hint="eastAsia"/>
          </w:rPr>
          <w:t>our program</w:t>
        </w:r>
        <w:r w:rsidR="003743B0">
          <w:rPr>
            <w:rFonts w:eastAsia="Microsoft YaHei"/>
          </w:rPr>
          <w:t>’s</w:t>
        </w:r>
      </w:ins>
      <w:r w:rsidRPr="00E23361">
        <w:rPr>
          <w:rFonts w:eastAsia="Microsoft YaHei" w:hint="eastAsia"/>
        </w:rPr>
        <w:t xml:space="preserve"> output</w:t>
      </w:r>
      <w:r w:rsidR="000067D5" w:rsidRPr="00B4274A">
        <w:t xml:space="preserve"> </w:t>
      </w:r>
      <w:del w:id="192" w:author="AnneMarieW" w:date="2018-03-30T11:08:00Z">
        <w:r w:rsidRPr="00E23361" w:rsidDel="003743B0">
          <w:rPr>
            <w:rFonts w:eastAsia="Microsoft YaHei" w:hint="eastAsia"/>
          </w:rPr>
          <w:delText xml:space="preserve">of our program </w:delText>
        </w:r>
      </w:del>
      <w:r w:rsidRPr="00E23361">
        <w:rPr>
          <w:rFonts w:eastAsia="Microsoft YaHei" w:hint="eastAsia"/>
        </w:rPr>
        <w:t>in the terminal will now look similar to this: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Style w:val="HTMLCode"/>
          <w:rFonts w:hint="eastAsia"/>
        </w:rPr>
        <w:lastRenderedPageBreak/>
        <w:t xml:space="preserve">$ </w:t>
      </w:r>
      <w:r w:rsidRPr="00F754ED">
        <w:rPr>
          <w:rStyle w:val="LiteralBold"/>
          <w:rFonts w:hint="eastAsia"/>
        </w:rPr>
        <w:t>cargo run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Finished dev [</w:t>
      </w:r>
      <w:proofErr w:type="spellStart"/>
      <w:r w:rsidR="00E23361" w:rsidRPr="00E23361">
        <w:rPr>
          <w:rStyle w:val="HTMLCode"/>
          <w:rFonts w:hint="eastAsia"/>
        </w:rPr>
        <w:t>unoptimized</w:t>
      </w:r>
      <w:proofErr w:type="spellEnd"/>
      <w:r w:rsidR="00E23361" w:rsidRPr="00E23361">
        <w:rPr>
          <w:rStyle w:val="HTMLCode"/>
          <w:rFonts w:hint="eastAsia"/>
        </w:rPr>
        <w:t xml:space="preserve"> + </w:t>
      </w:r>
      <w:proofErr w:type="spellStart"/>
      <w:r w:rsidR="00E23361" w:rsidRPr="00E23361">
        <w:rPr>
          <w:rStyle w:val="HTMLCode"/>
          <w:rFonts w:hint="eastAsia"/>
        </w:rPr>
        <w:t>debuginfo</w:t>
      </w:r>
      <w:proofErr w:type="spellEnd"/>
      <w:r w:rsidR="00E23361" w:rsidRPr="00E23361">
        <w:rPr>
          <w:rStyle w:val="HTMLCode"/>
          <w:rFonts w:hint="eastAsia"/>
        </w:rPr>
        <w:t xml:space="preserve">] target(s) in 0.42 </w:t>
      </w:r>
      <w:proofErr w:type="spellStart"/>
      <w:r w:rsidR="00E23361" w:rsidRPr="00E23361">
        <w:rPr>
          <w:rStyle w:val="HTMLCode"/>
          <w:rFonts w:hint="eastAsia"/>
        </w:rPr>
        <w:t>secs</w:t>
      </w:r>
      <w:proofErr w:type="spell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Running `target/debug/hello`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Request: GET / HTTP/1.1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Host: 127.0.0.1:</w:t>
      </w:r>
      <w:r>
        <w:rPr>
          <w:rStyle w:val="HTMLCode"/>
          <w:rFonts w:hint="eastAsia"/>
        </w:rPr>
        <w:t>7878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User-Agent: Mozilla/5.0 (Windows NT 10.0; WOW64; rv:52.0) Gecko/20100101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Firefox/52.0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Accept: text/html,application/xhtml+xml,application/xml;q=0.9,*/*;q=0.8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Accept-Language: en-US,en;q=0.5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Accept-Encoding: gzip, deflate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Connection: keep-alive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Upgrade-Insecure-Requests: 1</w:t>
      </w:r>
    </w:p>
    <w:p w:rsidR="00E23361" w:rsidRPr="00E23361" w:rsidRDefault="00E23361" w:rsidP="00EE70CB">
      <w:pPr>
        <w:pStyle w:val="CodeC"/>
      </w:pPr>
      <w:r w:rsidRPr="00E23361">
        <w:rPr>
          <w:rFonts w:ascii="Tahoma" w:hAnsi="Tahoma" w:cs="Tahoma"/>
        </w:rPr>
        <w:t>����������������������������������</w:t>
      </w:r>
      <w:commentRangeStart w:id="193"/>
      <w:r w:rsidRPr="00E23361">
        <w:rPr>
          <w:rFonts w:ascii="Tahoma" w:hAnsi="Tahoma" w:cs="Tahoma"/>
        </w:rPr>
        <w:t>��</w:t>
      </w:r>
      <w:commentRangeEnd w:id="193"/>
      <w:r w:rsidR="00803D30">
        <w:rPr>
          <w:rStyle w:val="CommentReference"/>
          <w:rFonts w:ascii="Times New Roman" w:hAnsi="Times New Roman"/>
          <w:noProof w:val="0"/>
        </w:rPr>
        <w:commentReference w:id="193"/>
      </w:r>
    </w:p>
    <w:p w:rsidR="00E23361" w:rsidRPr="00E23361" w:rsidRDefault="003743B0" w:rsidP="00B4274A">
      <w:pPr>
        <w:pStyle w:val="Body"/>
        <w:rPr>
          <w:rFonts w:eastAsia="Microsoft YaHei"/>
        </w:rPr>
      </w:pPr>
      <w:ins w:id="194" w:author="AnneMarieW" w:date="2018-03-30T11:09:00Z">
        <w:r>
          <w:rPr>
            <w:rFonts w:eastAsia="Microsoft YaHei"/>
          </w:rPr>
          <w:t>D</w:t>
        </w:r>
        <w:r w:rsidRPr="00E23361">
          <w:rPr>
            <w:rFonts w:eastAsia="Microsoft YaHei" w:hint="eastAsia"/>
          </w:rPr>
          <w:t>epending on your browser</w:t>
        </w:r>
        <w:r>
          <w:rPr>
            <w:rFonts w:eastAsia="Microsoft YaHei"/>
          </w:rPr>
          <w:t>,</w:t>
        </w:r>
        <w:r w:rsidRPr="00E23361">
          <w:rPr>
            <w:rFonts w:eastAsia="Microsoft YaHei" w:hint="eastAsia"/>
          </w:rPr>
          <w:t xml:space="preserve"> </w:t>
        </w:r>
      </w:ins>
      <w:del w:id="195" w:author="AnneMarieW" w:date="2018-03-30T11:09:00Z">
        <w:r w:rsidR="00E23361" w:rsidRPr="00E23361" w:rsidDel="003743B0">
          <w:rPr>
            <w:rFonts w:eastAsia="Microsoft YaHei" w:hint="eastAsia"/>
          </w:rPr>
          <w:delText>You</w:delText>
        </w:r>
        <w:r w:rsidR="00E23361" w:rsidRPr="00E23361" w:rsidDel="003743B0">
          <w:rPr>
            <w:rFonts w:eastAsia="Microsoft YaHei"/>
          </w:rPr>
          <w:delText>’</w:delText>
        </w:r>
        <w:r w:rsidR="00E23361" w:rsidRPr="00E23361" w:rsidDel="003743B0">
          <w:rPr>
            <w:rFonts w:eastAsia="Microsoft YaHei" w:hint="eastAsia"/>
          </w:rPr>
          <w:delText>ll</w:delText>
        </w:r>
      </w:del>
      <w:ins w:id="196" w:author="AnneMarieW" w:date="2018-03-30T11:09:00Z">
        <w:r>
          <w:rPr>
            <w:rFonts w:eastAsia="Microsoft YaHei"/>
          </w:rPr>
          <w:t>you might</w:t>
        </w:r>
      </w:ins>
      <w:del w:id="197" w:author="AnneMarieW" w:date="2018-03-30T11:09:00Z">
        <w:r w:rsidR="00E23361" w:rsidRPr="00E23361" w:rsidDel="003743B0">
          <w:rPr>
            <w:rFonts w:eastAsia="Microsoft YaHei" w:hint="eastAsia"/>
          </w:rPr>
          <w:delText xml:space="preserve"> probably</w:delText>
        </w:r>
      </w:del>
      <w:r w:rsidR="00E23361" w:rsidRPr="00E23361">
        <w:rPr>
          <w:rFonts w:eastAsia="Microsoft YaHei" w:hint="eastAsia"/>
        </w:rPr>
        <w:t xml:space="preserve"> get slightly different output</w:t>
      </w:r>
      <w:del w:id="198" w:author="AnneMarieW" w:date="2018-03-30T11:09:00Z">
        <w:r w:rsidR="00E23361" w:rsidRPr="00E23361" w:rsidDel="003743B0">
          <w:rPr>
            <w:rFonts w:eastAsia="Microsoft YaHei" w:hint="eastAsia"/>
          </w:rPr>
          <w:delText xml:space="preserve"> depending on your browser</w:delText>
        </w:r>
      </w:del>
      <w:r w:rsidR="00E23361" w:rsidRPr="00E23361">
        <w:rPr>
          <w:rFonts w:eastAsia="Microsoft YaHei" w:hint="eastAsia"/>
        </w:rPr>
        <w:t>. Now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that we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 xml:space="preserve">re printing </w:t>
      </w:r>
      <w:del w:id="199" w:author="AnneMarieW" w:date="2018-03-30T11:09:00Z">
        <w:r w:rsidR="00E23361" w:rsidRPr="00E23361" w:rsidDel="000941CF">
          <w:rPr>
            <w:rFonts w:eastAsia="Microsoft YaHei" w:hint="eastAsia"/>
          </w:rPr>
          <w:delText xml:space="preserve">out </w:delText>
        </w:r>
      </w:del>
      <w:r w:rsidR="00E23361"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request data, we can see why we get multiple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connections from one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browser request by looking at the path after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Request: GET</w:t>
      </w:r>
      <w:r w:rsidR="00E23361" w:rsidRPr="00E23361">
        <w:rPr>
          <w:rFonts w:eastAsia="Microsoft YaHei" w:hint="eastAsia"/>
        </w:rPr>
        <w:t>. If the repeated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connections are all requesting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/</w:t>
      </w:r>
      <w:r w:rsidR="00E23361" w:rsidRPr="00E23361">
        <w:rPr>
          <w:rFonts w:eastAsia="Microsoft YaHei" w:hint="eastAsia"/>
        </w:rPr>
        <w:t>, we know the browser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is trying to fetch</w:t>
      </w:r>
      <w:r w:rsidR="000067D5" w:rsidRPr="00B4274A">
        <w:t xml:space="preserve"> </w:t>
      </w:r>
      <w:r w:rsidR="00E23361" w:rsidRPr="007F1E6A">
        <w:rPr>
          <w:rStyle w:val="Literal"/>
          <w:rFonts w:hint="eastAsia"/>
        </w:rPr>
        <w:t>/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repeatedly because it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s not getting a response from our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program.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break down this request data to understand what the browser is asking of</w:t>
      </w:r>
      <w:r w:rsidR="000067D5" w:rsidRPr="00B4274A">
        <w:t xml:space="preserve"> </w:t>
      </w:r>
      <w:r w:rsidRPr="00E23361">
        <w:rPr>
          <w:rFonts w:eastAsia="Microsoft YaHei" w:hint="eastAsia"/>
        </w:rPr>
        <w:t>our program.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200" w:name="a-closer-look-at-an-http-request"/>
      <w:bookmarkStart w:id="201" w:name="_Toc509918791"/>
      <w:bookmarkEnd w:id="200"/>
      <w:r w:rsidRPr="00E23361">
        <w:rPr>
          <w:rFonts w:eastAsia="Microsoft YaHei" w:hint="eastAsia"/>
        </w:rPr>
        <w:t>A Closer Look at an HTTP Request</w:t>
      </w:r>
      <w:bookmarkEnd w:id="201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HTTP is a text-based protocol, and a request takes this format: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Method Request-URI HTTP-Version CRLF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headers CRLF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message-body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202" w:author="AnneMarieW" w:date="2018-03-30T11:12:00Z">
        <w:r w:rsidRPr="00E23361" w:rsidDel="008F4E86">
          <w:rPr>
            <w:rFonts w:eastAsia="Microsoft YaHei" w:hint="eastAsia"/>
          </w:rPr>
          <w:delText xml:space="preserve">First </w:delText>
        </w:r>
      </w:del>
      <w:ins w:id="203" w:author="AnneMarieW" w:date="2018-03-30T11:12:00Z">
        <w:r w:rsidR="008F4E86">
          <w:rPr>
            <w:rFonts w:eastAsia="Microsoft YaHei"/>
          </w:rPr>
          <w:t>The first line is</w:t>
        </w:r>
      </w:ins>
      <w:del w:id="204" w:author="AnneMarieW" w:date="2018-03-30T11:12:00Z">
        <w:r w:rsidRPr="00E23361" w:rsidDel="008F4E86">
          <w:rPr>
            <w:rFonts w:eastAsia="Microsoft YaHei" w:hint="eastAsia"/>
          </w:rPr>
          <w:delText>we have</w:delText>
        </w:r>
      </w:del>
      <w:r w:rsidRPr="00E23361">
        <w:rPr>
          <w:rFonts w:eastAsia="Microsoft YaHei" w:hint="eastAsia"/>
        </w:rPr>
        <w:t xml:space="preserve"> the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request line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 holds information about</w:t>
      </w:r>
      <w:r w:rsidR="000067D5" w:rsidRPr="00B4274A">
        <w:t xml:space="preserve"> </w:t>
      </w:r>
      <w:r w:rsidRPr="00E23361">
        <w:rPr>
          <w:rFonts w:eastAsia="Microsoft YaHei" w:hint="eastAsia"/>
        </w:rPr>
        <w:t>what the client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is requesting. The first part of the request line </w:t>
      </w:r>
      <w:del w:id="205" w:author="AnneMarieW" w:date="2018-03-30T11:13:00Z">
        <w:r w:rsidRPr="00E23361" w:rsidDel="008F4E86">
          <w:rPr>
            <w:rFonts w:eastAsia="Microsoft YaHei" w:hint="eastAsia"/>
          </w:rPr>
          <w:delText>tells us</w:delText>
        </w:r>
      </w:del>
      <w:ins w:id="206" w:author="AnneMarieW" w:date="2018-03-30T11:13:00Z">
        <w:r w:rsidR="008F4E86">
          <w:rPr>
            <w:rFonts w:eastAsia="Microsoft YaHei"/>
          </w:rPr>
          <w:t>indicates</w:t>
        </w:r>
      </w:ins>
      <w:r w:rsidRPr="00E23361">
        <w:rPr>
          <w:rFonts w:eastAsia="Microsoft YaHei" w:hint="eastAsia"/>
        </w:rPr>
        <w:t xml:space="preserve"> the</w:t>
      </w:r>
      <w:r w:rsidR="000067D5" w:rsidRPr="00B4274A">
        <w:t xml:space="preserve"> </w:t>
      </w:r>
      <w:r w:rsidRPr="00E23361">
        <w:rPr>
          <w:rStyle w:val="EmphasisItalic"/>
          <w:rFonts w:eastAsia="Microsoft YaHei" w:hint="eastAsia"/>
        </w:rPr>
        <w:t>method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being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used, </w:t>
      </w:r>
      <w:del w:id="207" w:author="AnneMarieW" w:date="2018-03-30T11:13:00Z">
        <w:r w:rsidRPr="00E23361" w:rsidDel="008F4E86">
          <w:rPr>
            <w:rFonts w:eastAsia="Microsoft YaHei" w:hint="eastAsia"/>
          </w:rPr>
          <w:delText>like</w:delText>
        </w:r>
      </w:del>
      <w:ins w:id="208" w:author="AnneMarieW" w:date="2018-03-30T11:13:00Z">
        <w:r w:rsidR="008F4E86">
          <w:rPr>
            <w:rFonts w:eastAsia="Microsoft YaHei"/>
          </w:rPr>
          <w:t>such as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POST</w:t>
      </w:r>
      <w:r w:rsidRPr="00E23361">
        <w:rPr>
          <w:rFonts w:eastAsia="Microsoft YaHei" w:hint="eastAsia"/>
        </w:rPr>
        <w:t xml:space="preserve">, </w:t>
      </w:r>
      <w:del w:id="209" w:author="AnneMarieW" w:date="2018-04-04T09:54:00Z">
        <w:r w:rsidRPr="00E23361" w:rsidDel="00AD4151">
          <w:rPr>
            <w:rFonts w:eastAsia="Microsoft YaHei" w:hint="eastAsia"/>
          </w:rPr>
          <w:delText>that</w:delText>
        </w:r>
      </w:del>
      <w:ins w:id="210" w:author="AnneMarieW" w:date="2018-04-04T09:54:00Z">
        <w:r w:rsidR="00AD4151">
          <w:rPr>
            <w:rFonts w:eastAsia="Microsoft YaHei"/>
          </w:rPr>
          <w:t>which</w:t>
        </w:r>
      </w:ins>
      <w:r w:rsidRPr="00E23361">
        <w:rPr>
          <w:rFonts w:eastAsia="Microsoft YaHei" w:hint="eastAsia"/>
        </w:rPr>
        <w:t xml:space="preserve"> describes how the client is making this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request. Our client used a</w:t>
      </w:r>
      <w:r>
        <w:rPr>
          <w:rFonts w:eastAsia="Microsoft YaHei" w:hint="eastAsia"/>
        </w:rPr>
        <w:t xml:space="preserve"> </w:t>
      </w:r>
      <w:r w:rsidR="00F64EA0" w:rsidRPr="00F64EA0">
        <w:rPr>
          <w:rStyle w:val="Literal"/>
          <w:rPrChange w:id="211" w:author="AnneMarieW" w:date="2018-03-30T11:14:00Z">
            <w:rPr>
              <w:rStyle w:val="HTMLCode"/>
            </w:rPr>
          </w:rPrChange>
        </w:rPr>
        <w:t>GET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request.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next part of th</w:t>
      </w:r>
      <w:r w:rsidRPr="00C24E51">
        <w:rPr>
          <w:rFonts w:eastAsia="Microsoft YaHei" w:hint="eastAsia"/>
        </w:rPr>
        <w:t xml:space="preserve">e </w:t>
      </w:r>
      <w:ins w:id="212" w:author="AnneMarieW" w:date="2018-03-30T11:27:00Z">
        <w:r w:rsidR="00F64EA0" w:rsidRPr="00F64EA0">
          <w:rPr>
            <w:rFonts w:eastAsia="Microsoft YaHei"/>
            <w:rPrChange w:id="213" w:author="AnneMarieW" w:date="2018-03-30T11:27:00Z">
              <w:rPr>
                <w:rStyle w:val="EmphasisItalic"/>
                <w:rFonts w:eastAsia="Microsoft YaHei"/>
                <w:i w:val="0"/>
              </w:rPr>
            </w:rPrChange>
          </w:rPr>
          <w:t>r</w:t>
        </w:r>
      </w:ins>
      <w:del w:id="214" w:author="AnneMarieW" w:date="2018-03-30T11:27:00Z">
        <w:r w:rsidR="00F64EA0" w:rsidRPr="00F64EA0">
          <w:rPr>
            <w:rFonts w:eastAsia="Microsoft YaHei"/>
            <w:rPrChange w:id="215" w:author="AnneMarieW" w:date="2018-03-30T11:27:00Z">
              <w:rPr>
                <w:rStyle w:val="Literal"/>
              </w:rPr>
            </w:rPrChange>
          </w:rPr>
          <w:delText>R</w:delText>
        </w:r>
      </w:del>
      <w:r w:rsidR="00F64EA0" w:rsidRPr="00F64EA0">
        <w:rPr>
          <w:rFonts w:eastAsia="Microsoft YaHei"/>
          <w:rPrChange w:id="216" w:author="AnneMarieW" w:date="2018-03-30T11:27:00Z">
            <w:rPr>
              <w:rStyle w:val="Literal"/>
            </w:rPr>
          </w:rPrChange>
        </w:rPr>
        <w:t>equest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line is</w:t>
      </w:r>
      <w:r>
        <w:rPr>
          <w:rFonts w:eastAsia="Microsoft YaHei" w:hint="eastAsia"/>
        </w:rPr>
        <w:t xml:space="preserve"> </w:t>
      </w:r>
      <w:r w:rsidRPr="00FF78EC">
        <w:rPr>
          <w:rStyle w:val="Literal"/>
          <w:rFonts w:hint="eastAsia"/>
        </w:rPr>
        <w:t>/</w:t>
      </w:r>
      <w:del w:id="217" w:author="AnneMarieW" w:date="2018-03-30T11:15:00Z">
        <w:r w:rsidDel="00D526DD">
          <w:rPr>
            <w:rFonts w:eastAsia="Microsoft YaHei" w:hint="eastAsia"/>
          </w:rPr>
          <w:delText xml:space="preserve"> </w:delText>
        </w:r>
      </w:del>
      <w:ins w:id="218" w:author="AnneMarieW" w:date="2018-03-30T11:15:00Z">
        <w:r w:rsidR="00D526DD">
          <w:rPr>
            <w:rFonts w:eastAsia="Microsoft YaHei"/>
          </w:rPr>
          <w:t xml:space="preserve">, </w:t>
        </w:r>
      </w:ins>
      <w:r w:rsidRPr="00E23361">
        <w:rPr>
          <w:rFonts w:eastAsia="Microsoft YaHei" w:hint="eastAsia"/>
        </w:rPr>
        <w:t xml:space="preserve">which </w:t>
      </w:r>
      <w:del w:id="219" w:author="AnneMarieW" w:date="2018-03-30T11:14:00Z">
        <w:r w:rsidDel="008F4E86">
          <w:rPr>
            <w:rFonts w:eastAsia="Microsoft YaHei" w:hint="eastAsia"/>
          </w:rPr>
          <w:delText>tells</w:delText>
        </w:r>
        <w:r w:rsidRPr="00E23361" w:rsidDel="008F4E86">
          <w:rPr>
            <w:rFonts w:eastAsia="Microsoft YaHei" w:hint="eastAsia"/>
          </w:rPr>
          <w:delText xml:space="preserve"> us </w:delText>
        </w:r>
      </w:del>
      <w:ins w:id="220" w:author="AnneMarieW" w:date="2018-03-30T11:14:00Z">
        <w:r w:rsidR="008F4E86">
          <w:rPr>
            <w:rFonts w:eastAsia="Microsoft YaHei"/>
          </w:rPr>
          <w:t xml:space="preserve">indicates </w:t>
        </w:r>
      </w:ins>
      <w:r w:rsidRPr="00E23361">
        <w:rPr>
          <w:rFonts w:eastAsia="Microsoft YaHei" w:hint="eastAsia"/>
        </w:rPr>
        <w:t>the</w:t>
      </w:r>
      <w:ins w:id="221" w:author="AnneMarieW" w:date="2018-03-30T11:14:00Z">
        <w:r w:rsidR="008F4E86">
          <w:rPr>
            <w:rFonts w:eastAsia="Microsoft YaHei"/>
          </w:rPr>
          <w:t xml:space="preserve"> </w:t>
        </w:r>
      </w:ins>
      <w:del w:id="222" w:author="AnneMarieW" w:date="2018-03-30T11:14:00Z">
        <w:r w:rsidR="00F64EA0" w:rsidRPr="00F64EA0">
          <w:rPr>
            <w:rStyle w:val="EmphasisItalic"/>
            <w:rFonts w:eastAsia="Microsoft YaHei"/>
            <w:rPrChange w:id="223" w:author="AnneMarieW" w:date="2018-03-30T11:14:00Z">
              <w:rPr>
                <w:rFonts w:ascii="Courier New" w:eastAsia="Microsoft YaHei" w:hAnsi="Courier New"/>
                <w:color w:val="0000FF"/>
                <w:sz w:val="20"/>
              </w:rPr>
            </w:rPrChange>
          </w:rPr>
          <w:delText xml:space="preserve"> </w:delText>
        </w:r>
        <w:r w:rsidRPr="00E23361" w:rsidDel="008F4E86">
          <w:rPr>
            <w:rStyle w:val="EmphasisItalic"/>
            <w:rFonts w:eastAsia="Microsoft YaHei" w:hint="eastAsia"/>
          </w:rPr>
          <w:delText>URI</w:delText>
        </w:r>
        <w:r w:rsidR="00F64EA0" w:rsidRPr="00F64EA0">
          <w:rPr>
            <w:rStyle w:val="EmphasisItalic"/>
            <w:rFonts w:eastAsia="Microsoft YaHei"/>
            <w:rPrChange w:id="224" w:author="AnneMarieW" w:date="2018-03-30T11:14:00Z">
              <w:rPr>
                <w:rFonts w:ascii="Courier New" w:eastAsia="Microsoft YaHei" w:hAnsi="Courier New"/>
                <w:color w:val="0000FF"/>
                <w:sz w:val="20"/>
              </w:rPr>
            </w:rPrChange>
          </w:rPr>
          <w:delText xml:space="preserve"> (</w:delText>
        </w:r>
      </w:del>
      <w:r w:rsidR="00F64EA0" w:rsidRPr="00F64EA0">
        <w:rPr>
          <w:rStyle w:val="EmphasisItalic"/>
          <w:rFonts w:eastAsia="Microsoft YaHei"/>
          <w:rPrChange w:id="225" w:author="AnneMarieW" w:date="2018-03-30T11:14:00Z">
            <w:rPr>
              <w:rFonts w:ascii="Courier New" w:eastAsia="Microsoft YaHei" w:hAnsi="Courier New"/>
              <w:color w:val="0000FF"/>
              <w:sz w:val="20"/>
            </w:rPr>
          </w:rPrChange>
        </w:rPr>
        <w:t>Uniform Resource Identifier</w:t>
      </w:r>
      <w:ins w:id="226" w:author="AnneMarieW" w:date="2018-03-30T11:14:00Z">
        <w:r w:rsidR="008F4E86" w:rsidRPr="008F4E86">
          <w:rPr>
            <w:rStyle w:val="EmphasisItalic"/>
            <w:rFonts w:eastAsia="Microsoft YaHei" w:hint="eastAsia"/>
          </w:rPr>
          <w:t xml:space="preserve"> </w:t>
        </w:r>
        <w:r w:rsidR="00F64EA0" w:rsidRPr="00F64EA0">
          <w:rPr>
            <w:rStyle w:val="EmphasisItalic"/>
            <w:rFonts w:eastAsia="Microsoft YaHei"/>
            <w:rPrChange w:id="227" w:author="AnneMarieW" w:date="2018-03-30T11:14:00Z">
              <w:rPr>
                <w:rFonts w:ascii="Courier New" w:eastAsia="Microsoft YaHei" w:hAnsi="Courier New"/>
                <w:color w:val="0000FF"/>
                <w:sz w:val="20"/>
              </w:rPr>
            </w:rPrChange>
          </w:rPr>
          <w:t>(</w:t>
        </w:r>
        <w:r w:rsidR="008F4E86" w:rsidRPr="00E23361">
          <w:rPr>
            <w:rStyle w:val="EmphasisItalic"/>
            <w:rFonts w:eastAsia="Microsoft YaHei" w:hint="eastAsia"/>
          </w:rPr>
          <w:t>URI</w:t>
        </w:r>
      </w:ins>
      <w:r w:rsidR="00F64EA0" w:rsidRPr="00F64EA0">
        <w:rPr>
          <w:rStyle w:val="EmphasisItalic"/>
          <w:rFonts w:eastAsia="Microsoft YaHei"/>
          <w:rPrChange w:id="228" w:author="AnneMarieW" w:date="2018-03-30T11:14:00Z">
            <w:rPr>
              <w:rFonts w:ascii="Courier New" w:eastAsia="Microsoft YaHei" w:hAnsi="Courier New"/>
              <w:color w:val="0000FF"/>
              <w:sz w:val="20"/>
            </w:rPr>
          </w:rPrChange>
        </w:rPr>
        <w:t>)</w:t>
      </w:r>
      <w:r w:rsidRPr="00E23361">
        <w:rPr>
          <w:rFonts w:eastAsia="Microsoft YaHei" w:hint="eastAsia"/>
        </w:rPr>
        <w:t xml:space="preserve"> </w:t>
      </w:r>
      <w:del w:id="229" w:author="AnneMarieW" w:date="2018-03-30T11:15:00Z">
        <w:r w:rsidDel="00D526DD">
          <w:rPr>
            <w:rFonts w:eastAsia="Microsoft YaHei" w:hint="eastAsia"/>
          </w:rPr>
          <w:delText>that</w:delText>
        </w:r>
        <w:r w:rsidRPr="00E23361" w:rsidDel="00D526DD">
          <w:rPr>
            <w:rFonts w:eastAsia="Microsoft YaHei" w:hint="eastAsia"/>
          </w:rPr>
          <w:delText xml:space="preserve"> </w:delText>
        </w:r>
      </w:del>
      <w:r w:rsidRPr="00E23361">
        <w:rPr>
          <w:rFonts w:eastAsia="Microsoft YaHei" w:hint="eastAsia"/>
        </w:rPr>
        <w:t>the client is requesting</w:t>
      </w:r>
      <w:ins w:id="230" w:author="AnneMarieW" w:date="2018-03-30T11:15:00Z">
        <w:r w:rsidR="00D526DD">
          <w:rPr>
            <w:rFonts w:eastAsia="Microsoft YaHei"/>
          </w:rPr>
          <w:t xml:space="preserve">: </w:t>
        </w:r>
      </w:ins>
      <w:del w:id="231" w:author="AnneMarieW" w:date="2018-03-30T11:15:00Z">
        <w:r w:rsidDel="00D526DD">
          <w:rPr>
            <w:rFonts w:eastAsia="Microsoft YaHei"/>
          </w:rPr>
          <w:delText>—</w:delText>
        </w:r>
      </w:del>
      <w:r w:rsidRPr="00E23361">
        <w:rPr>
          <w:rFonts w:eastAsia="Microsoft YaHei" w:hint="eastAsia"/>
        </w:rPr>
        <w:t>a URI is almost, but not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quite, the same as a</w:t>
      </w:r>
      <w:ins w:id="232" w:author="AnneMarieW" w:date="2018-03-30T11:14:00Z">
        <w:r w:rsidR="008F4E86">
          <w:rPr>
            <w:rFonts w:eastAsia="Microsoft YaHei"/>
          </w:rPr>
          <w:t xml:space="preserve"> </w:t>
        </w:r>
      </w:ins>
      <w:del w:id="233" w:author="AnneMarieW" w:date="2018-03-30T11:14:00Z">
        <w:r w:rsidRPr="00E23361" w:rsidDel="008F4E86">
          <w:rPr>
            <w:rFonts w:eastAsia="Microsoft YaHei" w:hint="eastAsia"/>
          </w:rPr>
          <w:delText xml:space="preserve"> URL (</w:delText>
        </w:r>
      </w:del>
      <w:r w:rsidRPr="00E23361">
        <w:rPr>
          <w:rStyle w:val="EmphasisItalic"/>
          <w:rFonts w:eastAsia="Microsoft YaHei" w:hint="eastAsia"/>
        </w:rPr>
        <w:t>Uniform Resource</w:t>
      </w:r>
      <w:r w:rsidR="00371FFD">
        <w:rPr>
          <w:rStyle w:val="EmphasisItalic"/>
          <w:rFonts w:eastAsia="Microsoft YaHei" w:hint="eastAsia"/>
        </w:rPr>
        <w:t xml:space="preserve"> </w:t>
      </w:r>
      <w:r w:rsidRPr="00AF3DEB">
        <w:rPr>
          <w:rStyle w:val="EmphasisItalic"/>
          <w:rFonts w:eastAsia="Microsoft YaHei" w:hint="eastAsia"/>
        </w:rPr>
        <w:t>Locator</w:t>
      </w:r>
      <w:del w:id="234" w:author="AnneMarieW" w:date="2018-03-30T11:14:00Z">
        <w:r w:rsidR="00F64EA0" w:rsidRPr="00F64EA0">
          <w:rPr>
            <w:rStyle w:val="EmphasisItalic"/>
            <w:rFonts w:eastAsia="Microsoft YaHei"/>
            <w:rPrChange w:id="235" w:author="AnneMarieW" w:date="2018-03-30T11:14:00Z">
              <w:rPr>
                <w:rFonts w:ascii="Courier New" w:eastAsia="Microsoft YaHei" w:hAnsi="Courier New"/>
                <w:color w:val="0000FF"/>
                <w:sz w:val="20"/>
              </w:rPr>
            </w:rPrChange>
          </w:rPr>
          <w:delText>)</w:delText>
        </w:r>
      </w:del>
      <w:ins w:id="236" w:author="AnneMarieW" w:date="2018-03-30T11:14:00Z">
        <w:r w:rsidR="00F64EA0" w:rsidRPr="00F64EA0">
          <w:rPr>
            <w:rStyle w:val="EmphasisItalic"/>
            <w:rFonts w:eastAsia="Microsoft YaHei"/>
            <w:rPrChange w:id="237" w:author="AnneMarieW" w:date="2018-03-30T11:14:00Z">
              <w:rPr>
                <w:rFonts w:ascii="Courier New" w:eastAsia="Microsoft YaHei" w:hAnsi="Courier New"/>
                <w:color w:val="0000FF"/>
                <w:sz w:val="20"/>
              </w:rPr>
            </w:rPrChange>
          </w:rPr>
          <w:t xml:space="preserve"> (URL)</w:t>
        </w:r>
      </w:ins>
      <w:r>
        <w:rPr>
          <w:rFonts w:eastAsia="Microsoft YaHei" w:hint="eastAsia"/>
        </w:rPr>
        <w:t xml:space="preserve">. </w:t>
      </w:r>
      <w:r w:rsidRPr="00E23361">
        <w:rPr>
          <w:rFonts w:eastAsia="Microsoft YaHei" w:hint="eastAsia"/>
        </w:rPr>
        <w:t>The difference between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URIs and URLs isn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important for </w:t>
      </w:r>
      <w:r w:rsidRPr="00E23361">
        <w:rPr>
          <w:rFonts w:eastAsia="Microsoft YaHei" w:hint="eastAsia"/>
        </w:rPr>
        <w:lastRenderedPageBreak/>
        <w:t xml:space="preserve">our purposes </w:t>
      </w:r>
      <w:del w:id="238" w:author="AnneMarieW" w:date="2018-03-30T11:15:00Z">
        <w:r w:rsidRPr="00E23361" w:rsidDel="00D526DD">
          <w:rPr>
            <w:rFonts w:eastAsia="Microsoft YaHei" w:hint="eastAsia"/>
          </w:rPr>
          <w:delText>of</w:delText>
        </w:r>
      </w:del>
      <w:ins w:id="239" w:author="AnneMarieW" w:date="2018-03-30T11:15:00Z">
        <w:r w:rsidR="00D526DD">
          <w:rPr>
            <w:rFonts w:eastAsia="Microsoft YaHei"/>
          </w:rPr>
          <w:t>in</w:t>
        </w:r>
      </w:ins>
      <w:r w:rsidRPr="00E23361">
        <w:rPr>
          <w:rFonts w:eastAsia="Microsoft YaHei" w:hint="eastAsia"/>
        </w:rPr>
        <w:t xml:space="preserve"> this chapter, but the HTTP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spec uses the term URI, so we can just mentally substitute</w:t>
      </w:r>
      <w:r w:rsidR="000067D5" w:rsidRPr="00B4274A">
        <w:t xml:space="preserve"> </w:t>
      </w:r>
      <w:r w:rsidRPr="00E23361">
        <w:rPr>
          <w:rFonts w:eastAsia="Microsoft YaHei" w:hint="eastAsia"/>
        </w:rPr>
        <w:t>URL for URI here.</w:t>
      </w:r>
    </w:p>
    <w:p w:rsidR="00E23361" w:rsidRPr="00E23361" w:rsidRDefault="00D526DD" w:rsidP="00B4274A">
      <w:pPr>
        <w:pStyle w:val="Body"/>
        <w:rPr>
          <w:rFonts w:eastAsia="Microsoft YaHei"/>
        </w:rPr>
      </w:pPr>
      <w:ins w:id="240" w:author="AnneMarieW" w:date="2018-03-30T11:16:00Z">
        <w:r>
          <w:rPr>
            <w:rFonts w:eastAsia="Microsoft YaHei"/>
          </w:rPr>
          <w:t>The last part</w:t>
        </w:r>
      </w:ins>
      <w:del w:id="241" w:author="AnneMarieW" w:date="2018-03-30T11:16:00Z">
        <w:r w:rsidR="00E23361" w:rsidRPr="00E23361" w:rsidDel="00D526DD">
          <w:rPr>
            <w:rFonts w:eastAsia="Microsoft YaHei" w:hint="eastAsia"/>
          </w:rPr>
          <w:delText>Finally, we</w:delText>
        </w:r>
        <w:r w:rsidR="00E23361" w:rsidRPr="00E23361" w:rsidDel="00D526DD">
          <w:rPr>
            <w:rFonts w:eastAsia="Microsoft YaHei"/>
          </w:rPr>
          <w:delText>’</w:delText>
        </w:r>
        <w:r w:rsidR="00E23361" w:rsidRPr="00E23361" w:rsidDel="00D526DD">
          <w:rPr>
            <w:rFonts w:eastAsia="Microsoft YaHei" w:hint="eastAsia"/>
          </w:rPr>
          <w:delText>re given</w:delText>
        </w:r>
      </w:del>
      <w:ins w:id="242" w:author="AnneMarieW" w:date="2018-03-30T11:16:00Z">
        <w:r>
          <w:rPr>
            <w:rFonts w:eastAsia="Microsoft YaHei"/>
          </w:rPr>
          <w:t xml:space="preserve"> is</w:t>
        </w:r>
      </w:ins>
      <w:r w:rsidR="00E23361" w:rsidRPr="00E23361">
        <w:rPr>
          <w:rFonts w:eastAsia="Microsoft YaHei" w:hint="eastAsia"/>
        </w:rPr>
        <w:t xml:space="preserve"> the HTTP version</w:t>
      </w:r>
      <w:ins w:id="243" w:author="AnneMarieW" w:date="2018-03-30T11:16:00Z">
        <w:r w:rsidRPr="00E23361">
          <w:rPr>
            <w:rFonts w:eastAsia="Microsoft YaHei" w:hint="eastAsia"/>
          </w:rPr>
          <w:t xml:space="preserve"> the client</w:t>
        </w:r>
      </w:ins>
      <w:r w:rsidR="00E23361" w:rsidRPr="00E23361">
        <w:rPr>
          <w:rFonts w:eastAsia="Microsoft YaHei" w:hint="eastAsia"/>
        </w:rPr>
        <w:t xml:space="preserve"> use</w:t>
      </w:r>
      <w:ins w:id="244" w:author="AnneMarieW" w:date="2018-03-30T11:16:00Z">
        <w:r>
          <w:rPr>
            <w:rFonts w:eastAsia="Microsoft YaHei"/>
          </w:rPr>
          <w:t>s</w:t>
        </w:r>
      </w:ins>
      <w:del w:id="245" w:author="AnneMarieW" w:date="2018-03-30T11:16:00Z">
        <w:r w:rsidR="00E23361" w:rsidRPr="00E23361" w:rsidDel="00D526DD">
          <w:rPr>
            <w:rFonts w:eastAsia="Microsoft YaHei" w:hint="eastAsia"/>
          </w:rPr>
          <w:delText>d by the client</w:delText>
        </w:r>
      </w:del>
      <w:r w:rsidR="00E23361" w:rsidRPr="00E23361">
        <w:rPr>
          <w:rFonts w:eastAsia="Microsoft YaHei" w:hint="eastAsia"/>
        </w:rPr>
        <w:t>, and then the request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line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ends in a </w:t>
      </w:r>
      <w:commentRangeStart w:id="246"/>
      <w:r w:rsidR="00E23361" w:rsidRPr="00E23361">
        <w:rPr>
          <w:rFonts w:eastAsia="Microsoft YaHei" w:hint="eastAsia"/>
        </w:rPr>
        <w:t>CRLF</w:t>
      </w:r>
      <w:commentRangeEnd w:id="246"/>
      <w:r w:rsidR="00D154BE">
        <w:rPr>
          <w:rStyle w:val="CommentReference"/>
        </w:rPr>
        <w:commentReference w:id="246"/>
      </w:r>
      <w:r w:rsidR="00E23361" w:rsidRPr="00E23361">
        <w:rPr>
          <w:rFonts w:eastAsia="Microsoft YaHei" w:hint="eastAsia"/>
        </w:rPr>
        <w:t xml:space="preserve"> sequence. The CRLF sequence can also be written as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\r\n</w:t>
      </w:r>
      <w:r w:rsidR="00E23361" w:rsidRPr="00E23361">
        <w:rPr>
          <w:rFonts w:eastAsia="Microsoft YaHei" w:hint="eastAsia"/>
        </w:rPr>
        <w:t>:</w:t>
      </w:r>
      <w:r w:rsidR="00E23361">
        <w:rPr>
          <w:rFonts w:eastAsia="Microsoft YaHei"/>
        </w:rPr>
        <w:t xml:space="preserve"> </w:t>
      </w:r>
      <w:ins w:id="247" w:author="AnneMarieW" w:date="2018-03-30T11:17:00Z">
        <w:r>
          <w:rPr>
            <w:rFonts w:eastAsia="Microsoft YaHei"/>
          </w:rPr>
          <w:t xml:space="preserve">the </w:t>
        </w:r>
      </w:ins>
      <w:r w:rsidR="00E23361" w:rsidRPr="00E23361">
        <w:rPr>
          <w:rStyle w:val="Literal"/>
          <w:rFonts w:hint="eastAsia"/>
        </w:rPr>
        <w:t>\r</w:t>
      </w:r>
      <w:r w:rsidR="000067D5" w:rsidRPr="00B4274A">
        <w:t xml:space="preserve"> </w:t>
      </w:r>
      <w:ins w:id="248" w:author="AnneMarieW" w:date="2018-03-30T11:17:00Z">
        <w:r>
          <w:t xml:space="preserve">part </w:t>
        </w:r>
      </w:ins>
      <w:r w:rsidR="00E23361" w:rsidRPr="00E23361">
        <w:rPr>
          <w:rFonts w:eastAsia="Microsoft YaHei" w:hint="eastAsia"/>
        </w:rPr>
        <w:t>is a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EmphasisItalic"/>
          <w:rFonts w:eastAsia="Microsoft YaHei" w:hint="eastAsia"/>
        </w:rPr>
        <w:t>carriage return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and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\n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is a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EmphasisItalic"/>
          <w:rFonts w:eastAsia="Microsoft YaHei" w:hint="eastAsia"/>
        </w:rPr>
        <w:t>line feed</w:t>
      </w:r>
      <w:r w:rsidR="00E23361" w:rsidRPr="00E23361">
        <w:rPr>
          <w:rFonts w:eastAsia="Microsoft YaHei" w:hint="eastAsia"/>
        </w:rPr>
        <w:t>. (These terms come from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typewriter days!) The CRLF sequence separates the </w:t>
      </w:r>
      <w:r w:rsidR="00E23361" w:rsidRPr="008C0C9E">
        <w:rPr>
          <w:rFonts w:eastAsia="Microsoft YaHei" w:hint="eastAsia"/>
        </w:rPr>
        <w:t xml:space="preserve">request </w:t>
      </w:r>
      <w:r w:rsidR="00E23361" w:rsidRPr="00E23361">
        <w:rPr>
          <w:rFonts w:eastAsia="Microsoft YaHei" w:hint="eastAsia"/>
        </w:rPr>
        <w:t>line from the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rest of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the request data.</w:t>
      </w:r>
      <w:r w:rsidR="000067D5" w:rsidRPr="00B4274A">
        <w:t xml:space="preserve"> </w:t>
      </w:r>
      <w:r w:rsidR="00E23361">
        <w:rPr>
          <w:rFonts w:eastAsia="Microsoft YaHei" w:hint="eastAsia"/>
        </w:rPr>
        <w:t xml:space="preserve">Note that when </w:t>
      </w:r>
      <w:ins w:id="249" w:author="AnneMarieW" w:date="2018-03-30T11:18:00Z">
        <w:r w:rsidR="00D154BE">
          <w:rPr>
            <w:rFonts w:eastAsia="Microsoft YaHei"/>
          </w:rPr>
          <w:t xml:space="preserve">the </w:t>
        </w:r>
      </w:ins>
      <w:r w:rsidR="00E23361">
        <w:rPr>
          <w:rFonts w:eastAsia="Microsoft YaHei" w:hint="eastAsia"/>
        </w:rPr>
        <w:t>CRLF is printed</w:t>
      </w:r>
      <w:del w:id="250" w:author="AnneMarieW" w:date="2018-03-30T11:19:00Z">
        <w:r w:rsidR="00E23361" w:rsidDel="005D0625">
          <w:rPr>
            <w:rFonts w:eastAsia="Microsoft YaHei" w:hint="eastAsia"/>
          </w:rPr>
          <w:delText xml:space="preserve"> out</w:delText>
        </w:r>
      </w:del>
      <w:r w:rsidR="00E23361">
        <w:rPr>
          <w:rFonts w:eastAsia="Microsoft YaHei" w:hint="eastAsia"/>
        </w:rPr>
        <w:t>, we see a new line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>start</w:t>
      </w:r>
      <w:del w:id="251" w:author="AnneMarieW" w:date="2018-03-30T11:19:00Z">
        <w:r w:rsidR="00E23361" w:rsidDel="005D0625">
          <w:rPr>
            <w:rFonts w:eastAsia="Microsoft YaHei" w:hint="eastAsia"/>
          </w:rPr>
          <w:delText>ed</w:delText>
        </w:r>
      </w:del>
      <w:r w:rsidR="00E23361">
        <w:rPr>
          <w:rFonts w:eastAsia="Microsoft YaHei" w:hint="eastAsia"/>
        </w:rPr>
        <w:t xml:space="preserve"> rather than </w:t>
      </w:r>
      <w:r w:rsidR="00E23361" w:rsidRPr="00FF78EC">
        <w:rPr>
          <w:rStyle w:val="Literal"/>
          <w:rFonts w:hint="eastAsia"/>
        </w:rPr>
        <w:t>\r\n</w:t>
      </w:r>
      <w:r w:rsid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252" w:author="AnneMarieW" w:date="2018-03-30T11:20:00Z">
        <w:r w:rsidRPr="00E23361" w:rsidDel="005D0625">
          <w:rPr>
            <w:rFonts w:eastAsia="Microsoft YaHei" w:hint="eastAsia"/>
          </w:rPr>
          <w:delText>Taking a l</w:delText>
        </w:r>
      </w:del>
      <w:ins w:id="253" w:author="AnneMarieW" w:date="2018-03-30T11:20:00Z">
        <w:r w:rsidR="005D0625">
          <w:rPr>
            <w:rFonts w:eastAsia="Microsoft YaHei"/>
          </w:rPr>
          <w:t>L</w:t>
        </w:r>
      </w:ins>
      <w:r w:rsidRPr="00E23361">
        <w:rPr>
          <w:rFonts w:eastAsia="Microsoft YaHei" w:hint="eastAsia"/>
        </w:rPr>
        <w:t>ook</w:t>
      </w:r>
      <w:ins w:id="254" w:author="AnneMarieW" w:date="2018-03-30T11:20:00Z">
        <w:r w:rsidR="005D0625">
          <w:rPr>
            <w:rFonts w:eastAsia="Microsoft YaHei"/>
          </w:rPr>
          <w:t>ing</w:t>
        </w:r>
      </w:ins>
      <w:r w:rsidRPr="00E23361">
        <w:rPr>
          <w:rFonts w:eastAsia="Microsoft YaHei" w:hint="eastAsia"/>
        </w:rPr>
        <w:t xml:space="preserve"> at the </w:t>
      </w:r>
      <w:r w:rsidRPr="008C0C9E">
        <w:rPr>
          <w:rFonts w:eastAsia="Microsoft YaHei" w:hint="eastAsia"/>
        </w:rPr>
        <w:t>request</w:t>
      </w:r>
      <w:r w:rsidRPr="00E23361">
        <w:rPr>
          <w:rFonts w:eastAsia="Microsoft YaHei" w:hint="eastAsia"/>
        </w:rPr>
        <w:t xml:space="preserve"> line data we received </w:t>
      </w:r>
      <w:r w:rsidRPr="00E23361">
        <w:rPr>
          <w:rFonts w:eastAsia="Microsoft YaHei"/>
        </w:rPr>
        <w:t>f</w:t>
      </w:r>
      <w:r w:rsidRPr="00E23361">
        <w:rPr>
          <w:rFonts w:eastAsia="Microsoft YaHei" w:hint="eastAsia"/>
        </w:rPr>
        <w:t>rom running our program so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far, we see </w:t>
      </w:r>
      <w:r>
        <w:rPr>
          <w:rFonts w:eastAsia="Microsoft YaHei" w:hint="eastAsia"/>
        </w:rPr>
        <w:t xml:space="preserve">that </w:t>
      </w:r>
      <w:r w:rsidRPr="00FF78EC">
        <w:rPr>
          <w:rStyle w:val="Literal"/>
          <w:rFonts w:hint="eastAsia"/>
        </w:rPr>
        <w:t>GET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the method,</w:t>
      </w:r>
      <w:r>
        <w:rPr>
          <w:rFonts w:eastAsia="Microsoft YaHei" w:hint="eastAsia"/>
        </w:rPr>
        <w:t xml:space="preserve"> </w:t>
      </w:r>
      <w:r w:rsidRPr="00FF78EC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is the </w:t>
      </w:r>
      <w:ins w:id="255" w:author="AnneMarieW" w:date="2018-03-30T11:20:00Z">
        <w:r w:rsidR="005D0625">
          <w:rPr>
            <w:rFonts w:eastAsia="Microsoft YaHei"/>
          </w:rPr>
          <w:t>r</w:t>
        </w:r>
      </w:ins>
      <w:del w:id="256" w:author="AnneMarieW" w:date="2018-03-30T11:20:00Z">
        <w:r w:rsidRPr="00E23361" w:rsidDel="005D0625">
          <w:rPr>
            <w:rFonts w:eastAsia="Microsoft YaHei" w:hint="eastAsia"/>
          </w:rPr>
          <w:delText>R</w:delText>
        </w:r>
      </w:del>
      <w:r w:rsidRPr="00E23361">
        <w:rPr>
          <w:rFonts w:eastAsia="Microsoft YaHei" w:hint="eastAsia"/>
        </w:rPr>
        <w:t>equest URI, 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HTTP/1.1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version.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commentRangeStart w:id="257"/>
      <w:r w:rsidRPr="00E23361">
        <w:rPr>
          <w:rFonts w:eastAsia="Microsoft YaHei" w:hint="eastAsia"/>
        </w:rPr>
        <w:t>The remaining lines starting from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Host: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onward are he</w:t>
      </w:r>
      <w:commentRangeEnd w:id="257"/>
      <w:r w:rsidR="00C24E51">
        <w:rPr>
          <w:rStyle w:val="CommentReference"/>
        </w:rPr>
        <w:commentReference w:id="257"/>
      </w:r>
      <w:r w:rsidRPr="00E23361">
        <w:rPr>
          <w:rFonts w:eastAsia="Microsoft YaHei" w:hint="eastAsia"/>
        </w:rPr>
        <w:t>aders</w:t>
      </w:r>
      <w:del w:id="258" w:author="AnneMarieW" w:date="2018-03-30T11:20:00Z">
        <w:r w:rsidRPr="00E23361" w:rsidDel="005D0625">
          <w:rPr>
            <w:rFonts w:eastAsia="Microsoft YaHei" w:hint="eastAsia"/>
          </w:rPr>
          <w:delText>;</w:delText>
        </w:r>
      </w:del>
      <w:ins w:id="259" w:author="AnneMarieW" w:date="2018-03-30T11:20:00Z">
        <w:r w:rsidR="005D0625">
          <w:rPr>
            <w:rFonts w:eastAsia="Microsoft YaHei"/>
          </w:rPr>
          <w:t>: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requests</w:t>
      </w:r>
      <w:r w:rsidR="000067D5" w:rsidRPr="00B4274A">
        <w:t xml:space="preserve"> </w:t>
      </w:r>
      <w:r w:rsidRPr="00E23361">
        <w:rPr>
          <w:rFonts w:eastAsia="Microsoft YaHei" w:hint="eastAsia"/>
        </w:rPr>
        <w:t>have no body.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Try making a request from a different browser</w:t>
      </w:r>
      <w:del w:id="260" w:author="AnneMarieW" w:date="2018-03-30T11:24:00Z">
        <w:r w:rsidRPr="00E23361" w:rsidDel="00C24E51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or asking for a different</w:t>
      </w:r>
      <w:r w:rsidR="000067D5" w:rsidRPr="00B4274A">
        <w:t xml:space="preserve"> </w:t>
      </w:r>
      <w:r w:rsidRPr="00E23361">
        <w:rPr>
          <w:rFonts w:eastAsia="Microsoft YaHei" w:hint="eastAsia"/>
        </w:rPr>
        <w:t>address</w:t>
      </w:r>
      <w:ins w:id="261" w:author="AnneMarieW" w:date="2018-03-30T11:24:00Z">
        <w:r w:rsidR="00C24E51">
          <w:rPr>
            <w:rFonts w:eastAsia="Microsoft YaHei"/>
          </w:rPr>
          <w:t>, such as</w:t>
        </w:r>
      </w:ins>
      <w:del w:id="262" w:author="AnneMarieW" w:date="2018-03-30T11:24:00Z">
        <w:r w:rsidRPr="00E23361" w:rsidDel="00C24E51">
          <w:rPr>
            <w:rFonts w:eastAsia="Microsoft YaHei" w:hint="eastAsia"/>
          </w:rPr>
          <w:delText xml:space="preserve"> like</w:delText>
        </w:r>
      </w:del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Pr="00FF78EC">
        <w:rPr>
          <w:rStyle w:val="Literal"/>
          <w:rFonts w:hint="eastAsia"/>
        </w:rPr>
        <w:t>7878</w:t>
      </w:r>
      <w:r w:rsidRPr="00E23361">
        <w:rPr>
          <w:rStyle w:val="Literal"/>
          <w:rFonts w:hint="eastAsia"/>
        </w:rPr>
        <w:t>/test</w:t>
      </w:r>
      <w:del w:id="263" w:author="AnneMarieW" w:date="2018-03-30T11:25:00Z">
        <w:r w:rsidDel="00C24E51">
          <w:rPr>
            <w:rFonts w:eastAsia="Microsoft YaHei" w:hint="eastAsia"/>
          </w:rPr>
          <w:delText xml:space="preserve"> </w:delText>
        </w:r>
      </w:del>
      <w:ins w:id="264" w:author="AnneMarieW" w:date="2018-03-30T11:25:00Z">
        <w:r w:rsidR="00C24E51">
          <w:rPr>
            <w:rFonts w:eastAsia="Microsoft YaHei"/>
          </w:rPr>
          <w:t xml:space="preserve">, </w:t>
        </w:r>
      </w:ins>
      <w:r w:rsidRPr="00E23361">
        <w:rPr>
          <w:rFonts w:eastAsia="Microsoft YaHei" w:hint="eastAsia"/>
        </w:rPr>
        <w:t>to see how the request data changes</w:t>
      </w:r>
      <w:del w:id="265" w:author="AnneMarieW" w:date="2018-03-30T11:22:00Z">
        <w:r w:rsidRPr="00E23361" w:rsidDel="005D0625">
          <w:rPr>
            <w:rFonts w:eastAsia="Microsoft YaHei" w:hint="eastAsia"/>
          </w:rPr>
          <w:delText>, if</w:delText>
        </w:r>
        <w:r w:rsidR="000067D5" w:rsidRPr="00B4274A" w:rsidDel="005D0625">
          <w:delText xml:space="preserve"> </w:delText>
        </w:r>
        <w:r w:rsidRPr="00E23361" w:rsidDel="005D0625">
          <w:rPr>
            <w:rFonts w:eastAsia="Microsoft YaHei" w:hint="eastAsia"/>
          </w:rPr>
          <w:delText>you</w:delText>
        </w:r>
        <w:r w:rsidRPr="00E23361" w:rsidDel="005D0625">
          <w:rPr>
            <w:rFonts w:eastAsia="Microsoft YaHei"/>
          </w:rPr>
          <w:delText>’</w:delText>
        </w:r>
        <w:r w:rsidRPr="00E23361" w:rsidDel="005D0625">
          <w:rPr>
            <w:rFonts w:eastAsia="Microsoft YaHei" w:hint="eastAsia"/>
          </w:rPr>
          <w:delText>d like</w:delText>
        </w:r>
      </w:del>
      <w:r w:rsidRPr="00E23361">
        <w:rPr>
          <w:rFonts w:eastAsia="Microsoft YaHei" w:hint="eastAsia"/>
        </w:rPr>
        <w:t>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Now that we know what the browser is asking for,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send</w:t>
      </w:r>
      <w:ins w:id="266" w:author="AnneMarieW" w:date="2018-03-30T11:22:00Z">
        <w:r w:rsidR="005D0625" w:rsidRPr="005D0625">
          <w:rPr>
            <w:rFonts w:eastAsia="Microsoft YaHei" w:hint="eastAsia"/>
          </w:rPr>
          <w:t xml:space="preserve"> </w:t>
        </w:r>
        <w:r w:rsidR="005D0625" w:rsidRPr="00E23361">
          <w:rPr>
            <w:rFonts w:eastAsia="Microsoft YaHei" w:hint="eastAsia"/>
          </w:rPr>
          <w:t>back</w:t>
        </w:r>
      </w:ins>
      <w:r w:rsidRPr="00E23361">
        <w:rPr>
          <w:rFonts w:eastAsia="Microsoft YaHei" w:hint="eastAsia"/>
        </w:rPr>
        <w:t xml:space="preserve"> some data</w:t>
      </w:r>
      <w:del w:id="267" w:author="AnneMarieW" w:date="2018-03-30T11:22:00Z">
        <w:r w:rsidRPr="00E23361" w:rsidDel="005D0625">
          <w:rPr>
            <w:rFonts w:eastAsia="Microsoft YaHei" w:hint="eastAsia"/>
          </w:rPr>
          <w:delText xml:space="preserve"> back</w:delText>
        </w:r>
      </w:del>
      <w:r w:rsidRPr="00E23361">
        <w:rPr>
          <w:rFonts w:eastAsia="Microsoft YaHei" w:hint="eastAsia"/>
        </w:rPr>
        <w:t>!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268" w:name="writing-a-response"/>
      <w:bookmarkStart w:id="269" w:name="_Toc509918792"/>
      <w:bookmarkEnd w:id="268"/>
      <w:r w:rsidRPr="00E23361">
        <w:rPr>
          <w:rFonts w:eastAsia="Microsoft YaHei" w:hint="eastAsia"/>
        </w:rPr>
        <w:t>Writing a Response</w:t>
      </w:r>
      <w:bookmarkEnd w:id="269"/>
    </w:p>
    <w:p w:rsidR="00E23361" w:rsidRPr="00E23361" w:rsidRDefault="002A36F5" w:rsidP="00EE70CB">
      <w:pPr>
        <w:pStyle w:val="BodyFirst"/>
        <w:rPr>
          <w:rFonts w:eastAsia="Microsoft YaHei"/>
        </w:rPr>
      </w:pPr>
      <w:ins w:id="270" w:author="AnneMarieW" w:date="2018-03-30T11:30:00Z">
        <w:r>
          <w:rPr>
            <w:rFonts w:eastAsia="Microsoft YaHei"/>
          </w:rPr>
          <w:t xml:space="preserve">Now </w:t>
        </w:r>
      </w:ins>
      <w:del w:id="271" w:author="AnneMarieW" w:date="2018-03-30T11:30:00Z">
        <w:r w:rsidR="00E23361" w:rsidDel="002A36F5">
          <w:rPr>
            <w:rFonts w:eastAsia="Microsoft YaHei" w:hint="eastAsia"/>
          </w:rPr>
          <w:delText>W</w:delText>
        </w:r>
      </w:del>
      <w:ins w:id="272" w:author="AnneMarieW" w:date="2018-03-30T11:30:00Z">
        <w:r>
          <w:rPr>
            <w:rFonts w:eastAsia="Microsoft YaHei"/>
          </w:rPr>
          <w:t>w</w:t>
        </w:r>
      </w:ins>
      <w:r w:rsidR="00E23361">
        <w:rPr>
          <w:rFonts w:eastAsia="Microsoft YaHei" w:hint="eastAsia"/>
        </w:rPr>
        <w:t>e</w:t>
      </w:r>
      <w:r w:rsidR="00E23361">
        <w:rPr>
          <w:rFonts w:eastAsia="Microsoft YaHei"/>
        </w:rPr>
        <w:t>’</w:t>
      </w:r>
      <w:del w:id="273" w:author="AnneMarieW" w:date="2018-03-30T11:30:00Z">
        <w:r w:rsidR="00E23361" w:rsidDel="002A36F5">
          <w:rPr>
            <w:rFonts w:eastAsia="Microsoft YaHei" w:hint="eastAsia"/>
          </w:rPr>
          <w:delText>re going</w:delText>
        </w:r>
        <w:r w:rsidR="00E23361" w:rsidRPr="00E23361" w:rsidDel="002A36F5">
          <w:rPr>
            <w:rFonts w:eastAsia="Microsoft YaHei" w:hint="eastAsia"/>
          </w:rPr>
          <w:delText xml:space="preserve"> to</w:delText>
        </w:r>
      </w:del>
      <w:ins w:id="274" w:author="AnneMarieW" w:date="2018-03-30T11:30:00Z">
        <w:r>
          <w:rPr>
            <w:rFonts w:eastAsia="Microsoft YaHei"/>
          </w:rPr>
          <w:t>ll</w:t>
        </w:r>
      </w:ins>
      <w:r w:rsidR="00E23361" w:rsidRPr="00E23361">
        <w:rPr>
          <w:rFonts w:eastAsia="Microsoft YaHei" w:hint="eastAsia"/>
        </w:rPr>
        <w:t xml:space="preserve"> </w:t>
      </w:r>
      <w:r w:rsidR="00E23361">
        <w:rPr>
          <w:rFonts w:eastAsia="Microsoft YaHei" w:hint="eastAsia"/>
        </w:rPr>
        <w:t xml:space="preserve">implement </w:t>
      </w:r>
      <w:del w:id="275" w:author="AnneMarieW" w:date="2018-03-30T11:31:00Z">
        <w:r w:rsidR="00E23361" w:rsidDel="002A36F5">
          <w:rPr>
            <w:rFonts w:eastAsia="Microsoft YaHei" w:hint="eastAsia"/>
          </w:rPr>
          <w:delText xml:space="preserve">the </w:delText>
        </w:r>
      </w:del>
      <w:r w:rsidR="00E23361">
        <w:rPr>
          <w:rFonts w:eastAsia="Microsoft YaHei" w:hint="eastAsia"/>
        </w:rPr>
        <w:t xml:space="preserve">sending </w:t>
      </w:r>
      <w:del w:id="276" w:author="AnneMarieW" w:date="2018-03-30T11:31:00Z">
        <w:r w:rsidR="00E23361" w:rsidDel="002A36F5">
          <w:rPr>
            <w:rFonts w:eastAsia="Microsoft YaHei" w:hint="eastAsia"/>
          </w:rPr>
          <w:delText>of</w:delText>
        </w:r>
        <w:r w:rsidR="00E23361" w:rsidRPr="00E23361" w:rsidDel="002A36F5">
          <w:rPr>
            <w:rFonts w:eastAsia="Microsoft YaHei" w:hint="eastAsia"/>
          </w:rPr>
          <w:delText xml:space="preserve"> </w:delText>
        </w:r>
      </w:del>
      <w:r w:rsidR="00E23361" w:rsidRPr="00E23361">
        <w:rPr>
          <w:rFonts w:eastAsia="Microsoft YaHei" w:hint="eastAsia"/>
        </w:rPr>
        <w:t xml:space="preserve">data in </w:t>
      </w:r>
      <w:r w:rsidR="00E23361">
        <w:rPr>
          <w:rFonts w:eastAsia="Microsoft YaHei" w:hint="eastAsia"/>
        </w:rPr>
        <w:t>response</w:t>
      </w:r>
      <w:r w:rsidR="00E23361" w:rsidRPr="00E23361">
        <w:rPr>
          <w:rFonts w:eastAsia="Microsoft YaHei" w:hint="eastAsia"/>
        </w:rPr>
        <w:t xml:space="preserve"> to a client request.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Responses have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the following format: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HTTP-Version Status-Code Reason-Phrase CRLF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headers CRLF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message-body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first line is a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status line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 contains the HTTP version used in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response, a numeric status code that summarizes the result of the request,</w:t>
      </w:r>
      <w:r w:rsidR="000067D5" w:rsidRPr="00B4274A">
        <w:t xml:space="preserve"> </w:t>
      </w:r>
      <w:r w:rsidRPr="00E23361">
        <w:rPr>
          <w:rFonts w:eastAsia="Microsoft YaHei" w:hint="eastAsia"/>
        </w:rPr>
        <w:t>and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 reason phrase that provides a text description of the status code. After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CRLF sequence </w:t>
      </w:r>
      <w:del w:id="277" w:author="AnneMarieW" w:date="2018-03-30T13:17:00Z">
        <w:r w:rsidRPr="00E23361" w:rsidDel="00FB6844">
          <w:rPr>
            <w:rFonts w:eastAsia="Microsoft YaHei" w:hint="eastAsia"/>
          </w:rPr>
          <w:delText xml:space="preserve">comes </w:delText>
        </w:r>
      </w:del>
      <w:ins w:id="278" w:author="AnneMarieW" w:date="2018-03-30T13:17:00Z">
        <w:r w:rsidR="00FB6844">
          <w:rPr>
            <w:rFonts w:eastAsia="Microsoft YaHei"/>
          </w:rPr>
          <w:t xml:space="preserve">are </w:t>
        </w:r>
      </w:ins>
      <w:r w:rsidRPr="00E23361">
        <w:rPr>
          <w:rFonts w:eastAsia="Microsoft YaHei" w:hint="eastAsia"/>
        </w:rPr>
        <w:t>any headers, another CRLF sequence, and the body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response.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Here</w:t>
      </w:r>
      <w:del w:id="279" w:author="AnneMarieW" w:date="2018-03-30T13:17:00Z">
        <w:r w:rsidR="00B4274A" w:rsidDel="00FB6844">
          <w:rPr>
            <w:rFonts w:eastAsia="Microsoft YaHei"/>
          </w:rPr>
          <w:delText>’</w:delText>
        </w:r>
      </w:del>
      <w:ins w:id="280" w:author="AnneMarieW" w:date="2018-03-30T13:17:00Z">
        <w:r w:rsidR="00FB6844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 xml:space="preserve">s an example response that uses </w:t>
      </w:r>
      <w:ins w:id="281" w:author="AnneMarieW" w:date="2018-03-30T13:18:00Z">
        <w:r w:rsidR="00FB6844" w:rsidRPr="00E23361">
          <w:rPr>
            <w:rFonts w:eastAsia="Microsoft YaHei" w:hint="eastAsia"/>
          </w:rPr>
          <w:t xml:space="preserve">HTTP </w:t>
        </w:r>
      </w:ins>
      <w:r w:rsidRPr="00E23361">
        <w:rPr>
          <w:rFonts w:eastAsia="Microsoft YaHei" w:hint="eastAsia"/>
        </w:rPr>
        <w:t>version 1.1</w:t>
      </w:r>
      <w:del w:id="282" w:author="AnneMarieW" w:date="2018-03-30T13:18:00Z">
        <w:r w:rsidRPr="00E23361" w:rsidDel="00FB6844">
          <w:rPr>
            <w:rFonts w:eastAsia="Microsoft YaHei" w:hint="eastAsia"/>
          </w:rPr>
          <w:delText xml:space="preserve"> of HTTP</w:delText>
        </w:r>
      </w:del>
      <w:r w:rsidRPr="00E23361">
        <w:rPr>
          <w:rFonts w:eastAsia="Microsoft YaHei" w:hint="eastAsia"/>
        </w:rPr>
        <w:t>, has a status code of</w:t>
      </w:r>
      <w:r w:rsidR="000067D5" w:rsidRPr="00B4274A">
        <w:t xml:space="preserve"> </w:t>
      </w:r>
      <w:r w:rsidRPr="00E23361">
        <w:rPr>
          <w:rStyle w:val="HTMLCode"/>
          <w:rFonts w:hint="eastAsia"/>
        </w:rPr>
        <w:t>200</w:t>
      </w:r>
      <w:r w:rsidRPr="00E23361">
        <w:rPr>
          <w:rFonts w:eastAsia="Microsoft YaHei" w:hint="eastAsia"/>
        </w:rPr>
        <w:t>, a</w:t>
      </w:r>
      <w:ins w:id="283" w:author="AnneMarieW" w:date="2018-03-30T13:18:00Z">
        <w:r w:rsidR="00FB6844">
          <w:rPr>
            <w:rFonts w:eastAsia="Microsoft YaHei"/>
          </w:rPr>
          <w:t>n</w:t>
        </w:r>
      </w:ins>
      <w:r w:rsidRPr="00E23361">
        <w:rPr>
          <w:rFonts w:eastAsia="Microsoft YaHei" w:hint="eastAsia"/>
        </w:rPr>
        <w:t xml:space="preserve"> </w:t>
      </w:r>
      <w:ins w:id="284" w:author="AnneMarieW" w:date="2018-03-30T13:18:00Z">
        <w:r w:rsidR="00FB6844" w:rsidRPr="00E23361">
          <w:rPr>
            <w:rStyle w:val="HTMLCode"/>
            <w:rFonts w:hint="eastAsia"/>
          </w:rPr>
          <w:t>OK</w:t>
        </w:r>
        <w:r w:rsidR="00FB6844" w:rsidRPr="00E23361">
          <w:rPr>
            <w:rFonts w:eastAsia="Microsoft YaHei" w:hint="eastAsia"/>
          </w:rPr>
          <w:t xml:space="preserve"> </w:t>
        </w:r>
      </w:ins>
      <w:r w:rsidRPr="00E23361">
        <w:rPr>
          <w:rFonts w:eastAsia="Microsoft YaHei" w:hint="eastAsia"/>
        </w:rPr>
        <w:t>reason phrase</w:t>
      </w:r>
      <w:del w:id="285" w:author="AnneMarieW" w:date="2018-03-30T13:18:00Z">
        <w:r w:rsidRPr="00E23361" w:rsidDel="00FB6844">
          <w:rPr>
            <w:rFonts w:eastAsia="Microsoft YaHei" w:hint="eastAsia"/>
          </w:rPr>
          <w:delText xml:space="preserve"> of</w:delText>
        </w:r>
        <w:r w:rsidDel="00FB6844">
          <w:rPr>
            <w:rFonts w:eastAsia="Microsoft YaHei" w:hint="eastAsia"/>
          </w:rPr>
          <w:delText xml:space="preserve"> </w:delText>
        </w:r>
        <w:r w:rsidRPr="00E23361" w:rsidDel="00FB6844">
          <w:rPr>
            <w:rStyle w:val="HTMLCode"/>
            <w:rFonts w:hint="eastAsia"/>
          </w:rPr>
          <w:delText>OK</w:delText>
        </w:r>
      </w:del>
      <w:r w:rsidRPr="00E23361">
        <w:rPr>
          <w:rFonts w:eastAsia="Microsoft YaHei" w:hint="eastAsia"/>
        </w:rPr>
        <w:t xml:space="preserve">, no headers, and </w:t>
      </w:r>
      <w:proofErr w:type="spellStart"/>
      <w:r w:rsidRPr="00E23361">
        <w:rPr>
          <w:rFonts w:eastAsia="Microsoft YaHei" w:hint="eastAsia"/>
        </w:rPr>
        <w:t>no body</w:t>
      </w:r>
      <w:proofErr w:type="spellEnd"/>
      <w:r w:rsidRPr="00E23361">
        <w:rPr>
          <w:rFonts w:eastAsia="Microsoft YaHei" w:hint="eastAsia"/>
        </w:rPr>
        <w:t>:</w:t>
      </w:r>
    </w:p>
    <w:p w:rsidR="00E23361" w:rsidRPr="00E23361" w:rsidRDefault="00E23361" w:rsidP="00E23361">
      <w:pPr>
        <w:pStyle w:val="CodeSingle"/>
        <w:rPr>
          <w:rStyle w:val="HTMLCode"/>
        </w:rPr>
      </w:pPr>
      <w:r w:rsidRPr="00E23361">
        <w:rPr>
          <w:rStyle w:val="HTMLCode"/>
          <w:rFonts w:hint="eastAsia"/>
        </w:rPr>
        <w:t>HTTP/1.1 200 OK\r\n\r\n</w:t>
      </w:r>
    </w:p>
    <w:p w:rsidR="00E23361" w:rsidRPr="00E23361" w:rsidDel="00A84026" w:rsidRDefault="00E23361" w:rsidP="00E23361">
      <w:pPr>
        <w:pStyle w:val="Body"/>
        <w:rPr>
          <w:del w:id="286" w:author="AnneMarieW" w:date="2018-03-30T13:19:00Z"/>
          <w:rFonts w:eastAsia="Microsoft YaHei"/>
        </w:rPr>
      </w:pPr>
      <w:r w:rsidRPr="00E23361">
        <w:rPr>
          <w:rFonts w:eastAsia="Microsoft YaHei" w:hint="eastAsia"/>
        </w:rPr>
        <w:t>The status code 200 is the standard success response. The text is a tiny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successful HTTP response.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write this to the stream as our response to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successful request!</w:t>
      </w:r>
      <w:ins w:id="287" w:author="AnneMarieW" w:date="2018-03-30T13:19:00Z">
        <w:r w:rsidR="00A84026">
          <w:rPr>
            <w:rFonts w:eastAsia="Microsoft YaHei"/>
          </w:rPr>
          <w:t xml:space="preserve"> </w:t>
        </w:r>
      </w:ins>
    </w:p>
    <w:p w:rsidR="005F0C31" w:rsidRDefault="00E23361">
      <w:pPr>
        <w:pStyle w:val="Body"/>
        <w:rPr>
          <w:rFonts w:eastAsia="Microsoft YaHei"/>
        </w:rPr>
        <w:pPrChange w:id="288" w:author="AnneMarieW" w:date="2018-03-30T13:19:00Z">
          <w:pPr>
            <w:pStyle w:val="BodyFirst"/>
          </w:pPr>
        </w:pPrChange>
      </w:pPr>
      <w:r w:rsidRPr="00E23361">
        <w:rPr>
          <w:rFonts w:eastAsia="Microsoft YaHei" w:hint="eastAsia"/>
        </w:rPr>
        <w:lastRenderedPageBreak/>
        <w:t>From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function, </w:t>
      </w:r>
      <w:del w:id="289" w:author="AnneMarieW" w:date="2018-03-30T13:19:00Z">
        <w:r w:rsidRPr="00E23361" w:rsidDel="00A84026">
          <w:rPr>
            <w:rFonts w:eastAsia="Microsoft YaHei" w:hint="eastAsia"/>
          </w:rPr>
          <w:delText xml:space="preserve">we need to </w:delText>
        </w:r>
      </w:del>
      <w:r w:rsidRPr="00E23361">
        <w:rPr>
          <w:rFonts w:eastAsia="Microsoft YaHei" w:hint="eastAsia"/>
        </w:rPr>
        <w:t>remove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println</w:t>
      </w:r>
      <w:proofErr w:type="spellEnd"/>
      <w:r w:rsidRPr="00E23361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/>
        </w:rPr>
        <w:t>t</w:t>
      </w:r>
      <w:r w:rsidRPr="00E23361">
        <w:rPr>
          <w:rFonts w:eastAsia="Microsoft YaHei" w:hint="eastAsia"/>
        </w:rPr>
        <w:t>hat</w:t>
      </w:r>
      <w:proofErr w:type="gramEnd"/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was printing the request data</w:t>
      </w:r>
      <w:del w:id="290" w:author="AnneMarieW" w:date="2018-03-30T13:19:00Z">
        <w:r w:rsidRPr="00E23361" w:rsidDel="00A84026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replace it with the code in</w:t>
      </w:r>
      <w:r w:rsidR="000067D5" w:rsidRPr="00B4274A">
        <w:t xml:space="preserve"> </w:t>
      </w:r>
      <w:r w:rsidRPr="00E23361">
        <w:rPr>
          <w:rFonts w:eastAsia="Microsoft YaHei" w:hint="eastAsia"/>
        </w:rPr>
        <w:t>Listing 20-3</w:t>
      </w:r>
      <w:ins w:id="291" w:author="janelle" w:date="2018-04-05T10:29:00Z">
        <w:r w:rsidR="005F0C31">
          <w:rPr>
            <w:rFonts w:eastAsia="Microsoft YaHei"/>
          </w:rPr>
          <w:t>.</w:t>
        </w:r>
      </w:ins>
      <w:del w:id="292" w:author="janelle" w:date="2018-04-05T10:29:00Z">
        <w:r w:rsidRPr="00E23361" w:rsidDel="005F0C31">
          <w:rPr>
            <w:rFonts w:eastAsia="Microsoft YaHei" w:hint="eastAsia"/>
          </w:rPr>
          <w:delText>:</w:delText>
        </w:r>
        <w:r w:rsidDel="005F0C31">
          <w:rPr>
            <w:rFonts w:eastAsia="Microsoft YaHei"/>
          </w:rPr>
          <w:delText xml:space="preserve"> 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293" w:author="janelle" w:date="2018-04-05T10:29:00Z">
        <w:r w:rsidRPr="00E23361" w:rsidDel="005F0C31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 = [0; 512];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stream.read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response = "HTTP/1.1 200 OK\r\n\r\n";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stream.write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spellStart"/>
      <w:proofErr w:type="gramEnd"/>
      <w:r w:rsidR="00E23361" w:rsidRPr="00E23361">
        <w:rPr>
          <w:rStyle w:val="HTMLCode"/>
          <w:rFonts w:hint="eastAsia"/>
        </w:rPr>
        <w:t>response.as_bytes</w:t>
      </w:r>
      <w:proofErr w:type="spellEnd"/>
      <w:r w:rsidR="00E23361" w:rsidRPr="00E23361">
        <w:rPr>
          <w:rStyle w:val="HTMLCode"/>
          <w:rFonts w:hint="eastAsia"/>
        </w:rPr>
        <w:t>()).unwrap();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stream.flush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20-3: Writing a tiny successful HTTP response to the stream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first new line defines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response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variable that holds the </w:t>
      </w:r>
      <w:ins w:id="294" w:author="AnneMarieW" w:date="2018-03-30T13:20:00Z">
        <w:r w:rsidR="00A84026" w:rsidRPr="00E23361">
          <w:rPr>
            <w:rFonts w:eastAsia="Microsoft YaHei" w:hint="eastAsia"/>
          </w:rPr>
          <w:t>success message</w:t>
        </w:r>
        <w:r w:rsidR="00A84026">
          <w:rPr>
            <w:rFonts w:eastAsia="Microsoft YaHei"/>
          </w:rPr>
          <w:t>’s</w:t>
        </w:r>
        <w:r w:rsidR="00A84026" w:rsidRPr="00E23361">
          <w:rPr>
            <w:rFonts w:eastAsia="Microsoft YaHei" w:hint="eastAsia"/>
          </w:rPr>
          <w:t xml:space="preserve"> </w:t>
        </w:r>
      </w:ins>
      <w:r w:rsidRPr="00E23361">
        <w:rPr>
          <w:rFonts w:eastAsia="Microsoft YaHei" w:hint="eastAsia"/>
        </w:rPr>
        <w:t>data</w:t>
      </w:r>
      <w:del w:id="295" w:author="AnneMarieW" w:date="2018-03-30T13:20:00Z">
        <w:r w:rsidRPr="00E23361" w:rsidDel="00A84026">
          <w:rPr>
            <w:rFonts w:eastAsia="Microsoft YaHei" w:hint="eastAsia"/>
          </w:rPr>
          <w:delText xml:space="preserve"> of the</w:delText>
        </w:r>
        <w:r w:rsidR="000067D5" w:rsidRPr="00B4274A" w:rsidDel="00A84026">
          <w:delText xml:space="preserve"> </w:delText>
        </w:r>
        <w:r w:rsidRPr="00E23361" w:rsidDel="00A84026">
          <w:rPr>
            <w:rFonts w:eastAsia="Microsoft YaHei" w:hint="eastAsia"/>
          </w:rPr>
          <w:delText>success message</w:delText>
        </w:r>
      </w:del>
      <w:r w:rsidRPr="00E23361">
        <w:rPr>
          <w:rFonts w:eastAsia="Microsoft YaHei" w:hint="eastAsia"/>
        </w:rPr>
        <w:t>. Then we call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as_bytes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our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response</w:t>
      </w:r>
      <w:r>
        <w:rPr>
          <w:rFonts w:eastAsia="Microsoft YaHei" w:hint="eastAsia"/>
        </w:rPr>
        <w:t xml:space="preserve"> to convert</w:t>
      </w:r>
      <w:r w:rsidRPr="00E23361">
        <w:rPr>
          <w:rFonts w:eastAsia="Microsoft YaHei" w:hint="eastAsia"/>
        </w:rPr>
        <w:t xml:space="preserve"> the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string data to bytes. The </w:t>
      </w:r>
      <w:r w:rsidRPr="00E23361">
        <w:rPr>
          <w:rStyle w:val="Literal"/>
          <w:rFonts w:hint="eastAsia"/>
        </w:rPr>
        <w:t>write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stream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takes a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Style w:val="Literal"/>
          <w:rFonts w:hint="eastAsia"/>
        </w:rPr>
        <w:t>&amp;[</w:t>
      </w:r>
      <w:proofErr w:type="gramEnd"/>
      <w:r w:rsidRPr="00E23361">
        <w:rPr>
          <w:rStyle w:val="Literal"/>
          <w:rFonts w:hint="eastAsia"/>
        </w:rPr>
        <w:t>u8]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sends</w:t>
      </w:r>
      <w:r w:rsidR="000067D5" w:rsidRPr="00B4274A">
        <w:t xml:space="preserve"> </w:t>
      </w:r>
      <w:r w:rsidRPr="00E23361">
        <w:rPr>
          <w:rFonts w:eastAsia="Microsoft YaHei" w:hint="eastAsia"/>
        </w:rPr>
        <w:t>those bytes directly down the connection.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the</w:t>
      </w:r>
      <w:r>
        <w:rPr>
          <w:rFonts w:eastAsia="Microsoft YaHei" w:hint="eastAsia"/>
        </w:rPr>
        <w:t xml:space="preserve"> </w:t>
      </w:r>
      <w:r w:rsidR="00F64EA0" w:rsidRPr="00F64EA0">
        <w:rPr>
          <w:rStyle w:val="Literal"/>
          <w:rPrChange w:id="296" w:author="AnneMarieW" w:date="2018-03-30T13:20:00Z">
            <w:rPr>
              <w:rStyle w:val="HTMLCode"/>
            </w:rPr>
          </w:rPrChange>
        </w:rPr>
        <w:t>write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operation could fail, we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use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on any</w:t>
      </w:r>
      <w:r w:rsidRPr="00E23361">
        <w:rPr>
          <w:rFonts w:eastAsia="Microsoft YaHei" w:hint="eastAsia"/>
        </w:rPr>
        <w:t xml:space="preserve"> error result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as before. Again, in a real application you would add error-handling here.</w:t>
      </w:r>
      <w:r w:rsidR="000067D5" w:rsidRPr="00B4274A">
        <w:t xml:space="preserve"> </w:t>
      </w:r>
      <w:r w:rsidRPr="00E23361">
        <w:rPr>
          <w:rFonts w:eastAsia="Microsoft YaHei" w:hint="eastAsia"/>
        </w:rPr>
        <w:t>Finally,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flush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will wait </w:t>
      </w:r>
      <w:r>
        <w:rPr>
          <w:rFonts w:eastAsia="Microsoft YaHei" w:hint="eastAsia"/>
        </w:rPr>
        <w:t xml:space="preserve">and prevent the program from continuing </w:t>
      </w:r>
      <w:r w:rsidRPr="00E23361">
        <w:rPr>
          <w:rFonts w:eastAsia="Microsoft YaHei" w:hint="eastAsia"/>
        </w:rPr>
        <w:t xml:space="preserve">until all </w:t>
      </w:r>
      <w:del w:id="297" w:author="AnneMarieW" w:date="2018-03-30T13:20:00Z">
        <w:r w:rsidRPr="00E23361" w:rsidDel="00A84026">
          <w:rPr>
            <w:rFonts w:eastAsia="Microsoft YaHei" w:hint="eastAsia"/>
          </w:rPr>
          <w:delText>of</w:delText>
        </w:r>
        <w:r w:rsidRPr="00E23361" w:rsidDel="00A84026">
          <w:rPr>
            <w:rFonts w:eastAsia="Microsoft YaHei"/>
          </w:rPr>
          <w:delText xml:space="preserve"> </w:delText>
        </w:r>
      </w:del>
      <w:r w:rsidRPr="00E23361">
        <w:rPr>
          <w:rFonts w:eastAsia="Microsoft YaHei" w:hint="eastAsia"/>
        </w:rPr>
        <w:t>the bytes</w:t>
      </w:r>
      <w:r w:rsidR="000067D5" w:rsidRPr="00B4274A">
        <w:t xml:space="preserve"> </w:t>
      </w:r>
      <w:r w:rsidRPr="00E23361">
        <w:rPr>
          <w:rFonts w:eastAsia="Microsoft YaHei" w:hint="eastAsia"/>
        </w:rPr>
        <w:t>are written to the connection;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TcpStream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contains an internal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buffer to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minimize calls </w:t>
      </w:r>
      <w:del w:id="298" w:author="AnneMarieW" w:date="2018-03-30T13:21:00Z">
        <w:r w:rsidRPr="00E23361" w:rsidDel="00A84026">
          <w:rPr>
            <w:rFonts w:eastAsia="Microsoft YaHei" w:hint="eastAsia"/>
          </w:rPr>
          <w:delText>in</w:delText>
        </w:r>
      </w:del>
      <w:r w:rsidRPr="00E23361">
        <w:rPr>
          <w:rFonts w:eastAsia="Microsoft YaHei" w:hint="eastAsia"/>
        </w:rPr>
        <w:t>to the underlying operating system.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With these changes,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run our code and make a request</w:t>
      </w:r>
      <w:del w:id="299" w:author="AnneMarieW" w:date="2018-03-30T13:22:00Z">
        <w:r w:rsidRPr="00E23361" w:rsidDel="00415D84">
          <w:rPr>
            <w:rFonts w:eastAsia="Microsoft YaHei" w:hint="eastAsia"/>
          </w:rPr>
          <w:delText>!</w:delText>
        </w:r>
      </w:del>
      <w:ins w:id="300" w:author="AnneMarieW" w:date="2018-03-30T13:22:00Z">
        <w:r w:rsidR="00415D84">
          <w:rPr>
            <w:rFonts w:eastAsia="Microsoft YaHei"/>
          </w:rPr>
          <w:t>.</w:t>
        </w:r>
      </w:ins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no longer</w:t>
      </w:r>
      <w:r w:rsidR="000067D5" w:rsidRPr="00B4274A">
        <w:t xml:space="preserve"> </w:t>
      </w:r>
      <w:r w:rsidRPr="00E23361">
        <w:rPr>
          <w:rFonts w:eastAsia="Microsoft YaHei" w:hint="eastAsia"/>
        </w:rPr>
        <w:t>printing any data to the terminal, so we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see any output other than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output from Cargo. </w:t>
      </w:r>
      <w:ins w:id="301" w:author="AnneMarieW" w:date="2018-03-30T13:21:00Z">
        <w:r w:rsidR="00A84026">
          <w:rPr>
            <w:rFonts w:eastAsia="Microsoft YaHei"/>
          </w:rPr>
          <w:t xml:space="preserve">When you </w:t>
        </w:r>
      </w:ins>
      <w:del w:id="302" w:author="AnneMarieW" w:date="2018-03-30T13:21:00Z">
        <w:r w:rsidRPr="00E23361" w:rsidDel="00A84026">
          <w:rPr>
            <w:rFonts w:eastAsia="Microsoft YaHei" w:hint="eastAsia"/>
          </w:rPr>
          <w:delText>L</w:delText>
        </w:r>
      </w:del>
      <w:ins w:id="303" w:author="AnneMarieW" w:date="2018-03-30T13:21:00Z">
        <w:r w:rsidR="00A84026">
          <w:rPr>
            <w:rFonts w:eastAsia="Microsoft YaHei"/>
          </w:rPr>
          <w:t>l</w:t>
        </w:r>
      </w:ins>
      <w:r w:rsidRPr="00E23361">
        <w:rPr>
          <w:rFonts w:eastAsia="Microsoft YaHei" w:hint="eastAsia"/>
        </w:rPr>
        <w:t>oad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Pr="00FC3857">
        <w:rPr>
          <w:rStyle w:val="Literal"/>
          <w:rFonts w:hint="eastAsia"/>
        </w:rPr>
        <w:t>7878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in a web browser, </w:t>
      </w:r>
      <w:del w:id="304" w:author="AnneMarieW" w:date="2018-03-30T13:21:00Z">
        <w:r w:rsidRPr="00E23361" w:rsidDel="00A84026">
          <w:rPr>
            <w:rFonts w:eastAsia="Microsoft YaHei" w:hint="eastAsia"/>
          </w:rPr>
          <w:delText>though,</w:delText>
        </w:r>
        <w:r w:rsidR="000067D5" w:rsidRPr="00B4274A" w:rsidDel="00A84026">
          <w:delText xml:space="preserve"> </w:delText>
        </w:r>
        <w:r w:rsidRPr="00E23361" w:rsidDel="00A84026">
          <w:rPr>
            <w:rFonts w:eastAsia="Microsoft YaHei" w:hint="eastAsia"/>
          </w:rPr>
          <w:delText xml:space="preserve">and </w:delText>
        </w:r>
      </w:del>
      <w:r w:rsidRPr="00E23361">
        <w:rPr>
          <w:rFonts w:eastAsia="Microsoft YaHei" w:hint="eastAsia"/>
        </w:rPr>
        <w:t>you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should get a blank page instead of an error. </w:t>
      </w:r>
      <w:del w:id="305" w:author="AnneMarieW" w:date="2018-03-30T13:22:00Z">
        <w:r w:rsidRPr="00E23361" w:rsidDel="00415D84">
          <w:rPr>
            <w:rFonts w:eastAsia="Microsoft YaHei" w:hint="eastAsia"/>
          </w:rPr>
          <w:delText xml:space="preserve">How exciting! </w:delText>
        </w:r>
      </w:del>
      <w:r w:rsidRPr="00E23361">
        <w:rPr>
          <w:rFonts w:eastAsia="Microsoft YaHei" w:hint="eastAsia"/>
        </w:rPr>
        <w:t>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just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hand-coded</w:t>
      </w:r>
      <w:r w:rsidR="000067D5" w:rsidRPr="00B4274A">
        <w:t xml:space="preserve"> </w:t>
      </w:r>
      <w:r w:rsidRPr="00E23361">
        <w:rPr>
          <w:rFonts w:eastAsia="Microsoft YaHei" w:hint="eastAsia"/>
        </w:rPr>
        <w:t>an HTTP request and response</w:t>
      </w:r>
      <w:del w:id="306" w:author="AnneMarieW" w:date="2018-03-30T13:22:00Z">
        <w:r w:rsidRPr="00E23361" w:rsidDel="00415D84">
          <w:rPr>
            <w:rFonts w:eastAsia="Microsoft YaHei" w:hint="eastAsia"/>
          </w:rPr>
          <w:delText>.</w:delText>
        </w:r>
      </w:del>
      <w:ins w:id="307" w:author="AnneMarieW" w:date="2018-03-30T13:22:00Z">
        <w:r w:rsidR="00415D84">
          <w:rPr>
            <w:rFonts w:eastAsia="Microsoft YaHei"/>
          </w:rPr>
          <w:t>!</w:t>
        </w:r>
      </w:ins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308" w:name="returning-real-html"/>
      <w:bookmarkStart w:id="309" w:name="_Toc509918793"/>
      <w:bookmarkEnd w:id="308"/>
      <w:r w:rsidRPr="00E23361">
        <w:rPr>
          <w:rFonts w:eastAsia="Microsoft YaHei" w:hint="eastAsia"/>
        </w:rPr>
        <w:t>Returning Real HTML</w:t>
      </w:r>
      <w:bookmarkEnd w:id="309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</w:t>
      </w:r>
      <w:r>
        <w:rPr>
          <w:rFonts w:eastAsia="Microsoft YaHei" w:hint="eastAsia"/>
        </w:rPr>
        <w:t>implement</w:t>
      </w:r>
      <w:r w:rsidR="002612DB">
        <w:rPr>
          <w:rFonts w:eastAsia="Microsoft YaHei"/>
        </w:rPr>
        <w:t xml:space="preserve"> the functionality for</w:t>
      </w:r>
      <w:r>
        <w:rPr>
          <w:rFonts w:eastAsia="Microsoft YaHei" w:hint="eastAsia"/>
        </w:rPr>
        <w:t xml:space="preserve"> returning</w:t>
      </w:r>
      <w:r w:rsidRPr="00E23361">
        <w:rPr>
          <w:rFonts w:eastAsia="Microsoft YaHei" w:hint="eastAsia"/>
        </w:rPr>
        <w:t xml:space="preserve"> more than a blank page. Create a new file,</w:t>
      </w:r>
      <w:r>
        <w:rPr>
          <w:rFonts w:eastAsia="Microsoft YaHei"/>
        </w:rPr>
        <w:t xml:space="preserve"> </w:t>
      </w:r>
      <w:r w:rsidRPr="00E23361">
        <w:rPr>
          <w:rStyle w:val="EmphasisItalic"/>
          <w:rFonts w:eastAsia="Microsoft YaHei" w:hint="eastAsia"/>
        </w:rPr>
        <w:t>hello.html</w:t>
      </w:r>
      <w:r w:rsidRPr="00E23361">
        <w:rPr>
          <w:rFonts w:eastAsia="Microsoft YaHei" w:hint="eastAsia"/>
        </w:rPr>
        <w:t>,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root of your project directory</w:t>
      </w:r>
      <w:del w:id="310" w:author="AnneMarieW" w:date="2018-03-30T13:22:00Z">
        <w:r w:rsidDel="00415D84">
          <w:rPr>
            <w:rFonts w:eastAsia="Microsoft YaHei"/>
          </w:rPr>
          <w:delText>—</w:delText>
        </w:r>
        <w:r w:rsidRPr="00E23361" w:rsidDel="00415D84">
          <w:rPr>
            <w:rFonts w:eastAsia="Microsoft YaHei"/>
          </w:rPr>
          <w:delText xml:space="preserve">that </w:delText>
        </w:r>
        <w:r w:rsidRPr="00E23361" w:rsidDel="00415D84">
          <w:rPr>
            <w:rFonts w:eastAsia="Microsoft YaHei" w:hint="eastAsia"/>
          </w:rPr>
          <w:delText>is</w:delText>
        </w:r>
      </w:del>
      <w:r w:rsidRPr="00E23361">
        <w:rPr>
          <w:rFonts w:eastAsia="Microsoft YaHei" w:hint="eastAsia"/>
        </w:rPr>
        <w:t>, not in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src</w:t>
      </w:r>
      <w:proofErr w:type="spellEnd"/>
      <w:r w:rsidRPr="00BA00E1">
        <w:t xml:space="preserve"> </w:t>
      </w:r>
      <w:r w:rsidRPr="00E23361">
        <w:rPr>
          <w:rFonts w:eastAsia="Microsoft YaHei" w:hint="eastAsia"/>
        </w:rPr>
        <w:t>directory. You can</w:t>
      </w:r>
      <w:r w:rsidR="000067D5" w:rsidRPr="00B4274A">
        <w:t xml:space="preserve"> </w:t>
      </w:r>
      <w:ins w:id="311" w:author="AnneMarieW" w:date="2018-03-30T13:23:00Z">
        <w:r w:rsidR="00415D84">
          <w:t>in</w:t>
        </w:r>
      </w:ins>
      <w:r w:rsidRPr="00E23361">
        <w:rPr>
          <w:rFonts w:eastAsia="Microsoft YaHei" w:hint="eastAsia"/>
        </w:rPr>
        <w:t>put in any HTML you want; Listing 20-4 shows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one possibility</w:t>
      </w:r>
      <w:ins w:id="312" w:author="janelle" w:date="2018-04-05T10:29:00Z">
        <w:r w:rsidR="005F0C31">
          <w:rPr>
            <w:rFonts w:eastAsia="Microsoft YaHei"/>
          </w:rPr>
          <w:t>.</w:t>
        </w:r>
      </w:ins>
      <w:del w:id="313" w:author="janelle" w:date="2018-04-05T10:29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14" w:author="janelle" w:date="2018-03-28T11:10:00Z">
        <w:r w:rsidRPr="00E23361" w:rsidDel="00803D30">
          <w:rPr>
            <w:rFonts w:eastAsia="Microsoft YaHei" w:hint="eastAsia"/>
          </w:rPr>
          <w:delText xml:space="preserve">Filename: </w:delText>
        </w:r>
      </w:del>
      <w:r w:rsidRPr="00E23361">
        <w:rPr>
          <w:rFonts w:eastAsia="Microsoft YaHei" w:hint="eastAsia"/>
        </w:rPr>
        <w:t>hello.html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&lt;!DOCTYPE html&gt;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&lt;html lang="en"&gt;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head</w:t>
      </w:r>
      <w:proofErr w:type="gramEnd"/>
      <w:r w:rsidR="00E23361" w:rsidRPr="00E23361">
        <w:rPr>
          <w:rStyle w:val="HTMLCode"/>
          <w:rFonts w:hint="eastAsia"/>
        </w:rPr>
        <w:t>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meta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charset</w:t>
      </w:r>
      <w:proofErr w:type="spellEnd"/>
      <w:r w:rsidR="00E23361" w:rsidRPr="00E23361">
        <w:rPr>
          <w:rStyle w:val="HTMLCode"/>
          <w:rFonts w:hint="eastAsia"/>
        </w:rPr>
        <w:t>="utf-8"&gt;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title&gt;</w:t>
      </w:r>
      <w:proofErr w:type="gramEnd"/>
      <w:r w:rsidR="00E23361" w:rsidRPr="00E23361">
        <w:rPr>
          <w:rStyle w:val="HTMLCode"/>
          <w:rFonts w:hint="eastAsia"/>
        </w:rPr>
        <w:t>Hello!&lt;/title&gt;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&lt;/head&gt;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body</w:t>
      </w:r>
      <w:proofErr w:type="gramEnd"/>
      <w:r w:rsidR="00E23361" w:rsidRPr="00E23361">
        <w:rPr>
          <w:rStyle w:val="HTMLCode"/>
          <w:rFonts w:hint="eastAsia"/>
        </w:rPr>
        <w:t>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&lt;h1&gt;Hello</w:t>
      </w:r>
      <w:proofErr w:type="gramStart"/>
      <w:r w:rsidR="00E23361" w:rsidRPr="00E23361">
        <w:rPr>
          <w:rStyle w:val="HTMLCode"/>
          <w:rFonts w:hint="eastAsia"/>
        </w:rPr>
        <w:t>!&lt;</w:t>
      </w:r>
      <w:proofErr w:type="gramEnd"/>
      <w:r w:rsidR="00E23361" w:rsidRPr="00E23361">
        <w:rPr>
          <w:rStyle w:val="HTMLCode"/>
          <w:rFonts w:hint="eastAsia"/>
        </w:rPr>
        <w:t>/h1&gt;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&lt;p&gt;Hi from Rust&lt;/p&gt;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&lt;/body&gt;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&lt;/html&gt;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20-4: A sample HTML file to return in a response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 is a minimal HTML</w:t>
      </w:r>
      <w:del w:id="315" w:author="AnneMarieW" w:date="2018-03-30T13:24:00Z">
        <w:r w:rsidRPr="00E23361" w:rsidDel="00415D84">
          <w:rPr>
            <w:rFonts w:eastAsia="Microsoft YaHei" w:hint="eastAsia"/>
          </w:rPr>
          <w:delText xml:space="preserve"> </w:delText>
        </w:r>
      </w:del>
      <w:r w:rsidRPr="00E23361">
        <w:rPr>
          <w:rFonts w:eastAsia="Microsoft YaHei" w:hint="eastAsia"/>
        </w:rPr>
        <w:t xml:space="preserve">5 document with a heading and some text. To </w:t>
      </w:r>
      <w:r>
        <w:rPr>
          <w:rFonts w:eastAsia="Microsoft YaHei" w:hint="eastAsia"/>
        </w:rPr>
        <w:t>return</w:t>
      </w:r>
      <w:r w:rsidRPr="00E23361">
        <w:rPr>
          <w:rFonts w:eastAsia="Microsoft YaHei" w:hint="eastAsia"/>
        </w:rPr>
        <w:t xml:space="preserve"> this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>from</w:t>
      </w:r>
      <w:r w:rsidRPr="00E23361">
        <w:rPr>
          <w:rFonts w:eastAsia="Microsoft YaHei" w:hint="eastAsia"/>
        </w:rPr>
        <w:t xml:space="preserve"> the </w:t>
      </w:r>
      <w:r>
        <w:rPr>
          <w:rFonts w:eastAsia="Microsoft YaHei" w:hint="eastAsia"/>
        </w:rPr>
        <w:t>server</w:t>
      </w:r>
      <w:r w:rsidRPr="00E23361">
        <w:rPr>
          <w:rFonts w:eastAsia="Microsoft YaHei" w:hint="eastAsia"/>
        </w:rPr>
        <w:t xml:space="preserve"> when a request is received, </w:t>
      </w:r>
      <w:del w:id="316" w:author="AnneMarieW" w:date="2018-03-30T13:24:00Z">
        <w:r w:rsidRPr="00E23361" w:rsidDel="00415D84">
          <w:rPr>
            <w:rFonts w:eastAsia="Microsoft YaHei" w:hint="eastAsia"/>
          </w:rPr>
          <w:delText>let</w:delText>
        </w:r>
        <w:r w:rsidRPr="00E23361" w:rsidDel="00415D84">
          <w:rPr>
            <w:rFonts w:eastAsia="Microsoft YaHei"/>
          </w:rPr>
          <w:delText>’</w:delText>
        </w:r>
        <w:r w:rsidRPr="00E23361" w:rsidDel="00415D84">
          <w:rPr>
            <w:rFonts w:eastAsia="Microsoft YaHei" w:hint="eastAsia"/>
          </w:rPr>
          <w:delText>s</w:delText>
        </w:r>
      </w:del>
      <w:ins w:id="317" w:author="AnneMarieW" w:date="2018-03-30T13:24:00Z">
        <w:r w:rsidR="00415D84">
          <w:rPr>
            <w:rFonts w:eastAsia="Microsoft YaHei"/>
          </w:rPr>
          <w:t>we’ll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>modify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shown in Listing 20-5 to read the HTML file, add</w:t>
      </w:r>
      <w:r w:rsidR="000067D5" w:rsidRPr="00B4274A">
        <w:t xml:space="preserve"> </w:t>
      </w:r>
      <w:r w:rsidRPr="00E23361">
        <w:rPr>
          <w:rFonts w:eastAsia="Microsoft YaHei" w:hint="eastAsia"/>
        </w:rPr>
        <w:t>it to the response as a body,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and send it</w:t>
      </w:r>
      <w:ins w:id="318" w:author="janelle" w:date="2018-04-05T10:29:00Z">
        <w:r w:rsidR="005F0C31">
          <w:rPr>
            <w:rFonts w:eastAsia="Microsoft YaHei"/>
          </w:rPr>
          <w:t>.</w:t>
        </w:r>
      </w:ins>
      <w:del w:id="319" w:author="janelle" w:date="2018-04-05T10:29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20" w:author="janelle" w:date="2018-03-28T11:10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std::fs::File;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321" w:author="janelle" w:date="2018-03-28T11:11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 = [0; 512];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stream.read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file = File::open("hello.html").unwrap();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 = String::new();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file.read_to_</w:t>
      </w:r>
      <w:proofErr w:type="gramStart"/>
      <w:r w:rsidR="00E23361" w:rsidRPr="00E23361">
        <w:rPr>
          <w:rStyle w:val="HTMLCode"/>
          <w:rFonts w:hint="eastAsia"/>
        </w:rPr>
        <w:t>string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response = format!("HTTP/1.1 200 OK\r\n\r\n{}", contents);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stream.write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spellStart"/>
      <w:proofErr w:type="gramEnd"/>
      <w:r w:rsidR="00E23361" w:rsidRPr="00E23361">
        <w:rPr>
          <w:rStyle w:val="HTMLCode"/>
          <w:rFonts w:hint="eastAsia"/>
        </w:rPr>
        <w:t>response.as_bytes</w:t>
      </w:r>
      <w:proofErr w:type="spellEnd"/>
      <w:r w:rsidR="00E23361" w:rsidRPr="00E23361">
        <w:rPr>
          <w:rStyle w:val="HTMLCode"/>
          <w:rFonts w:hint="eastAsia"/>
        </w:rPr>
        <w:t>()).unwrap();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stream.flush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20-5: Sending the contents of</w:t>
      </w:r>
      <w:r>
        <w:rPr>
          <w:rFonts w:eastAsia="Microsoft YaHei" w:hint="eastAsia"/>
        </w:rPr>
        <w:t xml:space="preserve"> </w:t>
      </w:r>
      <w:r w:rsidRPr="00E23361">
        <w:rPr>
          <w:rStyle w:val="EmphasisRevCaption"/>
          <w:rFonts w:eastAsia="Microsoft YaHei" w:hint="eastAsia"/>
        </w:rPr>
        <w:t>hello.html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as the body of the response</w:t>
      </w:r>
    </w:p>
    <w:p w:rsidR="00E23361" w:rsidRDefault="00E23361" w:rsidP="00B4274A">
      <w:pPr>
        <w:pStyle w:val="Body"/>
        <w:rPr>
          <w:ins w:id="322" w:author="janelle" w:date="2018-03-28T11:19:00Z"/>
          <w:rFonts w:eastAsia="Microsoft YaHei"/>
        </w:rPr>
      </w:pPr>
      <w:r w:rsidRPr="00E23361">
        <w:rPr>
          <w:rFonts w:eastAsia="Microsoft YaHei" w:hint="eastAsia"/>
        </w:rPr>
        <w:lastRenderedPageBreak/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added a line at the top to bring the standard library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File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into</w:t>
      </w:r>
      <w:r w:rsidR="000067D5" w:rsidRPr="00B4274A">
        <w:t xml:space="preserve"> </w:t>
      </w:r>
      <w:r w:rsidRPr="00E23361">
        <w:rPr>
          <w:rFonts w:eastAsia="Microsoft YaHei" w:hint="eastAsia"/>
        </w:rPr>
        <w:t>scope. The code for opening files and reading code should look familiar</w:t>
      </w:r>
      <w:ins w:id="323" w:author="AnneMarieW" w:date="2018-03-30T13:25:00Z">
        <w:r w:rsidR="00415D84">
          <w:t>; we used it in</w:t>
        </w:r>
      </w:ins>
      <w:del w:id="324" w:author="AnneMarieW" w:date="2018-03-30T13:25:00Z">
        <w:r w:rsidR="000067D5" w:rsidRPr="00B4274A" w:rsidDel="00415D84">
          <w:delText xml:space="preserve"> </w:delText>
        </w:r>
        <w:r w:rsidRPr="00E23361" w:rsidDel="00415D84">
          <w:rPr>
            <w:rFonts w:eastAsia="Microsoft YaHei" w:hint="eastAsia"/>
          </w:rPr>
          <w:delText>from</w:delText>
        </w:r>
        <w:r w:rsidRPr="00E23361" w:rsidDel="00415D84">
          <w:rPr>
            <w:rFonts w:eastAsia="Microsoft YaHei"/>
          </w:rPr>
          <w:delText xml:space="preserve"> </w:delText>
        </w:r>
      </w:del>
      <w:ins w:id="325" w:author="AnneMarieW" w:date="2018-03-30T13:25:00Z">
        <w:r w:rsidR="00415D84">
          <w:rPr>
            <w:rFonts w:eastAsia="Microsoft YaHei"/>
          </w:rPr>
          <w:t xml:space="preserve"> </w:t>
        </w:r>
      </w:ins>
      <w:r w:rsidRPr="00E23361">
        <w:rPr>
          <w:rFonts w:eastAsia="Microsoft YaHei" w:hint="eastAsia"/>
        </w:rPr>
        <w:t>Chapter 12</w:t>
      </w:r>
      <w:del w:id="326" w:author="AnneMarieW" w:date="2018-03-30T13:25:00Z">
        <w:r w:rsidRPr="00E23361" w:rsidDel="00415D84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when we read the contents of a file for our I/O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project in </w:t>
      </w:r>
      <w:r w:rsidR="00F64EA0" w:rsidRPr="00F64EA0">
        <w:rPr>
          <w:rFonts w:eastAsia="Microsoft YaHei"/>
          <w:highlight w:val="yellow"/>
          <w:rPrChange w:id="327" w:author="AnneMarieW" w:date="2018-03-30T13:25:00Z">
            <w:rPr>
              <w:rFonts w:ascii="Courier New" w:eastAsia="Microsoft YaHei" w:hAnsi="Courier New" w:cs="Courier New"/>
              <w:sz w:val="20"/>
            </w:rPr>
          </w:rPrChange>
        </w:rPr>
        <w:t>Listing 12-4</w:t>
      </w:r>
      <w:ins w:id="328" w:author="janelle" w:date="2018-03-28T11:20:00Z">
        <w:r w:rsidR="00F64EA0" w:rsidRPr="00F64EA0">
          <w:rPr>
            <w:rFonts w:eastAsia="Microsoft YaHei"/>
            <w:highlight w:val="yellow"/>
            <w:rPrChange w:id="329" w:author="AnneMarieW" w:date="2018-03-30T13:25:00Z">
              <w:rPr>
                <w:rFonts w:ascii="Courier New" w:eastAsia="Microsoft YaHei" w:hAnsi="Courier New" w:cs="Courier New"/>
                <w:sz w:val="20"/>
              </w:rPr>
            </w:rPrChange>
          </w:rPr>
          <w:t xml:space="preserve"> on page XX</w:t>
        </w:r>
      </w:ins>
      <w:r w:rsidRPr="00E23361">
        <w:rPr>
          <w:rFonts w:eastAsia="Microsoft YaHei" w:hint="eastAsia"/>
        </w:rPr>
        <w:t>.</w:t>
      </w:r>
    </w:p>
    <w:p w:rsidR="005F0C31" w:rsidRDefault="00803D30">
      <w:pPr>
        <w:pStyle w:val="ProductionDirective"/>
        <w:rPr>
          <w:rFonts w:eastAsia="Microsoft YaHei"/>
        </w:rPr>
        <w:pPrChange w:id="330" w:author="janelle" w:date="2018-03-28T11:19:00Z">
          <w:pPr>
            <w:pStyle w:val="Body"/>
          </w:pPr>
        </w:pPrChange>
      </w:pPr>
      <w:ins w:id="331" w:author="janelle" w:date="2018-03-28T11:19:00Z">
        <w:r>
          <w:rPr>
            <w:rFonts w:eastAsia="Microsoft YaHei"/>
          </w:rPr>
          <w:t xml:space="preserve">prod: confirm/link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Next, we</w:t>
      </w:r>
      <w:del w:id="332" w:author="AnneMarieW" w:date="2018-03-30T13:26:00Z">
        <w:r w:rsidRPr="00E23361" w:rsidDel="00415D84">
          <w:rPr>
            <w:rFonts w:eastAsia="Microsoft YaHei"/>
          </w:rPr>
          <w:delText>’</w:delText>
        </w:r>
        <w:r w:rsidRPr="00E23361" w:rsidDel="00415D84">
          <w:rPr>
            <w:rFonts w:eastAsia="Microsoft YaHei" w:hint="eastAsia"/>
          </w:rPr>
          <w:delText>re</w:delText>
        </w:r>
      </w:del>
      <w:r w:rsidRPr="00E23361">
        <w:rPr>
          <w:rFonts w:eastAsia="Microsoft YaHei" w:hint="eastAsia"/>
        </w:rPr>
        <w:t xml:space="preserve"> us</w:t>
      </w:r>
      <w:ins w:id="333" w:author="AnneMarieW" w:date="2018-03-30T13:26:00Z">
        <w:r w:rsidR="00415D84">
          <w:rPr>
            <w:rFonts w:eastAsia="Microsoft YaHei"/>
          </w:rPr>
          <w:t>e</w:t>
        </w:r>
      </w:ins>
      <w:del w:id="334" w:author="AnneMarieW" w:date="2018-03-30T13:26:00Z">
        <w:r w:rsidRPr="00E23361" w:rsidDel="00415D84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format!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 w:hint="eastAsia"/>
        </w:rPr>
        <w:t>to</w:t>
      </w:r>
      <w:proofErr w:type="gramEnd"/>
      <w:r w:rsidRPr="00E23361">
        <w:rPr>
          <w:rFonts w:eastAsia="Microsoft YaHei" w:hint="eastAsia"/>
        </w:rPr>
        <w:t xml:space="preserve"> add the file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contents as the body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success response.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Run this code with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 w:rsidRPr="00E23361">
        <w:rPr>
          <w:rFonts w:eastAsia="Microsoft YaHei" w:hint="eastAsia"/>
        </w:rPr>
        <w:t>, load</w:t>
      </w:r>
      <w:del w:id="335" w:author="AnneMarieW" w:date="2018-03-30T13:26:00Z">
        <w:r w:rsidRPr="00E23361" w:rsidDel="00415D84">
          <w:rPr>
            <w:rFonts w:eastAsia="Microsoft YaHei" w:hint="eastAsia"/>
          </w:rPr>
          <w:delText xml:space="preserve"> up</w:delText>
        </w:r>
      </w:del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Pr="00EC53C6">
        <w:rPr>
          <w:rStyle w:val="Literal"/>
          <w:rFonts w:hint="eastAsia"/>
        </w:rPr>
        <w:t>7878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your browser</w:t>
      </w:r>
      <w:del w:id="336" w:author="AnneMarieW" w:date="2018-03-30T13:26:00Z">
        <w:r w:rsidRPr="00E23361" w:rsidDel="00080B55">
          <w:rPr>
            <w:rFonts w:eastAsia="Microsoft YaHei" w:hint="eastAsia"/>
          </w:rPr>
          <w:delText>,</w:delText>
        </w:r>
      </w:del>
      <w:ins w:id="337" w:author="AnneMarieW" w:date="2018-03-30T13:26:00Z">
        <w:r w:rsidR="00080B55">
          <w:rPr>
            <w:rFonts w:eastAsia="Microsoft YaHei"/>
          </w:rPr>
          <w:t>;</w:t>
        </w:r>
      </w:ins>
      <w:del w:id="338" w:author="AnneMarieW" w:date="2018-03-30T13:26:00Z">
        <w:r w:rsidRPr="00E23361" w:rsidDel="00080B55">
          <w:rPr>
            <w:rFonts w:eastAsia="Microsoft YaHei" w:hint="eastAsia"/>
          </w:rPr>
          <w:delText xml:space="preserve"> and</w:delText>
        </w:r>
      </w:del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you</w:t>
      </w:r>
      <w:r w:rsidR="000067D5" w:rsidRPr="00B4274A">
        <w:t xml:space="preserve"> </w:t>
      </w:r>
      <w:r w:rsidRPr="00E23361">
        <w:rPr>
          <w:rFonts w:eastAsia="Microsoft YaHei" w:hint="eastAsia"/>
        </w:rPr>
        <w:t>should see your HTML rendered!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Currently</w:t>
      </w:r>
      <w:ins w:id="339" w:author="AnneMarieW" w:date="2018-04-04T10:06:00Z">
        <w:r w:rsidR="005229C4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ignoring the request data in</w:t>
      </w:r>
      <w:r>
        <w:rPr>
          <w:rFonts w:eastAsia="Microsoft YaHei" w:hint="eastAsia"/>
        </w:rPr>
        <w:t xml:space="preserve"> </w:t>
      </w:r>
      <w:r w:rsidR="00F64EA0" w:rsidRPr="00F64EA0">
        <w:rPr>
          <w:rStyle w:val="Literal"/>
          <w:rPrChange w:id="340" w:author="AnneMarieW" w:date="2018-03-30T13:26:00Z">
            <w:rPr>
              <w:rStyle w:val="HTMLCode"/>
            </w:rPr>
          </w:rPrChange>
        </w:rPr>
        <w:t>buffer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just sending</w:t>
      </w:r>
      <w:r w:rsidR="000067D5" w:rsidRPr="00B4274A">
        <w:t xml:space="preserve"> </w:t>
      </w:r>
      <w:r w:rsidRPr="00E23361">
        <w:rPr>
          <w:rFonts w:eastAsia="Microsoft YaHei" w:hint="eastAsia"/>
        </w:rPr>
        <w:t>back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contents of the HTML file unconditionally. That means if you try requesting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127.0.0.1:</w:t>
      </w:r>
      <w:r w:rsidRPr="00EC53C6">
        <w:rPr>
          <w:rStyle w:val="Literal"/>
          <w:rFonts w:hint="eastAsia"/>
        </w:rPr>
        <w:t>7878</w:t>
      </w:r>
      <w:r w:rsidRPr="00E23361">
        <w:rPr>
          <w:rStyle w:val="Literal"/>
          <w:rFonts w:hint="eastAsia"/>
        </w:rPr>
        <w:t>/something-else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your browser</w:t>
      </w:r>
      <w:ins w:id="341" w:author="AnneMarieW" w:date="2018-03-30T13:27:00Z">
        <w:r w:rsidR="00080B55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still get back this same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HTML response</w:t>
      </w:r>
      <w:del w:id="342" w:author="AnneMarieW" w:date="2018-03-30T13:27:00Z">
        <w:r w:rsidR="000067D5" w:rsidRPr="00B4274A" w:rsidDel="00080B55">
          <w:delText xml:space="preserve"> </w:delText>
        </w:r>
      </w:del>
      <w:r>
        <w:rPr>
          <w:rFonts w:eastAsia="Microsoft YaHei" w:hint="eastAsia"/>
        </w:rPr>
        <w:t xml:space="preserve">. </w:t>
      </w:r>
      <w:ins w:id="343" w:author="AnneMarieW" w:date="2018-03-30T13:27:00Z">
        <w:r w:rsidR="00080B55">
          <w:rPr>
            <w:rFonts w:eastAsia="Microsoft YaHei"/>
          </w:rPr>
          <w:t>Our server</w:t>
        </w:r>
      </w:ins>
      <w:del w:id="344" w:author="AnneMarieW" w:date="2018-03-30T13:28:00Z">
        <w:r w:rsidRPr="00E23361" w:rsidDel="00080B55">
          <w:rPr>
            <w:rFonts w:eastAsia="Microsoft YaHei" w:hint="eastAsia"/>
          </w:rPr>
          <w:delText>Th</w:delText>
        </w:r>
      </w:del>
      <w:del w:id="345" w:author="AnneMarieW" w:date="2018-03-30T13:27:00Z">
        <w:r w:rsidRPr="00E23361" w:rsidDel="00080B55">
          <w:rPr>
            <w:rFonts w:eastAsia="Microsoft YaHei" w:hint="eastAsia"/>
          </w:rPr>
          <w:delText>is</w:delText>
        </w:r>
      </w:del>
      <w:ins w:id="346" w:author="AnneMarieW" w:date="2018-03-30T13:27:00Z">
        <w:r w:rsidR="00080B55">
          <w:rPr>
            <w:rFonts w:eastAsia="Microsoft YaHei"/>
          </w:rPr>
          <w:t xml:space="preserve"> is</w:t>
        </w:r>
      </w:ins>
      <w:del w:id="347" w:author="AnneMarieW" w:date="2018-03-30T13:27:00Z">
        <w:r w:rsidRPr="00E23361" w:rsidDel="00080B55">
          <w:rPr>
            <w:rFonts w:eastAsia="Microsoft YaHei" w:hint="eastAsia"/>
          </w:rPr>
          <w:delText xml:space="preserve"> makes for</w:delText>
        </w:r>
      </w:del>
      <w:r w:rsidRPr="00E23361">
        <w:rPr>
          <w:rFonts w:eastAsia="Microsoft YaHei" w:hint="eastAsia"/>
        </w:rPr>
        <w:t xml:space="preserve"> </w:t>
      </w:r>
      <w:del w:id="348" w:author="AnneMarieW" w:date="2018-03-30T13:28:00Z">
        <w:r w:rsidRPr="00E23361" w:rsidDel="00080B55">
          <w:rPr>
            <w:rFonts w:eastAsia="Microsoft YaHei" w:hint="eastAsia"/>
          </w:rPr>
          <w:delText xml:space="preserve">a </w:delText>
        </w:r>
      </w:del>
      <w:del w:id="349" w:author="AnneMarieW" w:date="2018-03-30T13:27:00Z">
        <w:r w:rsidRPr="00E23361" w:rsidDel="00080B55">
          <w:rPr>
            <w:rFonts w:eastAsia="Microsoft YaHei" w:hint="eastAsia"/>
          </w:rPr>
          <w:delText>prett</w:delText>
        </w:r>
      </w:del>
      <w:ins w:id="350" w:author="AnneMarieW" w:date="2018-03-30T13:27:00Z">
        <w:r w:rsidR="00080B55">
          <w:rPr>
            <w:rFonts w:eastAsia="Microsoft YaHei"/>
          </w:rPr>
          <w:t>ver</w:t>
        </w:r>
      </w:ins>
      <w:r w:rsidRPr="00E23361">
        <w:rPr>
          <w:rFonts w:eastAsia="Microsoft YaHei" w:hint="eastAsia"/>
        </w:rPr>
        <w:t>y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limited </w:t>
      </w:r>
      <w:del w:id="351" w:author="AnneMarieW" w:date="2018-03-30T13:28:00Z">
        <w:r w:rsidRPr="00E23361" w:rsidDel="00080B55">
          <w:rPr>
            <w:rFonts w:eastAsia="Microsoft YaHei" w:hint="eastAsia"/>
          </w:rPr>
          <w:delText xml:space="preserve">server </w:delText>
        </w:r>
      </w:del>
      <w:r w:rsidRPr="00E23361">
        <w:rPr>
          <w:rFonts w:eastAsia="Microsoft YaHei" w:hint="eastAsia"/>
        </w:rPr>
        <w:t>and is not what most web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servers do. </w:t>
      </w:r>
      <w:r>
        <w:rPr>
          <w:rFonts w:eastAsia="Microsoft YaHei" w:hint="eastAsia"/>
        </w:rPr>
        <w:t>We</w:t>
      </w:r>
      <w:del w:id="352" w:author="AnneMarieW" w:date="2018-03-30T13:28:00Z">
        <w:r w:rsidDel="00080B55">
          <w:rPr>
            <w:rFonts w:eastAsia="Microsoft YaHei"/>
          </w:rPr>
          <w:delText>’</w:delText>
        </w:r>
        <w:r w:rsidDel="00080B55">
          <w:rPr>
            <w:rFonts w:eastAsia="Microsoft YaHei" w:hint="eastAsia"/>
          </w:rPr>
          <w:delText>d like</w:delText>
        </w:r>
      </w:del>
      <w:ins w:id="353" w:author="AnneMarieW" w:date="2018-03-30T13:28:00Z">
        <w:r w:rsidR="00080B55">
          <w:rPr>
            <w:rFonts w:eastAsia="Microsoft YaHei"/>
          </w:rPr>
          <w:t xml:space="preserve"> want</w:t>
        </w:r>
      </w:ins>
      <w:r w:rsidRPr="00E23361">
        <w:rPr>
          <w:rFonts w:eastAsia="Microsoft YaHei" w:hint="eastAsia"/>
        </w:rPr>
        <w:t xml:space="preserve"> to customize our responses depending on the request, and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only</w:t>
      </w:r>
      <w:r w:rsidR="000067D5" w:rsidRPr="00B4274A">
        <w:t xml:space="preserve"> </w:t>
      </w:r>
      <w:r w:rsidRPr="00E23361">
        <w:rPr>
          <w:rFonts w:eastAsia="Microsoft YaHei" w:hint="eastAsia"/>
        </w:rPr>
        <w:t>send back the HTML file for a well-formed request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</w:t>
      </w:r>
      <w:r w:rsidRPr="00E23361">
        <w:rPr>
          <w:rFonts w:eastAsia="Microsoft YaHei" w:hint="eastAsia"/>
        </w:rPr>
        <w:t>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354" w:name="validating-the-request-and-selectively-r"/>
      <w:bookmarkStart w:id="355" w:name="_Toc509918794"/>
      <w:bookmarkEnd w:id="354"/>
      <w:r w:rsidRPr="00E23361">
        <w:rPr>
          <w:rFonts w:eastAsia="Microsoft YaHei" w:hint="eastAsia"/>
        </w:rPr>
        <w:t>Validating the Request and Selectively Responding</w:t>
      </w:r>
      <w:bookmarkEnd w:id="355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Right now, our web server will return the HTML in the file no matter what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client requested.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add functionality to check that the browser 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requesting</w:t>
      </w:r>
      <w:r>
        <w:rPr>
          <w:rFonts w:eastAsia="Microsoft YaHei" w:hint="eastAsia"/>
        </w:rPr>
        <w:t xml:space="preserve"> </w:t>
      </w:r>
      <w:r w:rsidRPr="00EC53C6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before returning the HTML file, and</w:t>
      </w:r>
      <w:r w:rsidR="000067D5" w:rsidRPr="00B4274A">
        <w:t xml:space="preserve"> </w:t>
      </w:r>
      <w:r w:rsidRPr="00E23361">
        <w:rPr>
          <w:rFonts w:eastAsia="Microsoft YaHei" w:hint="eastAsia"/>
        </w:rPr>
        <w:t>return an error if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browser requests anything else. For this we need to modify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handle_connection</w:t>
      </w:r>
      <w:proofErr w:type="spellEnd"/>
      <w:r w:rsidRPr="00EC53C6">
        <w:t xml:space="preserve"> </w:t>
      </w:r>
      <w:r w:rsidRPr="00E23361">
        <w:rPr>
          <w:rFonts w:eastAsia="Microsoft YaHei" w:hint="eastAsia"/>
        </w:rPr>
        <w:t>as shown in Listing 20-6.</w:t>
      </w:r>
      <w:r w:rsidR="000067D5" w:rsidRPr="00B4274A">
        <w:t xml:space="preserve"> </w:t>
      </w:r>
      <w:r w:rsidRPr="00E23361">
        <w:rPr>
          <w:rFonts w:eastAsia="Microsoft YaHei" w:hint="eastAsia"/>
        </w:rPr>
        <w:t>This new code checks the content of the request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received against what we</w:t>
      </w:r>
      <w:r w:rsidR="000067D5" w:rsidRPr="00B4274A">
        <w:t xml:space="preserve"> </w:t>
      </w:r>
      <w:r w:rsidRPr="00E23361">
        <w:rPr>
          <w:rFonts w:eastAsia="Microsoft YaHei" w:hint="eastAsia"/>
        </w:rPr>
        <w:t>know a request for</w:t>
      </w:r>
      <w:r>
        <w:rPr>
          <w:rFonts w:eastAsia="Microsoft YaHei" w:hint="eastAsia"/>
        </w:rPr>
        <w:t xml:space="preserve"> </w:t>
      </w:r>
      <w:r w:rsidRPr="00EC53C6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looks like and adds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else</w:t>
      </w:r>
      <w:r w:rsidRPr="00EC53C6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blocks</w:t>
      </w:r>
      <w:r w:rsidR="000067D5" w:rsidRPr="00B4274A">
        <w:t xml:space="preserve"> </w:t>
      </w:r>
      <w:r w:rsidRPr="00E23361">
        <w:rPr>
          <w:rFonts w:eastAsia="Microsoft YaHei" w:hint="eastAsia"/>
        </w:rPr>
        <w:t>to treat requests differently</w:t>
      </w:r>
      <w:ins w:id="356" w:author="janelle" w:date="2018-04-05T10:29:00Z">
        <w:r w:rsidR="005F0C31">
          <w:rPr>
            <w:rFonts w:eastAsia="Microsoft YaHei"/>
          </w:rPr>
          <w:t>.</w:t>
        </w:r>
      </w:ins>
      <w:del w:id="357" w:author="janelle" w:date="2018-04-05T10:29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58" w:author="janelle" w:date="2018-03-28T11:11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359" w:author="janelle" w:date="2018-03-28T11:11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 = [0; 512];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stream.read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buffer).unwrap();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get = </w:t>
      </w:r>
      <w:proofErr w:type="spellStart"/>
      <w:r w:rsidR="00E23361" w:rsidRPr="00E23361">
        <w:rPr>
          <w:rStyle w:val="HTMLCode"/>
          <w:rFonts w:hint="eastAsia"/>
        </w:rPr>
        <w:t>b"GET</w:t>
      </w:r>
      <w:proofErr w:type="spellEnd"/>
      <w:r w:rsidR="00E23361" w:rsidRPr="00E23361">
        <w:rPr>
          <w:rStyle w:val="HTMLCode"/>
          <w:rFonts w:hint="eastAsia"/>
        </w:rPr>
        <w:t xml:space="preserve"> / HTTP/1.1\r\n";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if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buffer.starts_with</w:t>
      </w:r>
      <w:proofErr w:type="spellEnd"/>
      <w:r w:rsidR="00E23361" w:rsidRPr="00E23361">
        <w:rPr>
          <w:rStyle w:val="HTMLCode"/>
          <w:rFonts w:hint="eastAsia"/>
        </w:rPr>
        <w:t>(get)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file = File::open("hello.html").unwrap();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 = String::new();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file.read_to_</w:t>
      </w:r>
      <w:proofErr w:type="gramStart"/>
      <w:r w:rsidR="00E23361" w:rsidRPr="00E23361">
        <w:rPr>
          <w:rStyle w:val="HTMLCode"/>
          <w:rFonts w:hint="eastAsia"/>
        </w:rPr>
        <w:t>string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response = format!("HTTP/1.1 200 OK\r\n\r\n{}", contents);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stream.write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spellStart"/>
      <w:proofErr w:type="gramEnd"/>
      <w:r w:rsidR="00E23361" w:rsidRPr="00E23361">
        <w:rPr>
          <w:rStyle w:val="HTMLCode"/>
          <w:rFonts w:hint="eastAsia"/>
        </w:rPr>
        <w:t>response.as_bytes</w:t>
      </w:r>
      <w:proofErr w:type="spellEnd"/>
      <w:r w:rsidR="00E23361" w:rsidRPr="00E23361">
        <w:rPr>
          <w:rStyle w:val="HTMLCode"/>
          <w:rFonts w:hint="eastAsia"/>
        </w:rPr>
        <w:t>()).unwrap();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stream.flush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 else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// some other request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20-6: Matching the request and handling requests to</w:t>
      </w:r>
      <w:r>
        <w:rPr>
          <w:rFonts w:eastAsia="Microsoft YaHei" w:hint="eastAsia"/>
        </w:rPr>
        <w:t xml:space="preserve"> </w:t>
      </w:r>
      <w:r w:rsidRPr="00646D60">
        <w:rPr>
          <w:rStyle w:val="LiteralCaption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differently</w:t>
      </w:r>
      <w:r w:rsidR="00371FFD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than </w:t>
      </w:r>
      <w:r w:rsidRPr="00E23361">
        <w:rPr>
          <w:rFonts w:eastAsia="Microsoft YaHei" w:hint="eastAsia"/>
        </w:rPr>
        <w:t>other requests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First, we hardcode the data corresponding to the </w:t>
      </w:r>
      <w:r w:rsidRPr="00485DE0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request</w:t>
      </w:r>
      <w:r w:rsidR="000067D5" w:rsidRPr="00B4274A">
        <w:t xml:space="preserve"> </w:t>
      </w:r>
      <w:r w:rsidRPr="00E23361">
        <w:rPr>
          <w:rFonts w:eastAsia="Microsoft YaHei" w:hint="eastAsia"/>
        </w:rPr>
        <w:t>into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 w:rsidRPr="00485DE0">
        <w:t xml:space="preserve"> </w:t>
      </w:r>
      <w:r w:rsidRPr="00E23361">
        <w:rPr>
          <w:rFonts w:eastAsia="Microsoft YaHei" w:hint="eastAsia"/>
        </w:rPr>
        <w:t xml:space="preserve">variable. </w:t>
      </w:r>
      <w:proofErr w:type="gramStart"/>
      <w:r w:rsidRPr="00E23361">
        <w:rPr>
          <w:rFonts w:eastAsia="Microsoft YaHei" w:hint="eastAsia"/>
        </w:rPr>
        <w:t>Because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reading raw bytes into the buffer, we transform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 w:rsidRPr="00485DE0">
        <w:t xml:space="preserve"> </w:t>
      </w:r>
      <w:r w:rsidRPr="00E23361">
        <w:rPr>
          <w:rFonts w:eastAsia="Microsoft YaHei" w:hint="eastAsia"/>
        </w:rPr>
        <w:t>into a byte string by adding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b""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byte string syntax at the start of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content data.</w:t>
      </w:r>
      <w:proofErr w:type="gramEnd"/>
      <w:r w:rsidRPr="00E23361">
        <w:rPr>
          <w:rFonts w:eastAsia="Microsoft YaHei" w:hint="eastAsia"/>
        </w:rPr>
        <w:t xml:space="preserve"> Then</w:t>
      </w:r>
      <w:del w:id="360" w:author="AnneMarieW" w:date="2018-03-30T13:30:00Z">
        <w:r w:rsidRPr="00E23361" w:rsidDel="00080B55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we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check </w:t>
      </w:r>
      <w:del w:id="361" w:author="AnneMarieW" w:date="2018-03-30T13:30:00Z">
        <w:r w:rsidRPr="00E23361" w:rsidDel="00080B55">
          <w:rPr>
            <w:rFonts w:eastAsia="Microsoft YaHei" w:hint="eastAsia"/>
          </w:rPr>
          <w:delText xml:space="preserve">to see </w:delText>
        </w:r>
      </w:del>
      <w:r w:rsidRPr="00E23361">
        <w:rPr>
          <w:rFonts w:eastAsia="Microsoft YaHei" w:hint="eastAsia"/>
        </w:rPr>
        <w:t>if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buffer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starts with the bytes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 w:rsidRPr="00E23361">
        <w:rPr>
          <w:rFonts w:eastAsia="Microsoft YaHei" w:hint="eastAsia"/>
        </w:rPr>
        <w:t>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If it does, it means</w:t>
      </w:r>
      <w:r w:rsidR="000067D5" w:rsidRPr="00B4274A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received a well-formed request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</w:t>
      </w:r>
      <w:r w:rsidRPr="00E23361">
        <w:rPr>
          <w:rFonts w:eastAsia="Microsoft YaHei" w:hint="eastAsia"/>
        </w:rPr>
        <w:t>, which is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success case</w:t>
      </w:r>
      <w:r w:rsidR="000067D5" w:rsidRPr="00B4274A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handle in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 w:hint="eastAsia"/>
        </w:rPr>
        <w:t>block</w:t>
      </w:r>
      <w:proofErr w:type="gramEnd"/>
      <w:r w:rsidRPr="00E23361">
        <w:rPr>
          <w:rFonts w:eastAsia="Microsoft YaHei" w:hint="eastAsia"/>
        </w:rPr>
        <w:t xml:space="preserve"> that returns the contents of our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HTML file.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buffer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does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not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start with the bytes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get</w:t>
      </w:r>
      <w:r w:rsidRPr="00E23361">
        <w:rPr>
          <w:rFonts w:eastAsia="Microsoft YaHei" w:hint="eastAsia"/>
        </w:rPr>
        <w:t>, it means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received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some other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add code to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 in a moment to respond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to all other requests.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Run this code now and request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Pr="00485DE0">
        <w:rPr>
          <w:rStyle w:val="Literal"/>
          <w:rFonts w:hint="eastAsia"/>
        </w:rPr>
        <w:t>7878</w:t>
      </w:r>
      <w:del w:id="362" w:author="AnneMarieW" w:date="2018-03-30T13:31:00Z">
        <w:r w:rsidRPr="00E23361" w:rsidDel="00080B55">
          <w:rPr>
            <w:rFonts w:eastAsia="Microsoft YaHei" w:hint="eastAsia"/>
          </w:rPr>
          <w:delText>, and</w:delText>
        </w:r>
      </w:del>
      <w:ins w:id="363" w:author="AnneMarieW" w:date="2018-03-30T13:31:00Z">
        <w:r w:rsidR="00080B55">
          <w:rPr>
            <w:rFonts w:eastAsia="Microsoft YaHei"/>
          </w:rPr>
          <w:t>;</w:t>
        </w:r>
      </w:ins>
      <w:r w:rsidRPr="00E23361">
        <w:rPr>
          <w:rFonts w:eastAsia="Microsoft YaHei" w:hint="eastAsia"/>
        </w:rPr>
        <w:t xml:space="preserve"> you should get the HTML</w:t>
      </w:r>
      <w:r w:rsidR="000067D5" w:rsidRPr="00B4274A">
        <w:t xml:space="preserve"> </w:t>
      </w:r>
      <w:r w:rsidRPr="00E23361">
        <w:rPr>
          <w:rFonts w:eastAsia="Microsoft YaHei" w:hint="eastAsia"/>
        </w:rPr>
        <w:t>in</w:t>
      </w:r>
      <w:r>
        <w:rPr>
          <w:rFonts w:eastAsia="Microsoft YaHei"/>
        </w:rPr>
        <w:t xml:space="preserve"> </w:t>
      </w:r>
      <w:r w:rsidRPr="00E23361">
        <w:rPr>
          <w:rStyle w:val="EmphasisItalic"/>
          <w:rFonts w:eastAsia="Microsoft YaHei" w:hint="eastAsia"/>
        </w:rPr>
        <w:t>hello.html</w:t>
      </w:r>
      <w:r w:rsidRPr="00E23361">
        <w:rPr>
          <w:rFonts w:eastAsia="Microsoft YaHei" w:hint="eastAsia"/>
        </w:rPr>
        <w:t>. If you make any other request, such as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127.0.0.1:</w:t>
      </w:r>
      <w:r w:rsidRPr="00485DE0">
        <w:rPr>
          <w:rStyle w:val="Literal"/>
          <w:rFonts w:hint="eastAsia"/>
        </w:rPr>
        <w:t>7878</w:t>
      </w:r>
      <w:r w:rsidRPr="00E23361">
        <w:rPr>
          <w:rStyle w:val="Literal"/>
          <w:rFonts w:hint="eastAsia"/>
        </w:rPr>
        <w:t>/something-else</w:t>
      </w:r>
      <w:r w:rsidRPr="00E23361">
        <w:rPr>
          <w:rFonts w:eastAsia="Microsoft YaHei" w:hint="eastAsia"/>
        </w:rPr>
        <w:t>,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get a connection error like </w:t>
      </w:r>
      <w:del w:id="364" w:author="AnneMarieW" w:date="2018-03-30T13:31:00Z">
        <w:r w:rsidRPr="00E23361" w:rsidDel="008E595A">
          <w:rPr>
            <w:rFonts w:eastAsia="Microsoft YaHei" w:hint="eastAsia"/>
          </w:rPr>
          <w:delText>we</w:delText>
        </w:r>
      </w:del>
      <w:ins w:id="365" w:author="AnneMarieW" w:date="2018-03-30T13:31:00Z">
        <w:r w:rsidR="008E595A">
          <w:rPr>
            <w:rFonts w:eastAsia="Microsoft YaHei"/>
          </w:rPr>
          <w:t>you</w:t>
        </w:r>
      </w:ins>
      <w:r w:rsidRPr="00E23361">
        <w:rPr>
          <w:rFonts w:eastAsia="Microsoft YaHei" w:hint="eastAsia"/>
        </w:rPr>
        <w:t xml:space="preserve"> saw when</w:t>
      </w:r>
      <w:r w:rsidR="000067D5" w:rsidRPr="00B4274A">
        <w:t xml:space="preserve"> </w:t>
      </w:r>
      <w:r w:rsidRPr="00E23361">
        <w:rPr>
          <w:rFonts w:eastAsia="Microsoft YaHei" w:hint="eastAsia"/>
        </w:rPr>
        <w:t>running the code in Listing 20-1 and Listing 20-2.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Now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add the code in Listing 20-7 to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 to return a</w:t>
      </w:r>
      <w:r w:rsidR="000067D5" w:rsidRPr="00B4274A">
        <w:t xml:space="preserve"> </w:t>
      </w:r>
      <w:r w:rsidRPr="00E23361">
        <w:rPr>
          <w:rFonts w:eastAsia="Microsoft YaHei" w:hint="eastAsia"/>
        </w:rPr>
        <w:t>response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with the status code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404</w:t>
      </w:r>
      <w:r w:rsidRPr="00E23361">
        <w:rPr>
          <w:rFonts w:eastAsia="Microsoft YaHei" w:hint="eastAsia"/>
        </w:rPr>
        <w:t>, which signals that the content for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 was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not found.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also </w:t>
      </w:r>
      <w:r>
        <w:rPr>
          <w:rFonts w:eastAsia="Microsoft YaHei" w:hint="eastAsia"/>
        </w:rPr>
        <w:t>return</w:t>
      </w:r>
      <w:r w:rsidRPr="00E23361">
        <w:rPr>
          <w:rFonts w:eastAsia="Microsoft YaHei" w:hint="eastAsia"/>
        </w:rPr>
        <w:t xml:space="preserve"> some HTML for a page to render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browser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indicating as such to the end user</w:t>
      </w:r>
      <w:ins w:id="366" w:author="janelle" w:date="2018-04-05T10:29:00Z">
        <w:r w:rsidR="005F0C31">
          <w:rPr>
            <w:rFonts w:eastAsia="Microsoft YaHei"/>
          </w:rPr>
          <w:t>.</w:t>
        </w:r>
      </w:ins>
      <w:del w:id="367" w:author="janelle" w:date="2018-04-05T10:29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68" w:author="janelle" w:date="2018-04-05T10:30:00Z">
        <w:r w:rsidRPr="00E23361" w:rsidDel="005F0C31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369" w:author="janelle" w:date="2018-03-28T11:11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 else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status_line</w:t>
      </w:r>
      <w:proofErr w:type="spellEnd"/>
      <w:r w:rsidR="00E23361" w:rsidRPr="00E23361">
        <w:rPr>
          <w:rStyle w:val="HTMLCode"/>
          <w:rFonts w:hint="eastAsia"/>
        </w:rPr>
        <w:t xml:space="preserve"> = "HTTP/1.1 404 NOT FOUND\r\n\r\n";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file = File::open("404.html").unwrap();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 = String::new();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file.read_to_</w:t>
      </w:r>
      <w:proofErr w:type="gramStart"/>
      <w:r w:rsidR="00E23361" w:rsidRPr="00E23361">
        <w:rPr>
          <w:rStyle w:val="HTMLCode"/>
          <w:rFonts w:hint="eastAsia"/>
        </w:rPr>
        <w:t>string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response = format!("{}{}", </w:t>
      </w:r>
      <w:proofErr w:type="spellStart"/>
      <w:r w:rsidR="00E23361" w:rsidRPr="00E23361">
        <w:rPr>
          <w:rStyle w:val="HTMLCode"/>
          <w:rFonts w:hint="eastAsia"/>
        </w:rPr>
        <w:t>status_line</w:t>
      </w:r>
      <w:proofErr w:type="spellEnd"/>
      <w:r w:rsidR="00E23361" w:rsidRPr="00E23361">
        <w:rPr>
          <w:rStyle w:val="HTMLCode"/>
          <w:rFonts w:hint="eastAsia"/>
        </w:rPr>
        <w:t>, contents);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stream.write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spellStart"/>
      <w:proofErr w:type="gramEnd"/>
      <w:r w:rsidR="00E23361" w:rsidRPr="00E23361">
        <w:rPr>
          <w:rStyle w:val="HTMLCode"/>
          <w:rFonts w:hint="eastAsia"/>
        </w:rPr>
        <w:t>response.as_bytes</w:t>
      </w:r>
      <w:proofErr w:type="spellEnd"/>
      <w:r w:rsidR="00E23361" w:rsidRPr="00E23361">
        <w:rPr>
          <w:rStyle w:val="HTMLCode"/>
          <w:rFonts w:hint="eastAsia"/>
        </w:rPr>
        <w:t>()).unwrap();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stream.flush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20-7: Responding with status code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404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an error page if anything</w:t>
      </w:r>
      <w:r w:rsidR="000067D5" w:rsidRPr="00B4274A">
        <w:t xml:space="preserve"> </w:t>
      </w:r>
      <w:r w:rsidRPr="00E23361">
        <w:rPr>
          <w:rFonts w:eastAsia="Microsoft YaHei" w:hint="eastAsia"/>
        </w:rPr>
        <w:t>other than</w:t>
      </w:r>
      <w:r>
        <w:rPr>
          <w:rFonts w:eastAsia="Microsoft YaHei" w:hint="eastAsia"/>
        </w:rPr>
        <w:t xml:space="preserve"> </w:t>
      </w:r>
      <w:r w:rsidRPr="00F9037B">
        <w:rPr>
          <w:rStyle w:val="LiteralCaption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was requested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Here, our response has a status line with status code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404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the reason</w:t>
      </w:r>
      <w:r w:rsidR="000067D5" w:rsidRPr="00B4274A">
        <w:t xml:space="preserve"> </w:t>
      </w:r>
      <w:r w:rsidRPr="00E23361">
        <w:rPr>
          <w:rFonts w:eastAsia="Microsoft YaHei" w:hint="eastAsia"/>
        </w:rPr>
        <w:t>phrase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NOT FOUND</w:t>
      </w:r>
      <w:r w:rsidRPr="00E23361">
        <w:rPr>
          <w:rFonts w:eastAsia="Microsoft YaHei" w:hint="eastAsia"/>
        </w:rPr>
        <w:t>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still not returning headers, and the body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response will be the HTML in the file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404.html</w:t>
      </w:r>
      <w:r w:rsidRPr="00E23361">
        <w:rPr>
          <w:rFonts w:eastAsia="Microsoft YaHei" w:hint="eastAsia"/>
        </w:rPr>
        <w:t>.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need to create a</w:t>
      </w:r>
      <w:r>
        <w:rPr>
          <w:rFonts w:eastAsia="Microsoft YaHei"/>
        </w:rPr>
        <w:t xml:space="preserve"> </w:t>
      </w:r>
      <w:r w:rsidRPr="00E23361">
        <w:rPr>
          <w:rStyle w:val="EmphasisItalic"/>
          <w:rFonts w:eastAsia="Microsoft YaHei" w:hint="eastAsia"/>
        </w:rPr>
        <w:t>404.html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file</w:t>
      </w:r>
      <w:r w:rsidR="000067D5" w:rsidRPr="00B4274A">
        <w:t xml:space="preserve"> </w:t>
      </w:r>
      <w:r w:rsidRPr="00E23361">
        <w:rPr>
          <w:rFonts w:eastAsia="Microsoft YaHei" w:hint="eastAsia"/>
        </w:rPr>
        <w:t>next to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hello.html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 the error page; again feel free to use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any HTML you</w:t>
      </w:r>
      <w:del w:id="370" w:author="AnneMarieW" w:date="2018-03-30T13:32:00Z">
        <w:r w:rsidRPr="00E23361" w:rsidDel="008E595A">
          <w:rPr>
            <w:rFonts w:eastAsia="Microsoft YaHei"/>
          </w:rPr>
          <w:delText>’</w:delText>
        </w:r>
        <w:r w:rsidRPr="00E23361" w:rsidDel="008E595A">
          <w:rPr>
            <w:rFonts w:eastAsia="Microsoft YaHei" w:hint="eastAsia"/>
          </w:rPr>
          <w:delText>d</w:delText>
        </w:r>
        <w:r w:rsidR="000067D5" w:rsidRPr="00B4274A" w:rsidDel="008E595A">
          <w:delText xml:space="preserve"> </w:delText>
        </w:r>
        <w:r w:rsidRPr="00E23361" w:rsidDel="008E595A">
          <w:rPr>
            <w:rFonts w:eastAsia="Microsoft YaHei" w:hint="eastAsia"/>
          </w:rPr>
          <w:delText>like</w:delText>
        </w:r>
      </w:del>
      <w:ins w:id="371" w:author="AnneMarieW" w:date="2018-03-30T13:32:00Z">
        <w:r w:rsidR="008E595A">
          <w:rPr>
            <w:rFonts w:eastAsia="Microsoft YaHei"/>
          </w:rPr>
          <w:t xml:space="preserve"> want</w:t>
        </w:r>
      </w:ins>
      <w:r w:rsidRPr="00E23361">
        <w:rPr>
          <w:rFonts w:eastAsia="Microsoft YaHei" w:hint="eastAsia"/>
        </w:rPr>
        <w:t xml:space="preserve"> or use the example HTML in Listing 20-8</w:t>
      </w:r>
      <w:ins w:id="372" w:author="janelle" w:date="2018-04-05T10:29:00Z">
        <w:r w:rsidR="005F0C31">
          <w:rPr>
            <w:rFonts w:eastAsia="Microsoft YaHei"/>
          </w:rPr>
          <w:t>.</w:t>
        </w:r>
      </w:ins>
      <w:del w:id="373" w:author="janelle" w:date="2018-04-05T10:28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74" w:author="janelle" w:date="2018-03-28T11:12:00Z">
        <w:r w:rsidRPr="00E23361" w:rsidDel="00803D30">
          <w:rPr>
            <w:rFonts w:eastAsia="Microsoft YaHei" w:hint="eastAsia"/>
          </w:rPr>
          <w:delText xml:space="preserve">Filename: </w:delText>
        </w:r>
      </w:del>
      <w:r w:rsidRPr="00E23361">
        <w:rPr>
          <w:rFonts w:eastAsia="Microsoft YaHei" w:hint="eastAsia"/>
        </w:rPr>
        <w:t>404</w:t>
      </w:r>
      <w:proofErr w:type="gramStart"/>
      <w:r w:rsidRPr="00E23361">
        <w:rPr>
          <w:rFonts w:eastAsia="Microsoft YaHei" w:hint="eastAsia"/>
        </w:rPr>
        <w:t>.html</w:t>
      </w:r>
      <w:proofErr w:type="gram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&lt;!DOCTYPE html&gt;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&lt;html lang="en"&gt;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head</w:t>
      </w:r>
      <w:proofErr w:type="gramEnd"/>
      <w:r w:rsidR="00E23361" w:rsidRPr="00E23361">
        <w:rPr>
          <w:rStyle w:val="HTMLCode"/>
          <w:rFonts w:hint="eastAsia"/>
        </w:rPr>
        <w:t>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meta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charset</w:t>
      </w:r>
      <w:proofErr w:type="spellEnd"/>
      <w:r w:rsidR="00E23361" w:rsidRPr="00E23361">
        <w:rPr>
          <w:rStyle w:val="HTMLCode"/>
          <w:rFonts w:hint="eastAsia"/>
        </w:rPr>
        <w:t>="utf-8"&gt;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title&gt;</w:t>
      </w:r>
      <w:proofErr w:type="gramEnd"/>
      <w:r w:rsidR="00E23361" w:rsidRPr="00E23361">
        <w:rPr>
          <w:rStyle w:val="HTMLCode"/>
          <w:rFonts w:hint="eastAsia"/>
        </w:rPr>
        <w:t>Hello!&lt;/title&gt;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&lt;/head&gt;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</w:t>
      </w:r>
      <w:proofErr w:type="gramStart"/>
      <w:r w:rsidR="00E23361" w:rsidRPr="00E23361">
        <w:rPr>
          <w:rStyle w:val="HTMLCode"/>
          <w:rFonts w:hint="eastAsia"/>
        </w:rPr>
        <w:t>body</w:t>
      </w:r>
      <w:proofErr w:type="gramEnd"/>
      <w:r w:rsidR="00E23361" w:rsidRPr="00E23361">
        <w:rPr>
          <w:rStyle w:val="HTMLCode"/>
          <w:rFonts w:hint="eastAsia"/>
        </w:rPr>
        <w:t>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&lt;h1&gt;Oops</w:t>
      </w:r>
      <w:proofErr w:type="gramStart"/>
      <w:r w:rsidR="00E23361" w:rsidRPr="00E23361">
        <w:rPr>
          <w:rStyle w:val="HTMLCode"/>
          <w:rFonts w:hint="eastAsia"/>
        </w:rPr>
        <w:t>!&lt;</w:t>
      </w:r>
      <w:proofErr w:type="gramEnd"/>
      <w:r w:rsidR="00E23361" w:rsidRPr="00E23361">
        <w:rPr>
          <w:rStyle w:val="HTMLCode"/>
          <w:rFonts w:hint="eastAsia"/>
        </w:rPr>
        <w:t>/h1&gt;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&lt;p&gt;Sorry, I don't know what you're asking for</w:t>
      </w:r>
      <w:proofErr w:type="gramStart"/>
      <w:r w:rsidR="00E23361" w:rsidRPr="00E23361">
        <w:rPr>
          <w:rStyle w:val="HTMLCode"/>
          <w:rFonts w:hint="eastAsia"/>
        </w:rPr>
        <w:t>.&lt;</w:t>
      </w:r>
      <w:proofErr w:type="gramEnd"/>
      <w:r w:rsidR="00E23361" w:rsidRPr="00E23361">
        <w:rPr>
          <w:rStyle w:val="HTMLCode"/>
          <w:rFonts w:hint="eastAsia"/>
        </w:rPr>
        <w:t>/p&gt;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&lt;/body&gt;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&lt;/html&gt;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20-8: Sample content for the page to send back with any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404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response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With these changes, </w:t>
      </w:r>
      <w:del w:id="375" w:author="AnneMarieW" w:date="2018-03-30T13:33:00Z">
        <w:r w:rsidRPr="00E23361" w:rsidDel="008E595A">
          <w:rPr>
            <w:rFonts w:eastAsia="Microsoft YaHei" w:hint="eastAsia"/>
          </w:rPr>
          <w:delText xml:space="preserve">try </w:delText>
        </w:r>
      </w:del>
      <w:r w:rsidRPr="00E23361">
        <w:rPr>
          <w:rFonts w:eastAsia="Microsoft YaHei" w:hint="eastAsia"/>
        </w:rPr>
        <w:t>run</w:t>
      </w:r>
      <w:del w:id="376" w:author="AnneMarieW" w:date="2018-03-30T13:33:00Z">
        <w:r w:rsidRPr="00E23361" w:rsidDel="008E595A">
          <w:rPr>
            <w:rFonts w:eastAsia="Microsoft YaHei" w:hint="eastAsia"/>
          </w:rPr>
          <w:delText>ning</w:delText>
        </w:r>
      </w:del>
      <w:r w:rsidRPr="00E23361">
        <w:rPr>
          <w:rFonts w:eastAsia="Microsoft YaHei" w:hint="eastAsia"/>
        </w:rPr>
        <w:t xml:space="preserve"> your server again. Requesting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127.0.0.1:</w:t>
      </w:r>
      <w:r w:rsidR="000067D5" w:rsidRPr="00B4274A">
        <w:t xml:space="preserve"> </w:t>
      </w:r>
      <w:r w:rsidRPr="00D703F6">
        <w:rPr>
          <w:rStyle w:val="Literal"/>
          <w:rFonts w:hint="eastAsia"/>
        </w:rPr>
        <w:t>7878</w:t>
      </w:r>
      <w:r w:rsidRPr="00D703F6">
        <w:t xml:space="preserve"> </w:t>
      </w:r>
      <w:r w:rsidRPr="00E23361">
        <w:rPr>
          <w:rFonts w:eastAsia="Microsoft YaHei" w:hint="eastAsia"/>
        </w:rPr>
        <w:t>should return the contents of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hello.html</w:t>
      </w:r>
      <w:r w:rsidRPr="00E23361">
        <w:rPr>
          <w:rFonts w:eastAsia="Microsoft YaHei" w:hint="eastAsia"/>
        </w:rPr>
        <w:t>, and any other request, like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127.0.0.1:</w:t>
      </w:r>
      <w:r w:rsidRPr="00D703F6">
        <w:rPr>
          <w:rStyle w:val="Literal"/>
          <w:rFonts w:hint="eastAsia"/>
        </w:rPr>
        <w:t>7878</w:t>
      </w:r>
      <w:r w:rsidRPr="00E23361">
        <w:rPr>
          <w:rStyle w:val="Literal"/>
          <w:rFonts w:hint="eastAsia"/>
        </w:rPr>
        <w:t>/</w:t>
      </w:r>
      <w:proofErr w:type="spellStart"/>
      <w:r w:rsidRPr="00E23361">
        <w:rPr>
          <w:rStyle w:val="Literal"/>
          <w:rFonts w:hint="eastAsia"/>
        </w:rPr>
        <w:t>foo</w:t>
      </w:r>
      <w:proofErr w:type="spellEnd"/>
      <w:r w:rsidRPr="00E23361">
        <w:rPr>
          <w:rFonts w:eastAsia="Microsoft YaHei" w:hint="eastAsia"/>
        </w:rPr>
        <w:t>, should return the error HTML from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404.html</w:t>
      </w:r>
      <w:ins w:id="377" w:author="AnneMarieW" w:date="2018-03-30T14:57:00Z">
        <w:r w:rsidR="00BF317F">
          <w:rPr>
            <w:rFonts w:eastAsia="Microsoft YaHei"/>
          </w:rPr>
          <w:t>.</w:t>
        </w:r>
      </w:ins>
      <w:del w:id="378" w:author="AnneMarieW" w:date="2018-03-30T14:57:00Z">
        <w:r w:rsidRPr="00E23361" w:rsidDel="00BF317F">
          <w:rPr>
            <w:rFonts w:eastAsia="Microsoft YaHei" w:hint="eastAsia"/>
          </w:rPr>
          <w:delText>!</w:delText>
        </w:r>
      </w:del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379" w:name="a-touch-of-refactoring"/>
      <w:bookmarkStart w:id="380" w:name="_Toc509918795"/>
      <w:bookmarkEnd w:id="379"/>
      <w:r w:rsidRPr="00E23361">
        <w:rPr>
          <w:rFonts w:eastAsia="Microsoft YaHei" w:hint="eastAsia"/>
        </w:rPr>
        <w:t>A Touch of Refactoring</w:t>
      </w:r>
      <w:bookmarkEnd w:id="380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 xml:space="preserve">At the moment </w:t>
      </w:r>
      <w:del w:id="381" w:author="AnneMarieW" w:date="2018-03-30T14:57:00Z">
        <w:r w:rsidRPr="00E23361" w:rsidDel="00BF317F">
          <w:rPr>
            <w:rFonts w:eastAsia="Microsoft YaHei" w:hint="eastAsia"/>
          </w:rPr>
          <w:delText>our</w:delText>
        </w:r>
      </w:del>
      <w:proofErr w:type="gramStart"/>
      <w:ins w:id="382" w:author="AnneMarieW" w:date="2018-03-30T14:57:00Z">
        <w:r w:rsidR="00BF317F">
          <w:rPr>
            <w:rFonts w:eastAsia="Microsoft YaHei"/>
          </w:rPr>
          <w:t>the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blocks have a lot of repetition:</w:t>
      </w:r>
      <w:r w:rsidR="000067D5" w:rsidRPr="00B4274A">
        <w:t xml:space="preserve"> </w:t>
      </w:r>
      <w:r w:rsidRPr="00E23361">
        <w:rPr>
          <w:rFonts w:eastAsia="Microsoft YaHei" w:hint="eastAsia"/>
        </w:rPr>
        <w:t>they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both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reading files and writing the contents of the files to the stream.</w:t>
      </w:r>
      <w:r w:rsidR="000067D5" w:rsidRPr="00B4274A">
        <w:t xml:space="preserve"> </w:t>
      </w:r>
      <w:r w:rsidRPr="00E23361">
        <w:rPr>
          <w:rFonts w:eastAsia="Microsoft YaHei" w:hint="eastAsia"/>
        </w:rPr>
        <w:t>The only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differences are the status line and the</w:t>
      </w:r>
      <w:r w:rsidR="000067D5" w:rsidRPr="00B4274A">
        <w:t xml:space="preserve"> </w:t>
      </w:r>
      <w:r w:rsidRPr="00E23361">
        <w:rPr>
          <w:rFonts w:eastAsia="Microsoft YaHei" w:hint="eastAsia"/>
        </w:rPr>
        <w:lastRenderedPageBreak/>
        <w:t>filename.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make </w:t>
      </w:r>
      <w:del w:id="383" w:author="AnneMarieW" w:date="2018-03-30T14:57:00Z">
        <w:r w:rsidRPr="00E23361" w:rsidDel="00BF317F">
          <w:rPr>
            <w:rFonts w:eastAsia="Microsoft YaHei" w:hint="eastAsia"/>
          </w:rPr>
          <w:delText>our</w:delText>
        </w:r>
      </w:del>
      <w:ins w:id="384" w:author="AnneMarieW" w:date="2018-03-30T14:57:00Z">
        <w:r w:rsidR="00BF317F">
          <w:rPr>
            <w:rFonts w:eastAsia="Microsoft YaHei"/>
          </w:rPr>
          <w:t>the</w:t>
        </w:r>
      </w:ins>
      <w:r w:rsidRPr="00E23361">
        <w:rPr>
          <w:rFonts w:eastAsia="Microsoft YaHei" w:hint="eastAsia"/>
        </w:rPr>
        <w:t xml:space="preserve"> code more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>concise</w:t>
      </w:r>
      <w:r w:rsidRPr="00E23361">
        <w:rPr>
          <w:rFonts w:eastAsia="Microsoft YaHei" w:hint="eastAsia"/>
        </w:rPr>
        <w:t xml:space="preserve"> by pulling </w:t>
      </w:r>
      <w:ins w:id="385" w:author="AnneMarieW" w:date="2018-03-30T14:58:00Z">
        <w:r w:rsidR="00BF317F" w:rsidRPr="00E23361">
          <w:rPr>
            <w:rFonts w:eastAsia="Microsoft YaHei" w:hint="eastAsia"/>
          </w:rPr>
          <w:t xml:space="preserve">out </w:t>
        </w:r>
      </w:ins>
      <w:r w:rsidRPr="00E23361">
        <w:rPr>
          <w:rFonts w:eastAsia="Microsoft YaHei" w:hint="eastAsia"/>
        </w:rPr>
        <w:t xml:space="preserve">those differences </w:t>
      </w:r>
      <w:del w:id="386" w:author="AnneMarieW" w:date="2018-03-30T14:58:00Z">
        <w:r w:rsidRPr="00E23361" w:rsidDel="00BF317F">
          <w:rPr>
            <w:rFonts w:eastAsia="Microsoft YaHei" w:hint="eastAsia"/>
          </w:rPr>
          <w:delText xml:space="preserve">out </w:delText>
        </w:r>
      </w:del>
      <w:r w:rsidRPr="00E23361">
        <w:rPr>
          <w:rFonts w:eastAsia="Microsoft YaHei" w:hint="eastAsia"/>
        </w:rPr>
        <w:t xml:space="preserve">into </w:t>
      </w:r>
      <w:ins w:id="387" w:author="AnneMarieW" w:date="2018-03-30T14:59:00Z">
        <w:r w:rsidR="00BF317F">
          <w:rPr>
            <w:rFonts w:eastAsia="Microsoft YaHei"/>
          </w:rPr>
          <w:t>separate</w:t>
        </w:r>
      </w:ins>
      <w:del w:id="388" w:author="AnneMarieW" w:date="2018-03-30T15:00:00Z">
        <w:r w:rsidRPr="00E23361" w:rsidDel="00BF317F">
          <w:rPr>
            <w:rFonts w:eastAsia="Microsoft YaHei" w:hint="eastAsia"/>
          </w:rPr>
          <w:delText>an</w:delText>
        </w:r>
      </w:del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del w:id="389" w:author="AnneMarieW" w:date="2018-03-30T15:00:00Z">
        <w:r w:rsidRPr="00E23361" w:rsidDel="00BF317F">
          <w:rPr>
            <w:rFonts w:eastAsia="Microsoft YaHei" w:hint="eastAsia"/>
          </w:rPr>
          <w:delText xml:space="preserve">of one </w:delText>
        </w:r>
      </w:del>
      <w:r w:rsidRPr="00E23361">
        <w:rPr>
          <w:rFonts w:eastAsia="Microsoft YaHei" w:hint="eastAsia"/>
        </w:rPr>
        <w:t>line</w:t>
      </w:r>
      <w:ins w:id="390" w:author="AnneMarieW" w:date="2018-03-30T15:00:00Z">
        <w:r w:rsidR="00BF317F">
          <w:rPr>
            <w:rFonts w:eastAsia="Microsoft YaHei"/>
          </w:rPr>
          <w:t>s</w:t>
        </w:r>
      </w:ins>
      <w:del w:id="391" w:author="AnneMarieW" w:date="2018-03-30T15:00:00Z">
        <w:r w:rsidR="000067D5" w:rsidRPr="00B4274A" w:rsidDel="00BF317F">
          <w:delText xml:space="preserve"> </w:delText>
        </w:r>
        <w:r w:rsidRPr="00E23361" w:rsidDel="00BF317F">
          <w:rPr>
            <w:rFonts w:eastAsia="Microsoft YaHei" w:hint="eastAsia"/>
          </w:rPr>
          <w:delText>each</w:delText>
        </w:r>
      </w:del>
      <w:r w:rsidRPr="00E23361">
        <w:rPr>
          <w:rFonts w:eastAsia="Microsoft YaHei" w:hint="eastAsia"/>
        </w:rPr>
        <w:t xml:space="preserve"> that will assign the values of the status line and the filename to</w:t>
      </w:r>
      <w:r w:rsidR="000067D5" w:rsidRPr="00B4274A">
        <w:t xml:space="preserve"> </w:t>
      </w:r>
      <w:r w:rsidRPr="00E23361">
        <w:rPr>
          <w:rFonts w:eastAsia="Microsoft YaHei" w:hint="eastAsia"/>
        </w:rPr>
        <w:t>variables; we can then use those variables unconditionally in the code to read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the file and write the response. </w:t>
      </w:r>
      <w:ins w:id="392" w:author="AnneMarieW" w:date="2018-03-30T14:59:00Z">
        <w:r w:rsidR="00BF317F" w:rsidRPr="00E23361">
          <w:rPr>
            <w:rFonts w:eastAsia="Microsoft YaHei" w:hint="eastAsia"/>
          </w:rPr>
          <w:t>Listing 20-9</w:t>
        </w:r>
        <w:r w:rsidR="00BF317F">
          <w:rPr>
            <w:rFonts w:eastAsia="Microsoft YaHei"/>
          </w:rPr>
          <w:t xml:space="preserve"> shows </w:t>
        </w:r>
      </w:ins>
      <w:del w:id="393" w:author="AnneMarieW" w:date="2018-03-30T14:59:00Z">
        <w:r w:rsidRPr="00E23361" w:rsidDel="00BF317F">
          <w:rPr>
            <w:rFonts w:eastAsia="Microsoft YaHei" w:hint="eastAsia"/>
          </w:rPr>
          <w:delText>T</w:delText>
        </w:r>
      </w:del>
      <w:ins w:id="394" w:author="AnneMarieW" w:date="2018-03-30T14:59:00Z">
        <w:r w:rsidR="00BF317F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 xml:space="preserve">he resulting code after </w:t>
      </w:r>
      <w:r>
        <w:rPr>
          <w:rFonts w:eastAsia="Microsoft YaHei" w:hint="eastAsia"/>
        </w:rPr>
        <w:t>replacing the large</w:t>
      </w:r>
      <w:r>
        <w:rPr>
          <w:rFonts w:eastAsia="Microsoft YaHei"/>
        </w:rPr>
        <w:t xml:space="preserve"> </w:t>
      </w:r>
      <w:r w:rsidRPr="00D703F6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and </w:t>
      </w:r>
      <w:r w:rsidRPr="00D703F6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blocks</w:t>
      </w:r>
      <w:del w:id="395" w:author="AnneMarieW" w:date="2018-03-30T14:59:00Z">
        <w:r w:rsidRPr="00E23361" w:rsidDel="00BF317F">
          <w:rPr>
            <w:rFonts w:eastAsia="Microsoft YaHei" w:hint="eastAsia"/>
          </w:rPr>
          <w:delText xml:space="preserve"> is</w:delText>
        </w:r>
        <w:r w:rsidR="000067D5" w:rsidRPr="00B4274A" w:rsidDel="00BF317F">
          <w:delText xml:space="preserve"> </w:delText>
        </w:r>
        <w:r w:rsidRPr="00E23361" w:rsidDel="00BF317F">
          <w:rPr>
            <w:rFonts w:eastAsia="Microsoft YaHei" w:hint="eastAsia"/>
          </w:rPr>
          <w:delText>shown in Listing 20-9</w:delText>
        </w:r>
      </w:del>
      <w:ins w:id="396" w:author="janelle" w:date="2018-04-05T10:28:00Z">
        <w:r w:rsidR="005F0C31">
          <w:rPr>
            <w:rFonts w:eastAsia="Microsoft YaHei"/>
          </w:rPr>
          <w:t>.</w:t>
        </w:r>
      </w:ins>
      <w:del w:id="397" w:author="janelle" w:date="2018-04-05T10:28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398" w:author="janelle" w:date="2018-03-28T11:12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399" w:author="janelle" w:date="2018-03-28T11:12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400" w:author="janelle" w:date="2018-03-28T11:12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(</w:t>
      </w:r>
      <w:proofErr w:type="spellStart"/>
      <w:r w:rsidR="00E23361" w:rsidRPr="00E23361">
        <w:rPr>
          <w:rStyle w:val="HTMLCode"/>
          <w:rFonts w:hint="eastAsia"/>
        </w:rPr>
        <w:t>status_line</w:t>
      </w:r>
      <w:proofErr w:type="spellEnd"/>
      <w:r w:rsidR="00E23361" w:rsidRPr="00E23361">
        <w:rPr>
          <w:rStyle w:val="HTMLCode"/>
          <w:rFonts w:hint="eastAsia"/>
        </w:rPr>
        <w:t xml:space="preserve">, filename) = if </w:t>
      </w:r>
      <w:proofErr w:type="spellStart"/>
      <w:r w:rsidR="00E23361" w:rsidRPr="00E23361">
        <w:rPr>
          <w:rStyle w:val="HTMLCode"/>
          <w:rFonts w:hint="eastAsia"/>
        </w:rPr>
        <w:t>buffer.starts_with</w:t>
      </w:r>
      <w:proofErr w:type="spellEnd"/>
      <w:r w:rsidR="00E23361" w:rsidRPr="00E23361">
        <w:rPr>
          <w:rStyle w:val="HTMLCode"/>
          <w:rFonts w:hint="eastAsia"/>
        </w:rPr>
        <w:t>(get)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("HTTP/1.1 200 OK\r\n\r\n", "hello.html")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 else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("HTTP/1.1 404 NOT FOUND\r\n\r\n", "404.html")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file = File::open(filename).unwrap();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 = String::new();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file.read_to_</w:t>
      </w:r>
      <w:proofErr w:type="gramStart"/>
      <w:r w:rsidR="00E23361" w:rsidRPr="00E23361">
        <w:rPr>
          <w:rStyle w:val="HTMLCode"/>
          <w:rFonts w:hint="eastAsia"/>
        </w:rPr>
        <w:t>string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contents).unwrap();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response = format!("{}{}", </w:t>
      </w:r>
      <w:proofErr w:type="spellStart"/>
      <w:r w:rsidR="00E23361" w:rsidRPr="00E23361">
        <w:rPr>
          <w:rStyle w:val="HTMLCode"/>
          <w:rFonts w:hint="eastAsia"/>
        </w:rPr>
        <w:t>status_line</w:t>
      </w:r>
      <w:proofErr w:type="spellEnd"/>
      <w:r w:rsidR="00E23361" w:rsidRPr="00E23361">
        <w:rPr>
          <w:rStyle w:val="HTMLCode"/>
          <w:rFonts w:hint="eastAsia"/>
        </w:rPr>
        <w:t>, contents);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stream.write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spellStart"/>
      <w:proofErr w:type="gramEnd"/>
      <w:r w:rsidR="00E23361" w:rsidRPr="00E23361">
        <w:rPr>
          <w:rStyle w:val="HTMLCode"/>
          <w:rFonts w:hint="eastAsia"/>
        </w:rPr>
        <w:t>response.as_bytes</w:t>
      </w:r>
      <w:proofErr w:type="spellEnd"/>
      <w:r w:rsidR="00E23361" w:rsidRPr="00E23361">
        <w:rPr>
          <w:rStyle w:val="HTMLCode"/>
          <w:rFonts w:hint="eastAsia"/>
        </w:rPr>
        <w:t>()).unwrap();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stream.flush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 xml:space="preserve">Listing 20-9: Refactoring </w:t>
      </w:r>
      <w:del w:id="401" w:author="AnneMarieW" w:date="2018-03-30T15:00:00Z">
        <w:r w:rsidRPr="00E23361" w:rsidDel="00706F23">
          <w:rPr>
            <w:rFonts w:eastAsia="Microsoft YaHei" w:hint="eastAsia"/>
          </w:rPr>
          <w:delText xml:space="preserve">so that </w:delText>
        </w:r>
      </w:del>
      <w:proofErr w:type="gramStart"/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if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blocks </w:t>
      </w:r>
      <w:ins w:id="402" w:author="AnneMarieW" w:date="2018-03-30T15:00:00Z">
        <w:r w:rsidR="00706F23">
          <w:rPr>
            <w:rFonts w:eastAsia="Microsoft YaHei"/>
          </w:rPr>
          <w:t xml:space="preserve">to </w:t>
        </w:r>
      </w:ins>
      <w:del w:id="403" w:author="AnneMarieW" w:date="2018-03-30T15:00:00Z">
        <w:r w:rsidRPr="00E23361" w:rsidDel="00706F23">
          <w:rPr>
            <w:rFonts w:eastAsia="Microsoft YaHei" w:hint="eastAsia"/>
          </w:rPr>
          <w:delText xml:space="preserve">only </w:delText>
        </w:r>
      </w:del>
      <w:r w:rsidRPr="00E23361">
        <w:rPr>
          <w:rFonts w:eastAsia="Microsoft YaHei" w:hint="eastAsia"/>
        </w:rPr>
        <w:t>contain</w:t>
      </w:r>
      <w:ins w:id="404" w:author="AnneMarieW" w:date="2018-03-30T15:00:00Z">
        <w:r w:rsidR="00706F23" w:rsidRPr="00706F23">
          <w:rPr>
            <w:rFonts w:eastAsia="Microsoft YaHei" w:hint="eastAsia"/>
          </w:rPr>
          <w:t xml:space="preserve"> </w:t>
        </w:r>
        <w:r w:rsidR="00706F23" w:rsidRPr="00E23361">
          <w:rPr>
            <w:rFonts w:eastAsia="Microsoft YaHei" w:hint="eastAsia"/>
          </w:rPr>
          <w:t>only</w:t>
        </w:r>
      </w:ins>
      <w:r w:rsidRPr="00E23361">
        <w:rPr>
          <w:rFonts w:eastAsia="Microsoft YaHei" w:hint="eastAsia"/>
        </w:rPr>
        <w:t xml:space="preserve">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code that differs between the two cases</w:t>
      </w:r>
    </w:p>
    <w:p w:rsidR="00E23361" w:rsidRDefault="00E23361" w:rsidP="00B4274A">
      <w:pPr>
        <w:pStyle w:val="Body"/>
        <w:rPr>
          <w:ins w:id="405" w:author="janelle" w:date="2018-03-28T11:12:00Z"/>
          <w:rFonts w:eastAsia="Microsoft YaHei"/>
        </w:rPr>
      </w:pPr>
      <w:r w:rsidRPr="00E23361">
        <w:rPr>
          <w:rFonts w:eastAsia="Microsoft YaHei" w:hint="eastAsia"/>
        </w:rPr>
        <w:t>Now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blocks </w:t>
      </w:r>
      <w:r>
        <w:rPr>
          <w:rFonts w:eastAsia="Microsoft YaHei" w:hint="eastAsia"/>
        </w:rPr>
        <w:t>only</w:t>
      </w:r>
      <w:r w:rsidRPr="00E23361">
        <w:rPr>
          <w:rFonts w:eastAsia="Microsoft YaHei" w:hint="eastAsia"/>
        </w:rPr>
        <w:t xml:space="preserve"> return the appropriate</w:t>
      </w:r>
      <w:r w:rsidR="000067D5" w:rsidRPr="00B4274A">
        <w:t xml:space="preserve"> </w:t>
      </w:r>
      <w:r w:rsidRPr="00E23361">
        <w:rPr>
          <w:rFonts w:eastAsia="Microsoft YaHei" w:hint="eastAsia"/>
        </w:rPr>
        <w:t>values for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status line and filename in a </w:t>
      </w:r>
      <w:proofErr w:type="spellStart"/>
      <w:r w:rsidRPr="00E23361">
        <w:rPr>
          <w:rFonts w:eastAsia="Microsoft YaHei" w:hint="eastAsia"/>
        </w:rPr>
        <w:t>tuple</w:t>
      </w:r>
      <w:proofErr w:type="spellEnd"/>
      <w:r w:rsidRPr="00E23361">
        <w:rPr>
          <w:rFonts w:eastAsia="Microsoft YaHei" w:hint="eastAsia"/>
        </w:rPr>
        <w:t xml:space="preserve">; we then use </w:t>
      </w:r>
      <w:proofErr w:type="spellStart"/>
      <w:r w:rsidRPr="00E23361">
        <w:rPr>
          <w:rFonts w:eastAsia="Microsoft YaHei" w:hint="eastAsia"/>
        </w:rPr>
        <w:t>destructuring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to assign these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two values 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status_line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using a pattern in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let</w:t>
      </w:r>
      <w:r>
        <w:rPr>
          <w:rStyle w:val="HTMLCode"/>
        </w:rPr>
        <w:t xml:space="preserve"> </w:t>
      </w:r>
      <w:r w:rsidRPr="00E23361">
        <w:rPr>
          <w:rFonts w:eastAsia="Microsoft YaHei" w:hint="eastAsia"/>
        </w:rPr>
        <w:t>statement</w:t>
      </w:r>
      <w:ins w:id="406" w:author="AnneMarieW" w:date="2018-03-30T15:01:00Z">
        <w:r w:rsidR="00B235D6">
          <w:rPr>
            <w:rFonts w:eastAsia="Microsoft YaHei"/>
          </w:rPr>
          <w:t>, as</w:t>
        </w:r>
      </w:ins>
      <w:del w:id="407" w:author="AnneMarieW" w:date="2018-03-30T15:01:00Z">
        <w:r w:rsidRPr="00E23361" w:rsidDel="00B235D6">
          <w:rPr>
            <w:rFonts w:eastAsia="Microsoft YaHei" w:hint="eastAsia"/>
          </w:rPr>
          <w:delText xml:space="preserve"> like we</w:delText>
        </w:r>
      </w:del>
      <w:r w:rsidRPr="00E23361">
        <w:rPr>
          <w:rFonts w:eastAsia="Microsoft YaHei" w:hint="eastAsia"/>
        </w:rPr>
        <w:t xml:space="preserve"> discussed in </w:t>
      </w:r>
      <w:r w:rsidR="00F64EA0" w:rsidRPr="00F64EA0">
        <w:rPr>
          <w:rFonts w:eastAsia="Microsoft YaHei"/>
          <w:highlight w:val="yellow"/>
          <w:rPrChange w:id="408" w:author="AnneMarieW" w:date="2018-03-30T15:01:00Z">
            <w:rPr>
              <w:rFonts w:ascii="Courier New" w:eastAsia="Microsoft YaHei" w:hAnsi="Courier New" w:cs="Courier New"/>
              <w:sz w:val="20"/>
            </w:rPr>
          </w:rPrChange>
        </w:rPr>
        <w:t>Chapter 18</w:t>
      </w:r>
      <w:r w:rsidRPr="00E23361">
        <w:rPr>
          <w:rFonts w:eastAsia="Microsoft YaHei" w:hint="eastAsia"/>
        </w:rPr>
        <w:t>.</w:t>
      </w:r>
    </w:p>
    <w:p w:rsidR="005F0C31" w:rsidRDefault="00803D30">
      <w:pPr>
        <w:pStyle w:val="ProductionDirective"/>
        <w:rPr>
          <w:rFonts w:eastAsia="Microsoft YaHei"/>
        </w:rPr>
        <w:pPrChange w:id="409" w:author="janelle" w:date="2018-03-28T11:12:00Z">
          <w:pPr>
            <w:pStyle w:val="Body"/>
          </w:pPr>
        </w:pPrChange>
      </w:pPr>
      <w:ins w:id="410" w:author="janelle" w:date="2018-03-28T11:1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 xml:space="preserve">The </w:t>
      </w:r>
      <w:r>
        <w:rPr>
          <w:rFonts w:eastAsia="Microsoft YaHei" w:hint="eastAsia"/>
        </w:rPr>
        <w:t xml:space="preserve">previously </w:t>
      </w:r>
      <w:r w:rsidRPr="00E23361">
        <w:rPr>
          <w:rFonts w:eastAsia="Microsoft YaHei" w:hint="eastAsia"/>
        </w:rPr>
        <w:t xml:space="preserve">duplicated code is </w:t>
      </w:r>
      <w:r>
        <w:rPr>
          <w:rFonts w:eastAsia="Microsoft YaHei" w:hint="eastAsia"/>
        </w:rPr>
        <w:t xml:space="preserve">now </w:t>
      </w:r>
      <w:r w:rsidRPr="00E23361">
        <w:rPr>
          <w:rFonts w:eastAsia="Microsoft YaHei" w:hint="eastAsia"/>
        </w:rPr>
        <w:t xml:space="preserve">outside </w:t>
      </w:r>
      <w:proofErr w:type="gramStart"/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if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else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blocks</w:t>
      </w:r>
      <w:ins w:id="411" w:author="AnneMarieW" w:date="2018-03-30T15:02:00Z">
        <w:r w:rsidR="00B235D6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and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uses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status_line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filename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variables.</w:t>
      </w:r>
      <w:r w:rsidR="000067D5" w:rsidRPr="00B4274A">
        <w:t xml:space="preserve"> </w:t>
      </w:r>
      <w:r w:rsidRPr="00E23361">
        <w:rPr>
          <w:rFonts w:eastAsia="Microsoft YaHei" w:hint="eastAsia"/>
        </w:rPr>
        <w:t>This makes it easier to see</w:t>
      </w:r>
      <w:r w:rsidRPr="00E23361">
        <w:rPr>
          <w:rFonts w:eastAsia="Microsoft YaHei"/>
        </w:rPr>
        <w:t xml:space="preserve"> </w:t>
      </w:r>
      <w:del w:id="412" w:author="AnneMarieW" w:date="2018-03-30T15:02:00Z">
        <w:r w:rsidRPr="00E23361" w:rsidDel="00B235D6">
          <w:rPr>
            <w:rFonts w:eastAsia="Microsoft YaHei" w:hint="eastAsia"/>
          </w:rPr>
          <w:delText>exactly what</w:delText>
        </w:r>
        <w:r w:rsidRPr="00E23361" w:rsidDel="00B235D6">
          <w:rPr>
            <w:rFonts w:eastAsia="Microsoft YaHei"/>
          </w:rPr>
          <w:delText>’</w:delText>
        </w:r>
        <w:r w:rsidRPr="00E23361" w:rsidDel="00B235D6">
          <w:rPr>
            <w:rFonts w:eastAsia="Microsoft YaHei" w:hint="eastAsia"/>
          </w:rPr>
          <w:delText xml:space="preserve">s </w:delText>
        </w:r>
      </w:del>
      <w:ins w:id="413" w:author="AnneMarieW" w:date="2018-03-30T15:02:00Z">
        <w:r w:rsidR="00B235D6">
          <w:rPr>
            <w:rFonts w:eastAsia="Microsoft YaHei"/>
          </w:rPr>
          <w:t xml:space="preserve">the </w:t>
        </w:r>
      </w:ins>
      <w:r w:rsidRPr="00E23361">
        <w:rPr>
          <w:rFonts w:eastAsia="Microsoft YaHei" w:hint="eastAsia"/>
        </w:rPr>
        <w:t>differen</w:t>
      </w:r>
      <w:del w:id="414" w:author="AnneMarieW" w:date="2018-03-30T15:02:00Z">
        <w:r w:rsidRPr="00E23361" w:rsidDel="00B235D6">
          <w:rPr>
            <w:rFonts w:eastAsia="Microsoft YaHei" w:hint="eastAsia"/>
          </w:rPr>
          <w:delText>t</w:delText>
        </w:r>
      </w:del>
      <w:ins w:id="415" w:author="AnneMarieW" w:date="2018-03-30T15:02:00Z">
        <w:r w:rsidR="00B235D6">
          <w:rPr>
            <w:rFonts w:eastAsia="Microsoft YaHei"/>
          </w:rPr>
          <w:t>ce</w:t>
        </w:r>
      </w:ins>
      <w:r w:rsidRPr="00E23361">
        <w:rPr>
          <w:rFonts w:eastAsia="Microsoft YaHei" w:hint="eastAsia"/>
        </w:rPr>
        <w:t xml:space="preserve"> between the two cases, and</w:t>
      </w:r>
      <w:r w:rsidR="000067D5" w:rsidRPr="00B4274A">
        <w:t xml:space="preserve"> </w:t>
      </w:r>
      <w:r w:rsidRPr="00E23361">
        <w:rPr>
          <w:rFonts w:eastAsia="Microsoft YaHei" w:hint="eastAsia"/>
        </w:rPr>
        <w:t>means we have only one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place to update the code if we want to change</w:t>
      </w:r>
      <w:r w:rsidR="000067D5" w:rsidRPr="00B4274A">
        <w:t xml:space="preserve"> </w:t>
      </w:r>
      <w:r w:rsidRPr="00E23361">
        <w:rPr>
          <w:rFonts w:eastAsia="Microsoft YaHei" w:hint="eastAsia"/>
        </w:rPr>
        <w:t>how the file reading and response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writing works. The behavior of the code in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Listing 20-9 will be </w:t>
      </w:r>
      <w:del w:id="416" w:author="AnneMarieW" w:date="2018-03-30T15:03:00Z">
        <w:r w:rsidRPr="00E23361" w:rsidDel="00B235D6">
          <w:rPr>
            <w:rFonts w:eastAsia="Microsoft YaHei" w:hint="eastAsia"/>
          </w:rPr>
          <w:delText xml:space="preserve">exactly </w:delText>
        </w:r>
      </w:del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same as that in Listing 20-8.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Awesome! We </w:t>
      </w:r>
      <w:ins w:id="417" w:author="AnneMarieW" w:date="2018-03-30T15:03:00Z">
        <w:r w:rsidR="00B235D6">
          <w:rPr>
            <w:rFonts w:eastAsia="Microsoft YaHei"/>
          </w:rPr>
          <w:t xml:space="preserve">now </w:t>
        </w:r>
      </w:ins>
      <w:r w:rsidRPr="00E23361">
        <w:rPr>
          <w:rFonts w:eastAsia="Microsoft YaHei" w:hint="eastAsia"/>
        </w:rPr>
        <w:t xml:space="preserve">have a simple </w:t>
      </w:r>
      <w:del w:id="418" w:author="AnneMarieW" w:date="2018-03-30T15:03:00Z">
        <w:r w:rsidRPr="00E23361" w:rsidDel="00B235D6">
          <w:rPr>
            <w:rFonts w:eastAsia="Microsoft YaHei" w:hint="eastAsia"/>
          </w:rPr>
          <w:delText xml:space="preserve">little </w:delText>
        </w:r>
      </w:del>
      <w:r w:rsidRPr="00E23361">
        <w:rPr>
          <w:rFonts w:eastAsia="Microsoft YaHei" w:hint="eastAsia"/>
        </w:rPr>
        <w:t>web server in a</w:t>
      </w:r>
      <w:del w:id="419" w:author="AnneMarieW" w:date="2018-03-30T15:03:00Z">
        <w:r w:rsidRPr="00E23361" w:rsidDel="00B235D6">
          <w:rPr>
            <w:rFonts w:eastAsia="Microsoft YaHei" w:hint="eastAsia"/>
          </w:rPr>
          <w:delText>bout</w:delText>
        </w:r>
      </w:del>
      <w:ins w:id="420" w:author="AnneMarieW" w:date="2018-03-30T15:03:00Z">
        <w:r w:rsidR="00B235D6">
          <w:rPr>
            <w:rFonts w:eastAsia="Microsoft YaHei"/>
          </w:rPr>
          <w:t>pproximately</w:t>
        </w:r>
      </w:ins>
      <w:r w:rsidRPr="00E23361">
        <w:rPr>
          <w:rFonts w:eastAsia="Microsoft YaHei" w:hint="eastAsia"/>
        </w:rPr>
        <w:t xml:space="preserve"> 40 lines of Rust code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responds to one request with a page of content and responds to all other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requests with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404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response.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Currently</w:t>
      </w:r>
      <w:ins w:id="421" w:author="AnneMarieW" w:date="2018-04-04T10:07:00Z">
        <w:r w:rsidR="000414A0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our server runs in a single thread, meaning it can only serve one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 at a time.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</w:t>
      </w:r>
      <w:del w:id="422" w:author="AnneMarieW" w:date="2018-03-30T15:04:00Z">
        <w:r w:rsidRPr="00E23361" w:rsidDel="00B235D6">
          <w:rPr>
            <w:rFonts w:eastAsia="Microsoft YaHei" w:hint="eastAsia"/>
          </w:rPr>
          <w:delText>see</w:delText>
        </w:r>
      </w:del>
      <w:ins w:id="423" w:author="AnneMarieW" w:date="2018-03-30T15:04:00Z">
        <w:r w:rsidR="00B235D6">
          <w:rPr>
            <w:rFonts w:eastAsia="Microsoft YaHei"/>
          </w:rPr>
          <w:t>examine</w:t>
        </w:r>
      </w:ins>
      <w:r w:rsidRPr="00E23361">
        <w:rPr>
          <w:rFonts w:eastAsia="Microsoft YaHei" w:hint="eastAsia"/>
        </w:rPr>
        <w:t xml:space="preserve"> how that can be a problem by simulating some</w:t>
      </w:r>
      <w:r w:rsidR="000067D5" w:rsidRPr="00B4274A">
        <w:t xml:space="preserve"> </w:t>
      </w:r>
      <w:r w:rsidRPr="00E23361">
        <w:rPr>
          <w:rFonts w:eastAsia="Microsoft YaHei" w:hint="eastAsia"/>
        </w:rPr>
        <w:t>slow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requests, and then fix it so our server can handle multiple requests at once.</w:t>
      </w:r>
    </w:p>
    <w:p w:rsidR="00E23361" w:rsidRPr="00E23361" w:rsidRDefault="00E23361" w:rsidP="00E23361">
      <w:pPr>
        <w:pStyle w:val="HeadA"/>
        <w:rPr>
          <w:rFonts w:eastAsia="Microsoft YaHei"/>
        </w:rPr>
      </w:pPr>
      <w:bookmarkStart w:id="424" w:name="turning-our-single-threaded-server-into-"/>
      <w:bookmarkStart w:id="425" w:name="_Toc509918796"/>
      <w:bookmarkEnd w:id="424"/>
      <w:r w:rsidRPr="00E23361">
        <w:rPr>
          <w:rFonts w:eastAsia="Microsoft YaHei" w:hint="eastAsia"/>
        </w:rPr>
        <w:t xml:space="preserve">Turning </w:t>
      </w:r>
      <w:ins w:id="426" w:author="AnneMarieW" w:date="2018-03-30T10:09:00Z">
        <w:r w:rsidR="001C67D6">
          <w:rPr>
            <w:rFonts w:eastAsia="Microsoft YaHei"/>
          </w:rPr>
          <w:t>O</w:t>
        </w:r>
      </w:ins>
      <w:del w:id="427" w:author="AnneMarieW" w:date="2018-03-30T10:09:00Z">
        <w:r w:rsidRPr="00E23361" w:rsidDel="001C67D6">
          <w:rPr>
            <w:rFonts w:eastAsia="Microsoft YaHei" w:hint="eastAsia"/>
          </w:rPr>
          <w:delText>o</w:delText>
        </w:r>
      </w:del>
      <w:proofErr w:type="gramStart"/>
      <w:r w:rsidRPr="00E23361">
        <w:rPr>
          <w:rFonts w:eastAsia="Microsoft YaHei" w:hint="eastAsia"/>
        </w:rPr>
        <w:t>ur</w:t>
      </w:r>
      <w:proofErr w:type="gramEnd"/>
      <w:r w:rsidRPr="00E23361">
        <w:rPr>
          <w:rFonts w:eastAsia="Microsoft YaHei" w:hint="eastAsia"/>
        </w:rPr>
        <w:t xml:space="preserve"> Single</w:t>
      </w:r>
      <w:r w:rsidRPr="00E82F07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Threaded Server into a </w:t>
      </w:r>
      <w:r w:rsidRPr="00E82F07">
        <w:rPr>
          <w:rFonts w:eastAsia="Microsoft YaHei" w:hint="eastAsia"/>
        </w:rPr>
        <w:t>Multithreaded</w:t>
      </w:r>
      <w:r w:rsidRPr="00E23361">
        <w:rPr>
          <w:rFonts w:eastAsia="Microsoft YaHei" w:hint="eastAsia"/>
        </w:rPr>
        <w:t xml:space="preserve"> Server</w:t>
      </w:r>
      <w:bookmarkEnd w:id="425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Right now, the server will process each request in turn, meaning it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process a second connection until the first is finished processing.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If </w:t>
      </w:r>
      <w:proofErr w:type="gramStart"/>
      <w:r>
        <w:rPr>
          <w:rFonts w:eastAsia="Microsoft YaHei" w:hint="eastAsia"/>
        </w:rPr>
        <w:t>th</w:t>
      </w:r>
      <w:proofErr w:type="gramEnd"/>
      <w:del w:id="428" w:author="AnneMarieW" w:date="2018-03-30T15:05:00Z">
        <w:r w:rsidDel="00B235D6">
          <w:rPr>
            <w:rFonts w:eastAsia="Microsoft YaHei" w:hint="eastAsia"/>
          </w:rPr>
          <w:delText>is</w:delText>
        </w:r>
      </w:del>
      <w:ins w:id="429" w:author="AnneMarieW" w:date="2018-03-30T15:05:00Z">
        <w:r w:rsidR="00B235D6">
          <w:rPr>
            <w:rFonts w:eastAsia="Microsoft YaHei"/>
          </w:rPr>
          <w:t>e</w:t>
        </w:r>
      </w:ins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server </w:t>
      </w:r>
      <w:del w:id="430" w:author="AnneMarieW" w:date="2018-03-30T15:05:00Z">
        <w:r w:rsidDel="00B235D6">
          <w:rPr>
            <w:rFonts w:eastAsia="Microsoft YaHei" w:hint="eastAsia"/>
          </w:rPr>
          <w:delText>were</w:delText>
        </w:r>
        <w:r w:rsidRPr="00E23361" w:rsidDel="00B235D6">
          <w:rPr>
            <w:rFonts w:eastAsia="Microsoft YaHei" w:hint="eastAsia"/>
          </w:rPr>
          <w:delText xml:space="preserve"> to </w:delText>
        </w:r>
      </w:del>
      <w:r>
        <w:rPr>
          <w:rFonts w:eastAsia="Microsoft YaHei" w:hint="eastAsia"/>
        </w:rPr>
        <w:t>receive</w:t>
      </w:r>
      <w:ins w:id="431" w:author="AnneMarieW" w:date="2018-03-30T15:05:00Z">
        <w:r w:rsidR="00B235D6">
          <w:rPr>
            <w:rFonts w:eastAsia="Microsoft YaHei"/>
          </w:rPr>
          <w:t>d</w:t>
        </w:r>
      </w:ins>
      <w:r>
        <w:rPr>
          <w:rFonts w:eastAsia="Microsoft YaHei" w:hint="eastAsia"/>
        </w:rPr>
        <w:t xml:space="preserve"> more and more</w:t>
      </w:r>
      <w:r w:rsidRPr="00E23361">
        <w:rPr>
          <w:rFonts w:eastAsia="Microsoft YaHei" w:hint="eastAsia"/>
        </w:rPr>
        <w:t xml:space="preserve"> requests,</w:t>
      </w:r>
      <w:r w:rsidR="00371FFD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this </w:t>
      </w:r>
      <w:del w:id="432" w:author="AnneMarieW" w:date="2018-03-30T15:05:00Z">
        <w:r w:rsidRPr="00E23361" w:rsidDel="00B235D6">
          <w:rPr>
            <w:rFonts w:eastAsia="Microsoft YaHei" w:hint="eastAsia"/>
          </w:rPr>
          <w:delText xml:space="preserve">sort of </w:delText>
        </w:r>
      </w:del>
      <w:r w:rsidRPr="00E23361">
        <w:rPr>
          <w:rFonts w:eastAsia="Microsoft YaHei" w:hint="eastAsia"/>
        </w:rPr>
        <w:t>serial execution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would </w:t>
      </w:r>
      <w:del w:id="433" w:author="AnneMarieW" w:date="2018-03-30T15:05:00Z">
        <w:r w:rsidDel="00B235D6">
          <w:rPr>
            <w:rFonts w:eastAsia="Microsoft YaHei" w:hint="eastAsia"/>
          </w:rPr>
          <w:delText xml:space="preserve">prove to </w:delText>
        </w:r>
      </w:del>
      <w:r>
        <w:rPr>
          <w:rFonts w:eastAsia="Microsoft YaHei" w:hint="eastAsia"/>
        </w:rPr>
        <w:t>be less and less</w:t>
      </w:r>
      <w:r w:rsidRPr="00E23361">
        <w:rPr>
          <w:rFonts w:eastAsia="Microsoft YaHei" w:hint="eastAsia"/>
        </w:rPr>
        <w:t xml:space="preserve"> optimal. If the server</w:t>
      </w:r>
      <w:r w:rsidR="00371FFD" w:rsidRPr="00EE70CB">
        <w:t xml:space="preserve"> </w:t>
      </w:r>
      <w:r>
        <w:rPr>
          <w:rFonts w:eastAsia="Microsoft YaHei" w:hint="eastAsia"/>
        </w:rPr>
        <w:t>receives</w:t>
      </w:r>
      <w:r w:rsidRPr="00E23361">
        <w:rPr>
          <w:rFonts w:eastAsia="Microsoft YaHei" w:hint="eastAsia"/>
        </w:rPr>
        <w:t xml:space="preserve"> a request 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takes a long time to process, subsequent requests</w:t>
      </w:r>
      <w:r w:rsidR="000067D5" w:rsidRPr="00B4274A">
        <w:t xml:space="preserve"> </w:t>
      </w:r>
      <w:r w:rsidRPr="00E23361">
        <w:rPr>
          <w:rFonts w:eastAsia="Microsoft YaHei" w:hint="eastAsia"/>
        </w:rPr>
        <w:t>will have to wait until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long request is finished, even if the new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requests can be processed quickly.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need to fix this, but first,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look at the problem in action.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434" w:name="simulating-a-slow-request-in-the-current"/>
      <w:bookmarkStart w:id="435" w:name="_Toc509918797"/>
      <w:bookmarkEnd w:id="434"/>
      <w:r w:rsidRPr="00E23361">
        <w:rPr>
          <w:rFonts w:eastAsia="Microsoft YaHei" w:hint="eastAsia"/>
        </w:rPr>
        <w:t>Simulating a Slow Request in the Current Server Implementation</w:t>
      </w:r>
      <w:bookmarkEnd w:id="435"/>
    </w:p>
    <w:p w:rsidR="00E23361" w:rsidRPr="00E23361" w:rsidRDefault="00E23361" w:rsidP="00EE70CB">
      <w:pPr>
        <w:pStyle w:val="BodyFirst"/>
        <w:rPr>
          <w:rFonts w:eastAsia="Microsoft YaHei"/>
        </w:rPr>
      </w:pPr>
      <w:del w:id="436" w:author="AnneMarieW" w:date="2018-03-30T15:06:00Z">
        <w:r w:rsidRPr="00E23361" w:rsidDel="00D07158">
          <w:rPr>
            <w:rFonts w:eastAsia="Microsoft YaHei" w:hint="eastAsia"/>
          </w:rPr>
          <w:delText>Let</w:delText>
        </w:r>
        <w:r w:rsidRPr="00E23361" w:rsidDel="00D07158">
          <w:rPr>
            <w:rFonts w:eastAsia="Microsoft YaHei"/>
          </w:rPr>
          <w:delText>’</w:delText>
        </w:r>
        <w:r w:rsidRPr="00E23361" w:rsidDel="00D07158">
          <w:rPr>
            <w:rFonts w:eastAsia="Microsoft YaHei" w:hint="eastAsia"/>
          </w:rPr>
          <w:delText xml:space="preserve">s see </w:delText>
        </w:r>
      </w:del>
      <w:ins w:id="437" w:author="AnneMarieW" w:date="2018-03-30T15:06:00Z">
        <w:r w:rsidR="00D07158">
          <w:rPr>
            <w:rFonts w:eastAsia="Microsoft YaHei"/>
          </w:rPr>
          <w:t xml:space="preserve">We’ll look at </w:t>
        </w:r>
      </w:ins>
      <w:r w:rsidRPr="00E23361">
        <w:rPr>
          <w:rFonts w:eastAsia="Microsoft YaHei" w:hint="eastAsia"/>
        </w:rPr>
        <w:t xml:space="preserve">how a slow-processing request can </w:t>
      </w:r>
      <w:r>
        <w:rPr>
          <w:rFonts w:eastAsia="Microsoft YaHei" w:hint="eastAsia"/>
        </w:rPr>
        <w:t>affect</w:t>
      </w:r>
      <w:r w:rsidRPr="00E23361">
        <w:rPr>
          <w:rFonts w:eastAsia="Microsoft YaHei" w:hint="eastAsia"/>
        </w:rPr>
        <w:t xml:space="preserve"> other requests</w:t>
      </w:r>
      <w:r w:rsidR="000067D5" w:rsidRPr="00B4274A">
        <w:t xml:space="preserve"> </w:t>
      </w:r>
      <w:r w:rsidRPr="00E23361">
        <w:rPr>
          <w:rFonts w:eastAsia="Microsoft YaHei" w:hint="eastAsia"/>
        </w:rPr>
        <w:t>made to our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current server implementation. Listing 20-10 </w:t>
      </w:r>
      <w:r>
        <w:rPr>
          <w:rFonts w:eastAsia="Microsoft YaHei" w:hint="eastAsia"/>
        </w:rPr>
        <w:t>implements handling</w:t>
      </w:r>
      <w:r w:rsidRPr="00E23361">
        <w:rPr>
          <w:rFonts w:eastAsia="Microsoft YaHei" w:hint="eastAsia"/>
        </w:rPr>
        <w:t xml:space="preserve"> a request </w:t>
      </w:r>
      <w:r>
        <w:rPr>
          <w:rFonts w:eastAsia="Microsoft YaHei" w:hint="eastAsia"/>
        </w:rPr>
        <w:t>to</w:t>
      </w:r>
      <w:r>
        <w:rPr>
          <w:rFonts w:eastAsia="Microsoft YaHei"/>
        </w:rPr>
        <w:t xml:space="preserve"> </w:t>
      </w:r>
      <w:r w:rsidRPr="00F92485">
        <w:rPr>
          <w:rStyle w:val="Literal"/>
          <w:rFonts w:hint="eastAsia"/>
        </w:rPr>
        <w:t>/sleep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with a</w:t>
      </w:r>
      <w:r>
        <w:rPr>
          <w:rFonts w:eastAsia="Microsoft YaHei" w:hint="eastAsia"/>
        </w:rPr>
        <w:t xml:space="preserve"> simulated slow response</w:t>
      </w:r>
      <w:r w:rsidRPr="00E23361">
        <w:rPr>
          <w:rFonts w:eastAsia="Microsoft YaHei" w:hint="eastAsia"/>
        </w:rPr>
        <w:t xml:space="preserve"> that will cause the server to sleep for</w:t>
      </w:r>
      <w:r w:rsidR="000067D5" w:rsidRPr="00B4274A">
        <w:t xml:space="preserve"> </w:t>
      </w:r>
      <w:r w:rsidRPr="00E23361">
        <w:rPr>
          <w:rFonts w:eastAsia="Microsoft YaHei" w:hint="eastAsia"/>
        </w:rPr>
        <w:t>five seconds before responding.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438" w:author="janelle" w:date="2018-03-28T11:13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std::thread;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 std::time::Duration;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439" w:author="janelle" w:date="2018-03-28T11:13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fn handle_connection(mut stream: TcpStream)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440" w:author="janelle" w:date="2018-03-28T11:13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get = </w:t>
      </w:r>
      <w:proofErr w:type="spellStart"/>
      <w:r w:rsidR="00E23361" w:rsidRPr="00E23361">
        <w:rPr>
          <w:rStyle w:val="HTMLCode"/>
          <w:rFonts w:hint="eastAsia"/>
        </w:rPr>
        <w:t>b"GET</w:t>
      </w:r>
      <w:proofErr w:type="spellEnd"/>
      <w:r w:rsidR="00E23361" w:rsidRPr="00E23361">
        <w:rPr>
          <w:rStyle w:val="HTMLCode"/>
          <w:rFonts w:hint="eastAsia"/>
        </w:rPr>
        <w:t xml:space="preserve"> / HTTP/1.1\r\n";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sleep = </w:t>
      </w:r>
      <w:proofErr w:type="spellStart"/>
      <w:r w:rsidR="00E23361" w:rsidRPr="00E23361">
        <w:rPr>
          <w:rStyle w:val="HTMLCode"/>
          <w:rFonts w:hint="eastAsia"/>
        </w:rPr>
        <w:t>b"GET</w:t>
      </w:r>
      <w:proofErr w:type="spellEnd"/>
      <w:r w:rsidR="00E23361" w:rsidRPr="00E23361">
        <w:rPr>
          <w:rStyle w:val="HTMLCode"/>
          <w:rFonts w:hint="eastAsia"/>
        </w:rPr>
        <w:t xml:space="preserve"> /sleep HTTP/1.1\r\n";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(</w:t>
      </w:r>
      <w:proofErr w:type="spellStart"/>
      <w:r w:rsidR="00E23361" w:rsidRPr="00E23361">
        <w:rPr>
          <w:rStyle w:val="HTMLCode"/>
          <w:rFonts w:hint="eastAsia"/>
        </w:rPr>
        <w:t>status_line</w:t>
      </w:r>
      <w:proofErr w:type="spellEnd"/>
      <w:r w:rsidR="00E23361" w:rsidRPr="00E23361">
        <w:rPr>
          <w:rStyle w:val="HTMLCode"/>
          <w:rFonts w:hint="eastAsia"/>
        </w:rPr>
        <w:t xml:space="preserve">, filename) = if </w:t>
      </w:r>
      <w:proofErr w:type="spellStart"/>
      <w:r w:rsidR="00E23361" w:rsidRPr="00E23361">
        <w:rPr>
          <w:rStyle w:val="HTMLCode"/>
          <w:rFonts w:hint="eastAsia"/>
        </w:rPr>
        <w:t>buffer.starts_with</w:t>
      </w:r>
      <w:proofErr w:type="spellEnd"/>
      <w:r w:rsidR="00E23361" w:rsidRPr="00E23361">
        <w:rPr>
          <w:rStyle w:val="HTMLCode"/>
          <w:rFonts w:hint="eastAsia"/>
        </w:rPr>
        <w:t>(get)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("HTTP/1.1 200 OK\r\n\r\n", "hello.html")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} else if </w:t>
      </w:r>
      <w:proofErr w:type="spellStart"/>
      <w:r w:rsidR="00E23361" w:rsidRPr="00E23361">
        <w:rPr>
          <w:rStyle w:val="HTMLCode"/>
          <w:rFonts w:hint="eastAsia"/>
        </w:rPr>
        <w:t>buffer.starts_</w:t>
      </w:r>
      <w:proofErr w:type="gramStart"/>
      <w:r w:rsidR="00E23361" w:rsidRPr="00E23361">
        <w:rPr>
          <w:rStyle w:val="HTMLCode"/>
          <w:rFonts w:hint="eastAsia"/>
        </w:rPr>
        <w:t>with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sleep)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thread::</w:t>
      </w:r>
      <w:proofErr w:type="gramStart"/>
      <w:r w:rsidR="00E23361" w:rsidRPr="00E23361">
        <w:rPr>
          <w:rStyle w:val="HTMLCode"/>
          <w:rFonts w:hint="eastAsia"/>
        </w:rPr>
        <w:t>sleep(</w:t>
      </w:r>
      <w:proofErr w:type="gramEnd"/>
      <w:r w:rsidR="00E23361" w:rsidRPr="00E23361">
        <w:rPr>
          <w:rStyle w:val="HTMLCode"/>
          <w:rFonts w:hint="eastAsia"/>
        </w:rPr>
        <w:t>Duration::</w:t>
      </w:r>
      <w:proofErr w:type="spellStart"/>
      <w:r w:rsidR="00E23361" w:rsidRPr="00E23361">
        <w:rPr>
          <w:rStyle w:val="HTMLCode"/>
          <w:rFonts w:hint="eastAsia"/>
        </w:rPr>
        <w:t>from_secs</w:t>
      </w:r>
      <w:proofErr w:type="spellEnd"/>
      <w:r w:rsidR="00E23361" w:rsidRPr="00E23361">
        <w:rPr>
          <w:rStyle w:val="HTMLCode"/>
          <w:rFonts w:hint="eastAsia"/>
        </w:rPr>
        <w:t>(5));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("HTTP/1.1 200 OK\r\n\r\n", "hello.html")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 else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("HTTP/1.1 404 NOT FOUND\r\n\r\n", "404.html")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441" w:author="janelle" w:date="2018-03-28T11:13:00Z">
            <w:rPr>
              <w:rStyle w:val="HTMLCode"/>
            </w:rPr>
          </w:rPrChange>
        </w:rPr>
        <w:t>--snip--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20-10: Simulating a slow request by recognizing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/sleep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sleeping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for </w:t>
      </w:r>
      <w:del w:id="442" w:author="AnneMarieW" w:date="2018-03-30T15:07:00Z">
        <w:r w:rsidRPr="00E23361" w:rsidDel="00D07158">
          <w:rPr>
            <w:rFonts w:eastAsia="Microsoft YaHei" w:hint="eastAsia"/>
          </w:rPr>
          <w:delText>5</w:delText>
        </w:r>
      </w:del>
      <w:ins w:id="443" w:author="AnneMarieW" w:date="2018-03-30T15:07:00Z">
        <w:r w:rsidR="00D07158">
          <w:rPr>
            <w:rFonts w:eastAsia="Microsoft YaHei"/>
          </w:rPr>
          <w:t>five</w:t>
        </w:r>
      </w:ins>
      <w:r w:rsidRPr="00E23361">
        <w:rPr>
          <w:rFonts w:eastAsia="Microsoft YaHei" w:hint="eastAsia"/>
        </w:rPr>
        <w:t xml:space="preserve"> seconds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 code is a bit messy, but 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good enough for </w:t>
      </w:r>
      <w:del w:id="444" w:author="AnneMarieW" w:date="2018-03-30T15:07:00Z">
        <w:r w:rsidRPr="00E23361" w:rsidDel="00D07158">
          <w:rPr>
            <w:rFonts w:eastAsia="Microsoft YaHei" w:hint="eastAsia"/>
          </w:rPr>
          <w:delText xml:space="preserve">our </w:delText>
        </w:r>
      </w:del>
      <w:r w:rsidRPr="00E23361">
        <w:rPr>
          <w:rFonts w:eastAsia="Microsoft YaHei" w:hint="eastAsia"/>
        </w:rPr>
        <w:t>simulation purposes</w:t>
      </w:r>
      <w:del w:id="445" w:author="AnneMarieW" w:date="2018-03-30T15:08:00Z">
        <w:r w:rsidRPr="00E23361" w:rsidDel="00D07158">
          <w:rPr>
            <w:rFonts w:eastAsia="Microsoft YaHei" w:hint="eastAsia"/>
          </w:rPr>
          <w:delText>!</w:delText>
        </w:r>
      </w:del>
      <w:ins w:id="446" w:author="AnneMarieW" w:date="2018-03-30T15:08:00Z">
        <w:r w:rsidR="00D07158">
          <w:rPr>
            <w:rFonts w:eastAsia="Microsoft YaHei"/>
          </w:rPr>
          <w:t>.</w:t>
        </w:r>
      </w:ins>
      <w:r w:rsidRPr="00E23361">
        <w:rPr>
          <w:rFonts w:eastAsia="Microsoft YaHei" w:hint="eastAsia"/>
        </w:rPr>
        <w:t xml:space="preserve"> We</w:t>
      </w:r>
      <w:r w:rsidR="000067D5" w:rsidRPr="00B4274A">
        <w:t xml:space="preserve"> </w:t>
      </w:r>
      <w:r w:rsidRPr="00E23361">
        <w:rPr>
          <w:rFonts w:eastAsia="Microsoft YaHei" w:hint="eastAsia"/>
        </w:rPr>
        <w:t>created a second request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sleep</w:t>
      </w:r>
      <w:r w:rsidRPr="00E23361">
        <w:rPr>
          <w:rFonts w:eastAsia="Microsoft YaHei" w:hint="eastAsia"/>
        </w:rPr>
        <w:t>, whose data our server recognizes. We added an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else if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after </w:t>
      </w:r>
      <w:proofErr w:type="gramStart"/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block to check for the request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/sleep</w:t>
      </w:r>
      <w:ins w:id="447" w:author="AnneMarieW" w:date="2018-03-30T15:07:00Z">
        <w:r w:rsidR="00D07158">
          <w:rPr>
            <w:rFonts w:eastAsia="Microsoft YaHei"/>
          </w:rPr>
          <w:t>.</w:t>
        </w:r>
      </w:ins>
      <w:del w:id="448" w:author="AnneMarieW" w:date="2018-03-30T15:07:00Z">
        <w:r w:rsidRPr="00E23361" w:rsidDel="00D07158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</w:t>
      </w:r>
      <w:del w:id="449" w:author="AnneMarieW" w:date="2018-03-30T15:07:00Z">
        <w:r w:rsidRPr="00E23361" w:rsidDel="00D07158">
          <w:rPr>
            <w:rFonts w:eastAsia="Microsoft YaHei" w:hint="eastAsia"/>
          </w:rPr>
          <w:delText>and w</w:delText>
        </w:r>
      </w:del>
      <w:ins w:id="450" w:author="AnneMarieW" w:date="2018-03-30T15:07:00Z">
        <w:r w:rsidR="00D07158">
          <w:rPr>
            <w:rFonts w:eastAsia="Microsoft YaHei"/>
          </w:rPr>
          <w:t>W</w:t>
        </w:r>
      </w:ins>
      <w:r w:rsidRPr="00E23361">
        <w:rPr>
          <w:rFonts w:eastAsia="Microsoft YaHei" w:hint="eastAsia"/>
        </w:rPr>
        <w:t>hen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that request is received, </w:t>
      </w:r>
      <w:del w:id="451" w:author="AnneMarieW" w:date="2018-03-30T15:08:00Z">
        <w:r w:rsidRPr="00E23361" w:rsidDel="00D07158">
          <w:rPr>
            <w:rFonts w:eastAsia="Microsoft YaHei" w:hint="eastAsia"/>
          </w:rPr>
          <w:delText>our</w:delText>
        </w:r>
      </w:del>
      <w:ins w:id="452" w:author="AnneMarieW" w:date="2018-03-30T15:08:00Z">
        <w:r w:rsidR="00D07158">
          <w:rPr>
            <w:rFonts w:eastAsia="Microsoft YaHei"/>
          </w:rPr>
          <w:t>the</w:t>
        </w:r>
      </w:ins>
      <w:r w:rsidRPr="00E23361">
        <w:rPr>
          <w:rFonts w:eastAsia="Microsoft YaHei" w:hint="eastAsia"/>
        </w:rPr>
        <w:t xml:space="preserve"> server will sleep for five seconds before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rendering the successful HTML page.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You can</w:t>
      </w:r>
      <w:del w:id="453" w:author="AnneMarieW" w:date="2018-03-30T15:08:00Z">
        <w:r w:rsidRPr="00E23361" w:rsidDel="00D07158">
          <w:rPr>
            <w:rFonts w:eastAsia="Microsoft YaHei" w:hint="eastAsia"/>
          </w:rPr>
          <w:delText xml:space="preserve"> really</w:delText>
        </w:r>
      </w:del>
      <w:r w:rsidRPr="00E23361">
        <w:rPr>
          <w:rFonts w:eastAsia="Microsoft YaHei" w:hint="eastAsia"/>
        </w:rPr>
        <w:t xml:space="preserve"> see how primitive our server is</w:t>
      </w:r>
      <w:del w:id="454" w:author="AnneMarieW" w:date="2018-03-30T15:08:00Z">
        <w:r w:rsidRPr="00E23361" w:rsidDel="00D07158">
          <w:rPr>
            <w:rFonts w:eastAsia="Microsoft YaHei" w:hint="eastAsia"/>
          </w:rPr>
          <w:delText xml:space="preserve"> here</w:delText>
        </w:r>
      </w:del>
      <w:del w:id="455" w:author="AnneMarieW" w:date="2018-03-30T15:09:00Z">
        <w:r w:rsidRPr="00E23361" w:rsidDel="00D07158">
          <w:rPr>
            <w:rFonts w:eastAsia="Microsoft YaHei" w:hint="eastAsia"/>
          </w:rPr>
          <w:delText>;</w:delText>
        </w:r>
      </w:del>
      <w:ins w:id="456" w:author="AnneMarieW" w:date="2018-03-30T15:09:00Z">
        <w:r w:rsidR="00D07158">
          <w:rPr>
            <w:rFonts w:eastAsia="Microsoft YaHei"/>
          </w:rPr>
          <w:t>:</w:t>
        </w:r>
      </w:ins>
      <w:r w:rsidRPr="00E23361">
        <w:rPr>
          <w:rFonts w:eastAsia="Microsoft YaHei" w:hint="eastAsia"/>
        </w:rPr>
        <w:t xml:space="preserve"> real libraries would</w:t>
      </w:r>
      <w:r w:rsidR="000067D5" w:rsidRPr="00B4274A">
        <w:t xml:space="preserve"> </w:t>
      </w:r>
      <w:r w:rsidRPr="00E23361">
        <w:rPr>
          <w:rFonts w:eastAsia="Microsoft YaHei" w:hint="eastAsia"/>
        </w:rPr>
        <w:t>handle the recognition of multiple requests in a much less verbose way!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Start the server </w:t>
      </w:r>
      <w:del w:id="457" w:author="AnneMarieW" w:date="2018-03-30T15:09:00Z">
        <w:r w:rsidRPr="00E23361" w:rsidDel="00D07158">
          <w:rPr>
            <w:rFonts w:eastAsia="Microsoft YaHei" w:hint="eastAsia"/>
          </w:rPr>
          <w:delText>with</w:delText>
        </w:r>
      </w:del>
      <w:ins w:id="458" w:author="AnneMarieW" w:date="2018-03-30T15:09:00Z">
        <w:r w:rsidR="00D07158">
          <w:rPr>
            <w:rFonts w:eastAsia="Microsoft YaHei"/>
          </w:rPr>
          <w:t>using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 w:rsidRPr="00E23361">
        <w:rPr>
          <w:rFonts w:eastAsia="Microsoft YaHei" w:hint="eastAsia"/>
        </w:rPr>
        <w:t>, and then open</w:t>
      </w:r>
      <w:del w:id="459" w:author="AnneMarieW" w:date="2018-03-30T15:09:00Z">
        <w:r w:rsidRPr="00E23361" w:rsidDel="00D07158">
          <w:rPr>
            <w:rFonts w:eastAsia="Microsoft YaHei" w:hint="eastAsia"/>
          </w:rPr>
          <w:delText xml:space="preserve"> up</w:delText>
        </w:r>
      </w:del>
      <w:r w:rsidRPr="00E23361">
        <w:rPr>
          <w:rFonts w:eastAsia="Microsoft YaHei" w:hint="eastAsia"/>
        </w:rPr>
        <w:t xml:space="preserve"> two browser windows: one</w:t>
      </w:r>
      <w:r w:rsidR="000067D5" w:rsidRPr="00B4274A">
        <w:t xml:space="preserve"> </w:t>
      </w:r>
      <w:r w:rsidRPr="00E23361">
        <w:rPr>
          <w:rFonts w:eastAsia="Microsoft YaHei" w:hint="eastAsia"/>
        </w:rPr>
        <w:t>for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http://localhost:</w:t>
      </w:r>
      <w:r w:rsidRPr="00611503">
        <w:rPr>
          <w:rStyle w:val="Literal"/>
          <w:rFonts w:hint="eastAsia"/>
        </w:rPr>
        <w:t>7878/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and </w:t>
      </w:r>
      <w:ins w:id="460" w:author="AnneMarieW" w:date="2018-03-30T15:09:00Z">
        <w:r w:rsidR="00D07158">
          <w:rPr>
            <w:rFonts w:eastAsia="Microsoft YaHei"/>
          </w:rPr>
          <w:t>the other</w:t>
        </w:r>
      </w:ins>
      <w:del w:id="461" w:author="AnneMarieW" w:date="2018-03-30T15:09:00Z">
        <w:r w:rsidRPr="00E23361" w:rsidDel="00D07158">
          <w:rPr>
            <w:rFonts w:eastAsia="Microsoft YaHei" w:hint="eastAsia"/>
          </w:rPr>
          <w:delText>one</w:delText>
        </w:r>
      </w:del>
      <w:r w:rsidRPr="00E23361">
        <w:rPr>
          <w:rFonts w:eastAsia="Microsoft YaHei" w:hint="eastAsia"/>
        </w:rPr>
        <w:t xml:space="preserve"> for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http://localhost:</w:t>
      </w:r>
      <w:r w:rsidRPr="00611503">
        <w:rPr>
          <w:rStyle w:val="Literal"/>
          <w:rFonts w:hint="eastAsia"/>
        </w:rPr>
        <w:t>7878</w:t>
      </w:r>
      <w:r w:rsidRPr="00E23361">
        <w:rPr>
          <w:rStyle w:val="Literal"/>
          <w:rFonts w:hint="eastAsia"/>
        </w:rPr>
        <w:t>/sleep</w:t>
      </w:r>
      <w:r w:rsidRPr="00E23361">
        <w:rPr>
          <w:rFonts w:eastAsia="Microsoft YaHei" w:hint="eastAsia"/>
        </w:rPr>
        <w:t>. If</w:t>
      </w:r>
      <w:r w:rsidR="000067D5" w:rsidRPr="00B4274A">
        <w:t xml:space="preserve"> </w:t>
      </w:r>
      <w:r w:rsidRPr="00E23361">
        <w:rPr>
          <w:rFonts w:eastAsia="Microsoft YaHei" w:hint="eastAsia"/>
        </w:rPr>
        <w:t>you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enter the</w:t>
      </w:r>
      <w:r>
        <w:rPr>
          <w:rFonts w:eastAsia="Microsoft YaHei" w:hint="eastAsia"/>
        </w:rPr>
        <w:t xml:space="preserve"> </w:t>
      </w:r>
      <w:r w:rsidRPr="00611503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URI a few times, as before,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see it respond quickly. But if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you</w:t>
      </w:r>
      <w:r w:rsidR="000067D5" w:rsidRPr="00B4274A">
        <w:t xml:space="preserve"> </w:t>
      </w:r>
      <w:r w:rsidRPr="00E23361">
        <w:rPr>
          <w:rFonts w:eastAsia="Microsoft YaHei" w:hint="eastAsia"/>
        </w:rPr>
        <w:t>enter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/sleep</w:t>
      </w:r>
      <w:r w:rsidRPr="00E23361">
        <w:rPr>
          <w:rFonts w:eastAsia="Microsoft YaHei" w:hint="eastAsia"/>
        </w:rPr>
        <w:t xml:space="preserve">, and then load </w:t>
      </w:r>
      <w:del w:id="462" w:author="AnneMarieW" w:date="2018-03-30T15:09:00Z">
        <w:r w:rsidRPr="00E23361" w:rsidDel="00D07158">
          <w:rPr>
            <w:rFonts w:eastAsia="Microsoft YaHei" w:hint="eastAsia"/>
          </w:rPr>
          <w:delText>up</w:delText>
        </w:r>
        <w:r w:rsidDel="00D07158">
          <w:rPr>
            <w:rFonts w:eastAsia="Microsoft YaHei" w:hint="eastAsia"/>
          </w:rPr>
          <w:delText xml:space="preserve"> </w:delText>
        </w:r>
      </w:del>
      <w:r w:rsidRPr="00E23361">
        <w:rPr>
          <w:rStyle w:val="Literal"/>
          <w:rFonts w:hint="eastAsia"/>
        </w:rPr>
        <w:t>/</w:t>
      </w:r>
      <w:r w:rsidRPr="00E23361">
        <w:rPr>
          <w:rFonts w:eastAsia="Microsoft YaHei" w:hint="eastAsia"/>
        </w:rPr>
        <w:t>,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see that</w:t>
      </w:r>
      <w:r>
        <w:rPr>
          <w:rFonts w:eastAsia="Microsoft YaHei" w:hint="eastAsia"/>
        </w:rPr>
        <w:t xml:space="preserve"> </w:t>
      </w:r>
      <w:r w:rsidRPr="00611503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waits until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sleep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has slept for its full five seconds before </w:t>
      </w:r>
      <w:r>
        <w:rPr>
          <w:rFonts w:eastAsia="Microsoft YaHei" w:hint="eastAsia"/>
        </w:rPr>
        <w:t>loading</w:t>
      </w:r>
      <w:r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There are multiple ways we could change how our web server works </w:t>
      </w:r>
      <w:del w:id="463" w:author="AnneMarieW" w:date="2018-03-30T15:10:00Z">
        <w:r w:rsidRPr="00E23361" w:rsidDel="00D07158">
          <w:rPr>
            <w:rFonts w:eastAsia="Microsoft YaHei" w:hint="eastAsia"/>
          </w:rPr>
          <w:delText xml:space="preserve">in order </w:delText>
        </w:r>
      </w:del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>avoid having all requests back up behind a slow request; the one we</w:t>
      </w:r>
      <w:r w:rsidRPr="00E23361">
        <w:rPr>
          <w:rFonts w:eastAsia="Microsoft YaHei"/>
        </w:rPr>
        <w:t>’</w:t>
      </w:r>
      <w:del w:id="464" w:author="AnneMarieW" w:date="2018-03-30T15:10:00Z">
        <w:r w:rsidRPr="00E23361" w:rsidDel="00D07158">
          <w:rPr>
            <w:rFonts w:eastAsia="Microsoft YaHei" w:hint="eastAsia"/>
          </w:rPr>
          <w:delText>re going to</w:delText>
        </w:r>
      </w:del>
      <w:ins w:id="465" w:author="AnneMarieW" w:date="2018-03-30T15:10:00Z">
        <w:r w:rsidR="00D07158">
          <w:rPr>
            <w:rFonts w:eastAsia="Microsoft YaHei"/>
          </w:rPr>
          <w:t>ll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>implement is a thread pool.</w:t>
      </w:r>
    </w:p>
    <w:p w:rsidR="00E23361" w:rsidRPr="00E23361" w:rsidRDefault="00E23361" w:rsidP="00371FFD">
      <w:pPr>
        <w:pStyle w:val="HeadB"/>
        <w:rPr>
          <w:rFonts w:eastAsia="Microsoft YaHei"/>
        </w:rPr>
      </w:pPr>
      <w:bookmarkStart w:id="466" w:name="improving-throughput-with-a-thread-pool"/>
      <w:bookmarkStart w:id="467" w:name="_Toc509918798"/>
      <w:bookmarkEnd w:id="466"/>
      <w:r w:rsidRPr="00E23361">
        <w:rPr>
          <w:rFonts w:eastAsia="Microsoft YaHei" w:hint="eastAsia"/>
        </w:rPr>
        <w:t>Improving Throughput with a Thread Pool</w:t>
      </w:r>
      <w:bookmarkEnd w:id="467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A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thread pool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is a group of spawned threads that are waiting </w:t>
      </w:r>
      <w:r>
        <w:rPr>
          <w:rFonts w:eastAsia="Microsoft YaHei" w:hint="eastAsia"/>
        </w:rPr>
        <w:t xml:space="preserve">and </w:t>
      </w:r>
      <w:r w:rsidRPr="00E23361">
        <w:rPr>
          <w:rFonts w:eastAsia="Microsoft YaHei" w:hint="eastAsia"/>
        </w:rPr>
        <w:t>ready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handle </w:t>
      </w:r>
      <w:del w:id="468" w:author="AnneMarieW" w:date="2018-03-30T15:10:00Z">
        <w:r w:rsidRPr="00E23361" w:rsidDel="00E35D01">
          <w:rPr>
            <w:rFonts w:eastAsia="Microsoft YaHei" w:hint="eastAsia"/>
          </w:rPr>
          <w:delText>some</w:delText>
        </w:r>
      </w:del>
      <w:ins w:id="469" w:author="AnneMarieW" w:date="2018-03-30T15:10:00Z">
        <w:r w:rsidR="00E35D01">
          <w:rPr>
            <w:rFonts w:eastAsia="Microsoft YaHei"/>
          </w:rPr>
          <w:t>a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 xml:space="preserve">task. When the program receives a new task, it </w:t>
      </w:r>
      <w:del w:id="470" w:author="AnneMarieW" w:date="2018-03-30T15:11:00Z">
        <w:r w:rsidRPr="00E23361" w:rsidDel="00E35D01">
          <w:rPr>
            <w:rFonts w:eastAsia="Microsoft YaHei" w:hint="eastAsia"/>
          </w:rPr>
          <w:delText xml:space="preserve">will </w:delText>
        </w:r>
      </w:del>
      <w:r w:rsidRPr="00E23361">
        <w:rPr>
          <w:rFonts w:eastAsia="Microsoft YaHei" w:hint="eastAsia"/>
        </w:rPr>
        <w:t>assign</w:t>
      </w:r>
      <w:ins w:id="471" w:author="AnneMarieW" w:date="2018-03-30T15:11:00Z">
        <w:r w:rsidR="00E35D01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 xml:space="preserve"> one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threads in the pool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to the task, and that thread will </w:t>
      </w:r>
      <w:del w:id="472" w:author="AnneMarieW" w:date="2018-03-30T15:11:00Z">
        <w:r w:rsidRPr="00E23361" w:rsidDel="00E35D01">
          <w:rPr>
            <w:rFonts w:eastAsia="Microsoft YaHei" w:hint="eastAsia"/>
          </w:rPr>
          <w:delText xml:space="preserve">go off and </w:delText>
        </w:r>
      </w:del>
      <w:r w:rsidRPr="00E23361">
        <w:rPr>
          <w:rFonts w:eastAsia="Microsoft YaHei" w:hint="eastAsia"/>
        </w:rPr>
        <w:t>process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task. The remaining threads in</w:t>
      </w:r>
      <w:r w:rsidR="000067D5" w:rsidRPr="00B4274A">
        <w:t xml:space="preserve"> </w:t>
      </w:r>
      <w:r w:rsidRPr="00E23361">
        <w:rPr>
          <w:rFonts w:eastAsia="Microsoft YaHei" w:hint="eastAsia"/>
        </w:rPr>
        <w:t>the pool are available to handle any other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tasks that come in while the first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 is processing. When the first thread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is done processing its task, 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</w:t>
      </w:r>
      <w:r w:rsidR="000067D5" w:rsidRPr="00B4274A">
        <w:t xml:space="preserve"> </w:t>
      </w:r>
      <w:r w:rsidRPr="00E23361">
        <w:rPr>
          <w:rFonts w:eastAsia="Microsoft YaHei" w:hint="eastAsia"/>
        </w:rPr>
        <w:t>returned to the pool of idle threads ready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handle a new task.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A </w:t>
      </w:r>
      <w:r w:rsidRPr="00E23361">
        <w:rPr>
          <w:rFonts w:eastAsia="Microsoft YaHei" w:hint="eastAsia"/>
        </w:rPr>
        <w:lastRenderedPageBreak/>
        <w:t>thread pool will allow us to process connections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concurrently,</w:t>
      </w:r>
      <w:r w:rsidR="000067D5" w:rsidRPr="00B4274A">
        <w:t xml:space="preserve"> </w:t>
      </w:r>
      <w:r w:rsidRPr="00E23361">
        <w:rPr>
          <w:rFonts w:eastAsia="Microsoft YaHei" w:hint="eastAsia"/>
        </w:rPr>
        <w:t>increasing the throughput of our server.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limit</w:t>
      </w:r>
      <w:r w:rsidR="000067D5" w:rsidRPr="00B4274A">
        <w:t xml:space="preserve"> </w:t>
      </w:r>
      <w:r w:rsidRPr="00E23361">
        <w:rPr>
          <w:rFonts w:eastAsia="Microsoft YaHei" w:hint="eastAsia"/>
        </w:rPr>
        <w:t>the number of threads in the pool to a small number to protect us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from </w:t>
      </w:r>
      <w:r>
        <w:rPr>
          <w:rFonts w:eastAsia="Microsoft YaHei" w:hint="eastAsia"/>
        </w:rPr>
        <w:t>Denial of Service (</w:t>
      </w:r>
      <w:proofErr w:type="spellStart"/>
      <w:r>
        <w:rPr>
          <w:rFonts w:eastAsia="Microsoft YaHei" w:hint="eastAsia"/>
        </w:rPr>
        <w:t>DoS</w:t>
      </w:r>
      <w:proofErr w:type="spellEnd"/>
      <w:r>
        <w:rPr>
          <w:rFonts w:eastAsia="Microsoft YaHei" w:hint="eastAsia"/>
        </w:rPr>
        <w:t>)</w:t>
      </w:r>
      <w:r w:rsidRPr="00E23361">
        <w:rPr>
          <w:rFonts w:eastAsia="Microsoft YaHei" w:hint="eastAsia"/>
        </w:rPr>
        <w:t xml:space="preserve"> attacks; if we had our program create a new thread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for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each request as it </w:t>
      </w:r>
      <w:r>
        <w:rPr>
          <w:rFonts w:eastAsia="Microsoft YaHei" w:hint="eastAsia"/>
        </w:rPr>
        <w:t>comes</w:t>
      </w:r>
      <w:r w:rsidRPr="00E23361">
        <w:rPr>
          <w:rFonts w:eastAsia="Microsoft YaHei" w:hint="eastAsia"/>
        </w:rPr>
        <w:t xml:space="preserve"> in, someone making ten million requests to</w:t>
      </w:r>
      <w:r w:rsidR="000067D5" w:rsidRPr="00B4274A">
        <w:t xml:space="preserve"> </w:t>
      </w:r>
      <w:r w:rsidRPr="00E23361">
        <w:rPr>
          <w:rFonts w:eastAsia="Microsoft YaHei" w:hint="eastAsia"/>
        </w:rPr>
        <w:t>our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server could create havoc by using up all </w:t>
      </w:r>
      <w:del w:id="473" w:author="AnneMarieW" w:date="2018-03-30T15:12:00Z">
        <w:r w:rsidRPr="00E23361" w:rsidDel="00E35D01">
          <w:rPr>
            <w:rFonts w:eastAsia="Microsoft YaHei" w:hint="eastAsia"/>
          </w:rPr>
          <w:delText xml:space="preserve">of </w:delText>
        </w:r>
      </w:del>
      <w:r w:rsidRPr="00E23361">
        <w:rPr>
          <w:rFonts w:eastAsia="Microsoft YaHei" w:hint="eastAsia"/>
        </w:rPr>
        <w:t>our server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resources and</w:t>
      </w:r>
      <w:r w:rsidR="000067D5" w:rsidRPr="00B4274A">
        <w:t xml:space="preserve"> </w:t>
      </w:r>
      <w:r w:rsidRPr="00E23361">
        <w:rPr>
          <w:rFonts w:eastAsia="Microsoft YaHei" w:hint="eastAsia"/>
        </w:rPr>
        <w:t>grinding the processing of all requests to a halt.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Rather than spawning unlimited threads, </w:t>
      </w:r>
      <w:del w:id="474" w:author="AnneMarieW" w:date="2018-03-30T15:13:00Z">
        <w:r w:rsidRPr="00E23361" w:rsidDel="00E35D01">
          <w:rPr>
            <w:rFonts w:eastAsia="Microsoft YaHei" w:hint="eastAsia"/>
          </w:rPr>
          <w:delText xml:space="preserve">then, </w:delText>
        </w:r>
      </w:del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have a fixed number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threads</w:t>
      </w:r>
      <w:r w:rsidR="000067D5" w:rsidRPr="00B4274A">
        <w:t xml:space="preserve"> </w:t>
      </w:r>
      <w:r w:rsidRPr="00E23361">
        <w:rPr>
          <w:rFonts w:eastAsia="Microsoft YaHei" w:hint="eastAsia"/>
        </w:rPr>
        <w:t>waiting in the pool. As requests come in, they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be sent to the pool</w:t>
      </w:r>
      <w:r w:rsidR="000067D5" w:rsidRPr="00B4274A">
        <w:t xml:space="preserve"> </w:t>
      </w:r>
      <w:r w:rsidRPr="00E23361">
        <w:rPr>
          <w:rFonts w:eastAsia="Microsoft YaHei" w:hint="eastAsia"/>
        </w:rPr>
        <w:t>for processing. The pool will maintain a queue of incoming requests. Each of</w:t>
      </w:r>
      <w:r w:rsidR="000067D5" w:rsidRPr="00B4274A">
        <w:t xml:space="preserve"> </w:t>
      </w:r>
      <w:r w:rsidRPr="00E23361">
        <w:rPr>
          <w:rFonts w:eastAsia="Microsoft YaHei" w:hint="eastAsia"/>
        </w:rPr>
        <w:t>the threads in the pool will pop</w:t>
      </w:r>
      <w:ins w:id="475" w:author="AnneMarieW" w:date="2018-03-30T15:13:00Z">
        <w:r w:rsidR="00E35D01" w:rsidRPr="00E35D01">
          <w:rPr>
            <w:rFonts w:eastAsia="Microsoft YaHei" w:hint="eastAsia"/>
          </w:rPr>
          <w:t xml:space="preserve"> </w:t>
        </w:r>
        <w:r w:rsidR="00E35D01" w:rsidRPr="00E23361">
          <w:rPr>
            <w:rFonts w:eastAsia="Microsoft YaHei" w:hint="eastAsia"/>
          </w:rPr>
          <w:t>off</w:t>
        </w:r>
      </w:ins>
      <w:r w:rsidRPr="00E23361">
        <w:rPr>
          <w:rFonts w:eastAsia="Microsoft YaHei" w:hint="eastAsia"/>
        </w:rPr>
        <w:t xml:space="preserve"> a request </w:t>
      </w:r>
      <w:del w:id="476" w:author="AnneMarieW" w:date="2018-03-30T15:13:00Z">
        <w:r w:rsidRPr="00E23361" w:rsidDel="00E35D01">
          <w:rPr>
            <w:rFonts w:eastAsia="Microsoft YaHei" w:hint="eastAsia"/>
          </w:rPr>
          <w:delText xml:space="preserve">off </w:delText>
        </w:r>
      </w:del>
      <w:r w:rsidRPr="00E23361">
        <w:rPr>
          <w:rFonts w:eastAsia="Microsoft YaHei" w:hint="eastAsia"/>
        </w:rPr>
        <w:t>of this queue, handle the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request, and then ask the queue for another request. With this design, we can</w:t>
      </w:r>
      <w:r w:rsidR="000067D5" w:rsidRPr="00B4274A">
        <w:t xml:space="preserve"> </w:t>
      </w:r>
      <w:r w:rsidRPr="00E23361">
        <w:rPr>
          <w:rFonts w:eastAsia="Microsoft YaHei" w:hint="eastAsia"/>
        </w:rPr>
        <w:t>process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requests concurrently, where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the number of threads.</w:t>
      </w:r>
      <w:r w:rsidR="00371FFD" w:rsidRPr="00EE70CB">
        <w:t xml:space="preserve"> </w:t>
      </w:r>
      <w:r>
        <w:rPr>
          <w:rFonts w:eastAsia="Microsoft YaHei" w:hint="eastAsia"/>
        </w:rPr>
        <w:t>If</w:t>
      </w:r>
      <w:r w:rsidRPr="00E23361">
        <w:rPr>
          <w:rFonts w:eastAsia="Microsoft YaHei" w:hint="eastAsia"/>
        </w:rPr>
        <w:t xml:space="preserve"> each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thread is responding to a long-running </w:t>
      </w:r>
      <w:r>
        <w:rPr>
          <w:rFonts w:eastAsia="Microsoft YaHei" w:hint="eastAsia"/>
        </w:rPr>
        <w:t>request</w:t>
      </w:r>
      <w:r w:rsidRPr="00E23361">
        <w:rPr>
          <w:rFonts w:eastAsia="Microsoft YaHei" w:hint="eastAsia"/>
        </w:rPr>
        <w:t xml:space="preserve">, subsequent requests can </w:t>
      </w:r>
      <w:r>
        <w:rPr>
          <w:rFonts w:eastAsia="Microsoft YaHei" w:hint="eastAsia"/>
        </w:rPr>
        <w:t>still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back up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queue, but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increased the number of long-running requests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 can handle</w:t>
      </w:r>
      <w:r w:rsidR="000067D5" w:rsidRPr="00B4274A">
        <w:t xml:space="preserve"> </w:t>
      </w:r>
      <w:r w:rsidRPr="00E23361">
        <w:rPr>
          <w:rFonts w:eastAsia="Microsoft YaHei" w:hint="eastAsia"/>
        </w:rPr>
        <w:t>before that point.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This </w:t>
      </w:r>
      <w:ins w:id="477" w:author="AnneMarieW" w:date="2018-03-30T15:14:00Z">
        <w:r w:rsidR="00E35D01">
          <w:rPr>
            <w:rFonts w:eastAsia="Microsoft YaHei"/>
          </w:rPr>
          <w:t xml:space="preserve">technique </w:t>
        </w:r>
      </w:ins>
      <w:r w:rsidRPr="00E23361">
        <w:rPr>
          <w:rFonts w:eastAsia="Microsoft YaHei" w:hint="eastAsia"/>
        </w:rPr>
        <w:t>is just one of many ways to improve the throughput of our web server.</w:t>
      </w:r>
      <w:r w:rsidR="000067D5" w:rsidRPr="00B4274A">
        <w:t xml:space="preserve"> </w:t>
      </w:r>
      <w:r w:rsidRPr="00E23361">
        <w:rPr>
          <w:rFonts w:eastAsia="Microsoft YaHei" w:hint="eastAsia"/>
        </w:rPr>
        <w:t>Other options you might explore are the fork/join model and the single threaded</w:t>
      </w:r>
      <w:r w:rsidRPr="00E23361">
        <w:rPr>
          <w:rFonts w:eastAsia="Microsoft YaHei"/>
        </w:rPr>
        <w:t xml:space="preserve"> </w:t>
      </w:r>
      <w:proofErr w:type="spellStart"/>
      <w:r w:rsidRPr="00E23361">
        <w:rPr>
          <w:rFonts w:eastAsia="Microsoft YaHei" w:hint="eastAsia"/>
        </w:rPr>
        <w:t>async</w:t>
      </w:r>
      <w:proofErr w:type="spellEnd"/>
      <w:r w:rsidRPr="00E23361">
        <w:rPr>
          <w:rFonts w:eastAsia="Microsoft YaHei" w:hint="eastAsia"/>
        </w:rPr>
        <w:t xml:space="preserve"> I/O</w:t>
      </w:r>
      <w:r w:rsidR="000067D5" w:rsidRPr="00B4274A">
        <w:t xml:space="preserve"> </w:t>
      </w:r>
      <w:r w:rsidRPr="00E23361">
        <w:rPr>
          <w:rFonts w:eastAsia="Microsoft YaHei" w:hint="eastAsia"/>
        </w:rPr>
        <w:t>model. If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re interested in this topic, you </w:t>
      </w:r>
      <w:del w:id="478" w:author="AnneMarieW" w:date="2018-03-30T15:15:00Z">
        <w:r w:rsidRPr="00E23361" w:rsidDel="00E35D01">
          <w:rPr>
            <w:rFonts w:eastAsia="Microsoft YaHei" w:hint="eastAsia"/>
          </w:rPr>
          <w:delText xml:space="preserve">may want to </w:delText>
        </w:r>
      </w:del>
      <w:ins w:id="479" w:author="AnneMarieW" w:date="2018-03-30T15:15:00Z">
        <w:r w:rsidR="00E35D01">
          <w:rPr>
            <w:rFonts w:eastAsia="Microsoft YaHei"/>
          </w:rPr>
          <w:t xml:space="preserve">can </w:t>
        </w:r>
      </w:ins>
      <w:r w:rsidRPr="00E23361">
        <w:rPr>
          <w:rFonts w:eastAsia="Microsoft YaHei" w:hint="eastAsia"/>
        </w:rPr>
        <w:t>read more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about</w:t>
      </w:r>
      <w:r w:rsidR="000067D5" w:rsidRPr="00B4274A">
        <w:t xml:space="preserve"> </w:t>
      </w:r>
      <w:r w:rsidRPr="00E23361">
        <w:rPr>
          <w:rFonts w:eastAsia="Microsoft YaHei" w:hint="eastAsia"/>
        </w:rPr>
        <w:t>other solutions and try to implement them in Rust; with a low-level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language</w:t>
      </w:r>
      <w:r w:rsidR="000067D5" w:rsidRPr="00B4274A">
        <w:t xml:space="preserve"> </w:t>
      </w:r>
      <w:r w:rsidRPr="00E23361">
        <w:rPr>
          <w:rFonts w:eastAsia="Microsoft YaHei" w:hint="eastAsia"/>
        </w:rPr>
        <w:t>like Rust, all of these options are possible.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Before we begin</w:t>
      </w:r>
      <w:commentRangeStart w:id="480"/>
      <w:ins w:id="481" w:author="AnneMarieW" w:date="2018-03-30T15:16:00Z">
        <w:r w:rsidR="00E35D01">
          <w:rPr>
            <w:rFonts w:eastAsia="Microsoft YaHei"/>
          </w:rPr>
          <w:t xml:space="preserve"> </w:t>
        </w:r>
        <w:r w:rsidR="00E35D01">
          <w:t>implementing a thread pool</w:t>
        </w:r>
        <w:commentRangeEnd w:id="480"/>
        <w:r w:rsidR="00466DFE">
          <w:rPr>
            <w:rStyle w:val="CommentReference"/>
          </w:rPr>
          <w:commentReference w:id="480"/>
        </w:r>
      </w:ins>
      <w:r>
        <w:rPr>
          <w:rFonts w:eastAsia="Microsoft YaHei" w:hint="eastAsia"/>
        </w:rPr>
        <w:t>,</w:t>
      </w:r>
      <w:r w:rsidRPr="00E23361">
        <w:rPr>
          <w:rFonts w:eastAsia="Microsoft YaHei" w:hint="eastAsia"/>
        </w:rPr>
        <w:t xml:space="preserve">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talk about what using the pool should look like.</w:t>
      </w:r>
      <w:r w:rsidR="000067D5" w:rsidRPr="00B4274A">
        <w:t xml:space="preserve"> </w:t>
      </w:r>
      <w:r w:rsidRPr="00E23361">
        <w:rPr>
          <w:rFonts w:eastAsia="Microsoft YaHei" w:hint="eastAsia"/>
        </w:rPr>
        <w:t>When</w:t>
      </w:r>
      <w:ins w:id="482" w:author="AnneMarieW" w:date="2018-03-30T15:18:00Z">
        <w:r w:rsidR="00466DFE">
          <w:rPr>
            <w:rFonts w:eastAsia="Microsoft YaHei"/>
          </w:rPr>
          <w:t xml:space="preserve"> you’re</w:t>
        </w:r>
      </w:ins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trying to design code, writing the client interface first can</w:t>
      </w:r>
      <w:r w:rsidR="000067D5" w:rsidRPr="00B4274A">
        <w:t xml:space="preserve"> </w:t>
      </w:r>
      <w:del w:id="483" w:author="AnneMarieW" w:date="2018-03-30T15:18:00Z">
        <w:r w:rsidRPr="00E23361" w:rsidDel="00466DFE">
          <w:rPr>
            <w:rFonts w:eastAsia="Microsoft YaHei" w:hint="eastAsia"/>
          </w:rPr>
          <w:delText xml:space="preserve">really </w:delText>
        </w:r>
      </w:del>
      <w:r w:rsidRPr="00E23361">
        <w:rPr>
          <w:rFonts w:eastAsia="Microsoft YaHei" w:hint="eastAsia"/>
        </w:rPr>
        <w:t>help guide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your design. Write the API of the code so </w:t>
      </w:r>
      <w:del w:id="484" w:author="AnneMarieW" w:date="2018-03-30T15:18:00Z">
        <w:r w:rsidRPr="00E23361" w:rsidDel="00466DFE">
          <w:rPr>
            <w:rFonts w:eastAsia="Microsoft YaHei" w:hint="eastAsia"/>
          </w:rPr>
          <w:delText xml:space="preserve">that </w:delText>
        </w:r>
      </w:del>
      <w:r w:rsidRPr="00E23361">
        <w:rPr>
          <w:rFonts w:eastAsia="Microsoft YaHei" w:hint="eastAsia"/>
        </w:rPr>
        <w:t>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structured in</w:t>
      </w:r>
      <w:r w:rsidR="000067D5" w:rsidRPr="00B4274A">
        <w:t xml:space="preserve"> </w:t>
      </w:r>
      <w:r w:rsidRPr="00E23361">
        <w:rPr>
          <w:rFonts w:eastAsia="Microsoft YaHei" w:hint="eastAsia"/>
        </w:rPr>
        <w:t>the way you</w:t>
      </w:r>
      <w:del w:id="485" w:author="AnneMarieW" w:date="2018-03-30T15:18:00Z">
        <w:r w:rsidRPr="00E23361" w:rsidDel="00466DFE">
          <w:rPr>
            <w:rFonts w:eastAsia="Microsoft YaHei"/>
          </w:rPr>
          <w:delText>’</w:delText>
        </w:r>
        <w:r w:rsidRPr="00E23361" w:rsidDel="00466DFE">
          <w:rPr>
            <w:rFonts w:eastAsia="Microsoft YaHei" w:hint="eastAsia"/>
          </w:rPr>
          <w:delText>d</w:delText>
        </w:r>
      </w:del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want to call it, </w:t>
      </w:r>
      <w:ins w:id="486" w:author="AnneMarieW" w:date="2018-03-30T15:18:00Z">
        <w:r w:rsidR="00466DFE">
          <w:rPr>
            <w:rFonts w:eastAsia="Microsoft YaHei"/>
          </w:rPr>
          <w:t xml:space="preserve">and </w:t>
        </w:r>
      </w:ins>
      <w:r w:rsidRPr="00E23361">
        <w:rPr>
          <w:rFonts w:eastAsia="Microsoft YaHei" w:hint="eastAsia"/>
        </w:rPr>
        <w:t>then implement the functionality within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structure</w:t>
      </w:r>
      <w:del w:id="487" w:author="AnneMarieW" w:date="2018-03-30T15:18:00Z">
        <w:r w:rsidRPr="00E23361" w:rsidDel="00466DFE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rather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than implementing the functionality</w:t>
      </w:r>
      <w:ins w:id="488" w:author="AnneMarieW" w:date="2018-03-30T15:18:00Z">
        <w:r w:rsidR="00466DFE">
          <w:rPr>
            <w:rFonts w:eastAsia="Microsoft YaHei"/>
          </w:rPr>
          <w:t xml:space="preserve"> and</w:t>
        </w:r>
      </w:ins>
      <w:r w:rsidRPr="00E23361">
        <w:rPr>
          <w:rFonts w:eastAsia="Microsoft YaHei" w:hint="eastAsia"/>
        </w:rPr>
        <w:t xml:space="preserve"> then designing the public</w:t>
      </w:r>
      <w:r w:rsidR="000067D5" w:rsidRPr="00B4274A">
        <w:t xml:space="preserve"> </w:t>
      </w:r>
      <w:r w:rsidRPr="00E23361">
        <w:rPr>
          <w:rFonts w:eastAsia="Microsoft YaHei" w:hint="eastAsia"/>
        </w:rPr>
        <w:t>API.</w:t>
      </w:r>
    </w:p>
    <w:p w:rsidR="00E23361" w:rsidRDefault="00E23361" w:rsidP="00B4274A">
      <w:pPr>
        <w:pStyle w:val="Body"/>
        <w:rPr>
          <w:ins w:id="489" w:author="janelle" w:date="2018-03-28T11:20:00Z"/>
          <w:rFonts w:eastAsia="Microsoft YaHei"/>
        </w:rPr>
      </w:pPr>
      <w:r w:rsidRPr="00E23361">
        <w:rPr>
          <w:rFonts w:eastAsia="Microsoft YaHei" w:hint="eastAsia"/>
        </w:rPr>
        <w:t xml:space="preserve">Similar to how we used Test Driven Development in the project in </w:t>
      </w:r>
      <w:r w:rsidR="00F64EA0" w:rsidRPr="00F64EA0">
        <w:rPr>
          <w:rFonts w:eastAsia="Microsoft YaHei"/>
          <w:highlight w:val="yellow"/>
          <w:rPrChange w:id="490" w:author="AnneMarieW" w:date="2018-03-30T15:19:00Z">
            <w:rPr>
              <w:rFonts w:ascii="Courier New" w:eastAsia="Microsoft YaHei" w:hAnsi="Courier New" w:cs="Courier New"/>
              <w:sz w:val="20"/>
            </w:rPr>
          </w:rPrChange>
        </w:rPr>
        <w:t>Chapter 12</w:t>
      </w:r>
      <w:r w:rsidRPr="00E23361">
        <w:rPr>
          <w:rFonts w:eastAsia="Microsoft YaHei" w:hint="eastAsia"/>
        </w:rPr>
        <w:t>,</w:t>
      </w:r>
      <w:r w:rsidR="000067D5" w:rsidRPr="00B4274A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del w:id="491" w:author="AnneMarieW" w:date="2018-03-30T15:19:00Z">
        <w:r w:rsidRPr="00E23361" w:rsidDel="000F4E17">
          <w:rPr>
            <w:rFonts w:eastAsia="Microsoft YaHei" w:hint="eastAsia"/>
          </w:rPr>
          <w:delText>re going to</w:delText>
        </w:r>
      </w:del>
      <w:ins w:id="492" w:author="AnneMarieW" w:date="2018-03-30T15:19:00Z">
        <w:r w:rsidR="000F4E17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use Compiler Driven Development here.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write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code 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calls the functions we w</w:t>
      </w:r>
      <w:del w:id="493" w:author="AnneMarieW" w:date="2018-03-30T15:19:00Z">
        <w:r w:rsidRPr="00E23361" w:rsidDel="000F4E17">
          <w:rPr>
            <w:rFonts w:eastAsia="Microsoft YaHei" w:hint="eastAsia"/>
          </w:rPr>
          <w:delText>ish</w:delText>
        </w:r>
      </w:del>
      <w:ins w:id="494" w:author="AnneMarieW" w:date="2018-03-30T15:19:00Z">
        <w:r w:rsidR="000F4E17">
          <w:rPr>
            <w:rFonts w:eastAsia="Microsoft YaHei"/>
          </w:rPr>
          <w:t>ant</w:t>
        </w:r>
      </w:ins>
      <w:del w:id="495" w:author="AnneMarieW" w:date="2018-03-30T15:19:00Z">
        <w:r w:rsidRPr="00E23361" w:rsidDel="000F4E17">
          <w:rPr>
            <w:rFonts w:eastAsia="Microsoft YaHei" w:hint="eastAsia"/>
          </w:rPr>
          <w:delText xml:space="preserve"> we had</w:delText>
        </w:r>
      </w:del>
      <w:r w:rsidRPr="00E23361">
        <w:rPr>
          <w:rFonts w:eastAsia="Microsoft YaHei" w:hint="eastAsia"/>
        </w:rPr>
        <w:t xml:space="preserve">, </w:t>
      </w:r>
      <w:ins w:id="496" w:author="AnneMarieW" w:date="2018-03-30T15:19:00Z">
        <w:r w:rsidR="000F4E17">
          <w:rPr>
            <w:rFonts w:eastAsia="Microsoft YaHei"/>
          </w:rPr>
          <w:t xml:space="preserve">and </w:t>
        </w:r>
      </w:ins>
      <w:r w:rsidRPr="00E23361">
        <w:rPr>
          <w:rFonts w:eastAsia="Microsoft YaHei" w:hint="eastAsia"/>
        </w:rPr>
        <w:t>then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look at errors from the compiler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to </w:t>
      </w:r>
      <w:del w:id="497" w:author="AnneMarieW" w:date="2018-03-30T15:19:00Z">
        <w:r w:rsidRPr="00E23361" w:rsidDel="000F4E17">
          <w:rPr>
            <w:rFonts w:eastAsia="Microsoft YaHei" w:hint="eastAsia"/>
          </w:rPr>
          <w:delText xml:space="preserve">tell us </w:delText>
        </w:r>
      </w:del>
      <w:ins w:id="498" w:author="AnneMarieW" w:date="2018-03-30T15:19:00Z">
        <w:r w:rsidR="000F4E17">
          <w:rPr>
            <w:rFonts w:eastAsia="Microsoft YaHei"/>
          </w:rPr>
          <w:t xml:space="preserve">determine </w:t>
        </w:r>
      </w:ins>
      <w:r w:rsidRPr="00E23361">
        <w:rPr>
          <w:rFonts w:eastAsia="Microsoft YaHei" w:hint="eastAsia"/>
        </w:rPr>
        <w:t xml:space="preserve">what we should change next to get </w:t>
      </w:r>
      <w:proofErr w:type="gramStart"/>
      <w:r w:rsidRPr="00E23361">
        <w:rPr>
          <w:rFonts w:eastAsia="Microsoft YaHei" w:hint="eastAsia"/>
        </w:rPr>
        <w:t>th</w:t>
      </w:r>
      <w:proofErr w:type="gramEnd"/>
      <w:del w:id="499" w:author="AnneMarieW" w:date="2018-03-30T15:19:00Z">
        <w:r w:rsidRPr="00E23361" w:rsidDel="000F4E17">
          <w:rPr>
            <w:rFonts w:eastAsia="Microsoft YaHei" w:hint="eastAsia"/>
          </w:rPr>
          <w:delText>ings</w:delText>
        </w:r>
      </w:del>
      <w:ins w:id="500" w:author="AnneMarieW" w:date="2018-03-30T15:19:00Z">
        <w:r w:rsidR="000F4E17">
          <w:rPr>
            <w:rFonts w:eastAsia="Microsoft YaHei"/>
          </w:rPr>
          <w:t>e code to</w:t>
        </w:r>
      </w:ins>
      <w:r w:rsidRPr="00E23361">
        <w:rPr>
          <w:rFonts w:eastAsia="Microsoft YaHei" w:hint="eastAsia"/>
        </w:rPr>
        <w:t xml:space="preserve"> work</w:t>
      </w:r>
      <w:del w:id="501" w:author="AnneMarieW" w:date="2018-03-30T15:19:00Z">
        <w:r w:rsidRPr="00E23361" w:rsidDel="000F4E17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>.</w:t>
      </w:r>
    </w:p>
    <w:p w:rsidR="005F0C31" w:rsidRDefault="00803D30">
      <w:pPr>
        <w:pStyle w:val="ProductionDirective"/>
        <w:rPr>
          <w:rFonts w:eastAsia="Microsoft YaHei"/>
        </w:rPr>
        <w:pPrChange w:id="502" w:author="janelle" w:date="2018-03-28T11:20:00Z">
          <w:pPr>
            <w:pStyle w:val="Body"/>
          </w:pPr>
        </w:pPrChange>
      </w:pPr>
      <w:ins w:id="503" w:author="janelle" w:date="2018-03-28T11:20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504" w:name="code-structure-if-we-could-spawn-a-threa"/>
      <w:bookmarkStart w:id="505" w:name="_Toc509918799"/>
      <w:bookmarkEnd w:id="504"/>
      <w:r w:rsidRPr="00E23361">
        <w:rPr>
          <w:rFonts w:eastAsia="Microsoft YaHei" w:hint="eastAsia"/>
        </w:rPr>
        <w:t xml:space="preserve">Code Structure </w:t>
      </w:r>
      <w:ins w:id="506" w:author="AnneMarieW" w:date="2018-03-30T10:09:00Z">
        <w:r w:rsidR="001C67D6">
          <w:rPr>
            <w:rFonts w:eastAsia="Microsoft YaHei"/>
          </w:rPr>
          <w:t>I</w:t>
        </w:r>
      </w:ins>
      <w:del w:id="507" w:author="AnneMarieW" w:date="2018-03-30T10:09:00Z">
        <w:r w:rsidRPr="00E23361" w:rsidDel="001C67D6">
          <w:rPr>
            <w:rFonts w:eastAsia="Microsoft YaHei" w:hint="eastAsia"/>
          </w:rPr>
          <w:delText>i</w:delText>
        </w:r>
      </w:del>
      <w:r w:rsidRPr="00E23361">
        <w:rPr>
          <w:rFonts w:eastAsia="Microsoft YaHei" w:hint="eastAsia"/>
        </w:rPr>
        <w:t>f We Could Spawn a Thread for Each Request</w:t>
      </w:r>
      <w:bookmarkEnd w:id="505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First,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explore how our code might look if it did create a new thread for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every connection.</w:t>
      </w:r>
      <w:r w:rsidR="000067D5" w:rsidRPr="00B4274A">
        <w:t xml:space="preserve"> </w:t>
      </w:r>
      <w:r w:rsidRPr="00E23361">
        <w:rPr>
          <w:rFonts w:eastAsia="Microsoft YaHei" w:hint="eastAsia"/>
        </w:rPr>
        <w:t>As mentioned</w:t>
      </w:r>
      <w:ins w:id="508" w:author="AnneMarieW" w:date="2018-03-30T15:21:00Z">
        <w:r w:rsidR="00217ECE">
          <w:rPr>
            <w:rFonts w:eastAsia="Microsoft YaHei"/>
          </w:rPr>
          <w:t xml:space="preserve"> earlier</w:t>
        </w:r>
      </w:ins>
      <w:r w:rsidRPr="00E23361">
        <w:rPr>
          <w:rFonts w:eastAsia="Microsoft YaHei" w:hint="eastAsia"/>
        </w:rPr>
        <w:t>, this isn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our final plan due to the problems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with potentially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spawning an </w:t>
      </w:r>
      <w:r w:rsidRPr="00E23361">
        <w:rPr>
          <w:rFonts w:eastAsia="Microsoft YaHei" w:hint="eastAsia"/>
        </w:rPr>
        <w:lastRenderedPageBreak/>
        <w:t>unlimited number of threads, but it</w:t>
      </w:r>
      <w:ins w:id="509" w:author="AnneMarieW" w:date="2018-03-30T15:21:00Z">
        <w:r w:rsidR="00217ECE">
          <w:rPr>
            <w:rFonts w:eastAsia="Microsoft YaHei"/>
          </w:rPr>
          <w:t xml:space="preserve"> </w:t>
        </w:r>
      </w:ins>
      <w:del w:id="510" w:author="AnneMarieW" w:date="2018-03-30T15:21:00Z">
        <w:r w:rsidRPr="00E23361" w:rsidDel="00217ECE">
          <w:rPr>
            <w:rFonts w:eastAsia="Microsoft YaHei"/>
          </w:rPr>
          <w:delText>’</w:delText>
        </w:r>
      </w:del>
      <w:ins w:id="511" w:author="AnneMarieW" w:date="2018-03-30T15:21:00Z">
        <w:r w:rsidR="00217ECE">
          <w:rPr>
            <w:rFonts w:eastAsia="Microsoft YaHei"/>
          </w:rPr>
          <w:t>i</w:t>
        </w:r>
      </w:ins>
      <w:r w:rsidRPr="00E23361">
        <w:rPr>
          <w:rFonts w:eastAsia="Microsoft YaHei" w:hint="eastAsia"/>
        </w:rPr>
        <w:t>s</w:t>
      </w:r>
      <w:r w:rsidR="000067D5" w:rsidRPr="00B4274A">
        <w:t xml:space="preserve"> </w:t>
      </w:r>
      <w:r w:rsidRPr="00E23361">
        <w:rPr>
          <w:rFonts w:eastAsia="Microsoft YaHei" w:hint="eastAsia"/>
        </w:rPr>
        <w:t>a starting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point. Listing 20-11 shows the changes to make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spawn a new thread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handle each stream within </w:t>
      </w:r>
      <w:proofErr w:type="gramStart"/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</w:t>
      </w:r>
      <w:ins w:id="512" w:author="janelle" w:date="2018-04-05T10:28:00Z">
        <w:r w:rsidR="005F0C31">
          <w:rPr>
            <w:rFonts w:eastAsia="Microsoft YaHei"/>
          </w:rPr>
          <w:t>.</w:t>
        </w:r>
      </w:ins>
      <w:del w:id="513" w:author="janelle" w:date="2018-04-05T10:28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514" w:author="janelle" w:date="2018-03-28T11:13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fn main()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listener = </w:t>
      </w:r>
      <w:proofErr w:type="spellStart"/>
      <w:r w:rsidR="00E23361" w:rsidRPr="00E23361">
        <w:rPr>
          <w:rStyle w:val="HTMLCode"/>
          <w:rFonts w:hint="eastAsia"/>
        </w:rPr>
        <w:t>TcpListener</w:t>
      </w:r>
      <w:proofErr w:type="spellEnd"/>
      <w:r w:rsidR="00E23361" w:rsidRPr="00E23361">
        <w:rPr>
          <w:rStyle w:val="HTMLCode"/>
          <w:rFonts w:hint="eastAsia"/>
        </w:rPr>
        <w:t>::bind("127.0.0.1:</w:t>
      </w:r>
      <w:r w:rsidR="00E23361">
        <w:rPr>
          <w:rStyle w:val="HTMLCode"/>
          <w:rFonts w:hint="eastAsia"/>
        </w:rPr>
        <w:t>7878</w:t>
      </w:r>
      <w:r w:rsidR="00E23361" w:rsidRPr="00E23361">
        <w:rPr>
          <w:rStyle w:val="HTMLCode"/>
          <w:rFonts w:hint="eastAsia"/>
        </w:rPr>
        <w:t>").unwrap();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stream in </w:t>
      </w:r>
      <w:proofErr w:type="spellStart"/>
      <w:r w:rsidR="00E23361" w:rsidRPr="00E23361">
        <w:rPr>
          <w:rStyle w:val="HTMLCode"/>
          <w:rFonts w:hint="eastAsia"/>
        </w:rPr>
        <w:t>listener.incoming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stream = </w:t>
      </w:r>
      <w:proofErr w:type="spellStart"/>
      <w:r w:rsidR="00E23361" w:rsidRPr="00E23361">
        <w:rPr>
          <w:rStyle w:val="HTMLCode"/>
          <w:rFonts w:hint="eastAsia"/>
        </w:rPr>
        <w:t>stream.unwrap</w:t>
      </w:r>
      <w:proofErr w:type="spellEnd"/>
      <w:r w:rsidR="00E23361" w:rsidRPr="00E23361">
        <w:rPr>
          <w:rStyle w:val="HTMLCode"/>
          <w:rFonts w:hint="eastAsia"/>
        </w:rPr>
        <w:t>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thread::</w:t>
      </w:r>
      <w:proofErr w:type="gramStart"/>
      <w:r w:rsidR="00E23361" w:rsidRPr="00E23361">
        <w:rPr>
          <w:rStyle w:val="HTMLCode"/>
          <w:rFonts w:hint="eastAsia"/>
        </w:rPr>
        <w:t>spawn(</w:t>
      </w:r>
      <w:proofErr w:type="gramEnd"/>
      <w:r w:rsidR="00E23361" w:rsidRPr="00E23361">
        <w:rPr>
          <w:rStyle w:val="HTMLCode"/>
          <w:rFonts w:hint="eastAsia"/>
        </w:rPr>
        <w:t>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r w:rsidR="00E23361" w:rsidRPr="00E23361">
        <w:rPr>
          <w:rStyle w:val="HTMLCode"/>
          <w:rFonts w:hint="eastAsia"/>
        </w:rPr>
        <w:t>handle_</w:t>
      </w:r>
      <w:proofErr w:type="gramStart"/>
      <w:r w:rsidR="00E23361" w:rsidRPr="00E23361">
        <w:rPr>
          <w:rStyle w:val="HTMLCode"/>
          <w:rFonts w:hint="eastAsia"/>
        </w:rPr>
        <w:t>connection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stream);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20-11: Spawning a new thread for each stream</w:t>
      </w:r>
    </w:p>
    <w:p w:rsidR="00E23361" w:rsidRDefault="00E23361" w:rsidP="00B4274A">
      <w:pPr>
        <w:pStyle w:val="Body"/>
        <w:rPr>
          <w:ins w:id="515" w:author="janelle" w:date="2018-03-28T11:20:00Z"/>
          <w:rFonts w:eastAsia="Microsoft YaHei"/>
        </w:rPr>
      </w:pPr>
      <w:r w:rsidRPr="00E23361">
        <w:rPr>
          <w:rFonts w:eastAsia="Microsoft YaHei" w:hint="eastAsia"/>
        </w:rPr>
        <w:t xml:space="preserve">As </w:t>
      </w:r>
      <w:del w:id="516" w:author="AnneMarieW" w:date="2018-03-30T15:21:00Z">
        <w:r w:rsidRPr="00E23361" w:rsidDel="001F3E52">
          <w:rPr>
            <w:rFonts w:eastAsia="Microsoft YaHei" w:hint="eastAsia"/>
          </w:rPr>
          <w:delText>we</w:delText>
        </w:r>
      </w:del>
      <w:ins w:id="517" w:author="AnneMarieW" w:date="2018-03-30T15:21:00Z">
        <w:r w:rsidR="001F3E52">
          <w:rPr>
            <w:rFonts w:eastAsia="Microsoft YaHei"/>
          </w:rPr>
          <w:t>you</w:t>
        </w:r>
      </w:ins>
      <w:r w:rsidRPr="00E23361">
        <w:rPr>
          <w:rFonts w:eastAsia="Microsoft YaHei" w:hint="eastAsia"/>
        </w:rPr>
        <w:t xml:space="preserve"> learned in </w:t>
      </w:r>
      <w:r w:rsidR="00F64EA0" w:rsidRPr="00F64EA0">
        <w:rPr>
          <w:rFonts w:eastAsia="Microsoft YaHei"/>
          <w:highlight w:val="yellow"/>
          <w:rPrChange w:id="518" w:author="AnneMarieW" w:date="2018-03-30T15:21:00Z">
            <w:rPr>
              <w:rFonts w:ascii="Courier New" w:eastAsia="Microsoft YaHei" w:hAnsi="Courier New" w:cs="Courier New"/>
              <w:sz w:val="20"/>
            </w:rPr>
          </w:rPrChange>
        </w:rPr>
        <w:t>Chapter 16</w:t>
      </w:r>
      <w:r w:rsidRPr="00E23361">
        <w:rPr>
          <w:rFonts w:eastAsia="Microsoft YaHei" w:hint="eastAsia"/>
        </w:rPr>
        <w:t>,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thread::spawn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will create a new thread and then</w:t>
      </w:r>
      <w:r w:rsidR="000067D5" w:rsidRPr="00B4274A">
        <w:t xml:space="preserve"> </w:t>
      </w:r>
      <w:r w:rsidRPr="00E23361">
        <w:rPr>
          <w:rFonts w:eastAsia="Microsoft YaHei" w:hint="eastAsia"/>
        </w:rPr>
        <w:t>run the code in the closure in the new thread. If you run this code and load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/sleep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your browser, then</w:t>
      </w:r>
      <w:r w:rsidR="00371FFD" w:rsidRPr="00EE70CB">
        <w:t xml:space="preserve"> </w:t>
      </w:r>
      <w:r w:rsidRPr="007B4E32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two more browser tabs,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indeed see</w:t>
      </w:r>
      <w:r w:rsidRPr="00E23361">
        <w:rPr>
          <w:rFonts w:eastAsia="Microsoft YaHei"/>
        </w:rPr>
        <w:t xml:space="preserve"> </w:t>
      </w:r>
      <w:ins w:id="519" w:author="AnneMarieW" w:date="2018-03-30T15:25:00Z">
        <w:r w:rsidR="00525386">
          <w:rPr>
            <w:rFonts w:eastAsia="Microsoft YaHei"/>
          </w:rPr>
          <w:t xml:space="preserve">that </w:t>
        </w:r>
      </w:ins>
      <w:r w:rsidRPr="00E23361">
        <w:rPr>
          <w:rFonts w:eastAsia="Microsoft YaHei" w:hint="eastAsia"/>
        </w:rPr>
        <w:t xml:space="preserve">the </w:t>
      </w:r>
      <w:r>
        <w:rPr>
          <w:rFonts w:eastAsia="Microsoft YaHei" w:hint="eastAsia"/>
        </w:rPr>
        <w:t>requests</w:t>
      </w:r>
      <w:r w:rsidRPr="00E23361">
        <w:rPr>
          <w:rFonts w:eastAsia="Microsoft YaHei" w:hint="eastAsia"/>
        </w:rPr>
        <w:t xml:space="preserve"> to</w:t>
      </w:r>
      <w:r>
        <w:rPr>
          <w:rFonts w:eastAsia="Microsoft YaHei" w:hint="eastAsia"/>
        </w:rPr>
        <w:t xml:space="preserve"> </w:t>
      </w:r>
      <w:r w:rsidRPr="007B4E32">
        <w:rPr>
          <w:rStyle w:val="Literal"/>
          <w:rFonts w:hint="eastAsia"/>
        </w:rPr>
        <w:t>/</w:t>
      </w:r>
      <w:r>
        <w:rPr>
          <w:rFonts w:eastAsia="Microsoft YaHei" w:hint="eastAsia"/>
        </w:rPr>
        <w:t xml:space="preserve">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Pr="00E23361">
        <w:rPr>
          <w:rFonts w:eastAsia="Microsoft YaHei" w:hint="eastAsia"/>
        </w:rPr>
        <w:t xml:space="preserve"> have</w:t>
      </w:r>
      <w:r w:rsidR="000067D5" w:rsidRPr="00B4274A">
        <w:t xml:space="preserve"> </w:t>
      </w:r>
      <w:r w:rsidRPr="00E23361">
        <w:rPr>
          <w:rFonts w:eastAsia="Microsoft YaHei" w:hint="eastAsia"/>
        </w:rPr>
        <w:t>to wait for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/sleep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finish. But as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mentioned, this will eventually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overwhelm the system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making new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threads without any limit.</w:t>
      </w:r>
    </w:p>
    <w:p w:rsidR="005F0C31" w:rsidRDefault="00803D30">
      <w:pPr>
        <w:pStyle w:val="ProductionDirective"/>
        <w:rPr>
          <w:rFonts w:eastAsia="Microsoft YaHei"/>
        </w:rPr>
        <w:pPrChange w:id="520" w:author="janelle" w:date="2018-03-28T11:20:00Z">
          <w:pPr>
            <w:pStyle w:val="Body"/>
          </w:pPr>
        </w:pPrChange>
      </w:pPr>
      <w:ins w:id="521" w:author="janelle" w:date="2018-03-28T11:20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522" w:name="creating-a-similar-interface-for-a-finit"/>
      <w:bookmarkStart w:id="523" w:name="_Toc509918800"/>
      <w:bookmarkEnd w:id="522"/>
      <w:r w:rsidRPr="00E23361">
        <w:rPr>
          <w:rFonts w:eastAsia="Microsoft YaHei" w:hint="eastAsia"/>
        </w:rPr>
        <w:t>Creating a Similar Interface for a Finite Number of Threads</w:t>
      </w:r>
      <w:bookmarkEnd w:id="523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 xml:space="preserve">We want our thread pool to work in a similar, familiar way so </w:t>
      </w:r>
      <w:del w:id="524" w:author="AnneMarieW" w:date="2018-04-03T11:00:00Z">
        <w:r w:rsidRPr="00E23361" w:rsidDel="00C32EAB">
          <w:rPr>
            <w:rFonts w:eastAsia="Microsoft YaHei" w:hint="eastAsia"/>
          </w:rPr>
          <w:delText xml:space="preserve">that </w:delText>
        </w:r>
      </w:del>
      <w:r w:rsidRPr="00E23361">
        <w:rPr>
          <w:rFonts w:eastAsia="Microsoft YaHei" w:hint="eastAsia"/>
        </w:rPr>
        <w:t>switching</w:t>
      </w:r>
      <w:r w:rsidR="000067D5" w:rsidRPr="00B4274A">
        <w:t xml:space="preserve"> </w:t>
      </w:r>
      <w:r w:rsidRPr="00E23361">
        <w:rPr>
          <w:rFonts w:eastAsia="Microsoft YaHei" w:hint="eastAsia"/>
        </w:rPr>
        <w:t>from threads to a thread pool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require large changes to the code</w:t>
      </w:r>
      <w:r>
        <w:rPr>
          <w:rFonts w:eastAsia="Microsoft YaHei" w:hint="eastAsia"/>
        </w:rPr>
        <w:t xml:space="preserve"> </w:t>
      </w:r>
      <w:ins w:id="525" w:author="AnneMarieW" w:date="2018-04-03T11:01:00Z">
        <w:r w:rsidR="00C32EAB">
          <w:rPr>
            <w:rFonts w:eastAsia="Microsoft YaHei"/>
          </w:rPr>
          <w:t xml:space="preserve">that </w:t>
        </w:r>
      </w:ins>
      <w:r>
        <w:rPr>
          <w:rFonts w:eastAsia="Microsoft YaHei" w:hint="eastAsia"/>
        </w:rPr>
        <w:t>us</w:t>
      </w:r>
      <w:ins w:id="526" w:author="AnneMarieW" w:date="2018-04-03T11:01:00Z">
        <w:r w:rsidR="00C32EAB">
          <w:rPr>
            <w:rFonts w:eastAsia="Microsoft YaHei"/>
          </w:rPr>
          <w:t>es</w:t>
        </w:r>
      </w:ins>
      <w:del w:id="527" w:author="AnneMarieW" w:date="2018-04-03T11:01:00Z">
        <w:r w:rsidDel="00C32EAB">
          <w:rPr>
            <w:rFonts w:eastAsia="Microsoft YaHei" w:hint="eastAsia"/>
          </w:rPr>
          <w:delText>ing</w:delText>
        </w:r>
      </w:del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our API.</w:t>
      </w:r>
      <w:r w:rsidRPr="00E23361">
        <w:rPr>
          <w:rFonts w:eastAsia="Microsoft YaHei" w:hint="eastAsia"/>
        </w:rPr>
        <w:t xml:space="preserve"> Listing 20-12 shows the hypothetical interface for a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7B4E32"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we</w:t>
      </w:r>
      <w:del w:id="528" w:author="AnneMarieW" w:date="2018-04-03T11:01:00Z">
        <w:r w:rsidRPr="00E23361" w:rsidDel="00C32EAB">
          <w:rPr>
            <w:rFonts w:eastAsia="Microsoft YaHei"/>
          </w:rPr>
          <w:delText>’</w:delText>
        </w:r>
        <w:r w:rsidRPr="00E23361" w:rsidDel="00C32EAB">
          <w:rPr>
            <w:rFonts w:eastAsia="Microsoft YaHei" w:hint="eastAsia"/>
          </w:rPr>
          <w:delText>d like</w:delText>
        </w:r>
      </w:del>
      <w:ins w:id="529" w:author="AnneMarieW" w:date="2018-04-03T11:01:00Z">
        <w:r w:rsidR="00C32EAB">
          <w:rPr>
            <w:rFonts w:eastAsia="Microsoft YaHei"/>
          </w:rPr>
          <w:t xml:space="preserve"> want</w:t>
        </w:r>
      </w:ins>
      <w:r w:rsidRPr="00E23361">
        <w:rPr>
          <w:rFonts w:eastAsia="Microsoft YaHei" w:hint="eastAsia"/>
        </w:rPr>
        <w:t xml:space="preserve"> to use instead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thread::spawn</w:t>
      </w:r>
      <w:ins w:id="530" w:author="janelle" w:date="2018-04-05T10:28:00Z">
        <w:r w:rsidR="005F0C31">
          <w:rPr>
            <w:rFonts w:eastAsia="Microsoft YaHei"/>
          </w:rPr>
          <w:t>.</w:t>
        </w:r>
      </w:ins>
      <w:del w:id="531" w:author="janelle" w:date="2018-04-05T10:28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532" w:author="janelle" w:date="2018-03-28T11:14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fn main()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listener = </w:t>
      </w:r>
      <w:proofErr w:type="spellStart"/>
      <w:r w:rsidR="00E23361" w:rsidRPr="00E23361">
        <w:rPr>
          <w:rStyle w:val="HTMLCode"/>
          <w:rFonts w:hint="eastAsia"/>
        </w:rPr>
        <w:t>TcpListener</w:t>
      </w:r>
      <w:proofErr w:type="spellEnd"/>
      <w:r w:rsidR="00E23361" w:rsidRPr="00E23361">
        <w:rPr>
          <w:rStyle w:val="HTMLCode"/>
          <w:rFonts w:hint="eastAsia"/>
        </w:rPr>
        <w:t>::bind("127.0.0.1:</w:t>
      </w:r>
      <w:r w:rsidR="00E23361">
        <w:rPr>
          <w:rStyle w:val="HTMLCode"/>
          <w:rFonts w:hint="eastAsia"/>
        </w:rPr>
        <w:t>7878</w:t>
      </w:r>
      <w:r w:rsidR="00E23361" w:rsidRPr="00E23361">
        <w:rPr>
          <w:rStyle w:val="HTMLCode"/>
          <w:rFonts w:hint="eastAsia"/>
        </w:rPr>
        <w:t>").unwrap();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pool =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>::new(4);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stream in </w:t>
      </w:r>
      <w:proofErr w:type="spellStart"/>
      <w:r w:rsidR="00E23361" w:rsidRPr="00E23361">
        <w:rPr>
          <w:rStyle w:val="HTMLCode"/>
          <w:rFonts w:hint="eastAsia"/>
        </w:rPr>
        <w:t>listener.incoming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stream = </w:t>
      </w:r>
      <w:proofErr w:type="spellStart"/>
      <w:r w:rsidR="00E23361" w:rsidRPr="00E23361">
        <w:rPr>
          <w:rStyle w:val="HTMLCode"/>
          <w:rFonts w:hint="eastAsia"/>
        </w:rPr>
        <w:t>stream.unwrap</w:t>
      </w:r>
      <w:proofErr w:type="spellEnd"/>
      <w:r w:rsidR="00E23361" w:rsidRPr="00E23361">
        <w:rPr>
          <w:rStyle w:val="HTMLCode"/>
          <w:rFonts w:hint="eastAsia"/>
        </w:rPr>
        <w:t>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pool.execute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r w:rsidR="00E23361" w:rsidRPr="00E23361">
        <w:rPr>
          <w:rStyle w:val="HTMLCode"/>
          <w:rFonts w:hint="eastAsia"/>
        </w:rPr>
        <w:t>handle_</w:t>
      </w:r>
      <w:proofErr w:type="gramStart"/>
      <w:r w:rsidR="00E23361" w:rsidRPr="00E23361">
        <w:rPr>
          <w:rStyle w:val="HTMLCode"/>
          <w:rFonts w:hint="eastAsia"/>
        </w:rPr>
        <w:t>connection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stream);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20-12: Our ideal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interface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 use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create a new thread pool with a configurable number</w:t>
      </w:r>
      <w:r w:rsidR="000067D5" w:rsidRPr="00B4274A">
        <w:t xml:space="preserve"> </w:t>
      </w:r>
      <w:r w:rsidRPr="00E23361">
        <w:rPr>
          <w:rFonts w:eastAsia="Microsoft YaHei" w:hint="eastAsia"/>
        </w:rPr>
        <w:t>of threads, in this case four. Then, in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loop,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pool.execute</w:t>
      </w:r>
      <w:proofErr w:type="spellEnd"/>
      <w:r w:rsidR="00371FFD" w:rsidRPr="00EE70CB">
        <w:t xml:space="preserve"> </w:t>
      </w:r>
      <w:r>
        <w:rPr>
          <w:rFonts w:eastAsia="Microsoft YaHei" w:hint="eastAsia"/>
        </w:rPr>
        <w:t>has</w:t>
      </w:r>
      <w:r w:rsidRPr="00E23361">
        <w:rPr>
          <w:rFonts w:eastAsia="Microsoft YaHei" w:hint="eastAsia"/>
        </w:rPr>
        <w:t xml:space="preserve">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similar </w:t>
      </w:r>
      <w:r>
        <w:rPr>
          <w:rFonts w:eastAsia="Microsoft YaHei" w:hint="eastAsia"/>
        </w:rPr>
        <w:t xml:space="preserve">interface as </w:t>
      </w:r>
      <w:r w:rsidRPr="00E23361">
        <w:rPr>
          <w:rStyle w:val="Literal"/>
          <w:rFonts w:hint="eastAsia"/>
        </w:rPr>
        <w:t>thread::spawn</w:t>
      </w:r>
      <w:del w:id="533" w:author="AnneMarieW" w:date="2018-04-03T11:02:00Z">
        <w:r w:rsidRPr="00E23361" w:rsidDel="00E3023C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in that it </w:t>
      </w:r>
      <w:r>
        <w:rPr>
          <w:rFonts w:eastAsia="Microsoft YaHei" w:hint="eastAsia"/>
        </w:rPr>
        <w:t xml:space="preserve">takes a closure of </w:t>
      </w:r>
      <w:r w:rsidR="002B18E2">
        <w:rPr>
          <w:rFonts w:eastAsia="Microsoft YaHei"/>
        </w:rPr>
        <w:t>the</w:t>
      </w:r>
      <w:r>
        <w:rPr>
          <w:rFonts w:eastAsia="Microsoft YaHei" w:hint="eastAsia"/>
        </w:rPr>
        <w:t xml:space="preserve"> code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pool should run for each stream. We need to implement </w:t>
      </w:r>
      <w:proofErr w:type="spellStart"/>
      <w:r w:rsidRPr="00C200C8">
        <w:rPr>
          <w:rStyle w:val="Literal"/>
          <w:rFonts w:hint="eastAsia"/>
        </w:rPr>
        <w:t>pool.execute</w:t>
      </w:r>
      <w:proofErr w:type="spellEnd"/>
      <w:r>
        <w:rPr>
          <w:rFonts w:eastAsia="Microsoft YaHei" w:hint="eastAsia"/>
        </w:rPr>
        <w:t xml:space="preserve"> s</w:t>
      </w:r>
      <w:del w:id="534" w:author="AnneMarieW" w:date="2018-04-03T11:02:00Z">
        <w:r w:rsidDel="00E3023C">
          <w:rPr>
            <w:rFonts w:eastAsia="Microsoft YaHei" w:hint="eastAsia"/>
          </w:rPr>
          <w:delText>uch</w:delText>
        </w:r>
        <w:r w:rsidDel="00E3023C">
          <w:rPr>
            <w:rFonts w:eastAsia="Microsoft YaHei"/>
          </w:rPr>
          <w:delText xml:space="preserve"> </w:delText>
        </w:r>
        <w:r w:rsidDel="00E3023C">
          <w:rPr>
            <w:rFonts w:eastAsia="Microsoft YaHei" w:hint="eastAsia"/>
          </w:rPr>
          <w:delText>that</w:delText>
        </w:r>
      </w:del>
      <w:ins w:id="535" w:author="AnneMarieW" w:date="2018-04-03T11:02:00Z">
        <w:r w:rsidR="00E3023C">
          <w:rPr>
            <w:rFonts w:eastAsia="Microsoft YaHei"/>
          </w:rPr>
          <w:t>o</w:t>
        </w:r>
      </w:ins>
      <w:r>
        <w:rPr>
          <w:rFonts w:eastAsia="Microsoft YaHei" w:hint="eastAsia"/>
        </w:rPr>
        <w:t xml:space="preserve"> it takes the closure and gives it to a thread in the pool to run.</w:t>
      </w:r>
      <w:r w:rsidRPr="00E23361">
        <w:rPr>
          <w:rFonts w:eastAsia="Microsoft YaHei" w:hint="eastAsia"/>
        </w:rPr>
        <w:t xml:space="preserve"> This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code </w:t>
      </w:r>
      <w:r>
        <w:rPr>
          <w:rFonts w:eastAsia="Microsoft YaHei" w:hint="eastAsia"/>
        </w:rPr>
        <w:t>won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Pr="00E23361">
        <w:rPr>
          <w:rFonts w:eastAsia="Microsoft YaHei" w:hint="eastAsia"/>
        </w:rPr>
        <w:t xml:space="preserve"> yet </w:t>
      </w:r>
      <w:r>
        <w:rPr>
          <w:rFonts w:eastAsia="Microsoft YaHei" w:hint="eastAsia"/>
        </w:rPr>
        <w:t>compile</w:t>
      </w:r>
      <w:r w:rsidRPr="00E23361">
        <w:rPr>
          <w:rFonts w:eastAsia="Microsoft YaHei" w:hint="eastAsia"/>
        </w:rPr>
        <w:t>, but we</w:t>
      </w:r>
      <w:r w:rsidRPr="00E23361">
        <w:rPr>
          <w:rFonts w:eastAsia="Microsoft YaHei"/>
        </w:rPr>
        <w:t>’</w:t>
      </w:r>
      <w:del w:id="536" w:author="AnneMarieW" w:date="2018-04-03T11:02:00Z">
        <w:r w:rsidRPr="00E23361" w:rsidDel="00E3023C">
          <w:rPr>
            <w:rFonts w:eastAsia="Microsoft YaHei" w:hint="eastAsia"/>
          </w:rPr>
          <w:delText>re going to</w:delText>
        </w:r>
      </w:del>
      <w:ins w:id="537" w:author="AnneMarieW" w:date="2018-04-03T11:02:00Z">
        <w:r w:rsidR="00E3023C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try so the compiler can guide us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how to fix it.</w:t>
      </w:r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538" w:name="building-the-`threadpool`-struct-using-c"/>
      <w:bookmarkStart w:id="539" w:name="_Toc509918801"/>
      <w:bookmarkEnd w:id="538"/>
      <w:r w:rsidRPr="00E23361">
        <w:rPr>
          <w:rFonts w:eastAsia="Microsoft YaHei" w:hint="eastAsia"/>
        </w:rPr>
        <w:t xml:space="preserve">Building the </w:t>
      </w:r>
      <w:proofErr w:type="spellStart"/>
      <w:r w:rsidRPr="00E23361">
        <w:rPr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Using Compiler Driven Development</w:t>
      </w:r>
      <w:bookmarkEnd w:id="539"/>
    </w:p>
    <w:p w:rsidR="00E23361" w:rsidRPr="00E23361" w:rsidRDefault="00E23361" w:rsidP="00EE70CB">
      <w:pPr>
        <w:pStyle w:val="BodyFirst"/>
        <w:rPr>
          <w:rFonts w:eastAsia="Microsoft YaHei"/>
        </w:rPr>
      </w:pPr>
      <w:del w:id="540" w:author="AnneMarieW" w:date="2018-04-03T11:03:00Z">
        <w:r w:rsidRPr="00E23361" w:rsidDel="00003228">
          <w:rPr>
            <w:rFonts w:eastAsia="Microsoft YaHei" w:hint="eastAsia"/>
          </w:rPr>
          <w:delText>Go ahead and m</w:delText>
        </w:r>
      </w:del>
      <w:ins w:id="541" w:author="AnneMarieW" w:date="2018-04-03T11:03:00Z">
        <w:r w:rsidR="00003228">
          <w:rPr>
            <w:rFonts w:eastAsia="Microsoft YaHei"/>
          </w:rPr>
          <w:t>M</w:t>
        </w:r>
      </w:ins>
      <w:r w:rsidRPr="00E23361">
        <w:rPr>
          <w:rFonts w:eastAsia="Microsoft YaHei" w:hint="eastAsia"/>
        </w:rPr>
        <w:t>ake the changes in Listing 20-12 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 w:rsidRPr="00E23361">
        <w:rPr>
          <w:rFonts w:eastAsia="Microsoft YaHei" w:hint="eastAsia"/>
        </w:rPr>
        <w:t xml:space="preserve">, and </w:t>
      </w:r>
      <w:ins w:id="542" w:author="AnneMarieW" w:date="2018-04-03T11:03:00Z">
        <w:r w:rsidR="00003228">
          <w:rPr>
            <w:rFonts w:eastAsia="Microsoft YaHei"/>
          </w:rPr>
          <w:t xml:space="preserve">then </w:t>
        </w:r>
      </w:ins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use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the compiler errors </w:t>
      </w:r>
      <w:r>
        <w:rPr>
          <w:rFonts w:eastAsia="Microsoft YaHei" w:hint="eastAsia"/>
        </w:rPr>
        <w:t xml:space="preserve">from </w:t>
      </w:r>
      <w:r w:rsidRPr="00C200C8">
        <w:rPr>
          <w:rStyle w:val="Literal"/>
          <w:rFonts w:hint="eastAsia"/>
        </w:rPr>
        <w:t>cargo check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drive our development. Here</w:t>
      </w:r>
      <w:del w:id="543" w:author="AnneMarieW" w:date="2018-04-03T11:03:00Z">
        <w:r w:rsidRPr="00E23361" w:rsidDel="00003228">
          <w:rPr>
            <w:rFonts w:eastAsia="Microsoft YaHei"/>
          </w:rPr>
          <w:delText>’</w:delText>
        </w:r>
      </w:del>
      <w:ins w:id="544" w:author="AnneMarieW" w:date="2018-04-03T11:03:00Z">
        <w:r w:rsidR="00003228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first error we get: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check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error[E0433]: failed to resolve. Use of undeclared type or module `ThreadPool`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\main.rs:10:16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10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let</w:t>
      </w:r>
      <w:proofErr w:type="gramEnd"/>
      <w:r w:rsidRPr="00E23361">
        <w:rPr>
          <w:rStyle w:val="HTMLCode"/>
          <w:rFonts w:hint="eastAsia"/>
        </w:rPr>
        <w:t xml:space="preserve"> pool = </w:t>
      </w:r>
      <w:proofErr w:type="spellStart"/>
      <w:r w:rsidRPr="00E23361">
        <w:rPr>
          <w:rStyle w:val="HTMLCode"/>
          <w:rFonts w:hint="eastAsia"/>
        </w:rPr>
        <w:t>ThreadPool</w:t>
      </w:r>
      <w:proofErr w:type="spellEnd"/>
      <w:r w:rsidRPr="00E23361">
        <w:rPr>
          <w:rStyle w:val="HTMLCode"/>
          <w:rFonts w:hint="eastAsia"/>
        </w:rPr>
        <w:t>::new(4);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^^^^^^^^^^^^^^^ Use of undeclared type or module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`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>`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error: aborting due to previous error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Great, this </w:t>
      </w:r>
      <w:ins w:id="545" w:author="AnneMarieW" w:date="2018-04-03T11:04:00Z">
        <w:r w:rsidR="00003228">
          <w:rPr>
            <w:rFonts w:eastAsia="Microsoft YaHei"/>
          </w:rPr>
          <w:t xml:space="preserve">error </w:t>
        </w:r>
      </w:ins>
      <w:del w:id="546" w:author="AnneMarieW" w:date="2018-04-03T11:04:00Z">
        <w:r w:rsidRPr="00E23361" w:rsidDel="00003228">
          <w:rPr>
            <w:rFonts w:eastAsia="Microsoft YaHei" w:hint="eastAsia"/>
          </w:rPr>
          <w:delText xml:space="preserve">is </w:delText>
        </w:r>
      </w:del>
      <w:r w:rsidRPr="00E23361">
        <w:rPr>
          <w:rFonts w:eastAsia="Microsoft YaHei" w:hint="eastAsia"/>
        </w:rPr>
        <w:t>tell</w:t>
      </w:r>
      <w:ins w:id="547" w:author="AnneMarieW" w:date="2018-04-03T11:04:00Z">
        <w:r w:rsidR="00003228">
          <w:rPr>
            <w:rFonts w:eastAsia="Microsoft YaHei"/>
          </w:rPr>
          <w:t>s</w:t>
        </w:r>
      </w:ins>
      <w:del w:id="548" w:author="AnneMarieW" w:date="2018-04-03T11:04:00Z">
        <w:r w:rsidRPr="00E23361" w:rsidDel="00003228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 xml:space="preserve"> us we need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type or module, so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build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one now. Our</w:t>
      </w:r>
      <w:r>
        <w:rPr>
          <w:rFonts w:eastAsia="Microsoft YaHei" w:hint="eastAsia"/>
        </w:rPr>
        <w:t xml:space="preserve"> </w:t>
      </w:r>
      <w:proofErr w:type="spellStart"/>
      <w:r w:rsidRPr="003D6776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implementation will be independent of the kind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work our web server is doing</w:t>
      </w:r>
      <w:del w:id="549" w:author="AnneMarieW" w:date="2018-04-03T11:04:00Z">
        <w:r w:rsidRPr="00E23361" w:rsidDel="00003228">
          <w:rPr>
            <w:rFonts w:eastAsia="Microsoft YaHei" w:hint="eastAsia"/>
          </w:rPr>
          <w:delText>,</w:delText>
        </w:r>
      </w:del>
      <w:ins w:id="550" w:author="AnneMarieW" w:date="2018-04-03T11:04:00Z">
        <w:r w:rsidR="00003228">
          <w:rPr>
            <w:rFonts w:eastAsia="Microsoft YaHei"/>
          </w:rPr>
          <w:t>.</w:t>
        </w:r>
      </w:ins>
      <w:r w:rsidRPr="00E23361">
        <w:rPr>
          <w:rFonts w:eastAsia="Microsoft YaHei" w:hint="eastAsia"/>
        </w:rPr>
        <w:t xml:space="preserve"> </w:t>
      </w:r>
      <w:del w:id="551" w:author="AnneMarieW" w:date="2018-04-03T11:04:00Z">
        <w:r w:rsidRPr="00E23361" w:rsidDel="00003228">
          <w:rPr>
            <w:rFonts w:eastAsia="Microsoft YaHei" w:hint="eastAsia"/>
          </w:rPr>
          <w:delText>s</w:delText>
        </w:r>
      </w:del>
      <w:ins w:id="552" w:author="AnneMarieW" w:date="2018-04-03T11:04:00Z">
        <w:r w:rsidR="00003228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>o</w:t>
      </w:r>
      <w:ins w:id="553" w:author="AnneMarieW" w:date="2018-04-03T11:04:00Z">
        <w:r w:rsidR="00003228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switch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hello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crate from a binary</w:t>
      </w:r>
      <w:r w:rsidR="000067D5" w:rsidRPr="00B4274A">
        <w:t xml:space="preserve"> </w:t>
      </w:r>
      <w:r w:rsidRPr="00E23361">
        <w:rPr>
          <w:rFonts w:eastAsia="Microsoft YaHei" w:hint="eastAsia"/>
        </w:rPr>
        <w:t>crate to a library crate to hold our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lastRenderedPageBreak/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implementation. </w:t>
      </w:r>
      <w:del w:id="554" w:author="AnneMarieW" w:date="2018-04-03T11:05:00Z">
        <w:r w:rsidRPr="00E23361" w:rsidDel="00003228">
          <w:rPr>
            <w:rFonts w:eastAsia="Microsoft YaHei" w:hint="eastAsia"/>
          </w:rPr>
          <w:delText>This also</w:delText>
        </w:r>
        <w:r w:rsidRPr="00E23361" w:rsidDel="00003228">
          <w:rPr>
            <w:rFonts w:eastAsia="Microsoft YaHei"/>
          </w:rPr>
          <w:delText xml:space="preserve"> </w:delText>
        </w:r>
        <w:r w:rsidRPr="00E23361" w:rsidDel="00003228">
          <w:rPr>
            <w:rFonts w:eastAsia="Microsoft YaHei" w:hint="eastAsia"/>
          </w:rPr>
          <w:delText xml:space="preserve">means </w:delText>
        </w:r>
      </w:del>
      <w:ins w:id="555" w:author="AnneMarieW" w:date="2018-04-03T11:05:00Z">
        <w:r w:rsidR="00003228">
          <w:rPr>
            <w:rFonts w:eastAsia="Microsoft YaHei"/>
          </w:rPr>
          <w:t>W</w:t>
        </w:r>
      </w:ins>
      <w:del w:id="556" w:author="AnneMarieW" w:date="2018-04-03T11:05:00Z">
        <w:r w:rsidRPr="00E23361" w:rsidDel="00003228">
          <w:rPr>
            <w:rFonts w:eastAsia="Microsoft YaHei" w:hint="eastAsia"/>
          </w:rPr>
          <w:delText>w</w:delText>
        </w:r>
      </w:del>
      <w:r w:rsidRPr="00E23361">
        <w:rPr>
          <w:rFonts w:eastAsia="Microsoft YaHei" w:hint="eastAsia"/>
        </w:rPr>
        <w:t>e could</w:t>
      </w:r>
      <w:ins w:id="557" w:author="AnneMarieW" w:date="2018-04-03T11:05:00Z">
        <w:r w:rsidR="00003228" w:rsidRPr="00003228">
          <w:rPr>
            <w:rFonts w:eastAsia="Microsoft YaHei" w:hint="eastAsia"/>
          </w:rPr>
          <w:t xml:space="preserve"> </w:t>
        </w:r>
        <w:r w:rsidR="00003228" w:rsidRPr="00E23361">
          <w:rPr>
            <w:rFonts w:eastAsia="Microsoft YaHei" w:hint="eastAsia"/>
          </w:rPr>
          <w:t>also</w:t>
        </w:r>
      </w:ins>
      <w:r w:rsidRPr="00E23361">
        <w:rPr>
          <w:rFonts w:eastAsia="Microsoft YaHei" w:hint="eastAsia"/>
        </w:rPr>
        <w:t xml:space="preserve"> use the separate thread pool library</w:t>
      </w:r>
      <w:r w:rsidR="000067D5" w:rsidRPr="00B4274A">
        <w:t xml:space="preserve"> </w:t>
      </w:r>
      <w:r w:rsidRPr="00E23361">
        <w:rPr>
          <w:rFonts w:eastAsia="Microsoft YaHei" w:hint="eastAsia"/>
        </w:rPr>
        <w:t>for whatever work we want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to do, not</w:t>
      </w:r>
      <w:r w:rsidR="000067D5" w:rsidRPr="00B4274A">
        <w:t xml:space="preserve"> </w:t>
      </w:r>
      <w:r w:rsidRPr="00E23361">
        <w:rPr>
          <w:rFonts w:eastAsia="Microsoft YaHei" w:hint="eastAsia"/>
        </w:rPr>
        <w:t>just for serving web requests.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Create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</w:t>
      </w:r>
      <w:proofErr w:type="spellStart"/>
      <w:r w:rsidRPr="00E23361">
        <w:rPr>
          <w:rStyle w:val="EmphasisItalic"/>
          <w:rFonts w:eastAsia="Microsoft YaHei" w:hint="eastAsia"/>
        </w:rPr>
        <w:t>lib.rs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that contains the following, which is </w:t>
      </w:r>
      <w:ins w:id="558" w:author="AnneMarieW" w:date="2018-04-03T11:05:00Z">
        <w:r w:rsidR="00003228">
          <w:rPr>
            <w:rFonts w:eastAsia="Microsoft YaHei"/>
          </w:rPr>
          <w:t xml:space="preserve">the </w:t>
        </w:r>
      </w:ins>
      <w:r w:rsidRPr="00E23361">
        <w:rPr>
          <w:rFonts w:eastAsia="Microsoft YaHei" w:hint="eastAsia"/>
        </w:rPr>
        <w:t>simplest definition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of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="000067D5" w:rsidRPr="00B4274A"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that we can have for now: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559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Single"/>
        <w:rPr>
          <w:rStyle w:val="HTMLCode"/>
        </w:rPr>
      </w:pPr>
      <w:r w:rsidRPr="00E23361">
        <w:rPr>
          <w:rStyle w:val="HTMLCode"/>
          <w:rFonts w:hint="eastAsia"/>
        </w:rPr>
        <w:t>pub struct ThreadPool;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Then create a new directory,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/bin</w:t>
      </w:r>
      <w:r w:rsidRPr="00E23361">
        <w:rPr>
          <w:rFonts w:eastAsia="Microsoft YaHei" w:hint="eastAsia"/>
        </w:rPr>
        <w:t>, and move the binary crate rooted in</w:t>
      </w:r>
      <w:r w:rsidR="000067D5" w:rsidRPr="00B4274A"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/bin/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 w:rsidRPr="00E23361">
        <w:rPr>
          <w:rFonts w:eastAsia="Microsoft YaHei" w:hint="eastAsia"/>
        </w:rPr>
        <w:t xml:space="preserve">. </w:t>
      </w:r>
      <w:ins w:id="560" w:author="AnneMarieW" w:date="2018-04-03T11:05:00Z">
        <w:r w:rsidR="00003228">
          <w:rPr>
            <w:rFonts w:eastAsia="Microsoft YaHei"/>
          </w:rPr>
          <w:t>Doing so</w:t>
        </w:r>
      </w:ins>
      <w:del w:id="561" w:author="AnneMarieW" w:date="2018-04-03T11:05:00Z">
        <w:r w:rsidRPr="00E23361" w:rsidDel="00003228">
          <w:rPr>
            <w:rFonts w:eastAsia="Microsoft YaHei" w:hint="eastAsia"/>
          </w:rPr>
          <w:delText>T</w:delText>
        </w:r>
      </w:del>
      <w:del w:id="562" w:author="AnneMarieW" w:date="2018-04-03T11:06:00Z">
        <w:r w:rsidRPr="00E23361" w:rsidDel="00003228">
          <w:rPr>
            <w:rFonts w:eastAsia="Microsoft YaHei" w:hint="eastAsia"/>
          </w:rPr>
          <w:delText>his</w:delText>
        </w:r>
      </w:del>
      <w:r w:rsidRPr="00E23361">
        <w:rPr>
          <w:rFonts w:eastAsia="Microsoft YaHei" w:hint="eastAsia"/>
        </w:rPr>
        <w:t xml:space="preserve"> will make the library crate the</w:t>
      </w:r>
      <w:r w:rsidR="000067D5" w:rsidRPr="00B4274A">
        <w:t xml:space="preserve"> </w:t>
      </w:r>
      <w:r w:rsidRPr="00E23361">
        <w:rPr>
          <w:rFonts w:eastAsia="Microsoft YaHei" w:hint="eastAsia"/>
        </w:rPr>
        <w:t>primary crate in the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hello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directory; we can still run the binary in</w:t>
      </w:r>
      <w:r w:rsidR="000067D5" w:rsidRPr="00B4274A"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/bin/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using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del w:id="563" w:author="AnneMarieW" w:date="2018-04-03T11:06:00Z">
        <w:r w:rsidDel="00003228">
          <w:rPr>
            <w:rFonts w:eastAsia="Microsoft YaHei" w:hint="eastAsia"/>
          </w:rPr>
          <w:delText xml:space="preserve"> </w:delText>
        </w:r>
        <w:r w:rsidRPr="00E23361" w:rsidDel="00003228">
          <w:rPr>
            <w:rFonts w:eastAsia="Microsoft YaHei" w:hint="eastAsia"/>
          </w:rPr>
          <w:delText>though</w:delText>
        </w:r>
      </w:del>
      <w:r w:rsidRPr="00E23361">
        <w:rPr>
          <w:rFonts w:eastAsia="Microsoft YaHei" w:hint="eastAsia"/>
        </w:rPr>
        <w:t>. After moving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file,</w:t>
      </w:r>
      <w:r w:rsidR="000067D5" w:rsidRPr="00B4274A">
        <w:t xml:space="preserve"> </w:t>
      </w:r>
      <w:r w:rsidRPr="00E23361">
        <w:rPr>
          <w:rFonts w:eastAsia="Microsoft YaHei" w:hint="eastAsia"/>
        </w:rPr>
        <w:t>edit it to bring the library crate in and bring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into scope by</w:t>
      </w:r>
      <w:r w:rsidR="000067D5" w:rsidRPr="00B4274A">
        <w:t xml:space="preserve"> </w:t>
      </w:r>
      <w:r w:rsidRPr="00E23361">
        <w:rPr>
          <w:rFonts w:eastAsia="Microsoft YaHei" w:hint="eastAsia"/>
        </w:rPr>
        <w:t>adding the following code to the top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/bin/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 w:rsidRPr="00E23361">
        <w:rPr>
          <w:rFonts w:eastAsia="Microsoft YaHei" w:hint="eastAsia"/>
        </w:rPr>
        <w:t>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564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/bin/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extern crate hello;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use hello::ThreadPool;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This </w:t>
      </w:r>
      <w:ins w:id="565" w:author="AnneMarieW" w:date="2018-04-03T11:06:00Z">
        <w:r w:rsidR="00003228">
          <w:rPr>
            <w:rFonts w:eastAsia="Microsoft YaHei"/>
          </w:rPr>
          <w:t xml:space="preserve">code </w:t>
        </w:r>
      </w:ins>
      <w:r w:rsidRPr="00E23361">
        <w:rPr>
          <w:rFonts w:eastAsia="Microsoft YaHei" w:hint="eastAsia"/>
        </w:rPr>
        <w:t>still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work, but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</w:t>
      </w:r>
      <w:del w:id="566" w:author="AnneMarieW" w:date="2018-04-03T11:06:00Z">
        <w:r w:rsidRPr="00E23361" w:rsidDel="00003228">
          <w:rPr>
            <w:rFonts w:eastAsia="Microsoft YaHei" w:hint="eastAsia"/>
          </w:rPr>
          <w:delText xml:space="preserve"> try</w:delText>
        </w:r>
      </w:del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check</w:t>
      </w:r>
      <w:del w:id="567" w:author="AnneMarieW" w:date="2018-04-03T11:06:00Z">
        <w:r w:rsidDel="00003228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 xml:space="preserve"> it again</w:t>
      </w:r>
      <w:del w:id="568" w:author="AnneMarieW" w:date="2018-04-03T11:06:00Z">
        <w:r w:rsidRPr="00E23361" w:rsidDel="00003228">
          <w:rPr>
            <w:rFonts w:eastAsia="Microsoft YaHei" w:hint="eastAsia"/>
          </w:rPr>
          <w:delText xml:space="preserve"> in order</w:delText>
        </w:r>
      </w:del>
      <w:r w:rsidRPr="00E23361">
        <w:rPr>
          <w:rFonts w:eastAsia="Microsoft YaHei" w:hint="eastAsia"/>
        </w:rPr>
        <w:t xml:space="preserve"> to get the next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error that we need to address: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Style w:val="HTMLCode"/>
          <w:rFonts w:hint="eastAsia"/>
        </w:rPr>
        <w:t>$</w:t>
      </w:r>
      <w:r w:rsidRPr="00F754ED">
        <w:rPr>
          <w:rStyle w:val="LiteralBold"/>
          <w:rFonts w:hint="eastAsia"/>
        </w:rPr>
        <w:t xml:space="preserve"> cargo check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error</w:t>
      </w:r>
      <w:r>
        <w:rPr>
          <w:rStyle w:val="HTMLCode"/>
          <w:rFonts w:hint="eastAsia"/>
        </w:rPr>
        <w:t>[E0599]:</w:t>
      </w:r>
      <w:r w:rsidRPr="00E23361">
        <w:rPr>
          <w:rStyle w:val="HTMLCode"/>
          <w:rFonts w:hint="eastAsia"/>
        </w:rPr>
        <w:t xml:space="preserve"> no</w:t>
      </w:r>
      <w:r>
        <w:rPr>
          <w:rStyle w:val="HTMLCode"/>
          <w:rFonts w:hint="eastAsia"/>
        </w:rPr>
        <w:t xml:space="preserve"> function or</w:t>
      </w:r>
      <w:r w:rsidRPr="00E23361">
        <w:rPr>
          <w:rStyle w:val="HTMLCode"/>
          <w:rFonts w:hint="eastAsia"/>
        </w:rPr>
        <w:t xml:space="preserve"> associated item named `new` found for type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`hello::ThreadPool` in the</w:t>
      </w:r>
      <w:r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>current scope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 --&gt; src</w:t>
      </w:r>
      <w:r>
        <w:rPr>
          <w:rStyle w:val="HTMLCode"/>
          <w:rFonts w:hint="eastAsia"/>
        </w:rPr>
        <w:t>/bin/</w:t>
      </w:r>
      <w:r w:rsidRPr="00E23361">
        <w:rPr>
          <w:rStyle w:val="HTMLCode"/>
          <w:rFonts w:hint="eastAsia"/>
        </w:rPr>
        <w:t>main.rs:13:16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13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let</w:t>
      </w:r>
      <w:proofErr w:type="gramEnd"/>
      <w:r w:rsidRPr="00E23361">
        <w:rPr>
          <w:rStyle w:val="HTMLCode"/>
          <w:rFonts w:hint="eastAsia"/>
        </w:rPr>
        <w:t xml:space="preserve"> pool = </w:t>
      </w:r>
      <w:proofErr w:type="spellStart"/>
      <w:r w:rsidRPr="00E23361">
        <w:rPr>
          <w:rStyle w:val="HTMLCode"/>
          <w:rFonts w:hint="eastAsia"/>
        </w:rPr>
        <w:t>ThreadPool</w:t>
      </w:r>
      <w:proofErr w:type="spellEnd"/>
      <w:r w:rsidRPr="00E23361">
        <w:rPr>
          <w:rStyle w:val="HTMLCode"/>
          <w:rFonts w:hint="eastAsia"/>
        </w:rPr>
        <w:t>::new(4);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^^^^^^^^^^^^^^^</w:t>
      </w:r>
      <w:r w:rsidR="00E23361">
        <w:rPr>
          <w:rStyle w:val="HTMLCode"/>
          <w:rFonts w:hint="eastAsia"/>
        </w:rPr>
        <w:t xml:space="preserve"> function or associated item not found in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`hello::ThreadPool`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569" w:author="AnneMarieW" w:date="2018-04-03T11:07:00Z">
        <w:r w:rsidRPr="00E23361" w:rsidDel="00003228">
          <w:rPr>
            <w:rFonts w:eastAsia="Microsoft YaHei" w:hint="eastAsia"/>
          </w:rPr>
          <w:delText>Cool, t</w:delText>
        </w:r>
      </w:del>
      <w:ins w:id="570" w:author="AnneMarieW" w:date="2018-04-03T11:07:00Z">
        <w:r w:rsidR="00003228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 xml:space="preserve">his </w:t>
      </w:r>
      <w:ins w:id="571" w:author="AnneMarieW" w:date="2018-04-03T11:07:00Z">
        <w:r w:rsidR="00003228">
          <w:rPr>
            <w:rFonts w:eastAsia="Microsoft YaHei"/>
          </w:rPr>
          <w:t>error indicates</w:t>
        </w:r>
      </w:ins>
      <w:del w:id="572" w:author="AnneMarieW" w:date="2018-04-03T11:07:00Z">
        <w:r w:rsidRPr="00E23361" w:rsidDel="00003228">
          <w:rPr>
            <w:rFonts w:eastAsia="Microsoft YaHei" w:hint="eastAsia"/>
          </w:rPr>
          <w:delText>tells us</w:delText>
        </w:r>
      </w:del>
      <w:r w:rsidRPr="00E23361">
        <w:rPr>
          <w:rFonts w:eastAsia="Microsoft YaHei" w:hint="eastAsia"/>
        </w:rPr>
        <w:t xml:space="preserve"> that next we need to create an associated function named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>. We also know that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needs to have one parameter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that can</w:t>
      </w:r>
      <w:r w:rsidR="000067D5" w:rsidRPr="00B4274A">
        <w:t xml:space="preserve"> </w:t>
      </w:r>
      <w:r w:rsidRPr="00E23361">
        <w:rPr>
          <w:rFonts w:eastAsia="Microsoft YaHei" w:hint="eastAsia"/>
        </w:rPr>
        <w:t>accept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4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as an argument</w:t>
      </w:r>
      <w:del w:id="573" w:author="AnneMarieW" w:date="2018-04-03T11:07:00Z">
        <w:r w:rsidRPr="00E23361" w:rsidDel="00003228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should return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instance.</w:t>
      </w:r>
      <w:r w:rsidR="000067D5" w:rsidRPr="00B4274A">
        <w:t xml:space="preserve"> </w:t>
      </w: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implement the simplest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that will have those</w:t>
      </w:r>
      <w:r w:rsidR="000067D5" w:rsidRPr="00B4274A">
        <w:t xml:space="preserve"> </w:t>
      </w:r>
      <w:r w:rsidRPr="00E23361">
        <w:rPr>
          <w:rFonts w:eastAsia="Microsoft YaHei" w:hint="eastAsia"/>
        </w:rPr>
        <w:t>characteristics: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574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pub struct ThreadPool;</w:t>
      </w:r>
    </w:p>
    <w:p w:rsidR="00E23361" w:rsidRPr="00E23361" w:rsidRDefault="00E23361" w:rsidP="00E23361">
      <w:pPr>
        <w:pStyle w:val="HTMLPreformatted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Default="00E23361" w:rsidP="00B4274A">
      <w:pPr>
        <w:pStyle w:val="Body"/>
        <w:rPr>
          <w:ins w:id="575" w:author="janelle" w:date="2018-03-28T11:20:00Z"/>
          <w:rFonts w:eastAsia="Microsoft YaHei"/>
        </w:rPr>
      </w:pPr>
      <w:r w:rsidRPr="00E23361">
        <w:rPr>
          <w:rFonts w:eastAsia="Microsoft YaHei" w:hint="eastAsia"/>
        </w:rPr>
        <w:t xml:space="preserve">We </w:t>
      </w:r>
      <w:del w:id="576" w:author="AnneMarieW" w:date="2018-04-03T11:07:00Z">
        <w:r w:rsidRPr="00E23361" w:rsidDel="00003228">
          <w:rPr>
            <w:rFonts w:eastAsia="Microsoft YaHei" w:hint="eastAsia"/>
          </w:rPr>
          <w:delText>picked</w:delText>
        </w:r>
      </w:del>
      <w:ins w:id="577" w:author="AnneMarieW" w:date="2018-04-03T11:07:00Z">
        <w:r w:rsidR="00003228">
          <w:rPr>
            <w:rFonts w:eastAsia="Microsoft YaHei"/>
          </w:rPr>
          <w:t>chose</w:t>
        </w:r>
      </w:ins>
      <w:r>
        <w:rPr>
          <w:rFonts w:eastAsia="Microsoft YaHei" w:hint="eastAsia"/>
        </w:rPr>
        <w:t xml:space="preserve"> </w:t>
      </w:r>
      <w:proofErr w:type="spellStart"/>
      <w:r w:rsidRPr="00707B8C">
        <w:rPr>
          <w:rStyle w:val="Literal"/>
          <w:rFonts w:hint="eastAsia"/>
        </w:rPr>
        <w:t>usize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as the type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size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parameter,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we know that a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negative number of threads </w:t>
      </w:r>
      <w:proofErr w:type="gramStart"/>
      <w:ins w:id="578" w:author="AnneMarieW" w:date="2018-04-03T11:08:00Z">
        <w:r w:rsidR="00003228">
          <w:rPr>
            <w:rFonts w:eastAsia="Microsoft YaHei"/>
          </w:rPr>
          <w:t>doe</w:t>
        </w:r>
      </w:ins>
      <w:ins w:id="579" w:author="AnneMarieW" w:date="2018-04-04T09:56:00Z">
        <w:r w:rsidR="00AD4151">
          <w:rPr>
            <w:rFonts w:eastAsia="Microsoft YaHei"/>
          </w:rPr>
          <w:t>s</w:t>
        </w:r>
      </w:ins>
      <w:ins w:id="580" w:author="AnneMarieW" w:date="2018-04-03T11:08:00Z">
        <w:r w:rsidR="00003228">
          <w:rPr>
            <w:rFonts w:eastAsia="Microsoft YaHei"/>
          </w:rPr>
          <w:t>n’t</w:t>
        </w:r>
        <w:proofErr w:type="gramEnd"/>
        <w:r w:rsidR="00003228">
          <w:rPr>
            <w:rFonts w:eastAsia="Microsoft YaHei"/>
          </w:rPr>
          <w:t xml:space="preserve"> </w:t>
        </w:r>
      </w:ins>
      <w:r w:rsidRPr="00E23361">
        <w:rPr>
          <w:rFonts w:eastAsia="Microsoft YaHei" w:hint="eastAsia"/>
        </w:rPr>
        <w:t>make</w:t>
      </w:r>
      <w:del w:id="581" w:author="AnneMarieW" w:date="2018-04-03T11:08:00Z">
        <w:r w:rsidRPr="00E23361" w:rsidDel="00003228">
          <w:rPr>
            <w:rFonts w:eastAsia="Microsoft YaHei" w:hint="eastAsia"/>
          </w:rPr>
          <w:delText xml:space="preserve">s no </w:delText>
        </w:r>
      </w:del>
      <w:ins w:id="582" w:author="AnneMarieW" w:date="2018-04-03T11:08:00Z">
        <w:r w:rsidR="00003228">
          <w:rPr>
            <w:rFonts w:eastAsia="Microsoft YaHei"/>
          </w:rPr>
          <w:t xml:space="preserve"> any </w:t>
        </w:r>
      </w:ins>
      <w:r w:rsidRPr="00E23361">
        <w:rPr>
          <w:rFonts w:eastAsia="Microsoft YaHei" w:hint="eastAsia"/>
        </w:rPr>
        <w:t>sense.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We also know we</w:t>
      </w:r>
      <w:r>
        <w:rPr>
          <w:rFonts w:eastAsia="Microsoft YaHei"/>
        </w:rPr>
        <w:t>’</w:t>
      </w:r>
      <w:del w:id="583" w:author="AnneMarieW" w:date="2018-04-03T11:08:00Z">
        <w:r w:rsidDel="00003228">
          <w:rPr>
            <w:rFonts w:eastAsia="Microsoft YaHei" w:hint="eastAsia"/>
          </w:rPr>
          <w:delText>re going to</w:delText>
        </w:r>
      </w:del>
      <w:ins w:id="584" w:author="AnneMarieW" w:date="2018-04-03T11:08:00Z">
        <w:r w:rsidR="00003228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use</w:t>
      </w:r>
      <w:r w:rsidRPr="00E23361">
        <w:rPr>
          <w:rFonts w:eastAsia="Microsoft YaHei" w:hint="eastAsia"/>
        </w:rPr>
        <w:t xml:space="preserve"> this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>4 as</w:t>
      </w:r>
      <w:r w:rsidRPr="00E23361">
        <w:rPr>
          <w:rFonts w:eastAsia="Microsoft YaHei" w:hint="eastAsia"/>
        </w:rPr>
        <w:t xml:space="preserve"> the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 xml:space="preserve">number of elements in a collection of threads, which is </w:t>
      </w:r>
      <w:r w:rsidRPr="00E23361">
        <w:rPr>
          <w:rFonts w:eastAsia="Microsoft YaHei" w:hint="eastAsia"/>
        </w:rPr>
        <w:t>what the</w:t>
      </w:r>
      <w:r w:rsidR="00371FFD">
        <w:rPr>
          <w:rFonts w:eastAsia="Microsoft YaHei"/>
        </w:rPr>
        <w:t xml:space="preserve"> </w:t>
      </w:r>
      <w:proofErr w:type="spellStart"/>
      <w:r w:rsidRPr="00707B8C">
        <w:rPr>
          <w:rStyle w:val="Literal"/>
          <w:rFonts w:hint="eastAsia"/>
        </w:rPr>
        <w:t>usize</w:t>
      </w:r>
      <w:proofErr w:type="spellEnd"/>
      <w:r>
        <w:rPr>
          <w:rFonts w:eastAsia="Microsoft YaHei" w:hint="eastAsia"/>
        </w:rPr>
        <w:t xml:space="preserve"> type is for, as discussed in </w:t>
      </w:r>
      <w:del w:id="585" w:author="janelle" w:date="2018-03-28T11:20:00Z">
        <w:r w:rsidR="00F64EA0" w:rsidRPr="00F64EA0">
          <w:rPr>
            <w:rFonts w:eastAsia="Microsoft YaHei"/>
            <w:highlight w:val="yellow"/>
            <w:rPrChange w:id="586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the </w:delText>
        </w:r>
      </w:del>
      <w:r w:rsidR="00F64EA0" w:rsidRPr="00F64EA0">
        <w:rPr>
          <w:rFonts w:eastAsia="Microsoft YaHei"/>
          <w:highlight w:val="yellow"/>
          <w:rPrChange w:id="587" w:author="AnneMarieW" w:date="2018-04-03T11:09:00Z">
            <w:rPr>
              <w:rFonts w:ascii="Courier New" w:eastAsia="Microsoft YaHei" w:hAnsi="Courier New" w:cs="Courier New"/>
              <w:sz w:val="20"/>
            </w:rPr>
          </w:rPrChange>
        </w:rPr>
        <w:t xml:space="preserve">“Integer Types” </w:t>
      </w:r>
      <w:ins w:id="588" w:author="janelle" w:date="2018-03-28T11:20:00Z">
        <w:r w:rsidR="00F64EA0" w:rsidRPr="00F64EA0">
          <w:rPr>
            <w:rFonts w:eastAsia="Microsoft YaHei"/>
            <w:highlight w:val="yellow"/>
            <w:rPrChange w:id="589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t xml:space="preserve">on page </w:t>
        </w:r>
        <w:proofErr w:type="gramStart"/>
        <w:r w:rsidR="00F64EA0" w:rsidRPr="00F64EA0">
          <w:rPr>
            <w:rFonts w:eastAsia="Microsoft YaHei"/>
            <w:highlight w:val="yellow"/>
            <w:rPrChange w:id="590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t xml:space="preserve">XX </w:t>
        </w:r>
      </w:ins>
      <w:proofErr w:type="gramEnd"/>
      <w:del w:id="591" w:author="janelle" w:date="2018-03-28T11:20:00Z">
        <w:r w:rsidR="00F64EA0" w:rsidRPr="00F64EA0">
          <w:rPr>
            <w:rFonts w:eastAsia="Microsoft YaHei"/>
            <w:highlight w:val="yellow"/>
            <w:rPrChange w:id="592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section </w:delText>
        </w:r>
      </w:del>
      <w:del w:id="593" w:author="janelle" w:date="2018-04-05T10:27:00Z">
        <w:r w:rsidR="00F64EA0" w:rsidRPr="00F64EA0" w:rsidDel="005F0C31">
          <w:rPr>
            <w:rFonts w:eastAsia="Microsoft YaHei"/>
            <w:highlight w:val="yellow"/>
            <w:rPrChange w:id="594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delText>of Chapter 3</w:delText>
        </w:r>
      </w:del>
      <w:r w:rsidRPr="00E23361">
        <w:rPr>
          <w:rFonts w:eastAsia="Microsoft YaHei" w:hint="eastAsia"/>
        </w:rPr>
        <w:t>.</w:t>
      </w:r>
    </w:p>
    <w:p w:rsidR="005F0C31" w:rsidRDefault="00803D30">
      <w:pPr>
        <w:pStyle w:val="ProductionDirective"/>
        <w:rPr>
          <w:rFonts w:eastAsia="Microsoft YaHei"/>
        </w:rPr>
        <w:pPrChange w:id="595" w:author="janelle" w:date="2018-03-28T11:20:00Z">
          <w:pPr>
            <w:pStyle w:val="Body"/>
          </w:pPr>
        </w:pPrChange>
      </w:pPr>
      <w:ins w:id="596" w:author="janelle" w:date="2018-03-28T11:20:00Z">
        <w:r>
          <w:rPr>
            <w:rFonts w:eastAsia="Microsoft YaHei"/>
          </w:rPr>
          <w:t xml:space="preserve">prod: confirm/link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(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3)</w:t>
        </w:r>
      </w:ins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check the code again: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check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unused variable: `size</w:t>
      </w:r>
      <w:r>
        <w:rPr>
          <w:rStyle w:val="HTMLCode"/>
          <w:rFonts w:hint="eastAsia"/>
        </w:rPr>
        <w:t>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 --&gt; src/lib.rs:4:16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4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pub</w:t>
      </w:r>
      <w:proofErr w:type="gramEnd"/>
      <w:r w:rsidRPr="00E23361">
        <w:rPr>
          <w:rStyle w:val="HTMLCode"/>
          <w:rFonts w:hint="eastAsia"/>
        </w:rPr>
        <w:t xml:space="preserve"> fn new(size: </w:t>
      </w:r>
      <w:proofErr w:type="spellStart"/>
      <w:r>
        <w:rPr>
          <w:rStyle w:val="HTMLCode"/>
          <w:rFonts w:hint="eastAsia"/>
        </w:rPr>
        <w:t>usize</w:t>
      </w:r>
      <w:proofErr w:type="spellEnd"/>
      <w:r w:rsidRPr="00E23361">
        <w:rPr>
          <w:rStyle w:val="HTMLCode"/>
          <w:rFonts w:hint="eastAsia"/>
        </w:rPr>
        <w:t xml:space="preserve">) -&gt; </w:t>
      </w:r>
      <w:proofErr w:type="spellStart"/>
      <w:r w:rsidRPr="00E23361">
        <w:rPr>
          <w:rStyle w:val="HTMLCode"/>
          <w:rFonts w:hint="eastAsia"/>
        </w:rPr>
        <w:t>ThreadPool</w:t>
      </w:r>
      <w:proofErr w:type="spellEnd"/>
      <w:r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^^^^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 xml:space="preserve">= note: </w:t>
      </w:r>
      <w:proofErr w:type="gramStart"/>
      <w:r w:rsidR="00E23361">
        <w:rPr>
          <w:rStyle w:val="HTMLCode"/>
          <w:rFonts w:hint="eastAsia"/>
        </w:rPr>
        <w:t>#[</w:t>
      </w:r>
      <w:proofErr w:type="gramEnd"/>
      <w:r w:rsidR="00E23361">
        <w:rPr>
          <w:rStyle w:val="HTMLCode"/>
          <w:rFonts w:hint="eastAsia"/>
        </w:rPr>
        <w:t>warn(</w:t>
      </w:r>
      <w:proofErr w:type="spellStart"/>
      <w:r w:rsidR="00E23361">
        <w:rPr>
          <w:rStyle w:val="HTMLCode"/>
          <w:rFonts w:hint="eastAsia"/>
        </w:rPr>
        <w:t>unused_variables</w:t>
      </w:r>
      <w:proofErr w:type="spellEnd"/>
      <w:r w:rsidR="00E23361">
        <w:rPr>
          <w:rStyle w:val="HTMLCode"/>
          <w:rFonts w:hint="eastAsia"/>
        </w:rPr>
        <w:t>)] on by default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= note: to avoid this warning, consider using `_size` instead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error</w:t>
      </w:r>
      <w:r>
        <w:rPr>
          <w:rStyle w:val="HTMLCode"/>
          <w:rFonts w:hint="eastAsia"/>
        </w:rPr>
        <w:t>[E0599]:</w:t>
      </w:r>
      <w:r w:rsidRPr="00E23361">
        <w:rPr>
          <w:rStyle w:val="HTMLCode"/>
          <w:rFonts w:hint="eastAsia"/>
        </w:rPr>
        <w:t xml:space="preserve"> no method named `execute` found for type `hello::ThreadPool` in the</w:t>
      </w:r>
      <w:r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>current scope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>
        <w:rPr>
          <w:rStyle w:val="HTMLCode"/>
          <w:rFonts w:hint="eastAsia"/>
        </w:rPr>
        <w:t>/bin</w:t>
      </w:r>
      <w:r w:rsidR="00E23361" w:rsidRPr="00E23361">
        <w:rPr>
          <w:rStyle w:val="HTMLCode"/>
          <w:rFonts w:hint="eastAsia"/>
        </w:rPr>
        <w:t>/main.rs:18:14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18 |</w:t>
      </w:r>
      <w:r w:rsidR="00371FFD">
        <w:rPr>
          <w:rStyle w:val="HTMLCode"/>
          <w:rFonts w:hint="eastAsia"/>
        </w:rPr>
        <w:t xml:space="preserve">  </w:t>
      </w:r>
      <w:r w:rsidRPr="00E23361">
        <w:rPr>
          <w:rStyle w:val="HTMLCode"/>
          <w:rFonts w:hint="eastAsia"/>
        </w:rPr>
        <w:t xml:space="preserve"> </w:t>
      </w:r>
      <w:proofErr w:type="spellStart"/>
      <w:proofErr w:type="gramStart"/>
      <w:r w:rsidRPr="00E23361">
        <w:rPr>
          <w:rStyle w:val="HTMLCode"/>
          <w:rFonts w:hint="eastAsia"/>
        </w:rPr>
        <w:t>pool.execute</w:t>
      </w:r>
      <w:proofErr w:type="spellEnd"/>
      <w:r w:rsidRPr="00E23361">
        <w:rPr>
          <w:rStyle w:val="HTMLCode"/>
          <w:rFonts w:hint="eastAsia"/>
        </w:rPr>
        <w:t>(</w:t>
      </w:r>
      <w:proofErr w:type="gramEnd"/>
      <w:r w:rsidRPr="00E23361">
        <w:rPr>
          <w:rStyle w:val="HTMLCode"/>
          <w:rFonts w:hint="eastAsia"/>
        </w:rPr>
        <w:t>|| {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^^^^^^^</w:t>
      </w:r>
    </w:p>
    <w:p w:rsidR="00E23361" w:rsidRDefault="00E23361" w:rsidP="00371FFD">
      <w:pPr>
        <w:pStyle w:val="Body"/>
        <w:rPr>
          <w:ins w:id="597" w:author="janelle" w:date="2018-03-28T11:21:00Z"/>
          <w:rFonts w:eastAsia="Microsoft YaHei"/>
        </w:rPr>
      </w:pPr>
      <w:r w:rsidRPr="00E23361">
        <w:rPr>
          <w:rFonts w:eastAsia="Microsoft YaHei" w:hint="eastAsia"/>
        </w:rPr>
        <w:t>Now we get a warning and an error. Ignoring the warning for a moment, the error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occurs</w:t>
      </w:r>
      <w:r w:rsidR="000067D5" w:rsidRPr="00B4274A">
        <w:t xml:space="preserve"> </w:t>
      </w:r>
      <w:r w:rsidRPr="00E23361">
        <w:rPr>
          <w:rFonts w:eastAsia="Microsoft YaHei" w:hint="eastAsia"/>
        </w:rPr>
        <w:t>because we don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have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>.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Recall</w:t>
      </w:r>
      <w:r w:rsidRPr="00E23361">
        <w:rPr>
          <w:rFonts w:eastAsia="Microsoft YaHei" w:hint="eastAsia"/>
        </w:rPr>
        <w:t xml:space="preserve"> from</w:t>
      </w:r>
      <w:r w:rsidRPr="00E23361">
        <w:rPr>
          <w:rFonts w:eastAsia="Microsoft YaHei"/>
        </w:rPr>
        <w:t xml:space="preserve"> </w:t>
      </w:r>
      <w:del w:id="598" w:author="janelle" w:date="2018-03-28T11:21:00Z">
        <w:r w:rsidR="00F64EA0" w:rsidRPr="00F64EA0">
          <w:rPr>
            <w:rFonts w:eastAsia="Microsoft YaHei"/>
            <w:highlight w:val="yellow"/>
            <w:rPrChange w:id="599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the </w:delText>
        </w:r>
      </w:del>
      <w:r w:rsidR="00F64EA0" w:rsidRPr="00F64EA0">
        <w:rPr>
          <w:rFonts w:eastAsia="Microsoft YaHei"/>
          <w:highlight w:val="yellow"/>
          <w:rPrChange w:id="600" w:author="AnneMarieW" w:date="2018-04-03T11:09:00Z">
            <w:rPr>
              <w:rFonts w:ascii="Courier New" w:eastAsia="Microsoft YaHei" w:hAnsi="Courier New" w:cs="Courier New"/>
              <w:sz w:val="20"/>
            </w:rPr>
          </w:rPrChange>
        </w:rPr>
        <w:t xml:space="preserve">“Creating a Similar Interface for a Finite Number of Threads” </w:t>
      </w:r>
      <w:del w:id="601" w:author="janelle" w:date="2018-03-28T11:21:00Z">
        <w:r w:rsidR="00F64EA0" w:rsidRPr="00F64EA0">
          <w:rPr>
            <w:rFonts w:eastAsia="Microsoft YaHei"/>
            <w:highlight w:val="yellow"/>
            <w:rPrChange w:id="602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section </w:delText>
        </w:r>
      </w:del>
      <w:ins w:id="603" w:author="janelle" w:date="2018-03-28T11:21:00Z">
        <w:r w:rsidR="00F64EA0" w:rsidRPr="00F64EA0">
          <w:rPr>
            <w:rFonts w:eastAsia="Microsoft YaHei"/>
            <w:highlight w:val="yellow"/>
            <w:rPrChange w:id="604" w:author="AnneMarieW" w:date="2018-04-03T11:09:00Z">
              <w:rPr>
                <w:rFonts w:ascii="Courier New" w:eastAsia="Microsoft YaHei" w:hAnsi="Courier New" w:cs="Courier New"/>
                <w:sz w:val="20"/>
              </w:rPr>
            </w:rPrChange>
          </w:rPr>
          <w:t>on page XX</w:t>
        </w:r>
        <w:r w:rsidR="00803D30">
          <w:rPr>
            <w:rFonts w:eastAsia="Microsoft YaHei" w:hint="eastAsia"/>
          </w:rPr>
          <w:t xml:space="preserve"> </w:t>
        </w:r>
      </w:ins>
      <w:r>
        <w:rPr>
          <w:rFonts w:eastAsia="Microsoft YaHei" w:hint="eastAsia"/>
        </w:rPr>
        <w:t>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decided our thread pool should have an interface</w:t>
      </w:r>
      <w:r w:rsidRPr="00E23361">
        <w:rPr>
          <w:rFonts w:eastAsia="Microsoft YaHei" w:hint="eastAsia"/>
        </w:rPr>
        <w:t xml:space="preserve"> similar to</w:t>
      </w:r>
      <w:del w:id="605" w:author="AnneMarieW" w:date="2018-04-03T11:09:00Z">
        <w:r w:rsidRPr="00E23361" w:rsidDel="00003228">
          <w:rPr>
            <w:rFonts w:eastAsia="Microsoft YaHei" w:hint="eastAsia"/>
          </w:rPr>
          <w:delText xml:space="preserve"> </w:delText>
        </w:r>
        <w:r w:rsidDel="00003228">
          <w:rPr>
            <w:rFonts w:eastAsia="Microsoft YaHei" w:hint="eastAsia"/>
          </w:rPr>
          <w:delText>that of</w:delText>
        </w:r>
      </w:del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thread::spawn</w:t>
      </w:r>
      <w:ins w:id="606" w:author="AnneMarieW" w:date="2018-04-03T11:10:00Z">
        <w:r w:rsidR="00003228">
          <w:rPr>
            <w:rFonts w:eastAsia="Microsoft YaHei"/>
          </w:rPr>
          <w:t>. In addition,</w:t>
        </w:r>
      </w:ins>
      <w:del w:id="607" w:author="AnneMarieW" w:date="2018-04-03T11:10:00Z">
        <w:r w:rsidDel="00003228">
          <w:rPr>
            <w:rFonts w:eastAsia="Microsoft YaHei" w:hint="eastAsia"/>
          </w:rPr>
          <w:delText>, and that</w:delText>
        </w:r>
      </w:del>
      <w:r>
        <w:rPr>
          <w:rFonts w:eastAsia="Microsoft YaHei" w:hint="eastAsia"/>
        </w:rPr>
        <w:t xml:space="preserve"> we</w:t>
      </w:r>
      <w:r>
        <w:rPr>
          <w:rFonts w:eastAsia="Microsoft YaHei"/>
        </w:rPr>
        <w:t>’</w:t>
      </w:r>
      <w:del w:id="608" w:author="AnneMarieW" w:date="2018-04-03T11:09:00Z">
        <w:r w:rsidDel="00003228">
          <w:rPr>
            <w:rFonts w:eastAsia="Microsoft YaHei" w:hint="eastAsia"/>
          </w:rPr>
          <w:delText>re going to</w:delText>
        </w:r>
      </w:del>
      <w:ins w:id="609" w:author="AnneMarieW" w:date="2018-04-03T11:09:00Z">
        <w:r w:rsidR="00003228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lastRenderedPageBreak/>
        <w:t>implement</w:t>
      </w:r>
      <w:r w:rsidRPr="00E23361">
        <w:rPr>
          <w:rFonts w:eastAsia="Microsoft YaHei" w:hint="eastAsia"/>
        </w:rPr>
        <w:t xml:space="preserve"> the</w:t>
      </w:r>
      <w:r w:rsidR="00371FFD">
        <w:rPr>
          <w:rFonts w:eastAsia="Microsoft YaHei" w:hint="eastAsia"/>
        </w:rPr>
        <w:t xml:space="preserve"> </w:t>
      </w:r>
      <w:r w:rsidRPr="006B45A2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function </w:t>
      </w:r>
      <w:r w:rsidR="002B18E2">
        <w:rPr>
          <w:rFonts w:eastAsia="Microsoft YaHei"/>
        </w:rPr>
        <w:t xml:space="preserve">so </w:t>
      </w:r>
      <w:del w:id="610" w:author="AnneMarieW" w:date="2018-04-03T11:09:00Z">
        <w:r w:rsidR="002B18E2" w:rsidDel="00003228">
          <w:rPr>
            <w:rFonts w:eastAsia="Microsoft YaHei"/>
          </w:rPr>
          <w:delText xml:space="preserve">that </w:delText>
        </w:r>
      </w:del>
      <w:r w:rsidR="002B18E2">
        <w:rPr>
          <w:rFonts w:eastAsia="Microsoft YaHei"/>
        </w:rPr>
        <w:t xml:space="preserve">it </w:t>
      </w:r>
      <w:r>
        <w:rPr>
          <w:rFonts w:eastAsia="Microsoft YaHei" w:hint="eastAsia"/>
        </w:rPr>
        <w:t>take</w:t>
      </w:r>
      <w:r w:rsidR="002B18E2">
        <w:rPr>
          <w:rFonts w:eastAsia="Microsoft YaHei"/>
        </w:rPr>
        <w:t>s</w:t>
      </w:r>
      <w:r>
        <w:rPr>
          <w:rFonts w:eastAsia="Microsoft YaHei" w:hint="eastAsia"/>
        </w:rPr>
        <w:t xml:space="preserve"> the closure it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given and give</w:t>
      </w:r>
      <w:ins w:id="611" w:author="AnneMarieW" w:date="2018-04-03T11:10:00Z">
        <w:r w:rsidR="00003228">
          <w:rPr>
            <w:rFonts w:eastAsia="Microsoft YaHei"/>
          </w:rPr>
          <w:t>s</w:t>
        </w:r>
      </w:ins>
      <w:r>
        <w:rPr>
          <w:rFonts w:eastAsia="Microsoft YaHei" w:hint="eastAsia"/>
        </w:rPr>
        <w:t xml:space="preserve"> it to an idle thread in the pool to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run.</w:t>
      </w:r>
    </w:p>
    <w:p w:rsidR="005F0C31" w:rsidRDefault="00803D30">
      <w:pPr>
        <w:pStyle w:val="ProductionDirective"/>
        <w:rPr>
          <w:rFonts w:eastAsia="Microsoft YaHei"/>
        </w:rPr>
        <w:pPrChange w:id="612" w:author="janelle" w:date="2018-03-28T11:21:00Z">
          <w:pPr>
            <w:pStyle w:val="Body"/>
          </w:pPr>
        </w:pPrChange>
      </w:pPr>
      <w:ins w:id="613" w:author="janelle" w:date="2018-03-28T11:21:00Z">
        <w:r>
          <w:rPr>
            <w:rFonts w:eastAsia="Microsoft YaHei"/>
          </w:rPr>
          <w:t xml:space="preserve">prod: link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Default="00E23361" w:rsidP="00E23361">
      <w:pPr>
        <w:pStyle w:val="Body"/>
        <w:rPr>
          <w:ins w:id="614" w:author="janelle" w:date="2018-03-28T11:21:00Z"/>
          <w:rFonts w:eastAsia="Microsoft YaHei"/>
        </w:rPr>
      </w:pP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ll define the </w:t>
      </w:r>
      <w:r w:rsidRPr="006B45A2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method on </w:t>
      </w:r>
      <w:proofErr w:type="spellStart"/>
      <w:r w:rsidRPr="006B45A2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to take a closure as a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parameter. </w:t>
      </w:r>
      <w:del w:id="615" w:author="AnneMarieW" w:date="2018-04-03T11:11:00Z">
        <w:r w:rsidR="00FB53C7" w:rsidDel="00611C0B">
          <w:rPr>
            <w:rFonts w:eastAsia="Microsoft YaHei"/>
          </w:rPr>
          <w:delText xml:space="preserve">You may </w:delText>
        </w:r>
        <w:r w:rsidDel="00611C0B">
          <w:rPr>
            <w:rFonts w:eastAsia="Microsoft YaHei" w:hint="eastAsia"/>
          </w:rPr>
          <w:delText xml:space="preserve">remember </w:delText>
        </w:r>
      </w:del>
      <w:ins w:id="616" w:author="AnneMarieW" w:date="2018-04-03T11:11:00Z">
        <w:r w:rsidR="00611C0B">
          <w:rPr>
            <w:rFonts w:eastAsia="Microsoft YaHei"/>
          </w:rPr>
          <w:t xml:space="preserve">Recall </w:t>
        </w:r>
      </w:ins>
      <w:r>
        <w:rPr>
          <w:rFonts w:eastAsia="Microsoft YaHei" w:hint="eastAsia"/>
        </w:rPr>
        <w:t>from</w:t>
      </w:r>
      <w:del w:id="617" w:author="janelle" w:date="2018-03-28T11:21:00Z">
        <w:r w:rsidDel="00803D30">
          <w:rPr>
            <w:rFonts w:eastAsia="Microsoft YaHei" w:hint="eastAsia"/>
          </w:rPr>
          <w:delText xml:space="preserve"> the</w:delText>
        </w:r>
      </w:del>
      <w:r>
        <w:rPr>
          <w:rFonts w:eastAsia="Microsoft YaHei" w:hint="eastAsia"/>
        </w:rPr>
        <w:t xml:space="preserve"> </w:t>
      </w:r>
      <w:r w:rsidR="00F64EA0" w:rsidRPr="00F64EA0">
        <w:rPr>
          <w:rFonts w:eastAsia="Microsoft YaHei"/>
          <w:highlight w:val="yellow"/>
          <w:rPrChange w:id="618" w:author="AnneMarieW" w:date="2018-04-03T11:11:00Z">
            <w:rPr>
              <w:rFonts w:ascii="Courier New" w:eastAsia="Microsoft YaHei" w:hAnsi="Courier New" w:cs="Courier New"/>
              <w:sz w:val="20"/>
            </w:rPr>
          </w:rPrChange>
        </w:rPr>
        <w:t xml:space="preserve">“Storing Closures Using Generic Parameters and the Fn Traits” </w:t>
      </w:r>
      <w:ins w:id="619" w:author="janelle" w:date="2018-03-28T11:21:00Z">
        <w:r w:rsidR="00F64EA0" w:rsidRPr="00F64EA0">
          <w:rPr>
            <w:rFonts w:eastAsia="Microsoft YaHei"/>
            <w:highlight w:val="yellow"/>
            <w:rPrChange w:id="620" w:author="AnneMarieW" w:date="2018-04-03T11:11:00Z">
              <w:rPr>
                <w:rFonts w:ascii="Courier New" w:eastAsia="Microsoft YaHei" w:hAnsi="Courier New" w:cs="Courier New"/>
                <w:sz w:val="20"/>
              </w:rPr>
            </w:rPrChange>
          </w:rPr>
          <w:t xml:space="preserve">on </w:t>
        </w:r>
        <w:proofErr w:type="spellStart"/>
        <w:r w:rsidR="00F64EA0" w:rsidRPr="00F64EA0">
          <w:rPr>
            <w:rFonts w:eastAsia="Microsoft YaHei"/>
            <w:highlight w:val="yellow"/>
            <w:rPrChange w:id="621" w:author="AnneMarieW" w:date="2018-04-03T11:11:00Z">
              <w:rPr>
                <w:rFonts w:ascii="Courier New" w:eastAsia="Microsoft YaHei" w:hAnsi="Courier New" w:cs="Courier New"/>
                <w:sz w:val="20"/>
              </w:rPr>
            </w:rPrChange>
          </w:rPr>
          <w:t>pageXX</w:t>
        </w:r>
      </w:ins>
      <w:proofErr w:type="spellEnd"/>
      <w:del w:id="622" w:author="janelle" w:date="2018-03-28T11:21:00Z">
        <w:r w:rsidR="00F64EA0" w:rsidRPr="00F64EA0">
          <w:rPr>
            <w:rFonts w:eastAsia="Microsoft YaHei"/>
            <w:highlight w:val="yellow"/>
            <w:rPrChange w:id="623" w:author="AnneMarieW" w:date="2018-04-03T11:11:00Z">
              <w:rPr>
                <w:rFonts w:ascii="Courier New" w:eastAsia="Microsoft YaHei" w:hAnsi="Courier New" w:cs="Courier New"/>
                <w:sz w:val="20"/>
              </w:rPr>
            </w:rPrChange>
          </w:rPr>
          <w:delText>section</w:delText>
        </w:r>
      </w:del>
      <w:del w:id="624" w:author="janelle" w:date="2018-04-05T10:31:00Z">
        <w:r w:rsidR="00F64EA0" w:rsidRPr="00F64EA0" w:rsidDel="005F0C31">
          <w:rPr>
            <w:rFonts w:eastAsia="Microsoft YaHei"/>
            <w:highlight w:val="yellow"/>
            <w:rPrChange w:id="625" w:author="AnneMarieW" w:date="2018-04-03T11:11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 in Chapter 13</w:delText>
        </w:r>
      </w:del>
      <w:del w:id="626" w:author="AnneMarieW" w:date="2018-04-03T11:11:00Z">
        <w:r w:rsidDel="00611C0B">
          <w:rPr>
            <w:rFonts w:eastAsia="Microsoft YaHei" w:hint="eastAsia"/>
          </w:rPr>
          <w:delText>,</w:delText>
        </w:r>
      </w:del>
      <w:ins w:id="627" w:author="AnneMarieW" w:date="2018-04-03T11:11:00Z">
        <w:r w:rsidR="00611C0B">
          <w:rPr>
            <w:rFonts w:eastAsia="Microsoft YaHei"/>
          </w:rPr>
          <w:t xml:space="preserve"> that</w:t>
        </w:r>
      </w:ins>
      <w:r>
        <w:rPr>
          <w:rFonts w:eastAsia="Microsoft YaHei" w:hint="eastAsia"/>
        </w:rPr>
        <w:t xml:space="preserve"> we can take</w:t>
      </w:r>
      <w:r w:rsidR="000067D5" w:rsidRPr="00B4274A">
        <w:t xml:space="preserve"> </w:t>
      </w:r>
      <w:r>
        <w:rPr>
          <w:rFonts w:eastAsia="Microsoft YaHei" w:hint="eastAsia"/>
        </w:rPr>
        <w:t>closures as parameters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with three different traits: </w:t>
      </w:r>
      <w:proofErr w:type="gramStart"/>
      <w:r w:rsidRPr="006B45A2">
        <w:rPr>
          <w:rStyle w:val="Literal"/>
          <w:rFonts w:hint="eastAsia"/>
        </w:rPr>
        <w:t>Fn</w:t>
      </w:r>
      <w:proofErr w:type="gramEnd"/>
      <w:r>
        <w:rPr>
          <w:rFonts w:eastAsia="Microsoft YaHei" w:hint="eastAsia"/>
        </w:rPr>
        <w:t xml:space="preserve">, </w:t>
      </w:r>
      <w:proofErr w:type="spellStart"/>
      <w:r w:rsidRPr="006B45A2">
        <w:rPr>
          <w:rStyle w:val="Literal"/>
          <w:rFonts w:hint="eastAsia"/>
        </w:rPr>
        <w:t>FnMut</w:t>
      </w:r>
      <w:proofErr w:type="spellEnd"/>
      <w:r>
        <w:rPr>
          <w:rFonts w:eastAsia="Microsoft YaHei" w:hint="eastAsia"/>
        </w:rPr>
        <w:t xml:space="preserve">, and </w:t>
      </w:r>
      <w:proofErr w:type="spellStart"/>
      <w:r w:rsidRPr="006B45A2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>.</w:t>
      </w:r>
      <w:r w:rsidR="000067D5" w:rsidRPr="00B4274A">
        <w:t xml:space="preserve"> </w:t>
      </w:r>
      <w:r>
        <w:rPr>
          <w:rFonts w:eastAsia="Microsoft YaHei" w:hint="eastAsia"/>
        </w:rPr>
        <w:t>We need to decide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which kind of closure to use here. We know we</w:t>
      </w:r>
      <w:r>
        <w:rPr>
          <w:rFonts w:eastAsia="Microsoft YaHei"/>
        </w:rPr>
        <w:t>’</w:t>
      </w:r>
      <w:del w:id="628" w:author="AnneMarieW" w:date="2018-04-03T11:11:00Z">
        <w:r w:rsidDel="00611C0B">
          <w:rPr>
            <w:rFonts w:eastAsia="Microsoft YaHei" w:hint="eastAsia"/>
          </w:rPr>
          <w:delText>re going to</w:delText>
        </w:r>
      </w:del>
      <w:ins w:id="629" w:author="AnneMarieW" w:date="2018-04-03T11:11:00Z">
        <w:r w:rsidR="00611C0B">
          <w:rPr>
            <w:rFonts w:eastAsia="Microsoft YaHei"/>
          </w:rPr>
          <w:t>ll</w:t>
        </w:r>
      </w:ins>
      <w:r>
        <w:rPr>
          <w:rFonts w:eastAsia="Microsoft YaHei" w:hint="eastAsia"/>
        </w:rPr>
        <w:t xml:space="preserve"> end up doing</w:t>
      </w:r>
      <w:r w:rsidR="000067D5" w:rsidRPr="00B4274A">
        <w:t xml:space="preserve"> </w:t>
      </w:r>
      <w:r>
        <w:rPr>
          <w:rFonts w:eastAsia="Microsoft YaHei" w:hint="eastAsia"/>
        </w:rPr>
        <w:t xml:space="preserve">something similar to the standard library </w:t>
      </w:r>
      <w:r w:rsidRPr="006B45A2">
        <w:rPr>
          <w:rStyle w:val="Literal"/>
          <w:rFonts w:hint="eastAsia"/>
        </w:rPr>
        <w:t>thread::spawn</w:t>
      </w:r>
      <w:r>
        <w:rPr>
          <w:rFonts w:eastAsia="Microsoft YaHei" w:hint="eastAsia"/>
        </w:rPr>
        <w:t xml:space="preserve"> implementation, so we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can look at what bounds the signature of</w:t>
      </w:r>
      <w:r w:rsidR="000067D5" w:rsidRPr="00B4274A">
        <w:t xml:space="preserve"> </w:t>
      </w:r>
      <w:r w:rsidRPr="006B45A2">
        <w:rPr>
          <w:rStyle w:val="Literal"/>
          <w:rFonts w:hint="eastAsia"/>
        </w:rPr>
        <w:t>thread::spawn</w:t>
      </w:r>
      <w:r>
        <w:rPr>
          <w:rFonts w:eastAsia="Microsoft YaHei" w:hint="eastAsia"/>
        </w:rPr>
        <w:t xml:space="preserve"> has on its parameter.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The documentation</w:t>
      </w:r>
      <w:r w:rsidR="000067D5" w:rsidRPr="00B4274A">
        <w:t xml:space="preserve"> </w:t>
      </w:r>
      <w:del w:id="630" w:author="AnneMarieW" w:date="2018-04-03T11:12:00Z">
        <w:r w:rsidDel="00611C0B">
          <w:rPr>
            <w:rFonts w:eastAsia="Microsoft YaHei" w:hint="eastAsia"/>
          </w:rPr>
          <w:delText>tells</w:delText>
        </w:r>
      </w:del>
      <w:ins w:id="631" w:author="AnneMarieW" w:date="2018-04-03T11:12:00Z">
        <w:r w:rsidR="00611C0B">
          <w:rPr>
            <w:rFonts w:eastAsia="Microsoft YaHei"/>
          </w:rPr>
          <w:t>shows</w:t>
        </w:r>
      </w:ins>
      <w:r>
        <w:rPr>
          <w:rFonts w:eastAsia="Microsoft YaHei" w:hint="eastAsia"/>
        </w:rPr>
        <w:t xml:space="preserve"> us</w:t>
      </w:r>
      <w:ins w:id="632" w:author="AnneMarieW" w:date="2018-04-03T11:12:00Z">
        <w:r w:rsidR="00611C0B">
          <w:rPr>
            <w:rFonts w:eastAsia="Microsoft YaHei"/>
          </w:rPr>
          <w:t xml:space="preserve"> the following</w:t>
        </w:r>
      </w:ins>
      <w:r>
        <w:rPr>
          <w:rFonts w:eastAsia="Microsoft YaHei" w:hint="eastAsia"/>
        </w:rPr>
        <w:t>:</w:t>
      </w:r>
    </w:p>
    <w:p w:rsidR="005F0C31" w:rsidRDefault="00803D30">
      <w:pPr>
        <w:pStyle w:val="ProductionDirective"/>
        <w:rPr>
          <w:rFonts w:eastAsia="Microsoft YaHei"/>
        </w:rPr>
        <w:pPrChange w:id="633" w:author="janelle" w:date="2018-03-28T11:21:00Z">
          <w:pPr>
            <w:pStyle w:val="Body"/>
          </w:pPr>
        </w:pPrChange>
      </w:pPr>
      <w:ins w:id="634" w:author="janelle" w:date="2018-03-28T11:21:00Z">
        <w:r>
          <w:rPr>
            <w:rFonts w:eastAsia="Microsoft YaHei"/>
          </w:rPr>
          <w:t xml:space="preserve">prod: confirm/link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(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13)</w:t>
        </w:r>
      </w:ins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pub fn spawn&lt;F, T&gt;(f: F) -&gt; JoinHandle&lt;T&gt;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where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 xml:space="preserve">F: </w:t>
      </w:r>
      <w:proofErr w:type="spellStart"/>
      <w:proofErr w:type="gramStart"/>
      <w:r w:rsidR="00E23361" w:rsidRPr="00E23361">
        <w:rPr>
          <w:rStyle w:val="HTMLCode"/>
          <w:rFonts w:hint="eastAsia"/>
        </w:rPr>
        <w:t>FnOnce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 -&gt; T + Send + 'static,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T: Send + 'static</w:t>
      </w:r>
    </w:p>
    <w:p w:rsidR="00E23361" w:rsidRPr="00E23361" w:rsidRDefault="00611C0B" w:rsidP="00B4274A">
      <w:pPr>
        <w:pStyle w:val="Body"/>
        <w:rPr>
          <w:rFonts w:eastAsia="Microsoft YaHei"/>
        </w:rPr>
      </w:pPr>
      <w:ins w:id="635" w:author="AnneMarieW" w:date="2018-04-03T11:13:00Z">
        <w:r>
          <w:rPr>
            <w:rFonts w:eastAsia="Microsoft YaHei"/>
          </w:rPr>
          <w:t>T</w:t>
        </w:r>
        <w:r w:rsidRPr="00E23361">
          <w:rPr>
            <w:rFonts w:eastAsia="Microsoft YaHei" w:hint="eastAsia"/>
          </w:rPr>
          <w:t>he</w:t>
        </w:r>
        <w:r w:rsidRPr="00E23361">
          <w:rPr>
            <w:rStyle w:val="Literal"/>
            <w:rFonts w:hint="eastAsia"/>
          </w:rPr>
          <w:t xml:space="preserve"> </w:t>
        </w:r>
      </w:ins>
      <w:r w:rsidR="00E23361" w:rsidRPr="00E23361">
        <w:rPr>
          <w:rStyle w:val="Literal"/>
          <w:rFonts w:hint="eastAsia"/>
        </w:rPr>
        <w:t>F</w:t>
      </w:r>
      <w:r w:rsidR="00E23361">
        <w:rPr>
          <w:rFonts w:eastAsia="Microsoft YaHei" w:hint="eastAsia"/>
        </w:rPr>
        <w:t xml:space="preserve"> </w:t>
      </w:r>
      <w:del w:id="636" w:author="AnneMarieW" w:date="2018-04-03T11:13:00Z">
        <w:r w:rsidR="00E23361" w:rsidRPr="00E23361" w:rsidDel="00611C0B">
          <w:rPr>
            <w:rFonts w:eastAsia="Microsoft YaHei" w:hint="eastAsia"/>
          </w:rPr>
          <w:delText xml:space="preserve">is the </w:delText>
        </w:r>
      </w:del>
      <w:r w:rsidR="00E23361" w:rsidRPr="00E23361">
        <w:rPr>
          <w:rFonts w:eastAsia="Microsoft YaHei" w:hint="eastAsia"/>
        </w:rPr>
        <w:t xml:space="preserve">parameter </w:t>
      </w:r>
      <w:ins w:id="637" w:author="AnneMarieW" w:date="2018-04-03T11:13:00Z">
        <w:r w:rsidRPr="00E23361">
          <w:rPr>
            <w:rFonts w:eastAsia="Microsoft YaHei" w:hint="eastAsia"/>
          </w:rPr>
          <w:t xml:space="preserve">is </w:t>
        </w:r>
        <w:r>
          <w:rPr>
            <w:rFonts w:eastAsia="Microsoft YaHei"/>
          </w:rPr>
          <w:t xml:space="preserve">the one </w:t>
        </w:r>
      </w:ins>
      <w:r w:rsidR="00E23361" w:rsidRPr="00E23361">
        <w:rPr>
          <w:rFonts w:eastAsia="Microsoft YaHei" w:hint="eastAsia"/>
        </w:rPr>
        <w:t>we</w:t>
      </w:r>
      <w:ins w:id="638" w:author="AnneMarieW" w:date="2018-04-03T11:12:00Z">
        <w:r>
          <w:rPr>
            <w:rFonts w:eastAsia="Microsoft YaHei"/>
          </w:rPr>
          <w:t>’re concerned with</w:t>
        </w:r>
      </w:ins>
      <w:del w:id="639" w:author="AnneMarieW" w:date="2018-04-03T11:12:00Z">
        <w:r w:rsidR="00E23361" w:rsidRPr="00E23361" w:rsidDel="00611C0B">
          <w:rPr>
            <w:rFonts w:eastAsia="Microsoft YaHei" w:hint="eastAsia"/>
          </w:rPr>
          <w:delText xml:space="preserve"> </w:delText>
        </w:r>
      </w:del>
      <w:del w:id="640" w:author="AnneMarieW" w:date="2018-04-03T11:13:00Z">
        <w:r w:rsidR="00E23361" w:rsidRPr="00E23361" w:rsidDel="00611C0B">
          <w:rPr>
            <w:rFonts w:eastAsia="Microsoft YaHei" w:hint="eastAsia"/>
          </w:rPr>
          <w:delText>care</w:delText>
        </w:r>
      </w:del>
      <w:r w:rsidR="00E23361" w:rsidRPr="00E23361">
        <w:rPr>
          <w:rFonts w:eastAsia="Microsoft YaHei" w:hint="eastAsia"/>
        </w:rPr>
        <w:t xml:space="preserve"> </w:t>
      </w:r>
      <w:del w:id="641" w:author="AnneMarieW" w:date="2018-04-03T11:13:00Z">
        <w:r w:rsidR="00E23361" w:rsidRPr="00E23361" w:rsidDel="00611C0B">
          <w:rPr>
            <w:rFonts w:eastAsia="Microsoft YaHei" w:hint="eastAsia"/>
          </w:rPr>
          <w:delText xml:space="preserve">about </w:delText>
        </w:r>
      </w:del>
      <w:r w:rsidR="00E23361" w:rsidRPr="00E23361">
        <w:rPr>
          <w:rFonts w:eastAsia="Microsoft YaHei" w:hint="eastAsia"/>
        </w:rPr>
        <w:t>here;</w:t>
      </w:r>
      <w:r w:rsidR="00E23361">
        <w:rPr>
          <w:rFonts w:eastAsia="Microsoft YaHei" w:hint="eastAsia"/>
        </w:rPr>
        <w:t xml:space="preserve"> </w:t>
      </w:r>
      <w:ins w:id="642" w:author="AnneMarieW" w:date="2018-04-03T11:13:00Z">
        <w:r>
          <w:rPr>
            <w:rFonts w:eastAsia="Microsoft YaHei"/>
          </w:rPr>
          <w:t xml:space="preserve">the </w:t>
        </w:r>
      </w:ins>
      <w:r w:rsidR="00E23361" w:rsidRPr="00E23361">
        <w:rPr>
          <w:rStyle w:val="Literal"/>
          <w:rFonts w:hint="eastAsia"/>
        </w:rPr>
        <w:t>T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is related to the return value and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we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re not concerned with that. We can see that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spawn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uses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FnOnce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as the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trait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bound on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F</w:t>
      </w:r>
      <w:r w:rsidR="00E23361" w:rsidRPr="00E23361">
        <w:rPr>
          <w:rFonts w:eastAsia="Microsoft YaHei" w:hint="eastAsia"/>
        </w:rPr>
        <w:t xml:space="preserve">. This is probably what we want as well, </w:t>
      </w:r>
      <w:r w:rsidR="00E23361">
        <w:rPr>
          <w:rFonts w:eastAsia="Microsoft YaHei" w:hint="eastAsia"/>
        </w:rPr>
        <w:t>because</w:t>
      </w:r>
      <w:r w:rsidR="00E23361" w:rsidRPr="00E23361">
        <w:rPr>
          <w:rFonts w:eastAsia="Microsoft YaHei" w:hint="eastAsia"/>
        </w:rPr>
        <w:t xml:space="preserve"> we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ll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 xml:space="preserve">eventually </w:t>
      </w:r>
      <w:del w:id="643" w:author="AnneMarieW" w:date="2018-04-03T11:14:00Z">
        <w:r w:rsidR="00E23361" w:rsidRPr="00E23361" w:rsidDel="00611C0B">
          <w:rPr>
            <w:rFonts w:eastAsia="Microsoft YaHei" w:hint="eastAsia"/>
          </w:rPr>
          <w:delText>be</w:delText>
        </w:r>
        <w:r w:rsidR="000067D5" w:rsidRPr="00B4274A" w:rsidDel="00611C0B">
          <w:delText xml:space="preserve"> </w:delText>
        </w:r>
      </w:del>
      <w:r w:rsidR="00E23361" w:rsidRPr="00E23361">
        <w:rPr>
          <w:rFonts w:eastAsia="Microsoft YaHei" w:hint="eastAsia"/>
        </w:rPr>
        <w:t>pass</w:t>
      </w:r>
      <w:del w:id="644" w:author="AnneMarieW" w:date="2018-04-03T11:14:00Z">
        <w:r w:rsidR="00E23361" w:rsidRPr="00E23361" w:rsidDel="00611C0B">
          <w:rPr>
            <w:rFonts w:eastAsia="Microsoft YaHei" w:hint="eastAsia"/>
          </w:rPr>
          <w:delText>ing</w:delText>
        </w:r>
      </w:del>
      <w:r w:rsidR="00E23361" w:rsidRPr="00E23361">
        <w:rPr>
          <w:rFonts w:eastAsia="Microsoft YaHei" w:hint="eastAsia"/>
        </w:rPr>
        <w:t xml:space="preserve"> the argument we get in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execute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to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spawn</w:t>
      </w:r>
      <w:r w:rsidR="00E23361" w:rsidRPr="00E23361">
        <w:rPr>
          <w:rFonts w:eastAsia="Microsoft YaHei" w:hint="eastAsia"/>
        </w:rPr>
        <w:t>. We can be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further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confident that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FnOnce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 xml:space="preserve">is the trait we want to use </w:t>
      </w:r>
      <w:r w:rsidR="00E23361">
        <w:rPr>
          <w:rFonts w:eastAsia="Microsoft YaHei" w:hint="eastAsia"/>
        </w:rPr>
        <w:t>because</w:t>
      </w:r>
      <w:r w:rsidR="00E23361" w:rsidRPr="00E23361">
        <w:rPr>
          <w:rFonts w:eastAsia="Microsoft YaHei" w:hint="eastAsia"/>
        </w:rPr>
        <w:t xml:space="preserve"> the thread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for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running a request </w:t>
      </w:r>
      <w:del w:id="645" w:author="AnneMarieW" w:date="2018-04-03T11:14:00Z">
        <w:r w:rsidR="00E23361" w:rsidRPr="00E23361" w:rsidDel="00611C0B">
          <w:rPr>
            <w:rFonts w:eastAsia="Microsoft YaHei" w:hint="eastAsia"/>
          </w:rPr>
          <w:delText xml:space="preserve">is </w:delText>
        </w:r>
      </w:del>
      <w:ins w:id="646" w:author="AnneMarieW" w:date="2018-04-03T11:14:00Z">
        <w:r>
          <w:rPr>
            <w:rFonts w:eastAsia="Microsoft YaHei"/>
          </w:rPr>
          <w:t xml:space="preserve">will </w:t>
        </w:r>
      </w:ins>
      <w:r w:rsidR="00E23361" w:rsidRPr="00E23361">
        <w:rPr>
          <w:rFonts w:eastAsia="Microsoft YaHei" w:hint="eastAsia"/>
        </w:rPr>
        <w:t>only</w:t>
      </w:r>
      <w:del w:id="647" w:author="AnneMarieW" w:date="2018-04-03T11:14:00Z">
        <w:r w:rsidR="00E23361" w:rsidRPr="00E23361" w:rsidDel="00611C0B">
          <w:rPr>
            <w:rFonts w:eastAsia="Microsoft YaHei" w:hint="eastAsia"/>
          </w:rPr>
          <w:delText xml:space="preserve"> going to</w:delText>
        </w:r>
      </w:del>
      <w:r w:rsidR="00E23361" w:rsidRPr="00E23361">
        <w:rPr>
          <w:rFonts w:eastAsia="Microsoft YaHei" w:hint="eastAsia"/>
        </w:rPr>
        <w:t xml:space="preserve"> execute that request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s closure one time</w:t>
      </w:r>
      <w:del w:id="648" w:author="AnneMarieW" w:date="2018-04-03T11:15:00Z">
        <w:r w:rsidR="000067D5" w:rsidRPr="00B4274A" w:rsidDel="00611C0B">
          <w:delText xml:space="preserve"> </w:delText>
        </w:r>
      </w:del>
      <w:r w:rsidR="00E23361">
        <w:rPr>
          <w:rFonts w:eastAsia="Microsoft YaHei" w:hint="eastAsia"/>
        </w:rPr>
        <w:t>,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 xml:space="preserve">which matches the </w:t>
      </w:r>
      <w:r w:rsidR="00E23361" w:rsidRPr="006B45A2">
        <w:rPr>
          <w:rStyle w:val="Literal"/>
          <w:rFonts w:hint="eastAsia"/>
        </w:rPr>
        <w:t>Once</w:t>
      </w:r>
      <w:r w:rsidR="00E23361">
        <w:rPr>
          <w:rFonts w:eastAsia="Microsoft YaHei" w:hint="eastAsia"/>
        </w:rPr>
        <w:t xml:space="preserve"> in </w:t>
      </w:r>
      <w:proofErr w:type="spellStart"/>
      <w:r w:rsidR="00E23361" w:rsidRPr="006B45A2">
        <w:rPr>
          <w:rStyle w:val="Literal"/>
          <w:rFonts w:hint="eastAsia"/>
        </w:rPr>
        <w:t>FnOnce</w:t>
      </w:r>
      <w:proofErr w:type="spellEnd"/>
      <w:r w:rsidR="00E23361">
        <w:rPr>
          <w:rFonts w:eastAsia="Microsoft YaHei" w:hint="eastAsia"/>
        </w:rPr>
        <w:t>.</w:t>
      </w:r>
    </w:p>
    <w:p w:rsidR="00E23361" w:rsidRPr="00E23361" w:rsidRDefault="00F64EA0" w:rsidP="00B4274A">
      <w:pPr>
        <w:pStyle w:val="Body"/>
        <w:rPr>
          <w:rFonts w:eastAsia="Microsoft YaHei"/>
        </w:rPr>
      </w:pPr>
      <w:ins w:id="649" w:author="AnneMarieW" w:date="2018-04-03T11:15:00Z">
        <w:r w:rsidRPr="00F64EA0">
          <w:rPr>
            <w:rFonts w:eastAsia="Microsoft YaHei"/>
            <w:rPrChange w:id="650" w:author="AnneMarieW" w:date="2018-04-03T11:15:00Z">
              <w:rPr>
                <w:rStyle w:val="Literal"/>
              </w:rPr>
            </w:rPrChange>
          </w:rPr>
          <w:t>The</w:t>
        </w:r>
        <w:r w:rsidR="00611C0B">
          <w:rPr>
            <w:rStyle w:val="Literal"/>
          </w:rPr>
          <w:t xml:space="preserve"> </w:t>
        </w:r>
      </w:ins>
      <w:r w:rsidR="00E23361" w:rsidRPr="00E23361">
        <w:rPr>
          <w:rStyle w:val="Literal"/>
          <w:rFonts w:hint="eastAsia"/>
        </w:rPr>
        <w:t>F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also has the trait bound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Send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and the lifetime bound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'static</w:t>
      </w:r>
      <w:r w:rsidR="00E23361" w:rsidRPr="00E23361">
        <w:rPr>
          <w:rFonts w:eastAsia="Microsoft YaHei" w:hint="eastAsia"/>
        </w:rPr>
        <w:t>, which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are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 xml:space="preserve">useful </w:t>
      </w:r>
      <w:del w:id="651" w:author="AnneMarieW" w:date="2018-04-03T11:15:00Z">
        <w:r w:rsidR="00E23361" w:rsidRPr="00E23361" w:rsidDel="00611C0B">
          <w:rPr>
            <w:rFonts w:eastAsia="Microsoft YaHei" w:hint="eastAsia"/>
          </w:rPr>
          <w:delText>for</w:delText>
        </w:r>
      </w:del>
      <w:ins w:id="652" w:author="AnneMarieW" w:date="2018-04-03T11:15:00Z">
        <w:r w:rsidR="00611C0B">
          <w:rPr>
            <w:rFonts w:eastAsia="Microsoft YaHei"/>
          </w:rPr>
          <w:t>in</w:t>
        </w:r>
      </w:ins>
      <w:r w:rsidR="00E23361" w:rsidRPr="00E23361">
        <w:rPr>
          <w:rFonts w:eastAsia="Microsoft YaHei" w:hint="eastAsia"/>
        </w:rPr>
        <w:t xml:space="preserve"> our situation: we need</w:t>
      </w:r>
      <w:r w:rsidR="00E23361">
        <w:rPr>
          <w:rFonts w:eastAsia="Microsoft YaHei" w:hint="eastAsia"/>
        </w:rPr>
        <w:t xml:space="preserve"> </w:t>
      </w:r>
      <w:proofErr w:type="gramStart"/>
      <w:r w:rsidR="00E23361" w:rsidRPr="00E23361">
        <w:rPr>
          <w:rStyle w:val="Literal"/>
          <w:rFonts w:hint="eastAsia"/>
        </w:rPr>
        <w:t>Send</w:t>
      </w:r>
      <w:proofErr w:type="gram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to transfer the closure from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one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thread to another</w:t>
      </w:r>
      <w:del w:id="653" w:author="AnneMarieW" w:date="2018-04-03T11:15:00Z">
        <w:r w:rsidR="00E23361" w:rsidRPr="00E23361" w:rsidDel="00611C0B">
          <w:rPr>
            <w:rFonts w:eastAsia="Microsoft YaHei" w:hint="eastAsia"/>
          </w:rPr>
          <w:delText>,</w:delText>
        </w:r>
      </w:del>
      <w:r w:rsidR="00E23361" w:rsidRPr="00E23361">
        <w:rPr>
          <w:rFonts w:eastAsia="Microsoft YaHei" w:hint="eastAsia"/>
        </w:rPr>
        <w:t xml:space="preserve"> and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'static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because we don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t know how long the thread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will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take to execute. Let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s create an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execute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method on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ThreadPool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that will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take a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generic parameter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F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with these bounds: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654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655" w:author="janelle" w:date="2018-03-28T11:25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execute&lt;F&gt;(&amp;self, f: F)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where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  </w:t>
      </w:r>
      <w:r w:rsidR="00E23361" w:rsidRPr="00E23361">
        <w:rPr>
          <w:rStyle w:val="HTMLCode"/>
          <w:rFonts w:hint="eastAsia"/>
        </w:rPr>
        <w:t xml:space="preserve">F: </w:t>
      </w:r>
      <w:proofErr w:type="spellStart"/>
      <w:proofErr w:type="gramStart"/>
      <w:r w:rsidR="00E23361" w:rsidRPr="00E23361">
        <w:rPr>
          <w:rStyle w:val="HTMLCode"/>
          <w:rFonts w:hint="eastAsia"/>
        </w:rPr>
        <w:t>FnOnce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 + Send + 'static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{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 still use the</w:t>
      </w:r>
      <w:r>
        <w:rPr>
          <w:rFonts w:eastAsia="Microsoft YaHei" w:hint="eastAsia"/>
        </w:rPr>
        <w:t xml:space="preserve"> </w:t>
      </w:r>
      <w:r w:rsidRPr="00D101B7">
        <w:rPr>
          <w:rStyle w:val="Literal"/>
          <w:rFonts w:hint="eastAsia"/>
        </w:rPr>
        <w:t>()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after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FnOnce</w:t>
      </w:r>
      <w:proofErr w:type="spellEnd"/>
      <w:r w:rsidR="00371FFD" w:rsidRPr="00EE70CB">
        <w:t xml:space="preserve">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this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FnOnce</w:t>
      </w:r>
      <w:proofErr w:type="spellEnd"/>
      <w:del w:id="656" w:author="AnneMarieW" w:date="2018-04-03T11:16:00Z">
        <w:r w:rsidDel="00611C0B">
          <w:rPr>
            <w:rFonts w:eastAsia="Microsoft YaHei" w:hint="eastAsia"/>
          </w:rPr>
          <w:delText xml:space="preserve"> </w:delText>
        </w:r>
        <w:r w:rsidRPr="00E23361" w:rsidDel="00611C0B">
          <w:rPr>
            <w:rFonts w:eastAsia="Microsoft YaHei" w:hint="eastAsia"/>
          </w:rPr>
          <w:delText>is</w:delText>
        </w:r>
      </w:del>
      <w:r w:rsidR="000067D5" w:rsidRPr="00B4274A">
        <w:t xml:space="preserve"> </w:t>
      </w:r>
      <w:r w:rsidRPr="00E23361">
        <w:rPr>
          <w:rFonts w:eastAsia="Microsoft YaHei" w:hint="eastAsia"/>
        </w:rPr>
        <w:t>represent</w:t>
      </w:r>
      <w:ins w:id="657" w:author="AnneMarieW" w:date="2018-04-03T11:16:00Z">
        <w:r w:rsidR="00611C0B">
          <w:rPr>
            <w:rFonts w:eastAsia="Microsoft YaHei"/>
          </w:rPr>
          <w:t>s</w:t>
        </w:r>
      </w:ins>
      <w:del w:id="658" w:author="AnneMarieW" w:date="2018-04-03T11:16:00Z">
        <w:r w:rsidRPr="00E23361" w:rsidDel="00611C0B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 xml:space="preserve">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closure that takes no parameters and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return a value.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Just like </w:t>
      </w:r>
      <w:proofErr w:type="gramStart"/>
      <w:r w:rsidRPr="00E23361">
        <w:rPr>
          <w:rFonts w:eastAsia="Microsoft YaHei" w:hint="eastAsia"/>
        </w:rPr>
        <w:t>function</w:t>
      </w:r>
      <w:proofErr w:type="gramEnd"/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definitions, the return type can be omitted from the</w:t>
      </w:r>
      <w:r w:rsidR="000067D5" w:rsidRPr="00B4274A">
        <w:t xml:space="preserve"> </w:t>
      </w:r>
      <w:r w:rsidRPr="00E23361">
        <w:rPr>
          <w:rFonts w:eastAsia="Microsoft YaHei" w:hint="eastAsia"/>
        </w:rPr>
        <w:t>signature, but even if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have no parameters, we still need the parentheses.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Again,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add the</w:t>
      </w:r>
      <w:r w:rsidR="000067D5" w:rsidRPr="00B4274A">
        <w:t xml:space="preserve"> </w:t>
      </w:r>
      <w:r w:rsidRPr="00E23361">
        <w:rPr>
          <w:rFonts w:eastAsia="Microsoft YaHei" w:hint="eastAsia"/>
        </w:rPr>
        <w:t>simplest implementation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method, which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does nothing, just to </w:t>
      </w:r>
      <w:del w:id="659" w:author="AnneMarieW" w:date="2018-04-03T11:16:00Z">
        <w:r w:rsidRPr="00E23361" w:rsidDel="00611C0B">
          <w:rPr>
            <w:rFonts w:eastAsia="Microsoft YaHei" w:hint="eastAsia"/>
          </w:rPr>
          <w:delText>get</w:delText>
        </w:r>
      </w:del>
      <w:ins w:id="660" w:author="AnneMarieW" w:date="2018-04-03T11:16:00Z">
        <w:r w:rsidR="00611C0B">
          <w:rPr>
            <w:rFonts w:eastAsia="Microsoft YaHei"/>
          </w:rPr>
          <w:t>make</w:t>
        </w:r>
      </w:ins>
      <w:r w:rsidRPr="00E23361">
        <w:rPr>
          <w:rFonts w:eastAsia="Microsoft YaHei" w:hint="eastAsia"/>
        </w:rPr>
        <w:t xml:space="preserve"> our code </w:t>
      </w:r>
      <w:r>
        <w:rPr>
          <w:rFonts w:eastAsia="Microsoft YaHei" w:hint="eastAsia"/>
        </w:rPr>
        <w:t>compil</w:t>
      </w:r>
      <w:ins w:id="661" w:author="AnneMarieW" w:date="2018-04-03T11:16:00Z">
        <w:r w:rsidR="00611C0B">
          <w:rPr>
            <w:rFonts w:eastAsia="Microsoft YaHei"/>
          </w:rPr>
          <w:t>e</w:t>
        </w:r>
      </w:ins>
      <w:del w:id="662" w:author="AnneMarieW" w:date="2018-04-03T11:16:00Z">
        <w:r w:rsidDel="00611C0B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>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check it again: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Style w:val="HTMLCode"/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check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unused variable: `size</w:t>
      </w:r>
      <w:r>
        <w:rPr>
          <w:rStyle w:val="HTMLCode"/>
          <w:rFonts w:hint="eastAsia"/>
        </w:rPr>
        <w:t>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 --&gt; src/lib.rs:4:16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4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pub</w:t>
      </w:r>
      <w:proofErr w:type="gramEnd"/>
      <w:r w:rsidRPr="00E23361">
        <w:rPr>
          <w:rStyle w:val="HTMLCode"/>
          <w:rFonts w:hint="eastAsia"/>
        </w:rPr>
        <w:t xml:space="preserve"> fn new(size: </w:t>
      </w:r>
      <w:proofErr w:type="spellStart"/>
      <w:r>
        <w:rPr>
          <w:rStyle w:val="HTMLCode"/>
          <w:rFonts w:hint="eastAsia"/>
        </w:rPr>
        <w:t>usize</w:t>
      </w:r>
      <w:proofErr w:type="spellEnd"/>
      <w:r w:rsidRPr="00E23361">
        <w:rPr>
          <w:rStyle w:val="HTMLCode"/>
          <w:rFonts w:hint="eastAsia"/>
        </w:rPr>
        <w:t xml:space="preserve">) -&gt; </w:t>
      </w:r>
      <w:proofErr w:type="spellStart"/>
      <w:r w:rsidRPr="00E23361">
        <w:rPr>
          <w:rStyle w:val="HTMLCode"/>
          <w:rFonts w:hint="eastAsia"/>
        </w:rPr>
        <w:t>ThreadPool</w:t>
      </w:r>
      <w:proofErr w:type="spellEnd"/>
      <w:r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^^^^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= note:</w:t>
      </w:r>
      <w:r w:rsidR="00E23361" w:rsidRPr="00E23361"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#[</w:t>
      </w:r>
      <w:proofErr w:type="gramEnd"/>
      <w:r w:rsidR="00E23361" w:rsidRPr="00E23361">
        <w:rPr>
          <w:rStyle w:val="HTMLCode"/>
          <w:rFonts w:hint="eastAsia"/>
        </w:rPr>
        <w:t>warn(</w:t>
      </w:r>
      <w:proofErr w:type="spellStart"/>
      <w:r w:rsidR="00E23361" w:rsidRPr="00E23361">
        <w:rPr>
          <w:rStyle w:val="HTMLCode"/>
          <w:rFonts w:hint="eastAsia"/>
        </w:rPr>
        <w:t>unused_variables</w:t>
      </w:r>
      <w:proofErr w:type="spellEnd"/>
      <w:r w:rsidR="00E23361" w:rsidRPr="00E23361">
        <w:rPr>
          <w:rStyle w:val="HTMLCode"/>
          <w:rFonts w:hint="eastAsia"/>
        </w:rPr>
        <w:t>)] on by default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= note: to avoid this warning, consider using `_size` instead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unused variable: `f</w:t>
      </w:r>
      <w:r>
        <w:rPr>
          <w:rStyle w:val="HTMLCode"/>
          <w:rFonts w:hint="eastAsia"/>
        </w:rPr>
        <w:t>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 --&gt; src/lib.rs:8:30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8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pub</w:t>
      </w:r>
      <w:proofErr w:type="gramEnd"/>
      <w:r w:rsidRPr="00E23361">
        <w:rPr>
          <w:rStyle w:val="HTMLCode"/>
          <w:rFonts w:hint="eastAsia"/>
        </w:rPr>
        <w:t xml:space="preserve"> fn execute&lt;F&gt;(&amp;self, f: F)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    </w:t>
      </w:r>
      <w:r w:rsidR="00E23361" w:rsidRPr="00E23361">
        <w:rPr>
          <w:rStyle w:val="HTMLCode"/>
          <w:rFonts w:hint="eastAsia"/>
        </w:rPr>
        <w:t>^</w:t>
      </w:r>
    </w:p>
    <w:p w:rsid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</w:p>
    <w:p w:rsid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= note: to avoid this warning, consider using `_f` instead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re receiving </w:t>
      </w:r>
      <w:proofErr w:type="gramStart"/>
      <w:r w:rsidRPr="00E23361">
        <w:rPr>
          <w:rFonts w:eastAsia="Microsoft YaHei" w:hint="eastAsia"/>
        </w:rPr>
        <w:t>only warnings now</w:t>
      </w:r>
      <w:del w:id="663" w:author="AnneMarieW" w:date="2018-04-03T11:16:00Z">
        <w:r w:rsidRPr="00E23361" w:rsidDel="00611C0B">
          <w:rPr>
            <w:rFonts w:eastAsia="Microsoft YaHei" w:hint="eastAsia"/>
          </w:rPr>
          <w:delText>!</w:delText>
        </w:r>
      </w:del>
      <w:ins w:id="664" w:author="AnneMarieW" w:date="2018-04-03T11:16:00Z">
        <w:r w:rsidR="00611C0B">
          <w:rPr>
            <w:rFonts w:eastAsia="Microsoft YaHei"/>
          </w:rPr>
          <w:t>, which</w:t>
        </w:r>
      </w:ins>
      <w:del w:id="665" w:author="AnneMarieW" w:date="2018-04-03T11:17:00Z">
        <w:r w:rsidRPr="00E23361" w:rsidDel="00611C0B">
          <w:rPr>
            <w:rFonts w:eastAsia="Microsoft YaHei" w:hint="eastAsia"/>
          </w:rPr>
          <w:delText xml:space="preserve"> That</w:delText>
        </w:r>
      </w:del>
      <w:r w:rsidRPr="00E23361">
        <w:rPr>
          <w:rFonts w:eastAsia="Microsoft YaHei" w:hint="eastAsia"/>
        </w:rPr>
        <w:t xml:space="preserve"> means</w:t>
      </w:r>
      <w:proofErr w:type="gramEnd"/>
      <w:r w:rsidRPr="00E23361">
        <w:rPr>
          <w:rFonts w:eastAsia="Microsoft YaHei" w:hint="eastAsia"/>
        </w:rPr>
        <w:t xml:space="preserve"> it compiles! </w:t>
      </w:r>
      <w:ins w:id="666" w:author="AnneMarieW" w:date="2018-04-03T11:17:00Z">
        <w:r w:rsidR="00611C0B">
          <w:rPr>
            <w:rFonts w:eastAsia="Microsoft YaHei"/>
          </w:rPr>
          <w:t xml:space="preserve">But </w:t>
        </w:r>
      </w:ins>
      <w:del w:id="667" w:author="AnneMarieW" w:date="2018-04-03T11:17:00Z">
        <w:r w:rsidRPr="00E23361" w:rsidDel="00611C0B">
          <w:rPr>
            <w:rFonts w:eastAsia="Microsoft YaHei" w:hint="eastAsia"/>
          </w:rPr>
          <w:delText>N</w:delText>
        </w:r>
      </w:del>
      <w:ins w:id="668" w:author="AnneMarieW" w:date="2018-04-03T11:17:00Z">
        <w:r w:rsidR="00611C0B">
          <w:rPr>
            <w:rFonts w:eastAsia="Microsoft YaHei"/>
          </w:rPr>
          <w:t>n</w:t>
        </w:r>
      </w:ins>
      <w:r w:rsidRPr="00E23361">
        <w:rPr>
          <w:rFonts w:eastAsia="Microsoft YaHei" w:hint="eastAsia"/>
        </w:rPr>
        <w:t>ote</w:t>
      </w:r>
      <w:del w:id="669" w:author="AnneMarieW" w:date="2018-04-03T11:17:00Z">
        <w:r w:rsidRPr="00E23361" w:rsidDel="00611C0B">
          <w:rPr>
            <w:rFonts w:eastAsia="Microsoft YaHei" w:hint="eastAsia"/>
          </w:rPr>
          <w:delText>, though,</w:delText>
        </w:r>
      </w:del>
      <w:r w:rsidRPr="00E23361">
        <w:rPr>
          <w:rFonts w:eastAsia="Microsoft YaHei" w:hint="eastAsia"/>
        </w:rPr>
        <w:t xml:space="preserve"> 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if you try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make a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 in the browser,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see the errors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in the browser that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we saw </w:t>
      </w:r>
      <w:del w:id="670" w:author="AnneMarieW" w:date="2018-04-03T11:17:00Z">
        <w:r w:rsidRPr="00E23361" w:rsidDel="00611C0B">
          <w:rPr>
            <w:rFonts w:eastAsia="Microsoft YaHei" w:hint="eastAsia"/>
          </w:rPr>
          <w:delText>in</w:delText>
        </w:r>
      </w:del>
      <w:ins w:id="671" w:author="AnneMarieW" w:date="2018-04-03T11:17:00Z">
        <w:r w:rsidR="00611C0B">
          <w:rPr>
            <w:rFonts w:eastAsia="Microsoft YaHei"/>
          </w:rPr>
          <w:t>at</w:t>
        </w:r>
      </w:ins>
      <w:r w:rsidRPr="00E23361">
        <w:rPr>
          <w:rFonts w:eastAsia="Microsoft YaHei" w:hint="eastAsia"/>
        </w:rPr>
        <w:t xml:space="preserve"> the beginning of the chapter. Our library isn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actually calling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closure passed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yet!</w:t>
      </w:r>
    </w:p>
    <w:p w:rsidR="00E23361" w:rsidRPr="00E23361" w:rsidRDefault="00B4274A" w:rsidP="00F754ED">
      <w:pPr>
        <w:pStyle w:val="Note"/>
        <w:rPr>
          <w:rFonts w:eastAsia="Microsoft YaHei"/>
        </w:rPr>
      </w:pPr>
      <w:r>
        <w:rPr>
          <w:rFonts w:eastAsia="Microsoft YaHei"/>
        </w:rPr>
        <w:t>Note</w:t>
      </w:r>
      <w:ins w:id="672" w:author="janelle" w:date="2018-03-28T11:15:00Z">
        <w:r w:rsidR="00803D30">
          <w:rPr>
            <w:rFonts w:eastAsia="Microsoft YaHei"/>
          </w:rPr>
          <w:tab/>
        </w:r>
      </w:ins>
      <w:del w:id="673" w:author="janelle" w:date="2018-03-28T11:15:00Z">
        <w:r w:rsidDel="00803D30">
          <w:rPr>
            <w:rFonts w:eastAsia="Microsoft YaHei"/>
          </w:rPr>
          <w:delText xml:space="preserve">: </w:delText>
        </w:r>
      </w:del>
      <w:proofErr w:type="gramStart"/>
      <w:r w:rsidR="00E23361" w:rsidRPr="00E23361">
        <w:rPr>
          <w:rFonts w:eastAsia="Microsoft YaHei" w:hint="eastAsia"/>
        </w:rPr>
        <w:t>A</w:t>
      </w:r>
      <w:proofErr w:type="gramEnd"/>
      <w:r w:rsidR="00E23361" w:rsidRPr="00E23361">
        <w:rPr>
          <w:rFonts w:eastAsia="Microsoft YaHei" w:hint="eastAsia"/>
        </w:rPr>
        <w:t xml:space="preserve"> saying you might hear about languages with strict compilers</w:t>
      </w:r>
      <w:ins w:id="674" w:author="AnneMarieW" w:date="2018-04-03T11:17:00Z">
        <w:r w:rsidR="00611C0B">
          <w:rPr>
            <w:rFonts w:eastAsia="Microsoft YaHei"/>
          </w:rPr>
          <w:t>, such as</w:t>
        </w:r>
      </w:ins>
      <w:del w:id="675" w:author="AnneMarieW" w:date="2018-04-03T11:17:00Z">
        <w:r w:rsidR="00E23361" w:rsidRPr="00E23361" w:rsidDel="00611C0B">
          <w:rPr>
            <w:rFonts w:eastAsia="Microsoft YaHei" w:hint="eastAsia"/>
          </w:rPr>
          <w:delText xml:space="preserve"> like</w:delText>
        </w:r>
      </w:del>
      <w:r w:rsidR="00E23361" w:rsidRPr="00E23361">
        <w:rPr>
          <w:rFonts w:eastAsia="Microsoft YaHei" w:hint="eastAsia"/>
        </w:rPr>
        <w:t xml:space="preserve"> Haskell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and Rust</w:t>
      </w:r>
      <w:ins w:id="676" w:author="AnneMarieW" w:date="2018-04-03T11:18:00Z">
        <w:r w:rsidR="00611C0B">
          <w:rPr>
            <w:rFonts w:eastAsia="Microsoft YaHei"/>
          </w:rPr>
          <w:t>,</w:t>
        </w:r>
      </w:ins>
      <w:r w:rsidR="00E23361" w:rsidRPr="00E23361">
        <w:rPr>
          <w:rFonts w:eastAsia="Microsoft YaHei" w:hint="eastAsia"/>
        </w:rPr>
        <w:t xml:space="preserve"> is </w:t>
      </w:r>
      <w:r w:rsidR="00E23361" w:rsidRPr="00E23361">
        <w:rPr>
          <w:rFonts w:eastAsia="Microsoft YaHei"/>
        </w:rPr>
        <w:t>“</w:t>
      </w:r>
      <w:r w:rsidR="00E23361" w:rsidRPr="00E23361">
        <w:rPr>
          <w:rFonts w:eastAsia="Microsoft YaHei" w:hint="eastAsia"/>
        </w:rPr>
        <w:t>if the code compiles, it works.</w:t>
      </w:r>
      <w:r w:rsidR="00E23361" w:rsidRPr="00E23361">
        <w:rPr>
          <w:rFonts w:eastAsia="Microsoft YaHei"/>
        </w:rPr>
        <w:t>”</w:t>
      </w:r>
      <w:r w:rsidR="00E23361" w:rsidRPr="00E23361">
        <w:rPr>
          <w:rFonts w:eastAsia="Microsoft YaHei" w:hint="eastAsia"/>
        </w:rPr>
        <w:t xml:space="preserve"> </w:t>
      </w:r>
      <w:ins w:id="677" w:author="AnneMarieW" w:date="2018-04-03T11:19:00Z">
        <w:r w:rsidR="00611C0B">
          <w:rPr>
            <w:rFonts w:eastAsia="Microsoft YaHei"/>
          </w:rPr>
          <w:t xml:space="preserve">But </w:t>
        </w:r>
      </w:ins>
      <w:del w:id="678" w:author="AnneMarieW" w:date="2018-04-03T11:19:00Z">
        <w:r w:rsidR="00E23361" w:rsidRPr="00E23361" w:rsidDel="00611C0B">
          <w:rPr>
            <w:rFonts w:eastAsia="Microsoft YaHei" w:hint="eastAsia"/>
          </w:rPr>
          <w:delText>T</w:delText>
        </w:r>
      </w:del>
      <w:ins w:id="679" w:author="AnneMarieW" w:date="2018-04-03T11:19:00Z">
        <w:r w:rsidR="00611C0B">
          <w:rPr>
            <w:rFonts w:eastAsia="Microsoft YaHei"/>
          </w:rPr>
          <w:t>t</w:t>
        </w:r>
      </w:ins>
      <w:r w:rsidR="00E23361" w:rsidRPr="00E23361">
        <w:rPr>
          <w:rFonts w:eastAsia="Microsoft YaHei" w:hint="eastAsia"/>
        </w:rPr>
        <w:t xml:space="preserve">his </w:t>
      </w:r>
      <w:del w:id="680" w:author="AnneMarieW" w:date="2018-04-03T11:19:00Z">
        <w:r w:rsidR="00E23361" w:rsidRPr="00E23361" w:rsidDel="00611C0B">
          <w:rPr>
            <w:rFonts w:eastAsia="Microsoft YaHei" w:hint="eastAsia"/>
          </w:rPr>
          <w:delText>is a good time to remember</w:delText>
        </w:r>
        <w:r w:rsidR="000067D5" w:rsidRPr="00B4274A" w:rsidDel="00611C0B">
          <w:delText xml:space="preserve"> </w:delText>
        </w:r>
        <w:r w:rsidR="00E23361" w:rsidRPr="00E23361" w:rsidDel="00611C0B">
          <w:rPr>
            <w:rFonts w:eastAsia="Microsoft YaHei" w:hint="eastAsia"/>
          </w:rPr>
          <w:delText>that this</w:delText>
        </w:r>
      </w:del>
      <w:ins w:id="681" w:author="AnneMarieW" w:date="2018-04-03T11:18:00Z">
        <w:r w:rsidR="00611C0B">
          <w:rPr>
            <w:rFonts w:eastAsia="Microsoft YaHei"/>
          </w:rPr>
          <w:t>saying</w:t>
        </w:r>
      </w:ins>
      <w:r w:rsidR="00E23361" w:rsidRPr="00E23361">
        <w:rPr>
          <w:rFonts w:eastAsia="Microsoft YaHei" w:hint="eastAsia"/>
        </w:rPr>
        <w:t xml:space="preserve"> is </w:t>
      </w:r>
      <w:r w:rsidR="00E23361" w:rsidRPr="00E23361">
        <w:rPr>
          <w:rFonts w:eastAsia="Microsoft YaHei" w:hint="eastAsia"/>
        </w:rPr>
        <w:lastRenderedPageBreak/>
        <w:t>not</w:t>
      </w:r>
      <w:r w:rsidR="000067D5" w:rsidRPr="00B4274A">
        <w:t xml:space="preserve"> </w:t>
      </w:r>
      <w:del w:id="682" w:author="AnneMarieW" w:date="2018-04-03T11:18:00Z">
        <w:r w:rsidR="00E23361" w:rsidRPr="00E23361" w:rsidDel="00611C0B">
          <w:rPr>
            <w:rFonts w:eastAsia="Microsoft YaHei" w:hint="eastAsia"/>
          </w:rPr>
          <w:delText xml:space="preserve">actually </w:delText>
        </w:r>
      </w:del>
      <w:r w:rsidR="00E23361" w:rsidRPr="00E23361">
        <w:rPr>
          <w:rFonts w:eastAsia="Microsoft YaHei" w:hint="eastAsia"/>
        </w:rPr>
        <w:t>universally true. Our project compiles, but it does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absolutely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nothing! If we </w:t>
      </w:r>
      <w:del w:id="683" w:author="AnneMarieW" w:date="2018-04-03T11:18:00Z">
        <w:r w:rsidR="00E23361" w:rsidRPr="00E23361" w:rsidDel="00611C0B">
          <w:rPr>
            <w:rFonts w:eastAsia="Microsoft YaHei" w:hint="eastAsia"/>
          </w:rPr>
          <w:delText xml:space="preserve">were </w:delText>
        </w:r>
      </w:del>
      <w:r w:rsidR="00E23361" w:rsidRPr="00E23361">
        <w:rPr>
          <w:rFonts w:eastAsia="Microsoft YaHei" w:hint="eastAsia"/>
        </w:rPr>
        <w:t>buil</w:t>
      </w:r>
      <w:del w:id="684" w:author="AnneMarieW" w:date="2018-04-03T11:18:00Z">
        <w:r w:rsidR="00E23361" w:rsidRPr="00E23361" w:rsidDel="00611C0B">
          <w:rPr>
            <w:rFonts w:eastAsia="Microsoft YaHei" w:hint="eastAsia"/>
          </w:rPr>
          <w:delText>ding</w:delText>
        </w:r>
      </w:del>
      <w:ins w:id="685" w:author="AnneMarieW" w:date="2018-04-03T11:18:00Z">
        <w:r w:rsidR="00611C0B">
          <w:rPr>
            <w:rFonts w:eastAsia="Microsoft YaHei"/>
          </w:rPr>
          <w:t>t</w:t>
        </w:r>
      </w:ins>
      <w:r w:rsidR="00E23361" w:rsidRPr="00E23361">
        <w:rPr>
          <w:rFonts w:eastAsia="Microsoft YaHei" w:hint="eastAsia"/>
        </w:rPr>
        <w:t xml:space="preserve"> a real, complete project, this would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be a g</w:t>
      </w:r>
      <w:del w:id="686" w:author="AnneMarieW" w:date="2018-04-03T11:19:00Z">
        <w:r w:rsidR="00E23361" w:rsidRPr="00E23361" w:rsidDel="00611C0B">
          <w:rPr>
            <w:rFonts w:eastAsia="Microsoft YaHei" w:hint="eastAsia"/>
          </w:rPr>
          <w:delText>reat</w:delText>
        </w:r>
      </w:del>
      <w:ins w:id="687" w:author="AnneMarieW" w:date="2018-04-03T11:19:00Z">
        <w:r w:rsidR="00611C0B">
          <w:rPr>
            <w:rFonts w:eastAsia="Microsoft YaHei"/>
          </w:rPr>
          <w:t>ood</w:t>
        </w:r>
      </w:ins>
      <w:r w:rsidR="000067D5" w:rsidRPr="00B4274A">
        <w:t xml:space="preserve"> </w:t>
      </w:r>
      <w:r w:rsidR="00E23361" w:rsidRPr="00E23361">
        <w:rPr>
          <w:rFonts w:eastAsia="Microsoft YaHei" w:hint="eastAsia"/>
        </w:rPr>
        <w:t>time to start writing unit tests to check that the code compiles</w:t>
      </w:r>
      <w:r w:rsidR="00E23361" w:rsidRPr="004623FE">
        <w:rPr>
          <w:rFonts w:eastAsia="Microsoft YaHei"/>
        </w:rPr>
        <w:t xml:space="preserve"> </w:t>
      </w:r>
      <w:r w:rsidR="00F64EA0" w:rsidRPr="005F0C31">
        <w:rPr>
          <w:rStyle w:val="EmphasisRevItal"/>
          <w:rFonts w:eastAsia="Microsoft YaHei"/>
          <w:rPrChange w:id="688" w:author="janelle" w:date="2018-04-05T10:32:00Z">
            <w:rPr>
              <w:rStyle w:val="EmphasisNote"/>
              <w:rFonts w:eastAsia="Microsoft YaHei"/>
            </w:rPr>
          </w:rPrChange>
        </w:rPr>
        <w:t>and</w:t>
      </w:r>
      <w:r w:rsidR="00E23361" w:rsidRPr="004623FE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has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the behavior we want.</w:t>
      </w:r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689" w:name="validating-the-number-of-threads-in-`new"/>
      <w:bookmarkStart w:id="690" w:name="_Toc509918802"/>
      <w:bookmarkEnd w:id="689"/>
      <w:r w:rsidRPr="00E23361">
        <w:rPr>
          <w:rFonts w:eastAsia="Microsoft YaHei" w:hint="eastAsia"/>
        </w:rPr>
        <w:t xml:space="preserve">Validating the Number of Threads in </w:t>
      </w:r>
      <w:r w:rsidRPr="00E23361">
        <w:rPr>
          <w:rFonts w:hint="eastAsia"/>
        </w:rPr>
        <w:t>new</w:t>
      </w:r>
      <w:bookmarkEnd w:id="690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ins w:id="691" w:author="AnneMarieW" w:date="2018-04-03T13:03:00Z">
        <w:r w:rsidR="00BC1C9F">
          <w:rPr>
            <w:rFonts w:eastAsia="Microsoft YaHei"/>
          </w:rPr>
          <w:t xml:space="preserve">’ll </w:t>
        </w:r>
      </w:ins>
      <w:del w:id="692" w:author="AnneMarieW" w:date="2018-04-03T13:03:00Z">
        <w:r w:rsidRPr="00E23361" w:rsidDel="00BC1C9F">
          <w:rPr>
            <w:rFonts w:eastAsia="Microsoft YaHei"/>
          </w:rPr>
          <w:delText>’</w:delText>
        </w:r>
        <w:r w:rsidRPr="00E23361" w:rsidDel="00BC1C9F">
          <w:rPr>
            <w:rFonts w:eastAsia="Microsoft YaHei" w:hint="eastAsia"/>
          </w:rPr>
          <w:delText>re still</w:delText>
        </w:r>
      </w:del>
      <w:ins w:id="693" w:author="AnneMarieW" w:date="2018-04-03T13:03:00Z">
        <w:r w:rsidR="00BC1C9F">
          <w:rPr>
            <w:rFonts w:eastAsia="Microsoft YaHei"/>
          </w:rPr>
          <w:t>continue to</w:t>
        </w:r>
      </w:ins>
      <w:r w:rsidRPr="00E23361">
        <w:rPr>
          <w:rFonts w:eastAsia="Microsoft YaHei" w:hint="eastAsia"/>
        </w:rPr>
        <w:t xml:space="preserve"> get</w:t>
      </w:r>
      <w:del w:id="694" w:author="AnneMarieW" w:date="2018-04-03T13:03:00Z">
        <w:r w:rsidRPr="00E23361" w:rsidDel="00BC1C9F">
          <w:rPr>
            <w:rFonts w:eastAsia="Microsoft YaHei" w:hint="eastAsia"/>
          </w:rPr>
          <w:delText>ting</w:delText>
        </w:r>
      </w:del>
      <w:r w:rsidRPr="00E23361">
        <w:rPr>
          <w:rFonts w:eastAsia="Microsoft YaHei" w:hint="eastAsia"/>
        </w:rPr>
        <w:t xml:space="preserve"> warnings because we aren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doing anything with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parameters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 w:rsidR="000067D5" w:rsidRPr="00B4274A"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 w:rsidRPr="00E23361">
        <w:rPr>
          <w:rFonts w:eastAsia="Microsoft YaHei" w:hint="eastAsia"/>
        </w:rPr>
        <w:t>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implement the bodies of these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functions with the</w:t>
      </w:r>
      <w:r w:rsidR="000067D5" w:rsidRPr="00B4274A">
        <w:t xml:space="preserve"> </w:t>
      </w:r>
      <w:r w:rsidRPr="00E23361">
        <w:rPr>
          <w:rFonts w:eastAsia="Microsoft YaHei" w:hint="eastAsia"/>
        </w:rPr>
        <w:t>behavior we want. To start,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think about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 w:rsidRPr="00E23361">
        <w:rPr>
          <w:rFonts w:eastAsia="Microsoft YaHei" w:hint="eastAsia"/>
        </w:rPr>
        <w:t>.</w:t>
      </w:r>
      <w:r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Earlier we chose an</w:t>
      </w:r>
      <w:r w:rsidR="000067D5" w:rsidRPr="00B4274A">
        <w:t xml:space="preserve"> </w:t>
      </w:r>
      <w:r w:rsidRPr="00E23361">
        <w:rPr>
          <w:rFonts w:eastAsia="Microsoft YaHei" w:hint="eastAsia"/>
        </w:rPr>
        <w:t>unsigned type for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size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parameter,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a pool with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 negative number of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threads makes no sense. However, a pool with zero threads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also makes no sense,</w:t>
      </w:r>
      <w:r w:rsidR="000067D5" w:rsidRPr="00B4274A">
        <w:t xml:space="preserve"> </w:t>
      </w:r>
      <w:r w:rsidRPr="00E23361">
        <w:rPr>
          <w:rFonts w:eastAsia="Microsoft YaHei" w:hint="eastAsia"/>
        </w:rPr>
        <w:t>yet zero is a perfectly valid</w:t>
      </w:r>
      <w:r>
        <w:rPr>
          <w:rFonts w:eastAsia="Microsoft YaHei" w:hint="eastAsia"/>
        </w:rPr>
        <w:t xml:space="preserve"> </w:t>
      </w:r>
      <w:proofErr w:type="spellStart"/>
      <w:r w:rsidRPr="00347102">
        <w:rPr>
          <w:rStyle w:val="Literal"/>
          <w:rFonts w:hint="eastAsia"/>
        </w:rPr>
        <w:t>usize</w:t>
      </w:r>
      <w:proofErr w:type="spellEnd"/>
      <w:r w:rsidRPr="00E23361">
        <w:rPr>
          <w:rFonts w:eastAsia="Microsoft YaHei" w:hint="eastAsia"/>
        </w:rPr>
        <w:t xml:space="preserve">. </w:t>
      </w:r>
      <w:del w:id="695" w:author="AnneMarieW" w:date="2018-04-03T13:04:00Z">
        <w:r w:rsidRPr="00E23361" w:rsidDel="00BC1C9F">
          <w:rPr>
            <w:rFonts w:eastAsia="Microsoft YaHei" w:hint="eastAsia"/>
          </w:rPr>
          <w:delText>Let</w:delText>
        </w:r>
        <w:r w:rsidRPr="00E23361" w:rsidDel="00BC1C9F">
          <w:rPr>
            <w:rFonts w:eastAsia="Microsoft YaHei"/>
          </w:rPr>
          <w:delText>’</w:delText>
        </w:r>
        <w:r w:rsidRPr="00E23361" w:rsidDel="00BC1C9F">
          <w:rPr>
            <w:rFonts w:eastAsia="Microsoft YaHei" w:hint="eastAsia"/>
          </w:rPr>
          <w:delText>s</w:delText>
        </w:r>
      </w:del>
      <w:ins w:id="696" w:author="AnneMarieW" w:date="2018-04-03T13:04:00Z">
        <w:r w:rsidR="00BC1C9F">
          <w:rPr>
            <w:rFonts w:eastAsia="Microsoft YaHei"/>
          </w:rPr>
          <w:t>We’ll</w:t>
        </w:r>
      </w:ins>
      <w:r w:rsidRPr="00E23361">
        <w:rPr>
          <w:rFonts w:eastAsia="Microsoft YaHei" w:hint="eastAsia"/>
        </w:rPr>
        <w:t xml:space="preserve"> add code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check that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size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greater than</w:t>
      </w:r>
      <w:r w:rsidR="000067D5" w:rsidRPr="00B4274A">
        <w:t xml:space="preserve"> </w:t>
      </w:r>
      <w:r w:rsidRPr="00E23361">
        <w:rPr>
          <w:rFonts w:eastAsia="Microsoft YaHei" w:hint="eastAsia"/>
        </w:rPr>
        <w:t>zero before we return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347102">
        <w:t xml:space="preserve"> </w:t>
      </w:r>
      <w:r w:rsidRPr="00E23361">
        <w:rPr>
          <w:rFonts w:eastAsia="Microsoft YaHei" w:hint="eastAsia"/>
        </w:rPr>
        <w:t>instance</w:t>
      </w:r>
      <w:del w:id="697" w:author="AnneMarieW" w:date="2018-04-03T13:04:00Z">
        <w:r w:rsidRPr="00E23361" w:rsidDel="00BC1C9F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have the program panic if </w:t>
      </w:r>
      <w:ins w:id="698" w:author="AnneMarieW" w:date="2018-04-03T13:05:00Z">
        <w:r w:rsidR="00BC1C9F">
          <w:rPr>
            <w:rFonts w:eastAsia="Microsoft YaHei"/>
          </w:rPr>
          <w:t xml:space="preserve">it receives </w:t>
        </w:r>
      </w:ins>
      <w:r w:rsidRPr="00E23361">
        <w:rPr>
          <w:rFonts w:eastAsia="Microsoft YaHei" w:hint="eastAsia"/>
        </w:rPr>
        <w:t xml:space="preserve">a zero </w:t>
      </w:r>
      <w:del w:id="699" w:author="AnneMarieW" w:date="2018-04-03T13:05:00Z">
        <w:r w:rsidRPr="00E23361" w:rsidDel="00BC1C9F">
          <w:rPr>
            <w:rFonts w:eastAsia="Microsoft YaHei" w:hint="eastAsia"/>
          </w:rPr>
          <w:delText xml:space="preserve">is received </w:delText>
        </w:r>
      </w:del>
      <w:r w:rsidRPr="00E23361">
        <w:rPr>
          <w:rFonts w:eastAsia="Microsoft YaHei" w:hint="eastAsia"/>
        </w:rPr>
        <w:t>by using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assert!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 w:hint="eastAsia"/>
        </w:rPr>
        <w:t>macro</w:t>
      </w:r>
      <w:proofErr w:type="gramEnd"/>
      <w:ins w:id="700" w:author="AnneMarieW" w:date="2018-04-03T13:05:00Z">
        <w:r w:rsidR="00BC1C9F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as shown in Listing 20-13</w:t>
      </w:r>
      <w:ins w:id="701" w:author="janelle" w:date="2018-04-05T10:32:00Z">
        <w:r w:rsidR="005F0C31">
          <w:rPr>
            <w:rFonts w:eastAsia="Microsoft YaHei"/>
          </w:rPr>
          <w:t>.</w:t>
        </w:r>
      </w:ins>
      <w:del w:id="702" w:author="janelle" w:date="2018-04-05T10:32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703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/// Create a new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>.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///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/// </w:t>
      </w:r>
      <w:proofErr w:type="gramStart"/>
      <w:r w:rsidR="00E23361" w:rsidRPr="00E23361">
        <w:rPr>
          <w:rStyle w:val="HTMLCode"/>
          <w:rFonts w:hint="eastAsia"/>
        </w:rPr>
        <w:t>The</w:t>
      </w:r>
      <w:proofErr w:type="gramEnd"/>
      <w:r w:rsidR="00E23361" w:rsidRPr="00E23361">
        <w:rPr>
          <w:rStyle w:val="HTMLCode"/>
          <w:rFonts w:hint="eastAsia"/>
        </w:rPr>
        <w:t xml:space="preserve"> size is the number of threads in the pool.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///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/// # Panics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///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/// </w:t>
      </w:r>
      <w:proofErr w:type="gramStart"/>
      <w:r w:rsidR="00E23361" w:rsidRPr="00E23361">
        <w:rPr>
          <w:rStyle w:val="HTMLCode"/>
          <w:rFonts w:hint="eastAsia"/>
        </w:rPr>
        <w:t>The</w:t>
      </w:r>
      <w:proofErr w:type="gramEnd"/>
      <w:r w:rsidR="00E23361" w:rsidRPr="00E23361">
        <w:rPr>
          <w:rStyle w:val="HTMLCode"/>
          <w:rFonts w:hint="eastAsia"/>
        </w:rPr>
        <w:t xml:space="preserve"> `new` function will panic if the size is zero.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704" w:author="janelle" w:date="2018-03-28T11:15:00Z">
            <w:rPr>
              <w:rStyle w:val="HTMLCode"/>
            </w:rPr>
          </w:rPrChange>
        </w:rPr>
        <w:t>--snip--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20-13: Implementing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ThreadPool</w:t>
      </w:r>
      <w:proofErr w:type="spellEnd"/>
      <w:r w:rsidRPr="00E23361">
        <w:rPr>
          <w:rStyle w:val="LiteralCaption"/>
          <w:rFonts w:hint="eastAsia"/>
        </w:rPr>
        <w:t>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panic if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size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zero</w:t>
      </w:r>
    </w:p>
    <w:p w:rsidR="00E23361" w:rsidRDefault="00E23361" w:rsidP="00B4274A">
      <w:pPr>
        <w:pStyle w:val="Body"/>
        <w:rPr>
          <w:ins w:id="705" w:author="janelle" w:date="2018-03-28T11:22:00Z"/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ve </w:t>
      </w:r>
      <w:del w:id="706" w:author="AnneMarieW" w:date="2018-04-03T13:06:00Z">
        <w:r w:rsidRPr="00E23361" w:rsidDel="00BC1C9F">
          <w:rPr>
            <w:rFonts w:eastAsia="Microsoft YaHei" w:hint="eastAsia"/>
          </w:rPr>
          <w:delText xml:space="preserve">taken this opportunity to </w:delText>
        </w:r>
      </w:del>
      <w:r w:rsidRPr="00E23361">
        <w:rPr>
          <w:rFonts w:eastAsia="Microsoft YaHei" w:hint="eastAsia"/>
        </w:rPr>
        <w:t>add</w:t>
      </w:r>
      <w:ins w:id="707" w:author="AnneMarieW" w:date="2018-04-03T13:06:00Z">
        <w:r w:rsidR="00BC1C9F">
          <w:rPr>
            <w:rFonts w:eastAsia="Microsoft YaHei"/>
          </w:rPr>
          <w:t>ed</w:t>
        </w:r>
      </w:ins>
      <w:r w:rsidRPr="00E23361">
        <w:rPr>
          <w:rFonts w:eastAsia="Microsoft YaHei" w:hint="eastAsia"/>
        </w:rPr>
        <w:t xml:space="preserve"> some documentation for our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with doc comments. Note that we followed good documentation practices by adding</w:t>
      </w:r>
      <w:r w:rsidR="000067D5" w:rsidRPr="00B4274A">
        <w:t xml:space="preserve"> </w:t>
      </w:r>
      <w:r w:rsidRPr="00E23361">
        <w:rPr>
          <w:rFonts w:eastAsia="Microsoft YaHei" w:hint="eastAsia"/>
        </w:rPr>
        <w:t>a section that calls out the situations in which our function can panic</w:t>
      </w:r>
      <w:ins w:id="708" w:author="AnneMarieW" w:date="2018-04-03T13:06:00Z">
        <w:r w:rsidR="00BC1C9F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as </w:t>
      </w:r>
      <w:del w:id="709" w:author="AnneMarieW" w:date="2018-04-03T13:06:00Z">
        <w:r w:rsidRPr="00E23361" w:rsidDel="00BC1C9F">
          <w:rPr>
            <w:rFonts w:eastAsia="Microsoft YaHei" w:hint="eastAsia"/>
          </w:rPr>
          <w:delText>we</w:delText>
        </w:r>
        <w:r w:rsidR="000067D5" w:rsidRPr="00B4274A" w:rsidDel="00BC1C9F">
          <w:delText xml:space="preserve"> </w:delText>
        </w:r>
      </w:del>
      <w:r w:rsidRPr="00E23361">
        <w:rPr>
          <w:rFonts w:eastAsia="Microsoft YaHei" w:hint="eastAsia"/>
        </w:rPr>
        <w:t xml:space="preserve">discussed in </w:t>
      </w:r>
      <w:r w:rsidR="00F64EA0" w:rsidRPr="00F64EA0">
        <w:rPr>
          <w:rFonts w:eastAsia="Microsoft YaHei"/>
          <w:highlight w:val="yellow"/>
          <w:rPrChange w:id="710" w:author="AnneMarieW" w:date="2018-04-03T13:06:00Z">
            <w:rPr>
              <w:rFonts w:ascii="Courier New" w:eastAsia="Microsoft YaHei" w:hAnsi="Courier New" w:cs="Courier New"/>
              <w:sz w:val="20"/>
            </w:rPr>
          </w:rPrChange>
        </w:rPr>
        <w:t>Chapter 14</w:t>
      </w:r>
      <w:r w:rsidRPr="00E23361">
        <w:rPr>
          <w:rFonts w:eastAsia="Microsoft YaHei" w:hint="eastAsia"/>
        </w:rPr>
        <w:t>. Try running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lastRenderedPageBreak/>
        <w:t>cargo doc --open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and clicking </w:t>
      </w:r>
      <w:del w:id="711" w:author="AnneMarieW" w:date="2018-04-03T13:07:00Z">
        <w:r w:rsidRPr="00E23361" w:rsidDel="00BC1C9F">
          <w:rPr>
            <w:rFonts w:eastAsia="Microsoft YaHei" w:hint="eastAsia"/>
          </w:rPr>
          <w:delText xml:space="preserve">on </w:delText>
        </w:r>
      </w:del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to see what the </w:t>
      </w:r>
      <w:commentRangeStart w:id="712"/>
      <w:r w:rsidRPr="00E23361">
        <w:rPr>
          <w:rFonts w:eastAsia="Microsoft YaHei" w:hint="eastAsia"/>
        </w:rPr>
        <w:t>generate</w:t>
      </w:r>
      <w:commentRangeEnd w:id="712"/>
      <w:r w:rsidR="00BC1C9F">
        <w:rPr>
          <w:rStyle w:val="CommentReference"/>
        </w:rPr>
        <w:commentReference w:id="712"/>
      </w:r>
      <w:r w:rsidRPr="00E23361">
        <w:rPr>
          <w:rFonts w:eastAsia="Microsoft YaHei" w:hint="eastAsia"/>
        </w:rPr>
        <w:t xml:space="preserve"> docs for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look like!</w:t>
      </w:r>
    </w:p>
    <w:p w:rsidR="005F0C31" w:rsidRDefault="00803D30">
      <w:pPr>
        <w:pStyle w:val="ProductionDirective"/>
        <w:rPr>
          <w:rFonts w:eastAsia="Microsoft YaHei"/>
        </w:rPr>
        <w:pPrChange w:id="713" w:author="janelle" w:date="2018-03-28T11:22:00Z">
          <w:pPr>
            <w:pStyle w:val="Body"/>
          </w:pPr>
        </w:pPrChange>
      </w:pPr>
      <w:ins w:id="714" w:author="janelle" w:date="2018-03-28T11:2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Default="00E23361" w:rsidP="00B4274A">
      <w:pPr>
        <w:pStyle w:val="Body"/>
        <w:rPr>
          <w:ins w:id="715" w:author="janelle" w:date="2018-04-05T10:33:00Z"/>
          <w:rFonts w:eastAsia="Microsoft YaHei"/>
        </w:rPr>
      </w:pPr>
      <w:r w:rsidRPr="00E23361">
        <w:rPr>
          <w:rFonts w:eastAsia="Microsoft YaHei" w:hint="eastAsia"/>
        </w:rPr>
        <w:t xml:space="preserve">Instead of adding </w:t>
      </w:r>
      <w:proofErr w:type="gramStart"/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assert</w:t>
      </w:r>
      <w:proofErr w:type="gramEnd"/>
      <w:r w:rsidRPr="00E23361">
        <w:rPr>
          <w:rStyle w:val="Literal"/>
          <w:rFonts w:hint="eastAsia"/>
        </w:rPr>
        <w:t>!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Fonts w:eastAsia="Microsoft YaHei" w:hint="eastAsia"/>
        </w:rPr>
        <w:t>macro</w:t>
      </w:r>
      <w:proofErr w:type="gramEnd"/>
      <w:r w:rsidRPr="00E23361">
        <w:rPr>
          <w:rFonts w:eastAsia="Microsoft YaHei" w:hint="eastAsia"/>
        </w:rPr>
        <w:t xml:space="preserve"> as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done here, we could</w:t>
      </w:r>
      <w:r w:rsidR="000067D5" w:rsidRPr="00B4274A">
        <w:t xml:space="preserve"> </w:t>
      </w:r>
      <w:r w:rsidRPr="00E23361">
        <w:rPr>
          <w:rFonts w:eastAsia="Microsoft YaHei" w:hint="eastAsia"/>
        </w:rPr>
        <w:t>make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Style w:val="HTMLCode"/>
        </w:rPr>
        <w:t xml:space="preserve"> </w:t>
      </w:r>
      <w:r w:rsidRPr="00E23361">
        <w:rPr>
          <w:rFonts w:eastAsia="Microsoft YaHei" w:hint="eastAsia"/>
        </w:rPr>
        <w:t>return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Result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like we did with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Config</w:t>
      </w:r>
      <w:proofErr w:type="spellEnd"/>
      <w:r w:rsidRPr="00E23361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the I/O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project in </w:t>
      </w:r>
      <w:r w:rsidR="00F64EA0" w:rsidRPr="00F64EA0">
        <w:rPr>
          <w:rFonts w:eastAsia="Microsoft YaHei"/>
          <w:highlight w:val="yellow"/>
          <w:rPrChange w:id="716" w:author="AnneMarieW" w:date="2018-04-03T13:08:00Z">
            <w:rPr>
              <w:rFonts w:ascii="Courier New" w:eastAsia="Microsoft YaHei" w:hAnsi="Courier New" w:cs="Courier New"/>
              <w:sz w:val="20"/>
            </w:rPr>
          </w:rPrChange>
        </w:rPr>
        <w:t>Listing 12-9</w:t>
      </w:r>
      <w:ins w:id="717" w:author="janelle" w:date="2018-04-05T10:33:00Z">
        <w:r w:rsidR="005F0C31">
          <w:rPr>
            <w:rFonts w:eastAsia="Microsoft YaHei"/>
          </w:rPr>
          <w:t xml:space="preserve"> on page XX</w:t>
        </w:r>
      </w:ins>
      <w:del w:id="718" w:author="AnneMarieW" w:date="2018-04-03T13:08:00Z">
        <w:r w:rsidRPr="00E23361" w:rsidDel="00BC1C9F">
          <w:rPr>
            <w:rFonts w:eastAsia="Microsoft YaHei" w:hint="eastAsia"/>
          </w:rPr>
          <w:delText>,</w:delText>
        </w:r>
      </w:del>
      <w:ins w:id="719" w:author="AnneMarieW" w:date="2018-04-03T13:08:00Z">
        <w:r w:rsidR="00BC1C9F">
          <w:rPr>
            <w:rFonts w:eastAsia="Microsoft YaHei"/>
          </w:rPr>
          <w:t>.</w:t>
        </w:r>
      </w:ins>
      <w:r w:rsidRPr="00E23361">
        <w:rPr>
          <w:rFonts w:eastAsia="Microsoft YaHei" w:hint="eastAsia"/>
        </w:rPr>
        <w:t xml:space="preserve"> </w:t>
      </w:r>
      <w:del w:id="720" w:author="AnneMarieW" w:date="2018-04-03T13:08:00Z">
        <w:r w:rsidRPr="00E23361" w:rsidDel="00BC1C9F">
          <w:rPr>
            <w:rFonts w:eastAsia="Microsoft YaHei" w:hint="eastAsia"/>
          </w:rPr>
          <w:delText>b</w:delText>
        </w:r>
      </w:del>
      <w:ins w:id="721" w:author="AnneMarieW" w:date="2018-04-03T13:08:00Z">
        <w:r w:rsidR="00BC1C9F">
          <w:rPr>
            <w:rFonts w:eastAsia="Microsoft YaHei"/>
          </w:rPr>
          <w:t>B</w:t>
        </w:r>
      </w:ins>
      <w:r w:rsidRPr="00E23361">
        <w:rPr>
          <w:rFonts w:eastAsia="Microsoft YaHei" w:hint="eastAsia"/>
        </w:rPr>
        <w:t>ut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decided in this case that trying to create a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 pool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without any threads should be an unrecoverable error. If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</w:t>
      </w:r>
      <w:r w:rsidR="000067D5" w:rsidRPr="00B4274A">
        <w:t xml:space="preserve"> </w:t>
      </w:r>
      <w:r w:rsidRPr="00E23361">
        <w:rPr>
          <w:rFonts w:eastAsia="Microsoft YaHei" w:hint="eastAsia"/>
        </w:rPr>
        <w:t>feeling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ambitious, try to write a version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with </w:t>
      </w:r>
      <w:proofErr w:type="gramStart"/>
      <w:r w:rsidRPr="00E23361">
        <w:rPr>
          <w:rFonts w:eastAsia="Microsoft YaHei" w:hint="eastAsia"/>
        </w:rPr>
        <w:t>th</w:t>
      </w:r>
      <w:proofErr w:type="gramEnd"/>
      <w:del w:id="722" w:author="AnneMarieW" w:date="2018-04-03T13:09:00Z">
        <w:r w:rsidRPr="00E23361" w:rsidDel="00BC1C9F">
          <w:rPr>
            <w:rFonts w:eastAsia="Microsoft YaHei" w:hint="eastAsia"/>
          </w:rPr>
          <w:delText>is</w:delText>
        </w:r>
      </w:del>
      <w:ins w:id="723" w:author="AnneMarieW" w:date="2018-04-03T13:09:00Z">
        <w:r w:rsidR="00BC1C9F">
          <w:rPr>
            <w:rFonts w:eastAsia="Microsoft YaHei"/>
          </w:rPr>
          <w:t>e following</w:t>
        </w:r>
      </w:ins>
      <w:r w:rsidRPr="00E23361">
        <w:rPr>
          <w:rFonts w:eastAsia="Microsoft YaHei" w:hint="eastAsia"/>
        </w:rPr>
        <w:t xml:space="preserve"> signature to</w:t>
      </w:r>
      <w:del w:id="724" w:author="AnneMarieW" w:date="2018-04-03T13:09:00Z">
        <w:r w:rsidRPr="00E23361" w:rsidDel="00BC1C9F">
          <w:rPr>
            <w:rFonts w:eastAsia="Microsoft YaHei" w:hint="eastAsia"/>
          </w:rPr>
          <w:delText xml:space="preserve"> see</w:delText>
        </w:r>
        <w:r w:rsidR="000067D5" w:rsidRPr="00B4274A" w:rsidDel="00BC1C9F">
          <w:delText xml:space="preserve"> </w:delText>
        </w:r>
        <w:r w:rsidRPr="00E23361" w:rsidDel="00BC1C9F">
          <w:rPr>
            <w:rFonts w:eastAsia="Microsoft YaHei" w:hint="eastAsia"/>
          </w:rPr>
          <w:delText>how you</w:delText>
        </w:r>
        <w:r w:rsidRPr="00E23361" w:rsidDel="00BC1C9F">
          <w:rPr>
            <w:rFonts w:eastAsia="Microsoft YaHei"/>
          </w:rPr>
          <w:delText xml:space="preserve"> </w:delText>
        </w:r>
        <w:r w:rsidRPr="00E23361" w:rsidDel="00BC1C9F">
          <w:rPr>
            <w:rFonts w:eastAsia="Microsoft YaHei" w:hint="eastAsia"/>
          </w:rPr>
          <w:delText>feel about</w:delText>
        </w:r>
      </w:del>
      <w:ins w:id="725" w:author="AnneMarieW" w:date="2018-04-03T13:09:00Z">
        <w:r w:rsidR="00BC1C9F">
          <w:rPr>
            <w:rFonts w:eastAsia="Microsoft YaHei"/>
          </w:rPr>
          <w:t xml:space="preserve"> compare</w:t>
        </w:r>
      </w:ins>
      <w:r w:rsidRPr="00E23361">
        <w:rPr>
          <w:rFonts w:eastAsia="Microsoft YaHei" w:hint="eastAsia"/>
        </w:rPr>
        <w:t xml:space="preserve"> both versions:</w:t>
      </w:r>
    </w:p>
    <w:p w:rsidR="005F0C31" w:rsidRPr="00E23361" w:rsidRDefault="005F0C31" w:rsidP="005F0C31">
      <w:pPr>
        <w:pStyle w:val="ProductionDirective"/>
        <w:rPr>
          <w:rFonts w:eastAsia="Microsoft YaHei"/>
        </w:rPr>
        <w:pPrChange w:id="726" w:author="janelle" w:date="2018-04-05T10:33:00Z">
          <w:pPr>
            <w:pStyle w:val="Body"/>
          </w:pPr>
        </w:pPrChange>
      </w:pPr>
      <w:ins w:id="727" w:author="janelle" w:date="2018-04-05T10:33:00Z">
        <w:r>
          <w:rPr>
            <w:rFonts w:eastAsia="Microsoft YaHei"/>
          </w:rPr>
          <w:t xml:space="preserve">prod: link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E23361" w:rsidP="00E23361">
      <w:pPr>
        <w:pStyle w:val="CodeSingle"/>
        <w:rPr>
          <w:rStyle w:val="HTMLCode"/>
        </w:rPr>
      </w:pPr>
      <w:r w:rsidRPr="00E23361">
        <w:rPr>
          <w:rStyle w:val="HTMLCode"/>
          <w:rFonts w:hint="eastAsia"/>
        </w:rPr>
        <w:t xml:space="preserve">fn new(size: </w:t>
      </w:r>
      <w:r>
        <w:rPr>
          <w:rStyle w:val="HTMLCode"/>
          <w:rFonts w:hint="eastAsia"/>
        </w:rPr>
        <w:t>usize</w:t>
      </w:r>
      <w:r w:rsidRPr="00E23361">
        <w:rPr>
          <w:rStyle w:val="HTMLCode"/>
          <w:rFonts w:hint="eastAsia"/>
        </w:rPr>
        <w:t>) -&gt; Result&lt;ThreadPool, PoolCreationError&gt; {</w:t>
      </w:r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728" w:name="creating-space-to-store-the-threads"/>
      <w:bookmarkStart w:id="729" w:name="_Toc509918803"/>
      <w:bookmarkEnd w:id="728"/>
      <w:r w:rsidRPr="00AF3DEB">
        <w:rPr>
          <w:rFonts w:eastAsia="Microsoft YaHei" w:hint="eastAsia"/>
        </w:rPr>
        <w:t xml:space="preserve">Creating Space to Store the </w:t>
      </w:r>
      <w:r w:rsidRPr="00E23361">
        <w:rPr>
          <w:rFonts w:eastAsia="Microsoft YaHei" w:hint="eastAsia"/>
        </w:rPr>
        <w:t>Threads</w:t>
      </w:r>
      <w:bookmarkEnd w:id="729"/>
    </w:p>
    <w:p w:rsidR="00E23361" w:rsidRPr="00E23361" w:rsidDel="002241C9" w:rsidRDefault="00E23361" w:rsidP="00EE70CB">
      <w:pPr>
        <w:pStyle w:val="BodyFirst"/>
        <w:rPr>
          <w:del w:id="730" w:author="AnneMarieW" w:date="2018-04-04T10:10:00Z"/>
          <w:rFonts w:eastAsia="Microsoft YaHei"/>
        </w:rPr>
      </w:pPr>
      <w:r w:rsidRPr="00E23361">
        <w:rPr>
          <w:rFonts w:eastAsia="Microsoft YaHei" w:hint="eastAsia"/>
        </w:rPr>
        <w:t>Now that we have a way to know we have a valid number of threads to store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pool, we can</w:t>
      </w:r>
      <w:r w:rsidR="000067D5" w:rsidRPr="00B4274A">
        <w:t xml:space="preserve"> </w:t>
      </w:r>
      <w:del w:id="731" w:author="AnneMarieW" w:date="2018-04-03T13:09:00Z">
        <w:r w:rsidRPr="00E23361" w:rsidDel="00E5131B">
          <w:rPr>
            <w:rFonts w:eastAsia="Microsoft YaHei" w:hint="eastAsia"/>
          </w:rPr>
          <w:delText xml:space="preserve">actually </w:delText>
        </w:r>
      </w:del>
      <w:r w:rsidRPr="00E23361">
        <w:rPr>
          <w:rFonts w:eastAsia="Microsoft YaHei" w:hint="eastAsia"/>
        </w:rPr>
        <w:t>create those threads and store them in the</w:t>
      </w:r>
      <w:r>
        <w:rPr>
          <w:rFonts w:eastAsia="Microsoft YaHei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before returning it.</w:t>
      </w:r>
      <w:ins w:id="732" w:author="AnneMarieW" w:date="2018-04-04T10:10:00Z">
        <w:r w:rsidR="002241C9">
          <w:rPr>
            <w:rFonts w:eastAsia="Microsoft YaHei"/>
          </w:rPr>
          <w:t xml:space="preserve"> </w:t>
        </w:r>
      </w:ins>
    </w:p>
    <w:p w:rsidR="00E23361" w:rsidRPr="00E23361" w:rsidRDefault="00E23361" w:rsidP="00EE70CB">
      <w:pPr>
        <w:pStyle w:val="BodyFirst"/>
        <w:rPr>
          <w:rFonts w:eastAsia="Microsoft YaHei"/>
        </w:rPr>
      </w:pPr>
      <w:del w:id="733" w:author="AnneMarieW" w:date="2018-04-03T13:10:00Z">
        <w:r w:rsidRPr="00E23361" w:rsidDel="00E5131B">
          <w:rPr>
            <w:rFonts w:eastAsia="Microsoft YaHei" w:hint="eastAsia"/>
          </w:rPr>
          <w:delText xml:space="preserve">This raises a question: </w:delText>
        </w:r>
      </w:del>
      <w:ins w:id="734" w:author="AnneMarieW" w:date="2018-04-03T13:10:00Z">
        <w:r w:rsidR="00E5131B">
          <w:rPr>
            <w:rFonts w:eastAsia="Microsoft YaHei"/>
          </w:rPr>
          <w:t xml:space="preserve">But </w:t>
        </w:r>
      </w:ins>
      <w:r w:rsidRPr="00E23361">
        <w:rPr>
          <w:rFonts w:eastAsia="Microsoft YaHei" w:hint="eastAsia"/>
        </w:rPr>
        <w:t xml:space="preserve">how do we </w:t>
      </w:r>
      <w:r w:rsidRPr="00E23361">
        <w:rPr>
          <w:rFonts w:eastAsia="Microsoft YaHei"/>
        </w:rPr>
        <w:t>“</w:t>
      </w:r>
      <w:r w:rsidRPr="00E23361">
        <w:rPr>
          <w:rFonts w:eastAsia="Microsoft YaHei" w:hint="eastAsia"/>
        </w:rPr>
        <w:t>store</w:t>
      </w:r>
      <w:r w:rsidRPr="00E23361">
        <w:rPr>
          <w:rFonts w:eastAsia="Microsoft YaHei"/>
        </w:rPr>
        <w:t>”</w:t>
      </w:r>
      <w:r w:rsidRPr="00E23361">
        <w:rPr>
          <w:rFonts w:eastAsia="Microsoft YaHei" w:hint="eastAsia"/>
        </w:rPr>
        <w:t xml:space="preserve"> a thread?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take another look at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the </w:t>
      </w:r>
      <w:ins w:id="735" w:author="AnneMarieW" w:date="2018-04-03T13:10:00Z">
        <w:r w:rsidR="00E5131B" w:rsidRPr="00E23361">
          <w:rPr>
            <w:rStyle w:val="Literal"/>
            <w:rFonts w:hint="eastAsia"/>
          </w:rPr>
          <w:t>thread::spawn</w:t>
        </w:r>
        <w:r w:rsidR="00E5131B" w:rsidRPr="00E23361">
          <w:rPr>
            <w:rFonts w:eastAsia="Microsoft YaHei" w:hint="eastAsia"/>
          </w:rPr>
          <w:t xml:space="preserve"> </w:t>
        </w:r>
      </w:ins>
      <w:r w:rsidRPr="00E23361">
        <w:rPr>
          <w:rFonts w:eastAsia="Microsoft YaHei" w:hint="eastAsia"/>
        </w:rPr>
        <w:t>signature</w:t>
      </w:r>
      <w:del w:id="736" w:author="AnneMarieW" w:date="2018-04-03T13:10:00Z">
        <w:r w:rsidRPr="00E23361" w:rsidDel="00E5131B">
          <w:rPr>
            <w:rFonts w:eastAsia="Microsoft YaHei" w:hint="eastAsia"/>
          </w:rPr>
          <w:delText xml:space="preserve"> of</w:delText>
        </w:r>
        <w:r w:rsidDel="00E5131B">
          <w:rPr>
            <w:rFonts w:eastAsia="Microsoft YaHei" w:hint="eastAsia"/>
          </w:rPr>
          <w:delText xml:space="preserve"> </w:delText>
        </w:r>
        <w:r w:rsidRPr="00E23361" w:rsidDel="00E5131B">
          <w:rPr>
            <w:rStyle w:val="Literal"/>
            <w:rFonts w:hint="eastAsia"/>
          </w:rPr>
          <w:delText>thread::spawn</w:delText>
        </w:r>
      </w:del>
      <w:r w:rsidRPr="00E23361">
        <w:rPr>
          <w:rFonts w:eastAsia="Microsoft YaHei" w:hint="eastAsia"/>
        </w:rPr>
        <w:t>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pub fn spawn&lt;F, T&gt;(f: F) -&gt; JoinHandle&lt;T&gt;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where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 xml:space="preserve">F: </w:t>
      </w:r>
      <w:proofErr w:type="spellStart"/>
      <w:proofErr w:type="gramStart"/>
      <w:r w:rsidR="00E23361" w:rsidRPr="00E23361">
        <w:rPr>
          <w:rStyle w:val="HTMLCode"/>
          <w:rFonts w:hint="eastAsia"/>
        </w:rPr>
        <w:t>FnOnce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 -&gt; T + Send + 'static,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T: Send + 'static</w:t>
      </w:r>
    </w:p>
    <w:p w:rsidR="00E23361" w:rsidRPr="00E23361" w:rsidRDefault="00F64EA0" w:rsidP="00B4274A">
      <w:pPr>
        <w:pStyle w:val="Body"/>
        <w:rPr>
          <w:rFonts w:eastAsia="Microsoft YaHei"/>
        </w:rPr>
      </w:pPr>
      <w:commentRangeStart w:id="737"/>
      <w:ins w:id="738" w:author="AnneMarieW" w:date="2018-04-03T13:12:00Z">
        <w:r w:rsidRPr="00F64EA0">
          <w:rPr>
            <w:rFonts w:eastAsia="Microsoft YaHei"/>
            <w:rPrChange w:id="739" w:author="AnneMarieW" w:date="2018-04-03T13:12:00Z">
              <w:rPr>
                <w:rStyle w:val="Literal"/>
              </w:rPr>
            </w:rPrChange>
          </w:rPr>
          <w:t>The</w:t>
        </w:r>
        <w:r w:rsidR="00DB2F5C">
          <w:rPr>
            <w:rStyle w:val="Literal"/>
          </w:rPr>
          <w:t xml:space="preserve"> </w:t>
        </w:r>
      </w:ins>
      <w:r w:rsidR="00E23361" w:rsidRPr="00E23361">
        <w:rPr>
          <w:rStyle w:val="Literal"/>
          <w:rFonts w:hint="eastAsia"/>
        </w:rPr>
        <w:t>spawn</w:t>
      </w:r>
      <w:ins w:id="740" w:author="AnneMarieW" w:date="2018-04-03T13:12:00Z">
        <w:r w:rsidR="00DB2F5C">
          <w:rPr>
            <w:rStyle w:val="Literal"/>
          </w:rPr>
          <w:t xml:space="preserve"> </w:t>
        </w:r>
        <w:r w:rsidRPr="00F64EA0">
          <w:rPr>
            <w:rFonts w:eastAsia="Microsoft YaHei"/>
            <w:rPrChange w:id="741" w:author="AnneMarieW" w:date="2018-04-03T13:12:00Z">
              <w:rPr>
                <w:rStyle w:val="Literal"/>
              </w:rPr>
            </w:rPrChange>
          </w:rPr>
          <w:t>function</w:t>
        </w:r>
        <w:commentRangeEnd w:id="737"/>
        <w:r w:rsidR="00DB2F5C">
          <w:rPr>
            <w:rStyle w:val="CommentReference"/>
          </w:rPr>
          <w:commentReference w:id="737"/>
        </w:r>
      </w:ins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returns a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JoinHandle</w:t>
      </w:r>
      <w:proofErr w:type="spellEnd"/>
      <w:r w:rsidR="00E23361" w:rsidRPr="00E23361">
        <w:rPr>
          <w:rStyle w:val="Literal"/>
          <w:rFonts w:hint="eastAsia"/>
        </w:rPr>
        <w:t>&lt;T&gt;</w:t>
      </w:r>
      <w:r w:rsidR="00E23361" w:rsidRPr="00E23361">
        <w:rPr>
          <w:rFonts w:eastAsia="Microsoft YaHei" w:hint="eastAsia"/>
        </w:rPr>
        <w:t>, where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T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is the type that</w:t>
      </w:r>
      <w:del w:id="742" w:author="AnneMarieW" w:date="2018-04-03T13:11:00Z">
        <w:r w:rsidR="00E23361" w:rsidRPr="00E23361" w:rsidDel="001C7A2A">
          <w:rPr>
            <w:rFonts w:eastAsia="Microsoft YaHei"/>
          </w:rPr>
          <w:delText>’</w:delText>
        </w:r>
        <w:r w:rsidR="00E23361" w:rsidRPr="00E23361" w:rsidDel="001C7A2A">
          <w:rPr>
            <w:rFonts w:eastAsia="Microsoft YaHei" w:hint="eastAsia"/>
          </w:rPr>
          <w:delText>s</w:delText>
        </w:r>
      </w:del>
      <w:r w:rsidR="00E23361" w:rsidRPr="00E23361">
        <w:rPr>
          <w:rFonts w:eastAsia="Microsoft YaHei" w:hint="eastAsia"/>
        </w:rPr>
        <w:t xml:space="preserve"> </w:t>
      </w:r>
      <w:ins w:id="743" w:author="AnneMarieW" w:date="2018-04-03T13:11:00Z">
        <w:r w:rsidR="001C7A2A" w:rsidRPr="00E23361">
          <w:rPr>
            <w:rFonts w:eastAsia="Microsoft YaHei" w:hint="eastAsia"/>
          </w:rPr>
          <w:t xml:space="preserve">the closure </w:t>
        </w:r>
      </w:ins>
      <w:r w:rsidR="00E23361" w:rsidRPr="00E23361">
        <w:rPr>
          <w:rFonts w:eastAsia="Microsoft YaHei" w:hint="eastAsia"/>
        </w:rPr>
        <w:t>return</w:t>
      </w:r>
      <w:ins w:id="744" w:author="AnneMarieW" w:date="2018-04-03T13:11:00Z">
        <w:r w:rsidR="001C7A2A">
          <w:rPr>
            <w:rFonts w:eastAsia="Microsoft YaHei"/>
          </w:rPr>
          <w:t>s</w:t>
        </w:r>
      </w:ins>
      <w:del w:id="745" w:author="AnneMarieW" w:date="2018-04-03T13:11:00Z">
        <w:r w:rsidR="00E23361" w:rsidRPr="00E23361" w:rsidDel="001C7A2A">
          <w:rPr>
            <w:rFonts w:eastAsia="Microsoft YaHei" w:hint="eastAsia"/>
          </w:rPr>
          <w:delText>ed f</w:delText>
        </w:r>
      </w:del>
      <w:del w:id="746" w:author="AnneMarieW" w:date="2018-04-03T13:12:00Z">
        <w:r w:rsidR="00E23361" w:rsidRPr="00E23361" w:rsidDel="001C7A2A">
          <w:rPr>
            <w:rFonts w:eastAsia="Microsoft YaHei" w:hint="eastAsia"/>
          </w:rPr>
          <w:delText>rom</w:delText>
        </w:r>
      </w:del>
      <w:del w:id="747" w:author="AnneMarieW" w:date="2018-04-03T13:11:00Z">
        <w:r w:rsidR="000067D5" w:rsidRPr="00B4274A" w:rsidDel="001C7A2A">
          <w:delText xml:space="preserve"> </w:delText>
        </w:r>
        <w:r w:rsidR="00E23361" w:rsidRPr="00E23361" w:rsidDel="001C7A2A">
          <w:rPr>
            <w:rFonts w:eastAsia="Microsoft YaHei" w:hint="eastAsia"/>
          </w:rPr>
          <w:delText>the closure</w:delText>
        </w:r>
      </w:del>
      <w:r w:rsidR="00E23361" w:rsidRPr="00E23361">
        <w:rPr>
          <w:rFonts w:eastAsia="Microsoft YaHei" w:hint="eastAsia"/>
        </w:rPr>
        <w:t>. Let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s try using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JoinHandle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too and see what happens. In our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case, the closures we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re passing to the thread pool will handle the connection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and not return anything, so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T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will be the unit type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()</w:t>
      </w:r>
      <w:r w:rsidR="00E23361"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>
        <w:rPr>
          <w:rFonts w:eastAsia="Microsoft YaHei" w:hint="eastAsia"/>
        </w:rPr>
        <w:t>The</w:t>
      </w:r>
      <w:r w:rsidRPr="00E23361">
        <w:rPr>
          <w:rFonts w:eastAsia="Microsoft YaHei" w:hint="eastAsia"/>
        </w:rPr>
        <w:t xml:space="preserve"> code in Listing 20-14</w:t>
      </w:r>
      <w:r w:rsidR="000067D5" w:rsidRPr="00B4274A">
        <w:t xml:space="preserve"> </w:t>
      </w:r>
      <w:r>
        <w:rPr>
          <w:rFonts w:eastAsia="Microsoft YaHei" w:hint="eastAsia"/>
        </w:rPr>
        <w:t>will compile</w:t>
      </w:r>
      <w:del w:id="748" w:author="AnneMarieW" w:date="2018-04-03T13:14:00Z">
        <w:r w:rsidDel="00A4380A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</w:t>
      </w:r>
      <w:del w:id="749" w:author="AnneMarieW" w:date="2018-04-03T13:13:00Z">
        <w:r w:rsidDel="00A4380A">
          <w:rPr>
            <w:rFonts w:eastAsia="Microsoft YaHei" w:hint="eastAsia"/>
          </w:rPr>
          <w:delText>isn</w:delText>
        </w:r>
        <w:r w:rsidDel="00A4380A">
          <w:rPr>
            <w:rFonts w:eastAsia="Microsoft YaHei"/>
          </w:rPr>
          <w:delText>’</w:delText>
        </w:r>
        <w:r w:rsidDel="00A4380A">
          <w:rPr>
            <w:rFonts w:eastAsia="Microsoft YaHei" w:hint="eastAsia"/>
          </w:rPr>
          <w:delText xml:space="preserve">t actually </w:delText>
        </w:r>
      </w:del>
      <w:ins w:id="750" w:author="AnneMarieW" w:date="2018-04-03T13:13:00Z">
        <w:r w:rsidR="00A4380A">
          <w:rPr>
            <w:rFonts w:eastAsia="Microsoft YaHei"/>
          </w:rPr>
          <w:t xml:space="preserve">doesn’t </w:t>
        </w:r>
      </w:ins>
      <w:r>
        <w:rPr>
          <w:rFonts w:eastAsia="Microsoft YaHei" w:hint="eastAsia"/>
        </w:rPr>
        <w:t>creat</w:t>
      </w:r>
      <w:ins w:id="751" w:author="AnneMarieW" w:date="2018-04-03T13:13:00Z">
        <w:r w:rsidR="00A4380A">
          <w:rPr>
            <w:rFonts w:eastAsia="Microsoft YaHei"/>
          </w:rPr>
          <w:t>e</w:t>
        </w:r>
      </w:ins>
      <w:del w:id="752" w:author="AnneMarieW" w:date="2018-04-03T13:13:00Z">
        <w:r w:rsidDel="00A4380A">
          <w:rPr>
            <w:rFonts w:eastAsia="Microsoft YaHei" w:hint="eastAsia"/>
          </w:rPr>
          <w:delText>ing</w:delText>
        </w:r>
      </w:del>
      <w:r>
        <w:rPr>
          <w:rFonts w:eastAsia="Microsoft YaHei" w:hint="eastAsia"/>
        </w:rPr>
        <w:t xml:space="preserve"> any threads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yet.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changed the definition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hold a vector of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thread::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instances, initialized the vector with a capacity of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size</w:t>
      </w:r>
      <w:r w:rsidRPr="00E23361">
        <w:rPr>
          <w:rFonts w:eastAsia="Microsoft YaHei" w:hint="eastAsia"/>
        </w:rPr>
        <w:t>, set up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 that will run some code to create the threads, and</w:t>
      </w:r>
      <w:r w:rsidR="000067D5" w:rsidRPr="00B4274A">
        <w:t xml:space="preserve"> </w:t>
      </w:r>
      <w:r w:rsidRPr="00E23361">
        <w:rPr>
          <w:rFonts w:eastAsia="Microsoft YaHei" w:hint="eastAsia"/>
        </w:rPr>
        <w:t>returned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 containing them</w:t>
      </w:r>
      <w:ins w:id="753" w:author="janelle" w:date="2018-04-05T10:34:00Z">
        <w:r w:rsidR="005F0C31">
          <w:rPr>
            <w:rFonts w:eastAsia="Microsoft YaHei"/>
          </w:rPr>
          <w:t>.</w:t>
        </w:r>
      </w:ins>
      <w:del w:id="754" w:author="janelle" w:date="2018-04-05T10:34:00Z">
        <w:r w:rsidRPr="00E23361" w:rsidDel="005F0C31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755" w:author="janelle" w:date="2018-03-28T11:15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std::thread;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pub struct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threads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&lt;thread::</w:t>
      </w:r>
      <w:proofErr w:type="spellStart"/>
      <w:r w:rsidR="00E23361" w:rsidRPr="00E23361">
        <w:rPr>
          <w:rStyle w:val="HTMLCode"/>
          <w:rFonts w:hint="eastAsia"/>
        </w:rPr>
        <w:t>JoinHandle</w:t>
      </w:r>
      <w:proofErr w:type="spellEnd"/>
      <w:r w:rsidR="00E23361" w:rsidRPr="00E23361">
        <w:rPr>
          <w:rStyle w:val="HTMLCode"/>
          <w:rFonts w:hint="eastAsia"/>
        </w:rPr>
        <w:t>&lt;()&gt;&gt;,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756" w:author="janelle" w:date="2018-03-28T11:15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threads =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::</w:t>
      </w:r>
      <w:proofErr w:type="spellStart"/>
      <w:r w:rsidR="00E23361" w:rsidRPr="00E23361">
        <w:rPr>
          <w:rStyle w:val="HTMLCode"/>
          <w:rFonts w:hint="eastAsia"/>
        </w:rPr>
        <w:t>with_capacity</w:t>
      </w:r>
      <w:proofErr w:type="spellEnd"/>
      <w:r w:rsidR="00E23361" w:rsidRPr="00E23361">
        <w:rPr>
          <w:rStyle w:val="HTMLCode"/>
          <w:rFonts w:hint="eastAsia"/>
        </w:rPr>
        <w:t>(size);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_ in 0..size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// create some threads and store them in the vector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threads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757" w:author="janelle" w:date="2018-03-28T11:15:00Z">
            <w:rPr>
              <w:rStyle w:val="HTMLCode"/>
            </w:rPr>
          </w:rPrChange>
        </w:rPr>
        <w:t>--snip--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20-14: Creating a vector for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hold the threads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brought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std::thread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into scope in the library crate,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using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thread::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as the type of the items in the vector 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>.</w:t>
      </w:r>
    </w:p>
    <w:p w:rsidR="005F0C31" w:rsidRDefault="00E23361">
      <w:pPr>
        <w:pStyle w:val="Body"/>
        <w:rPr>
          <w:rFonts w:eastAsia="Microsoft YaHei"/>
        </w:rPr>
        <w:pPrChange w:id="758" w:author="AnneMarieW" w:date="2018-04-04T10:10:00Z">
          <w:pPr>
            <w:pStyle w:val="BodyFirst"/>
          </w:pPr>
        </w:pPrChange>
      </w:pPr>
      <w:r w:rsidRPr="00E23361">
        <w:rPr>
          <w:rFonts w:eastAsia="Microsoft YaHei" w:hint="eastAsia"/>
        </w:rPr>
        <w:t xml:space="preserve">Once a valid size is </w:t>
      </w:r>
      <w:r>
        <w:rPr>
          <w:rFonts w:eastAsia="Microsoft YaHei" w:hint="eastAsia"/>
        </w:rPr>
        <w:t>received</w:t>
      </w:r>
      <w:r w:rsidRPr="00E23361">
        <w:rPr>
          <w:rFonts w:eastAsia="Microsoft YaHei" w:hint="eastAsia"/>
        </w:rPr>
        <w:t>, our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creates a new vector that can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hold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size</w:t>
      </w:r>
      <w:r w:rsidR="000067D5" w:rsidRPr="00B4274A">
        <w:t xml:space="preserve"> </w:t>
      </w:r>
      <w:r w:rsidRPr="00E23361">
        <w:rPr>
          <w:rFonts w:eastAsia="Microsoft YaHei" w:hint="eastAsia"/>
        </w:rPr>
        <w:t>items. We haven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used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with_capacity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in this book</w:t>
      </w:r>
      <w:r w:rsidRPr="00E23361">
        <w:rPr>
          <w:rFonts w:eastAsia="Microsoft YaHei"/>
        </w:rPr>
        <w:t xml:space="preserve"> y</w:t>
      </w:r>
      <w:r w:rsidRPr="00E23361">
        <w:rPr>
          <w:rFonts w:eastAsia="Microsoft YaHei" w:hint="eastAsia"/>
        </w:rPr>
        <w:t xml:space="preserve">et, which </w:t>
      </w:r>
      <w:ins w:id="759" w:author="AnneMarieW" w:date="2018-04-03T13:15:00Z">
        <w:r w:rsidR="00A4380A">
          <w:rPr>
            <w:rFonts w:eastAsia="Microsoft YaHei"/>
          </w:rPr>
          <w:t xml:space="preserve">performs </w:t>
        </w:r>
      </w:ins>
      <w:del w:id="760" w:author="AnneMarieW" w:date="2018-04-03T13:15:00Z">
        <w:r w:rsidRPr="00E23361" w:rsidDel="00A4380A">
          <w:rPr>
            <w:rFonts w:eastAsia="Microsoft YaHei" w:hint="eastAsia"/>
          </w:rPr>
          <w:delText xml:space="preserve">does </w:delText>
        </w:r>
      </w:del>
      <w:r w:rsidRPr="00E23361">
        <w:rPr>
          <w:rFonts w:eastAsia="Microsoft YaHei" w:hint="eastAsia"/>
        </w:rPr>
        <w:t xml:space="preserve">the same </w:t>
      </w:r>
      <w:del w:id="761" w:author="AnneMarieW" w:date="2018-04-03T13:15:00Z">
        <w:r w:rsidRPr="00E23361" w:rsidDel="00A4380A">
          <w:rPr>
            <w:rFonts w:eastAsia="Microsoft YaHei" w:hint="eastAsia"/>
          </w:rPr>
          <w:delText>thing</w:delText>
        </w:r>
      </w:del>
      <w:ins w:id="762" w:author="AnneMarieW" w:date="2018-04-03T13:15:00Z">
        <w:r w:rsidR="00A4380A">
          <w:rPr>
            <w:rFonts w:eastAsia="Microsoft YaHei"/>
          </w:rPr>
          <w:t>task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>as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Vec</w:t>
      </w:r>
      <w:proofErr w:type="spellEnd"/>
      <w:r w:rsidRPr="00E23361">
        <w:rPr>
          <w:rStyle w:val="Literal"/>
          <w:rFonts w:hint="eastAsia"/>
        </w:rPr>
        <w:t>::new</w:t>
      </w:r>
      <w:del w:id="763" w:author="AnneMarieW" w:date="2018-04-03T13:15:00Z">
        <w:r w:rsidRPr="00E23361" w:rsidDel="00A4380A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but with an important difference: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it </w:t>
      </w:r>
      <w:proofErr w:type="spellStart"/>
      <w:r w:rsidRPr="00E23361">
        <w:rPr>
          <w:rFonts w:eastAsia="Microsoft YaHei" w:hint="eastAsia"/>
        </w:rPr>
        <w:t>pre</w:t>
      </w:r>
      <w:del w:id="764" w:author="AnneMarieW" w:date="2018-04-03T13:15:00Z">
        <w:r w:rsidRPr="00E23361" w:rsidDel="00A4380A">
          <w:rPr>
            <w:rFonts w:eastAsia="Microsoft YaHei" w:hint="eastAsia"/>
          </w:rPr>
          <w:delText>-</w:delText>
        </w:r>
      </w:del>
      <w:r w:rsidRPr="00E23361">
        <w:rPr>
          <w:rFonts w:eastAsia="Microsoft YaHei" w:hint="eastAsia"/>
        </w:rPr>
        <w:t>allocates</w:t>
      </w:r>
      <w:proofErr w:type="spellEnd"/>
      <w:r w:rsidRPr="00E23361">
        <w:rPr>
          <w:rFonts w:eastAsia="Microsoft YaHei" w:hint="eastAsia"/>
        </w:rPr>
        <w:t xml:space="preserve"> space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vector.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we know </w:t>
      </w:r>
      <w:del w:id="765" w:author="AnneMarieW" w:date="2018-04-03T13:16:00Z">
        <w:r w:rsidRPr="00E23361" w:rsidDel="00A4380A">
          <w:rPr>
            <w:rFonts w:eastAsia="Microsoft YaHei" w:hint="eastAsia"/>
          </w:rPr>
          <w:delText xml:space="preserve">that </w:delText>
        </w:r>
      </w:del>
      <w:r w:rsidRPr="00E23361">
        <w:rPr>
          <w:rFonts w:eastAsia="Microsoft YaHei" w:hint="eastAsia"/>
        </w:rPr>
        <w:t>we need to store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size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elements in the vector,</w:t>
      </w:r>
      <w:r w:rsidR="000067D5" w:rsidRPr="00B4274A">
        <w:t xml:space="preserve"> </w:t>
      </w:r>
      <w:r w:rsidRPr="00E23361">
        <w:rPr>
          <w:rFonts w:eastAsia="Microsoft YaHei" w:hint="eastAsia"/>
        </w:rPr>
        <w:t>doing this allocation up</w:t>
      </w:r>
      <w:ins w:id="766" w:author="AnneMarieW" w:date="2018-04-03T13:17:00Z">
        <w:r w:rsidR="00A4380A">
          <w:rPr>
            <w:rFonts w:eastAsia="Microsoft YaHei"/>
          </w:rPr>
          <w:t xml:space="preserve"> </w:t>
        </w:r>
      </w:ins>
      <w:del w:id="767" w:author="AnneMarieW" w:date="2018-04-03T13:17:00Z">
        <w:r w:rsidRPr="00E23361" w:rsidDel="00A4380A">
          <w:rPr>
            <w:rFonts w:eastAsia="Microsoft YaHei" w:hint="eastAsia"/>
          </w:rPr>
          <w:delText>-</w:delText>
        </w:r>
      </w:del>
      <w:r w:rsidRPr="00E23361">
        <w:rPr>
          <w:rFonts w:eastAsia="Microsoft YaHei" w:hint="eastAsia"/>
        </w:rPr>
        <w:t>front is slightly more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efficient than using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Vec</w:t>
      </w:r>
      <w:proofErr w:type="spellEnd"/>
      <w:r w:rsidRPr="00E23361">
        <w:rPr>
          <w:rStyle w:val="Literal"/>
          <w:rFonts w:hint="eastAsia"/>
        </w:rPr>
        <w:t>::new</w:t>
      </w:r>
      <w:r w:rsidRPr="00E23361">
        <w:rPr>
          <w:rFonts w:eastAsia="Microsoft YaHei" w:hint="eastAsia"/>
        </w:rPr>
        <w:t xml:space="preserve">, which resizes itself as elements </w:t>
      </w:r>
      <w:del w:id="768" w:author="AnneMarieW" w:date="2018-04-03T13:16:00Z">
        <w:r w:rsidRPr="00E23361" w:rsidDel="00A4380A">
          <w:rPr>
            <w:rFonts w:eastAsia="Microsoft YaHei" w:hint="eastAsia"/>
          </w:rPr>
          <w:delText>get</w:delText>
        </w:r>
      </w:del>
      <w:ins w:id="769" w:author="AnneMarieW" w:date="2018-04-03T13:16:00Z">
        <w:r w:rsidR="00A4380A">
          <w:rPr>
            <w:rFonts w:eastAsia="Microsoft YaHei"/>
          </w:rPr>
          <w:t>are</w:t>
        </w:r>
      </w:ins>
      <w:r w:rsidRPr="00E23361">
        <w:rPr>
          <w:rFonts w:eastAsia="Microsoft YaHei" w:hint="eastAsia"/>
        </w:rPr>
        <w:t xml:space="preserve"> inserted.</w:t>
      </w:r>
    </w:p>
    <w:p w:rsidR="00E23361" w:rsidRPr="00E23361" w:rsidRDefault="002E69AE" w:rsidP="00371FFD">
      <w:pPr>
        <w:pStyle w:val="Body"/>
        <w:rPr>
          <w:rFonts w:eastAsia="Microsoft YaHei"/>
        </w:rPr>
      </w:pPr>
      <w:r w:rsidRPr="00EE70CB">
        <w:t xml:space="preserve"> </w:t>
      </w:r>
      <w:del w:id="770" w:author="AnneMarieW" w:date="2018-04-03T13:17:00Z">
        <w:r w:rsidR="00E23361" w:rsidDel="00A4380A">
          <w:rPr>
            <w:rFonts w:eastAsia="Microsoft YaHei" w:hint="eastAsia"/>
          </w:rPr>
          <w:delText>If</w:delText>
        </w:r>
      </w:del>
      <w:ins w:id="771" w:author="AnneMarieW" w:date="2018-04-03T13:17:00Z">
        <w:r w:rsidR="00A4380A">
          <w:rPr>
            <w:rFonts w:eastAsia="Microsoft YaHei"/>
          </w:rPr>
          <w:t>When</w:t>
        </w:r>
      </w:ins>
      <w:r w:rsidR="00E23361">
        <w:rPr>
          <w:rFonts w:eastAsia="Microsoft YaHei" w:hint="eastAsia"/>
        </w:rPr>
        <w:t xml:space="preserve"> you run</w:t>
      </w:r>
      <w:r w:rsidR="00E23361" w:rsidRP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 xml:space="preserve">cargo </w:t>
      </w:r>
      <w:proofErr w:type="gramStart"/>
      <w:r w:rsidR="00E23361" w:rsidRPr="00E23361">
        <w:rPr>
          <w:rStyle w:val="Literal"/>
          <w:rFonts w:hint="eastAsia"/>
        </w:rPr>
        <w:t>check</w:t>
      </w:r>
      <w:r w:rsidR="00371FFD" w:rsidRPr="00EE70CB">
        <w:t xml:space="preserve">  </w:t>
      </w:r>
      <w:r w:rsidR="00E23361" w:rsidRPr="00E23361">
        <w:rPr>
          <w:rFonts w:eastAsia="Microsoft YaHei" w:hint="eastAsia"/>
        </w:rPr>
        <w:t>again</w:t>
      </w:r>
      <w:proofErr w:type="gramEnd"/>
      <w:r w:rsidR="00E23361" w:rsidRPr="00E23361">
        <w:rPr>
          <w:rFonts w:eastAsia="Microsoft YaHei" w:hint="eastAsia"/>
        </w:rPr>
        <w:t>, you</w:t>
      </w:r>
      <w:r w:rsidR="00E23361" w:rsidRPr="00E23361">
        <w:rPr>
          <w:rFonts w:eastAsia="Microsoft YaHei"/>
        </w:rPr>
        <w:t>’</w:t>
      </w:r>
      <w:r w:rsidR="00E23361" w:rsidRPr="00E23361">
        <w:rPr>
          <w:rFonts w:eastAsia="Microsoft YaHei" w:hint="eastAsia"/>
        </w:rPr>
        <w:t>ll get a few more warnings, but it should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succeed.</w:t>
      </w:r>
    </w:p>
    <w:p w:rsidR="005F0C31" w:rsidRDefault="00E23361">
      <w:pPr>
        <w:pStyle w:val="HeadC"/>
        <w:rPr>
          <w:rFonts w:eastAsia="Microsoft YaHei"/>
        </w:rPr>
        <w:pPrChange w:id="772" w:author="No Starch Press3" w:date="2018-03-27T12:50:00Z">
          <w:pPr>
            <w:pStyle w:val="Body"/>
          </w:pPr>
        </w:pPrChange>
      </w:pPr>
      <w:bookmarkStart w:id="773" w:name="a-`worker`-struct-responsible-for-sendin"/>
      <w:bookmarkStart w:id="774" w:name="_Toc509918804"/>
      <w:bookmarkEnd w:id="773"/>
      <w:r w:rsidRPr="00E1708B">
        <w:rPr>
          <w:rFonts w:eastAsia="Microsoft YaHei" w:hint="eastAsia"/>
        </w:rPr>
        <w:t xml:space="preserve">A </w:t>
      </w:r>
      <w:r w:rsidRPr="00E1708B">
        <w:rPr>
          <w:rFonts w:hint="eastAsia"/>
        </w:rPr>
        <w:t>Worker</w:t>
      </w:r>
      <w:r w:rsidRPr="00E1708B">
        <w:rPr>
          <w:rFonts w:eastAsia="Microsoft YaHei" w:hint="eastAsia"/>
        </w:rPr>
        <w:t xml:space="preserve"> </w:t>
      </w:r>
      <w:proofErr w:type="spellStart"/>
      <w:r w:rsidRPr="00E1708B">
        <w:rPr>
          <w:rFonts w:eastAsia="Microsoft YaHei" w:hint="eastAsia"/>
        </w:rPr>
        <w:t>Struct</w:t>
      </w:r>
      <w:proofErr w:type="spellEnd"/>
      <w:r w:rsidRPr="00E1708B">
        <w:rPr>
          <w:rFonts w:eastAsia="Microsoft YaHei" w:hint="eastAsia"/>
        </w:rPr>
        <w:t xml:space="preserve"> Responsible for Sending Code from the </w:t>
      </w:r>
      <w:proofErr w:type="spellStart"/>
      <w:r w:rsidRPr="00E1708B">
        <w:rPr>
          <w:rFonts w:hint="eastAsia"/>
        </w:rPr>
        <w:t>ThreadPool</w:t>
      </w:r>
      <w:proofErr w:type="spellEnd"/>
      <w:r w:rsidRPr="00E1708B">
        <w:rPr>
          <w:rFonts w:eastAsia="Microsoft YaHei" w:hint="eastAsia"/>
        </w:rPr>
        <w:t xml:space="preserve"> to a Thread</w:t>
      </w:r>
      <w:bookmarkEnd w:id="774"/>
    </w:p>
    <w:p w:rsidR="00E23361" w:rsidRDefault="00E23361" w:rsidP="00EE70CB">
      <w:pPr>
        <w:pStyle w:val="BodyFirst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We left a comment in </w:t>
      </w:r>
      <w:proofErr w:type="gramStart"/>
      <w:r>
        <w:rPr>
          <w:rFonts w:eastAsia="Microsoft YaHei" w:hint="eastAsia"/>
        </w:rPr>
        <w:t xml:space="preserve">the </w:t>
      </w:r>
      <w:r w:rsidRPr="00930AB7">
        <w:rPr>
          <w:rStyle w:val="Literal"/>
          <w:rFonts w:hint="eastAsia"/>
        </w:rPr>
        <w:t>for</w:t>
      </w:r>
      <w:proofErr w:type="gramEnd"/>
      <w:r>
        <w:rPr>
          <w:rFonts w:eastAsia="Microsoft YaHei" w:hint="eastAsia"/>
        </w:rPr>
        <w:t xml:space="preserve"> loop in Listing 20-14 regarding the creation of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threads. </w:t>
      </w:r>
      <w:r w:rsidR="00FB53C7">
        <w:rPr>
          <w:rFonts w:eastAsia="Microsoft YaHei"/>
        </w:rPr>
        <w:t xml:space="preserve">Here, we’ll look at how </w:t>
      </w:r>
      <w:r>
        <w:rPr>
          <w:rFonts w:eastAsia="Microsoft YaHei" w:hint="eastAsia"/>
        </w:rPr>
        <w:t xml:space="preserve">we actually create threads. The </w:t>
      </w:r>
      <w:r w:rsidR="00FB53C7">
        <w:rPr>
          <w:rFonts w:eastAsia="Microsoft YaHei"/>
        </w:rPr>
        <w:t xml:space="preserve">standard library provides </w:t>
      </w:r>
      <w:r w:rsidRPr="00930AB7">
        <w:rPr>
          <w:rStyle w:val="Literal"/>
          <w:rFonts w:hint="eastAsia"/>
        </w:rPr>
        <w:t>thread::spawn</w:t>
      </w:r>
      <w:r w:rsidR="00DB514D" w:rsidRPr="00DB514D">
        <w:t xml:space="preserve"> as</w:t>
      </w:r>
      <w:r w:rsidR="00FB53C7">
        <w:t xml:space="preserve"> a way to create threads</w:t>
      </w:r>
      <w:r>
        <w:rPr>
          <w:rFonts w:eastAsia="Microsoft YaHei" w:hint="eastAsia"/>
        </w:rPr>
        <w:t xml:space="preserve">, </w:t>
      </w:r>
      <w:commentRangeStart w:id="775"/>
      <w:ins w:id="776" w:author="AnneMarieW" w:date="2018-04-03T13:19:00Z">
        <w:r w:rsidR="009853A8">
          <w:rPr>
            <w:rFonts w:eastAsia="Microsoft YaHei"/>
          </w:rPr>
          <w:t xml:space="preserve">and </w:t>
        </w:r>
        <w:r w:rsidR="009853A8" w:rsidRPr="00930AB7">
          <w:rPr>
            <w:rStyle w:val="Literal"/>
            <w:rFonts w:hint="eastAsia"/>
          </w:rPr>
          <w:t>thread::spawn</w:t>
        </w:r>
        <w:r w:rsidR="009853A8">
          <w:rPr>
            <w:rFonts w:eastAsia="Microsoft YaHei"/>
          </w:rPr>
          <w:t xml:space="preserve"> </w:t>
        </w:r>
      </w:ins>
      <w:del w:id="777" w:author="AnneMarieW" w:date="2018-04-03T13:19:00Z">
        <w:r w:rsidR="00FB53C7" w:rsidDel="009853A8">
          <w:rPr>
            <w:rFonts w:eastAsia="Microsoft YaHei"/>
          </w:rPr>
          <w:delText xml:space="preserve">which </w:delText>
        </w:r>
      </w:del>
      <w:r>
        <w:rPr>
          <w:rFonts w:eastAsia="Microsoft YaHei" w:hint="eastAsia"/>
        </w:rPr>
        <w:t>expects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to get some code the thread should run as soon as </w:t>
      </w:r>
      <w:del w:id="778" w:author="AnneMarieW" w:date="2018-04-03T13:18:00Z">
        <w:r w:rsidR="00FB53C7" w:rsidDel="009853A8">
          <w:rPr>
            <w:rFonts w:eastAsia="Microsoft YaHei"/>
          </w:rPr>
          <w:delText xml:space="preserve">it </w:delText>
        </w:r>
        <w:r w:rsidDel="009853A8">
          <w:rPr>
            <w:rFonts w:eastAsia="Microsoft YaHei" w:hint="eastAsia"/>
          </w:rPr>
          <w:delText>i</w:delText>
        </w:r>
      </w:del>
      <w:ins w:id="779" w:author="AnneMarieW" w:date="2018-04-03T13:18:00Z">
        <w:r w:rsidR="009853A8">
          <w:rPr>
            <w:rFonts w:eastAsia="Microsoft YaHei"/>
          </w:rPr>
          <w:t>the thread i</w:t>
        </w:r>
      </w:ins>
      <w:r>
        <w:rPr>
          <w:rFonts w:eastAsia="Microsoft YaHei" w:hint="eastAsia"/>
        </w:rPr>
        <w:t>s create</w:t>
      </w:r>
      <w:commentRangeEnd w:id="775"/>
      <w:r w:rsidR="009853A8">
        <w:rPr>
          <w:rStyle w:val="CommentReference"/>
        </w:rPr>
        <w:commentReference w:id="775"/>
      </w:r>
      <w:r>
        <w:rPr>
          <w:rFonts w:eastAsia="Microsoft YaHei" w:hint="eastAsia"/>
        </w:rPr>
        <w:t>d.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However,</w:t>
      </w:r>
      <w:r w:rsidR="00FB53C7">
        <w:rPr>
          <w:rFonts w:eastAsia="Microsoft YaHei"/>
        </w:rPr>
        <w:t xml:space="preserve"> in our case</w:t>
      </w:r>
      <w:r>
        <w:rPr>
          <w:rFonts w:eastAsia="Microsoft YaHei" w:hint="eastAsia"/>
        </w:rPr>
        <w:t xml:space="preserve"> we want to </w:t>
      </w:r>
      <w:commentRangeStart w:id="780"/>
      <w:r>
        <w:rPr>
          <w:rFonts w:eastAsia="Microsoft YaHei" w:hint="eastAsia"/>
        </w:rPr>
        <w:t>start up</w:t>
      </w:r>
      <w:commentRangeEnd w:id="780"/>
      <w:r w:rsidR="00403E5B">
        <w:rPr>
          <w:rStyle w:val="CommentReference"/>
        </w:rPr>
        <w:commentReference w:id="780"/>
      </w:r>
      <w:r>
        <w:rPr>
          <w:rFonts w:eastAsia="Microsoft YaHei" w:hint="eastAsia"/>
        </w:rPr>
        <w:t xml:space="preserve"> the threads and have them </w:t>
      </w:r>
      <w:r w:rsidR="00F64EA0" w:rsidRPr="00F64EA0">
        <w:rPr>
          <w:rStyle w:val="EmphasisItalic"/>
          <w:rFonts w:eastAsia="Microsoft YaHei"/>
          <w:rPrChange w:id="781" w:author="No Starch Press3" w:date="2018-03-27T12:51:00Z">
            <w:rPr>
              <w:rFonts w:ascii="Courier New" w:eastAsia="Microsoft YaHei" w:hAnsi="Courier New" w:cs="Courier New"/>
              <w:sz w:val="20"/>
            </w:rPr>
          </w:rPrChange>
        </w:rPr>
        <w:t>wait</w:t>
      </w:r>
      <w:r>
        <w:rPr>
          <w:rFonts w:eastAsia="Microsoft YaHei" w:hint="eastAsia"/>
        </w:rPr>
        <w:t xml:space="preserve"> for code that we</w:t>
      </w:r>
      <w:r w:rsidR="00FB53C7">
        <w:rPr>
          <w:rFonts w:eastAsia="Microsoft YaHei"/>
        </w:rPr>
        <w:t>’</w:t>
      </w:r>
      <w:r>
        <w:rPr>
          <w:rFonts w:eastAsia="Microsoft YaHei" w:hint="eastAsia"/>
        </w:rPr>
        <w:t>ll send later. The standard library</w:t>
      </w:r>
      <w:r>
        <w:rPr>
          <w:rFonts w:eastAsia="Microsoft YaHei"/>
        </w:rPr>
        <w:t>’</w:t>
      </w:r>
      <w:r>
        <w:rPr>
          <w:rFonts w:eastAsia="Microsoft YaHei" w:hint="eastAsia"/>
        </w:rPr>
        <w:t>s implementation of threads doesn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include any way to do that; we have to implement it</w:t>
      </w:r>
      <w:del w:id="782" w:author="AnneMarieW" w:date="2018-04-03T13:20:00Z">
        <w:r w:rsidR="00FB53C7" w:rsidDel="00403E5B">
          <w:rPr>
            <w:rFonts w:eastAsia="Microsoft YaHei"/>
          </w:rPr>
          <w:delText xml:space="preserve"> ourselves</w:delText>
        </w:r>
      </w:del>
      <w:ins w:id="783" w:author="AnneMarieW" w:date="2018-04-03T13:20:00Z">
        <w:r w:rsidR="00403E5B">
          <w:rPr>
            <w:rFonts w:eastAsia="Microsoft YaHei"/>
          </w:rPr>
          <w:t xml:space="preserve"> manually</w:t>
        </w:r>
      </w:ins>
      <w:r>
        <w:rPr>
          <w:rFonts w:eastAsia="Microsoft YaHei" w:hint="eastAsia"/>
        </w:rPr>
        <w:t>.</w:t>
      </w:r>
    </w:p>
    <w:p w:rsidR="00E23361" w:rsidRDefault="00FB53C7" w:rsidP="00E23361">
      <w:pPr>
        <w:pStyle w:val="Body"/>
        <w:rPr>
          <w:rFonts w:eastAsia="Microsoft YaHei"/>
        </w:rPr>
      </w:pPr>
      <w:r>
        <w:rPr>
          <w:rFonts w:eastAsia="Microsoft YaHei"/>
        </w:rPr>
        <w:t xml:space="preserve">We’ll implement this behavior by </w:t>
      </w:r>
      <w:r w:rsidR="00E23361">
        <w:rPr>
          <w:rFonts w:eastAsia="Microsoft YaHei" w:hint="eastAsia"/>
        </w:rPr>
        <w:t>introduc</w:t>
      </w:r>
      <w:r>
        <w:rPr>
          <w:rFonts w:eastAsia="Microsoft YaHei"/>
        </w:rPr>
        <w:t>ing</w:t>
      </w:r>
      <w:r w:rsidR="00E23361">
        <w:rPr>
          <w:rFonts w:eastAsia="Microsoft YaHei" w:hint="eastAsia"/>
        </w:rPr>
        <w:t xml:space="preserve"> a new data structure between the </w:t>
      </w:r>
      <w:proofErr w:type="spellStart"/>
      <w:r w:rsidR="00E23361" w:rsidRPr="00930AB7">
        <w:rPr>
          <w:rStyle w:val="Literal"/>
          <w:rFonts w:hint="eastAsia"/>
        </w:rPr>
        <w:t>ThreadPool</w:t>
      </w:r>
      <w:proofErr w:type="spellEnd"/>
      <w:r w:rsidR="00E23361">
        <w:rPr>
          <w:rFonts w:eastAsia="Microsoft YaHei" w:hint="eastAsia"/>
        </w:rPr>
        <w:t xml:space="preserve"> and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>the threads that will manage this new behavior. We</w:t>
      </w:r>
      <w:r w:rsidR="00E23361">
        <w:rPr>
          <w:rFonts w:eastAsia="Microsoft YaHei"/>
        </w:rPr>
        <w:t>’</w:t>
      </w:r>
      <w:del w:id="784" w:author="AnneMarieW" w:date="2018-04-03T13:21:00Z">
        <w:r w:rsidR="00E23361" w:rsidDel="00403E5B">
          <w:rPr>
            <w:rFonts w:eastAsia="Microsoft YaHei" w:hint="eastAsia"/>
          </w:rPr>
          <w:delText>re going to</w:delText>
        </w:r>
      </w:del>
      <w:ins w:id="785" w:author="AnneMarieW" w:date="2018-04-03T13:21:00Z">
        <w:r w:rsidR="00403E5B">
          <w:rPr>
            <w:rFonts w:eastAsia="Microsoft YaHei"/>
          </w:rPr>
          <w:t>ll</w:t>
        </w:r>
      </w:ins>
      <w:r w:rsidR="00E23361">
        <w:rPr>
          <w:rFonts w:eastAsia="Microsoft YaHei" w:hint="eastAsia"/>
        </w:rPr>
        <w:t xml:space="preserve"> call this data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 xml:space="preserve">structure </w:t>
      </w:r>
      <w:r w:rsidR="00E23361" w:rsidRPr="00930AB7">
        <w:rPr>
          <w:rStyle w:val="Literal"/>
          <w:rFonts w:hint="eastAsia"/>
        </w:rPr>
        <w:t>Worker</w:t>
      </w:r>
      <w:ins w:id="786" w:author="AnneMarieW" w:date="2018-04-03T13:21:00Z">
        <w:r w:rsidR="00403E5B">
          <w:rPr>
            <w:rFonts w:eastAsia="Microsoft YaHei"/>
          </w:rPr>
          <w:t>, which</w:t>
        </w:r>
      </w:ins>
      <w:del w:id="787" w:author="AnneMarieW" w:date="2018-04-03T13:21:00Z">
        <w:r w:rsidR="00E23361" w:rsidDel="00403E5B">
          <w:rPr>
            <w:rFonts w:eastAsia="Microsoft YaHei" w:hint="eastAsia"/>
          </w:rPr>
          <w:delText>; this</w:delText>
        </w:r>
      </w:del>
      <w:r w:rsidR="00E23361">
        <w:rPr>
          <w:rFonts w:eastAsia="Microsoft YaHei" w:hint="eastAsia"/>
        </w:rPr>
        <w:t xml:space="preserve"> is a common term in pooling implementations. Think of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>people working in the kitchen at a restaurant: the workers wait until orders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 xml:space="preserve">come in from customers, </w:t>
      </w:r>
      <w:ins w:id="788" w:author="AnneMarieW" w:date="2018-04-03T13:22:00Z">
        <w:r w:rsidR="00403E5B">
          <w:rPr>
            <w:rFonts w:eastAsia="Microsoft YaHei"/>
          </w:rPr>
          <w:t xml:space="preserve">and </w:t>
        </w:r>
      </w:ins>
      <w:r w:rsidR="00E23361">
        <w:rPr>
          <w:rFonts w:eastAsia="Microsoft YaHei" w:hint="eastAsia"/>
        </w:rPr>
        <w:t>then they</w:t>
      </w:r>
      <w:r w:rsidR="00E23361">
        <w:rPr>
          <w:rFonts w:eastAsia="Microsoft YaHei"/>
        </w:rPr>
        <w:t>’</w:t>
      </w:r>
      <w:r w:rsidR="00E23361">
        <w:rPr>
          <w:rFonts w:eastAsia="Microsoft YaHei" w:hint="eastAsia"/>
        </w:rPr>
        <w:t>re responsible for taking those orders and</w:t>
      </w:r>
      <w:r w:rsidR="00E23361">
        <w:rPr>
          <w:rFonts w:eastAsia="Microsoft YaHei"/>
        </w:rPr>
        <w:t xml:space="preserve"> </w:t>
      </w:r>
      <w:del w:id="789" w:author="AnneMarieW" w:date="2018-04-03T13:22:00Z">
        <w:r w:rsidR="00E23361" w:rsidDel="00403E5B">
          <w:rPr>
            <w:rFonts w:eastAsia="Microsoft YaHei" w:hint="eastAsia"/>
          </w:rPr>
          <w:delText>ful</w:delText>
        </w:r>
      </w:del>
      <w:r w:rsidR="00E23361">
        <w:rPr>
          <w:rFonts w:eastAsia="Microsoft YaHei" w:hint="eastAsia"/>
        </w:rPr>
        <w:t>filling them.</w:t>
      </w:r>
    </w:p>
    <w:p w:rsidR="00E23361" w:rsidRPr="00E23361" w:rsidRDefault="00E23361" w:rsidP="00371FFD">
      <w:pPr>
        <w:pStyle w:val="Body"/>
        <w:rPr>
          <w:rFonts w:eastAsia="Microsoft YaHei"/>
        </w:rPr>
      </w:pPr>
      <w:r>
        <w:rPr>
          <w:rFonts w:eastAsia="Microsoft YaHei" w:hint="eastAsia"/>
        </w:rPr>
        <w:t>Instead</w:t>
      </w:r>
      <w:r w:rsidRPr="00E23361">
        <w:rPr>
          <w:rFonts w:eastAsia="Microsoft YaHei" w:hint="eastAsia"/>
        </w:rPr>
        <w:t xml:space="preserve"> of storing a vector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 w:rsidR="000067D5" w:rsidRPr="00B4274A">
        <w:t xml:space="preserve"> </w:t>
      </w:r>
      <w:r w:rsidRPr="00E23361">
        <w:rPr>
          <w:rFonts w:eastAsia="Microsoft YaHei" w:hint="eastAsia"/>
        </w:rPr>
        <w:t>instances</w:t>
      </w:r>
      <w:r>
        <w:rPr>
          <w:rFonts w:eastAsia="Microsoft YaHei" w:hint="eastAsia"/>
        </w:rPr>
        <w:t xml:space="preserve"> in the thread pool</w:t>
      </w:r>
      <w:r w:rsidRPr="00E23361">
        <w:rPr>
          <w:rFonts w:eastAsia="Microsoft YaHei" w:hint="eastAsia"/>
        </w:rPr>
        <w:t>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ll </w:t>
      </w:r>
      <w:r>
        <w:rPr>
          <w:rFonts w:eastAsia="Microsoft YaHei" w:hint="eastAsia"/>
        </w:rPr>
        <w:t xml:space="preserve">store instances of the </w:t>
      </w:r>
      <w:r w:rsidRPr="00930AB7">
        <w:rPr>
          <w:rStyle w:val="Literal"/>
          <w:rFonts w:hint="eastAsia"/>
        </w:rPr>
        <w:t>Worker</w:t>
      </w:r>
      <w:r w:rsidRPr="00E23361"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. Each </w:t>
      </w:r>
      <w:r w:rsidRPr="00930AB7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will store a </w:t>
      </w:r>
      <w:r w:rsidRPr="00E23361">
        <w:rPr>
          <w:rFonts w:eastAsia="Microsoft YaHei" w:hint="eastAsia"/>
        </w:rPr>
        <w:t>single</w:t>
      </w:r>
      <w:r>
        <w:rPr>
          <w:rFonts w:eastAsia="Microsoft YaHei"/>
        </w:rPr>
        <w:t xml:space="preserve"> 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 w:rsidRPr="00E23361">
        <w:rPr>
          <w:rFonts w:eastAsia="Microsoft YaHei" w:hint="eastAsia"/>
        </w:rPr>
        <w:t xml:space="preserve"> instance</w:t>
      </w:r>
      <w:r>
        <w:rPr>
          <w:rFonts w:eastAsia="Microsoft YaHei" w:hint="eastAsia"/>
        </w:rPr>
        <w:t>. Then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ll implement a method on </w:t>
      </w:r>
      <w:r w:rsidRPr="00930AB7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that will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take a </w:t>
      </w:r>
      <w:r w:rsidRPr="00E23361">
        <w:rPr>
          <w:rFonts w:eastAsia="Microsoft YaHei" w:hint="eastAsia"/>
        </w:rPr>
        <w:t>closure</w:t>
      </w:r>
      <w:r w:rsidR="00371FFD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of</w:t>
      </w:r>
      <w:r w:rsidR="00371FFD" w:rsidRPr="00EE70CB">
        <w:t xml:space="preserve"> </w:t>
      </w:r>
      <w:r>
        <w:rPr>
          <w:rFonts w:eastAsia="Microsoft YaHei" w:hint="eastAsia"/>
        </w:rPr>
        <w:t>code to run and send it to the already</w:t>
      </w:r>
      <w:ins w:id="790" w:author="AnneMarieW" w:date="2018-04-03T13:22:00Z">
        <w:r w:rsidR="00403E5B">
          <w:rPr>
            <w:rFonts w:eastAsia="Microsoft YaHei"/>
          </w:rPr>
          <w:t xml:space="preserve"> </w:t>
        </w:r>
      </w:ins>
      <w:del w:id="791" w:author="AnneMarieW" w:date="2018-04-03T13:22:00Z">
        <w:r w:rsidDel="00403E5B">
          <w:rPr>
            <w:rFonts w:eastAsia="Microsoft YaHei" w:hint="eastAsia"/>
          </w:rPr>
          <w:delText>-</w:delText>
        </w:r>
      </w:del>
      <w:r>
        <w:rPr>
          <w:rFonts w:eastAsia="Microsoft YaHei" w:hint="eastAsia"/>
        </w:rPr>
        <w:t>running thread for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execution. 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</w:t>
      </w:r>
      <w:r w:rsidRPr="00E23361">
        <w:rPr>
          <w:rFonts w:eastAsia="Microsoft YaHei" w:hint="eastAsia"/>
        </w:rPr>
        <w:t xml:space="preserve"> also give each worker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so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we can </w:t>
      </w:r>
      <w:ins w:id="792" w:author="AnneMarieW" w:date="2018-04-03T13:22:00Z">
        <w:r w:rsidR="00403E5B">
          <w:rPr>
            <w:rFonts w:eastAsia="Microsoft YaHei"/>
          </w:rPr>
          <w:t>distinguish</w:t>
        </w:r>
      </w:ins>
      <w:del w:id="793" w:author="AnneMarieW" w:date="2018-04-03T13:23:00Z">
        <w:r w:rsidRPr="00E23361" w:rsidDel="00403E5B">
          <w:rPr>
            <w:rFonts w:eastAsia="Microsoft YaHei" w:hint="eastAsia"/>
          </w:rPr>
          <w:delText>tell</w:delText>
        </w:r>
      </w:del>
      <w:r w:rsidRPr="00E23361">
        <w:rPr>
          <w:rFonts w:eastAsia="Microsoft YaHei" w:hint="eastAsia"/>
        </w:rPr>
        <w:t xml:space="preserve"> </w:t>
      </w:r>
      <w:ins w:id="794" w:author="AnneMarieW" w:date="2018-04-03T13:23:00Z">
        <w:r w:rsidR="00403E5B">
          <w:rPr>
            <w:rFonts w:eastAsia="Microsoft YaHei"/>
          </w:rPr>
          <w:t xml:space="preserve">between </w:t>
        </w:r>
      </w:ins>
      <w:r w:rsidRPr="00E23361">
        <w:rPr>
          <w:rFonts w:eastAsia="Microsoft YaHei" w:hint="eastAsia"/>
        </w:rPr>
        <w:t>the different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workers in the pool</w:t>
      </w:r>
      <w:del w:id="795" w:author="AnneMarieW" w:date="2018-04-03T13:23:00Z">
        <w:r w:rsidRPr="00E23361" w:rsidDel="00403E5B">
          <w:rPr>
            <w:rFonts w:eastAsia="Microsoft YaHei" w:hint="eastAsia"/>
          </w:rPr>
          <w:delText xml:space="preserve"> apart</w:delText>
        </w:r>
      </w:del>
      <w:r w:rsidRPr="00E23361">
        <w:rPr>
          <w:rFonts w:eastAsia="Microsoft YaHei" w:hint="eastAsia"/>
        </w:rPr>
        <w:t xml:space="preserve"> when logging or debugging.</w:t>
      </w:r>
    </w:p>
    <w:p w:rsidR="00E23361" w:rsidRDefault="00E23361" w:rsidP="00E23361">
      <w:pPr>
        <w:pStyle w:val="Body"/>
        <w:rPr>
          <w:rFonts w:eastAsia="Microsoft YaHei"/>
        </w:rPr>
      </w:pPr>
      <w:r>
        <w:rPr>
          <w:rFonts w:eastAsia="Microsoft YaHei" w:hint="eastAsia"/>
        </w:rPr>
        <w:t>First, let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s make </w:t>
      </w:r>
      <w:commentRangeStart w:id="796"/>
      <w:r>
        <w:rPr>
          <w:rFonts w:eastAsia="Microsoft YaHei" w:hint="eastAsia"/>
        </w:rPr>
        <w:t>these</w:t>
      </w:r>
      <w:commentRangeEnd w:id="796"/>
      <w:r w:rsidR="00313A36">
        <w:rPr>
          <w:rStyle w:val="CommentReference"/>
        </w:rPr>
        <w:commentReference w:id="796"/>
      </w:r>
      <w:r>
        <w:rPr>
          <w:rFonts w:eastAsia="Microsoft YaHei" w:hint="eastAsia"/>
        </w:rPr>
        <w:t xml:space="preserve"> changes to what happens when we create a </w:t>
      </w:r>
      <w:proofErr w:type="spellStart"/>
      <w:r w:rsidRPr="00930AB7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>.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ll implement the code that sends the closure to the thread after we have</w:t>
      </w:r>
      <w:r>
        <w:rPr>
          <w:rFonts w:eastAsia="Microsoft YaHei"/>
        </w:rPr>
        <w:t xml:space="preserve"> </w:t>
      </w:r>
      <w:r w:rsidRPr="00930AB7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set up in this way:</w:t>
      </w:r>
    </w:p>
    <w:p w:rsidR="00E23361" w:rsidRPr="00E23361" w:rsidRDefault="00E23361" w:rsidP="00E23361">
      <w:pPr>
        <w:pStyle w:val="NumListA"/>
        <w:rPr>
          <w:rFonts w:eastAsia="Microsoft YaHei"/>
        </w:rPr>
      </w:pPr>
      <w:r w:rsidRPr="00E23361">
        <w:rPr>
          <w:rFonts w:eastAsia="Microsoft YaHei" w:hint="eastAsia"/>
        </w:rPr>
        <w:t>Define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that holds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ins w:id="797" w:author="AnneMarieW" w:date="2018-04-03T13:26:00Z">
        <w:r w:rsidR="00F64EA0" w:rsidRPr="00F64EA0">
          <w:rPr>
            <w:rFonts w:eastAsia="Microsoft YaHei"/>
            <w:rPrChange w:id="798" w:author="AnneMarieW" w:date="2018-04-03T13:26:00Z">
              <w:rPr>
                <w:rStyle w:val="Literal"/>
              </w:rPr>
            </w:rPrChange>
          </w:rPr>
          <w:t>.</w:t>
        </w:r>
      </w:ins>
    </w:p>
    <w:p w:rsidR="00E23361" w:rsidRPr="00E23361" w:rsidRDefault="00E23361" w:rsidP="00D80E0F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t>Change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hold a vector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</w:t>
      </w:r>
      <w:ins w:id="799" w:author="AnneMarieW" w:date="2018-04-03T13:26:00Z">
        <w:r w:rsidR="00313A36">
          <w:rPr>
            <w:rFonts w:eastAsia="Microsoft YaHei"/>
          </w:rPr>
          <w:t>.</w:t>
        </w:r>
      </w:ins>
    </w:p>
    <w:p w:rsidR="005F0C31" w:rsidRDefault="00E23361">
      <w:pPr>
        <w:pStyle w:val="NumListB"/>
        <w:rPr>
          <w:rFonts w:eastAsia="Microsoft YaHei"/>
        </w:rPr>
        <w:pPrChange w:id="800" w:author="AnneMarieW" w:date="2018-04-03T13:29:00Z">
          <w:pPr>
            <w:pStyle w:val="Body"/>
          </w:pPr>
        </w:pPrChange>
      </w:pPr>
      <w:r w:rsidRPr="00E23361">
        <w:rPr>
          <w:rFonts w:eastAsia="Microsoft YaHei" w:hint="eastAsia"/>
        </w:rPr>
        <w:t>Define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that takes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number and returns a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 that holds the allocated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a thread spawned with an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empty closure</w:t>
      </w:r>
      <w:ins w:id="801" w:author="AnneMarieW" w:date="2018-04-03T13:27:00Z">
        <w:r w:rsidR="00313A36">
          <w:rPr>
            <w:rFonts w:eastAsia="Microsoft YaHei"/>
          </w:rPr>
          <w:t>.</w:t>
        </w:r>
      </w:ins>
    </w:p>
    <w:p w:rsidR="005F0C31" w:rsidRDefault="00E23361">
      <w:pPr>
        <w:pStyle w:val="NumListC"/>
        <w:rPr>
          <w:rFonts w:eastAsia="Microsoft YaHei"/>
        </w:rPr>
        <w:pPrChange w:id="802" w:author="AnneMarieW" w:date="2018-04-03T13:29:00Z">
          <w:pPr>
            <w:pStyle w:val="BodyFirst"/>
          </w:pPr>
        </w:pPrChange>
      </w:pPr>
      <w:proofErr w:type="gramStart"/>
      <w:r w:rsidRPr="00E23361">
        <w:rPr>
          <w:rFonts w:eastAsia="Microsoft YaHei" w:hint="eastAsia"/>
        </w:rPr>
        <w:t>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r w:rsidRPr="00E23361">
        <w:rPr>
          <w:rFonts w:eastAsia="Microsoft YaHei" w:hint="eastAsia"/>
        </w:rPr>
        <w:t>, use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for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 counter to generate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 w:rsidRPr="00E23361">
        <w:rPr>
          <w:rFonts w:eastAsia="Microsoft YaHei" w:hint="eastAsia"/>
        </w:rPr>
        <w:t>, create</w:t>
      </w:r>
      <w:r w:rsidR="000067D5" w:rsidRPr="00B4274A">
        <w:t xml:space="preserve"> </w:t>
      </w:r>
      <w:r w:rsidRPr="00E23361">
        <w:rPr>
          <w:rFonts w:eastAsia="Microsoft YaHei" w:hint="eastAsia"/>
        </w:rPr>
        <w:t>a new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with that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 w:rsidRPr="00E23361">
        <w:rPr>
          <w:rFonts w:eastAsia="Microsoft YaHei" w:hint="eastAsia"/>
        </w:rPr>
        <w:t>, and store the worker in the vector</w:t>
      </w:r>
      <w:ins w:id="803" w:author="AnneMarieW" w:date="2018-04-03T13:28:00Z">
        <w:r w:rsidR="00313A36">
          <w:rPr>
            <w:rFonts w:eastAsia="Microsoft YaHei"/>
          </w:rPr>
          <w:t>.</w:t>
        </w:r>
      </w:ins>
      <w:proofErr w:type="gramEnd"/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If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up for a challenge, try implementing these changes on your own before</w:t>
      </w:r>
      <w:r w:rsidR="000067D5" w:rsidRPr="00B4274A">
        <w:t xml:space="preserve"> </w:t>
      </w:r>
      <w:del w:id="804" w:author="AnneMarieW" w:date="2018-04-03T13:28:00Z">
        <w:r w:rsidRPr="00E23361" w:rsidDel="00313A36">
          <w:rPr>
            <w:rFonts w:eastAsia="Microsoft YaHei" w:hint="eastAsia"/>
          </w:rPr>
          <w:delText xml:space="preserve">taking a </w:delText>
        </w:r>
      </w:del>
      <w:r w:rsidRPr="00E23361">
        <w:rPr>
          <w:rFonts w:eastAsia="Microsoft YaHei" w:hint="eastAsia"/>
        </w:rPr>
        <w:t>look</w:t>
      </w:r>
      <w:ins w:id="805" w:author="AnneMarieW" w:date="2018-04-03T13:29:00Z">
        <w:r w:rsidR="00313A36">
          <w:rPr>
            <w:rFonts w:eastAsia="Microsoft YaHei"/>
          </w:rPr>
          <w:t>ing</w:t>
        </w:r>
      </w:ins>
      <w:r w:rsidRPr="00E23361">
        <w:rPr>
          <w:rFonts w:eastAsia="Microsoft YaHei" w:hint="eastAsia"/>
        </w:rPr>
        <w:t xml:space="preserve"> at the code in Listing 20-15.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Ready? Here</w:t>
      </w:r>
      <w:del w:id="806" w:author="AnneMarieW" w:date="2018-04-03T13:29:00Z">
        <w:r w:rsidRPr="00E23361" w:rsidDel="00D80E0F">
          <w:rPr>
            <w:rFonts w:eastAsia="Microsoft YaHei"/>
          </w:rPr>
          <w:delText>’</w:delText>
        </w:r>
      </w:del>
      <w:ins w:id="807" w:author="AnneMarieW" w:date="2018-04-03T13:29:00Z">
        <w:r w:rsidR="00D80E0F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 Listing 20-15 with one way to make the</w:t>
      </w:r>
      <w:del w:id="808" w:author="AnneMarieW" w:date="2018-04-03T13:29:00Z">
        <w:r w:rsidRPr="00E23361" w:rsidDel="00313A36">
          <w:rPr>
            <w:rFonts w:eastAsia="Microsoft YaHei" w:hint="eastAsia"/>
          </w:rPr>
          <w:delText>se</w:delText>
        </w:r>
      </w:del>
      <w:ins w:id="809" w:author="AnneMarieW" w:date="2018-04-03T13:29:00Z">
        <w:r w:rsidR="00313A36">
          <w:rPr>
            <w:rFonts w:eastAsia="Microsoft YaHei"/>
          </w:rPr>
          <w:t xml:space="preserve"> preceding</w:t>
        </w:r>
      </w:ins>
      <w:r w:rsidRPr="00E23361">
        <w:rPr>
          <w:rFonts w:eastAsia="Microsoft YaHei" w:hint="eastAsia"/>
        </w:rPr>
        <w:t xml:space="preserve"> modifications</w:t>
      </w:r>
      <w:ins w:id="810" w:author="janelle" w:date="2018-04-05T10:34:00Z">
        <w:r w:rsidR="00D60B1A">
          <w:rPr>
            <w:rFonts w:eastAsia="Microsoft YaHei"/>
          </w:rPr>
          <w:t>.</w:t>
        </w:r>
      </w:ins>
      <w:del w:id="811" w:author="janelle" w:date="2018-04-05T10:34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812" w:author="janelle" w:date="2018-03-28T11:16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std::thread;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pub struct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&lt;Worker&gt;,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13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workers =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::</w:t>
      </w:r>
      <w:proofErr w:type="spellStart"/>
      <w:r w:rsidR="00E23361" w:rsidRPr="00E23361">
        <w:rPr>
          <w:rStyle w:val="HTMLCode"/>
          <w:rFonts w:hint="eastAsia"/>
        </w:rPr>
        <w:t>with_capacity</w:t>
      </w:r>
      <w:proofErr w:type="spellEnd"/>
      <w:r w:rsidR="00E23361" w:rsidRPr="00E23361">
        <w:rPr>
          <w:rStyle w:val="HTMLCode"/>
          <w:rFonts w:hint="eastAsia"/>
        </w:rPr>
        <w:t>(size);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id in 0..size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workers.push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Worker::new(id));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14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struct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: thread::</w:t>
      </w:r>
      <w:proofErr w:type="spellStart"/>
      <w:r w:rsidR="00E23361" w:rsidRPr="00E23361">
        <w:rPr>
          <w:rStyle w:val="HTMLCode"/>
          <w:rFonts w:hint="eastAsia"/>
        </w:rPr>
        <w:t>JoinHandle</w:t>
      </w:r>
      <w:proofErr w:type="spellEnd"/>
      <w:r w:rsidR="00E23361" w:rsidRPr="00E23361">
        <w:rPr>
          <w:rStyle w:val="HTMLCode"/>
          <w:rFonts w:hint="eastAsia"/>
        </w:rPr>
        <w:t>&lt;()&gt;,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thread = thread::spawn(|| {});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Listing 20-15: Modifying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hold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 instead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holding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threads directly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changed the name of the field on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from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threads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workers</w:t>
      </w:r>
      <w:r w:rsidRPr="00181CA3">
        <w:t xml:space="preserve">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it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now holding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="000067D5" w:rsidRPr="00B4274A">
        <w:t xml:space="preserve"> </w:t>
      </w:r>
      <w:r w:rsidRPr="00E23361">
        <w:rPr>
          <w:rFonts w:eastAsia="Microsoft YaHei" w:hint="eastAsia"/>
        </w:rPr>
        <w:t>instances instead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 w:rsidRPr="00181CA3">
        <w:t xml:space="preserve"> </w:t>
      </w:r>
      <w:r w:rsidRPr="00E23361">
        <w:rPr>
          <w:rFonts w:eastAsia="Microsoft YaHei" w:hint="eastAsia"/>
        </w:rPr>
        <w:t xml:space="preserve">instances. We use the counter in </w:t>
      </w:r>
      <w:proofErr w:type="gramStart"/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for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loop as an argument to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Worker::new</w:t>
      </w:r>
      <w:r w:rsidRPr="00E23361">
        <w:rPr>
          <w:rFonts w:eastAsia="Microsoft YaHei" w:hint="eastAsia"/>
        </w:rPr>
        <w:t>, and we store each new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</w:t>
      </w:r>
      <w:r w:rsidR="000067D5" w:rsidRPr="00B4274A">
        <w:t xml:space="preserve"> </w:t>
      </w:r>
      <w:r w:rsidRPr="00E23361">
        <w:rPr>
          <w:rFonts w:eastAsia="Microsoft YaHei" w:hint="eastAsia"/>
        </w:rPr>
        <w:t>the vector named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workers</w:t>
      </w:r>
      <w:r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External code (like our server 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EmphasisItalic"/>
          <w:rFonts w:eastAsia="Microsoft YaHei" w:hint="eastAsia"/>
        </w:rPr>
        <w:t>src</w:t>
      </w:r>
      <w:proofErr w:type="spellEnd"/>
      <w:r w:rsidRPr="00E23361">
        <w:rPr>
          <w:rStyle w:val="EmphasisItalic"/>
          <w:rFonts w:eastAsia="Microsoft YaHei" w:hint="eastAsia"/>
        </w:rPr>
        <w:t>/bin/</w:t>
      </w:r>
      <w:proofErr w:type="spellStart"/>
      <w:r w:rsidRPr="00E23361">
        <w:rPr>
          <w:rStyle w:val="EmphasisItalic"/>
          <w:rFonts w:eastAsia="Microsoft YaHei" w:hint="eastAsia"/>
        </w:rPr>
        <w:t>main.rs</w:t>
      </w:r>
      <w:proofErr w:type="spellEnd"/>
      <w:r w:rsidRPr="00E23361">
        <w:rPr>
          <w:rFonts w:eastAsia="Microsoft YaHei" w:hint="eastAsia"/>
        </w:rPr>
        <w:t>)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need to know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implementation</w:t>
      </w:r>
      <w:r w:rsidR="000067D5" w:rsidRPr="00B4274A">
        <w:t xml:space="preserve"> </w:t>
      </w:r>
      <w:r w:rsidRPr="00E23361">
        <w:rPr>
          <w:rFonts w:eastAsia="Microsoft YaHei" w:hint="eastAsia"/>
        </w:rPr>
        <w:t>details regarding using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within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>,</w:t>
      </w:r>
      <w:r w:rsidR="000067D5" w:rsidRPr="00B4274A">
        <w:t xml:space="preserve"> </w:t>
      </w:r>
      <w:r w:rsidRPr="00E23361">
        <w:rPr>
          <w:rFonts w:eastAsia="Microsoft YaHei" w:hint="eastAsia"/>
        </w:rPr>
        <w:t>so we make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and its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new</w:t>
      </w:r>
      <w:r>
        <w:rPr>
          <w:rFonts w:eastAsia="Microsoft YaHei" w:hint="eastAsia"/>
        </w:rPr>
        <w:t xml:space="preserve"> function </w:t>
      </w:r>
      <w:r w:rsidRPr="00E23361">
        <w:rPr>
          <w:rFonts w:eastAsia="Microsoft YaHei" w:hint="eastAsia"/>
        </w:rPr>
        <w:t>private.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function uses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we give it and stores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 w:rsidRPr="00181CA3">
        <w:t xml:space="preserve"> </w:t>
      </w:r>
      <w:r w:rsidRPr="00E23361">
        <w:rPr>
          <w:rFonts w:eastAsia="Microsoft YaHei" w:hint="eastAsia"/>
        </w:rPr>
        <w:t>instance that</w:t>
      </w:r>
      <w:del w:id="815" w:author="AnneMarieW" w:date="2018-04-03T13:31:00Z">
        <w:r w:rsidRPr="00E23361" w:rsidDel="00890DB7">
          <w:rPr>
            <w:rFonts w:eastAsia="Microsoft YaHei"/>
          </w:rPr>
          <w:delText>’</w:delText>
        </w:r>
      </w:del>
      <w:ins w:id="816" w:author="AnneMarieW" w:date="2018-04-03T13:31:00Z">
        <w:r w:rsidR="00890DB7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</w:t>
      </w:r>
      <w:r w:rsidR="000067D5" w:rsidRPr="00B4274A">
        <w:t xml:space="preserve"> </w:t>
      </w:r>
      <w:r w:rsidRPr="00E23361">
        <w:rPr>
          <w:rFonts w:eastAsia="Microsoft YaHei" w:hint="eastAsia"/>
        </w:rPr>
        <w:t>created by spawning a new thread using an empty closure.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 code will compile and will store the number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 we</w:t>
      </w:r>
      <w:r w:rsidR="000067D5" w:rsidRPr="00B4274A">
        <w:t xml:space="preserve"> </w:t>
      </w:r>
      <w:r w:rsidRPr="00E23361">
        <w:rPr>
          <w:rFonts w:eastAsia="Microsoft YaHei" w:hint="eastAsia"/>
        </w:rPr>
        <w:t>specified as an argument 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ins w:id="817" w:author="AnneMarieW" w:date="2018-04-03T13:31:00Z">
        <w:r w:rsidR="00890DB7">
          <w:rPr>
            <w:rFonts w:eastAsia="Microsoft YaHei"/>
          </w:rPr>
          <w:t>.</w:t>
        </w:r>
      </w:ins>
      <w:del w:id="818" w:author="AnneMarieW" w:date="2018-04-03T13:31:00Z">
        <w:r w:rsidRPr="00E23361" w:rsidDel="00890DB7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</w:t>
      </w:r>
      <w:del w:id="819" w:author="AnneMarieW" w:date="2018-04-03T13:31:00Z">
        <w:r w:rsidRPr="00E23361" w:rsidDel="00890DB7">
          <w:rPr>
            <w:rFonts w:eastAsia="Microsoft YaHei" w:hint="eastAsia"/>
          </w:rPr>
          <w:delText>b</w:delText>
        </w:r>
      </w:del>
      <w:ins w:id="820" w:author="AnneMarieW" w:date="2018-04-03T13:31:00Z">
        <w:r w:rsidR="00890DB7">
          <w:rPr>
            <w:rFonts w:eastAsia="Microsoft YaHei"/>
          </w:rPr>
          <w:t>B</w:t>
        </w:r>
      </w:ins>
      <w:r w:rsidRPr="00E23361">
        <w:rPr>
          <w:rFonts w:eastAsia="Microsoft YaHei" w:hint="eastAsia"/>
        </w:rPr>
        <w:t>ut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still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not processing</w:t>
      </w:r>
      <w:r w:rsidR="000067D5" w:rsidRPr="00B4274A">
        <w:t xml:space="preserve"> </w:t>
      </w:r>
      <w:r w:rsidRPr="00E23361">
        <w:rPr>
          <w:rFonts w:eastAsia="Microsoft YaHei" w:hint="eastAsia"/>
        </w:rPr>
        <w:t>the closure that we get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 w:rsidRPr="00E23361">
        <w:rPr>
          <w:rFonts w:eastAsia="Microsoft YaHei" w:hint="eastAsia"/>
        </w:rPr>
        <w:t>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</w:t>
      </w:r>
      <w:ins w:id="821" w:author="AnneMarieW" w:date="2018-04-03T13:31:00Z">
        <w:r w:rsidR="00890DB7">
          <w:rPr>
            <w:rFonts w:eastAsia="Microsoft YaHei"/>
          </w:rPr>
          <w:t>look at</w:t>
        </w:r>
      </w:ins>
      <w:del w:id="822" w:author="AnneMarieW" w:date="2018-04-03T13:31:00Z">
        <w:r w:rsidRPr="00E23361" w:rsidDel="00890DB7">
          <w:rPr>
            <w:rFonts w:eastAsia="Microsoft YaHei" w:hint="eastAsia"/>
          </w:rPr>
          <w:delText>talk about</w:delText>
        </w:r>
      </w:del>
      <w:r w:rsidRPr="00E23361">
        <w:rPr>
          <w:rFonts w:eastAsia="Microsoft YaHei" w:hint="eastAsia"/>
        </w:rPr>
        <w:t xml:space="preserve"> how to do that next.</w:t>
      </w:r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823" w:name="sending-requests-to-threads-via-channels"/>
      <w:bookmarkStart w:id="824" w:name="_Toc509918805"/>
      <w:bookmarkEnd w:id="823"/>
      <w:r w:rsidRPr="00E23361">
        <w:rPr>
          <w:rFonts w:eastAsia="Microsoft YaHei" w:hint="eastAsia"/>
        </w:rPr>
        <w:t xml:space="preserve">Sending Requests to Threads </w:t>
      </w:r>
      <w:ins w:id="825" w:author="AnneMarieW" w:date="2018-03-30T10:09:00Z">
        <w:r w:rsidR="001C67D6">
          <w:rPr>
            <w:rFonts w:eastAsia="Microsoft YaHei"/>
          </w:rPr>
          <w:t>v</w:t>
        </w:r>
      </w:ins>
      <w:del w:id="826" w:author="AnneMarieW" w:date="2018-03-30T10:09:00Z">
        <w:r w:rsidRPr="00E23361" w:rsidDel="001C67D6">
          <w:rPr>
            <w:rFonts w:eastAsia="Microsoft YaHei" w:hint="eastAsia"/>
          </w:rPr>
          <w:delText>V</w:delText>
        </w:r>
      </w:del>
      <w:proofErr w:type="gramStart"/>
      <w:r w:rsidRPr="00E23361">
        <w:rPr>
          <w:rFonts w:eastAsia="Microsoft YaHei" w:hint="eastAsia"/>
        </w:rPr>
        <w:t>ia</w:t>
      </w:r>
      <w:proofErr w:type="gramEnd"/>
      <w:r w:rsidRPr="00E23361">
        <w:rPr>
          <w:rFonts w:eastAsia="Microsoft YaHei" w:hint="eastAsia"/>
        </w:rPr>
        <w:t xml:space="preserve"> Channels</w:t>
      </w:r>
      <w:bookmarkEnd w:id="824"/>
    </w:p>
    <w:p w:rsidR="00E23361" w:rsidRPr="00E23361" w:rsidRDefault="00527941" w:rsidP="00EE70CB">
      <w:pPr>
        <w:pStyle w:val="BodyFirst"/>
        <w:rPr>
          <w:rFonts w:eastAsia="Microsoft YaHei"/>
        </w:rPr>
      </w:pPr>
      <w:ins w:id="827" w:author="AnneMarieW" w:date="2018-04-03T13:33:00Z">
        <w:r>
          <w:rPr>
            <w:rFonts w:eastAsia="Microsoft YaHei"/>
          </w:rPr>
          <w:t>Now w</w:t>
        </w:r>
        <w:r w:rsidR="008B789E">
          <w:rPr>
            <w:rFonts w:eastAsia="Microsoft YaHei"/>
          </w:rPr>
          <w:t xml:space="preserve">e’ll tackle </w:t>
        </w:r>
      </w:ins>
      <w:del w:id="828" w:author="AnneMarieW" w:date="2018-04-03T13:33:00Z">
        <w:r w:rsidR="00E23361" w:rsidRPr="00E23361" w:rsidDel="008B789E">
          <w:rPr>
            <w:rFonts w:eastAsia="Microsoft YaHei" w:hint="eastAsia"/>
          </w:rPr>
          <w:delText>T</w:delText>
        </w:r>
      </w:del>
      <w:ins w:id="829" w:author="AnneMarieW" w:date="2018-04-03T13:33:00Z">
        <w:r w:rsidR="008B789E">
          <w:rPr>
            <w:rFonts w:eastAsia="Microsoft YaHei"/>
          </w:rPr>
          <w:t>t</w:t>
        </w:r>
      </w:ins>
      <w:r w:rsidR="00E23361" w:rsidRPr="00E23361">
        <w:rPr>
          <w:rFonts w:eastAsia="Microsoft YaHei" w:hint="eastAsia"/>
        </w:rPr>
        <w:t xml:space="preserve">he </w:t>
      </w:r>
      <w:del w:id="830" w:author="AnneMarieW" w:date="2018-04-03T13:33:00Z">
        <w:r w:rsidR="00E23361" w:rsidRPr="00E23361" w:rsidDel="00527941">
          <w:rPr>
            <w:rFonts w:eastAsia="Microsoft YaHei" w:hint="eastAsia"/>
          </w:rPr>
          <w:delText xml:space="preserve">next </w:delText>
        </w:r>
      </w:del>
      <w:r w:rsidR="00E23361" w:rsidRPr="00E23361">
        <w:rPr>
          <w:rFonts w:eastAsia="Microsoft YaHei" w:hint="eastAsia"/>
        </w:rPr>
        <w:t>problem</w:t>
      </w:r>
      <w:del w:id="831" w:author="AnneMarieW" w:date="2018-04-03T13:33:00Z">
        <w:r w:rsidR="00E23361" w:rsidRPr="00E23361" w:rsidDel="008B789E">
          <w:rPr>
            <w:rFonts w:eastAsia="Microsoft YaHei" w:hint="eastAsia"/>
          </w:rPr>
          <w:delText xml:space="preserve"> to tackle is</w:delText>
        </w:r>
      </w:del>
      <w:r w:rsidR="00E23361" w:rsidRPr="00E23361">
        <w:rPr>
          <w:rFonts w:eastAsia="Microsoft YaHei" w:hint="eastAsia"/>
        </w:rPr>
        <w:t xml:space="preserve"> that </w:t>
      </w:r>
      <w:r w:rsidR="00E23361">
        <w:rPr>
          <w:rFonts w:eastAsia="Microsoft YaHei" w:hint="eastAsia"/>
        </w:rPr>
        <w:t>the</w:t>
      </w:r>
      <w:r w:rsidR="00E23361" w:rsidRPr="00E23361">
        <w:rPr>
          <w:rFonts w:eastAsia="Microsoft YaHei" w:hint="eastAsia"/>
        </w:rPr>
        <w:t xml:space="preserve"> closures </w:t>
      </w:r>
      <w:r w:rsidR="00E23361">
        <w:rPr>
          <w:rFonts w:eastAsia="Microsoft YaHei" w:hint="eastAsia"/>
        </w:rPr>
        <w:t xml:space="preserve">given to </w:t>
      </w:r>
      <w:r w:rsidR="00E23361" w:rsidRPr="00181CA3">
        <w:rPr>
          <w:rStyle w:val="Literal"/>
          <w:rFonts w:hint="eastAsia"/>
        </w:rPr>
        <w:t>thread::spawn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do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absolutely nothing. Currently, we get the closure we want to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execute in the</w:t>
      </w:r>
      <w:r w:rsidR="00E23361">
        <w:rPr>
          <w:rFonts w:eastAsia="Microsoft YaHei"/>
        </w:rPr>
        <w:t xml:space="preserve"> </w:t>
      </w:r>
      <w:r w:rsidR="00E23361" w:rsidRPr="00E23361">
        <w:rPr>
          <w:rStyle w:val="Literal"/>
          <w:rFonts w:hint="eastAsia"/>
        </w:rPr>
        <w:t>execute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method</w:t>
      </w:r>
      <w:del w:id="832" w:author="AnneMarieW" w:date="2018-04-03T13:34:00Z">
        <w:r w:rsidR="00E23361" w:rsidRPr="00E23361" w:rsidDel="00527941">
          <w:rPr>
            <w:rFonts w:eastAsia="Microsoft YaHei" w:hint="eastAsia"/>
          </w:rPr>
          <w:delText>,</w:delText>
        </w:r>
      </w:del>
      <w:ins w:id="833" w:author="AnneMarieW" w:date="2018-04-03T13:34:00Z">
        <w:r>
          <w:rPr>
            <w:rFonts w:eastAsia="Microsoft YaHei"/>
          </w:rPr>
          <w:t>.</w:t>
        </w:r>
      </w:ins>
      <w:r w:rsidR="00E23361" w:rsidRPr="00E23361">
        <w:rPr>
          <w:rFonts w:eastAsia="Microsoft YaHei" w:hint="eastAsia"/>
        </w:rPr>
        <w:t xml:space="preserve"> </w:t>
      </w:r>
      <w:del w:id="834" w:author="AnneMarieW" w:date="2018-04-03T13:34:00Z">
        <w:r w:rsidR="00E23361" w:rsidRPr="00E23361" w:rsidDel="00527941">
          <w:rPr>
            <w:rFonts w:eastAsia="Microsoft YaHei" w:hint="eastAsia"/>
          </w:rPr>
          <w:delText>b</w:delText>
        </w:r>
      </w:del>
      <w:ins w:id="835" w:author="AnneMarieW" w:date="2018-04-03T13:34:00Z">
        <w:r>
          <w:rPr>
            <w:rFonts w:eastAsia="Microsoft YaHei"/>
          </w:rPr>
          <w:t>B</w:t>
        </w:r>
      </w:ins>
      <w:r w:rsidR="00E23361" w:rsidRPr="00E23361">
        <w:rPr>
          <w:rFonts w:eastAsia="Microsoft YaHei" w:hint="eastAsia"/>
        </w:rPr>
        <w:t xml:space="preserve">ut </w:t>
      </w:r>
      <w:r w:rsidR="00E23361">
        <w:rPr>
          <w:rFonts w:eastAsia="Microsoft YaHei" w:hint="eastAsia"/>
        </w:rPr>
        <w:t xml:space="preserve">we </w:t>
      </w:r>
      <w:r w:rsidR="00E23361" w:rsidRPr="00E23361">
        <w:rPr>
          <w:rFonts w:eastAsia="Microsoft YaHei" w:hint="eastAsia"/>
        </w:rPr>
        <w:t>need to</w:t>
      </w:r>
      <w:r w:rsidR="00371FFD">
        <w:rPr>
          <w:rFonts w:eastAsia="Microsoft YaHei" w:hint="eastAsia"/>
        </w:rPr>
        <w:t xml:space="preserve"> </w:t>
      </w:r>
      <w:r w:rsidR="00E23361">
        <w:rPr>
          <w:rFonts w:eastAsia="Microsoft YaHei" w:hint="eastAsia"/>
        </w:rPr>
        <w:t xml:space="preserve">give </w:t>
      </w:r>
      <w:r w:rsidR="00E23361" w:rsidRPr="00181CA3">
        <w:rPr>
          <w:rStyle w:val="Literal"/>
          <w:rFonts w:hint="eastAsia"/>
        </w:rPr>
        <w:t>thread::spawn</w:t>
      </w:r>
      <w:r w:rsidR="00E23361">
        <w:rPr>
          <w:rFonts w:eastAsia="Microsoft YaHei" w:hint="eastAsia"/>
        </w:rPr>
        <w:t xml:space="preserve"> a closure to run when</w:t>
      </w:r>
      <w:r w:rsidR="00E23361" w:rsidRPr="00E23361">
        <w:rPr>
          <w:rFonts w:eastAsia="Microsoft YaHei" w:hint="eastAsia"/>
        </w:rPr>
        <w:t xml:space="preserve"> we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 xml:space="preserve">create </w:t>
      </w:r>
      <w:r w:rsidR="00E23361">
        <w:rPr>
          <w:rFonts w:eastAsia="Microsoft YaHei" w:hint="eastAsia"/>
        </w:rPr>
        <w:t xml:space="preserve">each </w:t>
      </w:r>
      <w:r w:rsidR="00E23361" w:rsidRPr="00181CA3">
        <w:rPr>
          <w:rStyle w:val="Literal"/>
          <w:rFonts w:hint="eastAsia"/>
        </w:rPr>
        <w:t>Worker</w:t>
      </w:r>
      <w:r w:rsidR="00E23361">
        <w:rPr>
          <w:rFonts w:eastAsia="Microsoft YaHei" w:hint="eastAsia"/>
        </w:rPr>
        <w:t xml:space="preserve"> during the creation of </w:t>
      </w:r>
      <w:r w:rsidR="00E23361" w:rsidRPr="00E23361">
        <w:rPr>
          <w:rFonts w:eastAsia="Microsoft YaHei" w:hint="eastAsia"/>
        </w:rPr>
        <w:t>the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ThreadPool</w:t>
      </w:r>
      <w:proofErr w:type="spellEnd"/>
      <w:r w:rsidR="00E23361"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>
        <w:rPr>
          <w:rFonts w:eastAsia="Microsoft YaHei" w:hint="eastAsia"/>
        </w:rPr>
        <w:t>We</w:t>
      </w:r>
      <w:r w:rsidRPr="00E23361">
        <w:rPr>
          <w:rFonts w:eastAsia="Microsoft YaHei" w:hint="eastAsia"/>
        </w:rPr>
        <w:t xml:space="preserve"> want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="000067D5" w:rsidRPr="00B4274A">
        <w:t xml:space="preserve"> </w:t>
      </w:r>
      <w:proofErr w:type="spellStart"/>
      <w:r w:rsidRPr="00E23361">
        <w:rPr>
          <w:rFonts w:eastAsia="Microsoft YaHei" w:hint="eastAsia"/>
        </w:rPr>
        <w:t>structs</w:t>
      </w:r>
      <w:proofErr w:type="spellEnd"/>
      <w:r w:rsidRPr="00E23361">
        <w:rPr>
          <w:rFonts w:eastAsia="Microsoft YaHei" w:hint="eastAsia"/>
        </w:rPr>
        <w:t xml:space="preserve"> that we just created to fetch </w:t>
      </w:r>
      <w:r>
        <w:rPr>
          <w:rFonts w:eastAsia="Microsoft YaHei" w:hint="eastAsia"/>
        </w:rPr>
        <w:t>code to run</w:t>
      </w:r>
      <w:r w:rsidRPr="00E23361">
        <w:rPr>
          <w:rFonts w:eastAsia="Microsoft YaHei" w:hint="eastAsia"/>
        </w:rPr>
        <w:t xml:space="preserve"> from </w:t>
      </w:r>
      <w:r>
        <w:rPr>
          <w:rFonts w:eastAsia="Microsoft YaHei" w:hint="eastAsia"/>
        </w:rPr>
        <w:t>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queue held in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del w:id="836" w:author="AnneMarieW" w:date="2018-04-03T13:34:00Z">
        <w:r w:rsidRPr="00E23361" w:rsidDel="00527941">
          <w:rPr>
            <w:rFonts w:eastAsia="Microsoft YaHei" w:hint="eastAsia"/>
          </w:rPr>
          <w:delText>,</w:delText>
        </w:r>
      </w:del>
      <w:r w:rsidR="000067D5" w:rsidRPr="00B4274A">
        <w:t xml:space="preserve"> </w:t>
      </w:r>
      <w:r w:rsidRPr="00E23361">
        <w:rPr>
          <w:rFonts w:eastAsia="Microsoft YaHei" w:hint="eastAsia"/>
        </w:rPr>
        <w:t xml:space="preserve">and </w:t>
      </w:r>
      <w:r>
        <w:rPr>
          <w:rFonts w:eastAsia="Microsoft YaHei" w:hint="eastAsia"/>
        </w:rPr>
        <w:t>send that code to its</w:t>
      </w:r>
      <w:r w:rsidRPr="00E23361">
        <w:rPr>
          <w:rFonts w:eastAsia="Microsoft YaHei" w:hint="eastAsia"/>
        </w:rPr>
        <w:t xml:space="preserve"> thread</w:t>
      </w:r>
      <w:r>
        <w:rPr>
          <w:rFonts w:eastAsia="Microsoft YaHei" w:hint="eastAsia"/>
        </w:rPr>
        <w:t xml:space="preserve"> to run</w:t>
      </w:r>
      <w:r w:rsidRPr="00E23361">
        <w:rPr>
          <w:rFonts w:eastAsia="Microsoft YaHei" w:hint="eastAsia"/>
        </w:rPr>
        <w:t>.</w:t>
      </w:r>
    </w:p>
    <w:p w:rsidR="00E23361" w:rsidRDefault="00E23361" w:rsidP="00B4274A">
      <w:pPr>
        <w:pStyle w:val="Body"/>
        <w:rPr>
          <w:ins w:id="837" w:author="janelle" w:date="2018-03-28T11:22:00Z"/>
          <w:rFonts w:eastAsia="Microsoft YaHei"/>
        </w:rPr>
      </w:pPr>
      <w:r w:rsidRPr="00E23361">
        <w:rPr>
          <w:rFonts w:eastAsia="Microsoft YaHei" w:hint="eastAsia"/>
        </w:rPr>
        <w:t xml:space="preserve">In </w:t>
      </w:r>
      <w:r w:rsidR="00F64EA0" w:rsidRPr="00F64EA0">
        <w:rPr>
          <w:rFonts w:eastAsia="Microsoft YaHei"/>
          <w:highlight w:val="yellow"/>
          <w:rPrChange w:id="838" w:author="AnneMarieW" w:date="2018-04-03T13:35:00Z">
            <w:rPr>
              <w:rFonts w:ascii="Courier New" w:eastAsia="Microsoft YaHei" w:hAnsi="Courier New" w:cs="Courier New"/>
              <w:sz w:val="20"/>
            </w:rPr>
          </w:rPrChange>
        </w:rPr>
        <w:t>Chapter 16</w:t>
      </w:r>
      <w:r w:rsidRPr="00E23361">
        <w:rPr>
          <w:rFonts w:eastAsia="Microsoft YaHei" w:hint="eastAsia"/>
        </w:rPr>
        <w:t xml:space="preserve">, </w:t>
      </w:r>
      <w:del w:id="839" w:author="AnneMarieW" w:date="2018-04-03T13:35:00Z">
        <w:r w:rsidRPr="00E23361" w:rsidDel="00527941">
          <w:rPr>
            <w:rFonts w:eastAsia="Microsoft YaHei" w:hint="eastAsia"/>
          </w:rPr>
          <w:delText>we</w:delText>
        </w:r>
      </w:del>
      <w:ins w:id="840" w:author="AnneMarieW" w:date="2018-04-03T13:35:00Z">
        <w:r w:rsidR="00527941">
          <w:rPr>
            <w:rFonts w:eastAsia="Microsoft YaHei"/>
          </w:rPr>
          <w:t>you</w:t>
        </w:r>
      </w:ins>
      <w:r w:rsidRPr="00E23361">
        <w:rPr>
          <w:rFonts w:eastAsia="Microsoft YaHei" w:hint="eastAsia"/>
        </w:rPr>
        <w:t xml:space="preserve"> learned about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channels</w:t>
      </w:r>
      <w:r>
        <w:rPr>
          <w:rFonts w:eastAsia="Microsoft YaHei"/>
        </w:rPr>
        <w:t>—</w:t>
      </w:r>
      <w:r w:rsidRPr="00E23361">
        <w:rPr>
          <w:rFonts w:eastAsia="Microsoft YaHei"/>
        </w:rPr>
        <w:t xml:space="preserve">a </w:t>
      </w:r>
      <w:r w:rsidRPr="00E23361">
        <w:rPr>
          <w:rFonts w:eastAsia="Microsoft YaHei" w:hint="eastAsia"/>
        </w:rPr>
        <w:t>simple way to</w:t>
      </w:r>
      <w:r w:rsidR="000067D5" w:rsidRPr="00B4274A">
        <w:t xml:space="preserve"> </w:t>
      </w:r>
      <w:r w:rsidRPr="00E23361">
        <w:rPr>
          <w:rFonts w:eastAsia="Microsoft YaHei" w:hint="eastAsia"/>
        </w:rPr>
        <w:t>communicate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between two threads</w:t>
      </w:r>
      <w:r>
        <w:rPr>
          <w:rFonts w:eastAsia="Microsoft YaHei"/>
        </w:rPr>
        <w:t>—</w:t>
      </w:r>
      <w:r w:rsidRPr="00E23361">
        <w:rPr>
          <w:rFonts w:eastAsia="Microsoft YaHei" w:hint="eastAsia"/>
        </w:rPr>
        <w:t>that would be perfect for this use</w:t>
      </w:r>
      <w:ins w:id="841" w:author="AnneMarieW" w:date="2018-04-03T13:35:00Z">
        <w:r w:rsidR="00527941">
          <w:rPr>
            <w:rFonts w:eastAsia="Microsoft YaHei"/>
          </w:rPr>
          <w:t xml:space="preserve"> </w:t>
        </w:r>
      </w:ins>
      <w:del w:id="842" w:author="AnneMarieW" w:date="2018-04-03T13:35:00Z">
        <w:r w:rsidRPr="00E23361" w:rsidDel="00527941">
          <w:rPr>
            <w:rFonts w:eastAsia="Microsoft YaHei" w:hint="eastAsia"/>
          </w:rPr>
          <w:delText>-</w:delText>
        </w:r>
      </w:del>
      <w:r w:rsidRPr="00E23361">
        <w:rPr>
          <w:rFonts w:eastAsia="Microsoft YaHei" w:hint="eastAsia"/>
        </w:rPr>
        <w:t>case.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use a</w:t>
      </w:r>
      <w:r w:rsidR="000067D5" w:rsidRPr="00B4274A">
        <w:t xml:space="preserve"> </w:t>
      </w:r>
      <w:r w:rsidRPr="00E23361">
        <w:rPr>
          <w:rFonts w:eastAsia="Microsoft YaHei" w:hint="eastAsia"/>
        </w:rPr>
        <w:t>channel to function as the queue of jobs, 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will send a job from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</w:t>
      </w:r>
      <w:r>
        <w:rPr>
          <w:rFonts w:eastAsia="Microsoft YaHei" w:hint="eastAsia"/>
        </w:rPr>
        <w:t>, which will send the job to its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thread.</w:t>
      </w:r>
      <w:r w:rsidRPr="00E23361">
        <w:rPr>
          <w:rFonts w:eastAsia="Microsoft YaHei" w:hint="eastAsia"/>
        </w:rPr>
        <w:t xml:space="preserve"> Here</w:t>
      </w:r>
      <w:del w:id="843" w:author="AnneMarieW" w:date="2018-04-03T13:35:00Z">
        <w:r w:rsidRPr="00E23361" w:rsidDel="00527941">
          <w:rPr>
            <w:rFonts w:eastAsia="Microsoft YaHei"/>
          </w:rPr>
          <w:delText>’</w:delText>
        </w:r>
      </w:del>
      <w:ins w:id="844" w:author="AnneMarieW" w:date="2018-04-03T13:35:00Z">
        <w:r w:rsidR="00527941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 the plan:</w:t>
      </w:r>
    </w:p>
    <w:p w:rsidR="005F0C31" w:rsidRDefault="00803D30">
      <w:pPr>
        <w:pStyle w:val="ProductionDirective"/>
        <w:rPr>
          <w:rFonts w:eastAsia="Microsoft YaHei"/>
        </w:rPr>
        <w:pPrChange w:id="845" w:author="janelle" w:date="2018-03-28T11:22:00Z">
          <w:pPr>
            <w:pStyle w:val="Body"/>
          </w:pPr>
        </w:pPrChange>
      </w:pPr>
      <w:ins w:id="846" w:author="janelle" w:date="2018-03-28T11:22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E23361" w:rsidRDefault="00F64EA0" w:rsidP="00E23361">
      <w:pPr>
        <w:pStyle w:val="NumListA"/>
        <w:rPr>
          <w:rFonts w:eastAsia="Microsoft YaHei"/>
        </w:rPr>
      </w:pPr>
      <w:ins w:id="847" w:author="AnneMarieW" w:date="2018-04-03T13:35:00Z">
        <w:r w:rsidRPr="00F64EA0">
          <w:rPr>
            <w:rFonts w:eastAsia="Microsoft YaHei"/>
            <w:rPrChange w:id="848" w:author="AnneMarieW" w:date="2018-04-03T13:35:00Z">
              <w:rPr>
                <w:rStyle w:val="Literal"/>
              </w:rPr>
            </w:rPrChange>
          </w:rPr>
          <w:t>The</w:t>
        </w:r>
        <w:r w:rsidR="00527941">
          <w:rPr>
            <w:rStyle w:val="Literal"/>
          </w:rPr>
          <w:t xml:space="preserve"> </w:t>
        </w:r>
      </w:ins>
      <w:proofErr w:type="spellStart"/>
      <w:r w:rsidR="00E23361" w:rsidRPr="00E23361">
        <w:rPr>
          <w:rStyle w:val="Literal"/>
          <w:rFonts w:hint="eastAsia"/>
        </w:rPr>
        <w:t>ThreadPool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will create a channel and hold on to the sending side of the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channel.</w:t>
      </w:r>
    </w:p>
    <w:p w:rsidR="00E23361" w:rsidRPr="00E23361" w:rsidRDefault="00E23361" w:rsidP="00E23361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t>Each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will hold on to the receiving side of the channel.</w:t>
      </w:r>
    </w:p>
    <w:p w:rsidR="00E23361" w:rsidRPr="00E23361" w:rsidRDefault="00E23361" w:rsidP="00E23361">
      <w:pPr>
        <w:pStyle w:val="NumListB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create a new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that will hold the closures we want to send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down the channel.</w:t>
      </w:r>
    </w:p>
    <w:p w:rsidR="005F0C31" w:rsidRDefault="00E23361">
      <w:pPr>
        <w:pStyle w:val="NumListB"/>
        <w:rPr>
          <w:rFonts w:eastAsia="Microsoft YaHei"/>
        </w:rPr>
        <w:pPrChange w:id="849" w:author="AnneMarieW" w:date="2018-04-03T13:36:00Z">
          <w:pPr>
            <w:pStyle w:val="Body"/>
          </w:pPr>
        </w:pPrChange>
      </w:pPr>
      <w:commentRangeStart w:id="850"/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will send the job it wants</w:t>
      </w:r>
      <w:r w:rsidR="000067D5" w:rsidRPr="00B4274A">
        <w:t xml:space="preserve"> </w:t>
      </w:r>
      <w:r w:rsidRPr="00E23361">
        <w:rPr>
          <w:rFonts w:eastAsia="Microsoft YaHei" w:hint="eastAsia"/>
        </w:rPr>
        <w:t>to execute down the sending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side of the channel.</w:t>
      </w:r>
    </w:p>
    <w:p w:rsidR="005F0C31" w:rsidRDefault="00E23361">
      <w:pPr>
        <w:pStyle w:val="NumListC"/>
        <w:rPr>
          <w:rFonts w:eastAsia="Microsoft YaHei"/>
        </w:rPr>
        <w:pPrChange w:id="851" w:author="AnneMarieW" w:date="2018-04-03T13:36:00Z">
          <w:pPr>
            <w:pStyle w:val="Body"/>
          </w:pPr>
        </w:pPrChange>
      </w:pPr>
      <w:r w:rsidRPr="00E23361">
        <w:rPr>
          <w:rFonts w:eastAsia="Microsoft YaHei" w:hint="eastAsia"/>
        </w:rPr>
        <w:lastRenderedPageBreak/>
        <w:t xml:space="preserve">In </w:t>
      </w:r>
      <w:r>
        <w:rPr>
          <w:rFonts w:eastAsia="Microsoft YaHei" w:hint="eastAsia"/>
        </w:rPr>
        <w:t>its</w:t>
      </w:r>
      <w:r w:rsidRPr="00E23361">
        <w:rPr>
          <w:rFonts w:eastAsia="Microsoft YaHei" w:hint="eastAsia"/>
        </w:rPr>
        <w:t xml:space="preserve"> thread,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will loop over its receiving side of the channel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and execute the </w:t>
      </w:r>
      <w:commentRangeEnd w:id="850"/>
      <w:r w:rsidR="00527941">
        <w:rPr>
          <w:rStyle w:val="CommentReference"/>
          <w:color w:val="auto"/>
        </w:rPr>
        <w:commentReference w:id="850"/>
      </w:r>
      <w:r w:rsidRPr="00E23361">
        <w:rPr>
          <w:rFonts w:eastAsia="Microsoft YaHei" w:hint="eastAsia"/>
        </w:rPr>
        <w:t>closures of any jobs it receives.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start by creating a channel 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holding the sending</w:t>
      </w:r>
      <w:r w:rsidR="000067D5" w:rsidRPr="00B4274A">
        <w:t xml:space="preserve"> </w:t>
      </w:r>
      <w:r w:rsidRPr="00E23361">
        <w:rPr>
          <w:rFonts w:eastAsia="Microsoft YaHei" w:hint="eastAsia"/>
        </w:rPr>
        <w:t>side in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instance, as shown in Listing 20-16.</w:t>
      </w:r>
      <w:ins w:id="852" w:author="AnneMarieW" w:date="2018-04-03T13:37:00Z">
        <w:r w:rsidR="00B642E8">
          <w:rPr>
            <w:rFonts w:eastAsia="Microsoft YaHei"/>
          </w:rPr>
          <w:t xml:space="preserve"> The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proofErr w:type="spellStart"/>
      <w:ins w:id="853" w:author="AnneMarieW" w:date="2018-04-03T13:38:00Z">
        <w:r w:rsidR="00B642E8" w:rsidRPr="00E23361">
          <w:rPr>
            <w:rFonts w:eastAsia="Microsoft YaHei" w:hint="eastAsia"/>
          </w:rPr>
          <w:t>struct</w:t>
        </w:r>
        <w:proofErr w:type="spellEnd"/>
        <w:r w:rsidR="00B642E8" w:rsidRPr="00E23361" w:rsidDel="00B642E8">
          <w:rPr>
            <w:rFonts w:eastAsia="Microsoft YaHei" w:hint="eastAsia"/>
          </w:rPr>
          <w:t xml:space="preserve"> </w:t>
        </w:r>
      </w:ins>
      <w:del w:id="854" w:author="AnneMarieW" w:date="2018-04-03T13:37:00Z">
        <w:r w:rsidRPr="00E23361" w:rsidDel="00B642E8">
          <w:rPr>
            <w:rFonts w:eastAsia="Microsoft YaHei" w:hint="eastAsia"/>
          </w:rPr>
          <w:delText>is a struct</w:delText>
        </w:r>
        <w:r w:rsidRPr="00E23361" w:rsidDel="00B642E8">
          <w:rPr>
            <w:rFonts w:eastAsia="Microsoft YaHei"/>
          </w:rPr>
          <w:delText xml:space="preserve"> </w:delText>
        </w:r>
        <w:r w:rsidRPr="00E23361" w:rsidDel="00B642E8">
          <w:rPr>
            <w:rFonts w:eastAsia="Microsoft YaHei" w:hint="eastAsia"/>
          </w:rPr>
          <w:delText xml:space="preserve">that </w:delText>
        </w:r>
      </w:del>
      <w:r w:rsidRPr="00E23361">
        <w:rPr>
          <w:rFonts w:eastAsia="Microsoft YaHei" w:hint="eastAsia"/>
        </w:rPr>
        <w:t>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hold anything for now</w:t>
      </w:r>
      <w:del w:id="855" w:author="AnneMarieW" w:date="2018-04-03T13:38:00Z">
        <w:r w:rsidRPr="00E23361" w:rsidDel="00B642E8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but</w:t>
      </w:r>
      <w:r w:rsidRPr="00E23361">
        <w:rPr>
          <w:rFonts w:eastAsia="Microsoft YaHei" w:hint="eastAsia"/>
        </w:rPr>
        <w:t xml:space="preserve"> will be the type</w:t>
      </w:r>
      <w:r w:rsidR="000067D5" w:rsidRPr="00B4274A">
        <w:t xml:space="preserve"> </w:t>
      </w:r>
      <w:r w:rsidRPr="00E23361">
        <w:rPr>
          <w:rFonts w:eastAsia="Microsoft YaHei" w:hint="eastAsia"/>
        </w:rPr>
        <w:t>of item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sending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down the channel</w:t>
      </w:r>
      <w:ins w:id="856" w:author="janelle" w:date="2018-04-05T10:35:00Z">
        <w:r w:rsidR="00D60B1A">
          <w:rPr>
            <w:rFonts w:eastAsia="Microsoft YaHei"/>
          </w:rPr>
          <w:t>.</w:t>
        </w:r>
      </w:ins>
      <w:del w:id="857" w:author="janelle" w:date="2018-04-05T10:35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858" w:author="janelle" w:date="2018-03-28T11:16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59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 std::sync::mpsc;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pub struct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&lt;Worker&gt;,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sender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::Sender&lt;Job&gt;,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struct Job;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60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(sender, receiver) =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::channel();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workers =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::</w:t>
      </w:r>
      <w:proofErr w:type="spellStart"/>
      <w:r w:rsidR="00E23361" w:rsidRPr="00E23361">
        <w:rPr>
          <w:rStyle w:val="HTMLCode"/>
          <w:rFonts w:hint="eastAsia"/>
        </w:rPr>
        <w:t>with_capacity</w:t>
      </w:r>
      <w:proofErr w:type="spellEnd"/>
      <w:r w:rsidR="00E23361" w:rsidRPr="00E23361">
        <w:rPr>
          <w:rStyle w:val="HTMLCode"/>
          <w:rFonts w:hint="eastAsia"/>
        </w:rPr>
        <w:t>(size);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id in 0..size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workers.push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Worker::new(id));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sender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61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20-16: Modifying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store the sending end of a channel</w:t>
      </w:r>
      <w:r w:rsidR="000067D5" w:rsidRPr="00B4274A">
        <w:t xml:space="preserve"> </w:t>
      </w:r>
      <w:r w:rsidRPr="00E23361">
        <w:rPr>
          <w:rFonts w:eastAsia="Microsoft YaHei" w:hint="eastAsia"/>
        </w:rPr>
        <w:t>that sends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r w:rsidRPr="00E23361">
        <w:rPr>
          <w:rFonts w:eastAsia="Microsoft YaHei" w:hint="eastAsia"/>
        </w:rPr>
        <w:t>, we create our new channel</w:t>
      </w:r>
      <w:del w:id="862" w:author="AnneMarieW" w:date="2018-04-03T13:38:00Z">
        <w:r w:rsidRPr="00E23361" w:rsidDel="00B642E8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</w:t>
      </w:r>
      <w:r>
        <w:rPr>
          <w:rFonts w:eastAsia="Microsoft YaHei" w:hint="eastAsia"/>
        </w:rPr>
        <w:t>have</w:t>
      </w:r>
      <w:r w:rsidRPr="00E23361">
        <w:rPr>
          <w:rFonts w:eastAsia="Microsoft YaHei" w:hint="eastAsia"/>
        </w:rPr>
        <w:t xml:space="preserve"> the pool hold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sending end. This will successfully compile, still with warnings.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try passing a receiving end of the channel into each worker as the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pool creates them. We know we want to use the receiving end in the thread that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workers spawn, so we</w:t>
      </w:r>
      <w:r w:rsidRPr="00E23361">
        <w:rPr>
          <w:rFonts w:eastAsia="Microsoft YaHei"/>
        </w:rPr>
        <w:t>’</w:t>
      </w:r>
      <w:del w:id="863" w:author="AnneMarieW" w:date="2018-04-03T13:39:00Z">
        <w:r w:rsidRPr="00E23361" w:rsidDel="00B642E8">
          <w:rPr>
            <w:rFonts w:eastAsia="Microsoft YaHei" w:hint="eastAsia"/>
          </w:rPr>
          <w:delText>re</w:delText>
        </w:r>
      </w:del>
      <w:ins w:id="864" w:author="AnneMarieW" w:date="2018-04-03T13:39:00Z">
        <w:r w:rsidR="00B642E8">
          <w:rPr>
            <w:rFonts w:eastAsia="Microsoft YaHei"/>
          </w:rPr>
          <w:t>ll</w:t>
        </w:r>
      </w:ins>
      <w:del w:id="865" w:author="AnneMarieW" w:date="2018-04-03T13:39:00Z">
        <w:r w:rsidRPr="00E23361" w:rsidDel="00B642E8">
          <w:rPr>
            <w:rFonts w:eastAsia="Microsoft YaHei" w:hint="eastAsia"/>
          </w:rPr>
          <w:delText xml:space="preserve"> going to</w:delText>
        </w:r>
      </w:del>
      <w:r w:rsidRPr="00E23361">
        <w:rPr>
          <w:rFonts w:eastAsia="Microsoft YaHei" w:hint="eastAsia"/>
        </w:rPr>
        <w:t xml:space="preserve"> reference 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receiver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parameter in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closure. The code </w:t>
      </w:r>
      <w:del w:id="866" w:author="AnneMarieW" w:date="2018-04-03T13:39:00Z">
        <w:r w:rsidRPr="00E23361" w:rsidDel="00901DA6">
          <w:rPr>
            <w:rFonts w:eastAsia="Microsoft YaHei" w:hint="eastAsia"/>
          </w:rPr>
          <w:delText xml:space="preserve">shown here </w:delText>
        </w:r>
      </w:del>
      <w:r w:rsidRPr="00E23361">
        <w:rPr>
          <w:rFonts w:eastAsia="Microsoft YaHei" w:hint="eastAsia"/>
        </w:rPr>
        <w:t>in Listing 20-17</w:t>
      </w:r>
      <w:r w:rsidR="000067D5" w:rsidRPr="00B4274A">
        <w:t xml:space="preserve"> </w:t>
      </w:r>
      <w:r w:rsidRPr="00E23361">
        <w:rPr>
          <w:rFonts w:eastAsia="Microsoft YaHei" w:hint="eastAsia"/>
        </w:rPr>
        <w:t>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quite compile yet</w:t>
      </w:r>
      <w:ins w:id="867" w:author="janelle" w:date="2018-04-05T10:35:00Z">
        <w:r w:rsidR="00D60B1A">
          <w:rPr>
            <w:rFonts w:eastAsia="Microsoft YaHei"/>
          </w:rPr>
          <w:t>.</w:t>
        </w:r>
      </w:ins>
      <w:del w:id="868" w:author="janelle" w:date="2018-04-05T10:35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869" w:author="janelle" w:date="2018-03-28T11:16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803D30" w:rsidRDefault="00371FFD" w:rsidP="00371FFD">
      <w:pPr>
        <w:pStyle w:val="Body"/>
        <w:rPr>
          <w:rStyle w:val="LiteralItal"/>
          <w:rPrChange w:id="870" w:author="janelle" w:date="2018-03-28T11:16:00Z">
            <w:rPr>
              <w:rStyle w:val="HTMLCode"/>
            </w:rPr>
          </w:rPrChange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71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(sender, receiver) =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::channel();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workers =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::</w:t>
      </w:r>
      <w:proofErr w:type="spellStart"/>
      <w:r w:rsidR="00E23361" w:rsidRPr="00E23361">
        <w:rPr>
          <w:rStyle w:val="HTMLCode"/>
          <w:rFonts w:hint="eastAsia"/>
        </w:rPr>
        <w:t>with_capacity</w:t>
      </w:r>
      <w:proofErr w:type="spellEnd"/>
      <w:r w:rsidR="00E23361" w:rsidRPr="00E23361">
        <w:rPr>
          <w:rStyle w:val="HTMLCode"/>
          <w:rFonts w:hint="eastAsia"/>
        </w:rPr>
        <w:t>(size);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id in 0..size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workers.push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Worker::new(id, receiver));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sender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72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873" w:author="janelle" w:date="2018-03-28T11:16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, receiver: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::Receiver&lt;Job&gt;)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thread = thread::spawn(||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  </w:t>
      </w:r>
      <w:proofErr w:type="gramStart"/>
      <w:r w:rsidR="00E23361" w:rsidRPr="00E23361">
        <w:rPr>
          <w:rStyle w:val="HTMLCode"/>
          <w:rFonts w:hint="eastAsia"/>
        </w:rPr>
        <w:t>receiver</w:t>
      </w:r>
      <w:proofErr w:type="gramEnd"/>
      <w:r w:rsidR="00E23361" w:rsidRPr="00E23361">
        <w:rPr>
          <w:rStyle w:val="HTMLCode"/>
          <w:rFonts w:hint="eastAsia"/>
        </w:rPr>
        <w:t>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F754ED">
        <w:rPr>
          <w:rFonts w:eastAsia="Microsoft YaHei" w:hint="eastAsia"/>
        </w:rPr>
        <w:t>Listing</w:t>
      </w:r>
      <w:r w:rsidRPr="00E23361">
        <w:rPr>
          <w:rFonts w:eastAsia="Microsoft YaHei" w:hint="eastAsia"/>
        </w:rPr>
        <w:t xml:space="preserve"> 20-17: Passing the receiving end of the channel to the workers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874" w:author="AnneMarieW" w:date="2018-04-03T13:39:00Z">
        <w:r w:rsidRPr="00E23361" w:rsidDel="00901DA6">
          <w:rPr>
            <w:rFonts w:eastAsia="Microsoft YaHei" w:hint="eastAsia"/>
          </w:rPr>
          <w:delText xml:space="preserve">These are </w:delText>
        </w:r>
      </w:del>
      <w:ins w:id="875" w:author="AnneMarieW" w:date="2018-04-03T13:39:00Z">
        <w:r w:rsidR="00901DA6">
          <w:rPr>
            <w:rFonts w:eastAsia="Microsoft YaHei"/>
          </w:rPr>
          <w:t>We</w:t>
        </w:r>
      </w:ins>
      <w:ins w:id="876" w:author="AnneMarieW" w:date="2018-04-03T13:40:00Z">
        <w:r w:rsidR="00901DA6">
          <w:rPr>
            <w:rFonts w:eastAsia="Microsoft YaHei"/>
          </w:rPr>
          <w:t xml:space="preserve">’ve made some </w:t>
        </w:r>
      </w:ins>
      <w:r w:rsidRPr="00E23361">
        <w:rPr>
          <w:rFonts w:eastAsia="Microsoft YaHei" w:hint="eastAsia"/>
        </w:rPr>
        <w:t>small and straightforward changes: we pass the receiving end of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channel into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Worker::new</w:t>
      </w:r>
      <w:r w:rsidRPr="00E23361">
        <w:rPr>
          <w:rFonts w:eastAsia="Microsoft YaHei" w:hint="eastAsia"/>
        </w:rPr>
        <w:t>, and then we use it inside</w:t>
      </w:r>
      <w:del w:id="877" w:author="AnneMarieW" w:date="2018-04-03T13:40:00Z">
        <w:r w:rsidRPr="00E23361" w:rsidDel="00901DA6">
          <w:rPr>
            <w:rFonts w:eastAsia="Microsoft YaHei" w:hint="eastAsia"/>
          </w:rPr>
          <w:delText xml:space="preserve"> of</w:delText>
        </w:r>
      </w:del>
      <w:r w:rsidRPr="00E23361">
        <w:rPr>
          <w:rFonts w:eastAsia="Microsoft YaHei" w:hint="eastAsia"/>
        </w:rPr>
        <w:t xml:space="preserve"> the closure.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del w:id="878" w:author="AnneMarieW" w:date="2018-04-03T13:40:00Z">
        <w:r w:rsidRPr="00E23361" w:rsidDel="00901DA6">
          <w:rPr>
            <w:rFonts w:eastAsia="Microsoft YaHei" w:hint="eastAsia"/>
          </w:rPr>
          <w:delText>If</w:delText>
        </w:r>
      </w:del>
      <w:ins w:id="879" w:author="AnneMarieW" w:date="2018-04-03T13:40:00Z">
        <w:r w:rsidR="00901DA6">
          <w:rPr>
            <w:rFonts w:eastAsia="Microsoft YaHei"/>
          </w:rPr>
          <w:t>When</w:t>
        </w:r>
      </w:ins>
      <w:r w:rsidRPr="00E23361">
        <w:rPr>
          <w:rFonts w:eastAsia="Microsoft YaHei" w:hint="eastAsia"/>
        </w:rPr>
        <w:t xml:space="preserve"> we try to check this</w:t>
      </w:r>
      <w:ins w:id="880" w:author="AnneMarieW" w:date="2018-04-04T10:11:00Z">
        <w:r w:rsidR="00036008">
          <w:rPr>
            <w:rFonts w:eastAsia="Microsoft YaHei"/>
          </w:rPr>
          <w:t xml:space="preserve"> code</w:t>
        </w:r>
      </w:ins>
      <w:r w:rsidRPr="00E23361">
        <w:rPr>
          <w:rFonts w:eastAsia="Microsoft YaHei" w:hint="eastAsia"/>
        </w:rPr>
        <w:t>, we get this error: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Style w:val="HTMLCode"/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check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error[E0382]: use of moved value: `receiver`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/lib.rs:27:42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27 |</w:t>
      </w:r>
      <w:r w:rsidR="00371FFD">
        <w:rPr>
          <w:rStyle w:val="HTMLCode"/>
          <w:rFonts w:hint="eastAsia"/>
        </w:rPr>
        <w:t xml:space="preserve">   </w:t>
      </w:r>
      <w:r w:rsidRPr="00E23361">
        <w:rPr>
          <w:rStyle w:val="HTMLCode"/>
          <w:rFonts w:hint="eastAsia"/>
        </w:rPr>
        <w:t xml:space="preserve"> </w:t>
      </w:r>
      <w:proofErr w:type="spellStart"/>
      <w:proofErr w:type="gramStart"/>
      <w:r w:rsidRPr="00E23361">
        <w:rPr>
          <w:rStyle w:val="HTMLCode"/>
          <w:rFonts w:hint="eastAsia"/>
        </w:rPr>
        <w:t>workers.push</w:t>
      </w:r>
      <w:proofErr w:type="spellEnd"/>
      <w:r w:rsidRPr="00E23361">
        <w:rPr>
          <w:rStyle w:val="HTMLCode"/>
          <w:rFonts w:hint="eastAsia"/>
        </w:rPr>
        <w:t>(</w:t>
      </w:r>
      <w:proofErr w:type="gramEnd"/>
      <w:r w:rsidRPr="00E23361">
        <w:rPr>
          <w:rStyle w:val="HTMLCode"/>
          <w:rFonts w:hint="eastAsia"/>
        </w:rPr>
        <w:t>Worker::new(id, receiver));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       </w:t>
      </w:r>
      <w:r w:rsidR="00E23361" w:rsidRPr="00E23361">
        <w:rPr>
          <w:rStyle w:val="HTMLCode"/>
          <w:rFonts w:hint="eastAsia"/>
        </w:rPr>
        <w:t>^^^^^^^^ value moved here in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previous</w:t>
      </w:r>
      <w:proofErr w:type="gramEnd"/>
      <w:r w:rsidR="00E23361" w:rsidRPr="00E23361">
        <w:rPr>
          <w:rStyle w:val="HTMLCode"/>
          <w:rFonts w:hint="eastAsia"/>
        </w:rPr>
        <w:t xml:space="preserve"> iteration of loop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= note: move occurs because `receiver` has type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`std::sync::mpsc::Receiver&lt;Job&gt;`, which does not implement the `Copy` trait</w:t>
      </w:r>
    </w:p>
    <w:p w:rsidR="00803D30" w:rsidRPr="00803D30" w:rsidRDefault="00E23361" w:rsidP="00803D30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code is trying to pass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receiver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>multiple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instances. This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t work, as </w:t>
      </w:r>
      <w:ins w:id="881" w:author="AnneMarieW" w:date="2018-04-03T13:40:00Z">
        <w:r w:rsidR="00901DA6">
          <w:rPr>
            <w:rFonts w:eastAsia="Microsoft YaHei"/>
          </w:rPr>
          <w:t>you’ll</w:t>
        </w:r>
      </w:ins>
      <w:del w:id="882" w:author="AnneMarieW" w:date="2018-04-03T13:40:00Z">
        <w:r w:rsidRPr="00E23361" w:rsidDel="00901DA6">
          <w:rPr>
            <w:rFonts w:eastAsia="Microsoft YaHei" w:hint="eastAsia"/>
          </w:rPr>
          <w:delText>we</w:delText>
        </w:r>
      </w:del>
      <w:r w:rsidRPr="00E23361">
        <w:rPr>
          <w:rFonts w:eastAsia="Microsoft YaHei" w:hint="eastAsia"/>
        </w:rPr>
        <w:t xml:space="preserve"> recall from </w:t>
      </w:r>
      <w:r w:rsidR="00F64EA0" w:rsidRPr="00F64EA0">
        <w:rPr>
          <w:rFonts w:eastAsia="Microsoft YaHei"/>
          <w:highlight w:val="yellow"/>
          <w:rPrChange w:id="883" w:author="janelle" w:date="2018-03-28T11:23:00Z">
            <w:rPr>
              <w:rFonts w:ascii="Courier New" w:eastAsia="Microsoft YaHei" w:hAnsi="Courier New" w:cs="Courier New"/>
              <w:sz w:val="20"/>
            </w:rPr>
          </w:rPrChange>
        </w:rPr>
        <w:t>Chapter 16</w:t>
      </w:r>
      <w:r w:rsidRPr="00E23361">
        <w:rPr>
          <w:rFonts w:eastAsia="Microsoft YaHei" w:hint="eastAsia"/>
        </w:rPr>
        <w:t>: the channel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implementation </w:t>
      </w:r>
      <w:ins w:id="884" w:author="AnneMarieW" w:date="2018-04-03T13:41:00Z">
        <w:r w:rsidR="00901DA6">
          <w:rPr>
            <w:rFonts w:eastAsia="Microsoft YaHei"/>
          </w:rPr>
          <w:t xml:space="preserve">that </w:t>
        </w:r>
        <w:r w:rsidR="00901DA6" w:rsidRPr="00E23361">
          <w:rPr>
            <w:rFonts w:eastAsia="Microsoft YaHei" w:hint="eastAsia"/>
          </w:rPr>
          <w:t xml:space="preserve">Rust </w:t>
        </w:r>
      </w:ins>
      <w:r w:rsidRPr="00E23361">
        <w:rPr>
          <w:rFonts w:eastAsia="Microsoft YaHei" w:hint="eastAsia"/>
        </w:rPr>
        <w:t>provide</w:t>
      </w:r>
      <w:del w:id="885" w:author="AnneMarieW" w:date="2018-04-03T13:41:00Z">
        <w:r w:rsidRPr="00E23361" w:rsidDel="00901DA6">
          <w:rPr>
            <w:rFonts w:eastAsia="Microsoft YaHei" w:hint="eastAsia"/>
          </w:rPr>
          <w:delText>d</w:delText>
        </w:r>
        <w:r w:rsidRPr="00E23361" w:rsidDel="00901DA6">
          <w:rPr>
            <w:rFonts w:eastAsia="Microsoft YaHei"/>
          </w:rPr>
          <w:delText xml:space="preserve"> </w:delText>
        </w:r>
        <w:r w:rsidRPr="00E23361" w:rsidDel="00901DA6">
          <w:rPr>
            <w:rFonts w:eastAsia="Microsoft YaHei" w:hint="eastAsia"/>
          </w:rPr>
          <w:delText>by</w:delText>
        </w:r>
      </w:del>
      <w:ins w:id="886" w:author="AnneMarieW" w:date="2018-04-03T13:41:00Z">
        <w:r w:rsidR="00901DA6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 xml:space="preserve"> </w:t>
      </w:r>
      <w:del w:id="887" w:author="AnneMarieW" w:date="2018-04-03T13:41:00Z">
        <w:r w:rsidRPr="00E23361" w:rsidDel="00901DA6">
          <w:rPr>
            <w:rFonts w:eastAsia="Microsoft YaHei" w:hint="eastAsia"/>
          </w:rPr>
          <w:delText xml:space="preserve">Rust </w:delText>
        </w:r>
      </w:del>
      <w:r w:rsidRPr="00E23361">
        <w:rPr>
          <w:rFonts w:eastAsia="Microsoft YaHei" w:hint="eastAsia"/>
        </w:rPr>
        <w:t>is multiple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producer</w:t>
      </w:r>
      <w:r w:rsidRPr="00E23361">
        <w:rPr>
          <w:rFonts w:eastAsia="Microsoft YaHei" w:hint="eastAsia"/>
        </w:rPr>
        <w:t>, single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consumer</w:t>
      </w:r>
      <w:r w:rsidRPr="00E23361">
        <w:rPr>
          <w:rFonts w:eastAsia="Microsoft YaHei" w:hint="eastAsia"/>
        </w:rPr>
        <w:t>. This means</w:t>
      </w:r>
      <w:r w:rsidR="000067D5" w:rsidRPr="00B4274A">
        <w:t xml:space="preserve"> </w:t>
      </w:r>
      <w:r w:rsidRPr="00E23361">
        <w:rPr>
          <w:rFonts w:eastAsia="Microsoft YaHei" w:hint="eastAsia"/>
        </w:rPr>
        <w:t>we can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just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clone the consuming end of the channel to fix this</w:t>
      </w:r>
      <w:ins w:id="888" w:author="AnneMarieW" w:date="2018-04-03T13:41:00Z">
        <w:r w:rsidR="00901DA6">
          <w:rPr>
            <w:rFonts w:eastAsia="Microsoft YaHei"/>
          </w:rPr>
          <w:t xml:space="preserve"> code</w:t>
        </w:r>
      </w:ins>
      <w:r w:rsidRPr="00E23361">
        <w:rPr>
          <w:rFonts w:eastAsia="Microsoft YaHei" w:hint="eastAsia"/>
        </w:rPr>
        <w:t>. Even if we could, that</w:t>
      </w:r>
      <w:del w:id="889" w:author="AnneMarieW" w:date="2018-04-03T13:41:00Z">
        <w:r w:rsidRPr="00E23361" w:rsidDel="00901DA6">
          <w:rPr>
            <w:rFonts w:eastAsia="Microsoft YaHei"/>
          </w:rPr>
          <w:delText>’</w:delText>
        </w:r>
      </w:del>
      <w:ins w:id="890" w:author="AnneMarieW" w:date="2018-04-03T13:41:00Z">
        <w:r w:rsidR="00901DA6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not the </w:t>
      </w:r>
      <w:r>
        <w:rPr>
          <w:rFonts w:eastAsia="Microsoft YaHei" w:hint="eastAsia"/>
        </w:rPr>
        <w:t>technique</w:t>
      </w:r>
      <w:r w:rsidRPr="00E23361">
        <w:rPr>
          <w:rFonts w:eastAsia="Microsoft YaHei" w:hint="eastAsia"/>
        </w:rPr>
        <w:t xml:space="preserve"> we</w:t>
      </w:r>
      <w:del w:id="891" w:author="AnneMarieW" w:date="2018-04-03T13:41:00Z">
        <w:r w:rsidRPr="00E23361" w:rsidDel="00901DA6">
          <w:rPr>
            <w:rFonts w:eastAsia="Microsoft YaHei"/>
          </w:rPr>
          <w:delText>’</w:delText>
        </w:r>
      </w:del>
      <w:ins w:id="892" w:author="AnneMarieW" w:date="2018-04-03T13:41:00Z">
        <w:r w:rsidR="00901DA6">
          <w:rPr>
            <w:rFonts w:eastAsia="Microsoft YaHei"/>
          </w:rPr>
          <w:t xml:space="preserve"> woul</w:t>
        </w:r>
      </w:ins>
      <w:r w:rsidRPr="00E23361">
        <w:rPr>
          <w:rFonts w:eastAsia="Microsoft YaHei" w:hint="eastAsia"/>
        </w:rPr>
        <w:t xml:space="preserve">d want to </w:t>
      </w:r>
      <w:r>
        <w:rPr>
          <w:rFonts w:eastAsia="Microsoft YaHei" w:hint="eastAsia"/>
        </w:rPr>
        <w:t>use</w:t>
      </w:r>
      <w:r w:rsidRPr="00E23361">
        <w:rPr>
          <w:rFonts w:eastAsia="Microsoft YaHei" w:hint="eastAsia"/>
        </w:rPr>
        <w:t xml:space="preserve">; </w:t>
      </w:r>
      <w:ins w:id="893" w:author="AnneMarieW" w:date="2018-04-03T13:41:00Z">
        <w:r w:rsidR="00901DA6">
          <w:rPr>
            <w:rFonts w:eastAsia="Microsoft YaHei"/>
          </w:rPr>
          <w:t xml:space="preserve">instead, </w:t>
        </w:r>
      </w:ins>
      <w:r w:rsidRPr="00E23361">
        <w:rPr>
          <w:rFonts w:eastAsia="Microsoft YaHei" w:hint="eastAsia"/>
        </w:rPr>
        <w:t>we want to distribute the jobs across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threads by sharing the single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receiver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between all </w:t>
      </w:r>
      <w:del w:id="894" w:author="AnneMarieW" w:date="2018-04-03T13:41:00Z">
        <w:r w:rsidRPr="00E23361" w:rsidDel="00901DA6">
          <w:rPr>
            <w:rFonts w:eastAsia="Microsoft YaHei" w:hint="eastAsia"/>
          </w:rPr>
          <w:delText xml:space="preserve">of </w:delText>
        </w:r>
      </w:del>
      <w:r w:rsidRPr="00E23361">
        <w:rPr>
          <w:rFonts w:eastAsia="Microsoft YaHei" w:hint="eastAsia"/>
        </w:rPr>
        <w:t>the workers.</w:t>
      </w:r>
      <w:r w:rsidR="000067D5" w:rsidRPr="00B4274A">
        <w:t xml:space="preserve"> </w:t>
      </w:r>
    </w:p>
    <w:p w:rsidR="00803D30" w:rsidRPr="00E23361" w:rsidRDefault="00E23361" w:rsidP="00803D30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Additionally, taking a job off the channel queue involves mutating the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receiver</w:t>
      </w:r>
      <w:r w:rsidRPr="00E23361">
        <w:rPr>
          <w:rFonts w:eastAsia="Microsoft YaHei" w:hint="eastAsia"/>
        </w:rPr>
        <w:t>,</w:t>
      </w:r>
      <w:r w:rsidR="000067D5" w:rsidRPr="00B4274A">
        <w:t xml:space="preserve"> </w:t>
      </w:r>
      <w:r w:rsidRPr="00E23361">
        <w:rPr>
          <w:rFonts w:eastAsia="Microsoft YaHei" w:hint="eastAsia"/>
        </w:rPr>
        <w:t>so the threads need a safe way to share and modify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receiver</w:t>
      </w:r>
      <w:ins w:id="895" w:author="AnneMarieW" w:date="2018-04-03T13:42:00Z">
        <w:r w:rsidR="00EB3E60">
          <w:rPr>
            <w:rFonts w:eastAsia="Microsoft YaHei"/>
          </w:rPr>
          <w:t>;</w:t>
        </w:r>
      </w:ins>
      <w:del w:id="896" w:author="AnneMarieW" w:date="2018-04-03T13:42:00Z">
        <w:r w:rsidRPr="00E23361" w:rsidDel="00EB3E60">
          <w:rPr>
            <w:rFonts w:eastAsia="Microsoft YaHei" w:hint="eastAsia"/>
          </w:rPr>
          <w:delText>,</w:delText>
        </w:r>
      </w:del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otherwise</w:t>
      </w:r>
      <w:ins w:id="897" w:author="AnneMarieW" w:date="2018-04-03T13:42:00Z">
        <w:r w:rsidR="00EB3E60">
          <w:rPr>
            <w:rFonts w:eastAsia="Microsoft YaHei"/>
          </w:rPr>
          <w:t>,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 xml:space="preserve">we might get race conditions (as covered in </w:t>
      </w:r>
      <w:r w:rsidR="00F64EA0" w:rsidRPr="00F64EA0">
        <w:rPr>
          <w:rFonts w:eastAsia="Microsoft YaHei"/>
          <w:highlight w:val="yellow"/>
          <w:rPrChange w:id="898" w:author="janelle" w:date="2018-03-28T11:23:00Z">
            <w:rPr>
              <w:rFonts w:ascii="Courier New" w:eastAsia="Microsoft YaHei" w:hAnsi="Courier New" w:cs="Courier New"/>
              <w:sz w:val="20"/>
            </w:rPr>
          </w:rPrChange>
        </w:rPr>
        <w:t>Chapter 16</w:t>
      </w:r>
      <w:r w:rsidRPr="00E23361">
        <w:rPr>
          <w:rFonts w:eastAsia="Microsoft YaHei" w:hint="eastAsia"/>
        </w:rPr>
        <w:t>).</w:t>
      </w:r>
    </w:p>
    <w:p w:rsidR="00E23361" w:rsidRDefault="00E23361" w:rsidP="00B4274A">
      <w:pPr>
        <w:pStyle w:val="Body"/>
        <w:rPr>
          <w:ins w:id="899" w:author="janelle" w:date="2018-03-28T11:23:00Z"/>
          <w:rFonts w:eastAsia="Microsoft YaHei"/>
        </w:rPr>
      </w:pPr>
      <w:r w:rsidRPr="00E23361">
        <w:rPr>
          <w:rFonts w:eastAsia="Microsoft YaHei" w:hint="eastAsia"/>
        </w:rPr>
        <w:lastRenderedPageBreak/>
        <w:t>Re</w:t>
      </w:r>
      <w:del w:id="900" w:author="AnneMarieW" w:date="2018-04-03T13:42:00Z">
        <w:r w:rsidRPr="00E23361" w:rsidDel="00EB3E60">
          <w:rPr>
            <w:rFonts w:eastAsia="Microsoft YaHei" w:hint="eastAsia"/>
          </w:rPr>
          <w:delText>membering</w:delText>
        </w:r>
      </w:del>
      <w:ins w:id="901" w:author="AnneMarieW" w:date="2018-04-03T13:42:00Z">
        <w:r w:rsidR="00EB3E60">
          <w:rPr>
            <w:rFonts w:eastAsia="Microsoft YaHei"/>
          </w:rPr>
          <w:t>call</w:t>
        </w:r>
      </w:ins>
      <w:r w:rsidRPr="00E23361">
        <w:rPr>
          <w:rFonts w:eastAsia="Microsoft YaHei" w:hint="eastAsia"/>
        </w:rPr>
        <w:t xml:space="preserve"> the </w:t>
      </w:r>
      <w:r>
        <w:rPr>
          <w:rFonts w:eastAsia="Microsoft YaHei" w:hint="eastAsia"/>
        </w:rPr>
        <w:t>thread-safe</w:t>
      </w:r>
      <w:r w:rsidRPr="00E23361">
        <w:rPr>
          <w:rFonts w:eastAsia="Microsoft YaHei" w:hint="eastAsia"/>
        </w:rPr>
        <w:t xml:space="preserve"> smart pointers </w:t>
      </w:r>
      <w:del w:id="902" w:author="AnneMarieW" w:date="2018-04-03T13:42:00Z">
        <w:r w:rsidRPr="00E23361" w:rsidDel="00EB3E60">
          <w:rPr>
            <w:rFonts w:eastAsia="Microsoft YaHei" w:hint="eastAsia"/>
          </w:rPr>
          <w:delText xml:space="preserve">that we </w:delText>
        </w:r>
      </w:del>
      <w:r w:rsidRPr="00E23361">
        <w:rPr>
          <w:rFonts w:eastAsia="Microsoft YaHei" w:hint="eastAsia"/>
        </w:rPr>
        <w:t xml:space="preserve">discussed in </w:t>
      </w:r>
      <w:r w:rsidR="00F64EA0" w:rsidRPr="00F64EA0">
        <w:rPr>
          <w:rFonts w:eastAsia="Microsoft YaHei"/>
          <w:highlight w:val="yellow"/>
          <w:rPrChange w:id="903" w:author="janelle" w:date="2018-03-28T11:23:00Z">
            <w:rPr>
              <w:rFonts w:ascii="Courier New" w:eastAsia="Microsoft YaHei" w:hAnsi="Courier New" w:cs="Courier New"/>
              <w:sz w:val="20"/>
            </w:rPr>
          </w:rPrChange>
        </w:rPr>
        <w:t>Chapter 16</w:t>
      </w:r>
      <w:del w:id="904" w:author="AnneMarieW" w:date="2018-04-03T13:42:00Z">
        <w:r w:rsidRPr="00E23361" w:rsidDel="00EB3E60">
          <w:rPr>
            <w:rFonts w:eastAsia="Microsoft YaHei" w:hint="eastAsia"/>
          </w:rPr>
          <w:delText>,</w:delText>
        </w:r>
      </w:del>
      <w:ins w:id="905" w:author="AnneMarieW" w:date="2018-04-03T13:42:00Z">
        <w:r w:rsidR="00EB3E60">
          <w:rPr>
            <w:rFonts w:eastAsia="Microsoft YaHei"/>
          </w:rPr>
          <w:t xml:space="preserve">: </w:t>
        </w:r>
      </w:ins>
      <w:del w:id="906" w:author="AnneMarieW" w:date="2018-04-03T13:42:00Z">
        <w:r w:rsidR="000067D5" w:rsidRPr="00B4274A" w:rsidDel="00EB3E60">
          <w:delText xml:space="preserve"> </w:delText>
        </w:r>
        <w:r w:rsidRPr="00E23361" w:rsidDel="00EB3E60">
          <w:rPr>
            <w:rFonts w:eastAsia="Microsoft YaHei" w:hint="eastAsia"/>
          </w:rPr>
          <w:delText>in</w:delText>
        </w:r>
        <w:r w:rsidRPr="00E23361" w:rsidDel="00EB3E60">
          <w:rPr>
            <w:rFonts w:eastAsia="Microsoft YaHei"/>
          </w:rPr>
          <w:delText xml:space="preserve"> </w:delText>
        </w:r>
        <w:r w:rsidRPr="00E23361" w:rsidDel="00EB3E60">
          <w:rPr>
            <w:rFonts w:eastAsia="Microsoft YaHei" w:hint="eastAsia"/>
          </w:rPr>
          <w:delText>order</w:delText>
        </w:r>
      </w:del>
      <w:del w:id="907" w:author="AnneMarieW" w:date="2018-04-04T10:12:00Z">
        <w:r w:rsidRPr="00E23361" w:rsidDel="00ED596D">
          <w:rPr>
            <w:rFonts w:eastAsia="Microsoft YaHei" w:hint="eastAsia"/>
          </w:rPr>
          <w:delText xml:space="preserve"> </w:delText>
        </w:r>
      </w:del>
      <w:r w:rsidRPr="00E23361">
        <w:rPr>
          <w:rFonts w:eastAsia="Microsoft YaHei" w:hint="eastAsia"/>
        </w:rPr>
        <w:t>to share ownership across multiple threads and allow the threads to</w:t>
      </w:r>
      <w:r w:rsidR="000067D5" w:rsidRPr="00B4274A">
        <w:t xml:space="preserve"> </w:t>
      </w:r>
      <w:r w:rsidRPr="00E23361">
        <w:rPr>
          <w:rFonts w:eastAsia="Microsoft YaHei" w:hint="eastAsia"/>
        </w:rPr>
        <w:t>mutate the value, we need to 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Arc&lt;</w:t>
      </w:r>
      <w:proofErr w:type="spellStart"/>
      <w:r w:rsidRPr="00E23361">
        <w:rPr>
          <w:rStyle w:val="Literal"/>
          <w:rFonts w:hint="eastAsia"/>
        </w:rPr>
        <w:t>Mutex</w:t>
      </w:r>
      <w:proofErr w:type="spellEnd"/>
      <w:r w:rsidRPr="00E23361">
        <w:rPr>
          <w:rStyle w:val="Literal"/>
          <w:rFonts w:hint="eastAsia"/>
        </w:rPr>
        <w:t>&lt;T&gt;&gt;</w:t>
      </w:r>
      <w:r w:rsidRPr="00E23361">
        <w:rPr>
          <w:rFonts w:eastAsia="Microsoft YaHei" w:hint="eastAsia"/>
        </w:rPr>
        <w:t>.</w:t>
      </w:r>
      <w:ins w:id="908" w:author="AnneMarieW" w:date="2018-04-03T13:44:00Z">
        <w:r w:rsidR="00F7775D">
          <w:rPr>
            <w:rFonts w:eastAsia="Microsoft YaHei"/>
          </w:rPr>
          <w:t xml:space="preserve"> The</w:t>
        </w:r>
      </w:ins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Arc</w:t>
      </w:r>
      <w:r>
        <w:rPr>
          <w:rFonts w:eastAsia="Microsoft YaHei" w:hint="eastAsia"/>
        </w:rPr>
        <w:t xml:space="preserve"> </w:t>
      </w:r>
      <w:ins w:id="909" w:author="AnneMarieW" w:date="2018-04-03T13:44:00Z">
        <w:r w:rsidR="00F7775D">
          <w:rPr>
            <w:rFonts w:eastAsia="Microsoft YaHei"/>
          </w:rPr>
          <w:t xml:space="preserve">type </w:t>
        </w:r>
      </w:ins>
      <w:r w:rsidRPr="00E23361">
        <w:rPr>
          <w:rFonts w:eastAsia="Microsoft YaHei" w:hint="eastAsia"/>
        </w:rPr>
        <w:t>will let multiple</w:t>
      </w:r>
      <w:r w:rsidR="000067D5" w:rsidRPr="00B4274A">
        <w:t xml:space="preserve"> </w:t>
      </w:r>
      <w:r w:rsidRPr="00E23361">
        <w:rPr>
          <w:rFonts w:eastAsia="Microsoft YaHei" w:hint="eastAsia"/>
        </w:rPr>
        <w:t>workers own the receiver, and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Mutex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will </w:t>
      </w:r>
      <w:del w:id="910" w:author="AnneMarieW" w:date="2018-04-03T13:43:00Z">
        <w:r w:rsidRPr="00E23361" w:rsidDel="00EB3E60">
          <w:rPr>
            <w:rFonts w:eastAsia="Microsoft YaHei" w:hint="eastAsia"/>
          </w:rPr>
          <w:delText xml:space="preserve">make </w:delText>
        </w:r>
      </w:del>
      <w:ins w:id="911" w:author="AnneMarieW" w:date="2018-04-03T13:43:00Z">
        <w:r w:rsidR="00EB3E60">
          <w:rPr>
            <w:rFonts w:eastAsia="Microsoft YaHei"/>
          </w:rPr>
          <w:t>en</w:t>
        </w:r>
      </w:ins>
      <w:r w:rsidRPr="00E23361">
        <w:rPr>
          <w:rFonts w:eastAsia="Microsoft YaHei" w:hint="eastAsia"/>
        </w:rPr>
        <w:t xml:space="preserve">sure that only one worker </w:t>
      </w:r>
      <w:del w:id="912" w:author="AnneMarieW" w:date="2018-04-03T13:43:00Z">
        <w:r w:rsidRPr="00E23361" w:rsidDel="00172E12">
          <w:rPr>
            <w:rFonts w:eastAsia="Microsoft YaHei" w:hint="eastAsia"/>
          </w:rPr>
          <w:delText>is</w:delText>
        </w:r>
        <w:r w:rsidR="000067D5" w:rsidRPr="00B4274A" w:rsidDel="00172E12">
          <w:delText xml:space="preserve"> </w:delText>
        </w:r>
      </w:del>
      <w:r w:rsidRPr="00E23361">
        <w:rPr>
          <w:rFonts w:eastAsia="Microsoft YaHei" w:hint="eastAsia"/>
        </w:rPr>
        <w:t>get</w:t>
      </w:r>
      <w:ins w:id="913" w:author="AnneMarieW" w:date="2018-04-03T13:43:00Z">
        <w:r w:rsidR="00172E12">
          <w:rPr>
            <w:rFonts w:eastAsia="Microsoft YaHei"/>
          </w:rPr>
          <w:t>s</w:t>
        </w:r>
      </w:ins>
      <w:del w:id="914" w:author="AnneMarieW" w:date="2018-04-03T13:43:00Z">
        <w:r w:rsidRPr="00E23361" w:rsidDel="00172E12">
          <w:rPr>
            <w:rFonts w:eastAsia="Microsoft YaHei" w:hint="eastAsia"/>
          </w:rPr>
          <w:delText>ting</w:delText>
        </w:r>
      </w:del>
      <w:r w:rsidRPr="00E23361">
        <w:rPr>
          <w:rFonts w:eastAsia="Microsoft YaHei" w:hint="eastAsia"/>
        </w:rPr>
        <w:t xml:space="preserve"> a job from the receiver at a time. Listing 20-18 shows the changes we</w:t>
      </w:r>
      <w:r w:rsidR="000067D5" w:rsidRPr="00B4274A">
        <w:t xml:space="preserve"> </w:t>
      </w:r>
      <w:r w:rsidRPr="00E23361">
        <w:rPr>
          <w:rFonts w:eastAsia="Microsoft YaHei" w:hint="eastAsia"/>
        </w:rPr>
        <w:t>need to make</w:t>
      </w:r>
      <w:ins w:id="915" w:author="janelle" w:date="2018-04-05T10:35:00Z">
        <w:r w:rsidR="00D60B1A">
          <w:rPr>
            <w:rFonts w:eastAsia="Microsoft YaHei"/>
          </w:rPr>
          <w:t>.</w:t>
        </w:r>
      </w:ins>
      <w:del w:id="916" w:author="janelle" w:date="2018-04-05T10:35:00Z">
        <w:r w:rsidRPr="00E23361" w:rsidDel="00D60B1A">
          <w:rPr>
            <w:rFonts w:eastAsia="Microsoft YaHei" w:hint="eastAsia"/>
          </w:rPr>
          <w:delText>:</w:delText>
        </w:r>
      </w:del>
    </w:p>
    <w:p w:rsidR="005F0C31" w:rsidRDefault="00803D30">
      <w:pPr>
        <w:pStyle w:val="ProductionDirective"/>
        <w:rPr>
          <w:rFonts w:eastAsia="Microsoft YaHei"/>
        </w:rPr>
        <w:pPrChange w:id="917" w:author="janelle" w:date="2018-03-28T11:23:00Z">
          <w:pPr>
            <w:pStyle w:val="Body"/>
          </w:pPr>
        </w:pPrChange>
      </w:pPr>
      <w:ins w:id="918" w:author="janelle" w:date="2018-03-28T11:23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xrefs</w:t>
        </w:r>
      </w:ins>
      <w:proofErr w:type="spellEnd"/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919" w:author="janelle" w:date="2018-03-28T11:17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use std::sync::Arc;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use std::sync::Mutex;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20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21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new(size: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 xml:space="preserve">) -&gt;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assert</w:t>
      </w:r>
      <w:proofErr w:type="gramEnd"/>
      <w:r w:rsidR="00E23361" w:rsidRPr="00E23361">
        <w:rPr>
          <w:rStyle w:val="HTMLCode"/>
          <w:rFonts w:hint="eastAsia"/>
        </w:rPr>
        <w:t>!(size &gt; 0);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(sender, receiver) =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::channel();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receiver = Arc::new(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::new(receiver));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workers =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::</w:t>
      </w:r>
      <w:proofErr w:type="spellStart"/>
      <w:r w:rsidR="00E23361" w:rsidRPr="00E23361">
        <w:rPr>
          <w:rStyle w:val="HTMLCode"/>
          <w:rFonts w:hint="eastAsia"/>
        </w:rPr>
        <w:t>with_capacity</w:t>
      </w:r>
      <w:proofErr w:type="spellEnd"/>
      <w:r w:rsidR="00E23361" w:rsidRPr="00E23361">
        <w:rPr>
          <w:rStyle w:val="HTMLCode"/>
          <w:rFonts w:hint="eastAsia"/>
        </w:rPr>
        <w:t>(size);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id in 0..size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workers.push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 xml:space="preserve">Worker::new(id, </w:t>
      </w:r>
      <w:r w:rsidR="00E23361">
        <w:rPr>
          <w:rStyle w:val="HTMLCode"/>
          <w:rFonts w:hint="eastAsia"/>
        </w:rPr>
        <w:t>Arc::clone(&amp;</w:t>
      </w:r>
      <w:r w:rsidR="00E23361" w:rsidRPr="00E23361">
        <w:rPr>
          <w:rStyle w:val="HTMLCode"/>
          <w:rFonts w:hint="eastAsia"/>
        </w:rPr>
        <w:t>receiver</w:t>
      </w:r>
      <w:r w:rsidR="00E23361">
        <w:rPr>
          <w:rStyle w:val="HTMLCode"/>
          <w:rFonts w:hint="eastAsia"/>
        </w:rPr>
        <w:t>)));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sender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22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 receiver: Arc&lt;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&lt;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::Receiver&lt;Job&gt;&gt;&gt;)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23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20-18: Sharing the receiving end of the channel between the workers</w:t>
      </w:r>
      <w:r w:rsidR="000067D5" w:rsidRPr="00B4274A">
        <w:t xml:space="preserve"> </w:t>
      </w:r>
      <w:r w:rsidRPr="00E23361">
        <w:rPr>
          <w:rFonts w:eastAsia="Microsoft YaHei" w:hint="eastAsia"/>
        </w:rPr>
        <w:t>using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Arc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Mutex</w:t>
      </w:r>
      <w:proofErr w:type="spellEnd"/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In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Style w:val="Literal"/>
          <w:rFonts w:hint="eastAsia"/>
        </w:rPr>
        <w:t>::new</w:t>
      </w:r>
      <w:r w:rsidRPr="00E23361">
        <w:rPr>
          <w:rFonts w:eastAsia="Microsoft YaHei" w:hint="eastAsia"/>
        </w:rPr>
        <w:t>, we put the receiving end of the channel in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Arc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a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Mutex</w:t>
      </w:r>
      <w:proofErr w:type="spellEnd"/>
      <w:r w:rsidRPr="00E23361">
        <w:rPr>
          <w:rFonts w:eastAsia="Microsoft YaHei" w:hint="eastAsia"/>
        </w:rPr>
        <w:t>. For each new worker, we clone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Arc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bump the reference count so</w:t>
      </w:r>
      <w:r w:rsidR="000067D5" w:rsidRPr="00B4274A">
        <w:t xml:space="preserve"> </w:t>
      </w:r>
      <w:r w:rsidRPr="00E23361">
        <w:rPr>
          <w:rFonts w:eastAsia="Microsoft YaHei" w:hint="eastAsia"/>
        </w:rPr>
        <w:t>the workers can share ownership of the receiving end.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With these changes, the code compiles!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getting there!</w:t>
      </w:r>
    </w:p>
    <w:p w:rsidR="00E23361" w:rsidRPr="00E23361" w:rsidRDefault="00E23361" w:rsidP="00E23361">
      <w:pPr>
        <w:pStyle w:val="HeadC"/>
        <w:rPr>
          <w:rFonts w:eastAsia="Microsoft YaHei"/>
        </w:rPr>
      </w:pPr>
      <w:bookmarkStart w:id="924" w:name="implementing-the-`execute`-method"/>
      <w:bookmarkStart w:id="925" w:name="_Toc509918806"/>
      <w:bookmarkEnd w:id="924"/>
      <w:r w:rsidRPr="00E23361">
        <w:rPr>
          <w:rFonts w:eastAsia="Microsoft YaHei" w:hint="eastAsia"/>
        </w:rPr>
        <w:t xml:space="preserve">Implementing the </w:t>
      </w:r>
      <w:r w:rsidRPr="00E23361">
        <w:rPr>
          <w:rFonts w:hint="eastAsia"/>
        </w:rPr>
        <w:t>execute</w:t>
      </w:r>
      <w:r w:rsidRPr="00E23361">
        <w:rPr>
          <w:rFonts w:eastAsia="Microsoft YaHei" w:hint="eastAsia"/>
        </w:rPr>
        <w:t xml:space="preserve"> Method</w:t>
      </w:r>
      <w:bookmarkEnd w:id="925"/>
    </w:p>
    <w:p w:rsidR="00E23361" w:rsidRDefault="00E23361" w:rsidP="00EE70CB">
      <w:pPr>
        <w:pStyle w:val="BodyFirst"/>
        <w:rPr>
          <w:ins w:id="926" w:author="janelle" w:date="2018-03-28T11:23:00Z"/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finally implement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Pr="00E23361">
        <w:rPr>
          <w:rFonts w:eastAsia="Microsoft YaHei" w:hint="eastAsia"/>
        </w:rPr>
        <w:t>. We</w:t>
      </w:r>
      <w:r w:rsidRPr="00E23361">
        <w:rPr>
          <w:rFonts w:eastAsia="Microsoft YaHei"/>
        </w:rPr>
        <w:t>’</w:t>
      </w:r>
      <w:del w:id="927" w:author="AnneMarieW" w:date="2018-04-03T14:40:00Z">
        <w:r w:rsidRPr="00E23361" w:rsidDel="00D210D6">
          <w:rPr>
            <w:rFonts w:eastAsia="Microsoft YaHei" w:hint="eastAsia"/>
          </w:rPr>
          <w:delText>re</w:delText>
        </w:r>
      </w:del>
      <w:ins w:id="928" w:author="AnneMarieW" w:date="2018-04-03T14:40:00Z">
        <w:r w:rsidR="00D210D6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also</w:t>
      </w:r>
      <w:del w:id="929" w:author="AnneMarieW" w:date="2018-04-03T14:40:00Z">
        <w:r w:rsidRPr="00E23361" w:rsidDel="00D210D6">
          <w:rPr>
            <w:rFonts w:eastAsia="Microsoft YaHei" w:hint="eastAsia"/>
          </w:rPr>
          <w:delText xml:space="preserve"> going</w:delText>
        </w:r>
        <w:r w:rsidR="000067D5" w:rsidRPr="00B4274A" w:rsidDel="00D210D6">
          <w:delText xml:space="preserve"> </w:delText>
        </w:r>
        <w:r w:rsidRPr="00E23361" w:rsidDel="00D210D6">
          <w:rPr>
            <w:rFonts w:eastAsia="Microsoft YaHei" w:hint="eastAsia"/>
          </w:rPr>
          <w:delText>to</w:delText>
        </w:r>
      </w:del>
      <w:r w:rsidRPr="00E23361">
        <w:rPr>
          <w:rFonts w:eastAsia="Microsoft YaHei" w:hint="eastAsia"/>
        </w:rPr>
        <w:t xml:space="preserve"> change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from a </w:t>
      </w:r>
      <w:proofErr w:type="spellStart"/>
      <w:r w:rsidRPr="00E23361">
        <w:rPr>
          <w:rFonts w:eastAsia="Microsoft YaHei" w:hint="eastAsia"/>
        </w:rPr>
        <w:t>struct</w:t>
      </w:r>
      <w:proofErr w:type="spellEnd"/>
      <w:r w:rsidRPr="00E23361">
        <w:rPr>
          <w:rFonts w:eastAsia="Microsoft YaHei" w:hint="eastAsia"/>
        </w:rPr>
        <w:t xml:space="preserve"> to a</w:t>
      </w:r>
      <w:r w:rsidR="000067D5" w:rsidRPr="00B4274A">
        <w:t xml:space="preserve"> </w:t>
      </w:r>
      <w:r w:rsidRPr="00E23361">
        <w:rPr>
          <w:rFonts w:eastAsia="Microsoft YaHei" w:hint="eastAsia"/>
        </w:rPr>
        <w:t>type alias for a trait object that holds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type of closure that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execute</w:t>
      </w:r>
      <w:r w:rsidR="000067D5" w:rsidRPr="00B4274A">
        <w:t xml:space="preserve"> </w:t>
      </w:r>
      <w:r w:rsidRPr="00E23361">
        <w:rPr>
          <w:rFonts w:eastAsia="Microsoft YaHei" w:hint="eastAsia"/>
        </w:rPr>
        <w:t>receives. As</w:t>
      </w:r>
      <w:del w:id="930" w:author="AnneMarieW" w:date="2018-04-03T14:40:00Z">
        <w:r w:rsidRPr="00E23361" w:rsidDel="00D210D6">
          <w:rPr>
            <w:rFonts w:eastAsia="Microsoft YaHei" w:hint="eastAsia"/>
          </w:rPr>
          <w:delText xml:space="preserve"> we</w:delText>
        </w:r>
      </w:del>
      <w:r w:rsidRPr="00E23361">
        <w:rPr>
          <w:rFonts w:eastAsia="Microsoft YaHei" w:hint="eastAsia"/>
        </w:rPr>
        <w:t xml:space="preserve"> discussed</w:t>
      </w:r>
      <w:r>
        <w:rPr>
          <w:rFonts w:eastAsia="Microsoft YaHei" w:hint="eastAsia"/>
        </w:rPr>
        <w:t xml:space="preserve"> in </w:t>
      </w:r>
      <w:del w:id="931" w:author="janelle" w:date="2018-03-28T11:23:00Z">
        <w:r w:rsidR="00F64EA0" w:rsidRPr="00F64EA0">
          <w:rPr>
            <w:rFonts w:eastAsia="Microsoft YaHei"/>
            <w:highlight w:val="yellow"/>
            <w:rPrChange w:id="932" w:author="AnneMarieW" w:date="2018-04-03T14:40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the </w:delText>
        </w:r>
      </w:del>
      <w:r w:rsidR="00F64EA0" w:rsidRPr="00F64EA0">
        <w:rPr>
          <w:rFonts w:eastAsia="Microsoft YaHei"/>
          <w:highlight w:val="yellow"/>
          <w:rPrChange w:id="933" w:author="AnneMarieW" w:date="2018-04-03T14:40:00Z">
            <w:rPr>
              <w:rFonts w:ascii="Courier New" w:eastAsia="Microsoft YaHei" w:hAnsi="Courier New" w:cs="Courier New"/>
              <w:sz w:val="20"/>
            </w:rPr>
          </w:rPrChange>
        </w:rPr>
        <w:t>“Type Aliases Create Type Synonyms”</w:t>
      </w:r>
      <w:del w:id="934" w:author="janelle" w:date="2018-03-28T11:23:00Z">
        <w:r w:rsidR="00F64EA0" w:rsidRPr="00F64EA0">
          <w:rPr>
            <w:rFonts w:eastAsia="Microsoft YaHei"/>
            <w:highlight w:val="yellow"/>
            <w:rPrChange w:id="935" w:author="AnneMarieW" w:date="2018-04-03T14:40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 section</w:delText>
        </w:r>
      </w:del>
      <w:ins w:id="936" w:author="janelle" w:date="2018-03-28T11:23:00Z">
        <w:r w:rsidR="00F64EA0" w:rsidRPr="00F64EA0">
          <w:rPr>
            <w:rFonts w:eastAsia="Microsoft YaHei"/>
            <w:highlight w:val="yellow"/>
            <w:rPrChange w:id="937" w:author="AnneMarieW" w:date="2018-04-03T14:40:00Z">
              <w:rPr>
                <w:rFonts w:ascii="Courier New" w:eastAsia="Microsoft YaHei" w:hAnsi="Courier New" w:cs="Courier New"/>
                <w:sz w:val="20"/>
              </w:rPr>
            </w:rPrChange>
          </w:rPr>
          <w:t xml:space="preserve"> on page XX</w:t>
        </w:r>
      </w:ins>
      <w:r w:rsidR="00F64EA0" w:rsidRPr="00F64EA0">
        <w:rPr>
          <w:rFonts w:eastAsia="Microsoft YaHei"/>
          <w:highlight w:val="yellow"/>
          <w:rPrChange w:id="938" w:author="AnneMarieW" w:date="2018-04-03T14:40:00Z">
            <w:rPr>
              <w:rFonts w:ascii="Courier New" w:eastAsia="Microsoft YaHei" w:hAnsi="Courier New" w:cs="Courier New"/>
              <w:sz w:val="20"/>
            </w:rPr>
          </w:rPrChange>
        </w:rPr>
        <w:t xml:space="preserve"> </w:t>
      </w:r>
      <w:del w:id="939" w:author="AnneMarieW" w:date="2018-04-03T14:40:00Z">
        <w:r w:rsidR="00F64EA0" w:rsidRPr="00F64EA0">
          <w:rPr>
            <w:rFonts w:eastAsia="Microsoft YaHei"/>
            <w:highlight w:val="yellow"/>
            <w:rPrChange w:id="940" w:author="AnneMarieW" w:date="2018-04-03T14:40:00Z">
              <w:rPr>
                <w:rFonts w:ascii="Courier New" w:eastAsia="Microsoft YaHei" w:hAnsi="Courier New" w:cs="Courier New"/>
                <w:sz w:val="20"/>
              </w:rPr>
            </w:rPrChange>
          </w:rPr>
          <w:delText>of</w:delText>
        </w:r>
      </w:del>
      <w:ins w:id="941" w:author="AnneMarieW" w:date="2018-04-03T14:40:00Z">
        <w:r w:rsidR="00D210D6">
          <w:rPr>
            <w:rFonts w:eastAsia="Microsoft YaHei"/>
            <w:highlight w:val="yellow"/>
          </w:rPr>
          <w:t>in</w:t>
        </w:r>
      </w:ins>
      <w:r w:rsidR="00F64EA0" w:rsidRPr="00F64EA0">
        <w:rPr>
          <w:rFonts w:eastAsia="Microsoft YaHei"/>
          <w:highlight w:val="yellow"/>
          <w:rPrChange w:id="942" w:author="AnneMarieW" w:date="2018-04-03T14:40:00Z">
            <w:rPr>
              <w:rFonts w:ascii="Courier New" w:eastAsia="Microsoft YaHei" w:hAnsi="Courier New" w:cs="Courier New"/>
              <w:sz w:val="20"/>
            </w:rPr>
          </w:rPrChange>
        </w:rPr>
        <w:t xml:space="preserve"> Chapter 19</w:t>
      </w:r>
      <w:r w:rsidRPr="00E23361">
        <w:rPr>
          <w:rFonts w:eastAsia="Microsoft YaHei" w:hint="eastAsia"/>
        </w:rPr>
        <w:t>, type aliases allow us to make long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types shorter. </w:t>
      </w:r>
      <w:del w:id="943" w:author="AnneMarieW" w:date="2018-04-03T14:41:00Z">
        <w:r w:rsidRPr="00E23361" w:rsidDel="00D210D6">
          <w:rPr>
            <w:rFonts w:eastAsia="Microsoft YaHei" w:hint="eastAsia"/>
          </w:rPr>
          <w:delText>Take a l</w:delText>
        </w:r>
      </w:del>
      <w:ins w:id="944" w:author="AnneMarieW" w:date="2018-04-03T14:41:00Z">
        <w:r w:rsidR="00D210D6">
          <w:rPr>
            <w:rFonts w:eastAsia="Microsoft YaHei"/>
          </w:rPr>
          <w:t>L</w:t>
        </w:r>
      </w:ins>
      <w:r w:rsidRPr="00E23361">
        <w:rPr>
          <w:rFonts w:eastAsia="Microsoft YaHei" w:hint="eastAsia"/>
        </w:rPr>
        <w:t>ook at Listing 20-19</w:t>
      </w:r>
      <w:ins w:id="945" w:author="janelle" w:date="2018-04-05T10:36:00Z">
        <w:r w:rsidR="00D60B1A">
          <w:rPr>
            <w:rFonts w:eastAsia="Microsoft YaHei"/>
          </w:rPr>
          <w:t>.</w:t>
        </w:r>
      </w:ins>
      <w:del w:id="946" w:author="janelle" w:date="2018-04-05T10:36:00Z">
        <w:r w:rsidRPr="00E23361" w:rsidDel="00D60B1A">
          <w:rPr>
            <w:rFonts w:eastAsia="Microsoft YaHei" w:hint="eastAsia"/>
          </w:rPr>
          <w:delText>:</w:delText>
        </w:r>
      </w:del>
    </w:p>
    <w:p w:rsidR="005F0C31" w:rsidRDefault="00803D30">
      <w:pPr>
        <w:pStyle w:val="ProductionDirective"/>
        <w:rPr>
          <w:rFonts w:eastAsia="Microsoft YaHei"/>
        </w:rPr>
        <w:pPrChange w:id="947" w:author="janelle" w:date="2018-03-28T11:23:00Z">
          <w:pPr>
            <w:pStyle w:val="BodyFirst"/>
          </w:pPr>
        </w:pPrChange>
      </w:pPr>
      <w:ins w:id="948" w:author="janelle" w:date="2018-03-28T11:24:00Z">
        <w:r>
          <w:rPr>
            <w:rFonts w:eastAsia="Microsoft YaHei"/>
          </w:rPr>
          <w:t xml:space="preserve">prod: confirm/link </w:t>
        </w:r>
        <w:proofErr w:type="spellStart"/>
        <w:r>
          <w:rPr>
            <w:rFonts w:eastAsia="Microsoft YaHei"/>
          </w:rPr>
          <w:t>xref</w:t>
        </w:r>
        <w:proofErr w:type="spellEnd"/>
        <w:r>
          <w:rPr>
            <w:rFonts w:eastAsia="Microsoft YaHei"/>
          </w:rPr>
          <w:t xml:space="preserve"> (</w:t>
        </w:r>
        <w:proofErr w:type="spellStart"/>
        <w:r>
          <w:rPr>
            <w:rFonts w:eastAsia="Microsoft YaHei"/>
          </w:rPr>
          <w:t>ch</w:t>
        </w:r>
        <w:proofErr w:type="spellEnd"/>
        <w:r>
          <w:rPr>
            <w:rFonts w:eastAsia="Microsoft YaHei"/>
          </w:rPr>
          <w:t xml:space="preserve"> 19)</w:t>
        </w:r>
      </w:ins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949" w:author="janelle" w:date="2018-03-28T11:17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50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type Job = Box&lt;FnOnce() + Send + 'static&gt;;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51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execute&lt;F&gt;(&amp;self, f: F)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where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 xml:space="preserve">F: </w:t>
      </w:r>
      <w:proofErr w:type="spellStart"/>
      <w:proofErr w:type="gramStart"/>
      <w:r w:rsidR="00E23361" w:rsidRPr="00E23361">
        <w:rPr>
          <w:rStyle w:val="HTMLCode"/>
          <w:rFonts w:hint="eastAsia"/>
        </w:rPr>
        <w:t>FnOnce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 + Send + 'static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job = Box::new(f);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self.sender.send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job).unwrap();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803D30" w:rsidRDefault="00E23361" w:rsidP="00EE70CB">
      <w:pPr>
        <w:pStyle w:val="CodeC"/>
        <w:rPr>
          <w:rStyle w:val="LiteralItal"/>
          <w:rPrChange w:id="952" w:author="janelle" w:date="2018-03-28T11:17:00Z">
            <w:rPr>
              <w:rStyle w:val="HTMLCode"/>
              <w:noProof w:val="0"/>
            </w:rPr>
          </w:rPrChange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53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20-19: Creating a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type alias for a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Box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 holds each closure</w:t>
      </w:r>
      <w:del w:id="954" w:author="AnneMarieW" w:date="2018-04-03T14:41:00Z">
        <w:r w:rsidRPr="00E23361" w:rsidDel="00D210D6">
          <w:rPr>
            <w:rFonts w:eastAsia="Microsoft YaHei" w:hint="eastAsia"/>
          </w:rPr>
          <w:delText>,</w:delText>
        </w:r>
      </w:del>
      <w:ins w:id="955" w:author="AnneMarieW" w:date="2018-04-03T14:41:00Z">
        <w:r w:rsidR="00D210D6">
          <w:rPr>
            <w:rFonts w:eastAsia="Microsoft YaHei"/>
          </w:rPr>
          <w:t xml:space="preserve"> and</w:t>
        </w:r>
      </w:ins>
      <w:r w:rsidR="000067D5" w:rsidRPr="00B4274A">
        <w:t xml:space="preserve"> </w:t>
      </w:r>
      <w:r w:rsidRPr="00E23361">
        <w:rPr>
          <w:rFonts w:eastAsia="Microsoft YaHei" w:hint="eastAsia"/>
        </w:rPr>
        <w:t>then sending the job down the channel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After creating a new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 using the closure we get in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execute</w:t>
      </w:r>
      <w:r w:rsidRPr="00E23361">
        <w:rPr>
          <w:rFonts w:eastAsia="Microsoft YaHei" w:hint="eastAsia"/>
        </w:rPr>
        <w:t>,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send that job down the sending end of the channel.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calling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send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 the case that sending fails, which might happen if, for example,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stop all </w:t>
      </w:r>
      <w:del w:id="956" w:author="AnneMarieW" w:date="2018-04-03T14:42:00Z">
        <w:r w:rsidRPr="00E23361" w:rsidDel="00D210D6">
          <w:rPr>
            <w:rFonts w:eastAsia="Microsoft YaHei" w:hint="eastAsia"/>
          </w:rPr>
          <w:delText xml:space="preserve">of </w:delText>
        </w:r>
      </w:del>
      <w:r w:rsidRPr="00E23361">
        <w:rPr>
          <w:rFonts w:eastAsia="Microsoft YaHei" w:hint="eastAsia"/>
        </w:rPr>
        <w:t>our threads from executing, meaning the receiving end has stopped</w:t>
      </w:r>
      <w:r w:rsidR="000067D5" w:rsidRPr="00B4274A">
        <w:t xml:space="preserve"> </w:t>
      </w:r>
      <w:r w:rsidRPr="00E23361">
        <w:rPr>
          <w:rFonts w:eastAsia="Microsoft YaHei" w:hint="eastAsia"/>
        </w:rPr>
        <w:t>receiving new messages.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At the moment, </w:t>
      </w:r>
      <w:del w:id="957" w:author="AnneMarieW" w:date="2018-04-03T14:42:00Z">
        <w:r w:rsidRPr="00E23361" w:rsidDel="00D210D6">
          <w:rPr>
            <w:rFonts w:eastAsia="Microsoft YaHei" w:hint="eastAsia"/>
          </w:rPr>
          <w:delText xml:space="preserve">though, </w:delText>
        </w:r>
      </w:del>
      <w:r w:rsidRPr="00E23361">
        <w:rPr>
          <w:rFonts w:eastAsia="Microsoft YaHei" w:hint="eastAsia"/>
        </w:rPr>
        <w:t xml:space="preserve">we </w:t>
      </w:r>
      <w:r>
        <w:rPr>
          <w:rFonts w:eastAsia="Microsoft YaHei" w:hint="eastAsia"/>
        </w:rPr>
        <w:t>can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</w:t>
      </w:r>
      <w:r w:rsidRPr="00E23361">
        <w:rPr>
          <w:rFonts w:eastAsia="Microsoft YaHei" w:hint="eastAsia"/>
        </w:rPr>
        <w:t xml:space="preserve"> stop our threads</w:t>
      </w:r>
      <w:r w:rsidRPr="00E23361">
        <w:rPr>
          <w:rFonts w:eastAsia="Microsoft YaHei"/>
        </w:rPr>
        <w:t xml:space="preserve"> </w:t>
      </w:r>
      <w:ins w:id="958" w:author="AnneMarieW" w:date="2018-04-03T14:42:00Z">
        <w:r w:rsidR="00D210D6">
          <w:rPr>
            <w:rFonts w:eastAsia="Microsoft YaHei"/>
          </w:rPr>
          <w:t xml:space="preserve">from </w:t>
        </w:r>
      </w:ins>
      <w:r w:rsidRPr="00E23361">
        <w:rPr>
          <w:rFonts w:eastAsia="Microsoft YaHei" w:hint="eastAsia"/>
        </w:rPr>
        <w:t>executing</w:t>
      </w:r>
      <w:del w:id="959" w:author="AnneMarieW" w:date="2018-04-03T14:42:00Z">
        <w:r w:rsidRPr="00E23361" w:rsidDel="00D210D6">
          <w:rPr>
            <w:rFonts w:eastAsia="Microsoft YaHei" w:hint="eastAsia"/>
          </w:rPr>
          <w:delText>;</w:delText>
        </w:r>
      </w:del>
      <w:ins w:id="960" w:author="AnneMarieW" w:date="2018-04-03T14:42:00Z">
        <w:r w:rsidR="00D210D6">
          <w:rPr>
            <w:rFonts w:eastAsia="Microsoft YaHei"/>
          </w:rPr>
          <w:t>:</w:t>
        </w:r>
      </w:ins>
      <w:r w:rsidRPr="00E23361">
        <w:rPr>
          <w:rFonts w:eastAsia="Microsoft YaHei" w:hint="eastAsia"/>
        </w:rPr>
        <w:t xml:space="preserve"> our threads continue executing as long as the pool exists.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reason we </w:t>
      </w:r>
      <w:r>
        <w:rPr>
          <w:rFonts w:eastAsia="Microsoft YaHei" w:hint="eastAsia"/>
        </w:rPr>
        <w:t xml:space="preserve">use </w:t>
      </w:r>
      <w:r w:rsidRPr="00E010F6">
        <w:rPr>
          <w:rStyle w:val="Literal"/>
          <w:rFonts w:hint="eastAsia"/>
        </w:rPr>
        <w:t>unwrap</w:t>
      </w:r>
      <w:del w:id="961" w:author="AnneMarieW" w:date="2018-04-03T14:43:00Z">
        <w:r w:rsidDel="00D210D6">
          <w:rPr>
            <w:rFonts w:eastAsia="Microsoft YaHei" w:hint="eastAsia"/>
          </w:rPr>
          <w:delText>,</w:delText>
        </w:r>
        <w:r w:rsidRPr="00E23361" w:rsidDel="00D210D6">
          <w:rPr>
            <w:rFonts w:eastAsia="Microsoft YaHei" w:hint="eastAsia"/>
          </w:rPr>
          <w:delText xml:space="preserve"> then,</w:delText>
        </w:r>
      </w:del>
      <w:r w:rsidRPr="00E23361">
        <w:rPr>
          <w:rFonts w:eastAsia="Microsoft YaHei" w:hint="eastAsia"/>
        </w:rPr>
        <w:t xml:space="preserve"> is that we know the failure</w:t>
      </w:r>
      <w:r w:rsidR="000067D5" w:rsidRPr="00B4274A">
        <w:t xml:space="preserve"> </w:t>
      </w:r>
      <w:r w:rsidRPr="00E23361">
        <w:rPr>
          <w:rFonts w:eastAsia="Microsoft YaHei" w:hint="eastAsia"/>
        </w:rPr>
        <w:t>case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happen</w:t>
      </w:r>
      <w:ins w:id="962" w:author="AnneMarieW" w:date="2018-04-03T14:43:00Z">
        <w:r w:rsidR="00D210D6">
          <w:rPr>
            <w:rFonts w:eastAsia="Microsoft YaHei"/>
          </w:rPr>
          <w:t>,</w:t>
        </w:r>
      </w:ins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but the compiler </w:t>
      </w:r>
      <w:ins w:id="963" w:author="AnneMarieW" w:date="2018-04-03T14:43:00Z">
        <w:r w:rsidR="00D210D6">
          <w:rPr>
            <w:rFonts w:eastAsia="Microsoft YaHei"/>
          </w:rPr>
          <w:t>doesn’t know</w:t>
        </w:r>
      </w:ins>
      <w:del w:id="964" w:author="AnneMarieW" w:date="2018-04-03T14:43:00Z">
        <w:r w:rsidRPr="00E23361" w:rsidDel="00D210D6">
          <w:rPr>
            <w:rFonts w:eastAsia="Microsoft YaHei" w:hint="eastAsia"/>
          </w:rPr>
          <w:delText>can</w:delText>
        </w:r>
        <w:r w:rsidRPr="00E23361" w:rsidDel="00D210D6">
          <w:rPr>
            <w:rFonts w:eastAsia="Microsoft YaHei"/>
          </w:rPr>
          <w:delText>’</w:delText>
        </w:r>
        <w:r w:rsidRPr="00E23361" w:rsidDel="00D210D6">
          <w:rPr>
            <w:rFonts w:eastAsia="Microsoft YaHei" w:hint="eastAsia"/>
          </w:rPr>
          <w:delText>t tell</w:delText>
        </w:r>
      </w:del>
      <w:r w:rsidRPr="00E23361">
        <w:rPr>
          <w:rFonts w:eastAsia="Microsoft YaHei" w:hint="eastAsia"/>
        </w:rPr>
        <w:t xml:space="preserve"> that.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But </w:t>
      </w:r>
      <w:r>
        <w:rPr>
          <w:rFonts w:eastAsia="Microsoft YaHei" w:hint="eastAsia"/>
        </w:rPr>
        <w:t>we</w:t>
      </w:r>
      <w:r>
        <w:rPr>
          <w:rFonts w:eastAsia="Microsoft YaHei"/>
        </w:rPr>
        <w:t>’</w:t>
      </w:r>
      <w:r>
        <w:rPr>
          <w:rFonts w:eastAsia="Microsoft YaHei" w:hint="eastAsia"/>
        </w:rPr>
        <w:t>re</w:t>
      </w:r>
      <w:r w:rsidRPr="00E23361">
        <w:rPr>
          <w:rFonts w:eastAsia="Microsoft YaHei" w:hint="eastAsia"/>
        </w:rPr>
        <w:t xml:space="preserve"> not quite done yet! In the worker, our closure being passed </w:t>
      </w:r>
      <w:r>
        <w:rPr>
          <w:rFonts w:eastAsia="Microsoft YaHei" w:hint="eastAsia"/>
        </w:rPr>
        <w:t>to</w:t>
      </w:r>
      <w:r>
        <w:rPr>
          <w:rFonts w:eastAsia="Microsoft YaHei"/>
        </w:rPr>
        <w:t xml:space="preserve"> </w:t>
      </w:r>
      <w:r w:rsidRPr="00E010F6">
        <w:rPr>
          <w:rStyle w:val="Literal"/>
          <w:rFonts w:hint="eastAsia"/>
        </w:rPr>
        <w:t>thread::spawn</w:t>
      </w:r>
      <w:r>
        <w:rPr>
          <w:rFonts w:eastAsia="Microsoft YaHei" w:hint="eastAsia"/>
        </w:rPr>
        <w:t xml:space="preserve"> still</w:t>
      </w:r>
      <w:r w:rsidRPr="00E23361">
        <w:rPr>
          <w:rFonts w:eastAsia="Microsoft YaHei" w:hint="eastAsia"/>
        </w:rPr>
        <w:t xml:space="preserve"> only </w:t>
      </w:r>
      <w:r w:rsidRPr="00E23361">
        <w:rPr>
          <w:rStyle w:val="EmphasisItalic"/>
          <w:rFonts w:eastAsia="Microsoft YaHei" w:hint="eastAsia"/>
        </w:rPr>
        <w:t>references</w:t>
      </w:r>
      <w:r w:rsidRPr="00E23361">
        <w:rPr>
          <w:rFonts w:eastAsia="Microsoft YaHei" w:hint="eastAsia"/>
        </w:rPr>
        <w:t xml:space="preserve"> the receiving end of the channel.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Instead, we need the closure to loop forever, asking the receiving end of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channel for a job</w:t>
      </w:r>
      <w:del w:id="965" w:author="AnneMarieW" w:date="2018-04-03T14:44:00Z">
        <w:r w:rsidRPr="00E23361" w:rsidDel="00BE3FE7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running the job when it gets one.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make the change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shown in Listing 20-20 </w:t>
      </w:r>
      <w:r>
        <w:rPr>
          <w:rFonts w:eastAsia="Microsoft YaHei" w:hint="eastAsia"/>
        </w:rPr>
        <w:t xml:space="preserve">to </w:t>
      </w:r>
      <w:r w:rsidRPr="00E010F6">
        <w:rPr>
          <w:rStyle w:val="Literal"/>
          <w:rFonts w:hint="eastAsia"/>
        </w:rPr>
        <w:t>Worker</w:t>
      </w:r>
      <w:r w:rsidRPr="00E23361">
        <w:rPr>
          <w:rStyle w:val="Literal"/>
          <w:rFonts w:hint="eastAsia"/>
        </w:rPr>
        <w:t>::new</w:t>
      </w:r>
      <w:ins w:id="966" w:author="janelle" w:date="2018-04-05T10:36:00Z">
        <w:r w:rsidR="00D60B1A">
          <w:rPr>
            <w:rFonts w:eastAsia="Microsoft YaHei"/>
          </w:rPr>
          <w:t>.</w:t>
        </w:r>
      </w:ins>
      <w:del w:id="967" w:author="janelle" w:date="2018-04-05T10:36:00Z">
        <w:r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968" w:author="janelle" w:date="2018-03-28T11:17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969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 receiver: Arc&lt;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&lt;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::Receiver&lt;Job&gt;&gt;&gt;)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thread = thread::spawn(move 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loop</w:t>
      </w:r>
      <w:proofErr w:type="gram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job = </w:t>
      </w:r>
      <w:proofErr w:type="spellStart"/>
      <w:r w:rsidR="00E23361" w:rsidRPr="00E23361">
        <w:rPr>
          <w:rStyle w:val="HTMLCode"/>
          <w:rFonts w:hint="eastAsia"/>
        </w:rPr>
        <w:t>receiver.lock</w:t>
      </w:r>
      <w:proofErr w:type="spellEnd"/>
      <w:r w:rsidR="00E23361" w:rsidRPr="00E23361">
        <w:rPr>
          <w:rStyle w:val="HTMLCode"/>
          <w:rFonts w:hint="eastAsia"/>
        </w:rPr>
        <w:t>().unwrap().</w:t>
      </w:r>
      <w:proofErr w:type="spellStart"/>
      <w:r w:rsidR="00E23361" w:rsidRPr="00E23361">
        <w:rPr>
          <w:rStyle w:val="HTMLCode"/>
          <w:rFonts w:hint="eastAsia"/>
        </w:rPr>
        <w:t>recv</w:t>
      </w:r>
      <w:proofErr w:type="spellEnd"/>
      <w:r w:rsidR="00E23361" w:rsidRPr="00E23361">
        <w:rPr>
          <w:rStyle w:val="HTMLCode"/>
          <w:rFonts w:hint="eastAsia"/>
        </w:rPr>
        <w:t>().unwrap();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!("Worker {} got a job; executing.", 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(*job)();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20-20: Receiving and executing the jobs in the worker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thread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Here, we first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lock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receiver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to acquire the </w:t>
      </w:r>
      <w:proofErr w:type="spellStart"/>
      <w:r w:rsidRPr="00E23361">
        <w:rPr>
          <w:rFonts w:eastAsia="Microsoft YaHei" w:hint="eastAsia"/>
        </w:rPr>
        <w:t>mutex</w:t>
      </w:r>
      <w:proofErr w:type="spellEnd"/>
      <w:r w:rsidRPr="00E23361">
        <w:rPr>
          <w:rFonts w:eastAsia="Microsoft YaHei" w:hint="eastAsia"/>
        </w:rPr>
        <w:t>,</w:t>
      </w:r>
      <w:ins w:id="970" w:author="AnneMarieW" w:date="2018-04-03T14:45:00Z">
        <w:r w:rsidR="00C34F78">
          <w:rPr>
            <w:rFonts w:eastAsia="Microsoft YaHei"/>
          </w:rPr>
          <w:t xml:space="preserve"> and</w:t>
        </w:r>
      </w:ins>
      <w:r w:rsidRPr="00E23361">
        <w:rPr>
          <w:rFonts w:eastAsia="Microsoft YaHei" w:hint="eastAsia"/>
        </w:rPr>
        <w:t xml:space="preserve"> then</w:t>
      </w:r>
      <w:ins w:id="971" w:author="AnneMarieW" w:date="2018-04-03T14:46:00Z">
        <w:r w:rsidR="00521F2C">
          <w:rPr>
            <w:rFonts w:eastAsia="Microsoft YaHei"/>
          </w:rPr>
          <w:t xml:space="preserve"> </w:t>
        </w:r>
        <w:proofErr w:type="gramStart"/>
        <w:r w:rsidR="00521F2C">
          <w:rPr>
            <w:rFonts w:eastAsia="Microsoft YaHei"/>
          </w:rPr>
          <w:t>call</w:t>
        </w:r>
      </w:ins>
      <w:r w:rsidR="000067D5" w:rsidRPr="00B4274A">
        <w:t xml:space="preserve"> </w:t>
      </w:r>
      <w:r w:rsidRPr="00E23361">
        <w:rPr>
          <w:rStyle w:val="Literal"/>
          <w:rFonts w:hint="eastAsia"/>
        </w:rPr>
        <w:t>unwrap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to panic on any errors. Acquiring a lock might fail if the </w:t>
      </w:r>
      <w:proofErr w:type="spellStart"/>
      <w:r w:rsidRPr="00E23361">
        <w:rPr>
          <w:rFonts w:eastAsia="Microsoft YaHei" w:hint="eastAsia"/>
        </w:rPr>
        <w:t>mutex</w:t>
      </w:r>
      <w:proofErr w:type="spellEnd"/>
      <w:r w:rsidRPr="00E23361">
        <w:rPr>
          <w:rFonts w:eastAsia="Microsoft YaHei" w:hint="eastAsia"/>
        </w:rPr>
        <w:t xml:space="preserve"> is in</w:t>
      </w:r>
      <w:r w:rsidR="000067D5" w:rsidRPr="00B4274A">
        <w:t xml:space="preserve"> </w:t>
      </w:r>
      <w:r w:rsidRPr="00E23361">
        <w:rPr>
          <w:rFonts w:eastAsia="Microsoft YaHei" w:hint="eastAsia"/>
        </w:rPr>
        <w:t>a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poisoned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state, which can happen if some other thread panicked while</w:t>
      </w:r>
      <w:r w:rsidR="000067D5" w:rsidRPr="00B4274A">
        <w:t xml:space="preserve"> </w:t>
      </w:r>
      <w:r w:rsidRPr="00E23361">
        <w:rPr>
          <w:rFonts w:eastAsia="Microsoft YaHei" w:hint="eastAsia"/>
        </w:rPr>
        <w:t>holding the lock</w:t>
      </w:r>
      <w:del w:id="972" w:author="AnneMarieW" w:date="2018-04-03T14:46:00Z">
        <w:r w:rsidRPr="00E23361" w:rsidDel="00521F2C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rather than releasing the lock. In this </w:t>
      </w:r>
      <w:r>
        <w:rPr>
          <w:rFonts w:eastAsia="Microsoft YaHei" w:hint="eastAsia"/>
        </w:rPr>
        <w:t>situation</w:t>
      </w:r>
      <w:r w:rsidRPr="00E23361">
        <w:rPr>
          <w:rFonts w:eastAsia="Microsoft YaHei" w:hint="eastAsia"/>
        </w:rPr>
        <w:t>, calling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have this thread panic is the correct</w:t>
      </w:r>
      <w:r w:rsidR="000067D5" w:rsidRPr="00B4274A">
        <w:t xml:space="preserve"> </w:t>
      </w:r>
      <w:r w:rsidRPr="00E23361">
        <w:rPr>
          <w:rFonts w:eastAsia="Microsoft YaHei" w:hint="eastAsia"/>
        </w:rPr>
        <w:t>action to take. Feel free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change this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to </w:t>
      </w:r>
      <w:proofErr w:type="gramStart"/>
      <w:r w:rsidRPr="00E23361">
        <w:rPr>
          <w:rFonts w:eastAsia="Microsoft YaHei" w:hint="eastAsia"/>
        </w:rPr>
        <w:t>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expect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with</w:t>
      </w:r>
      <w:r w:rsidR="000067D5" w:rsidRPr="00B4274A">
        <w:t xml:space="preserve"> </w:t>
      </w:r>
      <w:r w:rsidRPr="00E23361">
        <w:rPr>
          <w:rFonts w:eastAsia="Microsoft YaHei" w:hint="eastAsia"/>
        </w:rPr>
        <w:t>an error message that is meaningful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you</w:t>
      </w:r>
      <w:del w:id="973" w:author="AnneMarieW" w:date="2018-04-03T14:46:00Z">
        <w:r w:rsidRPr="00E23361" w:rsidDel="00521F2C">
          <w:rPr>
            <w:rFonts w:eastAsia="Microsoft YaHei" w:hint="eastAsia"/>
          </w:rPr>
          <w:delText xml:space="preserve"> if you</w:delText>
        </w:r>
        <w:r w:rsidRPr="00E23361" w:rsidDel="00521F2C">
          <w:rPr>
            <w:rFonts w:eastAsia="Microsoft YaHei"/>
          </w:rPr>
          <w:delText>’</w:delText>
        </w:r>
        <w:r w:rsidRPr="00E23361" w:rsidDel="00521F2C">
          <w:rPr>
            <w:rFonts w:eastAsia="Microsoft YaHei" w:hint="eastAsia"/>
          </w:rPr>
          <w:delText>d like</w:delText>
        </w:r>
      </w:del>
      <w:r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If we get the lock on the </w:t>
      </w:r>
      <w:proofErr w:type="spellStart"/>
      <w:r w:rsidRPr="00E23361">
        <w:rPr>
          <w:rFonts w:eastAsia="Microsoft YaHei" w:hint="eastAsia"/>
        </w:rPr>
        <w:t>mutex</w:t>
      </w:r>
      <w:proofErr w:type="spellEnd"/>
      <w:r w:rsidRPr="00E23361">
        <w:rPr>
          <w:rFonts w:eastAsia="Microsoft YaHei" w:hint="eastAsia"/>
        </w:rPr>
        <w:t xml:space="preserve">, </w:t>
      </w:r>
      <w:del w:id="974" w:author="AnneMarieW" w:date="2018-04-03T14:46:00Z">
        <w:r w:rsidRPr="00E23361" w:rsidDel="00521F2C">
          <w:rPr>
            <w:rFonts w:eastAsia="Microsoft YaHei" w:hint="eastAsia"/>
          </w:rPr>
          <w:delText xml:space="preserve">then </w:delText>
        </w:r>
      </w:del>
      <w:r w:rsidRPr="00E23361">
        <w:rPr>
          <w:rFonts w:eastAsia="Microsoft YaHei" w:hint="eastAsia"/>
        </w:rPr>
        <w:t>we call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recv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receive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from</w:t>
      </w:r>
      <w:r w:rsidR="000067D5" w:rsidRPr="00B4274A">
        <w:t xml:space="preserve"> </w:t>
      </w:r>
      <w:r w:rsidRPr="00E23361">
        <w:rPr>
          <w:rFonts w:eastAsia="Microsoft YaHei" w:hint="eastAsia"/>
        </w:rPr>
        <w:t>the channel. A final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moves past any errors here as well, which might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occur if the thread holding the sending side of the channel has shut</w:t>
      </w:r>
      <w:r w:rsidR="000067D5" w:rsidRPr="00B4274A">
        <w:t xml:space="preserve"> </w:t>
      </w:r>
      <w:r w:rsidRPr="00E23361">
        <w:rPr>
          <w:rFonts w:eastAsia="Microsoft YaHei" w:hint="eastAsia"/>
        </w:rPr>
        <w:t>down,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similar to how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send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returns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Err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if the receiving side</w:t>
      </w:r>
      <w:r w:rsidR="000067D5" w:rsidRPr="00B4274A">
        <w:t xml:space="preserve"> </w:t>
      </w:r>
      <w:r w:rsidRPr="00E23361">
        <w:rPr>
          <w:rFonts w:eastAsia="Microsoft YaHei" w:hint="eastAsia"/>
        </w:rPr>
        <w:t>shuts down.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call 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recv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blocks</w:t>
      </w:r>
      <w:r w:rsidRPr="00E23361">
        <w:rPr>
          <w:rFonts w:eastAsia="Microsoft YaHei" w:hint="eastAsia"/>
        </w:rPr>
        <w:t>, so if there</w:t>
      </w:r>
      <w:del w:id="975" w:author="AnneMarieW" w:date="2018-04-03T14:47:00Z">
        <w:r w:rsidRPr="00E23361" w:rsidDel="00521F2C">
          <w:rPr>
            <w:rFonts w:eastAsia="Microsoft YaHei"/>
          </w:rPr>
          <w:delText>’</w:delText>
        </w:r>
      </w:del>
      <w:ins w:id="976" w:author="AnneMarieW" w:date="2018-04-03T14:47:00Z">
        <w:r w:rsidR="00521F2C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>s no job yet, the current thread will</w:t>
      </w:r>
      <w:r w:rsidRPr="00E23361">
        <w:rPr>
          <w:rFonts w:eastAsia="Microsoft YaHei"/>
        </w:rPr>
        <w:t xml:space="preserve"> </w:t>
      </w:r>
      <w:commentRangeStart w:id="977"/>
      <w:r w:rsidRPr="00E23361">
        <w:rPr>
          <w:rFonts w:eastAsia="Microsoft YaHei" w:hint="eastAsia"/>
        </w:rPr>
        <w:t>sit</w:t>
      </w:r>
      <w:commentRangeEnd w:id="977"/>
      <w:r w:rsidR="00521F2C">
        <w:rPr>
          <w:rStyle w:val="CommentReference"/>
        </w:rPr>
        <w:commentReference w:id="977"/>
      </w:r>
      <w:r w:rsidR="000067D5" w:rsidRPr="00B4274A">
        <w:t xml:space="preserve"> </w:t>
      </w:r>
      <w:r w:rsidRPr="00E23361">
        <w:rPr>
          <w:rFonts w:eastAsia="Microsoft YaHei" w:hint="eastAsia"/>
        </w:rPr>
        <w:t>until a job becomes available.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Mutex</w:t>
      </w:r>
      <w:proofErr w:type="spellEnd"/>
      <w:r w:rsidRPr="00E23361">
        <w:rPr>
          <w:rStyle w:val="Literal"/>
          <w:rFonts w:hint="eastAsia"/>
        </w:rPr>
        <w:t>&lt;T&gt;</w:t>
      </w:r>
      <w:r>
        <w:rPr>
          <w:rFonts w:eastAsia="Microsoft YaHei" w:hint="eastAsia"/>
        </w:rPr>
        <w:t xml:space="preserve"> </w:t>
      </w:r>
      <w:del w:id="978" w:author="AnneMarieW" w:date="2018-04-03T14:47:00Z">
        <w:r w:rsidRPr="00E23361" w:rsidDel="00521F2C">
          <w:rPr>
            <w:rFonts w:eastAsia="Microsoft YaHei" w:hint="eastAsia"/>
          </w:rPr>
          <w:delText xml:space="preserve">makes </w:delText>
        </w:r>
      </w:del>
      <w:ins w:id="979" w:author="AnneMarieW" w:date="2018-04-03T14:47:00Z">
        <w:r w:rsidR="00521F2C">
          <w:rPr>
            <w:rFonts w:eastAsia="Microsoft YaHei"/>
          </w:rPr>
          <w:t>en</w:t>
        </w:r>
      </w:ins>
      <w:r w:rsidRPr="00E23361">
        <w:rPr>
          <w:rFonts w:eastAsia="Microsoft YaHei" w:hint="eastAsia"/>
        </w:rPr>
        <w:t>sure</w:t>
      </w:r>
      <w:ins w:id="980" w:author="AnneMarieW" w:date="2018-04-03T14:47:00Z">
        <w:r w:rsidR="00521F2C">
          <w:rPr>
            <w:rFonts w:eastAsia="Microsoft YaHei"/>
          </w:rPr>
          <w:t>s</w:t>
        </w:r>
      </w:ins>
      <w:r w:rsidRPr="00E23361">
        <w:rPr>
          <w:rFonts w:eastAsia="Microsoft YaHei" w:hint="eastAsia"/>
        </w:rPr>
        <w:t xml:space="preserve"> that only one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thread at a time is trying to request a job.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Theoretically, this code should compile. Unfortunately, the Rust compiler isn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0067D5" w:rsidRPr="00B4274A">
        <w:t xml:space="preserve"> </w:t>
      </w:r>
      <w:r w:rsidRPr="00E23361">
        <w:rPr>
          <w:rFonts w:eastAsia="Microsoft YaHei" w:hint="eastAsia"/>
        </w:rPr>
        <w:t>perfect yet, and we get this error: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error[E0161]: cannot move a value of type std::ops::FnOnce() +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std::marker::Send: the size of std::ops::FnOnce() + std::marker::Send cannot be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statically determined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/lib.rs:63:17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63 |</w:t>
      </w:r>
      <w:r w:rsidR="00371FFD">
        <w:rPr>
          <w:rStyle w:val="HTMLCode"/>
          <w:rFonts w:hint="eastAsia"/>
        </w:rPr>
        <w:t xml:space="preserve">    </w:t>
      </w:r>
      <w:r w:rsidRPr="00E23361">
        <w:rPr>
          <w:rStyle w:val="HTMLCode"/>
          <w:rFonts w:hint="eastAsia"/>
        </w:rPr>
        <w:t xml:space="preserve"> (*job</w:t>
      </w:r>
      <w:proofErr w:type="gramStart"/>
      <w:r w:rsidRPr="00E23361">
        <w:rPr>
          <w:rStyle w:val="HTMLCode"/>
          <w:rFonts w:hint="eastAsia"/>
        </w:rPr>
        <w:t>)(</w:t>
      </w:r>
      <w:proofErr w:type="gramEnd"/>
      <w:r w:rsidRPr="00E23361">
        <w:rPr>
          <w:rStyle w:val="HTMLCode"/>
          <w:rFonts w:hint="eastAsia"/>
        </w:rPr>
        <w:t>);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 xml:space="preserve"> ^^^^^^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 error is fairly cryptic</w:t>
      </w:r>
      <w:del w:id="981" w:author="AnneMarieW" w:date="2018-04-03T14:48:00Z">
        <w:r w:rsidRPr="00E23361" w:rsidDel="00BB5508">
          <w:rPr>
            <w:rFonts w:eastAsia="Microsoft YaHei" w:hint="eastAsia"/>
          </w:rPr>
          <w:delText>, and that</w:delText>
        </w:r>
        <w:r w:rsidRPr="00E23361" w:rsidDel="00BB5508">
          <w:rPr>
            <w:rFonts w:eastAsia="Microsoft YaHei"/>
          </w:rPr>
          <w:delText>’</w:delText>
        </w:r>
        <w:r w:rsidRPr="00E23361" w:rsidDel="00BB5508">
          <w:rPr>
            <w:rFonts w:eastAsia="Microsoft YaHei" w:hint="eastAsia"/>
          </w:rPr>
          <w:delText>s</w:delText>
        </w:r>
      </w:del>
      <w:r w:rsidRPr="00E23361">
        <w:rPr>
          <w:rFonts w:eastAsia="Microsoft YaHei" w:hint="eastAsia"/>
        </w:rPr>
        <w:t xml:space="preserve"> because the problem is fairly cryptic.</w:t>
      </w:r>
      <w:r w:rsidR="000067D5" w:rsidRPr="00B4274A">
        <w:t xml:space="preserve"> </w:t>
      </w:r>
      <w:del w:id="982" w:author="AnneMarieW" w:date="2018-04-03T14:48:00Z">
        <w:r w:rsidRPr="00E23361" w:rsidDel="00BB5508">
          <w:rPr>
            <w:rFonts w:eastAsia="Microsoft YaHei" w:hint="eastAsia"/>
          </w:rPr>
          <w:delText>In order t</w:delText>
        </w:r>
      </w:del>
      <w:ins w:id="983" w:author="AnneMarieW" w:date="2018-04-03T14:48:00Z">
        <w:r w:rsidR="00BB5508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 xml:space="preserve">o call </w:t>
      </w:r>
      <w:proofErr w:type="gramStart"/>
      <w:r w:rsidRPr="00E23361">
        <w:rPr>
          <w:rFonts w:eastAsia="Microsoft YaHei" w:hint="eastAsia"/>
        </w:rPr>
        <w:t>a</w:t>
      </w:r>
      <w:proofErr w:type="gramEnd"/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FnOnce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closure that is stored in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(which is what</w:t>
      </w:r>
      <w:r w:rsidR="000067D5" w:rsidRPr="00B4274A">
        <w:t xml:space="preserve"> </w:t>
      </w:r>
      <w:r w:rsidRPr="00E23361">
        <w:rPr>
          <w:rFonts w:eastAsia="Microsoft YaHei" w:hint="eastAsia"/>
        </w:rPr>
        <w:t>our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type alias is), the closure needs to</w:t>
      </w:r>
      <w:del w:id="984" w:author="AnneMarieW" w:date="2018-04-03T14:48:00Z">
        <w:r w:rsidRPr="00E23361" w:rsidDel="00BB5508">
          <w:rPr>
            <w:rFonts w:eastAsia="Microsoft YaHei" w:hint="eastAsia"/>
          </w:rPr>
          <w:delText xml:space="preserve"> be able to</w:delText>
        </w:r>
      </w:del>
      <w:r w:rsidRPr="00E23361">
        <w:rPr>
          <w:rFonts w:eastAsia="Microsoft YaHei" w:hint="eastAsia"/>
        </w:rPr>
        <w:t xml:space="preserve"> move itself</w:t>
      </w:r>
      <w:r>
        <w:rPr>
          <w:rFonts w:eastAsia="Microsoft YaHei" w:hint="eastAsia"/>
        </w:rPr>
        <w:t xml:space="preserve"> </w:t>
      </w:r>
      <w:r w:rsidRPr="00E23361">
        <w:rPr>
          <w:rStyle w:val="EmphasisItalic"/>
          <w:rFonts w:eastAsia="Microsoft YaHei" w:hint="eastAsia"/>
        </w:rPr>
        <w:t>out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of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because the closure takes ownership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when we call it. In</w:t>
      </w:r>
      <w:r w:rsidR="000067D5" w:rsidRPr="00B4274A">
        <w:t xml:space="preserve"> </w:t>
      </w:r>
      <w:r w:rsidRPr="00E23361">
        <w:rPr>
          <w:rFonts w:eastAsia="Microsoft YaHei" w:hint="eastAsia"/>
        </w:rPr>
        <w:t>general, Rust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t allow </w:t>
      </w:r>
      <w:r>
        <w:rPr>
          <w:rFonts w:eastAsia="Microsoft YaHei" w:hint="eastAsia"/>
        </w:rPr>
        <w:t>us</w:t>
      </w:r>
      <w:r w:rsidRPr="00E23361">
        <w:rPr>
          <w:rFonts w:eastAsia="Microsoft YaHei" w:hint="eastAsia"/>
        </w:rPr>
        <w:t xml:space="preserve"> to move </w:t>
      </w:r>
      <w:ins w:id="985" w:author="AnneMarieW" w:date="2018-04-03T14:49:00Z">
        <w:r w:rsidR="00BB5508">
          <w:rPr>
            <w:rFonts w:eastAsia="Microsoft YaHei"/>
          </w:rPr>
          <w:t xml:space="preserve">a </w:t>
        </w:r>
      </w:ins>
      <w:r w:rsidRPr="00E23361">
        <w:rPr>
          <w:rFonts w:eastAsia="Microsoft YaHei" w:hint="eastAsia"/>
        </w:rPr>
        <w:t>value out of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because</w:t>
      </w:r>
      <w:r w:rsidRPr="00E23361">
        <w:rPr>
          <w:rFonts w:eastAsia="Microsoft YaHei" w:hint="eastAsia"/>
        </w:rPr>
        <w:t xml:space="preserve"> Rust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know</w:t>
      </w:r>
      <w:r w:rsidR="000067D5" w:rsidRPr="00B4274A">
        <w:t xml:space="preserve"> </w:t>
      </w:r>
      <w:r w:rsidRPr="00E23361">
        <w:rPr>
          <w:rFonts w:eastAsia="Microsoft YaHei" w:hint="eastAsia"/>
        </w:rPr>
        <w:t>how big the value inside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</w:t>
      </w:r>
      <w:del w:id="986" w:author="AnneMarieW" w:date="2018-04-03T14:49:00Z">
        <w:r w:rsidRPr="00E23361" w:rsidDel="00BB5508">
          <w:rPr>
            <w:rFonts w:eastAsia="Microsoft YaHei" w:hint="eastAsia"/>
          </w:rPr>
          <w:delText xml:space="preserve">is going to </w:delText>
        </w:r>
      </w:del>
      <w:ins w:id="987" w:author="AnneMarieW" w:date="2018-04-03T14:49:00Z">
        <w:r w:rsidR="00BB5508">
          <w:rPr>
            <w:rFonts w:eastAsia="Microsoft YaHei"/>
          </w:rPr>
          <w:t xml:space="preserve">will </w:t>
        </w:r>
      </w:ins>
      <w:r w:rsidRPr="00E23361">
        <w:rPr>
          <w:rFonts w:eastAsia="Microsoft YaHei" w:hint="eastAsia"/>
        </w:rPr>
        <w:t>be</w:t>
      </w:r>
      <w:del w:id="988" w:author="AnneMarieW" w:date="2018-04-03T14:49:00Z">
        <w:r w:rsidRPr="00E23361" w:rsidDel="00BB5508">
          <w:rPr>
            <w:rFonts w:eastAsia="Microsoft YaHei" w:hint="eastAsia"/>
          </w:rPr>
          <w:delText>;</w:delText>
        </w:r>
      </w:del>
      <w:ins w:id="989" w:author="AnneMarieW" w:date="2018-04-03T14:49:00Z">
        <w:r w:rsidR="00BB5508">
          <w:rPr>
            <w:rFonts w:eastAsia="Microsoft YaHei"/>
          </w:rPr>
          <w:t>:</w:t>
        </w:r>
      </w:ins>
      <w:r w:rsidRPr="00E23361">
        <w:rPr>
          <w:rFonts w:eastAsia="Microsoft YaHei" w:hint="eastAsia"/>
        </w:rPr>
        <w:t xml:space="preserve"> recall in</w:t>
      </w:r>
      <w:r w:rsidRPr="00E23361">
        <w:rPr>
          <w:rFonts w:eastAsia="Microsoft YaHei"/>
        </w:rPr>
        <w:t xml:space="preserve"> </w:t>
      </w:r>
      <w:r w:rsidR="00F64EA0" w:rsidRPr="00F64EA0">
        <w:rPr>
          <w:rFonts w:eastAsia="Microsoft YaHei"/>
          <w:highlight w:val="yellow"/>
          <w:rPrChange w:id="990" w:author="AnneMarieW" w:date="2018-04-03T14:49:00Z">
            <w:rPr>
              <w:rFonts w:ascii="Courier New" w:eastAsia="Microsoft YaHei" w:hAnsi="Courier New" w:cs="Courier New"/>
              <w:sz w:val="20"/>
            </w:rPr>
          </w:rPrChange>
        </w:rPr>
        <w:t>Chapter 15</w:t>
      </w:r>
      <w:r w:rsidRPr="00E23361">
        <w:rPr>
          <w:rFonts w:eastAsia="Microsoft YaHei" w:hint="eastAsia"/>
        </w:rPr>
        <w:t xml:space="preserve">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we used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lastRenderedPageBreak/>
        <w:t>Box&lt;T&gt;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precisely because we had something of an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unknown size that we</w:t>
      </w:r>
      <w:r w:rsidR="000067D5" w:rsidRPr="00B4274A">
        <w:t xml:space="preserve"> </w:t>
      </w:r>
      <w:r w:rsidRPr="00E23361">
        <w:rPr>
          <w:rFonts w:eastAsia="Microsoft YaHei" w:hint="eastAsia"/>
        </w:rPr>
        <w:t>wanted to store in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get a value of a known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size.</w:t>
      </w:r>
    </w:p>
    <w:p w:rsidR="00E23361" w:rsidRDefault="00E23361" w:rsidP="00B4274A">
      <w:pPr>
        <w:pStyle w:val="Body"/>
        <w:rPr>
          <w:ins w:id="991" w:author="janelle" w:date="2018-03-28T11:24:00Z"/>
          <w:rFonts w:eastAsia="Microsoft YaHei"/>
        </w:rPr>
      </w:pPr>
      <w:del w:id="992" w:author="AnneMarieW" w:date="2018-04-03T14:49:00Z">
        <w:r w:rsidRPr="00E23361" w:rsidDel="00BB5508">
          <w:rPr>
            <w:rFonts w:eastAsia="Microsoft YaHei" w:hint="eastAsia"/>
          </w:rPr>
          <w:delText>We</w:delText>
        </w:r>
      </w:del>
      <w:ins w:id="993" w:author="AnneMarieW" w:date="2018-04-03T14:49:00Z">
        <w:r w:rsidR="00BB5508">
          <w:rPr>
            <w:rFonts w:eastAsia="Microsoft YaHei"/>
          </w:rPr>
          <w:t>As you</w:t>
        </w:r>
      </w:ins>
      <w:r w:rsidRPr="00E23361">
        <w:rPr>
          <w:rFonts w:eastAsia="Microsoft YaHei" w:hint="eastAsia"/>
        </w:rPr>
        <w:t xml:space="preserve"> saw in </w:t>
      </w:r>
      <w:del w:id="994" w:author="janelle" w:date="2018-03-28T11:24:00Z">
        <w:r w:rsidR="00F64EA0" w:rsidRPr="00F64EA0">
          <w:rPr>
            <w:rFonts w:eastAsia="Microsoft YaHei"/>
            <w:highlight w:val="yellow"/>
            <w:rPrChange w:id="995" w:author="AnneMarieW" w:date="2018-04-03T14:50:00Z">
              <w:rPr>
                <w:rFonts w:ascii="Courier New" w:eastAsia="Microsoft YaHei" w:hAnsi="Courier New" w:cs="Courier New"/>
                <w:sz w:val="20"/>
              </w:rPr>
            </w:rPrChange>
          </w:rPr>
          <w:delText xml:space="preserve">Chapter 17, </w:delText>
        </w:r>
      </w:del>
      <w:r w:rsidR="00F64EA0" w:rsidRPr="00F64EA0">
        <w:rPr>
          <w:rFonts w:eastAsia="Microsoft YaHei"/>
          <w:highlight w:val="yellow"/>
          <w:rPrChange w:id="996" w:author="AnneMarieW" w:date="2018-04-03T14:50:00Z">
            <w:rPr>
              <w:rFonts w:ascii="Courier New" w:eastAsia="Microsoft YaHei" w:hAnsi="Courier New" w:cs="Courier New"/>
              <w:sz w:val="20"/>
            </w:rPr>
          </w:rPrChange>
        </w:rPr>
        <w:t>Listing 17-15</w:t>
      </w:r>
      <w:r w:rsidRPr="00E23361">
        <w:rPr>
          <w:rFonts w:eastAsia="Microsoft YaHei" w:hint="eastAsia"/>
        </w:rPr>
        <w:t xml:space="preserve"> </w:t>
      </w:r>
      <w:ins w:id="997" w:author="janelle" w:date="2018-03-28T11:24:00Z">
        <w:r w:rsidR="00803D30">
          <w:rPr>
            <w:rFonts w:eastAsia="Microsoft YaHei"/>
          </w:rPr>
          <w:t xml:space="preserve">on </w:t>
        </w:r>
        <w:r w:rsidR="00F64EA0" w:rsidRPr="00F64EA0">
          <w:rPr>
            <w:rFonts w:eastAsia="Microsoft YaHei"/>
            <w:highlight w:val="yellow"/>
            <w:rPrChange w:id="998" w:author="janelle" w:date="2018-03-28T11:24:00Z">
              <w:rPr>
                <w:rFonts w:ascii="Courier New" w:eastAsia="Microsoft YaHei" w:hAnsi="Courier New" w:cs="Courier New"/>
                <w:sz w:val="20"/>
              </w:rPr>
            </w:rPrChange>
          </w:rPr>
          <w:t>page XX</w:t>
        </w:r>
      </w:ins>
      <w:ins w:id="999" w:author="AnneMarieW" w:date="2018-04-03T14:49:00Z">
        <w:r w:rsidR="00BB5508">
          <w:rPr>
            <w:rFonts w:eastAsia="Microsoft YaHei"/>
          </w:rPr>
          <w:t>,</w:t>
        </w:r>
      </w:ins>
      <w:ins w:id="1000" w:author="janelle" w:date="2018-03-28T11:24:00Z">
        <w:del w:id="1001" w:author="AnneMarieW" w:date="2018-04-03T14:49:00Z">
          <w:r w:rsidR="00803D30" w:rsidDel="00BB5508">
            <w:rPr>
              <w:rFonts w:eastAsia="Microsoft YaHei"/>
            </w:rPr>
            <w:delText xml:space="preserve"> </w:delText>
          </w:r>
        </w:del>
      </w:ins>
      <w:del w:id="1002" w:author="AnneMarieW" w:date="2018-04-03T14:49:00Z">
        <w:r w:rsidRPr="00E23361" w:rsidDel="00BB5508">
          <w:rPr>
            <w:rFonts w:eastAsia="Microsoft YaHei" w:hint="eastAsia"/>
          </w:rPr>
          <w:delText>that</w:delText>
        </w:r>
      </w:del>
      <w:r w:rsidRPr="00E23361">
        <w:rPr>
          <w:rFonts w:eastAsia="Microsoft YaHei" w:hint="eastAsia"/>
        </w:rPr>
        <w:t xml:space="preserve"> we can write methods that use the</w:t>
      </w:r>
      <w:r w:rsidR="000067D5" w:rsidRPr="00B4274A">
        <w:t xml:space="preserve"> </w:t>
      </w:r>
      <w:r w:rsidRPr="00E23361">
        <w:rPr>
          <w:rFonts w:eastAsia="Microsoft YaHei" w:hint="eastAsia"/>
        </w:rPr>
        <w:t>syntax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r w:rsidRPr="00E23361">
        <w:rPr>
          <w:rFonts w:eastAsia="Microsoft YaHei" w:hint="eastAsia"/>
        </w:rPr>
        <w:t>, which allows the method to take ownership of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</w:t>
      </w:r>
      <w:r w:rsidRPr="00C141E2">
        <w:t xml:space="preserve"> </w:t>
      </w:r>
      <w:r w:rsidRPr="00E23361">
        <w:rPr>
          <w:rFonts w:eastAsia="Microsoft YaHei" w:hint="eastAsia"/>
        </w:rPr>
        <w:t>value</w:t>
      </w:r>
      <w:r w:rsidR="000067D5" w:rsidRPr="00B4274A">
        <w:t xml:space="preserve"> </w:t>
      </w:r>
      <w:r w:rsidRPr="00E23361">
        <w:rPr>
          <w:rFonts w:eastAsia="Microsoft YaHei" w:hint="eastAsia"/>
        </w:rPr>
        <w:t>stored in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 w:rsidRPr="00E23361">
        <w:rPr>
          <w:rFonts w:eastAsia="Microsoft YaHei" w:hint="eastAsia"/>
        </w:rPr>
        <w:t>. That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exactly what we want to do here, but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unfortunately</w:t>
      </w:r>
      <w:r w:rsidR="000067D5" w:rsidRPr="00B4274A">
        <w:t xml:space="preserve"> </w:t>
      </w:r>
      <w:r w:rsidRPr="00E23361">
        <w:rPr>
          <w:rFonts w:eastAsia="Microsoft YaHei" w:hint="eastAsia"/>
        </w:rPr>
        <w:t>Rust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let us: the part of Rust that implements behavior when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 closure is called isn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0067D5" w:rsidRPr="00B4274A">
        <w:t xml:space="preserve"> </w:t>
      </w:r>
      <w:r w:rsidRPr="00E23361">
        <w:rPr>
          <w:rFonts w:eastAsia="Microsoft YaHei" w:hint="eastAsia"/>
        </w:rPr>
        <w:t>implemented using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r w:rsidRPr="00E23361">
        <w:rPr>
          <w:rFonts w:eastAsia="Microsoft YaHei" w:hint="eastAsia"/>
        </w:rPr>
        <w:t>. So Rust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yet understand that it</w:t>
      </w:r>
      <w:r w:rsidR="000067D5" w:rsidRPr="00B4274A">
        <w:t xml:space="preserve"> </w:t>
      </w:r>
      <w:r w:rsidRPr="00E23361">
        <w:rPr>
          <w:rFonts w:eastAsia="Microsoft YaHei" w:hint="eastAsia"/>
        </w:rPr>
        <w:t>could 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in this situation </w:t>
      </w:r>
      <w:del w:id="1003" w:author="AnneMarieW" w:date="2018-04-03T14:50:00Z">
        <w:r w:rsidRPr="00E23361" w:rsidDel="004425F0">
          <w:rPr>
            <w:rFonts w:eastAsia="Microsoft YaHei" w:hint="eastAsia"/>
          </w:rPr>
          <w:delText>in order</w:delText>
        </w:r>
        <w:r w:rsidRPr="00E23361" w:rsidDel="004425F0">
          <w:rPr>
            <w:rFonts w:eastAsia="Microsoft YaHei"/>
          </w:rPr>
          <w:delText xml:space="preserve"> </w:delText>
        </w:r>
      </w:del>
      <w:r w:rsidRPr="00E23361">
        <w:rPr>
          <w:rFonts w:eastAsia="Microsoft YaHei" w:hint="eastAsia"/>
        </w:rPr>
        <w:t>to take ownership of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closure and move the closure out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 w:rsidRPr="00E23361">
        <w:rPr>
          <w:rFonts w:eastAsia="Microsoft YaHei" w:hint="eastAsia"/>
        </w:rPr>
        <w:t>.</w:t>
      </w:r>
    </w:p>
    <w:p w:rsidR="005F0C31" w:rsidRDefault="00803D30">
      <w:pPr>
        <w:pStyle w:val="ProductionDirective"/>
        <w:rPr>
          <w:rFonts w:eastAsia="Microsoft YaHei"/>
        </w:rPr>
        <w:pPrChange w:id="1004" w:author="janelle" w:date="2018-03-28T11:24:00Z">
          <w:pPr>
            <w:pStyle w:val="Body"/>
          </w:pPr>
        </w:pPrChange>
      </w:pPr>
      <w:ins w:id="1005" w:author="janelle" w:date="2018-03-28T11:24:00Z">
        <w:r>
          <w:rPr>
            <w:rFonts w:eastAsia="Microsoft YaHei"/>
          </w:rPr>
          <w:t xml:space="preserve">prod: confirm/link </w:t>
        </w:r>
        <w:proofErr w:type="spellStart"/>
        <w:r>
          <w:rPr>
            <w:rFonts w:eastAsia="Microsoft YaHei"/>
          </w:rPr>
          <w:t>xref</w:t>
        </w:r>
      </w:ins>
      <w:ins w:id="1006" w:author="AnneMarieW" w:date="2018-04-03T14:50:00Z">
        <w:r w:rsidR="00BB5508">
          <w:rPr>
            <w:rFonts w:eastAsia="Microsoft YaHei"/>
          </w:rPr>
          <w:t>s</w:t>
        </w:r>
      </w:ins>
      <w:proofErr w:type="spellEnd"/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Rust is still a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work in progress with places </w:t>
      </w:r>
      <w:del w:id="1007" w:author="AnneMarieW" w:date="2018-04-03T14:50:00Z">
        <w:r w:rsidRPr="00E23361" w:rsidDel="0043388D">
          <w:rPr>
            <w:rFonts w:eastAsia="Microsoft YaHei" w:hint="eastAsia"/>
          </w:rPr>
          <w:delText>that</w:delText>
        </w:r>
      </w:del>
      <w:ins w:id="1008" w:author="AnneMarieW" w:date="2018-04-03T14:50:00Z">
        <w:r w:rsidR="0043388D">
          <w:rPr>
            <w:rFonts w:eastAsia="Microsoft YaHei"/>
          </w:rPr>
          <w:t>where</w:t>
        </w:r>
      </w:ins>
      <w:r w:rsidRPr="00E23361">
        <w:rPr>
          <w:rFonts w:eastAsia="Microsoft YaHei" w:hint="eastAsia"/>
        </w:rPr>
        <w:t xml:space="preserve"> the compiler could be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improved, but in the future, the code in Listing 20-20 should work just fine.</w:t>
      </w:r>
      <w:r w:rsidRPr="00E23361">
        <w:rPr>
          <w:rFonts w:eastAsia="Microsoft YaHei"/>
        </w:rPr>
        <w:t xml:space="preserve"> </w:t>
      </w:r>
      <w:del w:id="1009" w:author="AnneMarieW" w:date="2018-04-03T14:51:00Z">
        <w:r w:rsidRPr="00E23361" w:rsidDel="0043388D">
          <w:rPr>
            <w:rFonts w:eastAsia="Microsoft YaHei" w:hint="eastAsia"/>
          </w:rPr>
          <w:delText>There are</w:delText>
        </w:r>
        <w:r w:rsidR="000067D5" w:rsidRPr="00B4274A" w:rsidDel="0043388D">
          <w:delText xml:space="preserve"> </w:delText>
        </w:r>
        <w:r w:rsidRPr="00E23361" w:rsidDel="0043388D">
          <w:rPr>
            <w:rFonts w:eastAsia="Microsoft YaHei" w:hint="eastAsia"/>
          </w:rPr>
          <w:delText>p</w:delText>
        </w:r>
      </w:del>
      <w:ins w:id="1010" w:author="AnneMarieW" w:date="2018-04-03T14:51:00Z">
        <w:r w:rsidR="0043388D">
          <w:rPr>
            <w:rFonts w:eastAsia="Microsoft YaHei"/>
          </w:rPr>
          <w:t>P</w:t>
        </w:r>
      </w:ins>
      <w:r w:rsidRPr="00E23361">
        <w:rPr>
          <w:rFonts w:eastAsia="Microsoft YaHei" w:hint="eastAsia"/>
        </w:rPr>
        <w:t xml:space="preserve">eople just like you </w:t>
      </w:r>
      <w:ins w:id="1011" w:author="AnneMarieW" w:date="2018-04-03T14:51:00Z">
        <w:r w:rsidR="0043388D">
          <w:rPr>
            <w:rFonts w:eastAsia="Microsoft YaHei"/>
          </w:rPr>
          <w:t xml:space="preserve">are </w:t>
        </w:r>
      </w:ins>
      <w:r w:rsidRPr="00E23361">
        <w:rPr>
          <w:rFonts w:eastAsia="Microsoft YaHei" w:hint="eastAsia"/>
        </w:rPr>
        <w:t xml:space="preserve">working to fix this and other issues! </w:t>
      </w:r>
      <w:del w:id="1012" w:author="AnneMarieW" w:date="2018-04-03T14:51:00Z">
        <w:r w:rsidRPr="00E23361" w:rsidDel="0043388D">
          <w:rPr>
            <w:rFonts w:eastAsia="Microsoft YaHei" w:hint="eastAsia"/>
          </w:rPr>
          <w:delText>Once</w:delText>
        </w:r>
      </w:del>
      <w:ins w:id="1013" w:author="AnneMarieW" w:date="2018-04-03T14:51:00Z">
        <w:r w:rsidR="0043388D">
          <w:rPr>
            <w:rFonts w:eastAsia="Microsoft YaHei"/>
          </w:rPr>
          <w:t>After</w:t>
        </w:r>
      </w:ins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finished</w:t>
      </w:r>
      <w:r w:rsidR="000067D5" w:rsidRPr="00B4274A">
        <w:t xml:space="preserve"> </w:t>
      </w:r>
      <w:proofErr w:type="gramStart"/>
      <w:r w:rsidRPr="00E23361">
        <w:rPr>
          <w:rFonts w:eastAsia="Microsoft YaHei" w:hint="eastAsia"/>
        </w:rPr>
        <w:t>th</w:t>
      </w:r>
      <w:proofErr w:type="gramEnd"/>
      <w:del w:id="1014" w:author="AnneMarieW" w:date="2018-04-03T14:51:00Z">
        <w:r w:rsidRPr="00E23361" w:rsidDel="0043388D">
          <w:rPr>
            <w:rFonts w:eastAsia="Microsoft YaHei" w:hint="eastAsia"/>
          </w:rPr>
          <w:delText>e</w:delText>
        </w:r>
      </w:del>
      <w:ins w:id="1015" w:author="AnneMarieW" w:date="2018-04-03T14:51:00Z">
        <w:r w:rsidR="0043388D">
          <w:rPr>
            <w:rFonts w:eastAsia="Microsoft YaHei"/>
          </w:rPr>
          <w:t>is</w:t>
        </w:r>
      </w:ins>
      <w:r w:rsidRPr="00E23361">
        <w:rPr>
          <w:rFonts w:eastAsia="Microsoft YaHei" w:hint="eastAsia"/>
        </w:rPr>
        <w:t xml:space="preserve"> book, we would love for you to join in.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But for now,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s work around this problem </w:t>
      </w:r>
      <w:del w:id="1016" w:author="AnneMarieW" w:date="2018-04-03T14:51:00Z">
        <w:r w:rsidRPr="00E23361" w:rsidDel="0043388D">
          <w:rPr>
            <w:rFonts w:eastAsia="Microsoft YaHei" w:hint="eastAsia"/>
          </w:rPr>
          <w:delText>with</w:delText>
        </w:r>
      </w:del>
      <w:ins w:id="1017" w:author="AnneMarieW" w:date="2018-04-03T14:51:00Z">
        <w:r w:rsidR="0043388D">
          <w:rPr>
            <w:rFonts w:eastAsia="Microsoft YaHei"/>
          </w:rPr>
          <w:t>using</w:t>
        </w:r>
      </w:ins>
      <w:r w:rsidRPr="00E23361">
        <w:rPr>
          <w:rFonts w:eastAsia="Microsoft YaHei" w:hint="eastAsia"/>
        </w:rPr>
        <w:t xml:space="preserve"> a handy trick. We can tell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Rust explicitly that in this case we can take</w:t>
      </w:r>
      <w:r w:rsidR="000067D5" w:rsidRPr="00B4274A">
        <w:t xml:space="preserve"> </w:t>
      </w:r>
      <w:r w:rsidRPr="00E23361">
        <w:rPr>
          <w:rFonts w:eastAsia="Microsoft YaHei" w:hint="eastAsia"/>
        </w:rPr>
        <w:t>ownership of the value inside the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Box&lt;T&gt;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using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del w:id="1018" w:author="AnneMarieW" w:date="2018-04-03T14:52:00Z">
        <w:r w:rsidRPr="00E23361" w:rsidDel="0043388D">
          <w:rPr>
            <w:rFonts w:eastAsia="Microsoft YaHei" w:hint="eastAsia"/>
          </w:rPr>
          <w:delText>,</w:delText>
        </w:r>
      </w:del>
      <w:ins w:id="1019" w:author="AnneMarieW" w:date="2018-04-03T14:52:00Z">
        <w:r w:rsidR="0043388D">
          <w:rPr>
            <w:rFonts w:eastAsia="Microsoft YaHei"/>
          </w:rPr>
          <w:t>;</w:t>
        </w:r>
      </w:ins>
      <w:r w:rsidRPr="00E23361">
        <w:rPr>
          <w:rFonts w:eastAsia="Microsoft YaHei" w:hint="eastAsia"/>
        </w:rPr>
        <w:t xml:space="preserve"> </w:t>
      </w:r>
      <w:del w:id="1020" w:author="AnneMarieW" w:date="2018-04-03T14:52:00Z">
        <w:r w:rsidRPr="00E23361" w:rsidDel="0043388D">
          <w:rPr>
            <w:rFonts w:eastAsia="Microsoft YaHei" w:hint="eastAsia"/>
          </w:rPr>
          <w:delText xml:space="preserve">and </w:delText>
        </w:r>
      </w:del>
      <w:ins w:id="1021" w:author="AnneMarieW" w:date="2018-04-03T14:52:00Z">
        <w:r w:rsidR="0043388D">
          <w:rPr>
            <w:rFonts w:eastAsia="Microsoft YaHei"/>
          </w:rPr>
          <w:t xml:space="preserve">then, </w:t>
        </w:r>
      </w:ins>
      <w:r w:rsidRPr="00E23361">
        <w:rPr>
          <w:rFonts w:eastAsia="Microsoft YaHei" w:hint="eastAsia"/>
        </w:rPr>
        <w:t>once we</w:t>
      </w:r>
      <w:r w:rsidR="000067D5" w:rsidRPr="00B4274A">
        <w:t xml:space="preserve"> </w:t>
      </w:r>
      <w:r w:rsidRPr="00E23361">
        <w:rPr>
          <w:rFonts w:eastAsia="Microsoft YaHei" w:hint="eastAsia"/>
        </w:rPr>
        <w:t>have ownership of the closure,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can call it. This involves defining a new trait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with the method</w:t>
      </w:r>
      <w:r>
        <w:rPr>
          <w:rFonts w:eastAsia="Microsoft YaHei"/>
        </w:rPr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 will 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its</w:t>
      </w:r>
      <w:r w:rsidR="000067D5" w:rsidRPr="00B4274A">
        <w:t xml:space="preserve"> </w:t>
      </w:r>
      <w:r w:rsidRPr="00E23361">
        <w:rPr>
          <w:rFonts w:eastAsia="Microsoft YaHei" w:hint="eastAsia"/>
        </w:rPr>
        <w:t>signature, defining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 w:rsidRPr="00C141E2">
        <w:t xml:space="preserve"> </w:t>
      </w:r>
      <w:r w:rsidRPr="00E23361">
        <w:rPr>
          <w:rFonts w:eastAsia="Microsoft YaHei" w:hint="eastAsia"/>
        </w:rPr>
        <w:t>for any type that implements</w:t>
      </w:r>
      <w:r>
        <w:rPr>
          <w:rFonts w:eastAsia="Microsoft YaHei" w:hint="eastAsia"/>
        </w:rPr>
        <w:t xml:space="preserve"> </w:t>
      </w:r>
      <w:proofErr w:type="spellStart"/>
      <w:proofErr w:type="gramStart"/>
      <w:r w:rsidRPr="00E23361">
        <w:rPr>
          <w:rStyle w:val="Literal"/>
          <w:rFonts w:hint="eastAsia"/>
        </w:rPr>
        <w:t>FnOnce</w:t>
      </w:r>
      <w:proofErr w:type="spellEnd"/>
      <w:r w:rsidRPr="00E23361">
        <w:rPr>
          <w:rStyle w:val="Literal"/>
          <w:rFonts w:hint="eastAsia"/>
        </w:rPr>
        <w:t>(</w:t>
      </w:r>
      <w:proofErr w:type="gramEnd"/>
      <w:r w:rsidRPr="00E23361">
        <w:rPr>
          <w:rStyle w:val="Literal"/>
          <w:rFonts w:hint="eastAsia"/>
        </w:rPr>
        <w:t>)</w:t>
      </w:r>
      <w:r w:rsidRPr="00E23361">
        <w:rPr>
          <w:rFonts w:eastAsia="Microsoft YaHei" w:hint="eastAsia"/>
        </w:rPr>
        <w:t>,</w:t>
      </w:r>
      <w:r w:rsidR="000067D5" w:rsidRPr="00B4274A">
        <w:t xml:space="preserve"> </w:t>
      </w:r>
      <w:r w:rsidRPr="00E23361">
        <w:rPr>
          <w:rFonts w:eastAsia="Microsoft YaHei" w:hint="eastAsia"/>
        </w:rPr>
        <w:t>changing our type alias to use the new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trait, and changing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use the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method. These changes are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shown in </w:t>
      </w:r>
      <w:proofErr w:type="gramStart"/>
      <w:r w:rsidRPr="00E23361">
        <w:rPr>
          <w:rFonts w:eastAsia="Microsoft YaHei" w:hint="eastAsia"/>
        </w:rPr>
        <w:t>Listing</w:t>
      </w:r>
      <w:proofErr w:type="gramEnd"/>
      <w:r w:rsidRPr="00E23361">
        <w:rPr>
          <w:rFonts w:eastAsia="Microsoft YaHei" w:hint="eastAsia"/>
        </w:rPr>
        <w:t xml:space="preserve"> 20-21</w:t>
      </w:r>
      <w:ins w:id="1022" w:author="janelle" w:date="2018-04-05T10:36:00Z">
        <w:r w:rsidR="00D60B1A">
          <w:rPr>
            <w:rFonts w:eastAsia="Microsoft YaHei"/>
          </w:rPr>
          <w:t>.</w:t>
        </w:r>
      </w:ins>
      <w:del w:id="1023" w:author="janelle" w:date="2018-04-05T10:36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024" w:author="janelle" w:date="2018-03-28T11:17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trait FnBox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call_box</w:t>
      </w:r>
      <w:proofErr w:type="spellEnd"/>
      <w:r w:rsidR="00E23361" w:rsidRPr="00E23361">
        <w:rPr>
          <w:rStyle w:val="HTMLCode"/>
          <w:rFonts w:hint="eastAsia"/>
        </w:rPr>
        <w:t>(self: Box&lt;Self&gt;);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impl&lt;F: FnOnce()&gt; FnBox for F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call_box</w:t>
      </w:r>
      <w:proofErr w:type="spellEnd"/>
      <w:r w:rsidR="00E23361" w:rsidRPr="00E23361">
        <w:rPr>
          <w:rStyle w:val="HTMLCode"/>
          <w:rFonts w:hint="eastAsia"/>
        </w:rPr>
        <w:t>(self: Box&lt;F&gt;)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(*self)()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type Job = Box&lt;FnBox + Send + 'static&gt;;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803D30" w:rsidRDefault="00E23361" w:rsidP="00E23361">
      <w:pPr>
        <w:pStyle w:val="CodeB"/>
        <w:rPr>
          <w:rStyle w:val="LiteralItal"/>
          <w:rPrChange w:id="1025" w:author="janelle" w:date="2018-03-28T11:17:00Z">
            <w:rPr>
              <w:rStyle w:val="HTMLCode"/>
              <w:noProof w:val="0"/>
            </w:rPr>
          </w:rPrChange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026" w:author="janelle" w:date="2018-03-28T11:17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 receiver: Arc&lt;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&lt;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::Receiver&lt;Job&gt;&gt;&gt;)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thread = thread::spawn(move 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loop</w:t>
      </w:r>
      <w:proofErr w:type="gram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job = </w:t>
      </w:r>
      <w:proofErr w:type="spellStart"/>
      <w:r w:rsidR="00E23361" w:rsidRPr="00E23361">
        <w:rPr>
          <w:rStyle w:val="HTMLCode"/>
          <w:rFonts w:hint="eastAsia"/>
        </w:rPr>
        <w:t>receiver.lock</w:t>
      </w:r>
      <w:proofErr w:type="spellEnd"/>
      <w:r w:rsidR="00E23361" w:rsidRPr="00E23361">
        <w:rPr>
          <w:rStyle w:val="HTMLCode"/>
          <w:rFonts w:hint="eastAsia"/>
        </w:rPr>
        <w:t>().unwrap().</w:t>
      </w:r>
      <w:proofErr w:type="spellStart"/>
      <w:r w:rsidR="00E23361" w:rsidRPr="00E23361">
        <w:rPr>
          <w:rStyle w:val="HTMLCode"/>
          <w:rFonts w:hint="eastAsia"/>
        </w:rPr>
        <w:t>recv</w:t>
      </w:r>
      <w:proofErr w:type="spellEnd"/>
      <w:r w:rsidR="00E23361" w:rsidRPr="00E23361">
        <w:rPr>
          <w:rStyle w:val="HTMLCode"/>
          <w:rFonts w:hint="eastAsia"/>
        </w:rPr>
        <w:t>().unwrap();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!("Worker {} got a job; executing.", 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r w:rsidR="00E23361" w:rsidRPr="00E23361">
        <w:rPr>
          <w:rStyle w:val="HTMLCode"/>
          <w:rFonts w:hint="eastAsia"/>
        </w:rPr>
        <w:t>job.call_</w:t>
      </w:r>
      <w:proofErr w:type="gramStart"/>
      <w:r w:rsidR="00E23361" w:rsidRPr="00E23361">
        <w:rPr>
          <w:rStyle w:val="HTMLCode"/>
          <w:rFonts w:hint="eastAsia"/>
        </w:rPr>
        <w:t>box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20-21: Adding a new trait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Caption"/>
          <w:rFonts w:hint="eastAsia"/>
        </w:rPr>
        <w:t>FnBox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work around the current</w:t>
      </w:r>
      <w:r w:rsidR="000067D5" w:rsidRPr="00B4274A">
        <w:t xml:space="preserve"> </w:t>
      </w:r>
      <w:r w:rsidRPr="00E23361">
        <w:rPr>
          <w:rFonts w:eastAsia="Microsoft YaHei" w:hint="eastAsia"/>
        </w:rPr>
        <w:t>limitations of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Box&lt;</w:t>
      </w:r>
      <w:proofErr w:type="spellStart"/>
      <w:proofErr w:type="gramStart"/>
      <w:r w:rsidRPr="00E23361">
        <w:rPr>
          <w:rStyle w:val="LiteralCaption"/>
          <w:rFonts w:hint="eastAsia"/>
        </w:rPr>
        <w:t>FnOnce</w:t>
      </w:r>
      <w:proofErr w:type="spellEnd"/>
      <w:r w:rsidRPr="00E23361">
        <w:rPr>
          <w:rStyle w:val="LiteralCaption"/>
          <w:rFonts w:hint="eastAsia"/>
        </w:rPr>
        <w:t>(</w:t>
      </w:r>
      <w:proofErr w:type="gramEnd"/>
      <w:r w:rsidRPr="00E23361">
        <w:rPr>
          <w:rStyle w:val="LiteralCaption"/>
          <w:rFonts w:hint="eastAsia"/>
        </w:rPr>
        <w:t>)&gt;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First, we create a new trait named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 w:rsidRPr="00E23361">
        <w:rPr>
          <w:rFonts w:eastAsia="Microsoft YaHei" w:hint="eastAsia"/>
        </w:rPr>
        <w:t>. This trait has the one method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 w:rsidRPr="00E23361">
        <w:rPr>
          <w:rFonts w:eastAsia="Microsoft YaHei" w:hint="eastAsia"/>
        </w:rPr>
        <w:t>, which is similar to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call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methods on the other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Style w:val="Literal"/>
          <w:rFonts w:hint="eastAsia"/>
        </w:rPr>
        <w:t>Fn</w:t>
      </w:r>
      <w:proofErr w:type="gramEnd"/>
      <w:r w:rsidRPr="00E23361">
        <w:rPr>
          <w:rStyle w:val="Literal"/>
          <w:rFonts w:hint="eastAsia"/>
        </w:rPr>
        <w:t>*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traits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except</w:t>
      </w:r>
      <w:r w:rsidR="000067D5" w:rsidRPr="00B4274A">
        <w:t xml:space="preserve"> </w:t>
      </w:r>
      <w:r w:rsidRPr="00E23361">
        <w:rPr>
          <w:rFonts w:eastAsia="Microsoft YaHei" w:hint="eastAsia"/>
        </w:rPr>
        <w:t>that it takes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self: Box&lt;Self&gt;</w:t>
      </w:r>
      <w:r>
        <w:rPr>
          <w:rFonts w:eastAsia="Microsoft YaHei" w:hint="eastAsia"/>
        </w:rPr>
        <w:t xml:space="preserve"> </w:t>
      </w:r>
      <w:del w:id="1027" w:author="AnneMarieW" w:date="2018-04-03T14:53:00Z">
        <w:r w:rsidRPr="00E23361" w:rsidDel="0043388D">
          <w:rPr>
            <w:rFonts w:eastAsia="Microsoft YaHei" w:hint="eastAsia"/>
          </w:rPr>
          <w:delText xml:space="preserve">in order </w:delText>
        </w:r>
      </w:del>
      <w:r w:rsidRPr="00E23361">
        <w:rPr>
          <w:rFonts w:eastAsia="Microsoft YaHei" w:hint="eastAsia"/>
        </w:rPr>
        <w:t>to take ownership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</w:t>
      </w:r>
      <w:r w:rsidR="000067D5" w:rsidRPr="00B4274A">
        <w:t xml:space="preserve"> </w:t>
      </w:r>
      <w:r w:rsidRPr="00E23361">
        <w:rPr>
          <w:rFonts w:eastAsia="Microsoft YaHei" w:hint="eastAsia"/>
        </w:rPr>
        <w:t>move the value out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Box&lt;T&gt;</w:t>
      </w:r>
      <w:r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Next, we implement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trait for any type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F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that implements the</w:t>
      </w:r>
      <w:r w:rsidR="000067D5" w:rsidRPr="00B4274A">
        <w:t xml:space="preserve"> </w:t>
      </w:r>
      <w:proofErr w:type="spellStart"/>
      <w:proofErr w:type="gramStart"/>
      <w:r w:rsidRPr="00E23361">
        <w:rPr>
          <w:rStyle w:val="Literal"/>
          <w:rFonts w:hint="eastAsia"/>
        </w:rPr>
        <w:t>FnOnce</w:t>
      </w:r>
      <w:proofErr w:type="spellEnd"/>
      <w:r w:rsidRPr="00E23361">
        <w:rPr>
          <w:rStyle w:val="Literal"/>
          <w:rFonts w:hint="eastAsia"/>
        </w:rPr>
        <w:t>(</w:t>
      </w:r>
      <w:proofErr w:type="gramEnd"/>
      <w:r w:rsidRPr="00E23361">
        <w:rPr>
          <w:rStyle w:val="Literal"/>
          <w:rFonts w:hint="eastAsia"/>
        </w:rPr>
        <w:t>)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trait. Effectively, this means that any</w:t>
      </w:r>
      <w:r>
        <w:rPr>
          <w:rFonts w:eastAsia="Microsoft YaHei" w:hint="eastAsia"/>
        </w:rPr>
        <w:t xml:space="preserve"> </w:t>
      </w:r>
      <w:proofErr w:type="spellStart"/>
      <w:proofErr w:type="gramStart"/>
      <w:r w:rsidRPr="00E23361">
        <w:rPr>
          <w:rStyle w:val="Literal"/>
          <w:rFonts w:hint="eastAsia"/>
        </w:rPr>
        <w:t>FnOnce</w:t>
      </w:r>
      <w:proofErr w:type="spellEnd"/>
      <w:r w:rsidRPr="00E23361">
        <w:rPr>
          <w:rStyle w:val="Literal"/>
          <w:rFonts w:hint="eastAsia"/>
        </w:rPr>
        <w:t>(</w:t>
      </w:r>
      <w:proofErr w:type="gramEnd"/>
      <w:r w:rsidRPr="00E23361">
        <w:rPr>
          <w:rStyle w:val="Literal"/>
          <w:rFonts w:hint="eastAsia"/>
        </w:rPr>
        <w:t>)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closures can use</w:t>
      </w:r>
      <w:r w:rsidR="000067D5" w:rsidRPr="00B4274A">
        <w:t xml:space="preserve"> </w:t>
      </w:r>
      <w:r w:rsidRPr="00E23361">
        <w:rPr>
          <w:rFonts w:eastAsia="Microsoft YaHei" w:hint="eastAsia"/>
        </w:rPr>
        <w:t>our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method. The implementation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uses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(*self</w:t>
      </w:r>
      <w:proofErr w:type="gramStart"/>
      <w:r w:rsidRPr="00E23361">
        <w:rPr>
          <w:rStyle w:val="Literal"/>
          <w:rFonts w:hint="eastAsia"/>
        </w:rPr>
        <w:t>)(</w:t>
      </w:r>
      <w:proofErr w:type="gramEnd"/>
      <w:r w:rsidRPr="00E23361">
        <w:rPr>
          <w:rStyle w:val="Literal"/>
          <w:rFonts w:hint="eastAsia"/>
        </w:rPr>
        <w:t>)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>move the closure out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Box&lt;T</w:t>
      </w:r>
      <w:r w:rsidRPr="00E23361">
        <w:rPr>
          <w:rStyle w:val="HTMLCode"/>
          <w:rFonts w:hint="eastAsia"/>
        </w:rPr>
        <w:t>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call the closure.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 now need our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type alias to be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Box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of</w:t>
      </w:r>
      <w:r w:rsidR="000067D5" w:rsidRPr="00B4274A">
        <w:t xml:space="preserve"> </w:t>
      </w:r>
      <w:r w:rsidRPr="00E23361">
        <w:rPr>
          <w:rFonts w:eastAsia="Microsoft YaHei" w:hint="eastAsia"/>
        </w:rPr>
        <w:t>anything that implements our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new trait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 w:rsidRPr="00E23361">
        <w:rPr>
          <w:rFonts w:eastAsia="Microsoft YaHei" w:hint="eastAsia"/>
        </w:rPr>
        <w:t>. This will allow us to use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when we get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value. Implementing the</w:t>
      </w:r>
      <w:r w:rsidR="000067D5" w:rsidRPr="00B4274A">
        <w:t xml:space="preserve"> </w:t>
      </w:r>
      <w:proofErr w:type="spellStart"/>
      <w:r w:rsidRPr="00E23361">
        <w:rPr>
          <w:rStyle w:val="Literal"/>
          <w:rFonts w:hint="eastAsia"/>
        </w:rPr>
        <w:t>FnBox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trait for any</w:t>
      </w:r>
      <w:r>
        <w:rPr>
          <w:rFonts w:eastAsia="Microsoft YaHei" w:hint="eastAsia"/>
        </w:rPr>
        <w:t xml:space="preserve"> </w:t>
      </w:r>
      <w:proofErr w:type="spellStart"/>
      <w:proofErr w:type="gramStart"/>
      <w:r w:rsidRPr="00E23361">
        <w:rPr>
          <w:rStyle w:val="Literal"/>
          <w:rFonts w:hint="eastAsia"/>
        </w:rPr>
        <w:t>FnOnce</w:t>
      </w:r>
      <w:proofErr w:type="spellEnd"/>
      <w:r w:rsidRPr="00E23361">
        <w:rPr>
          <w:rStyle w:val="Literal"/>
          <w:rFonts w:hint="eastAsia"/>
        </w:rPr>
        <w:t>(</w:t>
      </w:r>
      <w:proofErr w:type="gramEnd"/>
      <w:r w:rsidRPr="00E23361">
        <w:rPr>
          <w:rStyle w:val="Literal"/>
          <w:rFonts w:hint="eastAsia"/>
        </w:rPr>
        <w:t>)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closure means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 don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have to change anything</w:t>
      </w:r>
      <w:r w:rsidR="000067D5" w:rsidRPr="00B4274A">
        <w:t xml:space="preserve"> </w:t>
      </w:r>
      <w:r w:rsidRPr="00E23361">
        <w:rPr>
          <w:rFonts w:eastAsia="Microsoft YaHei" w:hint="eastAsia"/>
        </w:rPr>
        <w:t>about the actual values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sending down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channel.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Finally, in the closure run in the thread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Worker::new</w:t>
      </w:r>
      <w:r w:rsidRPr="00E23361">
        <w:rPr>
          <w:rFonts w:eastAsia="Microsoft YaHei" w:hint="eastAsia"/>
        </w:rPr>
        <w:t>, we use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call_box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 xml:space="preserve">instead of invoking the closure directly. Now Rust is able to </w:t>
      </w:r>
      <w:del w:id="1028" w:author="AnneMarieW" w:date="2018-04-03T14:54:00Z">
        <w:r w:rsidRPr="00E23361" w:rsidDel="00CF3D96">
          <w:rPr>
            <w:rFonts w:eastAsia="Microsoft YaHei" w:hint="eastAsia"/>
          </w:rPr>
          <w:delText>understand</w:delText>
        </w:r>
      </w:del>
      <w:ins w:id="1029" w:author="AnneMarieW" w:date="2018-04-03T14:54:00Z">
        <w:r w:rsidR="00CF3D96">
          <w:rPr>
            <w:rFonts w:eastAsia="Microsoft YaHei"/>
          </w:rPr>
          <w:t>recognize</w:t>
        </w:r>
      </w:ins>
      <w:r w:rsidRPr="00E23361">
        <w:rPr>
          <w:rFonts w:eastAsia="Microsoft YaHei" w:hint="eastAsia"/>
        </w:rPr>
        <w:t xml:space="preserve">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what we want to do is fine.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</w:t>
      </w:r>
      <w:ins w:id="1030" w:author="AnneMarieW" w:date="2018-04-03T14:55:00Z">
        <w:r w:rsidR="008A44A8" w:rsidRPr="008A44A8">
          <w:rPr>
            <w:rFonts w:eastAsia="Microsoft YaHei" w:hint="eastAsia"/>
          </w:rPr>
          <w:t xml:space="preserve"> </w:t>
        </w:r>
        <w:r w:rsidR="008A44A8" w:rsidRPr="00E23361">
          <w:rPr>
            <w:rFonts w:eastAsia="Microsoft YaHei" w:hint="eastAsia"/>
          </w:rPr>
          <w:t>trick</w:t>
        </w:r>
      </w:ins>
      <w:r w:rsidRPr="00E23361">
        <w:rPr>
          <w:rFonts w:eastAsia="Microsoft YaHei" w:hint="eastAsia"/>
        </w:rPr>
        <w:t xml:space="preserve"> is </w:t>
      </w:r>
      <w:del w:id="1031" w:author="AnneMarieW" w:date="2018-04-03T14:55:00Z">
        <w:r w:rsidRPr="00E23361" w:rsidDel="008A44A8">
          <w:rPr>
            <w:rFonts w:eastAsia="Microsoft YaHei" w:hint="eastAsia"/>
          </w:rPr>
          <w:delText xml:space="preserve">a </w:delText>
        </w:r>
      </w:del>
      <w:r w:rsidRPr="00E23361">
        <w:rPr>
          <w:rFonts w:eastAsia="Microsoft YaHei" w:hint="eastAsia"/>
        </w:rPr>
        <w:t>very sneaky</w:t>
      </w:r>
      <w:del w:id="1032" w:author="AnneMarieW" w:date="2018-04-03T14:55:00Z">
        <w:r w:rsidRPr="00E23361" w:rsidDel="008A44A8">
          <w:rPr>
            <w:rFonts w:eastAsia="Microsoft YaHei" w:hint="eastAsia"/>
          </w:rPr>
          <w:delText>,</w:delText>
        </w:r>
      </w:del>
      <w:ins w:id="1033" w:author="AnneMarieW" w:date="2018-04-03T14:55:00Z">
        <w:r w:rsidR="008A44A8">
          <w:rPr>
            <w:rFonts w:eastAsia="Microsoft YaHei"/>
          </w:rPr>
          <w:t xml:space="preserve"> and</w:t>
        </w:r>
      </w:ins>
      <w:r w:rsidRPr="00E23361">
        <w:rPr>
          <w:rFonts w:eastAsia="Microsoft YaHei" w:hint="eastAsia"/>
        </w:rPr>
        <w:t xml:space="preserve"> complicated</w:t>
      </w:r>
      <w:del w:id="1034" w:author="AnneMarieW" w:date="2018-04-03T14:55:00Z">
        <w:r w:rsidRPr="00E23361" w:rsidDel="008A44A8">
          <w:rPr>
            <w:rFonts w:eastAsia="Microsoft YaHei" w:hint="eastAsia"/>
          </w:rPr>
          <w:delText xml:space="preserve"> trick</w:delText>
        </w:r>
      </w:del>
      <w:r w:rsidRPr="00E23361">
        <w:rPr>
          <w:rFonts w:eastAsia="Microsoft YaHei" w:hint="eastAsia"/>
        </w:rPr>
        <w:t>. Don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t worry </w:t>
      </w:r>
      <w:del w:id="1035" w:author="AnneMarieW" w:date="2018-04-03T14:55:00Z">
        <w:r w:rsidRPr="00E23361" w:rsidDel="008A44A8">
          <w:rPr>
            <w:rFonts w:eastAsia="Microsoft YaHei" w:hint="eastAsia"/>
          </w:rPr>
          <w:delText xml:space="preserve">too much </w:delText>
        </w:r>
      </w:del>
      <w:r w:rsidRPr="00E23361">
        <w:rPr>
          <w:rFonts w:eastAsia="Microsoft YaHei" w:hint="eastAsia"/>
        </w:rPr>
        <w:t>if it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0067D5" w:rsidRPr="00B4274A">
        <w:t xml:space="preserve"> </w:t>
      </w:r>
      <w:r w:rsidRPr="00E23361">
        <w:rPr>
          <w:rFonts w:eastAsia="Microsoft YaHei" w:hint="eastAsia"/>
        </w:rPr>
        <w:t>make perfect sense; someday, it will be completely unnecessary.</w:t>
      </w:r>
    </w:p>
    <w:p w:rsidR="00E23361" w:rsidRPr="00E23361" w:rsidRDefault="008A44A8" w:rsidP="00B4274A">
      <w:pPr>
        <w:pStyle w:val="Body"/>
        <w:rPr>
          <w:rFonts w:eastAsia="Microsoft YaHei"/>
        </w:rPr>
      </w:pPr>
      <w:ins w:id="1036" w:author="AnneMarieW" w:date="2018-04-03T14:56:00Z">
        <w:r>
          <w:rPr>
            <w:rFonts w:eastAsia="Microsoft YaHei"/>
          </w:rPr>
          <w:t>By implementing</w:t>
        </w:r>
      </w:ins>
      <w:del w:id="1037" w:author="AnneMarieW" w:date="2018-04-03T14:56:00Z">
        <w:r w:rsidR="00E23361" w:rsidRPr="00E23361" w:rsidDel="008A44A8">
          <w:rPr>
            <w:rFonts w:eastAsia="Microsoft YaHei" w:hint="eastAsia"/>
          </w:rPr>
          <w:delText>With</w:delText>
        </w:r>
      </w:del>
      <w:r w:rsidR="00E23361" w:rsidRPr="00E23361">
        <w:rPr>
          <w:rFonts w:eastAsia="Microsoft YaHei" w:hint="eastAsia"/>
        </w:rPr>
        <w:t xml:space="preserve"> this trick, our thread pool is in a working state! Give it a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cargo run</w:t>
      </w:r>
      <w:r w:rsidR="00E23361" w:rsidRPr="00E23361">
        <w:rPr>
          <w:rFonts w:eastAsia="Microsoft YaHei" w:hint="eastAsia"/>
        </w:rPr>
        <w:t>,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and make some requests:</w:t>
      </w:r>
    </w:p>
    <w:p w:rsidR="00E23361" w:rsidRPr="00F754ED" w:rsidRDefault="00E23361" w:rsidP="00E23361">
      <w:pPr>
        <w:pStyle w:val="CodeA"/>
        <w:rPr>
          <w:rStyle w:val="LiteralBold"/>
        </w:rPr>
      </w:pPr>
      <w:r w:rsidRPr="00E23361">
        <w:rPr>
          <w:rStyle w:val="HTMLCode"/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run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Compiling hello v0.1.0 (file:///projects/hello)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field is never used: `workers`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 --&gt; src/lib.rs:7:5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7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workers</w:t>
      </w:r>
      <w:proofErr w:type="gramEnd"/>
      <w:r w:rsidRPr="00E23361">
        <w:rPr>
          <w:rStyle w:val="HTMLCode"/>
          <w:rFonts w:hint="eastAsia"/>
        </w:rPr>
        <w:t xml:space="preserve">: </w:t>
      </w:r>
      <w:proofErr w:type="spellStart"/>
      <w:r w:rsidRPr="00E23361">
        <w:rPr>
          <w:rStyle w:val="HTMLCode"/>
          <w:rFonts w:hint="eastAsia"/>
        </w:rPr>
        <w:t>Vec</w:t>
      </w:r>
      <w:proofErr w:type="spellEnd"/>
      <w:r w:rsidRPr="00E23361">
        <w:rPr>
          <w:rStyle w:val="HTMLCode"/>
          <w:rFonts w:hint="eastAsia"/>
        </w:rPr>
        <w:t>&lt;Worker&gt;,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^^^^^^^^^^^^^^^^^^^^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= note: </w:t>
      </w:r>
      <w:proofErr w:type="gramStart"/>
      <w:r w:rsidR="00E23361" w:rsidRPr="00E23361">
        <w:rPr>
          <w:rStyle w:val="HTMLCode"/>
          <w:rFonts w:hint="eastAsia"/>
        </w:rPr>
        <w:t>#[</w:t>
      </w:r>
      <w:proofErr w:type="gramEnd"/>
      <w:r w:rsidR="00E23361" w:rsidRPr="00E23361">
        <w:rPr>
          <w:rStyle w:val="HTMLCode"/>
          <w:rFonts w:hint="eastAsia"/>
        </w:rPr>
        <w:t>warn(</w:t>
      </w:r>
      <w:proofErr w:type="spellStart"/>
      <w:r w:rsidR="00E23361" w:rsidRPr="00E23361">
        <w:rPr>
          <w:rStyle w:val="HTMLCode"/>
          <w:rFonts w:hint="eastAsia"/>
        </w:rPr>
        <w:t>dead_code</w:t>
      </w:r>
      <w:proofErr w:type="spellEnd"/>
      <w:r w:rsidR="00E23361" w:rsidRPr="00E23361">
        <w:rPr>
          <w:rStyle w:val="HTMLCode"/>
          <w:rFonts w:hint="eastAsia"/>
        </w:rPr>
        <w:t>)] on by default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field is never used: `id`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/lib.rs:61:5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61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id</w:t>
      </w:r>
      <w:proofErr w:type="gramEnd"/>
      <w:r w:rsidRPr="00E23361">
        <w:rPr>
          <w:rStyle w:val="HTMLCode"/>
          <w:rFonts w:hint="eastAsia"/>
        </w:rPr>
        <w:t xml:space="preserve">: </w:t>
      </w:r>
      <w:proofErr w:type="spellStart"/>
      <w:r w:rsidRPr="00E23361">
        <w:rPr>
          <w:rStyle w:val="HTMLCode"/>
          <w:rFonts w:hint="eastAsia"/>
        </w:rPr>
        <w:t>usize</w:t>
      </w:r>
      <w:proofErr w:type="spellEnd"/>
      <w:r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^^^^^^^^^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= note: </w:t>
      </w:r>
      <w:proofErr w:type="gramStart"/>
      <w:r w:rsidR="00E23361" w:rsidRPr="00E23361">
        <w:rPr>
          <w:rStyle w:val="HTMLCode"/>
          <w:rFonts w:hint="eastAsia"/>
        </w:rPr>
        <w:t>#[</w:t>
      </w:r>
      <w:proofErr w:type="gramEnd"/>
      <w:r w:rsidR="00E23361" w:rsidRPr="00E23361">
        <w:rPr>
          <w:rStyle w:val="HTMLCode"/>
          <w:rFonts w:hint="eastAsia"/>
        </w:rPr>
        <w:t>warn(</w:t>
      </w:r>
      <w:proofErr w:type="spellStart"/>
      <w:r w:rsidR="00E23361" w:rsidRPr="00E23361">
        <w:rPr>
          <w:rStyle w:val="HTMLCode"/>
          <w:rFonts w:hint="eastAsia"/>
        </w:rPr>
        <w:t>dead_code</w:t>
      </w:r>
      <w:proofErr w:type="spellEnd"/>
      <w:r w:rsidR="00E23361" w:rsidRPr="00E23361">
        <w:rPr>
          <w:rStyle w:val="HTMLCode"/>
          <w:rFonts w:hint="eastAsia"/>
        </w:rPr>
        <w:t>)] on by default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warning: field is never used: `thread`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/lib.rs:62:5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 xml:space="preserve">62 </w:t>
      </w:r>
      <w:proofErr w:type="gramStart"/>
      <w:r w:rsidRPr="00E23361">
        <w:rPr>
          <w:rStyle w:val="HTMLCode"/>
          <w:rFonts w:hint="eastAsia"/>
        </w:rPr>
        <w:t>|</w:t>
      </w:r>
      <w:r w:rsidR="00371FFD">
        <w:rPr>
          <w:rStyle w:val="HTMLCode"/>
          <w:rFonts w:hint="eastAsia"/>
        </w:rPr>
        <w:t xml:space="preserve"> </w:t>
      </w:r>
      <w:r w:rsidRPr="00E23361">
        <w:rPr>
          <w:rStyle w:val="HTMLCode"/>
          <w:rFonts w:hint="eastAsia"/>
        </w:rPr>
        <w:t xml:space="preserve"> thread</w:t>
      </w:r>
      <w:proofErr w:type="gramEnd"/>
      <w:r w:rsidRPr="00E23361">
        <w:rPr>
          <w:rStyle w:val="HTMLCode"/>
          <w:rFonts w:hint="eastAsia"/>
        </w:rPr>
        <w:t>: thread::</w:t>
      </w:r>
      <w:proofErr w:type="spellStart"/>
      <w:r w:rsidRPr="00E23361">
        <w:rPr>
          <w:rStyle w:val="HTMLCode"/>
          <w:rFonts w:hint="eastAsia"/>
        </w:rPr>
        <w:t>JoinHandle</w:t>
      </w:r>
      <w:proofErr w:type="spellEnd"/>
      <w:r w:rsidRPr="00E23361">
        <w:rPr>
          <w:rStyle w:val="HTMLCode"/>
          <w:rFonts w:hint="eastAsia"/>
        </w:rPr>
        <w:t>&lt;()&gt;,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^^^^^^^^^^^^^^^^^^^^^^^^^^^^^^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= note: </w:t>
      </w:r>
      <w:proofErr w:type="gramStart"/>
      <w:r w:rsidR="00E23361" w:rsidRPr="00E23361">
        <w:rPr>
          <w:rStyle w:val="HTMLCode"/>
          <w:rFonts w:hint="eastAsia"/>
        </w:rPr>
        <w:t>#[</w:t>
      </w:r>
      <w:proofErr w:type="gramEnd"/>
      <w:r w:rsidR="00E23361" w:rsidRPr="00E23361">
        <w:rPr>
          <w:rStyle w:val="HTMLCode"/>
          <w:rFonts w:hint="eastAsia"/>
        </w:rPr>
        <w:t>warn(</w:t>
      </w:r>
      <w:proofErr w:type="spellStart"/>
      <w:r w:rsidR="00E23361" w:rsidRPr="00E23361">
        <w:rPr>
          <w:rStyle w:val="HTMLCode"/>
          <w:rFonts w:hint="eastAsia"/>
        </w:rPr>
        <w:t>dead_code</w:t>
      </w:r>
      <w:proofErr w:type="spellEnd"/>
      <w:r w:rsidR="00E23361" w:rsidRPr="00E23361">
        <w:rPr>
          <w:rStyle w:val="HTMLCode"/>
          <w:rFonts w:hint="eastAsia"/>
        </w:rPr>
        <w:t>)] on by default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Finished dev [</w:t>
      </w:r>
      <w:proofErr w:type="spellStart"/>
      <w:r w:rsidR="00E23361" w:rsidRPr="00E23361">
        <w:rPr>
          <w:rStyle w:val="HTMLCode"/>
          <w:rFonts w:hint="eastAsia"/>
        </w:rPr>
        <w:t>unoptimized</w:t>
      </w:r>
      <w:proofErr w:type="spellEnd"/>
      <w:r w:rsidR="00E23361" w:rsidRPr="00E23361">
        <w:rPr>
          <w:rStyle w:val="HTMLCode"/>
          <w:rFonts w:hint="eastAsia"/>
        </w:rPr>
        <w:t xml:space="preserve"> + </w:t>
      </w:r>
      <w:proofErr w:type="spellStart"/>
      <w:r w:rsidR="00E23361" w:rsidRPr="00E23361">
        <w:rPr>
          <w:rStyle w:val="HTMLCode"/>
          <w:rFonts w:hint="eastAsia"/>
        </w:rPr>
        <w:t>debuginfo</w:t>
      </w:r>
      <w:proofErr w:type="spellEnd"/>
      <w:r w:rsidR="00E23361" w:rsidRPr="00E23361">
        <w:rPr>
          <w:rStyle w:val="HTMLCode"/>
          <w:rFonts w:hint="eastAsia"/>
        </w:rPr>
        <w:t xml:space="preserve">] target(s) in 0.99 </w:t>
      </w:r>
      <w:proofErr w:type="spellStart"/>
      <w:r w:rsidR="00E23361" w:rsidRPr="00E23361">
        <w:rPr>
          <w:rStyle w:val="HTMLCode"/>
          <w:rFonts w:hint="eastAsia"/>
        </w:rPr>
        <w:t>secs</w:t>
      </w:r>
      <w:proofErr w:type="spell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Running `target/debug/hello`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 Worker 0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Worker 2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1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3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0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2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1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3 got a job; executing.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Worker 0 got a job; executing.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Worker 2 got a job; executing.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 xml:space="preserve">Success! We now have a thread pool </w:t>
      </w:r>
      <w:ins w:id="1038" w:author="AnneMarieW" w:date="2018-04-03T14:56:00Z">
        <w:r w:rsidR="008A44A8">
          <w:rPr>
            <w:rFonts w:eastAsia="Microsoft YaHei"/>
          </w:rPr>
          <w:t xml:space="preserve">that </w:t>
        </w:r>
      </w:ins>
      <w:r w:rsidRPr="00E23361">
        <w:rPr>
          <w:rFonts w:eastAsia="Microsoft YaHei" w:hint="eastAsia"/>
        </w:rPr>
        <w:t>execut</w:t>
      </w:r>
      <w:ins w:id="1039" w:author="AnneMarieW" w:date="2018-04-03T14:56:00Z">
        <w:r w:rsidR="008A44A8">
          <w:rPr>
            <w:rFonts w:eastAsia="Microsoft YaHei"/>
          </w:rPr>
          <w:t>es</w:t>
        </w:r>
      </w:ins>
      <w:del w:id="1040" w:author="AnneMarieW" w:date="2018-04-03T14:56:00Z">
        <w:r w:rsidRPr="00E23361" w:rsidDel="008A44A8">
          <w:rPr>
            <w:rFonts w:eastAsia="Microsoft YaHei" w:hint="eastAsia"/>
          </w:rPr>
          <w:delText>ing</w:delText>
        </w:r>
      </w:del>
      <w:r w:rsidRPr="00E23361">
        <w:rPr>
          <w:rFonts w:eastAsia="Microsoft YaHei" w:hint="eastAsia"/>
        </w:rPr>
        <w:t xml:space="preserve"> connections asynchronously.</w:t>
      </w:r>
      <w:r w:rsidR="000067D5" w:rsidRPr="00B4274A">
        <w:t xml:space="preserve"> </w:t>
      </w:r>
      <w:r w:rsidRPr="00E23361">
        <w:rPr>
          <w:rFonts w:eastAsia="Microsoft YaHei" w:hint="eastAsia"/>
        </w:rPr>
        <w:t>There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are never more than four threads created,</w:t>
      </w:r>
      <w:r w:rsidR="000067D5" w:rsidRPr="00B4274A">
        <w:t xml:space="preserve"> </w:t>
      </w:r>
      <w:r w:rsidRPr="00E23361">
        <w:rPr>
          <w:rFonts w:eastAsia="Microsoft YaHei" w:hint="eastAsia"/>
        </w:rPr>
        <w:t>so our system 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get overloaded if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Pr="00E23361">
        <w:rPr>
          <w:rFonts w:eastAsia="Microsoft YaHei" w:hint="eastAsia"/>
        </w:rPr>
        <w:t>server receives a lot of requests. If we make a request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/sleep</w:t>
      </w:r>
      <w:r w:rsidRPr="00E23361">
        <w:rPr>
          <w:rFonts w:eastAsia="Microsoft YaHei" w:hint="eastAsia"/>
        </w:rPr>
        <w:t>,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server</w:t>
      </w:r>
      <w:r w:rsidR="000067D5" w:rsidRPr="00B4274A">
        <w:t xml:space="preserve"> </w:t>
      </w:r>
      <w:r w:rsidRPr="00E23361">
        <w:rPr>
          <w:rFonts w:eastAsia="Microsoft YaHei" w:hint="eastAsia"/>
        </w:rPr>
        <w:t>will be able to serve other requests by having another thread run them.</w:t>
      </w:r>
    </w:p>
    <w:p w:rsidR="00E23361" w:rsidRDefault="00E23361" w:rsidP="00E23361">
      <w:pPr>
        <w:pStyle w:val="Body"/>
        <w:rPr>
          <w:ins w:id="1041" w:author="janelle" w:date="2018-03-28T11:24:00Z"/>
          <w:rFonts w:eastAsia="Microsoft YaHei"/>
        </w:rPr>
      </w:pPr>
      <w:r>
        <w:rPr>
          <w:rFonts w:eastAsia="Microsoft YaHei" w:hint="eastAsia"/>
        </w:rPr>
        <w:t xml:space="preserve">After learning about the </w:t>
      </w:r>
      <w:r w:rsidRPr="00B51A3C">
        <w:rPr>
          <w:rStyle w:val="Literal"/>
          <w:rFonts w:hint="eastAsia"/>
        </w:rPr>
        <w:t>while let</w:t>
      </w:r>
      <w:r>
        <w:rPr>
          <w:rFonts w:eastAsia="Microsoft YaHei" w:hint="eastAsia"/>
        </w:rPr>
        <w:t xml:space="preserve"> loop in </w:t>
      </w:r>
      <w:r w:rsidR="00F64EA0" w:rsidRPr="00F64EA0">
        <w:rPr>
          <w:rFonts w:eastAsia="Microsoft YaHei"/>
          <w:highlight w:val="yellow"/>
          <w:rPrChange w:id="1042" w:author="AnneMarieW" w:date="2018-04-03T14:57:00Z">
            <w:rPr>
              <w:rFonts w:ascii="Courier New" w:eastAsia="Microsoft YaHei" w:hAnsi="Courier New" w:cs="Courier New"/>
              <w:sz w:val="20"/>
            </w:rPr>
          </w:rPrChange>
        </w:rPr>
        <w:t>Chapter 18</w:t>
      </w:r>
      <w:r>
        <w:rPr>
          <w:rFonts w:eastAsia="Microsoft YaHei" w:hint="eastAsia"/>
        </w:rPr>
        <w:t>, you might be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wondering why we didn</w:t>
      </w:r>
      <w:r>
        <w:rPr>
          <w:rFonts w:eastAsia="Microsoft YaHei"/>
        </w:rPr>
        <w:t>’</w:t>
      </w:r>
      <w:r>
        <w:rPr>
          <w:rFonts w:eastAsia="Microsoft YaHei" w:hint="eastAsia"/>
        </w:rPr>
        <w:t xml:space="preserve">t write the worker thread </w:t>
      </w:r>
      <w:ins w:id="1043" w:author="AnneMarieW" w:date="2018-04-04T10:13:00Z">
        <w:r w:rsidR="00472538">
          <w:rPr>
            <w:rFonts w:eastAsia="Microsoft YaHei"/>
          </w:rPr>
          <w:t xml:space="preserve">as </w:t>
        </w:r>
      </w:ins>
      <w:ins w:id="1044" w:author="AnneMarieW" w:date="2018-04-04T10:03:00Z">
        <w:r w:rsidR="00D65244">
          <w:rPr>
            <w:rFonts w:eastAsia="Microsoft YaHei"/>
          </w:rPr>
          <w:t xml:space="preserve">shown in </w:t>
        </w:r>
        <w:proofErr w:type="gramStart"/>
        <w:r w:rsidR="00D65244">
          <w:rPr>
            <w:rFonts w:eastAsia="Microsoft YaHei"/>
          </w:rPr>
          <w:t>Listing</w:t>
        </w:r>
        <w:proofErr w:type="gramEnd"/>
        <w:r w:rsidR="00D65244">
          <w:rPr>
            <w:rFonts w:eastAsia="Microsoft YaHei"/>
          </w:rPr>
          <w:t xml:space="preserve"> 20-22</w:t>
        </w:r>
      </w:ins>
      <w:del w:id="1045" w:author="AnneMarieW" w:date="2018-04-04T10:03:00Z">
        <w:r w:rsidDel="00D65244">
          <w:rPr>
            <w:rFonts w:eastAsia="Microsoft YaHei" w:hint="eastAsia"/>
          </w:rPr>
          <w:delText>lik</w:delText>
        </w:r>
      </w:del>
      <w:del w:id="1046" w:author="AnneMarieW" w:date="2018-04-04T10:04:00Z">
        <w:r w:rsidDel="00D65244">
          <w:rPr>
            <w:rFonts w:eastAsia="Microsoft YaHei" w:hint="eastAsia"/>
          </w:rPr>
          <w:delText>e this</w:delText>
        </w:r>
      </w:del>
      <w:ins w:id="1047" w:author="janelle" w:date="2018-04-05T10:37:00Z">
        <w:r w:rsidR="00D60B1A">
          <w:rPr>
            <w:rFonts w:eastAsia="Microsoft YaHei"/>
          </w:rPr>
          <w:t>.</w:t>
        </w:r>
      </w:ins>
      <w:del w:id="1048" w:author="janelle" w:date="2018-04-05T10:37:00Z">
        <w:r w:rsidDel="00D60B1A">
          <w:rPr>
            <w:rFonts w:eastAsia="Microsoft YaHei" w:hint="eastAsia"/>
          </w:rPr>
          <w:delText>:</w:delText>
        </w:r>
      </w:del>
    </w:p>
    <w:p w:rsidR="005F0C31" w:rsidRDefault="00803D30">
      <w:pPr>
        <w:pStyle w:val="ProductionDirective"/>
        <w:rPr>
          <w:rFonts w:eastAsia="Microsoft YaHei"/>
        </w:rPr>
        <w:pPrChange w:id="1049" w:author="janelle" w:date="2018-03-28T11:24:00Z">
          <w:pPr>
            <w:pStyle w:val="Body"/>
          </w:pPr>
        </w:pPrChange>
      </w:pPr>
      <w:ins w:id="1050" w:author="janelle" w:date="2018-03-28T11:24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Default="00E23361" w:rsidP="00E23361">
      <w:pPr>
        <w:pStyle w:val="ProductionDirective"/>
        <w:rPr>
          <w:rFonts w:eastAsia="Microsoft YaHei"/>
        </w:rPr>
      </w:pPr>
      <w:del w:id="1051" w:author="janelle" w:date="2018-03-28T11:18:00Z">
        <w:r w:rsidDel="00803D30">
          <w:rPr>
            <w:rFonts w:eastAsia="Microsoft YaHei" w:hint="eastAsia"/>
          </w:rPr>
          <w:delText xml:space="preserve">Filename: </w:delText>
        </w:r>
      </w:del>
      <w:proofErr w:type="spellStart"/>
      <w:r>
        <w:rPr>
          <w:rFonts w:eastAsia="Microsoft YaHei" w:hint="eastAsia"/>
        </w:rPr>
        <w:t>src</w:t>
      </w:r>
      <w:proofErr w:type="spellEnd"/>
      <w:r>
        <w:rPr>
          <w:rFonts w:eastAsia="Microsoft YaHei" w:hint="eastAsia"/>
        </w:rPr>
        <w:t>/</w:t>
      </w:r>
      <w:proofErr w:type="spellStart"/>
      <w:r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052" w:author="janelle" w:date="2018-03-28T11:18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</w:t>
      </w:r>
      <w:r>
        <w:rPr>
          <w:rStyle w:val="HTMLCode"/>
          <w:rFonts w:hint="eastAsia"/>
        </w:rPr>
        <w:t xml:space="preserve"> Worker {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>
        <w:rPr>
          <w:rStyle w:val="HTMLCode"/>
          <w:rFonts w:hint="eastAsia"/>
        </w:rPr>
        <w:t>fn</w:t>
      </w:r>
      <w:proofErr w:type="gramEnd"/>
      <w:r w:rsidR="00E23361">
        <w:rPr>
          <w:rStyle w:val="HTMLCode"/>
          <w:rFonts w:hint="eastAsia"/>
        </w:rPr>
        <w:t xml:space="preserve"> new(id: </w:t>
      </w:r>
      <w:proofErr w:type="spellStart"/>
      <w:r w:rsidR="00E23361">
        <w:rPr>
          <w:rStyle w:val="HTMLCode"/>
          <w:rFonts w:hint="eastAsia"/>
        </w:rPr>
        <w:t>usize</w:t>
      </w:r>
      <w:proofErr w:type="spellEnd"/>
      <w:r w:rsidR="00E23361">
        <w:rPr>
          <w:rStyle w:val="HTMLCode"/>
          <w:rFonts w:hint="eastAsia"/>
        </w:rPr>
        <w:t>, receiver: Arc&lt;</w:t>
      </w:r>
      <w:proofErr w:type="spellStart"/>
      <w:r w:rsidR="00E23361">
        <w:rPr>
          <w:rStyle w:val="HTMLCode"/>
          <w:rFonts w:hint="eastAsia"/>
        </w:rPr>
        <w:t>Mutex</w:t>
      </w:r>
      <w:proofErr w:type="spellEnd"/>
      <w:r w:rsidR="00E23361">
        <w:rPr>
          <w:rStyle w:val="HTMLCode"/>
          <w:rFonts w:hint="eastAsia"/>
        </w:rPr>
        <w:t>&lt;</w:t>
      </w:r>
      <w:proofErr w:type="spellStart"/>
      <w:r w:rsidR="00E23361">
        <w:rPr>
          <w:rStyle w:val="HTMLCode"/>
          <w:rFonts w:hint="eastAsia"/>
        </w:rPr>
        <w:t>mpsc</w:t>
      </w:r>
      <w:proofErr w:type="spellEnd"/>
      <w:r w:rsidR="00E23361">
        <w:rPr>
          <w:rStyle w:val="HTMLCode"/>
          <w:rFonts w:hint="eastAsia"/>
        </w:rPr>
        <w:t>::Receiver&lt;Job&gt;&gt;&gt;) -&gt; Worker {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>
        <w:rPr>
          <w:rStyle w:val="HTMLCode"/>
          <w:rFonts w:hint="eastAsia"/>
        </w:rPr>
        <w:t>let</w:t>
      </w:r>
      <w:proofErr w:type="gramEnd"/>
      <w:r w:rsidR="00E23361">
        <w:rPr>
          <w:rStyle w:val="HTMLCode"/>
          <w:rFonts w:hint="eastAsia"/>
        </w:rPr>
        <w:t xml:space="preserve"> thread = thread::spawn(move || {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>
        <w:rPr>
          <w:rStyle w:val="HTMLCode"/>
          <w:rFonts w:hint="eastAsia"/>
        </w:rPr>
        <w:t>while</w:t>
      </w:r>
      <w:proofErr w:type="gramEnd"/>
      <w:r w:rsidR="00E23361">
        <w:rPr>
          <w:rStyle w:val="HTMLCode"/>
          <w:rFonts w:hint="eastAsia"/>
        </w:rPr>
        <w:t xml:space="preserve"> let Ok(job) = </w:t>
      </w:r>
      <w:proofErr w:type="spellStart"/>
      <w:r w:rsidR="00E23361">
        <w:rPr>
          <w:rStyle w:val="HTMLCode"/>
          <w:rFonts w:hint="eastAsia"/>
        </w:rPr>
        <w:t>receiver.lock</w:t>
      </w:r>
      <w:proofErr w:type="spellEnd"/>
      <w:r w:rsidR="00E23361">
        <w:rPr>
          <w:rStyle w:val="HTMLCode"/>
          <w:rFonts w:hint="eastAsia"/>
        </w:rPr>
        <w:t>().unwrap().</w:t>
      </w:r>
      <w:proofErr w:type="spellStart"/>
      <w:r w:rsidR="00E23361">
        <w:rPr>
          <w:rStyle w:val="HTMLCode"/>
          <w:rFonts w:hint="eastAsia"/>
        </w:rPr>
        <w:t>recv</w:t>
      </w:r>
      <w:proofErr w:type="spellEnd"/>
      <w:r w:rsidR="00E23361">
        <w:rPr>
          <w:rStyle w:val="HTMLCode"/>
          <w:rFonts w:hint="eastAsia"/>
        </w:rPr>
        <w:t>() {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!("Worker {} got a job; executing.",</w:t>
      </w:r>
      <w:r>
        <w:rPr>
          <w:rStyle w:val="HTMLCode"/>
          <w:rFonts w:hint="eastAsia"/>
        </w:rPr>
        <w:t xml:space="preserve"> </w:t>
      </w:r>
      <w:r w:rsidRPr="00EE70CB">
        <w:t xml:space="preserve">  </w:t>
      </w:r>
      <w:r w:rsidR="002E69AE" w:rsidRPr="00EE70CB">
        <w:t xml:space="preserve"> </w:t>
      </w:r>
      <w:r w:rsidR="00E23361">
        <w:rPr>
          <w:rStyle w:val="HTMLCode"/>
          <w:rFonts w:hint="eastAsia"/>
        </w:rPr>
        <w:t>id);</w:t>
      </w:r>
    </w:p>
    <w:p w:rsidR="00E23361" w:rsidRDefault="00E23361" w:rsidP="00E23361">
      <w:pPr>
        <w:pStyle w:val="CodeB"/>
        <w:rPr>
          <w:rStyle w:val="HTMLCode"/>
        </w:rPr>
      </w:pP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r w:rsidR="00E23361">
        <w:rPr>
          <w:rStyle w:val="HTMLCode"/>
          <w:rFonts w:hint="eastAsia"/>
        </w:rPr>
        <w:t>job.call_</w:t>
      </w:r>
      <w:proofErr w:type="gramStart"/>
      <w:r w:rsidR="00E23361">
        <w:rPr>
          <w:rStyle w:val="HTMLCode"/>
          <w:rFonts w:hint="eastAsia"/>
        </w:rPr>
        <w:t>box</w:t>
      </w:r>
      <w:proofErr w:type="spellEnd"/>
      <w:r w:rsidR="00E23361">
        <w:rPr>
          <w:rStyle w:val="HTMLCode"/>
          <w:rFonts w:hint="eastAsia"/>
        </w:rPr>
        <w:t>(</w:t>
      </w:r>
      <w:proofErr w:type="gramEnd"/>
      <w:r w:rsidR="00E23361">
        <w:rPr>
          <w:rStyle w:val="HTMLCode"/>
          <w:rFonts w:hint="eastAsia"/>
        </w:rPr>
        <w:t>);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>
        <w:rPr>
          <w:rStyle w:val="HTMLCode"/>
          <w:rFonts w:hint="eastAsia"/>
        </w:rPr>
        <w:t>}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>
        <w:rPr>
          <w:rStyle w:val="HTMLCode"/>
          <w:rFonts w:hint="eastAsia"/>
        </w:rPr>
        <w:t>});</w:t>
      </w:r>
    </w:p>
    <w:p w:rsidR="00E23361" w:rsidRDefault="00E23361" w:rsidP="00E23361">
      <w:pPr>
        <w:pStyle w:val="CodeB"/>
        <w:rPr>
          <w:rStyle w:val="HTMLCode"/>
        </w:rPr>
      </w:pP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>
        <w:rPr>
          <w:rStyle w:val="HTMLCode"/>
          <w:rFonts w:hint="eastAsia"/>
        </w:rPr>
        <w:t>Worker {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>
        <w:rPr>
          <w:rStyle w:val="HTMLCode"/>
          <w:rFonts w:hint="eastAsia"/>
        </w:rPr>
        <w:t>id</w:t>
      </w:r>
      <w:proofErr w:type="gramEnd"/>
      <w:r w:rsidR="00E23361">
        <w:rPr>
          <w:rStyle w:val="HTMLCode"/>
          <w:rFonts w:hint="eastAsia"/>
        </w:rPr>
        <w:t>,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>
        <w:rPr>
          <w:rStyle w:val="HTMLCode"/>
          <w:rFonts w:hint="eastAsia"/>
        </w:rPr>
        <w:t>thread</w:t>
      </w:r>
      <w:proofErr w:type="gramEnd"/>
      <w:r w:rsidR="00E23361">
        <w:rPr>
          <w:rStyle w:val="HTMLCode"/>
          <w:rFonts w:hint="eastAsia"/>
        </w:rPr>
        <w:t>,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>
        <w:rPr>
          <w:rStyle w:val="HTMLCode"/>
          <w:rFonts w:hint="eastAsia"/>
        </w:rPr>
        <w:t>}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}</w:t>
      </w:r>
    </w:p>
    <w:p w:rsidR="00E23361" w:rsidRDefault="00E23361" w:rsidP="00EE70CB">
      <w:pPr>
        <w:pStyle w:val="CodeC"/>
        <w:rPr>
          <w:rStyle w:val="HTMLCode"/>
        </w:rPr>
      </w:pPr>
      <w:r>
        <w:rPr>
          <w:rStyle w:val="HTMLCode"/>
          <w:rFonts w:hint="eastAsia"/>
        </w:rPr>
        <w:t>}</w:t>
      </w:r>
    </w:p>
    <w:p w:rsidR="00E23361" w:rsidRDefault="00E23361" w:rsidP="00EE70CB">
      <w:pPr>
        <w:pStyle w:val="Listing"/>
        <w:rPr>
          <w:rFonts w:eastAsia="Microsoft YaHei"/>
        </w:rPr>
      </w:pPr>
      <w:r>
        <w:rPr>
          <w:rFonts w:eastAsia="Microsoft YaHei" w:hint="eastAsia"/>
        </w:rPr>
        <w:lastRenderedPageBreak/>
        <w:t xml:space="preserve">Listing 20-22: An alternative implementation of </w:t>
      </w:r>
      <w:r w:rsidRPr="00B51A3C">
        <w:rPr>
          <w:rStyle w:val="LiteralCaption"/>
          <w:rFonts w:hint="eastAsia"/>
        </w:rPr>
        <w:t>Worker::new</w:t>
      </w:r>
      <w:r>
        <w:rPr>
          <w:rFonts w:eastAsia="Microsoft YaHei" w:hint="eastAsia"/>
        </w:rPr>
        <w:t xml:space="preserve"> using </w:t>
      </w:r>
      <w:r w:rsidRPr="00B51A3C">
        <w:rPr>
          <w:rStyle w:val="LiteralCaption"/>
          <w:rFonts w:hint="eastAsia"/>
        </w:rPr>
        <w:t>while let</w:t>
      </w:r>
    </w:p>
    <w:p w:rsidR="00E23361" w:rsidRDefault="00E23361" w:rsidP="00E23361">
      <w:pPr>
        <w:pStyle w:val="Body"/>
        <w:rPr>
          <w:rFonts w:eastAsia="Microsoft YaHei"/>
        </w:rPr>
      </w:pPr>
      <w:r>
        <w:rPr>
          <w:rFonts w:eastAsia="Microsoft YaHei" w:hint="eastAsia"/>
        </w:rPr>
        <w:t>This code compiles and runs</w:t>
      </w:r>
      <w:del w:id="1053" w:author="AnneMarieW" w:date="2018-04-03T14:57:00Z">
        <w:r w:rsidDel="008A44A8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but doesn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result in the desired threading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behavior: a slow request will still cause other requests to wait to be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processed. The reason </w:t>
      </w:r>
      <w:del w:id="1054" w:author="No Starch Press3" w:date="2018-03-27T12:52:00Z">
        <w:r w:rsidDel="00F4141F">
          <w:rPr>
            <w:rFonts w:eastAsia="Microsoft YaHei" w:hint="eastAsia"/>
          </w:rPr>
          <w:delText xml:space="preserve">why </w:delText>
        </w:r>
      </w:del>
      <w:r>
        <w:rPr>
          <w:rFonts w:eastAsia="Microsoft YaHei" w:hint="eastAsia"/>
        </w:rPr>
        <w:t xml:space="preserve">is somewhat subtle: the </w:t>
      </w:r>
      <w:proofErr w:type="spellStart"/>
      <w:r w:rsidRPr="00F71B14">
        <w:rPr>
          <w:rStyle w:val="Literal"/>
          <w:rFonts w:hint="eastAsia"/>
        </w:rPr>
        <w:t>Mutex</w:t>
      </w:r>
      <w:proofErr w:type="spellEnd"/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struct</w:t>
      </w:r>
      <w:proofErr w:type="spellEnd"/>
      <w:r>
        <w:rPr>
          <w:rFonts w:eastAsia="Microsoft YaHei" w:hint="eastAsia"/>
        </w:rPr>
        <w:t xml:space="preserve"> has no public</w:t>
      </w:r>
      <w:r>
        <w:rPr>
          <w:rFonts w:eastAsia="Microsoft YaHei"/>
        </w:rPr>
        <w:t xml:space="preserve"> </w:t>
      </w:r>
      <w:r w:rsidRPr="00F71B14">
        <w:rPr>
          <w:rStyle w:val="Literal"/>
          <w:rFonts w:hint="eastAsia"/>
        </w:rPr>
        <w:t>unlock</w:t>
      </w:r>
      <w:r>
        <w:rPr>
          <w:rFonts w:eastAsia="Microsoft YaHei" w:hint="eastAsia"/>
        </w:rPr>
        <w:t xml:space="preserve"> method because the ownership of the lock is based on the lifetime of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the </w:t>
      </w:r>
      <w:proofErr w:type="spellStart"/>
      <w:r w:rsidRPr="00F71B14">
        <w:rPr>
          <w:rStyle w:val="Literal"/>
          <w:rFonts w:hint="eastAsia"/>
        </w:rPr>
        <w:t>MutexGuard</w:t>
      </w:r>
      <w:proofErr w:type="spellEnd"/>
      <w:r w:rsidRPr="00F71B14">
        <w:rPr>
          <w:rStyle w:val="Literal"/>
          <w:rFonts w:hint="eastAsia"/>
        </w:rPr>
        <w:t>&lt;T&gt;</w:t>
      </w:r>
      <w:r>
        <w:rPr>
          <w:rFonts w:eastAsia="Microsoft YaHei" w:hint="eastAsia"/>
        </w:rPr>
        <w:t xml:space="preserve"> within the </w:t>
      </w:r>
      <w:proofErr w:type="spellStart"/>
      <w:r w:rsidRPr="00F71B14">
        <w:rPr>
          <w:rStyle w:val="Literal"/>
          <w:rFonts w:hint="eastAsia"/>
        </w:rPr>
        <w:t>LockResult</w:t>
      </w:r>
      <w:proofErr w:type="spellEnd"/>
      <w:r w:rsidRPr="00F71B14">
        <w:rPr>
          <w:rStyle w:val="Literal"/>
          <w:rFonts w:hint="eastAsia"/>
        </w:rPr>
        <w:t>&lt;</w:t>
      </w:r>
      <w:proofErr w:type="spellStart"/>
      <w:r w:rsidRPr="00F71B14">
        <w:rPr>
          <w:rStyle w:val="Literal"/>
          <w:rFonts w:hint="eastAsia"/>
        </w:rPr>
        <w:t>MutexGuard</w:t>
      </w:r>
      <w:proofErr w:type="spellEnd"/>
      <w:r w:rsidRPr="00F71B14">
        <w:rPr>
          <w:rStyle w:val="Literal"/>
          <w:rFonts w:hint="eastAsia"/>
        </w:rPr>
        <w:t>&lt;T&gt;&gt;</w:t>
      </w:r>
      <w:r>
        <w:rPr>
          <w:rFonts w:eastAsia="Microsoft YaHei" w:hint="eastAsia"/>
        </w:rPr>
        <w:t xml:space="preserve"> that the </w:t>
      </w:r>
      <w:r w:rsidRPr="00F71B14">
        <w:rPr>
          <w:rStyle w:val="Literal"/>
          <w:rFonts w:hint="eastAsia"/>
        </w:rPr>
        <w:t>lock</w:t>
      </w:r>
      <w:r w:rsidRPr="00F71B14">
        <w:t xml:space="preserve"> </w:t>
      </w:r>
      <w:r>
        <w:rPr>
          <w:rFonts w:eastAsia="Microsoft YaHei" w:hint="eastAsia"/>
        </w:rPr>
        <w:t xml:space="preserve">method returns. </w:t>
      </w:r>
      <w:ins w:id="1055" w:author="No Starch Press3" w:date="2018-03-27T12:53:00Z">
        <w:r w:rsidR="00F4141F">
          <w:rPr>
            <w:rFonts w:eastAsia="Microsoft YaHei"/>
          </w:rPr>
          <w:t xml:space="preserve">At compile time, the </w:t>
        </w:r>
      </w:ins>
      <w:del w:id="1056" w:author="No Starch Press3" w:date="2018-03-27T12:53:00Z">
        <w:r w:rsidRPr="00F71B14" w:rsidDel="00F4141F">
          <w:rPr>
            <w:rFonts w:eastAsia="Microsoft YaHei" w:hint="eastAsia"/>
          </w:rPr>
          <w:delText>Th</w:delText>
        </w:r>
        <w:r w:rsidDel="00F4141F">
          <w:rPr>
            <w:rFonts w:eastAsia="Microsoft YaHei" w:hint="eastAsia"/>
          </w:rPr>
          <w:delText xml:space="preserve">is allows the </w:delText>
        </w:r>
      </w:del>
      <w:r>
        <w:rPr>
          <w:rFonts w:eastAsia="Microsoft YaHei" w:hint="eastAsia"/>
        </w:rPr>
        <w:t xml:space="preserve">borrow checker </w:t>
      </w:r>
      <w:del w:id="1057" w:author="No Starch Press3" w:date="2018-03-27T12:53:00Z">
        <w:r w:rsidDel="00F4141F">
          <w:rPr>
            <w:rFonts w:eastAsia="Microsoft YaHei" w:hint="eastAsia"/>
          </w:rPr>
          <w:delText xml:space="preserve">to </w:delText>
        </w:r>
      </w:del>
      <w:ins w:id="1058" w:author="No Starch Press3" w:date="2018-03-27T12:53:00Z">
        <w:r w:rsidR="00F4141F">
          <w:rPr>
            <w:rFonts w:eastAsia="Microsoft YaHei"/>
          </w:rPr>
          <w:t xml:space="preserve">can then </w:t>
        </w:r>
      </w:ins>
      <w:r>
        <w:rPr>
          <w:rFonts w:eastAsia="Microsoft YaHei" w:hint="eastAsia"/>
        </w:rPr>
        <w:t xml:space="preserve">enforce </w:t>
      </w:r>
      <w:del w:id="1059" w:author="No Starch Press3" w:date="2018-03-27T12:53:00Z">
        <w:r w:rsidDel="00F4141F">
          <w:rPr>
            <w:rFonts w:eastAsia="Microsoft YaHei" w:hint="eastAsia"/>
          </w:rPr>
          <w:delText xml:space="preserve">at compile time </w:delText>
        </w:r>
      </w:del>
      <w:ins w:id="1060" w:author="No Starch Press3" w:date="2018-03-27T12:53:00Z">
        <w:r w:rsidR="00F4141F">
          <w:rPr>
            <w:rFonts w:eastAsia="Microsoft YaHei"/>
          </w:rPr>
          <w:t xml:space="preserve">the rule </w:t>
        </w:r>
      </w:ins>
      <w:r>
        <w:rPr>
          <w:rFonts w:eastAsia="Microsoft YaHei" w:hint="eastAsia"/>
        </w:rPr>
        <w:t>that</w:t>
      </w:r>
      <w:r>
        <w:rPr>
          <w:rFonts w:eastAsia="Microsoft YaHei"/>
        </w:rPr>
        <w:t xml:space="preserve"> </w:t>
      </w:r>
      <w:del w:id="1061" w:author="No Starch Press3" w:date="2018-03-27T12:54:00Z">
        <w:r w:rsidDel="00F4141F">
          <w:rPr>
            <w:rFonts w:eastAsia="Microsoft YaHei" w:hint="eastAsia"/>
          </w:rPr>
          <w:delText xml:space="preserve">we never access </w:delText>
        </w:r>
      </w:del>
      <w:r>
        <w:rPr>
          <w:rFonts w:eastAsia="Microsoft YaHei" w:hint="eastAsia"/>
        </w:rPr>
        <w:t xml:space="preserve">a resource guarded by a </w:t>
      </w:r>
      <w:proofErr w:type="spellStart"/>
      <w:r w:rsidRPr="00F71B14">
        <w:rPr>
          <w:rStyle w:val="Literal"/>
          <w:rFonts w:hint="eastAsia"/>
        </w:rPr>
        <w:t>Mutex</w:t>
      </w:r>
      <w:proofErr w:type="spellEnd"/>
      <w:r>
        <w:rPr>
          <w:rFonts w:eastAsia="Microsoft YaHei" w:hint="eastAsia"/>
        </w:rPr>
        <w:t xml:space="preserve"> </w:t>
      </w:r>
      <w:ins w:id="1062" w:author="No Starch Press3" w:date="2018-03-27T12:54:00Z">
        <w:r w:rsidR="00F4141F">
          <w:rPr>
            <w:rFonts w:eastAsia="Microsoft YaHei"/>
          </w:rPr>
          <w:t xml:space="preserve">cannot be accessed </w:t>
        </w:r>
      </w:ins>
      <w:del w:id="1063" w:author="No Starch Press3" w:date="2018-03-27T12:54:00Z">
        <w:r w:rsidDel="00F4141F">
          <w:rPr>
            <w:rFonts w:eastAsia="Microsoft YaHei" w:hint="eastAsia"/>
          </w:rPr>
          <w:delText xml:space="preserve">without holding </w:delText>
        </w:r>
      </w:del>
      <w:ins w:id="1064" w:author="No Starch Press3" w:date="2018-03-27T12:54:00Z">
        <w:r w:rsidR="00F4141F">
          <w:rPr>
            <w:rFonts w:eastAsia="Microsoft YaHei"/>
          </w:rPr>
          <w:t xml:space="preserve">unless we hold </w:t>
        </w:r>
      </w:ins>
      <w:r>
        <w:rPr>
          <w:rFonts w:eastAsia="Microsoft YaHei" w:hint="eastAsia"/>
        </w:rPr>
        <w:t>the lock</w:t>
      </w:r>
      <w:del w:id="1065" w:author="AnneMarieW" w:date="2018-04-03T14:58:00Z">
        <w:r w:rsidDel="008A44A8">
          <w:rPr>
            <w:rFonts w:eastAsia="Microsoft YaHei" w:hint="eastAsia"/>
          </w:rPr>
          <w:delText>,</w:delText>
        </w:r>
      </w:del>
      <w:ins w:id="1066" w:author="AnneMarieW" w:date="2018-04-03T14:58:00Z">
        <w:r w:rsidR="008A44A8">
          <w:rPr>
            <w:rFonts w:eastAsia="Microsoft YaHei"/>
          </w:rPr>
          <w:t>.</w:t>
        </w:r>
      </w:ins>
      <w:r>
        <w:rPr>
          <w:rFonts w:eastAsia="Microsoft YaHei" w:hint="eastAsia"/>
        </w:rPr>
        <w:t xml:space="preserve"> </w:t>
      </w:r>
      <w:del w:id="1067" w:author="AnneMarieW" w:date="2018-04-03T14:58:00Z">
        <w:r w:rsidDel="008A44A8">
          <w:rPr>
            <w:rFonts w:eastAsia="Microsoft YaHei" w:hint="eastAsia"/>
          </w:rPr>
          <w:delText>b</w:delText>
        </w:r>
      </w:del>
      <w:ins w:id="1068" w:author="AnneMarieW" w:date="2018-04-03T14:58:00Z">
        <w:r w:rsidR="008A44A8">
          <w:rPr>
            <w:rFonts w:eastAsia="Microsoft YaHei"/>
          </w:rPr>
          <w:t>B</w:t>
        </w:r>
      </w:ins>
      <w:r>
        <w:rPr>
          <w:rFonts w:eastAsia="Microsoft YaHei" w:hint="eastAsia"/>
        </w:rPr>
        <w:t>ut</w:t>
      </w:r>
      <w:r>
        <w:rPr>
          <w:rFonts w:eastAsia="Microsoft YaHei"/>
        </w:rPr>
        <w:t xml:space="preserve"> </w:t>
      </w:r>
      <w:del w:id="1069" w:author="No Starch Press3" w:date="2018-03-27T12:53:00Z">
        <w:r w:rsidDel="00F4141F">
          <w:rPr>
            <w:rFonts w:eastAsia="Microsoft YaHei" w:hint="eastAsia"/>
          </w:rPr>
          <w:delText xml:space="preserve">it </w:delText>
        </w:r>
      </w:del>
      <w:ins w:id="1070" w:author="No Starch Press3" w:date="2018-03-27T12:53:00Z">
        <w:r w:rsidR="00F4141F">
          <w:rPr>
            <w:rFonts w:eastAsia="Microsoft YaHei"/>
          </w:rPr>
          <w:t xml:space="preserve">this method </w:t>
        </w:r>
      </w:ins>
      <w:r>
        <w:rPr>
          <w:rFonts w:eastAsia="Microsoft YaHei" w:hint="eastAsia"/>
        </w:rPr>
        <w:t xml:space="preserve">can also result in </w:t>
      </w:r>
      <w:del w:id="1071" w:author="No Starch Press3" w:date="2018-03-27T12:53:00Z">
        <w:r w:rsidDel="00F4141F">
          <w:rPr>
            <w:rFonts w:eastAsia="Microsoft YaHei" w:hint="eastAsia"/>
          </w:rPr>
          <w:delText xml:space="preserve">holding </w:delText>
        </w:r>
      </w:del>
      <w:r>
        <w:rPr>
          <w:rFonts w:eastAsia="Microsoft YaHei" w:hint="eastAsia"/>
        </w:rPr>
        <w:t xml:space="preserve">the lock </w:t>
      </w:r>
      <w:ins w:id="1072" w:author="No Starch Press3" w:date="2018-03-27T12:53:00Z">
        <w:r w:rsidR="00F4141F">
          <w:rPr>
            <w:rFonts w:eastAsia="Microsoft YaHei"/>
          </w:rPr>
          <w:t xml:space="preserve">being held </w:t>
        </w:r>
      </w:ins>
      <w:r>
        <w:rPr>
          <w:rFonts w:eastAsia="Microsoft YaHei" w:hint="eastAsia"/>
        </w:rPr>
        <w:t>longer than intended if we don</w:t>
      </w:r>
      <w:r>
        <w:rPr>
          <w:rFonts w:eastAsia="Microsoft YaHei"/>
        </w:rPr>
        <w:t>’</w:t>
      </w:r>
      <w:r>
        <w:rPr>
          <w:rFonts w:eastAsia="Microsoft YaHei" w:hint="eastAsia"/>
        </w:rPr>
        <w:t>t think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carefully about the lifetime of the </w:t>
      </w:r>
      <w:proofErr w:type="spellStart"/>
      <w:r w:rsidRPr="00F71B14">
        <w:rPr>
          <w:rStyle w:val="Literal"/>
          <w:rFonts w:hint="eastAsia"/>
        </w:rPr>
        <w:t>MutexGuard</w:t>
      </w:r>
      <w:proofErr w:type="spellEnd"/>
      <w:r w:rsidRPr="00F71B14">
        <w:rPr>
          <w:rStyle w:val="Literal"/>
          <w:rFonts w:hint="eastAsia"/>
        </w:rPr>
        <w:t>&lt;T&gt;</w:t>
      </w:r>
      <w:r>
        <w:rPr>
          <w:rFonts w:eastAsia="Microsoft YaHei" w:hint="eastAsia"/>
        </w:rPr>
        <w:t>. Because the values in the</w:t>
      </w:r>
      <w:r>
        <w:rPr>
          <w:rFonts w:eastAsia="Microsoft YaHei"/>
        </w:rPr>
        <w:t xml:space="preserve"> </w:t>
      </w:r>
      <w:r w:rsidRPr="00F71B14">
        <w:rPr>
          <w:rStyle w:val="Literal"/>
          <w:rFonts w:hint="eastAsia"/>
        </w:rPr>
        <w:t>while</w:t>
      </w:r>
      <w:r>
        <w:rPr>
          <w:rFonts w:eastAsia="Microsoft YaHei" w:hint="eastAsia"/>
        </w:rPr>
        <w:t xml:space="preserve"> expression remain in scope for the duration of the block, the lock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remains held for the duration of the call to </w:t>
      </w:r>
      <w:proofErr w:type="spellStart"/>
      <w:r w:rsidRPr="00F71B14">
        <w:rPr>
          <w:rStyle w:val="Literal"/>
          <w:rFonts w:hint="eastAsia"/>
        </w:rPr>
        <w:t>job.call_</w:t>
      </w:r>
      <w:proofErr w:type="gramStart"/>
      <w:r w:rsidRPr="00F71B14">
        <w:rPr>
          <w:rStyle w:val="Literal"/>
          <w:rFonts w:hint="eastAsia"/>
        </w:rPr>
        <w:t>box</w:t>
      </w:r>
      <w:proofErr w:type="spellEnd"/>
      <w:r w:rsidRPr="00F71B14">
        <w:rPr>
          <w:rStyle w:val="Literal"/>
          <w:rFonts w:hint="eastAsia"/>
        </w:rPr>
        <w:t>(</w:t>
      </w:r>
      <w:proofErr w:type="gramEnd"/>
      <w:r w:rsidRPr="00F71B14">
        <w:rPr>
          <w:rStyle w:val="Literal"/>
          <w:rFonts w:hint="eastAsia"/>
        </w:rPr>
        <w:t>)</w:t>
      </w:r>
      <w:r>
        <w:rPr>
          <w:rFonts w:eastAsia="Microsoft YaHei" w:hint="eastAsia"/>
        </w:rPr>
        <w:t>, meaning other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workers cannot receive jobs.</w:t>
      </w:r>
    </w:p>
    <w:p w:rsidR="00E23361" w:rsidRDefault="00E23361" w:rsidP="00E23361">
      <w:pPr>
        <w:pStyle w:val="Body"/>
        <w:rPr>
          <w:rFonts w:eastAsia="Microsoft YaHei"/>
        </w:rPr>
      </w:pPr>
      <w:r>
        <w:rPr>
          <w:rFonts w:eastAsia="Microsoft YaHei" w:hint="eastAsia"/>
        </w:rPr>
        <w:t xml:space="preserve">By using </w:t>
      </w:r>
      <w:r w:rsidRPr="00F71B14">
        <w:rPr>
          <w:rStyle w:val="Literal"/>
          <w:rFonts w:hint="eastAsia"/>
        </w:rPr>
        <w:t>loop</w:t>
      </w:r>
      <w:r>
        <w:rPr>
          <w:rFonts w:eastAsia="Microsoft YaHei" w:hint="eastAsia"/>
        </w:rPr>
        <w:t xml:space="preserve"> instead and acquiring the lock and a job within the block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rather than outside it, the </w:t>
      </w:r>
      <w:proofErr w:type="spellStart"/>
      <w:r w:rsidRPr="00F71B14">
        <w:rPr>
          <w:rStyle w:val="Literal"/>
          <w:rFonts w:hint="eastAsia"/>
        </w:rPr>
        <w:t>MutexGuard</w:t>
      </w:r>
      <w:proofErr w:type="spellEnd"/>
      <w:r>
        <w:rPr>
          <w:rFonts w:eastAsia="Microsoft YaHei" w:hint="eastAsia"/>
        </w:rPr>
        <w:t xml:space="preserve"> returned from the </w:t>
      </w:r>
      <w:r w:rsidRPr="00F71B14">
        <w:rPr>
          <w:rStyle w:val="Literal"/>
          <w:rFonts w:hint="eastAsia"/>
        </w:rPr>
        <w:t>lock</w:t>
      </w:r>
      <w:r>
        <w:rPr>
          <w:rFonts w:eastAsia="Microsoft YaHei" w:hint="eastAsia"/>
        </w:rPr>
        <w:t xml:space="preserve"> method is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dropped as soon as the </w:t>
      </w:r>
      <w:r w:rsidRPr="00F71B14">
        <w:rPr>
          <w:rStyle w:val="Literal"/>
          <w:rFonts w:hint="eastAsia"/>
        </w:rPr>
        <w:t>let job</w:t>
      </w:r>
      <w:r>
        <w:rPr>
          <w:rFonts w:eastAsia="Microsoft YaHei" w:hint="eastAsia"/>
        </w:rPr>
        <w:t xml:space="preserve"> statement ends. This ensures that the lock is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 xml:space="preserve">held during the call to </w:t>
      </w:r>
      <w:proofErr w:type="spellStart"/>
      <w:r w:rsidRPr="00F71B14">
        <w:rPr>
          <w:rStyle w:val="Literal"/>
          <w:rFonts w:hint="eastAsia"/>
        </w:rPr>
        <w:t>recv</w:t>
      </w:r>
      <w:proofErr w:type="spellEnd"/>
      <w:r>
        <w:rPr>
          <w:rFonts w:eastAsia="Microsoft YaHei" w:hint="eastAsia"/>
        </w:rPr>
        <w:t>, but it is released before the call to</w:t>
      </w:r>
      <w:r>
        <w:rPr>
          <w:rFonts w:eastAsia="Microsoft YaHei"/>
        </w:rPr>
        <w:t xml:space="preserve"> </w:t>
      </w:r>
      <w:proofErr w:type="spellStart"/>
      <w:r w:rsidRPr="00F71B14">
        <w:rPr>
          <w:rStyle w:val="Literal"/>
          <w:rFonts w:hint="eastAsia"/>
        </w:rPr>
        <w:t>job.call_</w:t>
      </w:r>
      <w:proofErr w:type="gramStart"/>
      <w:r w:rsidRPr="00F71B14">
        <w:rPr>
          <w:rStyle w:val="Literal"/>
          <w:rFonts w:hint="eastAsia"/>
        </w:rPr>
        <w:t>box</w:t>
      </w:r>
      <w:proofErr w:type="spellEnd"/>
      <w:r w:rsidRPr="00F71B14">
        <w:rPr>
          <w:rStyle w:val="Literal"/>
          <w:rFonts w:hint="eastAsia"/>
        </w:rPr>
        <w:t>(</w:t>
      </w:r>
      <w:proofErr w:type="gramEnd"/>
      <w:r w:rsidRPr="00F71B14">
        <w:rPr>
          <w:rStyle w:val="Literal"/>
          <w:rFonts w:hint="eastAsia"/>
        </w:rPr>
        <w:t>)</w:t>
      </w:r>
      <w:r>
        <w:rPr>
          <w:rFonts w:eastAsia="Microsoft YaHei" w:hint="eastAsia"/>
        </w:rPr>
        <w:t>, allowing multiple requests to be serviced concurrently.</w:t>
      </w:r>
    </w:p>
    <w:p w:rsidR="00E23361" w:rsidRPr="00E23361" w:rsidRDefault="00E23361" w:rsidP="00E23361">
      <w:pPr>
        <w:pStyle w:val="HeadA"/>
        <w:rPr>
          <w:rFonts w:eastAsia="Microsoft YaHei"/>
        </w:rPr>
      </w:pPr>
      <w:bookmarkStart w:id="1073" w:name="graceful-shutdown-and-cleanup"/>
      <w:bookmarkStart w:id="1074" w:name="_Toc509918807"/>
      <w:bookmarkEnd w:id="1073"/>
      <w:r w:rsidRPr="00E23361">
        <w:rPr>
          <w:rFonts w:eastAsia="Microsoft YaHei" w:hint="eastAsia"/>
        </w:rPr>
        <w:t>Graceful Shutdown and Cleanup</w:t>
      </w:r>
      <w:bookmarkEnd w:id="1074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 xml:space="preserve">The code in </w:t>
      </w:r>
      <w:proofErr w:type="gramStart"/>
      <w:r w:rsidRPr="00E23361">
        <w:rPr>
          <w:rFonts w:eastAsia="Microsoft YaHei" w:hint="eastAsia"/>
        </w:rPr>
        <w:t>Listing</w:t>
      </w:r>
      <w:proofErr w:type="gramEnd"/>
      <w:r w:rsidRPr="00E23361">
        <w:rPr>
          <w:rFonts w:eastAsia="Microsoft YaHei" w:hint="eastAsia"/>
        </w:rPr>
        <w:t xml:space="preserve"> 20-21 is responding to requests asynchronously through the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use of a thread pool, as we intended. We get some warnings about </w:t>
      </w:r>
      <w:r>
        <w:rPr>
          <w:rFonts w:eastAsia="Microsoft YaHei" w:hint="eastAsia"/>
        </w:rPr>
        <w:t xml:space="preserve">the </w:t>
      </w:r>
      <w:r w:rsidRPr="00AF59A7">
        <w:rPr>
          <w:rStyle w:val="Literal"/>
          <w:rFonts w:hint="eastAsia"/>
        </w:rPr>
        <w:t>workers</w:t>
      </w:r>
      <w:r>
        <w:rPr>
          <w:rFonts w:eastAsia="Microsoft YaHei" w:hint="eastAsia"/>
        </w:rPr>
        <w:t>,</w:t>
      </w:r>
      <w:r>
        <w:rPr>
          <w:rFonts w:eastAsia="Microsoft YaHei"/>
        </w:rPr>
        <w:t xml:space="preserve"> </w:t>
      </w:r>
      <w:r w:rsidRPr="00AF59A7">
        <w:rPr>
          <w:rStyle w:val="Literal"/>
          <w:rFonts w:hint="eastAsia"/>
        </w:rPr>
        <w:t>id</w:t>
      </w:r>
      <w:r>
        <w:rPr>
          <w:rFonts w:eastAsia="Microsoft YaHei" w:hint="eastAsia"/>
        </w:rPr>
        <w:t xml:space="preserve">, and </w:t>
      </w:r>
      <w:r w:rsidRPr="00AF59A7">
        <w:rPr>
          <w:rStyle w:val="Literal"/>
          <w:rFonts w:hint="eastAsia"/>
        </w:rPr>
        <w:t>thread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fields</w:t>
      </w:r>
      <w:r w:rsidR="000067D5" w:rsidRPr="00B4274A">
        <w:t xml:space="preserve"> </w:t>
      </w:r>
      <w:r>
        <w:rPr>
          <w:rFonts w:eastAsia="Microsoft YaHei" w:hint="eastAsia"/>
        </w:rPr>
        <w:t xml:space="preserve">that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not using in a direct way that reminds us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not cleaning</w:t>
      </w:r>
      <w:r w:rsidR="000067D5" w:rsidRPr="00B4274A">
        <w:t xml:space="preserve"> </w:t>
      </w:r>
      <w:ins w:id="1075" w:author="AnneMarieW" w:date="2018-04-04T08:58:00Z">
        <w:r w:rsidR="000768D5" w:rsidRPr="00E23361">
          <w:rPr>
            <w:rFonts w:eastAsia="Microsoft YaHei" w:hint="eastAsia"/>
          </w:rPr>
          <w:t xml:space="preserve">up </w:t>
        </w:r>
      </w:ins>
      <w:r w:rsidRPr="00E23361">
        <w:rPr>
          <w:rFonts w:eastAsia="Microsoft YaHei" w:hint="eastAsia"/>
        </w:rPr>
        <w:t>anything</w:t>
      </w:r>
      <w:del w:id="1076" w:author="AnneMarieW" w:date="2018-04-04T08:58:00Z">
        <w:r w:rsidRPr="00E23361" w:rsidDel="000768D5">
          <w:rPr>
            <w:rFonts w:eastAsia="Microsoft YaHei" w:hint="eastAsia"/>
          </w:rPr>
          <w:delText xml:space="preserve"> up</w:delText>
        </w:r>
      </w:del>
      <w:r w:rsidRPr="00E23361">
        <w:rPr>
          <w:rFonts w:eastAsia="Microsoft YaHei" w:hint="eastAsia"/>
        </w:rPr>
        <w:t>. When we use the less elegant</w:t>
      </w:r>
      <w:r>
        <w:rPr>
          <w:rFonts w:eastAsia="Microsoft YaHei" w:hint="eastAsia"/>
        </w:rPr>
        <w:t xml:space="preserve"> </w:t>
      </w:r>
      <w:r w:rsidRPr="00E23361">
        <w:rPr>
          <w:rStyle w:val="Keycap"/>
          <w:rFonts w:eastAsia="Microsoft YaHei" w:hint="eastAsia"/>
        </w:rPr>
        <w:t>ctrl</w:t>
      </w:r>
      <w:r w:rsidRPr="00E23361">
        <w:rPr>
          <w:rFonts w:eastAsia="Microsoft YaHei" w:hint="eastAsia"/>
        </w:rPr>
        <w:t>-C</w:t>
      </w:r>
      <w:r w:rsidRPr="00AF59A7"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to halt the main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thread, all other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threads are stopped immediately as well, even if they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</w:t>
      </w:r>
      <w:r w:rsidR="000067D5" w:rsidRPr="00B4274A">
        <w:t xml:space="preserve"> </w:t>
      </w:r>
      <w:r w:rsidRPr="00E23361">
        <w:rPr>
          <w:rFonts w:eastAsia="Microsoft YaHei" w:hint="eastAsia"/>
        </w:rPr>
        <w:t>in the middle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serving a request.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1077" w:author="AnneMarieW" w:date="2018-04-04T08:59:00Z">
        <w:r w:rsidRPr="00E23361" w:rsidDel="000768D5">
          <w:rPr>
            <w:rFonts w:eastAsia="Microsoft YaHei" w:hint="eastAsia"/>
          </w:rPr>
          <w:delText>We</w:delText>
        </w:r>
        <w:r w:rsidRPr="00E23361" w:rsidDel="000768D5">
          <w:rPr>
            <w:rFonts w:eastAsia="Microsoft YaHei"/>
          </w:rPr>
          <w:delText>’</w:delText>
        </w:r>
        <w:r w:rsidRPr="00E23361" w:rsidDel="000768D5">
          <w:rPr>
            <w:rFonts w:eastAsia="Microsoft YaHei" w:hint="eastAsia"/>
          </w:rPr>
          <w:delText xml:space="preserve">re </w:delText>
        </w:r>
      </w:del>
      <w:ins w:id="1078" w:author="AnneMarieW" w:date="2018-04-04T08:59:00Z">
        <w:r w:rsidR="000768D5">
          <w:rPr>
            <w:rFonts w:eastAsia="Microsoft YaHei"/>
          </w:rPr>
          <w:t>N</w:t>
        </w:r>
      </w:ins>
      <w:del w:id="1079" w:author="AnneMarieW" w:date="2018-04-04T08:59:00Z">
        <w:r w:rsidRPr="00E23361" w:rsidDel="000768D5">
          <w:rPr>
            <w:rFonts w:eastAsia="Microsoft YaHei" w:hint="eastAsia"/>
          </w:rPr>
          <w:delText>n</w:delText>
        </w:r>
      </w:del>
      <w:r w:rsidRPr="00E23361">
        <w:rPr>
          <w:rFonts w:eastAsia="Microsoft YaHei" w:hint="eastAsia"/>
        </w:rPr>
        <w:t>ow</w:t>
      </w:r>
      <w:ins w:id="1080" w:author="AnneMarieW" w:date="2018-04-04T08:59:00Z">
        <w:r w:rsidR="000768D5" w:rsidRPr="000768D5">
          <w:rPr>
            <w:rFonts w:eastAsia="Microsoft YaHei" w:hint="eastAsia"/>
          </w:rPr>
          <w:t xml:space="preserve"> </w:t>
        </w:r>
        <w:r w:rsidR="000768D5">
          <w:rPr>
            <w:rFonts w:eastAsia="Microsoft YaHei"/>
          </w:rPr>
          <w:t>w</w:t>
        </w:r>
        <w:r w:rsidR="000768D5" w:rsidRPr="00E23361">
          <w:rPr>
            <w:rFonts w:eastAsia="Microsoft YaHei" w:hint="eastAsia"/>
          </w:rPr>
          <w:t>e</w:t>
        </w:r>
        <w:r w:rsidR="000768D5" w:rsidRPr="00E23361">
          <w:rPr>
            <w:rFonts w:eastAsia="Microsoft YaHei"/>
          </w:rPr>
          <w:t>’</w:t>
        </w:r>
      </w:ins>
      <w:del w:id="1081" w:author="AnneMarieW" w:date="2018-04-04T08:59:00Z">
        <w:r w:rsidRPr="00E23361" w:rsidDel="000768D5">
          <w:rPr>
            <w:rFonts w:eastAsia="Microsoft YaHei" w:hint="eastAsia"/>
          </w:rPr>
          <w:delText xml:space="preserve"> going to</w:delText>
        </w:r>
      </w:del>
      <w:ins w:id="1082" w:author="AnneMarieW" w:date="2018-04-04T08:59:00Z">
        <w:r w:rsidR="000768D5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implement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trait to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 w:rsidR="000067D5" w:rsidRPr="00B4274A">
        <w:t xml:space="preserve"> </w:t>
      </w:r>
      <w:r w:rsidRPr="00E23361">
        <w:rPr>
          <w:rFonts w:eastAsia="Microsoft YaHei" w:hint="eastAsia"/>
        </w:rPr>
        <w:t>on each of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threads in the pool so they can finish the requests</w:t>
      </w:r>
      <w:r w:rsidR="000067D5" w:rsidRPr="00B4274A">
        <w:t xml:space="preserve"> </w:t>
      </w:r>
      <w:r w:rsidRPr="00E23361">
        <w:rPr>
          <w:rFonts w:eastAsia="Microsoft YaHei" w:hint="eastAsia"/>
        </w:rPr>
        <w:t>they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working on before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closing. Then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implement a way</w:t>
      </w:r>
      <w:r w:rsidR="000067D5" w:rsidRPr="00B4274A">
        <w:t xml:space="preserve"> </w:t>
      </w:r>
      <w:r w:rsidRPr="00E23361">
        <w:rPr>
          <w:rFonts w:eastAsia="Microsoft YaHei" w:hint="eastAsia"/>
        </w:rPr>
        <w:t>to tell the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threads they should stop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accepting new requests and shut down. To see this code</w:t>
      </w:r>
      <w:r w:rsidR="000067D5" w:rsidRPr="00B4274A">
        <w:t xml:space="preserve"> </w:t>
      </w:r>
      <w:r w:rsidRPr="00E23361">
        <w:rPr>
          <w:rFonts w:eastAsia="Microsoft YaHei" w:hint="eastAsia"/>
        </w:rPr>
        <w:t>in action,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modify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our server to only accept two requests before</w:t>
      </w:r>
      <w:r w:rsidR="000067D5" w:rsidRPr="00B4274A">
        <w:t xml:space="preserve"> </w:t>
      </w:r>
      <w:r w:rsidRPr="00E23361">
        <w:rPr>
          <w:rFonts w:eastAsia="Microsoft YaHei" w:hint="eastAsia"/>
        </w:rPr>
        <w:t>gracefully shutting down its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 pool.</w:t>
      </w:r>
    </w:p>
    <w:p w:rsidR="00E23361" w:rsidRPr="00853061" w:rsidRDefault="00E23361" w:rsidP="00371FFD">
      <w:pPr>
        <w:pStyle w:val="HeadB"/>
        <w:rPr>
          <w:rFonts w:eastAsia="Microsoft YaHei"/>
        </w:rPr>
      </w:pPr>
      <w:bookmarkStart w:id="1083" w:name="implementing-the-`drop`-trait-on-`thread"/>
      <w:bookmarkStart w:id="1084" w:name="_Toc509918808"/>
      <w:bookmarkEnd w:id="1083"/>
      <w:r w:rsidRPr="00853061">
        <w:rPr>
          <w:rFonts w:eastAsia="Microsoft YaHei" w:hint="eastAsia"/>
        </w:rPr>
        <w:t xml:space="preserve">Implementing the </w:t>
      </w:r>
      <w:r w:rsidRPr="00853061">
        <w:rPr>
          <w:rFonts w:hint="eastAsia"/>
        </w:rPr>
        <w:t>Drop</w:t>
      </w:r>
      <w:r w:rsidRPr="00853061">
        <w:rPr>
          <w:rFonts w:eastAsia="Microsoft YaHei" w:hint="eastAsia"/>
        </w:rPr>
        <w:t xml:space="preserve"> Trait on </w:t>
      </w:r>
      <w:proofErr w:type="spellStart"/>
      <w:r w:rsidRPr="00853061">
        <w:rPr>
          <w:rFonts w:hint="eastAsia"/>
        </w:rPr>
        <w:t>ThreadPool</w:t>
      </w:r>
      <w:bookmarkEnd w:id="1084"/>
      <w:proofErr w:type="spellEnd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start with implementing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del w:id="1085" w:author="AnneMarieW" w:date="2018-04-04T09:00:00Z">
        <w:r w:rsidRPr="00E23361" w:rsidDel="000768D5">
          <w:rPr>
            <w:rFonts w:eastAsia="Microsoft YaHei" w:hint="eastAsia"/>
          </w:rPr>
          <w:delText>for</w:delText>
        </w:r>
      </w:del>
      <w:ins w:id="1086" w:author="AnneMarieW" w:date="2018-04-04T09:00:00Z">
        <w:r w:rsidR="000768D5">
          <w:rPr>
            <w:rFonts w:eastAsia="Microsoft YaHei"/>
          </w:rPr>
          <w:t>on</w:t>
        </w:r>
      </w:ins>
      <w:r w:rsidRPr="00E23361">
        <w:rPr>
          <w:rFonts w:eastAsia="Microsoft YaHei" w:hint="eastAsia"/>
        </w:rPr>
        <w:t xml:space="preserve"> our thread pool. When the pool is</w:t>
      </w:r>
      <w:r w:rsidR="000067D5" w:rsidRPr="00B4274A">
        <w:t xml:space="preserve"> </w:t>
      </w:r>
      <w:r w:rsidRPr="00E23361">
        <w:rPr>
          <w:rFonts w:eastAsia="Microsoft YaHei" w:hint="eastAsia"/>
        </w:rPr>
        <w:t>dropped, our threads should all join on to make sure they finish their</w:t>
      </w:r>
      <w:r w:rsidR="000067D5" w:rsidRPr="00B4274A">
        <w:t xml:space="preserve"> </w:t>
      </w:r>
      <w:r w:rsidRPr="00E23361">
        <w:rPr>
          <w:rFonts w:eastAsia="Microsoft YaHei" w:hint="eastAsia"/>
        </w:rPr>
        <w:t>work.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Listing 20-</w:t>
      </w:r>
      <w:r>
        <w:rPr>
          <w:rFonts w:eastAsia="Microsoft YaHei" w:hint="eastAsia"/>
        </w:rPr>
        <w:t>23</w:t>
      </w:r>
      <w:r w:rsidRPr="00E23361">
        <w:rPr>
          <w:rFonts w:eastAsia="Microsoft YaHei" w:hint="eastAsia"/>
        </w:rPr>
        <w:t xml:space="preserve"> shows a first attempt at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implementation; this code</w:t>
      </w:r>
      <w:r w:rsidR="000067D5" w:rsidRPr="00B4274A">
        <w:t xml:space="preserve"> </w:t>
      </w:r>
      <w:r w:rsidRPr="00E23361">
        <w:rPr>
          <w:rFonts w:eastAsia="Microsoft YaHei" w:hint="eastAsia"/>
        </w:rPr>
        <w:t>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quite work yet</w:t>
      </w:r>
      <w:ins w:id="1087" w:author="janelle" w:date="2018-04-05T10:37:00Z">
        <w:r w:rsidR="00D60B1A">
          <w:rPr>
            <w:rFonts w:eastAsia="Microsoft YaHei"/>
          </w:rPr>
          <w:t>.</w:t>
        </w:r>
      </w:ins>
      <w:del w:id="1088" w:author="janelle" w:date="2018-04-05T10:37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089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Drop for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drop(&amp;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self)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worker in 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self.workers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!("Shutting down worker {}", worker.id);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worker.thread.join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</w:t>
      </w:r>
      <w:r>
        <w:rPr>
          <w:rFonts w:eastAsia="Microsoft YaHei" w:hint="eastAsia"/>
        </w:rPr>
        <w:t>23</w:t>
      </w:r>
      <w:r w:rsidRPr="00E23361">
        <w:rPr>
          <w:rFonts w:eastAsia="Microsoft YaHei" w:hint="eastAsia"/>
        </w:rPr>
        <w:t>: Joining each thread when the thread pool goes out of scope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First</w:t>
      </w:r>
      <w:ins w:id="1090" w:author="AnneMarieW" w:date="2018-04-04T10:14:00Z">
        <w:r w:rsidR="00836E08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we loop through each of the thread pool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workers</w:t>
      </w:r>
      <w:r w:rsidRPr="00E23361">
        <w:rPr>
          <w:rFonts w:eastAsia="Microsoft YaHei" w:hint="eastAsia"/>
        </w:rPr>
        <w:t>. We 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&amp;</w:t>
      </w:r>
      <w:proofErr w:type="spellStart"/>
      <w:r w:rsidRPr="00E23361">
        <w:rPr>
          <w:rStyle w:val="Literal"/>
          <w:rFonts w:hint="eastAsia"/>
        </w:rPr>
        <w:t>mut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 this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because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self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is </w:t>
      </w:r>
      <w:del w:id="1091" w:author="AnneMarieW" w:date="2018-04-04T09:01:00Z">
        <w:r w:rsidRPr="00E23361" w:rsidDel="00084F4C">
          <w:rPr>
            <w:rFonts w:eastAsia="Microsoft YaHei" w:hint="eastAsia"/>
          </w:rPr>
          <w:delText xml:space="preserve">itself </w:delText>
        </w:r>
      </w:del>
      <w:r w:rsidRPr="00E23361">
        <w:rPr>
          <w:rFonts w:eastAsia="Microsoft YaHei" w:hint="eastAsia"/>
        </w:rPr>
        <w:t>a mutable reference</w:t>
      </w:r>
      <w:ins w:id="1092" w:author="AnneMarieW" w:date="2018-04-04T09:01:00Z">
        <w:r w:rsidR="00084F4C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and we also need to be able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mutate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Pr="00E23361">
        <w:rPr>
          <w:rFonts w:eastAsia="Microsoft YaHei" w:hint="eastAsia"/>
        </w:rPr>
        <w:t>.</w:t>
      </w:r>
      <w:r w:rsidR="000067D5" w:rsidRPr="00B4274A">
        <w:t xml:space="preserve"> </w:t>
      </w:r>
      <w:r w:rsidRPr="00E23361">
        <w:rPr>
          <w:rFonts w:eastAsia="Microsoft YaHei" w:hint="eastAsia"/>
        </w:rPr>
        <w:t>For each worker, we print a message saying that this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particular worker is shutting down, and</w:t>
      </w:r>
      <w:r w:rsidR="000067D5" w:rsidRPr="00B4274A">
        <w:t xml:space="preserve"> </w:t>
      </w:r>
      <w:r w:rsidRPr="00E23361">
        <w:rPr>
          <w:rFonts w:eastAsia="Microsoft YaHei" w:hint="eastAsia"/>
        </w:rPr>
        <w:t>then we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that worker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thread. If the call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fails, we use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make Rust panic and go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into an ungraceful shutdown.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Here</w:t>
      </w:r>
      <w:del w:id="1093" w:author="AnneMarieW" w:date="2018-04-04T09:02:00Z">
        <w:r w:rsidRPr="00E23361" w:rsidDel="00084F4C">
          <w:rPr>
            <w:rFonts w:eastAsia="Microsoft YaHei"/>
          </w:rPr>
          <w:delText>’</w:delText>
        </w:r>
      </w:del>
      <w:ins w:id="1094" w:author="AnneMarieW" w:date="2018-04-04T09:02:00Z">
        <w:r w:rsidR="00084F4C">
          <w:rPr>
            <w:rFonts w:eastAsia="Microsoft YaHei"/>
          </w:rPr>
          <w:t xml:space="preserve"> i</w:t>
        </w:r>
      </w:ins>
      <w:r w:rsidRPr="00E23361">
        <w:rPr>
          <w:rFonts w:eastAsia="Microsoft YaHei" w:hint="eastAsia"/>
        </w:rPr>
        <w:t xml:space="preserve">s the error we get </w:t>
      </w:r>
      <w:del w:id="1095" w:author="AnneMarieW" w:date="2018-04-04T09:02:00Z">
        <w:r w:rsidRPr="00E23361" w:rsidDel="00084F4C">
          <w:rPr>
            <w:rFonts w:eastAsia="Microsoft YaHei" w:hint="eastAsia"/>
          </w:rPr>
          <w:delText>if</w:delText>
        </w:r>
      </w:del>
      <w:ins w:id="1096" w:author="AnneMarieW" w:date="2018-04-04T09:02:00Z">
        <w:r w:rsidR="00084F4C">
          <w:rPr>
            <w:rFonts w:eastAsia="Microsoft YaHei"/>
          </w:rPr>
          <w:t>when</w:t>
        </w:r>
      </w:ins>
      <w:r w:rsidRPr="00E23361">
        <w:rPr>
          <w:rFonts w:eastAsia="Microsoft YaHei" w:hint="eastAsia"/>
        </w:rPr>
        <w:t xml:space="preserve"> we compile this code: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error[E0507]: cannot move out of borrowed content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/lib.rs:65:13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65 |</w:t>
      </w:r>
      <w:r w:rsidR="00371FFD">
        <w:rPr>
          <w:rStyle w:val="HTMLCode"/>
          <w:rFonts w:hint="eastAsia"/>
        </w:rPr>
        <w:t xml:space="preserve">   </w:t>
      </w:r>
      <w:r w:rsidRPr="00E23361">
        <w:rPr>
          <w:rStyle w:val="HTMLCode"/>
          <w:rFonts w:hint="eastAsia"/>
        </w:rPr>
        <w:t xml:space="preserve"> </w:t>
      </w:r>
      <w:proofErr w:type="spellStart"/>
      <w:proofErr w:type="gramStart"/>
      <w:r w:rsidRPr="00E23361">
        <w:rPr>
          <w:rStyle w:val="HTMLCode"/>
          <w:rFonts w:hint="eastAsia"/>
        </w:rPr>
        <w:t>worker.thread.join</w:t>
      </w:r>
      <w:proofErr w:type="spellEnd"/>
      <w:r w:rsidRPr="00E23361">
        <w:rPr>
          <w:rStyle w:val="HTMLCode"/>
          <w:rFonts w:hint="eastAsia"/>
        </w:rPr>
        <w:t>(</w:t>
      </w:r>
      <w:proofErr w:type="gramEnd"/>
      <w:r w:rsidRPr="00E23361">
        <w:rPr>
          <w:rStyle w:val="HTMLCode"/>
          <w:rFonts w:hint="eastAsia"/>
        </w:rPr>
        <w:t>).unwrap();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 xml:space="preserve"> ^^^^^^ cannot move out of borrowed content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</w:t>
      </w:r>
      <w:del w:id="1097" w:author="AnneMarieW" w:date="2018-04-04T09:02:00Z">
        <w:r w:rsidRPr="00E23361" w:rsidDel="00084F4C">
          <w:rPr>
            <w:rFonts w:eastAsia="Microsoft YaHei" w:hint="eastAsia"/>
          </w:rPr>
          <w:delText>is</w:delText>
        </w:r>
      </w:del>
      <w:ins w:id="1098" w:author="AnneMarieW" w:date="2018-04-04T09:02:00Z">
        <w:r w:rsidR="00084F4C">
          <w:rPr>
            <w:rFonts w:eastAsia="Microsoft YaHei"/>
          </w:rPr>
          <w:t>e error</w:t>
        </w:r>
      </w:ins>
      <w:r w:rsidRPr="00E23361">
        <w:rPr>
          <w:rFonts w:eastAsia="Microsoft YaHei" w:hint="eastAsia"/>
        </w:rPr>
        <w:t xml:space="preserve"> tells </w:t>
      </w:r>
      <w:r>
        <w:rPr>
          <w:rFonts w:eastAsia="Microsoft YaHei" w:hint="eastAsia"/>
        </w:rPr>
        <w:t>us</w:t>
      </w:r>
      <w:r w:rsidRPr="00E23361">
        <w:rPr>
          <w:rFonts w:eastAsia="Microsoft YaHei" w:hint="eastAsia"/>
        </w:rPr>
        <w:t xml:space="preserve"> we can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because we only have a mutable borrow of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each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Pr="00E23361">
        <w:rPr>
          <w:rFonts w:eastAsia="Microsoft YaHei" w:hint="eastAsia"/>
        </w:rPr>
        <w:t>, and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takes ownership of its argument. </w:t>
      </w:r>
      <w:del w:id="1099" w:author="AnneMarieW" w:date="2018-04-04T09:02:00Z">
        <w:r w:rsidRPr="00E23361" w:rsidDel="00084F4C">
          <w:rPr>
            <w:rFonts w:eastAsia="Microsoft YaHei" w:hint="eastAsia"/>
          </w:rPr>
          <w:delText>In order t</w:delText>
        </w:r>
      </w:del>
      <w:ins w:id="1100" w:author="AnneMarieW" w:date="2018-04-04T09:02:00Z">
        <w:r w:rsidR="00084F4C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>o solve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this</w:t>
      </w:r>
      <w:ins w:id="1101" w:author="AnneMarieW" w:date="2018-04-04T09:02:00Z">
        <w:r w:rsidR="00084F4C">
          <w:rPr>
            <w:rFonts w:eastAsia="Microsoft YaHei"/>
          </w:rPr>
          <w:t xml:space="preserve"> issue</w:t>
        </w:r>
      </w:ins>
      <w:r w:rsidRPr="00E23361">
        <w:rPr>
          <w:rFonts w:eastAsia="Microsoft YaHei" w:hint="eastAsia"/>
        </w:rPr>
        <w:t xml:space="preserve">, we need </w:t>
      </w:r>
      <w:del w:id="1102" w:author="AnneMarieW" w:date="2018-04-04T09:03:00Z">
        <w:r w:rsidRPr="00E23361" w:rsidDel="00084F4C">
          <w:rPr>
            <w:rFonts w:eastAsia="Microsoft YaHei" w:hint="eastAsia"/>
          </w:rPr>
          <w:delText>a way</w:delText>
        </w:r>
        <w:r w:rsidR="000067D5" w:rsidRPr="00B4274A" w:rsidDel="00084F4C">
          <w:delText xml:space="preserve"> </w:delText>
        </w:r>
      </w:del>
      <w:r w:rsidRPr="00E23361">
        <w:rPr>
          <w:rFonts w:eastAsia="Microsoft YaHei" w:hint="eastAsia"/>
        </w:rPr>
        <w:t>to move the thread out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 that owns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thread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so </w:t>
      </w:r>
      <w:del w:id="1103" w:author="AnneMarieW" w:date="2018-04-04T09:02:00Z">
        <w:r w:rsidRPr="00E23361" w:rsidDel="00084F4C">
          <w:rPr>
            <w:rFonts w:eastAsia="Microsoft YaHei" w:hint="eastAsia"/>
          </w:rPr>
          <w:delText>that</w:delText>
        </w:r>
        <w:r w:rsidR="000067D5" w:rsidRPr="00B4274A" w:rsidDel="00084F4C">
          <w:delText xml:space="preserve"> </w:delText>
        </w:r>
      </w:del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can consume the thread. We </w:t>
      </w:r>
      <w:del w:id="1104" w:author="AnneMarieW" w:date="2018-04-04T09:04:00Z">
        <w:r w:rsidRPr="00E23361" w:rsidDel="00084F4C">
          <w:rPr>
            <w:rFonts w:eastAsia="Microsoft YaHei" w:hint="eastAsia"/>
          </w:rPr>
          <w:delText xml:space="preserve">saw a way to do </w:delText>
        </w:r>
      </w:del>
      <w:ins w:id="1105" w:author="AnneMarieW" w:date="2018-04-04T09:04:00Z">
        <w:r w:rsidR="00084F4C">
          <w:rPr>
            <w:rFonts w:eastAsia="Microsoft YaHei"/>
          </w:rPr>
          <w:t xml:space="preserve">did </w:t>
        </w:r>
      </w:ins>
      <w:r w:rsidRPr="00E23361">
        <w:rPr>
          <w:rFonts w:eastAsia="Microsoft YaHei" w:hint="eastAsia"/>
        </w:rPr>
        <w:t>this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Listing 17-15: if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holds an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Option&lt;thread::</w:t>
      </w:r>
      <w:proofErr w:type="spellStart"/>
      <w:r w:rsidRPr="00E23361">
        <w:rPr>
          <w:rStyle w:val="Literal"/>
          <w:rFonts w:hint="eastAsia"/>
        </w:rPr>
        <w:t>JoinHandle</w:t>
      </w:r>
      <w:proofErr w:type="spellEnd"/>
      <w:proofErr w:type="gramStart"/>
      <w:r w:rsidRPr="00E23361">
        <w:rPr>
          <w:rStyle w:val="Literal"/>
          <w:rFonts w:hint="eastAsia"/>
        </w:rPr>
        <w:t>&lt;(</w:t>
      </w:r>
      <w:proofErr w:type="gramEnd"/>
      <w:r w:rsidRPr="00E23361">
        <w:rPr>
          <w:rStyle w:val="Literal"/>
          <w:rFonts w:hint="eastAsia"/>
        </w:rPr>
        <w:t>)&gt;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instead, we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can call the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take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Option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move the value out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Some</w:t>
      </w:r>
      <w:r w:rsidRPr="00911FB8">
        <w:t xml:space="preserve"> </w:t>
      </w:r>
      <w:r w:rsidRPr="00E23361">
        <w:rPr>
          <w:rFonts w:eastAsia="Microsoft YaHei" w:hint="eastAsia"/>
        </w:rPr>
        <w:t>variant and</w:t>
      </w:r>
      <w:r w:rsidR="000067D5" w:rsidRPr="00B4274A">
        <w:t xml:space="preserve"> </w:t>
      </w:r>
      <w:r w:rsidRPr="00E23361">
        <w:rPr>
          <w:rFonts w:eastAsia="Microsoft YaHei" w:hint="eastAsia"/>
        </w:rPr>
        <w:t>leave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None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 in its place. In other words,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lastRenderedPageBreak/>
        <w:t>Worker</w:t>
      </w:r>
      <w:r w:rsidRPr="00911FB8">
        <w:t xml:space="preserve"> </w:t>
      </w:r>
      <w:r w:rsidRPr="00E23361">
        <w:rPr>
          <w:rFonts w:eastAsia="Microsoft YaHei" w:hint="eastAsia"/>
        </w:rPr>
        <w:t>that is running</w:t>
      </w:r>
      <w:r w:rsidR="000067D5" w:rsidRPr="00B4274A">
        <w:t xml:space="preserve"> </w:t>
      </w:r>
      <w:r w:rsidRPr="00E23361">
        <w:rPr>
          <w:rFonts w:eastAsia="Microsoft YaHei" w:hint="eastAsia"/>
        </w:rPr>
        <w:t>will have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</w:t>
      </w:r>
      <w:r w:rsidRPr="00E23361">
        <w:rPr>
          <w:rFonts w:eastAsia="Microsoft YaHei" w:hint="eastAsia"/>
        </w:rPr>
        <w:t>, and when we want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clean up a worker,</w:t>
      </w:r>
      <w:r w:rsidR="000067D5" w:rsidRPr="00B4274A">
        <w:t xml:space="preserve"> </w:t>
      </w: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ll replace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Some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with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None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so the worker 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have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 thread to run.</w:t>
      </w:r>
    </w:p>
    <w:p w:rsidR="00E23361" w:rsidRPr="00E23361" w:rsidRDefault="00E23361" w:rsidP="00E23361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So we know we want to update the definition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like this: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06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struct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: Option&lt;thread::</w:t>
      </w:r>
      <w:proofErr w:type="spellStart"/>
      <w:r w:rsidR="00E23361" w:rsidRPr="00E23361">
        <w:rPr>
          <w:rStyle w:val="HTMLCode"/>
          <w:rFonts w:hint="eastAsia"/>
        </w:rPr>
        <w:t>JoinHandle</w:t>
      </w:r>
      <w:proofErr w:type="spellEnd"/>
      <w:r w:rsidR="00E23361" w:rsidRPr="00E23361">
        <w:rPr>
          <w:rStyle w:val="HTMLCode"/>
          <w:rFonts w:hint="eastAsia"/>
        </w:rPr>
        <w:t>&lt;()&gt;&gt;,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Now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lean on the compiler to find the other places that need to change.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Checking this code, we</w:t>
      </w:r>
      <w:r w:rsidR="000067D5" w:rsidRPr="00B4274A">
        <w:t xml:space="preserve"> </w:t>
      </w:r>
      <w:r w:rsidRPr="00E23361">
        <w:rPr>
          <w:rFonts w:eastAsia="Microsoft YaHei" w:hint="eastAsia"/>
        </w:rPr>
        <w:t>get two errors:</w:t>
      </w:r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error</w:t>
      </w:r>
      <w:r>
        <w:rPr>
          <w:rStyle w:val="HTMLCode"/>
          <w:rFonts w:hint="eastAsia"/>
        </w:rPr>
        <w:t>[E0599]:</w:t>
      </w:r>
      <w:r w:rsidRPr="00E23361">
        <w:rPr>
          <w:rStyle w:val="HTMLCode"/>
          <w:rFonts w:hint="eastAsia"/>
        </w:rPr>
        <w:t xml:space="preserve"> no method named `join` found for type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`std::option::Option&lt;std::thread::JoinHandle&lt;()&gt;&gt;` in the current scope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/lib.rs:65:27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65 |</w:t>
      </w:r>
      <w:r w:rsidR="00371FFD">
        <w:rPr>
          <w:rStyle w:val="HTMLCode"/>
          <w:rFonts w:hint="eastAsia"/>
        </w:rPr>
        <w:t xml:space="preserve">   </w:t>
      </w:r>
      <w:r w:rsidRPr="00E23361">
        <w:rPr>
          <w:rStyle w:val="HTMLCode"/>
          <w:rFonts w:hint="eastAsia"/>
        </w:rPr>
        <w:t xml:space="preserve"> </w:t>
      </w:r>
      <w:proofErr w:type="spellStart"/>
      <w:proofErr w:type="gramStart"/>
      <w:r w:rsidRPr="00E23361">
        <w:rPr>
          <w:rStyle w:val="HTMLCode"/>
          <w:rFonts w:hint="eastAsia"/>
        </w:rPr>
        <w:t>worker.thread.join</w:t>
      </w:r>
      <w:proofErr w:type="spellEnd"/>
      <w:r w:rsidRPr="00E23361">
        <w:rPr>
          <w:rStyle w:val="HTMLCode"/>
          <w:rFonts w:hint="eastAsia"/>
        </w:rPr>
        <w:t>(</w:t>
      </w:r>
      <w:proofErr w:type="gramEnd"/>
      <w:r w:rsidRPr="00E23361">
        <w:rPr>
          <w:rStyle w:val="HTMLCode"/>
          <w:rFonts w:hint="eastAsia"/>
        </w:rPr>
        <w:t>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    </w:t>
      </w:r>
      <w:r w:rsidR="00E23361" w:rsidRPr="00E23361">
        <w:rPr>
          <w:rStyle w:val="HTMLCode"/>
          <w:rFonts w:hint="eastAsia"/>
        </w:rPr>
        <w:t>^^^^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error[E0308]: mismatched types</w:t>
      </w:r>
    </w:p>
    <w:p w:rsidR="00E23361" w:rsidRPr="00E23361" w:rsidRDefault="00371FFD" w:rsidP="00EE70CB">
      <w:pPr>
        <w:pStyle w:val="BodyFirst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--&gt; </w:t>
      </w:r>
      <w:proofErr w:type="spellStart"/>
      <w:r w:rsidR="00E23361" w:rsidRPr="00E23361">
        <w:rPr>
          <w:rStyle w:val="HTMLCode"/>
          <w:rFonts w:hint="eastAsia"/>
        </w:rPr>
        <w:t>src</w:t>
      </w:r>
      <w:proofErr w:type="spellEnd"/>
      <w:r w:rsidR="00E23361" w:rsidRPr="00E23361">
        <w:rPr>
          <w:rStyle w:val="HTMLCode"/>
          <w:rFonts w:hint="eastAsia"/>
        </w:rPr>
        <w:t>/lib.rs:89:</w:t>
      </w:r>
      <w:r w:rsidR="00E23361">
        <w:rPr>
          <w:rStyle w:val="HTMLCode"/>
          <w:rFonts w:hint="eastAsia"/>
        </w:rPr>
        <w:t>13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E23361" w:rsidP="00371FFD">
      <w:pPr>
        <w:pStyle w:val="Body"/>
        <w:rPr>
          <w:rStyle w:val="HTMLCode"/>
        </w:rPr>
      </w:pPr>
      <w:r w:rsidRPr="00E23361">
        <w:rPr>
          <w:rStyle w:val="HTMLCode"/>
          <w:rFonts w:hint="eastAsia"/>
        </w:rPr>
        <w:t>89 |</w:t>
      </w:r>
      <w:r w:rsidR="00371FFD">
        <w:rPr>
          <w:rStyle w:val="HTMLCode"/>
          <w:rFonts w:hint="eastAsia"/>
        </w:rPr>
        <w:t xml:space="preserve">   </w:t>
      </w:r>
      <w:r w:rsidRPr="00E23361">
        <w:rPr>
          <w:rStyle w:val="HTMLCode"/>
          <w:rFonts w:hint="eastAsia"/>
        </w:rPr>
        <w:t xml:space="preserve"> thread,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 xml:space="preserve"> ^^^^^^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</w:t>
      </w:r>
      <w:r w:rsidR="00E23361">
        <w:rPr>
          <w:rStyle w:val="HTMLCode"/>
          <w:rFonts w:hint="eastAsia"/>
        </w:rPr>
        <w:t xml:space="preserve"> |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 xml:space="preserve"> expected </w:t>
      </w:r>
      <w:proofErr w:type="spellStart"/>
      <w:r w:rsidR="00E23361" w:rsidRPr="00E23361">
        <w:rPr>
          <w:rStyle w:val="HTMLCode"/>
          <w:rFonts w:hint="eastAsia"/>
        </w:rPr>
        <w:t>enum</w:t>
      </w:r>
      <w:proofErr w:type="spellEnd"/>
      <w:r w:rsidR="00E23361" w:rsidRPr="00E23361">
        <w:rPr>
          <w:rStyle w:val="HTMLCode"/>
          <w:rFonts w:hint="eastAsia"/>
        </w:rPr>
        <w:t xml:space="preserve"> `std:</w:t>
      </w:r>
      <w:proofErr w:type="gramStart"/>
      <w:r w:rsidR="00E23361" w:rsidRPr="00E23361">
        <w:rPr>
          <w:rStyle w:val="HTMLCode"/>
          <w:rFonts w:hint="eastAsia"/>
        </w:rPr>
        <w:t>:option</w:t>
      </w:r>
      <w:proofErr w:type="gramEnd"/>
      <w:r w:rsidR="00E23361" w:rsidRPr="00E23361">
        <w:rPr>
          <w:rStyle w:val="HTMLCode"/>
          <w:rFonts w:hint="eastAsia"/>
        </w:rPr>
        <w:t xml:space="preserve">::Option`, found </w:t>
      </w:r>
      <w:proofErr w:type="spellStart"/>
      <w:r w:rsidR="00E23361" w:rsidRPr="00E23361">
        <w:rPr>
          <w:rStyle w:val="HTMLCode"/>
          <w:rFonts w:hint="eastAsia"/>
        </w:rPr>
        <w:t>struct</w:t>
      </w:r>
      <w:proofErr w:type="spell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`</w:t>
      </w:r>
      <w:proofErr w:type="gramStart"/>
      <w:r w:rsidR="00E23361" w:rsidRPr="00E23361">
        <w:rPr>
          <w:rStyle w:val="HTMLCode"/>
          <w:rFonts w:hint="eastAsia"/>
        </w:rPr>
        <w:t>std</w:t>
      </w:r>
      <w:proofErr w:type="gramEnd"/>
      <w:r w:rsidR="00E23361" w:rsidRPr="00E23361">
        <w:rPr>
          <w:rStyle w:val="HTMLCode"/>
          <w:rFonts w:hint="eastAsia"/>
        </w:rPr>
        <w:t>::thread::</w:t>
      </w:r>
      <w:proofErr w:type="spellStart"/>
      <w:r w:rsidR="00E23361" w:rsidRPr="00E23361">
        <w:rPr>
          <w:rStyle w:val="HTMLCode"/>
          <w:rFonts w:hint="eastAsia"/>
        </w:rPr>
        <w:t>JoinHandle</w:t>
      </w:r>
      <w:proofErr w:type="spellEnd"/>
      <w:r w:rsidR="00E23361" w:rsidRPr="00E23361">
        <w:rPr>
          <w:rStyle w:val="HTMLCode"/>
          <w:rFonts w:hint="eastAsia"/>
        </w:rPr>
        <w:t>`</w:t>
      </w:r>
    </w:p>
    <w:p w:rsid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>
        <w:rPr>
          <w:rStyle w:val="HTMLCode"/>
          <w:rFonts w:hint="eastAsia"/>
        </w:rPr>
        <w:t>|</w:t>
      </w:r>
      <w:r>
        <w:rPr>
          <w:rStyle w:val="HTMLCode"/>
          <w:rFonts w:hint="eastAsia"/>
        </w:rPr>
        <w:t xml:space="preserve">   </w:t>
      </w:r>
      <w:r w:rsidR="00E23361">
        <w:rPr>
          <w:rStyle w:val="HTMLCode"/>
          <w:rFonts w:hint="eastAsia"/>
        </w:rPr>
        <w:t xml:space="preserve"> help: try using a variant of the expected type: `</w:t>
      </w:r>
      <w:proofErr w:type="gramStart"/>
      <w:r w:rsidR="00E23361">
        <w:rPr>
          <w:rStyle w:val="HTMLCode"/>
          <w:rFonts w:hint="eastAsia"/>
        </w:rPr>
        <w:t>Some(</w:t>
      </w:r>
      <w:proofErr w:type="gramEnd"/>
      <w:r w:rsidR="00E23361">
        <w:rPr>
          <w:rStyle w:val="HTMLCode"/>
          <w:rFonts w:hint="eastAsia"/>
        </w:rPr>
        <w:t>thread)`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|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= note: expected type `std::option::Option&lt;std::thread::</w:t>
      </w:r>
      <w:proofErr w:type="spellStart"/>
      <w:r w:rsidR="00E23361" w:rsidRPr="00E23361">
        <w:rPr>
          <w:rStyle w:val="HTMLCode"/>
          <w:rFonts w:hint="eastAsia"/>
        </w:rPr>
        <w:t>JoinHandle</w:t>
      </w:r>
      <w:proofErr w:type="spellEnd"/>
      <w:r w:rsidR="00E23361" w:rsidRPr="00E23361">
        <w:rPr>
          <w:rStyle w:val="HTMLCode"/>
          <w:rFonts w:hint="eastAsia"/>
        </w:rPr>
        <w:t>&lt;()&gt;&gt;`</w:t>
      </w:r>
    </w:p>
    <w:p w:rsidR="00E23361" w:rsidRPr="00E23361" w:rsidRDefault="00371FFD" w:rsidP="00B4274A">
      <w:pPr>
        <w:pStyle w:val="CodeC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found type `std::thread::JoinHandle&lt;_&gt;`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address the second error, which points to the code at the end of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Worker::new</w:t>
      </w:r>
      <w:r w:rsidRPr="00E23361">
        <w:rPr>
          <w:rFonts w:eastAsia="Microsoft YaHei" w:hint="eastAsia"/>
        </w:rPr>
        <w:t>; we need</w:t>
      </w:r>
      <w:r w:rsidR="000067D5" w:rsidRPr="00B4274A">
        <w:t xml:space="preserve"> </w:t>
      </w:r>
      <w:r w:rsidRPr="00E23361">
        <w:rPr>
          <w:rFonts w:eastAsia="Microsoft YaHei" w:hint="eastAsia"/>
        </w:rPr>
        <w:t>to wrap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value in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Style w:val="Literal"/>
          <w:rFonts w:hint="eastAsia"/>
        </w:rPr>
        <w:t>Some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when we create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new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Pr="00E23361">
        <w:rPr>
          <w:rFonts w:eastAsia="Microsoft YaHei" w:hint="eastAsia"/>
        </w:rPr>
        <w:t>. Make the following changes to fix this</w:t>
      </w:r>
      <w:ins w:id="1107" w:author="AnneMarieW" w:date="2018-04-04T09:05:00Z">
        <w:r w:rsidR="00084F4C">
          <w:rPr>
            <w:rFonts w:eastAsia="Microsoft YaHei"/>
          </w:rPr>
          <w:t xml:space="preserve"> error</w:t>
        </w:r>
      </w:ins>
      <w:r w:rsidRPr="00E23361">
        <w:rPr>
          <w:rFonts w:eastAsia="Microsoft YaHei" w:hint="eastAsia"/>
        </w:rPr>
        <w:t>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08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lastRenderedPageBreak/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 receiver: Arc&lt;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&lt;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::Receiver&lt;Job&gt;&gt;&gt;) -&gt;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109" w:author="janelle" w:date="2018-03-28T11:18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: Some(thread),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The first error is in our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implementation. We mentioned earlier that we</w:t>
      </w:r>
      <w:r w:rsidRPr="00E23361">
        <w:rPr>
          <w:rFonts w:eastAsia="Microsoft YaHei"/>
        </w:rPr>
        <w:t xml:space="preserve"> </w:t>
      </w:r>
      <w:r>
        <w:rPr>
          <w:rFonts w:eastAsia="Microsoft YaHei" w:hint="eastAsia"/>
        </w:rPr>
        <w:t>intended</w:t>
      </w:r>
      <w:r w:rsidRPr="00E23361">
        <w:rPr>
          <w:rFonts w:eastAsia="Microsoft YaHei" w:hint="eastAsia"/>
        </w:rPr>
        <w:t xml:space="preserve"> to</w:t>
      </w:r>
      <w:r w:rsidR="000067D5" w:rsidRPr="00B4274A">
        <w:t xml:space="preserve"> </w:t>
      </w:r>
      <w:r w:rsidRPr="00E23361">
        <w:rPr>
          <w:rFonts w:eastAsia="Microsoft YaHei" w:hint="eastAsia"/>
        </w:rPr>
        <w:t>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take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Option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value to move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thread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out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 w:rsidRPr="00E23361">
        <w:rPr>
          <w:rFonts w:eastAsia="Microsoft YaHei" w:hint="eastAsia"/>
        </w:rPr>
        <w:t>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following changes will do so: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r w:rsidRPr="00E23361">
        <w:rPr>
          <w:rFonts w:eastAsia="Microsoft YaHei" w:hint="eastAsia"/>
        </w:rPr>
        <w:t xml:space="preserve">Filename: </w:t>
      </w:r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Drop for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drop(&amp;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self)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worker in 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self.workers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!("Shutting down worker {}", worker.id);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if</w:t>
      </w:r>
      <w:proofErr w:type="gramEnd"/>
      <w:r w:rsidR="00E23361" w:rsidRPr="00E23361">
        <w:rPr>
          <w:rStyle w:val="HTMLCode"/>
          <w:rFonts w:hint="eastAsia"/>
        </w:rPr>
        <w:t xml:space="preserve"> let Some(thread) = </w:t>
      </w:r>
      <w:proofErr w:type="spellStart"/>
      <w:r w:rsidR="00E23361" w:rsidRPr="00E23361">
        <w:rPr>
          <w:rStyle w:val="HTMLCode"/>
          <w:rFonts w:hint="eastAsia"/>
        </w:rPr>
        <w:t>worker.thread.take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thread.join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Default="00E23361" w:rsidP="00B4274A">
      <w:pPr>
        <w:pStyle w:val="Body"/>
        <w:rPr>
          <w:ins w:id="1110" w:author="janelle" w:date="2018-03-28T11:25:00Z"/>
          <w:rFonts w:eastAsia="Microsoft YaHei"/>
        </w:rPr>
      </w:pPr>
      <w:r w:rsidRPr="00E23361">
        <w:rPr>
          <w:rFonts w:eastAsia="Microsoft YaHei" w:hint="eastAsia"/>
        </w:rPr>
        <w:t xml:space="preserve">As </w:t>
      </w:r>
      <w:del w:id="1111" w:author="AnneMarieW" w:date="2018-04-04T09:06:00Z">
        <w:r w:rsidRPr="00E23361" w:rsidDel="00714910">
          <w:rPr>
            <w:rFonts w:eastAsia="Microsoft YaHei" w:hint="eastAsia"/>
          </w:rPr>
          <w:delText xml:space="preserve">we saw </w:delText>
        </w:r>
      </w:del>
      <w:ins w:id="1112" w:author="AnneMarieW" w:date="2018-04-04T09:06:00Z">
        <w:r w:rsidR="00714910">
          <w:rPr>
            <w:rFonts w:eastAsia="Microsoft YaHei"/>
          </w:rPr>
          <w:t xml:space="preserve">discussed </w:t>
        </w:r>
      </w:ins>
      <w:r w:rsidRPr="00E23361">
        <w:rPr>
          <w:rFonts w:eastAsia="Microsoft YaHei" w:hint="eastAsia"/>
        </w:rPr>
        <w:t xml:space="preserve">in </w:t>
      </w:r>
      <w:r w:rsidR="00F64EA0" w:rsidRPr="00F64EA0">
        <w:rPr>
          <w:rFonts w:eastAsia="Microsoft YaHei"/>
          <w:highlight w:val="yellow"/>
          <w:rPrChange w:id="1113" w:author="AnneMarieW" w:date="2018-04-04T09:06:00Z">
            <w:rPr>
              <w:rFonts w:ascii="Courier New" w:eastAsia="Microsoft YaHei" w:hAnsi="Courier New" w:cs="Courier New"/>
              <w:sz w:val="20"/>
            </w:rPr>
          </w:rPrChange>
        </w:rPr>
        <w:t>Chapter 17</w:t>
      </w:r>
      <w:r w:rsidRPr="00E23361">
        <w:rPr>
          <w:rFonts w:eastAsia="Microsoft YaHei" w:hint="eastAsia"/>
        </w:rPr>
        <w:t>,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take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Option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takes the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Style w:val="Literal"/>
          <w:rFonts w:hint="eastAsia"/>
        </w:rPr>
        <w:t>Some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</w:t>
      </w:r>
      <w:r w:rsidR="000067D5" w:rsidRPr="00B4274A">
        <w:t xml:space="preserve"> </w:t>
      </w:r>
      <w:r w:rsidRPr="00E23361">
        <w:rPr>
          <w:rFonts w:eastAsia="Microsoft YaHei" w:hint="eastAsia"/>
        </w:rPr>
        <w:t>out and leaves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None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 its place.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using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if let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to </w:t>
      </w:r>
      <w:proofErr w:type="spellStart"/>
      <w:r w:rsidRPr="00E23361">
        <w:rPr>
          <w:rFonts w:eastAsia="Microsoft YaHei" w:hint="eastAsia"/>
        </w:rPr>
        <w:t>destructure</w:t>
      </w:r>
      <w:proofErr w:type="spellEnd"/>
      <w:r w:rsidRPr="00E23361">
        <w:rPr>
          <w:rFonts w:eastAsia="Microsoft YaHei" w:hint="eastAsia"/>
        </w:rPr>
        <w:t xml:space="preserve"> the</w:t>
      </w:r>
      <w:r w:rsidR="000067D5" w:rsidRPr="00B4274A">
        <w:t xml:space="preserve"> </w:t>
      </w:r>
      <w:proofErr w:type="gramStart"/>
      <w:r w:rsidRPr="00E23361">
        <w:rPr>
          <w:rStyle w:val="Literal"/>
          <w:rFonts w:hint="eastAsia"/>
        </w:rPr>
        <w:t>Some</w:t>
      </w:r>
      <w:proofErr w:type="gram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get the thread</w:t>
      </w:r>
      <w:del w:id="1114" w:author="AnneMarieW" w:date="2018-04-04T09:06:00Z">
        <w:r w:rsidRPr="00E23361" w:rsidDel="00714910">
          <w:rPr>
            <w:rFonts w:eastAsia="Microsoft YaHei" w:hint="eastAsia"/>
          </w:rPr>
          <w:delText>,</w:delText>
        </w:r>
      </w:del>
      <w:ins w:id="1115" w:author="AnneMarieW" w:date="2018-04-04T09:06:00Z">
        <w:r w:rsidR="00714910">
          <w:rPr>
            <w:rFonts w:eastAsia="Microsoft YaHei"/>
          </w:rPr>
          <w:t>;</w:t>
        </w:r>
      </w:ins>
      <w:r w:rsidRPr="00E23361">
        <w:rPr>
          <w:rFonts w:eastAsia="Microsoft YaHei" w:hint="eastAsia"/>
        </w:rPr>
        <w:t xml:space="preserve"> then we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the thread. If a worker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</w:t>
      </w:r>
      <w:r w:rsidR="000067D5" w:rsidRPr="00B4274A">
        <w:t xml:space="preserve"> </w:t>
      </w:r>
      <w:r w:rsidRPr="00E23361">
        <w:rPr>
          <w:rFonts w:eastAsia="Microsoft YaHei" w:hint="eastAsia"/>
        </w:rPr>
        <w:t>is already</w:t>
      </w:r>
      <w:r>
        <w:rPr>
          <w:rFonts w:eastAsia="Microsoft YaHei" w:hint="eastAsia"/>
        </w:rPr>
        <w:t xml:space="preserve"> </w:t>
      </w:r>
      <w:proofErr w:type="gramStart"/>
      <w:r w:rsidRPr="00E23361">
        <w:rPr>
          <w:rStyle w:val="Literal"/>
          <w:rFonts w:hint="eastAsia"/>
        </w:rPr>
        <w:t>None</w:t>
      </w:r>
      <w:proofErr w:type="gramEnd"/>
      <w:r w:rsidRPr="00E23361">
        <w:rPr>
          <w:rFonts w:eastAsia="Microsoft YaHei" w:hint="eastAsia"/>
        </w:rPr>
        <w:t>, we know that worker has already had its thread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cleaned</w:t>
      </w:r>
      <w:r w:rsidR="000067D5" w:rsidRPr="00B4274A">
        <w:t xml:space="preserve"> </w:t>
      </w:r>
      <w:r w:rsidRPr="00E23361">
        <w:rPr>
          <w:rFonts w:eastAsia="Microsoft YaHei" w:hint="eastAsia"/>
        </w:rPr>
        <w:t>up, so nothing happens in that case.</w:t>
      </w:r>
    </w:p>
    <w:p w:rsidR="005F0C31" w:rsidRDefault="00803D30">
      <w:pPr>
        <w:pStyle w:val="ProductionDirective"/>
        <w:rPr>
          <w:rFonts w:eastAsia="Microsoft YaHei"/>
        </w:rPr>
        <w:pPrChange w:id="1116" w:author="janelle" w:date="2018-03-28T11:25:00Z">
          <w:pPr>
            <w:pStyle w:val="Body"/>
          </w:pPr>
        </w:pPrChange>
      </w:pPr>
      <w:ins w:id="1117" w:author="janelle" w:date="2018-03-28T11:25:00Z">
        <w:r>
          <w:rPr>
            <w:rFonts w:eastAsia="Microsoft YaHei"/>
          </w:rPr>
          <w:t xml:space="preserve">prod: confirm </w:t>
        </w:r>
        <w:proofErr w:type="spellStart"/>
        <w:r>
          <w:rPr>
            <w:rFonts w:eastAsia="Microsoft YaHei"/>
          </w:rPr>
          <w:t>xref</w:t>
        </w:r>
      </w:ins>
      <w:proofErr w:type="spellEnd"/>
    </w:p>
    <w:p w:rsidR="00E23361" w:rsidRPr="00853061" w:rsidRDefault="00E23361" w:rsidP="00371FFD">
      <w:pPr>
        <w:pStyle w:val="HeadB"/>
        <w:rPr>
          <w:rFonts w:eastAsia="Microsoft YaHei"/>
        </w:rPr>
      </w:pPr>
      <w:bookmarkStart w:id="1118" w:name="signaling-to-the-threads-to-stop-listeni"/>
      <w:bookmarkStart w:id="1119" w:name="heading"/>
      <w:bookmarkStart w:id="1120" w:name="_Toc509918809"/>
      <w:bookmarkEnd w:id="1118"/>
      <w:bookmarkEnd w:id="1119"/>
      <w:r w:rsidRPr="00853061">
        <w:rPr>
          <w:rFonts w:eastAsia="Microsoft YaHei" w:hint="eastAsia"/>
        </w:rPr>
        <w:t>Signaling to the Threads to Stop Listening for Jobs</w:t>
      </w:r>
      <w:bookmarkEnd w:id="1120"/>
    </w:p>
    <w:p w:rsidR="00E23361" w:rsidRPr="00E23361" w:rsidRDefault="00E23361" w:rsidP="00EE70CB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 xml:space="preserve">With </w:t>
      </w:r>
      <w:del w:id="1121" w:author="AnneMarieW" w:date="2018-04-04T09:07:00Z">
        <w:r w:rsidRPr="00E23361" w:rsidDel="00EC6254">
          <w:rPr>
            <w:rFonts w:eastAsia="Microsoft YaHei" w:hint="eastAsia"/>
          </w:rPr>
          <w:delText>this</w:delText>
        </w:r>
      </w:del>
      <w:ins w:id="1122" w:author="AnneMarieW" w:date="2018-04-04T09:07:00Z">
        <w:r w:rsidR="00EC6254">
          <w:rPr>
            <w:rFonts w:eastAsia="Microsoft YaHei"/>
          </w:rPr>
          <w:t>all the changes we’ve made</w:t>
        </w:r>
      </w:ins>
      <w:r w:rsidRPr="00E23361">
        <w:rPr>
          <w:rFonts w:eastAsia="Microsoft YaHei" w:hint="eastAsia"/>
        </w:rPr>
        <w:t>, our code compiles without any warnings. B</w:t>
      </w:r>
      <w:ins w:id="1123" w:author="AnneMarieW" w:date="2018-04-04T09:07:00Z">
        <w:r w:rsidR="00EC6254">
          <w:rPr>
            <w:rFonts w:eastAsia="Microsoft YaHei"/>
          </w:rPr>
          <w:t>ut the b</w:t>
        </w:r>
      </w:ins>
      <w:r w:rsidRPr="00E23361">
        <w:rPr>
          <w:rFonts w:eastAsia="Microsoft YaHei" w:hint="eastAsia"/>
        </w:rPr>
        <w:t xml:space="preserve">ad news </w:t>
      </w:r>
      <w:del w:id="1124" w:author="AnneMarieW" w:date="2018-04-04T09:07:00Z">
        <w:r w:rsidRPr="00E23361" w:rsidDel="00EC6254">
          <w:rPr>
            <w:rFonts w:eastAsia="Microsoft YaHei" w:hint="eastAsia"/>
          </w:rPr>
          <w:delText xml:space="preserve">though, </w:delText>
        </w:r>
      </w:del>
      <w:ins w:id="1125" w:author="AnneMarieW" w:date="2018-04-04T09:07:00Z">
        <w:r w:rsidR="00EC6254">
          <w:rPr>
            <w:rFonts w:eastAsia="Microsoft YaHei"/>
          </w:rPr>
          <w:t xml:space="preserve">is </w:t>
        </w:r>
      </w:ins>
      <w:r w:rsidRPr="00E23361">
        <w:rPr>
          <w:rFonts w:eastAsia="Microsoft YaHei" w:hint="eastAsia"/>
        </w:rPr>
        <w:t>this code</w:t>
      </w:r>
      <w:r w:rsidR="000067D5" w:rsidRPr="00B4274A">
        <w:t xml:space="preserve"> </w:t>
      </w:r>
      <w:r w:rsidRPr="00E23361">
        <w:rPr>
          <w:rFonts w:eastAsia="Microsoft YaHei" w:hint="eastAsia"/>
        </w:rPr>
        <w:t>doesn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function the way we want it to yet. The key is the logic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closures run by the threads of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instances: at the moment we call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join</w:t>
      </w:r>
      <w:r w:rsidRPr="00E23361">
        <w:rPr>
          <w:rFonts w:eastAsia="Microsoft YaHei" w:hint="eastAsia"/>
        </w:rPr>
        <w:t>, but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won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t </w:t>
      </w:r>
      <w:r w:rsidRPr="00E23361">
        <w:rPr>
          <w:rFonts w:eastAsia="Microsoft YaHei" w:hint="eastAsia"/>
        </w:rPr>
        <w:lastRenderedPageBreak/>
        <w:t xml:space="preserve">shut down the threads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they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loop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forever looking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for jobs. If we</w:t>
      </w:r>
      <w:r w:rsidR="000067D5" w:rsidRPr="00B4274A">
        <w:t xml:space="preserve"> </w:t>
      </w:r>
      <w:r w:rsidRPr="00E23361">
        <w:rPr>
          <w:rFonts w:eastAsia="Microsoft YaHei" w:hint="eastAsia"/>
        </w:rPr>
        <w:t>try to drop our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with </w:t>
      </w:r>
      <w:commentRangeStart w:id="1126"/>
      <w:r w:rsidRPr="00E23361">
        <w:rPr>
          <w:rFonts w:eastAsia="Microsoft YaHei" w:hint="eastAsia"/>
        </w:rPr>
        <w:t>this implementation</w:t>
      </w:r>
      <w:commentRangeEnd w:id="1126"/>
      <w:r w:rsidR="00EC6254">
        <w:rPr>
          <w:rStyle w:val="CommentReference"/>
        </w:rPr>
        <w:commentReference w:id="1126"/>
      </w:r>
      <w:r w:rsidRPr="00E23361">
        <w:rPr>
          <w:rFonts w:eastAsia="Microsoft YaHei" w:hint="eastAsia"/>
        </w:rPr>
        <w:t>, the main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thread will</w:t>
      </w:r>
      <w:r w:rsidR="000067D5" w:rsidRPr="00B4274A">
        <w:t xml:space="preserve"> </w:t>
      </w:r>
      <w:r w:rsidRPr="00E23361">
        <w:rPr>
          <w:rFonts w:eastAsia="Microsoft YaHei" w:hint="eastAsia"/>
        </w:rPr>
        <w:t>block forever waiting for the first thread to finish.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To fix this</w:t>
      </w:r>
      <w:ins w:id="1127" w:author="AnneMarieW" w:date="2018-04-04T09:10:00Z">
        <w:r w:rsidR="00EC6254">
          <w:rPr>
            <w:rFonts w:eastAsia="Microsoft YaHei"/>
          </w:rPr>
          <w:t xml:space="preserve"> problem</w:t>
        </w:r>
      </w:ins>
      <w:r w:rsidRPr="00E23361">
        <w:rPr>
          <w:rFonts w:eastAsia="Microsoft YaHei" w:hint="eastAsia"/>
        </w:rPr>
        <w:t>, we</w:t>
      </w:r>
      <w:r w:rsidRPr="00E23361">
        <w:rPr>
          <w:rFonts w:eastAsia="Microsoft YaHei"/>
        </w:rPr>
        <w:t>’</w:t>
      </w:r>
      <w:del w:id="1128" w:author="AnneMarieW" w:date="2018-04-04T09:10:00Z">
        <w:r w:rsidRPr="00E23361" w:rsidDel="00EC6254">
          <w:rPr>
            <w:rFonts w:eastAsia="Microsoft YaHei" w:hint="eastAsia"/>
          </w:rPr>
          <w:delText>re going to</w:delText>
        </w:r>
      </w:del>
      <w:ins w:id="1129" w:author="AnneMarieW" w:date="2018-04-04T09:10:00Z">
        <w:r w:rsidR="00EC6254">
          <w:rPr>
            <w:rFonts w:eastAsia="Microsoft YaHei"/>
          </w:rPr>
          <w:t>ll</w:t>
        </w:r>
      </w:ins>
      <w:r w:rsidRPr="00E23361">
        <w:rPr>
          <w:rFonts w:eastAsia="Microsoft YaHei" w:hint="eastAsia"/>
        </w:rPr>
        <w:t xml:space="preserve"> modify the threads so they listen for either a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Pr="00E23361">
        <w:rPr>
          <w:rFonts w:eastAsia="Microsoft YaHei" w:hint="eastAsia"/>
        </w:rPr>
        <w:t>run or a signal that they should stop listening and exit the infinite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loop.</w:t>
      </w:r>
      <w:r w:rsidR="000067D5" w:rsidRPr="00B4274A">
        <w:t xml:space="preserve"> </w:t>
      </w:r>
      <w:r w:rsidRPr="00E23361">
        <w:rPr>
          <w:rFonts w:eastAsia="Microsoft YaHei" w:hint="eastAsia"/>
        </w:rPr>
        <w:t>Instead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instances,</w:t>
      </w:r>
      <w:del w:id="1130" w:author="AnneMarieW" w:date="2018-04-04T09:10:00Z">
        <w:r w:rsidRPr="00E23361" w:rsidDel="00EC6254">
          <w:rPr>
            <w:rFonts w:eastAsia="Microsoft YaHei" w:hint="eastAsia"/>
          </w:rPr>
          <w:delText xml:space="preserve"> then,</w:delText>
        </w:r>
      </w:del>
      <w:r w:rsidRPr="00E23361">
        <w:rPr>
          <w:rFonts w:eastAsia="Microsoft YaHei" w:hint="eastAsia"/>
        </w:rPr>
        <w:t xml:space="preserve"> our channel will send one of these two</w:t>
      </w:r>
      <w:r w:rsidRPr="00E23361">
        <w:rPr>
          <w:rFonts w:eastAsia="Microsoft YaHei"/>
        </w:rPr>
        <w:t xml:space="preserve"> </w:t>
      </w:r>
      <w:proofErr w:type="spellStart"/>
      <w:r w:rsidRPr="00E23361">
        <w:rPr>
          <w:rFonts w:eastAsia="Microsoft YaHei" w:hint="eastAsia"/>
        </w:rPr>
        <w:t>enum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variants:</w:t>
      </w:r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31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enum Message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NewJob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Job),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Terminate,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This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Message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Fonts w:eastAsia="Microsoft YaHei" w:hint="eastAsia"/>
        </w:rPr>
        <w:t>enum</w:t>
      </w:r>
      <w:proofErr w:type="spellEnd"/>
      <w:r w:rsidRPr="00E23361">
        <w:rPr>
          <w:rFonts w:eastAsia="Microsoft YaHei" w:hint="eastAsia"/>
        </w:rPr>
        <w:t xml:space="preserve"> will either be a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NewJob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 that holds 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 should run, or it will be a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Terminate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 that will cause the</w:t>
      </w:r>
      <w:r w:rsidR="000067D5" w:rsidRPr="00B4274A">
        <w:t xml:space="preserve"> </w:t>
      </w:r>
      <w:r w:rsidRPr="00E23361">
        <w:rPr>
          <w:rFonts w:eastAsia="Microsoft YaHei" w:hint="eastAsia"/>
        </w:rPr>
        <w:t>thread to exit its loop and stop.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 need to adjust the channel to use values of type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Message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rather than type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Job</w:t>
      </w:r>
      <w:r w:rsidRPr="00E23361">
        <w:rPr>
          <w:rFonts w:eastAsia="Microsoft YaHei" w:hint="eastAsia"/>
        </w:rPr>
        <w:t>, as shown in Listing 20-</w:t>
      </w:r>
      <w:r>
        <w:rPr>
          <w:rFonts w:eastAsia="Microsoft YaHei" w:hint="eastAsia"/>
        </w:rPr>
        <w:t>24</w:t>
      </w:r>
      <w:ins w:id="1132" w:author="janelle" w:date="2018-04-05T10:37:00Z">
        <w:r w:rsidR="00D60B1A">
          <w:rPr>
            <w:rFonts w:eastAsia="Microsoft YaHei"/>
          </w:rPr>
          <w:t>.</w:t>
        </w:r>
      </w:ins>
      <w:del w:id="1133" w:author="janelle" w:date="2018-04-05T10:37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34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pub struct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workers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Vec</w:t>
      </w:r>
      <w:proofErr w:type="spellEnd"/>
      <w:r w:rsidR="00E23361" w:rsidRPr="00E23361">
        <w:rPr>
          <w:rStyle w:val="HTMLCode"/>
          <w:rFonts w:hint="eastAsia"/>
        </w:rPr>
        <w:t>&lt;Worker&gt;,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sender</w:t>
      </w:r>
      <w:proofErr w:type="gramEnd"/>
      <w:r w:rsidR="00E23361" w:rsidRPr="00E23361">
        <w:rPr>
          <w:rStyle w:val="HTMLCode"/>
          <w:rFonts w:hint="eastAsia"/>
        </w:rPr>
        <w:t xml:space="preserve">: 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::Sender&lt;Message&gt;,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135" w:author="janelle" w:date="2018-03-28T11:18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136" w:author="janelle" w:date="2018-03-28T11:18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pub</w:t>
      </w:r>
      <w:proofErr w:type="gramEnd"/>
      <w:r w:rsidR="00E23361" w:rsidRPr="00E23361">
        <w:rPr>
          <w:rStyle w:val="HTMLCode"/>
          <w:rFonts w:hint="eastAsia"/>
        </w:rPr>
        <w:t xml:space="preserve"> fn execute&lt;F&gt;(&amp;self, f: F)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where</w:t>
      </w:r>
      <w:proofErr w:type="gramEnd"/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 xml:space="preserve">F: </w:t>
      </w:r>
      <w:proofErr w:type="spellStart"/>
      <w:proofErr w:type="gramStart"/>
      <w:r w:rsidR="00E23361" w:rsidRPr="00E23361">
        <w:rPr>
          <w:rStyle w:val="HTMLCode"/>
          <w:rFonts w:hint="eastAsia"/>
        </w:rPr>
        <w:t>FnOnce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 + Send + 'static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job = Box::new(f);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self.sender.send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Message::</w:t>
      </w:r>
      <w:proofErr w:type="spellStart"/>
      <w:r w:rsidR="00E23361" w:rsidRPr="00E23361">
        <w:rPr>
          <w:rStyle w:val="HTMLCode"/>
          <w:rFonts w:hint="eastAsia"/>
        </w:rPr>
        <w:t>NewJob</w:t>
      </w:r>
      <w:proofErr w:type="spellEnd"/>
      <w:r w:rsidR="00E23361" w:rsidRPr="00E23361">
        <w:rPr>
          <w:rStyle w:val="HTMLCode"/>
          <w:rFonts w:hint="eastAsia"/>
        </w:rPr>
        <w:t>(job)).unwrap();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lastRenderedPageBreak/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803D30" w:rsidRDefault="00E23361" w:rsidP="00E23361">
      <w:pPr>
        <w:pStyle w:val="CodeB"/>
        <w:rPr>
          <w:rStyle w:val="LiteralItal"/>
          <w:rPrChange w:id="1137" w:author="janelle" w:date="2018-03-28T11:18:00Z">
            <w:rPr>
              <w:rStyle w:val="HTMLCode"/>
              <w:noProof w:val="0"/>
            </w:rPr>
          </w:rPrChange>
        </w:rPr>
      </w:pPr>
      <w:r w:rsidRPr="00E23361">
        <w:rPr>
          <w:rStyle w:val="HTMLCode"/>
          <w:rFonts w:hint="eastAsia"/>
        </w:rPr>
        <w:t xml:space="preserve">// </w:t>
      </w:r>
      <w:r w:rsidR="00F64EA0" w:rsidRPr="00F64EA0">
        <w:rPr>
          <w:rStyle w:val="LiteralItal"/>
          <w:rPrChange w:id="1138" w:author="janelle" w:date="2018-03-28T11:18:00Z">
            <w:rPr>
              <w:rStyle w:val="HTMLCode"/>
            </w:rPr>
          </w:rPrChange>
        </w:rPr>
        <w:t>--snip--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E23361" w:rsidP="00E23361">
      <w:pPr>
        <w:pStyle w:val="CodeB"/>
        <w:rPr>
          <w:rStyle w:val="HTMLCode"/>
        </w:rPr>
      </w:pPr>
      <w:r w:rsidRPr="00E23361">
        <w:rPr>
          <w:rStyle w:val="HTMLCode"/>
          <w:rFonts w:hint="eastAsia"/>
        </w:rPr>
        <w:t>impl 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new(id: </w:t>
      </w:r>
      <w:proofErr w:type="spellStart"/>
      <w:r w:rsidR="00E23361" w:rsidRPr="00E23361">
        <w:rPr>
          <w:rStyle w:val="HTMLCode"/>
          <w:rFonts w:hint="eastAsia"/>
        </w:rPr>
        <w:t>usize</w:t>
      </w:r>
      <w:proofErr w:type="spellEnd"/>
      <w:r w:rsidR="00E23361" w:rsidRPr="00E23361">
        <w:rPr>
          <w:rStyle w:val="HTMLCode"/>
          <w:rFonts w:hint="eastAsia"/>
        </w:rPr>
        <w:t>, receiver: Arc&lt;</w:t>
      </w:r>
      <w:proofErr w:type="spellStart"/>
      <w:r w:rsidR="00E23361" w:rsidRPr="00E23361">
        <w:rPr>
          <w:rStyle w:val="HTMLCode"/>
          <w:rFonts w:hint="eastAsia"/>
        </w:rPr>
        <w:t>Mutex</w:t>
      </w:r>
      <w:proofErr w:type="spellEnd"/>
      <w:r w:rsidR="00E23361" w:rsidRPr="00E23361">
        <w:rPr>
          <w:rStyle w:val="HTMLCode"/>
          <w:rFonts w:hint="eastAsia"/>
        </w:rPr>
        <w:t>&lt;</w:t>
      </w:r>
      <w:proofErr w:type="spellStart"/>
      <w:r w:rsidR="00E23361" w:rsidRPr="00E23361">
        <w:rPr>
          <w:rStyle w:val="HTMLCode"/>
          <w:rFonts w:hint="eastAsia"/>
        </w:rPr>
        <w:t>mpsc</w:t>
      </w:r>
      <w:proofErr w:type="spellEnd"/>
      <w:r w:rsidR="00E23361" w:rsidRPr="00E23361">
        <w:rPr>
          <w:rStyle w:val="HTMLCode"/>
          <w:rFonts w:hint="eastAsia"/>
        </w:rPr>
        <w:t>::Receiver&lt;Message&gt;&gt;&gt;) -&gt;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thread = thread::spawn(move ||{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loop</w:t>
      </w:r>
      <w:proofErr w:type="gram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message = </w:t>
      </w:r>
      <w:proofErr w:type="spellStart"/>
      <w:r w:rsidR="00E23361" w:rsidRPr="00E23361">
        <w:rPr>
          <w:rStyle w:val="HTMLCode"/>
          <w:rFonts w:hint="eastAsia"/>
        </w:rPr>
        <w:t>receiver.lock</w:t>
      </w:r>
      <w:proofErr w:type="spellEnd"/>
      <w:r w:rsidR="00E23361" w:rsidRPr="00E23361">
        <w:rPr>
          <w:rStyle w:val="HTMLCode"/>
          <w:rFonts w:hint="eastAsia"/>
        </w:rPr>
        <w:t>().unwrap().</w:t>
      </w:r>
      <w:proofErr w:type="spellStart"/>
      <w:r w:rsidR="00E23361" w:rsidRPr="00E23361">
        <w:rPr>
          <w:rStyle w:val="HTMLCode"/>
          <w:rFonts w:hint="eastAsia"/>
        </w:rPr>
        <w:t>recv</w:t>
      </w:r>
      <w:proofErr w:type="spellEnd"/>
      <w:r w:rsidR="00E23361" w:rsidRPr="00E23361">
        <w:rPr>
          <w:rStyle w:val="HTMLCode"/>
          <w:rFonts w:hint="eastAsia"/>
        </w:rPr>
        <w:t>().unwrap();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gramStart"/>
      <w:r w:rsidR="00E23361" w:rsidRPr="00E23361">
        <w:rPr>
          <w:rStyle w:val="HTMLCode"/>
          <w:rFonts w:hint="eastAsia"/>
        </w:rPr>
        <w:t>match</w:t>
      </w:r>
      <w:proofErr w:type="gramEnd"/>
      <w:r w:rsidR="00E23361" w:rsidRPr="00E23361">
        <w:rPr>
          <w:rStyle w:val="HTMLCode"/>
          <w:rFonts w:hint="eastAsia"/>
        </w:rPr>
        <w:t xml:space="preserve"> message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</w:t>
      </w:r>
      <w:r w:rsidR="00E23361" w:rsidRPr="00E23361">
        <w:rPr>
          <w:rStyle w:val="HTMLCode"/>
          <w:rFonts w:hint="eastAsia"/>
        </w:rPr>
        <w:t>Message::</w:t>
      </w:r>
      <w:proofErr w:type="spellStart"/>
      <w:proofErr w:type="gramStart"/>
      <w:r w:rsidR="00E23361" w:rsidRPr="00E23361">
        <w:rPr>
          <w:rStyle w:val="HTMLCode"/>
          <w:rFonts w:hint="eastAsia"/>
        </w:rPr>
        <w:t>NewJob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job) =&gt;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!("Worker {} got a job; executing.", 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 </w:t>
      </w:r>
      <w:proofErr w:type="spellStart"/>
      <w:r w:rsidR="00E23361" w:rsidRPr="00E23361">
        <w:rPr>
          <w:rStyle w:val="HTMLCode"/>
          <w:rFonts w:hint="eastAsia"/>
        </w:rPr>
        <w:t>job.call_</w:t>
      </w:r>
      <w:proofErr w:type="gramStart"/>
      <w:r w:rsidR="00E23361" w:rsidRPr="00E23361">
        <w:rPr>
          <w:rStyle w:val="HTMLCode"/>
          <w:rFonts w:hint="eastAsia"/>
        </w:rPr>
        <w:t>box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</w:t>
      </w:r>
      <w:r w:rsidR="00E23361" w:rsidRPr="00E23361">
        <w:rPr>
          <w:rStyle w:val="HTMLCode"/>
          <w:rFonts w:hint="eastAsia"/>
        </w:rPr>
        <w:t>},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</w:t>
      </w:r>
      <w:r w:rsidR="00E23361" w:rsidRPr="00E23361">
        <w:rPr>
          <w:rStyle w:val="HTMLCode"/>
          <w:rFonts w:hint="eastAsia"/>
        </w:rPr>
        <w:t>Message::Terminate =&gt;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!("Worker {} was told to terminate.", 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 </w:t>
      </w:r>
      <w:proofErr w:type="gramStart"/>
      <w:r w:rsidR="00E23361" w:rsidRPr="00E23361">
        <w:rPr>
          <w:rStyle w:val="HTMLCode"/>
          <w:rFonts w:hint="eastAsia"/>
        </w:rPr>
        <w:t>break</w:t>
      </w:r>
      <w:proofErr w:type="gramEnd"/>
      <w:r w:rsidR="00E23361" w:rsidRPr="00E23361">
        <w:rPr>
          <w:rStyle w:val="HTMLCode"/>
          <w:rFonts w:hint="eastAsia"/>
        </w:rPr>
        <w:t>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 </w:t>
      </w:r>
      <w:r w:rsidR="00E23361" w:rsidRPr="00E23361">
        <w:rPr>
          <w:rStyle w:val="HTMLCode"/>
          <w:rFonts w:hint="eastAsia"/>
        </w:rPr>
        <w:t>},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Worker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id</w:t>
      </w:r>
      <w:proofErr w:type="gramEnd"/>
      <w:r w:rsidR="00E23361" w:rsidRPr="00E23361">
        <w:rPr>
          <w:rStyle w:val="HTMLCode"/>
          <w:rFonts w:hint="eastAsia"/>
        </w:rPr>
        <w:t>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thread</w:t>
      </w:r>
      <w:proofErr w:type="gramEnd"/>
      <w:r w:rsidR="00E23361" w:rsidRPr="00E23361">
        <w:rPr>
          <w:rStyle w:val="HTMLCode"/>
          <w:rFonts w:hint="eastAsia"/>
        </w:rPr>
        <w:t>: Some(thread),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</w:t>
      </w:r>
      <w:r>
        <w:rPr>
          <w:rFonts w:eastAsia="Microsoft YaHei" w:hint="eastAsia"/>
        </w:rPr>
        <w:t>24</w:t>
      </w:r>
      <w:r w:rsidRPr="00E23361">
        <w:rPr>
          <w:rFonts w:eastAsia="Microsoft YaHei" w:hint="eastAsia"/>
        </w:rPr>
        <w:t>: Sending and receiving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Message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values and exiting the loop if a</w:t>
      </w:r>
      <w:r w:rsidR="000067D5" w:rsidRPr="00B4274A">
        <w:t xml:space="preserve"> </w:t>
      </w:r>
      <w:r w:rsidRPr="00E23361">
        <w:rPr>
          <w:rStyle w:val="LiteralCaption"/>
          <w:rFonts w:hint="eastAsia"/>
        </w:rPr>
        <w:t>Worker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receives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Message::Terminate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lastRenderedPageBreak/>
        <w:t xml:space="preserve">To incorporate </w:t>
      </w:r>
      <w:r>
        <w:rPr>
          <w:rFonts w:eastAsia="Microsoft YaHei" w:hint="eastAsia"/>
        </w:rPr>
        <w:t xml:space="preserve">the </w:t>
      </w:r>
      <w:r w:rsidRPr="00E52E0D">
        <w:rPr>
          <w:rStyle w:val="Literal"/>
          <w:rFonts w:hint="eastAsia"/>
        </w:rPr>
        <w:t>Message</w:t>
      </w:r>
      <w:r>
        <w:rPr>
          <w:rFonts w:eastAsia="Microsoft YaHei" w:hint="eastAsia"/>
        </w:rPr>
        <w:t xml:space="preserve"> </w:t>
      </w:r>
      <w:proofErr w:type="spellStart"/>
      <w:r>
        <w:rPr>
          <w:rFonts w:eastAsia="Microsoft YaHei" w:hint="eastAsia"/>
        </w:rPr>
        <w:t>enum</w:t>
      </w:r>
      <w:proofErr w:type="spellEnd"/>
      <w:ins w:id="1139" w:author="AnneMarieW" w:date="2018-04-04T09:11:00Z">
        <w:r w:rsidR="007D48C2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we need to change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Job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Message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 xml:space="preserve">in </w:t>
      </w:r>
      <w:r>
        <w:rPr>
          <w:rFonts w:eastAsia="Microsoft YaHei" w:hint="eastAsia"/>
        </w:rPr>
        <w:t>two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places: the definition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 w:rsidR="00371FFD" w:rsidRPr="00EE70CB">
        <w:t xml:space="preserve"> </w:t>
      </w:r>
      <w:r w:rsidRPr="00E23361">
        <w:rPr>
          <w:rFonts w:eastAsia="Microsoft YaHei" w:hint="eastAsia"/>
        </w:rPr>
        <w:t>and the signature of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Worker::new</w:t>
      </w:r>
      <w:r w:rsidRPr="00E23361">
        <w:rPr>
          <w:rFonts w:eastAsia="Microsoft YaHei" w:hint="eastAsia"/>
        </w:rPr>
        <w:t>. The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execute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method of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needs to send jobs wrapped</w:t>
      </w:r>
      <w:r w:rsidR="000067D5" w:rsidRPr="00B4274A">
        <w:t xml:space="preserve"> </w:t>
      </w:r>
      <w:r w:rsidRPr="00E23361">
        <w:rPr>
          <w:rFonts w:eastAsia="Microsoft YaHei" w:hint="eastAsia"/>
        </w:rPr>
        <w:t>in the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Message::</w:t>
      </w:r>
      <w:proofErr w:type="spellStart"/>
      <w:r w:rsidRPr="00E23361">
        <w:rPr>
          <w:rStyle w:val="Literal"/>
          <w:rFonts w:hint="eastAsia"/>
        </w:rPr>
        <w:t>NewJob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variant. Then, in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Worker::new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where a</w:t>
      </w:r>
      <w:r w:rsidR="000067D5" w:rsidRPr="00B4274A">
        <w:t xml:space="preserve"> </w:t>
      </w:r>
      <w:r w:rsidRPr="00E23361">
        <w:rPr>
          <w:rStyle w:val="Literal"/>
          <w:rFonts w:hint="eastAsia"/>
        </w:rPr>
        <w:t>Message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is received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from the channel, the job will be processed if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NewJob</w:t>
      </w:r>
      <w:proofErr w:type="spellEnd"/>
      <w:r w:rsidR="000067D5" w:rsidRPr="00B4274A">
        <w:t xml:space="preserve"> </w:t>
      </w:r>
      <w:r w:rsidRPr="00E23361">
        <w:rPr>
          <w:rFonts w:eastAsia="Microsoft YaHei" w:hint="eastAsia"/>
        </w:rPr>
        <w:t>variant is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received, and </w:t>
      </w:r>
      <w:r>
        <w:rPr>
          <w:rFonts w:eastAsia="Microsoft YaHei" w:hint="eastAsia"/>
        </w:rPr>
        <w:t xml:space="preserve">the thread will </w:t>
      </w:r>
      <w:r w:rsidRPr="00E23361">
        <w:rPr>
          <w:rFonts w:eastAsia="Microsoft YaHei" w:hint="eastAsia"/>
        </w:rPr>
        <w:t xml:space="preserve">break out of the loop </w:t>
      </w:r>
      <w:r>
        <w:rPr>
          <w:rFonts w:eastAsia="Microsoft YaHei" w:hint="eastAsia"/>
        </w:rPr>
        <w:t xml:space="preserve">if </w:t>
      </w:r>
      <w:r w:rsidRPr="00E23361">
        <w:rPr>
          <w:rFonts w:eastAsia="Microsoft YaHei" w:hint="eastAsia"/>
        </w:rPr>
        <w:t>the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Terminate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variant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is received.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With these changes, the code will compile and continue to function</w:t>
      </w:r>
      <w:commentRangeStart w:id="1140"/>
      <w:r w:rsidRPr="00E23361">
        <w:rPr>
          <w:rFonts w:eastAsia="Microsoft YaHei" w:hint="eastAsia"/>
        </w:rPr>
        <w:t xml:space="preserve"> in the</w:t>
      </w:r>
      <w:r w:rsidR="000067D5" w:rsidRPr="00B4274A">
        <w:t xml:space="preserve"> </w:t>
      </w:r>
      <w:r w:rsidRPr="00E23361">
        <w:rPr>
          <w:rFonts w:eastAsia="Microsoft YaHei" w:hint="eastAsia"/>
        </w:rPr>
        <w:t>same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way as it has been.</w:t>
      </w:r>
      <w:commentRangeEnd w:id="1140"/>
      <w:r w:rsidR="007D48C2">
        <w:rPr>
          <w:rStyle w:val="CommentReference"/>
        </w:rPr>
        <w:commentReference w:id="1140"/>
      </w:r>
      <w:r w:rsidRPr="00E23361">
        <w:rPr>
          <w:rFonts w:eastAsia="Microsoft YaHei" w:hint="eastAsia"/>
        </w:rPr>
        <w:t xml:space="preserve"> </w:t>
      </w:r>
      <w:ins w:id="1141" w:author="AnneMarieW" w:date="2018-04-04T09:11:00Z">
        <w:r w:rsidR="007D48C2">
          <w:rPr>
            <w:rFonts w:eastAsia="Microsoft YaHei"/>
          </w:rPr>
          <w:t xml:space="preserve">But </w:t>
        </w:r>
      </w:ins>
      <w:del w:id="1142" w:author="AnneMarieW" w:date="2018-04-04T09:12:00Z">
        <w:r w:rsidRPr="00E23361" w:rsidDel="007D48C2">
          <w:rPr>
            <w:rFonts w:eastAsia="Microsoft YaHei" w:hint="eastAsia"/>
          </w:rPr>
          <w:delText>W</w:delText>
        </w:r>
      </w:del>
      <w:ins w:id="1143" w:author="AnneMarieW" w:date="2018-04-04T09:12:00Z">
        <w:r w:rsidR="007D48C2">
          <w:rPr>
            <w:rFonts w:eastAsia="Microsoft YaHei"/>
          </w:rPr>
          <w:t>w</w:t>
        </w:r>
      </w:ins>
      <w:r w:rsidRPr="00E23361">
        <w:rPr>
          <w:rFonts w:eastAsia="Microsoft YaHei" w:hint="eastAsia"/>
        </w:rPr>
        <w:t>e</w:t>
      </w:r>
      <w:del w:id="1144" w:author="AnneMarieW" w:date="2018-04-04T09:11:00Z">
        <w:r w:rsidRPr="00E23361" w:rsidDel="007D48C2">
          <w:rPr>
            <w:rFonts w:eastAsia="Microsoft YaHei" w:hint="eastAsia"/>
          </w:rPr>
          <w:delText xml:space="preserve"> wi</w:delText>
        </w:r>
      </w:del>
      <w:ins w:id="1145" w:author="AnneMarieW" w:date="2018-04-04T09:11:00Z">
        <w:r w:rsidR="007D48C2">
          <w:rPr>
            <w:rFonts w:eastAsia="Microsoft YaHei"/>
          </w:rPr>
          <w:t>’</w:t>
        </w:r>
      </w:ins>
      <w:r w:rsidRPr="00E23361">
        <w:rPr>
          <w:rFonts w:eastAsia="Microsoft YaHei" w:hint="eastAsia"/>
        </w:rPr>
        <w:t>ll get a warning</w:t>
      </w:r>
      <w:del w:id="1146" w:author="AnneMarieW" w:date="2018-04-04T09:12:00Z">
        <w:r w:rsidRPr="00E23361" w:rsidDel="007D48C2">
          <w:rPr>
            <w:rFonts w:eastAsia="Microsoft YaHei" w:hint="eastAsia"/>
          </w:rPr>
          <w:delText>, though,</w:delText>
        </w:r>
      </w:del>
      <w:r w:rsidRPr="00E23361">
        <w:rPr>
          <w:rFonts w:eastAsia="Microsoft YaHei" w:hint="eastAsia"/>
        </w:rPr>
        <w:t xml:space="preserve"> because we aren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371FFD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creating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any messages</w:t>
      </w:r>
      <w:r>
        <w:rPr>
          <w:rFonts w:eastAsia="Microsoft YaHei" w:hint="eastAsia"/>
        </w:rPr>
        <w:t xml:space="preserve"> of the </w:t>
      </w:r>
      <w:r w:rsidRPr="00E52E0D">
        <w:rPr>
          <w:rStyle w:val="Literal"/>
          <w:rFonts w:hint="eastAsia"/>
        </w:rPr>
        <w:t>Terminate</w:t>
      </w:r>
      <w:r>
        <w:rPr>
          <w:rFonts w:eastAsia="Microsoft YaHei" w:hint="eastAsia"/>
        </w:rPr>
        <w:t xml:space="preserve"> variety.</w:t>
      </w:r>
      <w:r w:rsidRPr="00E23361">
        <w:rPr>
          <w:rFonts w:eastAsia="Microsoft YaHei" w:hint="eastAsia"/>
        </w:rPr>
        <w:t xml:space="preserve">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fix this</w:t>
      </w:r>
      <w:ins w:id="1147" w:author="AnneMarieW" w:date="2018-04-04T09:12:00Z">
        <w:r w:rsidR="007D48C2">
          <w:rPr>
            <w:rFonts w:eastAsia="Microsoft YaHei"/>
          </w:rPr>
          <w:t xml:space="preserve"> warning</w:t>
        </w:r>
      </w:ins>
      <w:r w:rsidRPr="00E23361">
        <w:rPr>
          <w:rFonts w:eastAsia="Microsoft YaHei" w:hint="eastAsia"/>
        </w:rPr>
        <w:t xml:space="preserve"> by changing our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Drop</w:t>
      </w:r>
      <w:r w:rsidRPr="00E52E0D">
        <w:t xml:space="preserve"> </w:t>
      </w:r>
      <w:r w:rsidRPr="00E23361">
        <w:rPr>
          <w:rFonts w:eastAsia="Microsoft YaHei" w:hint="eastAsia"/>
        </w:rPr>
        <w:t>implementation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to look like </w:t>
      </w:r>
      <w:proofErr w:type="gramStart"/>
      <w:r w:rsidRPr="00E23361">
        <w:rPr>
          <w:rFonts w:eastAsia="Microsoft YaHei" w:hint="eastAsia"/>
        </w:rPr>
        <w:t>Listing</w:t>
      </w:r>
      <w:proofErr w:type="gramEnd"/>
      <w:r w:rsidRPr="00E23361">
        <w:rPr>
          <w:rFonts w:eastAsia="Microsoft YaHei" w:hint="eastAsia"/>
        </w:rPr>
        <w:t xml:space="preserve"> 20-</w:t>
      </w:r>
      <w:r>
        <w:rPr>
          <w:rFonts w:eastAsia="Microsoft YaHei" w:hint="eastAsia"/>
        </w:rPr>
        <w:t>25</w:t>
      </w:r>
      <w:ins w:id="1148" w:author="janelle" w:date="2018-04-05T10:38:00Z">
        <w:r w:rsidR="00D60B1A">
          <w:rPr>
            <w:rFonts w:eastAsia="Microsoft YaHei"/>
          </w:rPr>
          <w:t>.</w:t>
        </w:r>
      </w:ins>
      <w:del w:id="1149" w:author="janelle" w:date="2018-04-05T10:38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50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</w:t>
      </w:r>
      <w:proofErr w:type="spellStart"/>
      <w:r w:rsidRPr="00E23361">
        <w:rPr>
          <w:rFonts w:eastAsia="Microsoft YaHei" w:hint="eastAsia"/>
        </w:rPr>
        <w:t>lib.rs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impl Drop for ThreadPool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fn</w:t>
      </w:r>
      <w:proofErr w:type="gramEnd"/>
      <w:r w:rsidR="00E23361" w:rsidRPr="00E23361">
        <w:rPr>
          <w:rStyle w:val="HTMLCode"/>
          <w:rFonts w:hint="eastAsia"/>
        </w:rPr>
        <w:t xml:space="preserve"> drop(&amp;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self)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!("Sending terminate message to all workers.");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_ in 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self.workers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self.sender.send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Message::Terminate).unwrap();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!("Shutting down all workers.");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worker in &amp;</w:t>
      </w:r>
      <w:proofErr w:type="spellStart"/>
      <w:r w:rsidR="00E23361" w:rsidRPr="00E23361">
        <w:rPr>
          <w:rStyle w:val="HTMLCode"/>
          <w:rFonts w:hint="eastAsia"/>
        </w:rPr>
        <w:t>mut</w:t>
      </w:r>
      <w:proofErr w:type="spellEnd"/>
      <w:r w:rsidR="00E23361" w:rsidRPr="00E23361">
        <w:rPr>
          <w:rStyle w:val="HTMLCode"/>
          <w:rFonts w:hint="eastAsia"/>
        </w:rPr>
        <w:t xml:space="preserve"> </w:t>
      </w:r>
      <w:proofErr w:type="spellStart"/>
      <w:r w:rsidR="00E23361" w:rsidRPr="00E23361">
        <w:rPr>
          <w:rStyle w:val="HTMLCode"/>
          <w:rFonts w:hint="eastAsia"/>
        </w:rPr>
        <w:t>self.workers</w:t>
      </w:r>
      <w:proofErr w:type="spellEnd"/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!("Shutting down worker {}", worker.id);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gramStart"/>
      <w:r w:rsidR="00E23361" w:rsidRPr="00E23361">
        <w:rPr>
          <w:rStyle w:val="HTMLCode"/>
          <w:rFonts w:hint="eastAsia"/>
        </w:rPr>
        <w:t>if</w:t>
      </w:r>
      <w:proofErr w:type="gramEnd"/>
      <w:r w:rsidR="00E23361" w:rsidRPr="00E23361">
        <w:rPr>
          <w:rStyle w:val="HTMLCode"/>
          <w:rFonts w:hint="eastAsia"/>
        </w:rPr>
        <w:t xml:space="preserve"> let Some(thread) = </w:t>
      </w:r>
      <w:proofErr w:type="spellStart"/>
      <w:r w:rsidR="00E23361" w:rsidRPr="00E23361">
        <w:rPr>
          <w:rStyle w:val="HTMLCode"/>
          <w:rFonts w:hint="eastAsia"/>
        </w:rPr>
        <w:t>worker.thread.take</w:t>
      </w:r>
      <w:proofErr w:type="spellEnd"/>
      <w:r w:rsidR="00E23361" w:rsidRPr="00E23361">
        <w:rPr>
          <w:rStyle w:val="HTMLCode"/>
          <w:rFonts w:hint="eastAsia"/>
        </w:rPr>
        <w:t>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 </w:t>
      </w:r>
      <w:proofErr w:type="spellStart"/>
      <w:proofErr w:type="gramStart"/>
      <w:r w:rsidR="00E23361" w:rsidRPr="00E23361">
        <w:rPr>
          <w:rStyle w:val="HTMLCode"/>
          <w:rFonts w:hint="eastAsia"/>
        </w:rPr>
        <w:t>thread.join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</w:t>
      </w:r>
      <w:r>
        <w:rPr>
          <w:rFonts w:eastAsia="Microsoft YaHei" w:hint="eastAsia"/>
        </w:rPr>
        <w:t>25</w:t>
      </w:r>
      <w:r w:rsidRPr="00E23361">
        <w:rPr>
          <w:rFonts w:eastAsia="Microsoft YaHei" w:hint="eastAsia"/>
        </w:rPr>
        <w:t>: Sending</w:t>
      </w:r>
      <w:r>
        <w:rPr>
          <w:rFonts w:eastAsia="Microsoft YaHei" w:hint="eastAsia"/>
        </w:rPr>
        <w:t xml:space="preserve"> </w:t>
      </w:r>
      <w:r w:rsidRPr="00E23361">
        <w:rPr>
          <w:rStyle w:val="LiteralCaption"/>
          <w:rFonts w:hint="eastAsia"/>
        </w:rPr>
        <w:t>Message::Terminate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the workers before calling</w:t>
      </w:r>
      <w:r w:rsidR="000067D5" w:rsidRPr="00B4274A">
        <w:t xml:space="preserve"> </w:t>
      </w:r>
      <w:r w:rsidRPr="00E23361">
        <w:rPr>
          <w:rStyle w:val="LiteralCaption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each worker thread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now iterating over the workers twice</w:t>
      </w:r>
      <w:del w:id="1151" w:author="AnneMarieW" w:date="2018-04-04T09:38:00Z">
        <w:r w:rsidRPr="00E23361" w:rsidDel="001D3931">
          <w:rPr>
            <w:rFonts w:eastAsia="Microsoft YaHei" w:hint="eastAsia"/>
          </w:rPr>
          <w:delText>,</w:delText>
        </w:r>
      </w:del>
      <w:ins w:id="1152" w:author="AnneMarieW" w:date="2018-04-04T09:38:00Z">
        <w:r w:rsidR="001D3931">
          <w:rPr>
            <w:rFonts w:eastAsia="Microsoft YaHei"/>
          </w:rPr>
          <w:t>:</w:t>
        </w:r>
      </w:ins>
      <w:r w:rsidRPr="00E23361">
        <w:rPr>
          <w:rFonts w:eastAsia="Microsoft YaHei" w:hint="eastAsia"/>
        </w:rPr>
        <w:t xml:space="preserve"> once to send one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Terminate</w:t>
      </w:r>
      <w:r w:rsidR="000067D5" w:rsidRPr="00B4274A">
        <w:t xml:space="preserve"> </w:t>
      </w:r>
      <w:r w:rsidRPr="00E23361">
        <w:rPr>
          <w:rFonts w:eastAsia="Microsoft YaHei" w:hint="eastAsia"/>
        </w:rPr>
        <w:t>message for each worker</w:t>
      </w:r>
      <w:del w:id="1153" w:author="AnneMarieW" w:date="2018-04-04T09:38:00Z">
        <w:r w:rsidRPr="00E23361" w:rsidDel="001D3931">
          <w:rPr>
            <w:rFonts w:eastAsia="Microsoft YaHei" w:hint="eastAsia"/>
          </w:rPr>
          <w:delText>,</w:delText>
        </w:r>
      </w:del>
      <w:r w:rsidRPr="00E23361">
        <w:rPr>
          <w:rFonts w:eastAsia="Microsoft YaHei" w:hint="eastAsia"/>
        </w:rPr>
        <w:t xml:space="preserve"> and once to call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on each worker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thread. If we</w:t>
      </w:r>
      <w:r w:rsidR="000067D5" w:rsidRPr="00B4274A">
        <w:t xml:space="preserve"> </w:t>
      </w:r>
      <w:r w:rsidRPr="00E23361">
        <w:rPr>
          <w:rFonts w:eastAsia="Microsoft YaHei" w:hint="eastAsia"/>
        </w:rPr>
        <w:t>tried to send a message 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lastRenderedPageBreak/>
        <w:t>immediately in the same loop, we couldn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</w:t>
      </w:r>
      <w:r w:rsidR="000067D5" w:rsidRPr="00B4274A">
        <w:t xml:space="preserve"> </w:t>
      </w:r>
      <w:r w:rsidRPr="00E23361">
        <w:rPr>
          <w:rFonts w:eastAsia="Microsoft YaHei" w:hint="eastAsia"/>
        </w:rPr>
        <w:t>guarantee that the worker in the current iteration would be the one to get</w:t>
      </w:r>
      <w:r w:rsidR="000067D5" w:rsidRPr="00B4274A">
        <w:t xml:space="preserve"> </w:t>
      </w:r>
      <w:r w:rsidRPr="00E23361">
        <w:rPr>
          <w:rFonts w:eastAsia="Microsoft YaHei" w:hint="eastAsia"/>
        </w:rPr>
        <w:t>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message from the channel.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To better understand why we need two separate loops, imagine a scenario with</w:t>
      </w:r>
      <w:r w:rsidR="000067D5" w:rsidRPr="00B4274A">
        <w:t xml:space="preserve"> </w:t>
      </w:r>
      <w:r w:rsidRPr="00E23361">
        <w:rPr>
          <w:rFonts w:eastAsia="Microsoft YaHei" w:hint="eastAsia"/>
        </w:rPr>
        <w:t>two workers. If we used a single loop to iterate through each worker, on the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first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iteration </w:t>
      </w:r>
      <w:r>
        <w:rPr>
          <w:rFonts w:eastAsia="Microsoft YaHei" w:hint="eastAsia"/>
        </w:rPr>
        <w:t xml:space="preserve">a </w:t>
      </w:r>
      <w:r w:rsidRPr="00E23361">
        <w:rPr>
          <w:rFonts w:eastAsia="Microsoft YaHei" w:hint="eastAsia"/>
        </w:rPr>
        <w:t>terminate message would be sent</w:t>
      </w:r>
      <w:r w:rsidR="000067D5" w:rsidRPr="00B4274A">
        <w:t xml:space="preserve"> </w:t>
      </w:r>
      <w:r w:rsidRPr="00E23361">
        <w:rPr>
          <w:rFonts w:eastAsia="Microsoft YaHei" w:hint="eastAsia"/>
        </w:rPr>
        <w:t>down the channel and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 w:rsidRPr="00E52E0D">
        <w:t xml:space="preserve"> </w:t>
      </w:r>
      <w:r w:rsidRPr="00E23361">
        <w:rPr>
          <w:rFonts w:eastAsia="Microsoft YaHei" w:hint="eastAsia"/>
        </w:rPr>
        <w:t>called on the first worker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thread. If that first</w:t>
      </w:r>
      <w:r w:rsidR="000067D5" w:rsidRPr="00B4274A">
        <w:t xml:space="preserve"> </w:t>
      </w:r>
      <w:r w:rsidRPr="00E23361">
        <w:rPr>
          <w:rFonts w:eastAsia="Microsoft YaHei" w:hint="eastAsia"/>
        </w:rPr>
        <w:t>worker was busy processing a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request at that moment, the second worker would</w:t>
      </w:r>
      <w:r w:rsidR="000067D5" w:rsidRPr="00B4274A">
        <w:t xml:space="preserve"> </w:t>
      </w:r>
      <w:r w:rsidRPr="00E23361">
        <w:rPr>
          <w:rFonts w:eastAsia="Microsoft YaHei" w:hint="eastAsia"/>
        </w:rPr>
        <w:t>pick up the terminate message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from the channel and shut down. We</w:t>
      </w:r>
      <w:del w:id="1154" w:author="AnneMarieW" w:date="2018-04-04T09:40:00Z">
        <w:r w:rsidRPr="00E23361" w:rsidDel="001D3931">
          <w:rPr>
            <w:rFonts w:eastAsia="Microsoft YaHei"/>
          </w:rPr>
          <w:delText>’</w:delText>
        </w:r>
      </w:del>
      <w:ins w:id="1155" w:author="AnneMarieW" w:date="2018-04-04T09:40:00Z">
        <w:r w:rsidR="001D3931">
          <w:rPr>
            <w:rFonts w:eastAsia="Microsoft YaHei"/>
          </w:rPr>
          <w:t xml:space="preserve"> woul</w:t>
        </w:r>
      </w:ins>
      <w:r w:rsidRPr="00E23361">
        <w:rPr>
          <w:rFonts w:eastAsia="Microsoft YaHei" w:hint="eastAsia"/>
        </w:rPr>
        <w:t>d be left waiting on</w:t>
      </w:r>
      <w:r w:rsidR="000067D5" w:rsidRPr="00B4274A">
        <w:t xml:space="preserve"> </w:t>
      </w:r>
      <w:r w:rsidRPr="00E23361">
        <w:rPr>
          <w:rFonts w:eastAsia="Microsoft YaHei" w:hint="eastAsia"/>
        </w:rPr>
        <w:t>the first worker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shut down, but it never w</w:t>
      </w:r>
      <w:del w:id="1156" w:author="AnneMarieW" w:date="2018-04-04T09:40:00Z">
        <w:r w:rsidRPr="00E23361" w:rsidDel="001D3931">
          <w:rPr>
            <w:rFonts w:eastAsia="Microsoft YaHei" w:hint="eastAsia"/>
          </w:rPr>
          <w:delText>ill</w:delText>
        </w:r>
      </w:del>
      <w:ins w:id="1157" w:author="AnneMarieW" w:date="2018-04-04T09:40:00Z">
        <w:r w:rsidR="001D3931">
          <w:rPr>
            <w:rFonts w:eastAsia="Microsoft YaHei"/>
          </w:rPr>
          <w:t>ould</w:t>
        </w:r>
      </w:ins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because</w:t>
      </w:r>
      <w:r w:rsidRPr="00E23361">
        <w:rPr>
          <w:rFonts w:eastAsia="Microsoft YaHei" w:hint="eastAsia"/>
        </w:rPr>
        <w:t xml:space="preserve"> the second thread picked</w:t>
      </w:r>
      <w:r w:rsidR="000067D5" w:rsidRPr="00B4274A">
        <w:t xml:space="preserve"> </w:t>
      </w:r>
      <w:r w:rsidRPr="00E23361">
        <w:rPr>
          <w:rFonts w:eastAsia="Microsoft YaHei" w:hint="eastAsia"/>
        </w:rPr>
        <w:t>up the terminate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message. Deadlock!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To prevent this</w:t>
      </w:r>
      <w:ins w:id="1158" w:author="AnneMarieW" w:date="2018-04-04T09:40:00Z">
        <w:r w:rsidR="001D3931">
          <w:rPr>
            <w:rFonts w:eastAsia="Microsoft YaHei"/>
          </w:rPr>
          <w:t xml:space="preserve"> </w:t>
        </w:r>
        <w:r w:rsidR="001D3931" w:rsidRPr="00E23361">
          <w:rPr>
            <w:rFonts w:eastAsia="Microsoft YaHei" w:hint="eastAsia"/>
          </w:rPr>
          <w:t>scenario</w:t>
        </w:r>
      </w:ins>
      <w:r w:rsidRPr="00E23361">
        <w:rPr>
          <w:rFonts w:eastAsia="Microsoft YaHei" w:hint="eastAsia"/>
        </w:rPr>
        <w:t>, we first put all of our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Terminate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messages on the channel in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one loop</w:t>
      </w:r>
      <w:del w:id="1159" w:author="AnneMarieW" w:date="2018-04-04T09:41:00Z">
        <w:r w:rsidRPr="00E23361" w:rsidDel="003B303D">
          <w:rPr>
            <w:rFonts w:eastAsia="Microsoft YaHei" w:hint="eastAsia"/>
          </w:rPr>
          <w:delText>,</w:delText>
        </w:r>
      </w:del>
      <w:ins w:id="1160" w:author="AnneMarieW" w:date="2018-04-04T09:41:00Z">
        <w:r w:rsidR="003B303D">
          <w:rPr>
            <w:rFonts w:eastAsia="Microsoft YaHei"/>
          </w:rPr>
          <w:t>;</w:t>
        </w:r>
      </w:ins>
      <w:del w:id="1161" w:author="AnneMarieW" w:date="2018-04-04T09:41:00Z">
        <w:r w:rsidR="000067D5" w:rsidRPr="00B4274A" w:rsidDel="003B303D">
          <w:delText xml:space="preserve"> </w:delText>
        </w:r>
        <w:r w:rsidRPr="00E23361" w:rsidDel="003B303D">
          <w:rPr>
            <w:rFonts w:eastAsia="Microsoft YaHei" w:hint="eastAsia"/>
          </w:rPr>
          <w:delText>and</w:delText>
        </w:r>
      </w:del>
      <w:r w:rsidRPr="00E23361">
        <w:rPr>
          <w:rFonts w:eastAsia="Microsoft YaHei" w:hint="eastAsia"/>
        </w:rPr>
        <w:t xml:space="preserve"> then we join on all the threads in another loop. Each worker will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stop receiving</w:t>
      </w:r>
      <w:r w:rsidR="000067D5" w:rsidRPr="00B4274A">
        <w:t xml:space="preserve"> </w:t>
      </w:r>
      <w:r w:rsidRPr="00E23361">
        <w:rPr>
          <w:rFonts w:eastAsia="Microsoft YaHei" w:hint="eastAsia"/>
        </w:rPr>
        <w:t>requests on the channel once it gets a terminate message</w:t>
      </w:r>
      <w:del w:id="1162" w:author="AnneMarieW" w:date="2018-04-04T09:41:00Z">
        <w:r w:rsidRPr="00E23361" w:rsidDel="003B303D">
          <w:rPr>
            <w:rFonts w:eastAsia="Microsoft YaHei" w:hint="eastAsia"/>
          </w:rPr>
          <w:delText>,</w:delText>
        </w:r>
      </w:del>
      <w:ins w:id="1163" w:author="AnneMarieW" w:date="2018-04-04T09:41:00Z">
        <w:r w:rsidR="003B303D">
          <w:rPr>
            <w:rFonts w:eastAsia="Microsoft YaHei"/>
          </w:rPr>
          <w:t>. So,</w:t>
        </w:r>
      </w:ins>
      <w:del w:id="1164" w:author="AnneMarieW" w:date="2018-04-04T09:41:00Z">
        <w:r w:rsidRPr="00E23361" w:rsidDel="003B303D">
          <w:rPr>
            <w:rFonts w:eastAsia="Microsoft YaHei"/>
          </w:rPr>
          <w:delText xml:space="preserve"> </w:delText>
        </w:r>
        <w:r w:rsidRPr="00E23361" w:rsidDel="003B303D">
          <w:rPr>
            <w:rFonts w:eastAsia="Microsoft YaHei" w:hint="eastAsia"/>
          </w:rPr>
          <w:delText>meaning</w:delText>
        </w:r>
      </w:del>
      <w:r w:rsidRPr="00E23361">
        <w:rPr>
          <w:rFonts w:eastAsia="Microsoft YaHei" w:hint="eastAsia"/>
        </w:rPr>
        <w:t xml:space="preserve"> we can be sure that</w:t>
      </w:r>
      <w:r w:rsidR="000067D5" w:rsidRPr="00B4274A">
        <w:t xml:space="preserve"> </w:t>
      </w:r>
      <w:r w:rsidRPr="00E23361">
        <w:rPr>
          <w:rFonts w:eastAsia="Microsoft YaHei" w:hint="eastAsia"/>
        </w:rPr>
        <w:t>if we send the same number of terminate messages as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there are workers, each</w:t>
      </w:r>
      <w:r w:rsidR="000067D5" w:rsidRPr="00B4274A">
        <w:t xml:space="preserve"> </w:t>
      </w:r>
      <w:r w:rsidRPr="00E23361">
        <w:rPr>
          <w:rFonts w:eastAsia="Microsoft YaHei" w:hint="eastAsia"/>
        </w:rPr>
        <w:t>worker will receive a terminate message before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 w:rsidRPr="00E52E0D">
        <w:t xml:space="preserve"> </w:t>
      </w:r>
      <w:r w:rsidRPr="00E23361">
        <w:rPr>
          <w:rFonts w:eastAsia="Microsoft YaHei" w:hint="eastAsia"/>
        </w:rPr>
        <w:t>is called on its thread.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1165" w:author="AnneMarieW" w:date="2018-04-04T09:41:00Z">
        <w:r w:rsidRPr="00E23361" w:rsidDel="003B303D">
          <w:rPr>
            <w:rFonts w:eastAsia="Microsoft YaHei" w:hint="eastAsia"/>
          </w:rPr>
          <w:delText>In order t</w:delText>
        </w:r>
      </w:del>
      <w:ins w:id="1166" w:author="AnneMarieW" w:date="2018-04-04T09:41:00Z">
        <w:r w:rsidR="003B303D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>o see this code in action, let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modify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main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only accept two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requests before gracefully shutting </w:t>
      </w:r>
      <w:ins w:id="1167" w:author="AnneMarieW" w:date="2018-04-04T09:42:00Z">
        <w:r w:rsidR="003B303D" w:rsidRPr="00E23361">
          <w:rPr>
            <w:rFonts w:eastAsia="Microsoft YaHei" w:hint="eastAsia"/>
          </w:rPr>
          <w:t xml:space="preserve">down </w:t>
        </w:r>
      </w:ins>
      <w:r w:rsidRPr="00E23361">
        <w:rPr>
          <w:rFonts w:eastAsia="Microsoft YaHei" w:hint="eastAsia"/>
        </w:rPr>
        <w:t>the server</w:t>
      </w:r>
      <w:ins w:id="1168" w:author="AnneMarieW" w:date="2018-04-04T09:42:00Z">
        <w:r w:rsidR="003B303D">
          <w:rPr>
            <w:rFonts w:eastAsia="Microsoft YaHei"/>
          </w:rPr>
          <w:t>,</w:t>
        </w:r>
      </w:ins>
      <w:r w:rsidRPr="00E23361">
        <w:rPr>
          <w:rFonts w:eastAsia="Microsoft YaHei" w:hint="eastAsia"/>
        </w:rPr>
        <w:t xml:space="preserve"> </w:t>
      </w:r>
      <w:del w:id="1169" w:author="AnneMarieW" w:date="2018-04-04T09:42:00Z">
        <w:r w:rsidRPr="00E23361" w:rsidDel="003B303D">
          <w:rPr>
            <w:rFonts w:eastAsia="Microsoft YaHei" w:hint="eastAsia"/>
          </w:rPr>
          <w:delText xml:space="preserve">down </w:delText>
        </w:r>
      </w:del>
      <w:r w:rsidRPr="00E23361">
        <w:rPr>
          <w:rFonts w:eastAsia="Microsoft YaHei" w:hint="eastAsia"/>
        </w:rPr>
        <w:t xml:space="preserve">as shown in </w:t>
      </w:r>
      <w:proofErr w:type="gramStart"/>
      <w:r w:rsidRPr="00E23361">
        <w:rPr>
          <w:rFonts w:eastAsia="Microsoft YaHei" w:hint="eastAsia"/>
        </w:rPr>
        <w:t>Listing</w:t>
      </w:r>
      <w:proofErr w:type="gramEnd"/>
      <w:r w:rsidRPr="00E23361">
        <w:rPr>
          <w:rFonts w:eastAsia="Microsoft YaHei" w:hint="eastAsia"/>
        </w:rPr>
        <w:t xml:space="preserve"> 20-</w:t>
      </w:r>
      <w:r>
        <w:rPr>
          <w:rFonts w:eastAsia="Microsoft YaHei" w:hint="eastAsia"/>
        </w:rPr>
        <w:t>26</w:t>
      </w:r>
      <w:ins w:id="1170" w:author="janelle" w:date="2018-04-05T10:38:00Z">
        <w:r w:rsidR="00D60B1A">
          <w:rPr>
            <w:rFonts w:eastAsia="Microsoft YaHei"/>
          </w:rPr>
          <w:t>.</w:t>
        </w:r>
      </w:ins>
      <w:del w:id="1171" w:author="janelle" w:date="2018-04-05T10:38:00Z">
        <w:r w:rsidRPr="00E23361" w:rsidDel="00D60B1A">
          <w:rPr>
            <w:rFonts w:eastAsia="Microsoft YaHei" w:hint="eastAsia"/>
          </w:rPr>
          <w:delText>:</w:delText>
        </w:r>
      </w:del>
    </w:p>
    <w:p w:rsidR="00E23361" w:rsidRPr="00E23361" w:rsidRDefault="00E23361" w:rsidP="00E23361">
      <w:pPr>
        <w:pStyle w:val="ProductionDirective"/>
        <w:rPr>
          <w:rFonts w:eastAsia="Microsoft YaHei"/>
        </w:rPr>
      </w:pPr>
      <w:del w:id="1172" w:author="janelle" w:date="2018-03-28T11:18:00Z">
        <w:r w:rsidRPr="00E23361" w:rsidDel="00803D30">
          <w:rPr>
            <w:rFonts w:eastAsia="Microsoft YaHei" w:hint="eastAsia"/>
          </w:rPr>
          <w:delText xml:space="preserve">Filename: </w:delText>
        </w:r>
      </w:del>
      <w:proofErr w:type="spellStart"/>
      <w:r w:rsidRPr="00E23361">
        <w:rPr>
          <w:rFonts w:eastAsia="Microsoft YaHei" w:hint="eastAsia"/>
        </w:rPr>
        <w:t>src</w:t>
      </w:r>
      <w:proofErr w:type="spellEnd"/>
      <w:r w:rsidRPr="00E23361">
        <w:rPr>
          <w:rFonts w:eastAsia="Microsoft YaHei" w:hint="eastAsia"/>
        </w:rPr>
        <w:t>/bin/</w:t>
      </w:r>
      <w:proofErr w:type="spellStart"/>
      <w:r w:rsidRPr="00E23361">
        <w:rPr>
          <w:rFonts w:eastAsia="Microsoft YaHei" w:hint="eastAsia"/>
        </w:rPr>
        <w:t>main.rs</w:t>
      </w:r>
      <w:proofErr w:type="spellEnd"/>
    </w:p>
    <w:p w:rsidR="00E23361" w:rsidRPr="00E23361" w:rsidRDefault="00E23361" w:rsidP="00E23361">
      <w:pPr>
        <w:pStyle w:val="CodeA"/>
        <w:rPr>
          <w:rStyle w:val="HTMLCode"/>
        </w:rPr>
      </w:pPr>
      <w:r w:rsidRPr="00E23361">
        <w:rPr>
          <w:rStyle w:val="HTMLCode"/>
          <w:rFonts w:hint="eastAsia"/>
        </w:rPr>
        <w:t>fn main()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listener = </w:t>
      </w:r>
      <w:proofErr w:type="spellStart"/>
      <w:r w:rsidR="00E23361" w:rsidRPr="00E23361">
        <w:rPr>
          <w:rStyle w:val="HTMLCode"/>
          <w:rFonts w:hint="eastAsia"/>
        </w:rPr>
        <w:t>TcpListener</w:t>
      </w:r>
      <w:proofErr w:type="spellEnd"/>
      <w:r w:rsidR="00E23361" w:rsidRPr="00E23361">
        <w:rPr>
          <w:rStyle w:val="HTMLCode"/>
          <w:rFonts w:hint="eastAsia"/>
        </w:rPr>
        <w:t>::bind("127.0.0.1:</w:t>
      </w:r>
      <w:r w:rsidR="00E23361">
        <w:rPr>
          <w:rStyle w:val="HTMLCode"/>
          <w:rFonts w:hint="eastAsia"/>
        </w:rPr>
        <w:t>7878</w:t>
      </w:r>
      <w:r w:rsidR="00E23361" w:rsidRPr="00E23361">
        <w:rPr>
          <w:rStyle w:val="HTMLCode"/>
          <w:rFonts w:hint="eastAsia"/>
        </w:rPr>
        <w:t>").unwrap();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pool = </w:t>
      </w:r>
      <w:proofErr w:type="spellStart"/>
      <w:r w:rsidR="00E23361" w:rsidRPr="00E23361">
        <w:rPr>
          <w:rStyle w:val="HTMLCode"/>
          <w:rFonts w:hint="eastAsia"/>
        </w:rPr>
        <w:t>ThreadPool</w:t>
      </w:r>
      <w:proofErr w:type="spellEnd"/>
      <w:r w:rsidR="00E23361" w:rsidRPr="00E23361">
        <w:rPr>
          <w:rStyle w:val="HTMLCode"/>
          <w:rFonts w:hint="eastAsia"/>
        </w:rPr>
        <w:t>::new(4);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gramStart"/>
      <w:r w:rsidR="00E23361" w:rsidRPr="00E23361">
        <w:rPr>
          <w:rStyle w:val="HTMLCode"/>
          <w:rFonts w:hint="eastAsia"/>
        </w:rPr>
        <w:t>for</w:t>
      </w:r>
      <w:proofErr w:type="gramEnd"/>
      <w:r w:rsidR="00E23361" w:rsidRPr="00E23361">
        <w:rPr>
          <w:rStyle w:val="HTMLCode"/>
          <w:rFonts w:hint="eastAsia"/>
        </w:rPr>
        <w:t xml:space="preserve"> stream in </w:t>
      </w:r>
      <w:proofErr w:type="spellStart"/>
      <w:r w:rsidR="00E23361" w:rsidRPr="00E23361">
        <w:rPr>
          <w:rStyle w:val="HTMLCode"/>
          <w:rFonts w:hint="eastAsia"/>
        </w:rPr>
        <w:t>listener.incoming</w:t>
      </w:r>
      <w:proofErr w:type="spellEnd"/>
      <w:r w:rsidR="00E23361">
        <w:rPr>
          <w:rStyle w:val="HTMLCode"/>
          <w:rFonts w:hint="eastAsia"/>
        </w:rPr>
        <w:t>().take(</w:t>
      </w:r>
      <w:r w:rsidR="00E23361" w:rsidRPr="00E23361">
        <w:rPr>
          <w:rStyle w:val="HTMLCode"/>
          <w:rFonts w:hint="eastAsia"/>
        </w:rPr>
        <w:t>2</w:t>
      </w:r>
      <w:r w:rsidR="00E23361">
        <w:rPr>
          <w:rStyle w:val="HTMLCode"/>
          <w:rFonts w:hint="eastAsia"/>
        </w:rPr>
        <w:t>)</w:t>
      </w:r>
      <w:r w:rsidR="00E23361" w:rsidRPr="00E23361">
        <w:rPr>
          <w:rStyle w:val="HTMLCode"/>
          <w:rFonts w:hint="eastAsia"/>
        </w:rPr>
        <w:t xml:space="preserve">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gramStart"/>
      <w:r w:rsidR="00E23361" w:rsidRPr="00E23361">
        <w:rPr>
          <w:rStyle w:val="HTMLCode"/>
          <w:rFonts w:hint="eastAsia"/>
        </w:rPr>
        <w:t>let</w:t>
      </w:r>
      <w:proofErr w:type="gramEnd"/>
      <w:r w:rsidR="00E23361" w:rsidRPr="00E23361">
        <w:rPr>
          <w:rStyle w:val="HTMLCode"/>
          <w:rFonts w:hint="eastAsia"/>
        </w:rPr>
        <w:t xml:space="preserve"> stream = </w:t>
      </w:r>
      <w:proofErr w:type="spellStart"/>
      <w:r w:rsidR="00E23361" w:rsidRPr="00E23361">
        <w:rPr>
          <w:rStyle w:val="HTMLCode"/>
          <w:rFonts w:hint="eastAsia"/>
        </w:rPr>
        <w:t>stream.unwrap</w:t>
      </w:r>
      <w:proofErr w:type="spellEnd"/>
      <w:r w:rsidR="00E23361" w:rsidRPr="00E23361">
        <w:rPr>
          <w:rStyle w:val="HTMLCode"/>
          <w:rFonts w:hint="eastAsia"/>
        </w:rPr>
        <w:t>();</w:t>
      </w:r>
    </w:p>
    <w:p w:rsidR="00E23361" w:rsidRP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proofErr w:type="spellStart"/>
      <w:proofErr w:type="gramStart"/>
      <w:r w:rsidR="00E23361" w:rsidRPr="00E23361">
        <w:rPr>
          <w:rStyle w:val="HTMLCode"/>
          <w:rFonts w:hint="eastAsia"/>
        </w:rPr>
        <w:t>pool.execute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|| {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 </w:t>
      </w:r>
      <w:proofErr w:type="spellStart"/>
      <w:r w:rsidR="00E23361" w:rsidRPr="00E23361">
        <w:rPr>
          <w:rStyle w:val="HTMLCode"/>
          <w:rFonts w:hint="eastAsia"/>
        </w:rPr>
        <w:t>handle_</w:t>
      </w:r>
      <w:proofErr w:type="gramStart"/>
      <w:r w:rsidR="00E23361" w:rsidRPr="00E23361">
        <w:rPr>
          <w:rStyle w:val="HTMLCode"/>
          <w:rFonts w:hint="eastAsia"/>
        </w:rPr>
        <w:t>connection</w:t>
      </w:r>
      <w:proofErr w:type="spellEnd"/>
      <w:r w:rsidR="00E23361" w:rsidRPr="00E23361">
        <w:rPr>
          <w:rStyle w:val="HTMLCode"/>
          <w:rFonts w:hint="eastAsia"/>
        </w:rPr>
        <w:t>(</w:t>
      </w:r>
      <w:proofErr w:type="gramEnd"/>
      <w:r w:rsidR="00E23361" w:rsidRPr="00E23361">
        <w:rPr>
          <w:rStyle w:val="HTMLCode"/>
          <w:rFonts w:hint="eastAsia"/>
        </w:rPr>
        <w:t>stream);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 </w:t>
      </w:r>
      <w:r w:rsidR="00E23361" w:rsidRPr="00E23361">
        <w:rPr>
          <w:rStyle w:val="HTMLCode"/>
          <w:rFonts w:hint="eastAsia"/>
        </w:rPr>
        <w:t>});</w:t>
      </w: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r w:rsidR="00E23361" w:rsidRPr="00E23361">
        <w:rPr>
          <w:rStyle w:val="HTMLCode"/>
          <w:rFonts w:hint="eastAsia"/>
        </w:rPr>
        <w:t>}</w:t>
      </w:r>
    </w:p>
    <w:p w:rsidR="00E23361" w:rsidRDefault="00E23361" w:rsidP="00E23361">
      <w:pPr>
        <w:pStyle w:val="CodeB"/>
        <w:rPr>
          <w:rStyle w:val="HTMLCode"/>
        </w:rPr>
      </w:pPr>
    </w:p>
    <w:p w:rsidR="00E23361" w:rsidRPr="00E23361" w:rsidRDefault="00371FFD" w:rsidP="00371FFD">
      <w:pPr>
        <w:pStyle w:val="Body"/>
        <w:rPr>
          <w:rStyle w:val="HTMLCode"/>
        </w:rPr>
      </w:pPr>
      <w:r>
        <w:rPr>
          <w:rStyle w:val="HTMLCode"/>
          <w:rFonts w:hint="eastAsia"/>
        </w:rPr>
        <w:t xml:space="preserve"> </w:t>
      </w:r>
      <w:proofErr w:type="spellStart"/>
      <w:proofErr w:type="gramStart"/>
      <w:r w:rsidR="00E23361" w:rsidRPr="00E23361">
        <w:rPr>
          <w:rStyle w:val="HTMLCode"/>
          <w:rFonts w:hint="eastAsia"/>
        </w:rPr>
        <w:t>println</w:t>
      </w:r>
      <w:proofErr w:type="spellEnd"/>
      <w:proofErr w:type="gramEnd"/>
      <w:r w:rsidR="00E23361" w:rsidRPr="00E23361">
        <w:rPr>
          <w:rStyle w:val="HTMLCode"/>
          <w:rFonts w:hint="eastAsia"/>
        </w:rPr>
        <w:t>!("Shutting down.");</w:t>
      </w:r>
    </w:p>
    <w:p w:rsidR="00E23361" w:rsidRPr="00E23361" w:rsidRDefault="00E23361" w:rsidP="00EE70CB">
      <w:pPr>
        <w:pStyle w:val="CodeC"/>
        <w:rPr>
          <w:rStyle w:val="HTMLCode"/>
        </w:rPr>
      </w:pPr>
      <w:r w:rsidRPr="00E23361">
        <w:rPr>
          <w:rStyle w:val="HTMLCode"/>
          <w:rFonts w:hint="eastAsia"/>
        </w:rPr>
        <w:t>}</w:t>
      </w:r>
    </w:p>
    <w:p w:rsidR="00E23361" w:rsidRPr="00E23361" w:rsidRDefault="00E23361" w:rsidP="00F754ED">
      <w:pPr>
        <w:pStyle w:val="Listing"/>
        <w:rPr>
          <w:rFonts w:eastAsia="Microsoft YaHei"/>
        </w:rPr>
      </w:pPr>
      <w:r w:rsidRPr="00E23361">
        <w:rPr>
          <w:rFonts w:eastAsia="Microsoft YaHei" w:hint="eastAsia"/>
        </w:rPr>
        <w:t>Listing 20-</w:t>
      </w:r>
      <w:r>
        <w:rPr>
          <w:rFonts w:eastAsia="Microsoft YaHei" w:hint="eastAsia"/>
        </w:rPr>
        <w:t>26</w:t>
      </w:r>
      <w:r w:rsidRPr="00E23361">
        <w:rPr>
          <w:rFonts w:eastAsia="Microsoft YaHei" w:hint="eastAsia"/>
        </w:rPr>
        <w:t>: Shut down the server after serving two requests by exiting the</w:t>
      </w:r>
      <w:r w:rsidR="000067D5" w:rsidRPr="00B4274A">
        <w:t xml:space="preserve"> </w:t>
      </w:r>
      <w:r w:rsidRPr="00E23361">
        <w:rPr>
          <w:rFonts w:eastAsia="Microsoft YaHei" w:hint="eastAsia"/>
        </w:rPr>
        <w:t>loop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>
        <w:rPr>
          <w:rFonts w:eastAsia="Microsoft YaHei" w:hint="eastAsia"/>
        </w:rPr>
        <w:lastRenderedPageBreak/>
        <w:t>You</w:t>
      </w:r>
      <w:r w:rsidRPr="00E23361">
        <w:rPr>
          <w:rFonts w:eastAsia="Microsoft YaHei" w:hint="eastAsia"/>
        </w:rPr>
        <w:t xml:space="preserve"> wouldn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t want a real-world web server to shut down after serving only two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requests</w:t>
      </w:r>
      <w:del w:id="1173" w:author="AnneMarieW" w:date="2018-04-04T09:42:00Z">
        <w:r w:rsidRPr="00E23361" w:rsidDel="00B531FB">
          <w:rPr>
            <w:rFonts w:eastAsia="Microsoft YaHei" w:hint="eastAsia"/>
          </w:rPr>
          <w:delText>,</w:delText>
        </w:r>
      </w:del>
      <w:ins w:id="1174" w:author="AnneMarieW" w:date="2018-04-04T09:42:00Z">
        <w:r w:rsidR="00B531FB">
          <w:rPr>
            <w:rFonts w:eastAsia="Microsoft YaHei"/>
          </w:rPr>
          <w:t>.</w:t>
        </w:r>
      </w:ins>
      <w:r w:rsidR="000067D5" w:rsidRPr="00B4274A">
        <w:t xml:space="preserve"> </w:t>
      </w:r>
      <w:del w:id="1175" w:author="AnneMarieW" w:date="2018-04-04T09:42:00Z">
        <w:r w:rsidRPr="00E23361" w:rsidDel="00B531FB">
          <w:rPr>
            <w:rFonts w:eastAsia="Microsoft YaHei" w:hint="eastAsia"/>
          </w:rPr>
          <w:delText>t</w:delText>
        </w:r>
      </w:del>
      <w:ins w:id="1176" w:author="AnneMarieW" w:date="2018-04-04T09:42:00Z">
        <w:r w:rsidR="00B531FB">
          <w:rPr>
            <w:rFonts w:eastAsia="Microsoft YaHei"/>
          </w:rPr>
          <w:t>T</w:t>
        </w:r>
      </w:ins>
      <w:r w:rsidRPr="00E23361">
        <w:rPr>
          <w:rFonts w:eastAsia="Microsoft YaHei" w:hint="eastAsia"/>
        </w:rPr>
        <w:t xml:space="preserve">his </w:t>
      </w:r>
      <w:ins w:id="1177" w:author="AnneMarieW" w:date="2018-04-04T09:42:00Z">
        <w:r w:rsidR="00B531FB">
          <w:rPr>
            <w:rFonts w:eastAsia="Microsoft YaHei"/>
          </w:rPr>
          <w:t xml:space="preserve">code </w:t>
        </w:r>
      </w:ins>
      <w:r w:rsidRPr="00E23361">
        <w:rPr>
          <w:rFonts w:eastAsia="Microsoft YaHei" w:hint="eastAsia"/>
        </w:rPr>
        <w:t>just demonstrates the graceful shutdown and cleanup in working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order.</w:t>
      </w:r>
    </w:p>
    <w:p w:rsidR="00E23361" w:rsidRPr="00E23361" w:rsidRDefault="002E69AE" w:rsidP="00B4274A">
      <w:pPr>
        <w:pStyle w:val="Body"/>
        <w:rPr>
          <w:rFonts w:eastAsia="Microsoft YaHei"/>
        </w:rPr>
      </w:pPr>
      <w:r w:rsidRPr="00EE70CB">
        <w:t xml:space="preserve"> </w:t>
      </w:r>
      <w:r w:rsidR="00E23361">
        <w:rPr>
          <w:rFonts w:eastAsia="Microsoft YaHei" w:hint="eastAsia"/>
        </w:rPr>
        <w:t xml:space="preserve">The </w:t>
      </w:r>
      <w:r w:rsidR="00E23361" w:rsidRPr="00E52E0D">
        <w:rPr>
          <w:rStyle w:val="Literal"/>
          <w:rFonts w:hint="eastAsia"/>
        </w:rPr>
        <w:t>take</w:t>
      </w:r>
      <w:r w:rsidR="00E23361">
        <w:rPr>
          <w:rFonts w:eastAsia="Microsoft YaHei" w:hint="eastAsia"/>
        </w:rPr>
        <w:t xml:space="preserve"> method</w:t>
      </w:r>
      <w:r w:rsidR="00E23361" w:rsidRPr="00E23361">
        <w:rPr>
          <w:rFonts w:eastAsia="Microsoft YaHei" w:hint="eastAsia"/>
        </w:rPr>
        <w:t xml:space="preserve"> is </w:t>
      </w:r>
      <w:r w:rsidR="00E23361">
        <w:rPr>
          <w:rFonts w:eastAsia="Microsoft YaHei" w:hint="eastAsia"/>
        </w:rPr>
        <w:t xml:space="preserve">defined in the </w:t>
      </w:r>
      <w:proofErr w:type="spellStart"/>
      <w:r w:rsidR="00E23361" w:rsidRPr="00E52E0D">
        <w:rPr>
          <w:rStyle w:val="Literal"/>
          <w:rFonts w:hint="eastAsia"/>
        </w:rPr>
        <w:t>Iterator</w:t>
      </w:r>
      <w:proofErr w:type="spellEnd"/>
      <w:r w:rsidR="00E23361">
        <w:rPr>
          <w:rFonts w:eastAsia="Microsoft YaHei" w:hint="eastAsia"/>
        </w:rPr>
        <w:t xml:space="preserve"> trait</w:t>
      </w:r>
      <w:del w:id="1178" w:author="AnneMarieW" w:date="2018-04-04T09:43:00Z">
        <w:r w:rsidR="00E23361" w:rsidDel="00B531FB">
          <w:rPr>
            <w:rFonts w:eastAsia="Microsoft YaHei" w:hint="eastAsia"/>
          </w:rPr>
          <w:delText>,</w:delText>
        </w:r>
      </w:del>
      <w:r w:rsidR="00E23361" w:rsidRPr="00E23361">
        <w:rPr>
          <w:rFonts w:eastAsia="Microsoft YaHei" w:hint="eastAsia"/>
        </w:rPr>
        <w:t xml:space="preserve"> and</w:t>
      </w:r>
      <w:r w:rsidR="00371FFD" w:rsidRPr="00EE70CB">
        <w:t xml:space="preserve"> </w:t>
      </w:r>
      <w:r w:rsidR="00E23361">
        <w:rPr>
          <w:rFonts w:eastAsia="Microsoft YaHei" w:hint="eastAsia"/>
        </w:rPr>
        <w:t>limits</w:t>
      </w:r>
      <w:r w:rsidR="00E23361" w:rsidRPr="00E23361">
        <w:rPr>
          <w:rFonts w:eastAsia="Microsoft YaHei" w:hint="eastAsia"/>
        </w:rPr>
        <w:t xml:space="preserve"> the</w:t>
      </w:r>
      <w:r w:rsidR="00E23361">
        <w:rPr>
          <w:rFonts w:eastAsia="Microsoft YaHei" w:hint="eastAsia"/>
        </w:rPr>
        <w:t xml:space="preserve"> iteration</w:t>
      </w:r>
      <w:r w:rsidR="00E23361">
        <w:rPr>
          <w:rFonts w:eastAsia="Microsoft YaHei"/>
        </w:rPr>
        <w:t xml:space="preserve"> </w:t>
      </w:r>
      <w:r w:rsidR="00E23361">
        <w:rPr>
          <w:rFonts w:eastAsia="Microsoft YaHei" w:hint="eastAsia"/>
        </w:rPr>
        <w:t xml:space="preserve">to the first </w:t>
      </w:r>
      <w:del w:id="1179" w:author="AnneMarieW" w:date="2018-04-04T09:43:00Z">
        <w:r w:rsidR="00E23361" w:rsidDel="00B531FB">
          <w:rPr>
            <w:rFonts w:eastAsia="Microsoft YaHei" w:hint="eastAsia"/>
          </w:rPr>
          <w:delText>2</w:delText>
        </w:r>
      </w:del>
      <w:ins w:id="1180" w:author="AnneMarieW" w:date="2018-04-04T09:43:00Z">
        <w:r w:rsidR="00B531FB">
          <w:rPr>
            <w:rFonts w:eastAsia="Microsoft YaHei"/>
          </w:rPr>
          <w:t>two</w:t>
        </w:r>
      </w:ins>
      <w:r w:rsidR="00E23361">
        <w:rPr>
          <w:rFonts w:eastAsia="Microsoft YaHei" w:hint="eastAsia"/>
        </w:rPr>
        <w:t xml:space="preserve"> items at most.</w:t>
      </w:r>
      <w:r w:rsidR="00E23361" w:rsidRPr="00E23361">
        <w:rPr>
          <w:rFonts w:eastAsia="Microsoft YaHei" w:hint="eastAsia"/>
        </w:rPr>
        <w:t xml:space="preserve"> The</w:t>
      </w:r>
      <w:r w:rsidR="00E23361">
        <w:rPr>
          <w:rFonts w:eastAsia="Microsoft YaHei" w:hint="eastAsia"/>
        </w:rPr>
        <w:t xml:space="preserve"> </w:t>
      </w:r>
      <w:proofErr w:type="spellStart"/>
      <w:r w:rsidR="00E23361" w:rsidRPr="00E23361">
        <w:rPr>
          <w:rStyle w:val="Literal"/>
          <w:rFonts w:hint="eastAsia"/>
        </w:rPr>
        <w:t>ThreadPool</w:t>
      </w:r>
      <w:proofErr w:type="spellEnd"/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>will go out of scope at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the end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of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main</w:t>
      </w:r>
      <w:r w:rsidR="00E23361" w:rsidRPr="00E23361">
        <w:rPr>
          <w:rFonts w:eastAsia="Microsoft YaHei" w:hint="eastAsia"/>
        </w:rPr>
        <w:t xml:space="preserve">, and </w:t>
      </w:r>
      <w:del w:id="1181" w:author="AnneMarieW" w:date="2018-04-04T09:43:00Z">
        <w:r w:rsidR="00E23361" w:rsidRPr="00E23361" w:rsidDel="00B531FB">
          <w:rPr>
            <w:rFonts w:eastAsia="Microsoft YaHei" w:hint="eastAsia"/>
          </w:rPr>
          <w:delText>we</w:delText>
        </w:r>
        <w:r w:rsidR="00E23361" w:rsidRPr="00E23361" w:rsidDel="00B531FB">
          <w:rPr>
            <w:rFonts w:eastAsia="Microsoft YaHei"/>
          </w:rPr>
          <w:delText>’</w:delText>
        </w:r>
        <w:r w:rsidR="00E23361" w:rsidRPr="00E23361" w:rsidDel="00B531FB">
          <w:rPr>
            <w:rFonts w:eastAsia="Microsoft YaHei" w:hint="eastAsia"/>
          </w:rPr>
          <w:delText xml:space="preserve">ll see </w:delText>
        </w:r>
      </w:del>
      <w:r w:rsidR="00E23361" w:rsidRPr="00E23361">
        <w:rPr>
          <w:rFonts w:eastAsia="Microsoft YaHei" w:hint="eastAsia"/>
        </w:rPr>
        <w:t>the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Style w:val="Literal"/>
          <w:rFonts w:hint="eastAsia"/>
        </w:rPr>
        <w:t>drop</w:t>
      </w:r>
      <w:r w:rsidR="00E23361">
        <w:rPr>
          <w:rFonts w:eastAsia="Microsoft YaHei" w:hint="eastAsia"/>
        </w:rPr>
        <w:t xml:space="preserve"> </w:t>
      </w:r>
      <w:r w:rsidR="00E23361" w:rsidRPr="00E23361">
        <w:rPr>
          <w:rFonts w:eastAsia="Microsoft YaHei" w:hint="eastAsia"/>
        </w:rPr>
        <w:t xml:space="preserve">implementation </w:t>
      </w:r>
      <w:ins w:id="1182" w:author="AnneMarieW" w:date="2018-04-04T09:43:00Z">
        <w:r w:rsidR="00B531FB">
          <w:rPr>
            <w:rFonts w:eastAsia="Microsoft YaHei"/>
          </w:rPr>
          <w:t xml:space="preserve">will </w:t>
        </w:r>
      </w:ins>
      <w:r w:rsidR="00E23361" w:rsidRPr="00E23361">
        <w:rPr>
          <w:rFonts w:eastAsia="Microsoft YaHei" w:hint="eastAsia"/>
        </w:rPr>
        <w:t>run.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Start the server with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cargo run</w:t>
      </w:r>
      <w:r w:rsidRPr="00E23361">
        <w:rPr>
          <w:rFonts w:eastAsia="Microsoft YaHei" w:hint="eastAsia"/>
        </w:rPr>
        <w:t>, and make three requests. The third request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should error, and in your terminal you should see output </w:t>
      </w:r>
      <w:del w:id="1183" w:author="AnneMarieW" w:date="2018-04-04T09:43:00Z">
        <w:r w:rsidRPr="00E23361" w:rsidDel="00B531FB">
          <w:rPr>
            <w:rFonts w:eastAsia="Microsoft YaHei" w:hint="eastAsia"/>
          </w:rPr>
          <w:delText xml:space="preserve">that looks </w:delText>
        </w:r>
      </w:del>
      <w:r>
        <w:rPr>
          <w:rFonts w:eastAsia="Microsoft YaHei" w:hint="eastAsia"/>
        </w:rPr>
        <w:t>similar to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this:</w:t>
      </w:r>
    </w:p>
    <w:p w:rsidR="00E23361" w:rsidRPr="00E23361" w:rsidRDefault="00E23361" w:rsidP="00E23361">
      <w:pPr>
        <w:pStyle w:val="CodeA"/>
      </w:pPr>
      <w:r w:rsidRPr="00E23361">
        <w:rPr>
          <w:rFonts w:hint="eastAsia"/>
        </w:rPr>
        <w:t xml:space="preserve">$ </w:t>
      </w:r>
      <w:r w:rsidRPr="00F754ED">
        <w:rPr>
          <w:rStyle w:val="LiteralBold"/>
          <w:rFonts w:hint="eastAsia"/>
        </w:rPr>
        <w:t>cargo run</w:t>
      </w:r>
    </w:p>
    <w:p w:rsidR="00E23361" w:rsidRPr="00E23361" w:rsidRDefault="00371FFD" w:rsidP="00B4274A">
      <w:pPr>
        <w:pStyle w:val="CodeB"/>
      </w:pPr>
      <w:r>
        <w:rPr>
          <w:rFonts w:hint="eastAsia"/>
        </w:rPr>
        <w:t xml:space="preserve"> </w:t>
      </w:r>
      <w:r w:rsidR="00E23361" w:rsidRPr="00E23361">
        <w:rPr>
          <w:rFonts w:hint="eastAsia"/>
        </w:rPr>
        <w:t>Compiling hello v0.1.0 (file:///projects/hello)</w:t>
      </w:r>
    </w:p>
    <w:p w:rsidR="00E23361" w:rsidRPr="00E23361" w:rsidRDefault="00371FFD" w:rsidP="00B4274A">
      <w:pPr>
        <w:pStyle w:val="CodeB"/>
      </w:pPr>
      <w:r>
        <w:rPr>
          <w:rFonts w:hint="eastAsia"/>
        </w:rPr>
        <w:t xml:space="preserve"> </w:t>
      </w:r>
      <w:r w:rsidR="00E23361" w:rsidRPr="00E23361">
        <w:rPr>
          <w:rFonts w:hint="eastAsia"/>
        </w:rPr>
        <w:t>Finished dev [unoptimized + debuginfo] target(s) in 1.0 secs</w:t>
      </w:r>
    </w:p>
    <w:p w:rsidR="00E23361" w:rsidRPr="00E23361" w:rsidRDefault="00371FFD" w:rsidP="00B4274A">
      <w:pPr>
        <w:pStyle w:val="CodeB"/>
      </w:pPr>
      <w:r>
        <w:rPr>
          <w:rFonts w:hint="eastAsia"/>
        </w:rPr>
        <w:t xml:space="preserve"> </w:t>
      </w:r>
      <w:r w:rsidR="00E23361" w:rsidRPr="00E23361">
        <w:rPr>
          <w:rFonts w:hint="eastAsia"/>
        </w:rPr>
        <w:t xml:space="preserve"> Running `target/debug/hello`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0 got a job; executing.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3 got a job; executing.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Shutting down.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Sending terminate message to all workers.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Shutting down all workers.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Shutting down worker 0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1 was told to terminate.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2 was told to terminate.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0 was told to terminate.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Worker 3 was told to terminate.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Shutting down worker 1</w:t>
      </w:r>
    </w:p>
    <w:p w:rsidR="00E23361" w:rsidRPr="00E23361" w:rsidRDefault="00E23361" w:rsidP="00E23361">
      <w:pPr>
        <w:pStyle w:val="CodeB"/>
      </w:pPr>
      <w:r w:rsidRPr="00E23361">
        <w:rPr>
          <w:rFonts w:hint="eastAsia"/>
        </w:rPr>
        <w:t>Shutting down worker 2</w:t>
      </w:r>
    </w:p>
    <w:p w:rsidR="00E23361" w:rsidRPr="00E23361" w:rsidRDefault="00E23361" w:rsidP="00EE70CB">
      <w:pPr>
        <w:pStyle w:val="CodeC"/>
      </w:pPr>
      <w:r w:rsidRPr="00E23361">
        <w:rPr>
          <w:rFonts w:hint="eastAsia"/>
        </w:rPr>
        <w:t>Shutting down worker 3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You m</w:t>
      </w:r>
      <w:del w:id="1184" w:author="AnneMarieW" w:date="2018-04-04T09:44:00Z">
        <w:r w:rsidRPr="00E23361" w:rsidDel="00B531FB">
          <w:rPr>
            <w:rFonts w:eastAsia="Microsoft YaHei" w:hint="eastAsia"/>
          </w:rPr>
          <w:delText>ay</w:delText>
        </w:r>
      </w:del>
      <w:ins w:id="1185" w:author="AnneMarieW" w:date="2018-04-04T09:44:00Z">
        <w:r w:rsidR="00B531FB">
          <w:rPr>
            <w:rFonts w:eastAsia="Microsoft YaHei"/>
          </w:rPr>
          <w:t>ight</w:t>
        </w:r>
      </w:ins>
      <w:r w:rsidRPr="00E23361">
        <w:rPr>
          <w:rFonts w:eastAsia="Microsoft YaHei" w:hint="eastAsia"/>
        </w:rPr>
        <w:t xml:space="preserve"> </w:t>
      </w:r>
      <w:r>
        <w:rPr>
          <w:rFonts w:eastAsia="Microsoft YaHei" w:hint="eastAsia"/>
        </w:rPr>
        <w:t>see</w:t>
      </w:r>
      <w:r w:rsidRPr="00E23361">
        <w:rPr>
          <w:rFonts w:eastAsia="Microsoft YaHei" w:hint="eastAsia"/>
        </w:rPr>
        <w:t xml:space="preserve"> a different ordering of </w:t>
      </w:r>
      <w:r>
        <w:rPr>
          <w:rFonts w:eastAsia="Microsoft YaHei" w:hint="eastAsia"/>
        </w:rPr>
        <w:t>workers and messages printed.</w:t>
      </w:r>
      <w:r w:rsidRPr="00E23361">
        <w:rPr>
          <w:rFonts w:eastAsia="Microsoft YaHei" w:hint="eastAsia"/>
        </w:rPr>
        <w:t xml:space="preserve"> We can see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 xml:space="preserve">how this </w:t>
      </w:r>
      <w:ins w:id="1186" w:author="AnneMarieW" w:date="2018-04-04T09:44:00Z">
        <w:r w:rsidR="0056376B">
          <w:rPr>
            <w:rFonts w:eastAsia="Microsoft YaHei"/>
          </w:rPr>
          <w:t xml:space="preserve">code </w:t>
        </w:r>
      </w:ins>
      <w:r w:rsidRPr="00E23361">
        <w:rPr>
          <w:rFonts w:eastAsia="Microsoft YaHei" w:hint="eastAsia"/>
        </w:rPr>
        <w:t>works from the</w:t>
      </w:r>
      <w:r w:rsidR="000067D5" w:rsidRPr="00B4274A">
        <w:t xml:space="preserve"> </w:t>
      </w:r>
      <w:r w:rsidRPr="00E23361">
        <w:rPr>
          <w:rFonts w:eastAsia="Microsoft YaHei" w:hint="eastAsia"/>
        </w:rPr>
        <w:t>messages: workers zero and three got the first two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requests, and then on the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third request </w:t>
      </w:r>
      <w:r>
        <w:rPr>
          <w:rFonts w:eastAsia="Microsoft YaHei" w:hint="eastAsia"/>
        </w:rPr>
        <w:t>the server stopped</w:t>
      </w:r>
      <w:r w:rsidRPr="00E23361">
        <w:rPr>
          <w:rFonts w:eastAsia="Microsoft YaHei" w:hint="eastAsia"/>
        </w:rPr>
        <w:t xml:space="preserve"> accepting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connections. When the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goes out of</w:t>
      </w:r>
      <w:r w:rsidR="000067D5" w:rsidRPr="00B4274A">
        <w:t xml:space="preserve"> </w:t>
      </w:r>
      <w:r w:rsidRPr="00E23361">
        <w:rPr>
          <w:rFonts w:eastAsia="Microsoft YaHei" w:hint="eastAsia"/>
        </w:rPr>
        <w:t>scope at the end of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main</w:t>
      </w:r>
      <w:r w:rsidRPr="00E23361">
        <w:rPr>
          <w:rFonts w:eastAsia="Microsoft YaHei" w:hint="eastAsia"/>
        </w:rPr>
        <w:t>, its</w:t>
      </w:r>
      <w:r>
        <w:rPr>
          <w:rFonts w:eastAsia="Microsoft YaHei"/>
        </w:rPr>
        <w:t xml:space="preserve"> </w:t>
      </w:r>
      <w:r w:rsidRPr="00E23361">
        <w:rPr>
          <w:rStyle w:val="Literal"/>
          <w:rFonts w:hint="eastAsia"/>
        </w:rPr>
        <w:t>Drop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implementation kicks in, and the pool</w:t>
      </w:r>
      <w:r w:rsidR="000067D5" w:rsidRPr="00B4274A">
        <w:t xml:space="preserve"> </w:t>
      </w:r>
      <w:r w:rsidRPr="00E23361">
        <w:rPr>
          <w:rFonts w:eastAsia="Microsoft YaHei" w:hint="eastAsia"/>
        </w:rPr>
        <w:t>tells all workers to terminate.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workers each print a message when they see</w:t>
      </w:r>
      <w:r w:rsidR="000067D5" w:rsidRPr="00B4274A">
        <w:t xml:space="preserve"> </w:t>
      </w:r>
      <w:r w:rsidRPr="00E23361">
        <w:rPr>
          <w:rFonts w:eastAsia="Microsoft YaHei" w:hint="eastAsia"/>
        </w:rPr>
        <w:t>the terminate message, and then</w:t>
      </w:r>
      <w:r w:rsidRPr="00E23361"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the thread pool calls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join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shut down each</w:t>
      </w:r>
      <w:r w:rsidR="000067D5" w:rsidRPr="00B4274A">
        <w:t xml:space="preserve"> </w:t>
      </w:r>
      <w:r w:rsidRPr="00E23361">
        <w:rPr>
          <w:rFonts w:eastAsia="Microsoft YaHei" w:hint="eastAsia"/>
        </w:rPr>
        <w:t>worker thread.</w:t>
      </w:r>
    </w:p>
    <w:p w:rsidR="00E23361" w:rsidRPr="00E23361" w:rsidRDefault="0056376B" w:rsidP="00B4274A">
      <w:pPr>
        <w:pStyle w:val="Body"/>
        <w:rPr>
          <w:rFonts w:eastAsia="Microsoft YaHei"/>
        </w:rPr>
      </w:pPr>
      <w:ins w:id="1187" w:author="AnneMarieW" w:date="2018-04-04T09:45:00Z">
        <w:r>
          <w:rPr>
            <w:rFonts w:eastAsia="Microsoft YaHei"/>
          </w:rPr>
          <w:t xml:space="preserve">Notice </w:t>
        </w:r>
      </w:ins>
      <w:del w:id="1188" w:author="AnneMarieW" w:date="2018-04-04T09:45:00Z">
        <w:r w:rsidR="00E23361" w:rsidRPr="00E23361" w:rsidDel="0056376B">
          <w:rPr>
            <w:rFonts w:eastAsia="Microsoft YaHei" w:hint="eastAsia"/>
          </w:rPr>
          <w:delText>O</w:delText>
        </w:r>
      </w:del>
      <w:ins w:id="1189" w:author="AnneMarieW" w:date="2018-04-04T09:45:00Z">
        <w:r>
          <w:rPr>
            <w:rFonts w:eastAsia="Microsoft YaHei"/>
          </w:rPr>
          <w:t>o</w:t>
        </w:r>
      </w:ins>
      <w:r w:rsidR="00E23361" w:rsidRPr="00E23361">
        <w:rPr>
          <w:rFonts w:eastAsia="Microsoft YaHei" w:hint="eastAsia"/>
        </w:rPr>
        <w:t>ne interesting aspect of this particular execution:</w:t>
      </w:r>
      <w:del w:id="1190" w:author="AnneMarieW" w:date="2018-04-04T09:45:00Z">
        <w:r w:rsidR="00E23361" w:rsidRPr="00E23361" w:rsidDel="0056376B">
          <w:rPr>
            <w:rFonts w:eastAsia="Microsoft YaHei" w:hint="eastAsia"/>
          </w:rPr>
          <w:delText xml:space="preserve"> notice that</w:delText>
        </w:r>
      </w:del>
      <w:r w:rsidR="00E23361" w:rsidRPr="00E23361">
        <w:rPr>
          <w:rFonts w:eastAsia="Microsoft YaHei" w:hint="eastAsia"/>
        </w:rPr>
        <w:t xml:space="preserve"> </w:t>
      </w:r>
      <w:r w:rsidR="00E23361">
        <w:rPr>
          <w:rFonts w:eastAsia="Microsoft YaHei" w:hint="eastAsia"/>
        </w:rPr>
        <w:t>the</w:t>
      </w:r>
      <w:r w:rsidR="00E23361">
        <w:rPr>
          <w:rFonts w:eastAsia="Microsoft YaHei"/>
        </w:rPr>
        <w:t xml:space="preserve"> </w:t>
      </w:r>
      <w:proofErr w:type="spellStart"/>
      <w:r w:rsidR="00E23361" w:rsidRPr="00FC21E1">
        <w:rPr>
          <w:rStyle w:val="Literal"/>
          <w:rFonts w:hint="eastAsia"/>
        </w:rPr>
        <w:t>ThreadPool</w:t>
      </w:r>
      <w:proofErr w:type="spellEnd"/>
      <w:r w:rsidR="00E23361" w:rsidRPr="00E23361">
        <w:rPr>
          <w:rFonts w:eastAsia="Microsoft YaHei" w:hint="eastAsia"/>
        </w:rPr>
        <w:t xml:space="preserve"> sent the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terminate messages down the channel, and before any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worker received the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messages, we tried to join worker </w:t>
      </w:r>
      <w:r w:rsidR="00E23361" w:rsidRPr="00E52E0D">
        <w:rPr>
          <w:rFonts w:eastAsia="Microsoft YaHei" w:hint="eastAsia"/>
        </w:rPr>
        <w:t>0</w:t>
      </w:r>
      <w:r w:rsidR="00E23361" w:rsidRPr="00E23361">
        <w:rPr>
          <w:rFonts w:eastAsia="Microsoft YaHei" w:hint="eastAsia"/>
        </w:rPr>
        <w:t xml:space="preserve">. Worker </w:t>
      </w:r>
      <w:r w:rsidR="00E23361" w:rsidRPr="00E52E0D">
        <w:rPr>
          <w:rFonts w:eastAsia="Microsoft YaHei" w:hint="eastAsia"/>
        </w:rPr>
        <w:t>0</w:t>
      </w:r>
      <w:r w:rsidR="00E23361" w:rsidRPr="00E23361">
        <w:rPr>
          <w:rFonts w:eastAsia="Microsoft YaHei" w:hint="eastAsia"/>
        </w:rPr>
        <w:t xml:space="preserve"> had not yet</w:t>
      </w:r>
      <w:r w:rsidR="00E23361" w:rsidRPr="00E23361">
        <w:rPr>
          <w:rFonts w:eastAsia="Microsoft YaHei"/>
        </w:rPr>
        <w:t xml:space="preserve"> </w:t>
      </w:r>
      <w:del w:id="1191" w:author="AnneMarieW" w:date="2018-04-04T09:46:00Z">
        <w:r w:rsidR="00E23361" w:rsidRPr="00E23361" w:rsidDel="0056376B">
          <w:rPr>
            <w:rFonts w:eastAsia="Microsoft YaHei" w:hint="eastAsia"/>
          </w:rPr>
          <w:delText xml:space="preserve">gotten </w:delText>
        </w:r>
      </w:del>
      <w:ins w:id="1192" w:author="AnneMarieW" w:date="2018-04-04T09:46:00Z">
        <w:r>
          <w:rPr>
            <w:rFonts w:eastAsia="Microsoft YaHei"/>
          </w:rPr>
          <w:t xml:space="preserve">received </w:t>
        </w:r>
      </w:ins>
      <w:r w:rsidR="00E23361" w:rsidRPr="00E23361">
        <w:rPr>
          <w:rFonts w:eastAsia="Microsoft YaHei" w:hint="eastAsia"/>
        </w:rPr>
        <w:t>the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 xml:space="preserve">terminate message, so the main thread </w:t>
      </w:r>
      <w:r w:rsidR="00E23361" w:rsidRPr="00E23361">
        <w:rPr>
          <w:rFonts w:eastAsia="Microsoft YaHei" w:hint="eastAsia"/>
        </w:rPr>
        <w:lastRenderedPageBreak/>
        <w:t xml:space="preserve">blocked waiting for worker </w:t>
      </w:r>
      <w:r w:rsidR="00E23361" w:rsidRPr="00E52E0D">
        <w:rPr>
          <w:rFonts w:eastAsia="Microsoft YaHei" w:hint="eastAsia"/>
        </w:rPr>
        <w:t>0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to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finish. In the meantime, each of the workers received the termination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messages.</w:t>
      </w:r>
      <w:r w:rsidR="000067D5" w:rsidRPr="00B4274A">
        <w:t xml:space="preserve"> </w:t>
      </w:r>
      <w:del w:id="1193" w:author="AnneMarieW" w:date="2018-04-04T09:47:00Z">
        <w:r w:rsidR="00E23361" w:rsidRPr="00E23361" w:rsidDel="0056376B">
          <w:rPr>
            <w:rFonts w:eastAsia="Microsoft YaHei" w:hint="eastAsia"/>
          </w:rPr>
          <w:delText>Once</w:delText>
        </w:r>
      </w:del>
      <w:ins w:id="1194" w:author="AnneMarieW" w:date="2018-04-04T09:47:00Z">
        <w:r>
          <w:rPr>
            <w:rFonts w:eastAsia="Microsoft YaHei"/>
          </w:rPr>
          <w:t>When</w:t>
        </w:r>
      </w:ins>
      <w:r w:rsidR="00E23361" w:rsidRPr="00E23361">
        <w:rPr>
          <w:rFonts w:eastAsia="Microsoft YaHei" w:hint="eastAsia"/>
        </w:rPr>
        <w:t xml:space="preserve"> worker </w:t>
      </w:r>
      <w:r w:rsidR="00E23361" w:rsidRPr="00E52E0D">
        <w:rPr>
          <w:rFonts w:eastAsia="Microsoft YaHei" w:hint="eastAsia"/>
        </w:rPr>
        <w:t>0</w:t>
      </w:r>
      <w:r w:rsidR="00E23361" w:rsidRPr="00E23361">
        <w:rPr>
          <w:rFonts w:eastAsia="Microsoft YaHei" w:hint="eastAsia"/>
        </w:rPr>
        <w:t xml:space="preserve"> finished, the main thread waited for the rest of the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workers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to finish</w:t>
      </w:r>
      <w:del w:id="1195" w:author="AnneMarieW" w:date="2018-04-04T09:47:00Z">
        <w:r w:rsidR="00E23361" w:rsidRPr="00E23361" w:rsidDel="0056376B">
          <w:rPr>
            <w:rFonts w:eastAsia="Microsoft YaHei" w:hint="eastAsia"/>
          </w:rPr>
          <w:delText>,</w:delText>
        </w:r>
      </w:del>
      <w:ins w:id="1196" w:author="AnneMarieW" w:date="2018-04-04T09:47:00Z">
        <w:r>
          <w:rPr>
            <w:rFonts w:eastAsia="Microsoft YaHei"/>
          </w:rPr>
          <w:t>.</w:t>
        </w:r>
      </w:ins>
      <w:r w:rsidR="00E23361" w:rsidRPr="00E23361">
        <w:rPr>
          <w:rFonts w:eastAsia="Microsoft YaHei" w:hint="eastAsia"/>
        </w:rPr>
        <w:t xml:space="preserve"> </w:t>
      </w:r>
      <w:del w:id="1197" w:author="AnneMarieW" w:date="2018-04-04T09:47:00Z">
        <w:r w:rsidR="00E23361" w:rsidRPr="00E23361" w:rsidDel="0056376B">
          <w:rPr>
            <w:rFonts w:eastAsia="Microsoft YaHei" w:hint="eastAsia"/>
          </w:rPr>
          <w:delText xml:space="preserve">and </w:delText>
        </w:r>
      </w:del>
      <w:ins w:id="1198" w:author="AnneMarieW" w:date="2018-04-04T09:47:00Z">
        <w:r>
          <w:rPr>
            <w:rFonts w:eastAsia="Microsoft YaHei"/>
          </w:rPr>
          <w:t>A</w:t>
        </w:r>
        <w:r w:rsidRPr="00E23361">
          <w:rPr>
            <w:rFonts w:eastAsia="Microsoft YaHei" w:hint="eastAsia"/>
          </w:rPr>
          <w:t>t that point</w:t>
        </w:r>
        <w:r>
          <w:rPr>
            <w:rFonts w:eastAsia="Microsoft YaHei"/>
          </w:rPr>
          <w:t>,</w:t>
        </w:r>
        <w:r w:rsidRPr="00E23361">
          <w:rPr>
            <w:rFonts w:eastAsia="Microsoft YaHei" w:hint="eastAsia"/>
          </w:rPr>
          <w:t xml:space="preserve"> </w:t>
        </w:r>
      </w:ins>
      <w:r w:rsidR="00E23361" w:rsidRPr="00E23361">
        <w:rPr>
          <w:rFonts w:eastAsia="Microsoft YaHei" w:hint="eastAsia"/>
        </w:rPr>
        <w:t>they had all received the termination message and were</w:t>
      </w:r>
      <w:r w:rsidR="00E23361" w:rsidRPr="00E23361">
        <w:rPr>
          <w:rFonts w:eastAsia="Microsoft YaHei"/>
        </w:rPr>
        <w:t xml:space="preserve"> </w:t>
      </w:r>
      <w:r w:rsidR="00E23361" w:rsidRPr="00E23361">
        <w:rPr>
          <w:rFonts w:eastAsia="Microsoft YaHei" w:hint="eastAsia"/>
        </w:rPr>
        <w:t>able to</w:t>
      </w:r>
      <w:r w:rsidR="000067D5" w:rsidRPr="00B4274A">
        <w:t xml:space="preserve"> </w:t>
      </w:r>
      <w:r w:rsidR="00E23361" w:rsidRPr="00E23361">
        <w:rPr>
          <w:rFonts w:eastAsia="Microsoft YaHei" w:hint="eastAsia"/>
        </w:rPr>
        <w:t>shut down</w:t>
      </w:r>
      <w:del w:id="1199" w:author="AnneMarieW" w:date="2018-04-04T09:47:00Z">
        <w:r w:rsidR="00E23361" w:rsidRPr="00E23361" w:rsidDel="0056376B">
          <w:rPr>
            <w:rFonts w:eastAsia="Microsoft YaHei" w:hint="eastAsia"/>
          </w:rPr>
          <w:delText xml:space="preserve"> at that point</w:delText>
        </w:r>
      </w:del>
      <w:r w:rsidR="00E23361" w:rsidRPr="00E23361"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r w:rsidRPr="00E23361">
        <w:rPr>
          <w:rFonts w:eastAsia="Microsoft YaHei" w:hint="eastAsia"/>
        </w:rPr>
        <w:t>Congrats! We</w:t>
      </w:r>
      <w:del w:id="1200" w:author="AnneMarieW" w:date="2018-04-04T09:47:00Z">
        <w:r w:rsidRPr="00E23361" w:rsidDel="0056376B">
          <w:rPr>
            <w:rFonts w:eastAsia="Microsoft YaHei" w:hint="eastAsia"/>
          </w:rPr>
          <w:delText xml:space="preserve"> ha</w:delText>
        </w:r>
      </w:del>
      <w:ins w:id="1201" w:author="AnneMarieW" w:date="2018-04-04T09:48:00Z">
        <w:r w:rsidR="0056376B">
          <w:rPr>
            <w:rFonts w:eastAsia="Microsoft YaHei"/>
          </w:rPr>
          <w:t>’</w:t>
        </w:r>
      </w:ins>
      <w:r w:rsidRPr="00E23361">
        <w:rPr>
          <w:rFonts w:eastAsia="Microsoft YaHei" w:hint="eastAsia"/>
        </w:rPr>
        <w:t>ve now completed our project</w:t>
      </w:r>
      <w:ins w:id="1202" w:author="AnneMarieW" w:date="2018-04-04T09:47:00Z">
        <w:r w:rsidR="0056376B">
          <w:rPr>
            <w:rFonts w:eastAsia="Microsoft YaHei"/>
          </w:rPr>
          <w:t>;</w:t>
        </w:r>
      </w:ins>
      <w:del w:id="1203" w:author="AnneMarieW" w:date="2018-04-04T09:47:00Z">
        <w:r w:rsidRPr="00E23361" w:rsidDel="0056376B">
          <w:rPr>
            <w:rFonts w:eastAsia="Microsoft YaHei" w:hint="eastAsia"/>
          </w:rPr>
          <w:delText>, and</w:delText>
        </w:r>
      </w:del>
      <w:r w:rsidRPr="00E23361">
        <w:rPr>
          <w:rFonts w:eastAsia="Microsoft YaHei" w:hint="eastAsia"/>
        </w:rPr>
        <w:t xml:space="preserve"> we have a basic web server</w:t>
      </w:r>
      <w:r w:rsidR="000067D5" w:rsidRPr="00B4274A">
        <w:t xml:space="preserve"> </w:t>
      </w:r>
      <w:r w:rsidRPr="00E23361">
        <w:rPr>
          <w:rFonts w:eastAsia="Microsoft YaHei" w:hint="eastAsia"/>
        </w:rPr>
        <w:t>that uses a thread pool to respond asynchronously. We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re able to perform a</w:t>
      </w:r>
      <w:r w:rsidR="000067D5" w:rsidRPr="00B4274A">
        <w:t xml:space="preserve"> </w:t>
      </w:r>
      <w:r w:rsidRPr="00E23361">
        <w:rPr>
          <w:rFonts w:eastAsia="Microsoft YaHei" w:hint="eastAsia"/>
        </w:rPr>
        <w:t>graceful shutdown of the server, which cleans up all the threads in the pool.</w:t>
      </w:r>
      <w:r w:rsidR="00371FFD" w:rsidRPr="00EE70CB">
        <w:t xml:space="preserve"> </w:t>
      </w:r>
      <w:r>
        <w:rPr>
          <w:rFonts w:eastAsia="Microsoft YaHei" w:hint="eastAsia"/>
        </w:rPr>
        <w:t>S</w:t>
      </w:r>
      <w:commentRangeStart w:id="1204"/>
      <w:r>
        <w:rPr>
          <w:rFonts w:eastAsia="Microsoft YaHei" w:hint="eastAsia"/>
        </w:rPr>
        <w:t>ee the website for this book</w:t>
      </w:r>
      <w:commentRangeEnd w:id="1204"/>
      <w:r w:rsidR="0056376B">
        <w:rPr>
          <w:rStyle w:val="CommentReference"/>
        </w:rPr>
        <w:commentReference w:id="1204"/>
      </w:r>
      <w:r>
        <w:rPr>
          <w:rFonts w:eastAsia="Microsoft YaHei" w:hint="eastAsia"/>
        </w:rPr>
        <w:t xml:space="preserve"> to download</w:t>
      </w:r>
      <w:r w:rsidRPr="00E23361">
        <w:rPr>
          <w:rFonts w:eastAsia="Microsoft YaHei" w:hint="eastAsia"/>
        </w:rPr>
        <w:t xml:space="preserve"> the full code for </w:t>
      </w:r>
      <w:r>
        <w:rPr>
          <w:rFonts w:eastAsia="Microsoft YaHei" w:hint="eastAsia"/>
        </w:rPr>
        <w:t>this chapter for</w:t>
      </w:r>
      <w:r>
        <w:rPr>
          <w:rFonts w:eastAsia="Microsoft YaHei"/>
        </w:rPr>
        <w:t xml:space="preserve"> </w:t>
      </w:r>
      <w:r w:rsidRPr="00E23361">
        <w:rPr>
          <w:rFonts w:eastAsia="Microsoft YaHei" w:hint="eastAsia"/>
        </w:rPr>
        <w:t>reference</w:t>
      </w:r>
      <w:r>
        <w:rPr>
          <w:rFonts w:eastAsia="Microsoft YaHei" w:hint="eastAsia"/>
        </w:rPr>
        <w:t>.</w:t>
      </w:r>
    </w:p>
    <w:p w:rsidR="00E23361" w:rsidRPr="00E23361" w:rsidRDefault="00E23361" w:rsidP="00B4274A">
      <w:pPr>
        <w:pStyle w:val="Body"/>
        <w:rPr>
          <w:rFonts w:eastAsia="Microsoft YaHei"/>
        </w:rPr>
      </w:pPr>
      <w:del w:id="1205" w:author="AnneMarieW" w:date="2018-04-04T09:49:00Z">
        <w:r w:rsidRPr="00E23361" w:rsidDel="0056376B">
          <w:rPr>
            <w:rFonts w:eastAsia="Microsoft YaHei" w:hint="eastAsia"/>
          </w:rPr>
          <w:delText>There</w:delText>
        </w:r>
        <w:r w:rsidRPr="00E23361" w:rsidDel="0056376B">
          <w:rPr>
            <w:rFonts w:eastAsia="Microsoft YaHei"/>
          </w:rPr>
          <w:delText>’</w:delText>
        </w:r>
        <w:r w:rsidRPr="00E23361" w:rsidDel="0056376B">
          <w:rPr>
            <w:rFonts w:eastAsia="Microsoft YaHei" w:hint="eastAsia"/>
          </w:rPr>
          <w:delText xml:space="preserve">s </w:delText>
        </w:r>
      </w:del>
      <w:ins w:id="1206" w:author="AnneMarieW" w:date="2018-04-04T09:49:00Z">
        <w:r w:rsidR="0056376B">
          <w:rPr>
            <w:rFonts w:eastAsia="Microsoft YaHei"/>
          </w:rPr>
          <w:t>W</w:t>
        </w:r>
        <w:r w:rsidR="0056376B" w:rsidRPr="00E23361">
          <w:rPr>
            <w:rFonts w:eastAsia="Microsoft YaHei" w:hint="eastAsia"/>
          </w:rPr>
          <w:t xml:space="preserve">e could do here </w:t>
        </w:r>
      </w:ins>
      <w:r w:rsidRPr="00E23361">
        <w:rPr>
          <w:rFonts w:eastAsia="Microsoft YaHei" w:hint="eastAsia"/>
        </w:rPr>
        <w:t>more</w:t>
      </w:r>
      <w:del w:id="1207" w:author="AnneMarieW" w:date="2018-04-04T09:49:00Z">
        <w:r w:rsidRPr="00E23361" w:rsidDel="0056376B">
          <w:rPr>
            <w:rFonts w:eastAsia="Microsoft YaHei" w:hint="eastAsia"/>
          </w:rPr>
          <w:delText xml:space="preserve"> we could do here</w:delText>
        </w:r>
      </w:del>
      <w:r w:rsidRPr="00E23361">
        <w:rPr>
          <w:rFonts w:eastAsia="Microsoft YaHei" w:hint="eastAsia"/>
        </w:rPr>
        <w:t>! If you</w:t>
      </w:r>
      <w:del w:id="1208" w:author="AnneMarieW" w:date="2018-04-04T09:49:00Z">
        <w:r w:rsidRPr="00E23361" w:rsidDel="0056376B">
          <w:rPr>
            <w:rFonts w:eastAsia="Microsoft YaHei"/>
          </w:rPr>
          <w:delText>’</w:delText>
        </w:r>
        <w:r w:rsidRPr="00E23361" w:rsidDel="0056376B">
          <w:rPr>
            <w:rFonts w:eastAsia="Microsoft YaHei" w:hint="eastAsia"/>
          </w:rPr>
          <w:delText>d like</w:delText>
        </w:r>
      </w:del>
      <w:ins w:id="1209" w:author="AnneMarieW" w:date="2018-04-04T09:49:00Z">
        <w:r w:rsidR="0056376B">
          <w:rPr>
            <w:rFonts w:eastAsia="Microsoft YaHei"/>
          </w:rPr>
          <w:t xml:space="preserve"> want</w:t>
        </w:r>
      </w:ins>
      <w:r w:rsidRPr="00E23361">
        <w:rPr>
          <w:rFonts w:eastAsia="Microsoft YaHei" w:hint="eastAsia"/>
        </w:rPr>
        <w:t xml:space="preserve"> to continue enhancing this</w:t>
      </w:r>
      <w:r w:rsidR="000067D5" w:rsidRPr="00B4274A">
        <w:t xml:space="preserve"> </w:t>
      </w:r>
      <w:r w:rsidRPr="00E23361">
        <w:rPr>
          <w:rFonts w:eastAsia="Microsoft YaHei" w:hint="eastAsia"/>
        </w:rPr>
        <w:t>project, here are some ideas:</w:t>
      </w:r>
    </w:p>
    <w:p w:rsidR="00E23361" w:rsidRPr="00E23361" w:rsidRDefault="00E23361" w:rsidP="00E23361">
      <w:pPr>
        <w:pStyle w:val="BulletA"/>
        <w:rPr>
          <w:rFonts w:eastAsia="Microsoft YaHei"/>
        </w:rPr>
      </w:pPr>
      <w:r w:rsidRPr="00E23361">
        <w:rPr>
          <w:rFonts w:eastAsia="Microsoft YaHei" w:hint="eastAsia"/>
        </w:rPr>
        <w:t>Add more documentation to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and its public methods</w:t>
      </w:r>
      <w:ins w:id="1210" w:author="AnneMarieW" w:date="2018-04-04T09:49:00Z">
        <w:r w:rsidR="0056376B">
          <w:rPr>
            <w:rFonts w:eastAsia="Microsoft YaHei"/>
          </w:rPr>
          <w:t>.</w:t>
        </w:r>
      </w:ins>
    </w:p>
    <w:p w:rsidR="00E23361" w:rsidRPr="00E23361" w:rsidRDefault="00E23361" w:rsidP="00E23361">
      <w:pPr>
        <w:pStyle w:val="BulletB"/>
        <w:rPr>
          <w:rFonts w:eastAsia="Microsoft YaHei"/>
        </w:rPr>
      </w:pPr>
      <w:r w:rsidRPr="00E23361">
        <w:rPr>
          <w:rFonts w:eastAsia="Microsoft YaHei" w:hint="eastAsia"/>
        </w:rPr>
        <w:t>Add tests of the library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s functionality</w:t>
      </w:r>
      <w:ins w:id="1211" w:author="AnneMarieW" w:date="2018-04-04T09:49:00Z">
        <w:r w:rsidR="0056376B">
          <w:rPr>
            <w:rFonts w:eastAsia="Microsoft YaHei"/>
          </w:rPr>
          <w:t>.</w:t>
        </w:r>
      </w:ins>
    </w:p>
    <w:p w:rsidR="00E23361" w:rsidRPr="00E23361" w:rsidRDefault="00E23361" w:rsidP="00E23361">
      <w:pPr>
        <w:pStyle w:val="BulletB"/>
        <w:rPr>
          <w:rFonts w:eastAsia="Microsoft YaHei"/>
        </w:rPr>
      </w:pPr>
      <w:r w:rsidRPr="00E23361">
        <w:rPr>
          <w:rFonts w:eastAsia="Microsoft YaHei" w:hint="eastAsia"/>
        </w:rPr>
        <w:t>Change calls to</w:t>
      </w:r>
      <w:r>
        <w:rPr>
          <w:rFonts w:eastAsia="Microsoft YaHei" w:hint="eastAsia"/>
        </w:rPr>
        <w:t xml:space="preserve"> </w:t>
      </w:r>
      <w:r w:rsidRPr="00E23361">
        <w:rPr>
          <w:rStyle w:val="Literal"/>
          <w:rFonts w:hint="eastAsia"/>
        </w:rPr>
        <w:t>unwrap</w:t>
      </w:r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more robust error handling</w:t>
      </w:r>
      <w:ins w:id="1212" w:author="AnneMarieW" w:date="2018-04-04T09:49:00Z">
        <w:r w:rsidR="0056376B">
          <w:rPr>
            <w:rFonts w:eastAsia="Microsoft YaHei"/>
          </w:rPr>
          <w:t>.</w:t>
        </w:r>
      </w:ins>
    </w:p>
    <w:p w:rsidR="00E23361" w:rsidRPr="00E23361" w:rsidRDefault="00E23361" w:rsidP="00E23361">
      <w:pPr>
        <w:pStyle w:val="BulletB"/>
        <w:rPr>
          <w:rFonts w:eastAsia="Microsoft YaHei"/>
        </w:rPr>
      </w:pPr>
      <w:r w:rsidRPr="00E23361">
        <w:rPr>
          <w:rFonts w:eastAsia="Microsoft YaHei" w:hint="eastAsia"/>
        </w:rPr>
        <w:t>Use</w:t>
      </w:r>
      <w:r>
        <w:rPr>
          <w:rFonts w:eastAsia="Microsoft YaHei" w:hint="eastAsia"/>
        </w:rPr>
        <w:t xml:space="preserve"> </w:t>
      </w:r>
      <w:proofErr w:type="spellStart"/>
      <w:r w:rsidRPr="00E23361">
        <w:rPr>
          <w:rStyle w:val="Literal"/>
          <w:rFonts w:hint="eastAsia"/>
        </w:rPr>
        <w:t>ThreadPool</w:t>
      </w:r>
      <w:proofErr w:type="spellEnd"/>
      <w:r>
        <w:rPr>
          <w:rFonts w:eastAsia="Microsoft YaHei" w:hint="eastAsia"/>
        </w:rPr>
        <w:t xml:space="preserve"> </w:t>
      </w:r>
      <w:r w:rsidRPr="00E23361">
        <w:rPr>
          <w:rFonts w:eastAsia="Microsoft YaHei" w:hint="eastAsia"/>
        </w:rPr>
        <w:t>to perform some task other than serving web requests</w:t>
      </w:r>
      <w:ins w:id="1213" w:author="AnneMarieW" w:date="2018-04-04T09:49:00Z">
        <w:r w:rsidR="0056376B">
          <w:rPr>
            <w:rFonts w:eastAsia="Microsoft YaHei"/>
          </w:rPr>
          <w:t>.</w:t>
        </w:r>
      </w:ins>
    </w:p>
    <w:p w:rsidR="005F0C31" w:rsidRDefault="00E23361">
      <w:pPr>
        <w:pStyle w:val="BulletC"/>
        <w:rPr>
          <w:rFonts w:eastAsia="Microsoft YaHei"/>
        </w:rPr>
        <w:pPrChange w:id="1214" w:author="AnneMarieW" w:date="2018-04-04T09:50:00Z">
          <w:pPr>
            <w:pStyle w:val="Body"/>
          </w:pPr>
        </w:pPrChange>
      </w:pPr>
      <w:r w:rsidRPr="00E23361">
        <w:rPr>
          <w:rFonts w:eastAsia="Microsoft YaHei" w:hint="eastAsia"/>
        </w:rPr>
        <w:t>Find a thread pool crate o</w:t>
      </w:r>
      <w:r w:rsidRPr="0056376B">
        <w:rPr>
          <w:rFonts w:eastAsia="Microsoft YaHei" w:hint="eastAsia"/>
        </w:rPr>
        <w:t xml:space="preserve">n </w:t>
      </w:r>
      <w:ins w:id="1215" w:author="AnneMarieW" w:date="2018-04-04T09:50:00Z">
        <w:r w:rsidR="00F64EA0" w:rsidRPr="00F64EA0">
          <w:rPr>
            <w:rPrChange w:id="1216" w:author="AnneMarieW" w:date="2018-04-04T09:50:00Z">
              <w:rPr>
                <w:rFonts w:ascii="Courier New" w:hAnsi="Courier New" w:cs="Courier New"/>
                <w:sz w:val="20"/>
                <w:highlight w:val="yellow"/>
              </w:rPr>
            </w:rPrChange>
          </w:rPr>
          <w:t>https://crates.io/</w:t>
        </w:r>
      </w:ins>
      <w:del w:id="1217" w:author="AnneMarieW" w:date="2018-04-04T09:50:00Z">
        <w:r w:rsidRPr="0056376B" w:rsidDel="0056376B">
          <w:rPr>
            <w:rFonts w:eastAsia="Microsoft YaHei" w:hint="eastAsia"/>
          </w:rPr>
          <w:delText>crates.io</w:delText>
        </w:r>
      </w:del>
      <w:r w:rsidRPr="0056376B">
        <w:rPr>
          <w:rFonts w:eastAsia="Microsoft YaHei" w:hint="eastAsia"/>
        </w:rPr>
        <w:t xml:space="preserve"> a</w:t>
      </w:r>
      <w:r w:rsidRPr="00E23361">
        <w:rPr>
          <w:rFonts w:eastAsia="Microsoft YaHei" w:hint="eastAsia"/>
        </w:rPr>
        <w:t>nd implement a similar web server</w:t>
      </w:r>
      <w:r w:rsidR="000067D5" w:rsidRPr="00B4274A">
        <w:t xml:space="preserve"> </w:t>
      </w:r>
      <w:r w:rsidRPr="00E23361">
        <w:rPr>
          <w:rFonts w:eastAsia="Microsoft YaHei" w:hint="eastAsia"/>
        </w:rPr>
        <w:t>using the crate instead</w:t>
      </w:r>
      <w:ins w:id="1218" w:author="AnneMarieW" w:date="2018-04-04T09:51:00Z">
        <w:r w:rsidR="0056376B">
          <w:rPr>
            <w:rFonts w:eastAsia="Microsoft YaHei"/>
          </w:rPr>
          <w:t>. Then</w:t>
        </w:r>
      </w:ins>
      <w:del w:id="1219" w:author="AnneMarieW" w:date="2018-04-04T09:51:00Z">
        <w:r w:rsidRPr="00E23361" w:rsidDel="0056376B">
          <w:rPr>
            <w:rFonts w:eastAsia="Microsoft YaHei" w:hint="eastAsia"/>
          </w:rPr>
          <w:delText xml:space="preserve"> and</w:delText>
        </w:r>
      </w:del>
      <w:r w:rsidRPr="00E23361">
        <w:rPr>
          <w:rFonts w:eastAsia="Microsoft YaHei" w:hint="eastAsia"/>
        </w:rPr>
        <w:t xml:space="preserve"> compare its API and robustness to the thread pool</w:t>
      </w:r>
      <w:r w:rsidR="000067D5" w:rsidRPr="00B4274A">
        <w:t xml:space="preserve"> </w:t>
      </w:r>
      <w:r w:rsidRPr="00E23361">
        <w:rPr>
          <w:rFonts w:eastAsia="Microsoft YaHei" w:hint="eastAsia"/>
        </w:rPr>
        <w:t>we implemented</w:t>
      </w:r>
      <w:ins w:id="1220" w:author="AnneMarieW" w:date="2018-04-04T09:51:00Z">
        <w:r w:rsidR="0056376B">
          <w:rPr>
            <w:rFonts w:eastAsia="Microsoft YaHei"/>
          </w:rPr>
          <w:t>.</w:t>
        </w:r>
      </w:ins>
    </w:p>
    <w:p w:rsidR="00E23361" w:rsidRPr="00E23361" w:rsidRDefault="00E23361" w:rsidP="00E23361">
      <w:pPr>
        <w:pStyle w:val="HeadA"/>
        <w:rPr>
          <w:rFonts w:eastAsia="Microsoft YaHei"/>
        </w:rPr>
      </w:pPr>
      <w:bookmarkStart w:id="1221" w:name="summary"/>
      <w:bookmarkStart w:id="1222" w:name="_Toc509918810"/>
      <w:bookmarkEnd w:id="1221"/>
      <w:r w:rsidRPr="00E23361">
        <w:rPr>
          <w:rFonts w:eastAsia="Microsoft YaHei" w:hint="eastAsia"/>
        </w:rPr>
        <w:t>Summary</w:t>
      </w:r>
      <w:bookmarkEnd w:id="1222"/>
    </w:p>
    <w:p w:rsidR="00780797" w:rsidRPr="00E23361" w:rsidRDefault="00E23361" w:rsidP="00B4274A">
      <w:pPr>
        <w:pStyle w:val="BodyFirst"/>
        <w:rPr>
          <w:rFonts w:eastAsia="Microsoft YaHei"/>
        </w:rPr>
      </w:pPr>
      <w:r w:rsidRPr="00E23361">
        <w:rPr>
          <w:rFonts w:eastAsia="Microsoft YaHei" w:hint="eastAsia"/>
        </w:rPr>
        <w:t>Well done!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>ve made it to the end of the book! We</w:t>
      </w:r>
      <w:del w:id="1223" w:author="AnneMarieW" w:date="2018-04-04T09:51:00Z">
        <w:r w:rsidRPr="00E23361" w:rsidDel="0056376B">
          <w:rPr>
            <w:rFonts w:eastAsia="Microsoft YaHei"/>
          </w:rPr>
          <w:delText>’</w:delText>
        </w:r>
        <w:r w:rsidRPr="00E23361" w:rsidDel="0056376B">
          <w:rPr>
            <w:rFonts w:eastAsia="Microsoft YaHei" w:hint="eastAsia"/>
          </w:rPr>
          <w:delText>d like</w:delText>
        </w:r>
      </w:del>
      <w:ins w:id="1224" w:author="AnneMarieW" w:date="2018-04-04T09:51:00Z">
        <w:r w:rsidR="0056376B">
          <w:rPr>
            <w:rFonts w:eastAsia="Microsoft YaHei"/>
          </w:rPr>
          <w:t xml:space="preserve"> want</w:t>
        </w:r>
      </w:ins>
      <w:r w:rsidRPr="00E23361">
        <w:rPr>
          <w:rFonts w:eastAsia="Microsoft YaHei" w:hint="eastAsia"/>
        </w:rPr>
        <w:t xml:space="preserve"> to thank you for</w:t>
      </w:r>
      <w:r w:rsidR="000067D5" w:rsidRPr="00B4274A">
        <w:t xml:space="preserve"> </w:t>
      </w:r>
      <w:r w:rsidRPr="00E23361">
        <w:rPr>
          <w:rFonts w:eastAsia="Microsoft YaHei" w:hint="eastAsia"/>
        </w:rPr>
        <w:t>joining us on this tour of Rust. You</w:t>
      </w:r>
      <w:r w:rsidRPr="00E23361">
        <w:rPr>
          <w:rFonts w:eastAsia="Microsoft YaHei"/>
        </w:rPr>
        <w:t>’</w:t>
      </w:r>
      <w:r w:rsidRPr="00E23361">
        <w:rPr>
          <w:rFonts w:eastAsia="Microsoft YaHei" w:hint="eastAsia"/>
        </w:rPr>
        <w:t xml:space="preserve">re now ready to </w:t>
      </w:r>
      <w:del w:id="1225" w:author="AnneMarieW" w:date="2018-04-04T09:51:00Z">
        <w:r w:rsidRPr="00E23361" w:rsidDel="0056376B">
          <w:rPr>
            <w:rFonts w:eastAsia="Microsoft YaHei" w:hint="eastAsia"/>
          </w:rPr>
          <w:delText xml:space="preserve">go out and </w:delText>
        </w:r>
      </w:del>
      <w:r w:rsidRPr="00E23361">
        <w:rPr>
          <w:rFonts w:eastAsia="Microsoft YaHei" w:hint="eastAsia"/>
        </w:rPr>
        <w:t>implement your</w:t>
      </w:r>
      <w:r w:rsidR="000067D5" w:rsidRPr="00B4274A">
        <w:t xml:space="preserve"> </w:t>
      </w:r>
      <w:r w:rsidRPr="00E23361">
        <w:rPr>
          <w:rFonts w:eastAsia="Microsoft YaHei" w:hint="eastAsia"/>
        </w:rPr>
        <w:t>own Rust projects and help with other people</w:t>
      </w:r>
      <w:del w:id="1226" w:author="AnneMarieW" w:date="2018-04-04T09:51:00Z">
        <w:r w:rsidRPr="00E23361" w:rsidDel="0056376B">
          <w:rPr>
            <w:rFonts w:eastAsia="Microsoft YaHei"/>
          </w:rPr>
          <w:delText>’</w:delText>
        </w:r>
      </w:del>
      <w:r w:rsidRPr="00E23361">
        <w:rPr>
          <w:rFonts w:eastAsia="Microsoft YaHei" w:hint="eastAsia"/>
        </w:rPr>
        <w:t>s</w:t>
      </w:r>
      <w:ins w:id="1227" w:author="AnneMarieW" w:date="2018-04-04T09:51:00Z">
        <w:r w:rsidR="0056376B">
          <w:rPr>
            <w:rFonts w:eastAsia="Microsoft YaHei"/>
          </w:rPr>
          <w:t xml:space="preserve">’ </w:t>
        </w:r>
        <w:r w:rsidR="0056376B" w:rsidRPr="00E23361">
          <w:rPr>
            <w:rFonts w:eastAsia="Microsoft YaHei" w:hint="eastAsia"/>
          </w:rPr>
          <w:t>projects</w:t>
        </w:r>
      </w:ins>
      <w:r w:rsidRPr="00E23361">
        <w:rPr>
          <w:rFonts w:eastAsia="Microsoft YaHei" w:hint="eastAsia"/>
        </w:rPr>
        <w:t xml:space="preserve">. </w:t>
      </w:r>
      <w:ins w:id="1228" w:author="AnneMarieW" w:date="2018-04-04T09:52:00Z">
        <w:r w:rsidR="0056376B">
          <w:rPr>
            <w:rFonts w:eastAsia="Microsoft YaHei"/>
          </w:rPr>
          <w:t>Keep in mind that</w:t>
        </w:r>
      </w:ins>
      <w:del w:id="1229" w:author="AnneMarieW" w:date="2018-04-04T09:52:00Z">
        <w:r w:rsidRPr="00E23361" w:rsidDel="0056376B">
          <w:rPr>
            <w:rFonts w:eastAsia="Microsoft YaHei" w:hint="eastAsia"/>
          </w:rPr>
          <w:delText>Remember</w:delText>
        </w:r>
      </w:del>
      <w:r w:rsidRPr="00E23361">
        <w:rPr>
          <w:rFonts w:eastAsia="Microsoft YaHei" w:hint="eastAsia"/>
        </w:rPr>
        <w:t xml:space="preserve"> there</w:t>
      </w:r>
      <w:ins w:id="1230" w:author="AnneMarieW" w:date="2018-04-04T09:52:00Z">
        <w:r w:rsidR="0056376B">
          <w:rPr>
            <w:rFonts w:eastAsia="Microsoft YaHei"/>
          </w:rPr>
          <w:t xml:space="preserve"> </w:t>
        </w:r>
      </w:ins>
      <w:del w:id="1231" w:author="AnneMarieW" w:date="2018-04-04T09:52:00Z">
        <w:r w:rsidRPr="00E23361" w:rsidDel="0056376B">
          <w:rPr>
            <w:rFonts w:eastAsia="Microsoft YaHei"/>
          </w:rPr>
          <w:delText>’</w:delText>
        </w:r>
      </w:del>
      <w:ins w:id="1232" w:author="AnneMarieW" w:date="2018-04-04T09:52:00Z">
        <w:r w:rsidR="0056376B">
          <w:rPr>
            <w:rFonts w:eastAsia="Microsoft YaHei"/>
          </w:rPr>
          <w:t>i</w:t>
        </w:r>
      </w:ins>
      <w:r w:rsidRPr="00E23361">
        <w:rPr>
          <w:rFonts w:eastAsia="Microsoft YaHei" w:hint="eastAsia"/>
        </w:rPr>
        <w:t xml:space="preserve">s a </w:t>
      </w:r>
      <w:ins w:id="1233" w:author="AnneMarieW" w:date="2018-04-04T09:52:00Z">
        <w:r w:rsidR="0056376B">
          <w:rPr>
            <w:rFonts w:eastAsia="Microsoft YaHei"/>
          </w:rPr>
          <w:t xml:space="preserve">welcoming </w:t>
        </w:r>
      </w:ins>
      <w:r w:rsidRPr="00E23361">
        <w:rPr>
          <w:rFonts w:eastAsia="Microsoft YaHei" w:hint="eastAsia"/>
        </w:rPr>
        <w:t>community of</w:t>
      </w:r>
      <w:r w:rsidR="000067D5" w:rsidRPr="00B4274A">
        <w:t xml:space="preserve"> </w:t>
      </w:r>
      <w:r w:rsidRPr="00E23361">
        <w:rPr>
          <w:rFonts w:eastAsia="Microsoft YaHei" w:hint="eastAsia"/>
        </w:rPr>
        <w:t xml:space="preserve">other </w:t>
      </w:r>
      <w:proofErr w:type="spellStart"/>
      <w:r w:rsidRPr="00E23361">
        <w:rPr>
          <w:rFonts w:eastAsia="Microsoft YaHei" w:hint="eastAsia"/>
        </w:rPr>
        <w:t>Rustaceans</w:t>
      </w:r>
      <w:proofErr w:type="spellEnd"/>
      <w:r w:rsidRPr="00E23361">
        <w:rPr>
          <w:rFonts w:eastAsia="Microsoft YaHei" w:hint="eastAsia"/>
        </w:rPr>
        <w:t xml:space="preserve"> who would love to help you with any challenges you encounter</w:t>
      </w:r>
      <w:r w:rsidR="000067D5" w:rsidRPr="00B4274A">
        <w:t xml:space="preserve"> </w:t>
      </w:r>
      <w:r w:rsidRPr="00E23361">
        <w:rPr>
          <w:rFonts w:eastAsia="Microsoft YaHei" w:hint="eastAsia"/>
        </w:rPr>
        <w:t>on your Rust journey.</w:t>
      </w:r>
    </w:p>
    <w:sectPr w:rsidR="00780797" w:rsidRPr="00E23361" w:rsidSect="00DB5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janelle" w:date="2018-04-05T10:25:00Z" w:initials="j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Can you please send me the image that goes here? I don’t have it on file.</w:t>
      </w:r>
    </w:p>
  </w:comment>
  <w:comment w:id="193" w:author="janelle" w:date="2018-04-03T13:17:00Z" w:initials="j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Are these supposed to be question marks? That’s how they appear to me.</w:t>
      </w:r>
    </w:p>
  </w:comment>
  <w:comment w:id="246" w:author="AnneMarieW" w:date="2018-04-03T13:1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Please spell out</w:t>
      </w:r>
    </w:p>
  </w:comment>
  <w:comment w:id="257" w:author="AnneMarieW" w:date="2018-04-03T13:1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This sentence refers back to the previous section. It’s not part of what you’re explaining here. Perhaps clarify for readers.</w:t>
      </w:r>
    </w:p>
  </w:comment>
  <w:comment w:id="480" w:author="AnneMarieW" w:date="2018-04-03T13:1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Edit ok here? I had lost the topic being discussed or the “thread” ;-)</w:t>
      </w:r>
    </w:p>
  </w:comment>
  <w:comment w:id="712" w:author="AnneMarieW" w:date="2018-04-03T13:1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Is this word correct here?</w:t>
      </w:r>
    </w:p>
  </w:comment>
  <w:comment w:id="737" w:author="AnneMarieW" w:date="2018-04-03T13:1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Not sure if spawn is a function. Please edit so spawn does not start the sentence. We can’t have a Literal start a sentence.</w:t>
      </w:r>
    </w:p>
  </w:comment>
  <w:comment w:id="775" w:author="AnneMarieW" w:date="2018-04-03T13:19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My edit ok?</w:t>
      </w:r>
    </w:p>
  </w:comment>
  <w:comment w:id="780" w:author="AnneMarieW" w:date="2018-04-03T13:20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Do you mean create?</w:t>
      </w:r>
    </w:p>
  </w:comment>
  <w:comment w:id="796" w:author="AnneMarieW" w:date="2018-04-03T13:26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 xml:space="preserve">Which changes does “these” refer to? </w:t>
      </w:r>
      <w:proofErr w:type="gramStart"/>
      <w:r>
        <w:t>the</w:t>
      </w:r>
      <w:proofErr w:type="gramEnd"/>
      <w:r>
        <w:t xml:space="preserve"> following two items?</w:t>
      </w:r>
    </w:p>
  </w:comment>
  <w:comment w:id="850" w:author="AnneMarieW" w:date="2018-04-03T13:3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Au: I assume these are steps as well. They were not styled as such.</w:t>
      </w:r>
    </w:p>
  </w:comment>
  <w:comment w:id="977" w:author="AnneMarieW" w:date="2018-04-03T14:47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proofErr w:type="gramStart"/>
      <w:r>
        <w:t>wait</w:t>
      </w:r>
      <w:proofErr w:type="gramEnd"/>
      <w:r>
        <w:t>?</w:t>
      </w:r>
    </w:p>
  </w:comment>
  <w:comment w:id="1126" w:author="AnneMarieW" w:date="2018-04-04T09:09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proofErr w:type="gramStart"/>
      <w:r>
        <w:t>which</w:t>
      </w:r>
      <w:proofErr w:type="gramEnd"/>
      <w:r>
        <w:t xml:space="preserve"> implementation? </w:t>
      </w:r>
      <w:proofErr w:type="gramStart"/>
      <w:r>
        <w:t>calling</w:t>
      </w:r>
      <w:proofErr w:type="gramEnd"/>
      <w:r>
        <w:t xml:space="preserve"> join?</w:t>
      </w:r>
    </w:p>
  </w:comment>
  <w:comment w:id="1140" w:author="AnneMarieW" w:date="2018-04-04T09:12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proofErr w:type="gramStart"/>
      <w:r>
        <w:t>which</w:t>
      </w:r>
      <w:proofErr w:type="gramEnd"/>
      <w:r>
        <w:t xml:space="preserve"> way is that?</w:t>
      </w:r>
    </w:p>
  </w:comment>
  <w:comment w:id="1204" w:author="AnneMarieW" w:date="2018-04-04T09:48:00Z" w:initials="AM">
    <w:p w:rsidR="005F0C31" w:rsidRDefault="005F0C31">
      <w:pPr>
        <w:pStyle w:val="CommentText"/>
      </w:pPr>
      <w:r>
        <w:rPr>
          <w:rStyle w:val="CommentReference"/>
        </w:rPr>
        <w:annotationRef/>
      </w:r>
      <w:r>
        <w:t>Please add the correct URL for the website here.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 Condense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Cambria"/>
    <w:charset w:val="01"/>
    <w:family w:val="roman"/>
    <w:pitch w:val="default"/>
    <w:sig w:usb0="00000003" w:usb1="00000000" w:usb2="00000000" w:usb3="00000000" w:csb0="00000001" w:csb1="00000000"/>
  </w:font>
  <w:font w:name="NewBaskerville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-Heavy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500000000000000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09360D57"/>
    <w:multiLevelType w:val="multilevel"/>
    <w:tmpl w:val="EBC8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A7A0C4B"/>
    <w:multiLevelType w:val="multilevel"/>
    <w:tmpl w:val="9A08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BE16A8B"/>
    <w:multiLevelType w:val="multilevel"/>
    <w:tmpl w:val="6ECC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CE139A8"/>
    <w:multiLevelType w:val="multilevel"/>
    <w:tmpl w:val="231C4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E7E320D"/>
    <w:multiLevelType w:val="multilevel"/>
    <w:tmpl w:val="9CBC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3D05E2"/>
    <w:multiLevelType w:val="multilevel"/>
    <w:tmpl w:val="A49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17411F1"/>
    <w:multiLevelType w:val="multilevel"/>
    <w:tmpl w:val="DED05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AD4D9E"/>
    <w:multiLevelType w:val="multilevel"/>
    <w:tmpl w:val="F48E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0406F9"/>
    <w:multiLevelType w:val="multilevel"/>
    <w:tmpl w:val="58FC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31360DB"/>
    <w:multiLevelType w:val="multilevel"/>
    <w:tmpl w:val="FF6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496A2C37"/>
    <w:multiLevelType w:val="multilevel"/>
    <w:tmpl w:val="D88C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5ACD3427"/>
    <w:multiLevelType w:val="multilevel"/>
    <w:tmpl w:val="DE62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291201"/>
    <w:multiLevelType w:val="multilevel"/>
    <w:tmpl w:val="E486A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A029C1"/>
    <w:multiLevelType w:val="multilevel"/>
    <w:tmpl w:val="FEF6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866FC"/>
    <w:multiLevelType w:val="multilevel"/>
    <w:tmpl w:val="2F4E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890AD0"/>
    <w:multiLevelType w:val="multilevel"/>
    <w:tmpl w:val="9D8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F4B3D9C"/>
    <w:multiLevelType w:val="multilevel"/>
    <w:tmpl w:val="A3DA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5"/>
  </w:num>
  <w:num w:numId="3">
    <w:abstractNumId w:val="26"/>
  </w:num>
  <w:num w:numId="4">
    <w:abstractNumId w:val="25"/>
  </w:num>
  <w:num w:numId="5">
    <w:abstractNumId w:val="12"/>
  </w:num>
  <w:num w:numId="6">
    <w:abstractNumId w:val="21"/>
  </w:num>
  <w:num w:numId="7">
    <w:abstractNumId w:val="31"/>
  </w:num>
  <w:num w:numId="8">
    <w:abstractNumId w:val="28"/>
  </w:num>
  <w:num w:numId="9">
    <w:abstractNumId w:val="2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22"/>
  </w:num>
  <w:num w:numId="22">
    <w:abstractNumId w:val="24"/>
  </w:num>
  <w:num w:numId="23">
    <w:abstractNumId w:val="27"/>
  </w:num>
  <w:num w:numId="24">
    <w:abstractNumId w:val="11"/>
  </w:num>
  <w:num w:numId="25">
    <w:abstractNumId w:val="19"/>
  </w:num>
  <w:num w:numId="26">
    <w:abstractNumId w:val="17"/>
  </w:num>
  <w:num w:numId="27">
    <w:abstractNumId w:val="16"/>
  </w:num>
  <w:num w:numId="28">
    <w:abstractNumId w:val="23"/>
  </w:num>
  <w:num w:numId="29">
    <w:abstractNumId w:val="29"/>
  </w:num>
  <w:num w:numId="30">
    <w:abstractNumId w:val="13"/>
  </w:num>
  <w:num w:numId="31">
    <w:abstractNumId w:val="14"/>
  </w:num>
  <w:num w:numId="32">
    <w:abstractNumId w:val="1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z Chadwick">
    <w15:presenceInfo w15:providerId="Windows Live" w15:userId="eb19316626ae01e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linkStyles/>
  <w:stylePaneFormatFilter w:val="1721"/>
  <w:stylePaneSortMethod w:val="0000"/>
  <w:trackRevisions/>
  <w:defaultTabStop w:val="720"/>
  <w:noPunctuationKerning/>
  <w:characterSpacingControl w:val="doNotCompress"/>
  <w:compat/>
  <w:rsids>
    <w:rsidRoot w:val="009A07E2"/>
    <w:rsid w:val="00003228"/>
    <w:rsid w:val="000067D5"/>
    <w:rsid w:val="00036008"/>
    <w:rsid w:val="000414A0"/>
    <w:rsid w:val="000768D5"/>
    <w:rsid w:val="00080B55"/>
    <w:rsid w:val="00084F4C"/>
    <w:rsid w:val="000941CF"/>
    <w:rsid w:val="000E7442"/>
    <w:rsid w:val="000F4E17"/>
    <w:rsid w:val="000F7BAE"/>
    <w:rsid w:val="001001E4"/>
    <w:rsid w:val="001074C0"/>
    <w:rsid w:val="00114811"/>
    <w:rsid w:val="00126378"/>
    <w:rsid w:val="00172E12"/>
    <w:rsid w:val="001C67D6"/>
    <w:rsid w:val="001C7A2A"/>
    <w:rsid w:val="001D3931"/>
    <w:rsid w:val="001D4CFA"/>
    <w:rsid w:val="001F347E"/>
    <w:rsid w:val="001F3E52"/>
    <w:rsid w:val="00217ECE"/>
    <w:rsid w:val="00220958"/>
    <w:rsid w:val="002241C9"/>
    <w:rsid w:val="002576C3"/>
    <w:rsid w:val="002612DB"/>
    <w:rsid w:val="00280F3A"/>
    <w:rsid w:val="002827BE"/>
    <w:rsid w:val="00292EBD"/>
    <w:rsid w:val="002943D1"/>
    <w:rsid w:val="002A3109"/>
    <w:rsid w:val="002A36F5"/>
    <w:rsid w:val="002A3F6A"/>
    <w:rsid w:val="002B18E2"/>
    <w:rsid w:val="002B7D28"/>
    <w:rsid w:val="002E69AE"/>
    <w:rsid w:val="00313A36"/>
    <w:rsid w:val="00336E76"/>
    <w:rsid w:val="00340CCE"/>
    <w:rsid w:val="00371FFD"/>
    <w:rsid w:val="003743B0"/>
    <w:rsid w:val="00376A97"/>
    <w:rsid w:val="0038107E"/>
    <w:rsid w:val="00382701"/>
    <w:rsid w:val="00386677"/>
    <w:rsid w:val="003B303D"/>
    <w:rsid w:val="003D4D7B"/>
    <w:rsid w:val="004001FD"/>
    <w:rsid w:val="00403E5B"/>
    <w:rsid w:val="00415D1A"/>
    <w:rsid w:val="00415D84"/>
    <w:rsid w:val="004200A2"/>
    <w:rsid w:val="0043388D"/>
    <w:rsid w:val="004425F0"/>
    <w:rsid w:val="00446ECA"/>
    <w:rsid w:val="00466DFE"/>
    <w:rsid w:val="00472538"/>
    <w:rsid w:val="00494B9D"/>
    <w:rsid w:val="00521F2C"/>
    <w:rsid w:val="005229C4"/>
    <w:rsid w:val="00525386"/>
    <w:rsid w:val="00527941"/>
    <w:rsid w:val="00547373"/>
    <w:rsid w:val="0056376B"/>
    <w:rsid w:val="0058021B"/>
    <w:rsid w:val="005C4291"/>
    <w:rsid w:val="005D0625"/>
    <w:rsid w:val="005F0C31"/>
    <w:rsid w:val="00611C0B"/>
    <w:rsid w:val="006122E8"/>
    <w:rsid w:val="006C3603"/>
    <w:rsid w:val="006E3A7B"/>
    <w:rsid w:val="00706F23"/>
    <w:rsid w:val="00714910"/>
    <w:rsid w:val="00735762"/>
    <w:rsid w:val="00753CE3"/>
    <w:rsid w:val="0076557E"/>
    <w:rsid w:val="00780797"/>
    <w:rsid w:val="007874AB"/>
    <w:rsid w:val="007C677F"/>
    <w:rsid w:val="007D48C2"/>
    <w:rsid w:val="00803720"/>
    <w:rsid w:val="00803D30"/>
    <w:rsid w:val="00822455"/>
    <w:rsid w:val="00836E08"/>
    <w:rsid w:val="008806CA"/>
    <w:rsid w:val="00890DB7"/>
    <w:rsid w:val="008A44A8"/>
    <w:rsid w:val="008B789E"/>
    <w:rsid w:val="008B78F3"/>
    <w:rsid w:val="008C0C9E"/>
    <w:rsid w:val="008E595A"/>
    <w:rsid w:val="008F2BE2"/>
    <w:rsid w:val="008F4E86"/>
    <w:rsid w:val="00901DA6"/>
    <w:rsid w:val="009853A8"/>
    <w:rsid w:val="009A07E2"/>
    <w:rsid w:val="009B549B"/>
    <w:rsid w:val="00A06C1F"/>
    <w:rsid w:val="00A20132"/>
    <w:rsid w:val="00A4380A"/>
    <w:rsid w:val="00A7355B"/>
    <w:rsid w:val="00A84026"/>
    <w:rsid w:val="00AD4151"/>
    <w:rsid w:val="00B118CA"/>
    <w:rsid w:val="00B235D6"/>
    <w:rsid w:val="00B4274A"/>
    <w:rsid w:val="00B531FB"/>
    <w:rsid w:val="00B64155"/>
    <w:rsid w:val="00B642E8"/>
    <w:rsid w:val="00B7333A"/>
    <w:rsid w:val="00B80E43"/>
    <w:rsid w:val="00B83389"/>
    <w:rsid w:val="00B94B66"/>
    <w:rsid w:val="00BB5508"/>
    <w:rsid w:val="00BC1C9F"/>
    <w:rsid w:val="00BC6175"/>
    <w:rsid w:val="00BE3FE7"/>
    <w:rsid w:val="00BF317F"/>
    <w:rsid w:val="00C10A43"/>
    <w:rsid w:val="00C24E51"/>
    <w:rsid w:val="00C32EAB"/>
    <w:rsid w:val="00C34F78"/>
    <w:rsid w:val="00C3527A"/>
    <w:rsid w:val="00C528FD"/>
    <w:rsid w:val="00C670C0"/>
    <w:rsid w:val="00C84C0F"/>
    <w:rsid w:val="00C93AB6"/>
    <w:rsid w:val="00C95F62"/>
    <w:rsid w:val="00CA1CA2"/>
    <w:rsid w:val="00CF0B32"/>
    <w:rsid w:val="00CF3D96"/>
    <w:rsid w:val="00D07158"/>
    <w:rsid w:val="00D154BE"/>
    <w:rsid w:val="00D210D6"/>
    <w:rsid w:val="00D526DD"/>
    <w:rsid w:val="00D60B1A"/>
    <w:rsid w:val="00D65244"/>
    <w:rsid w:val="00D763BD"/>
    <w:rsid w:val="00D77493"/>
    <w:rsid w:val="00D80E0F"/>
    <w:rsid w:val="00DB2F5C"/>
    <w:rsid w:val="00DB514D"/>
    <w:rsid w:val="00E23361"/>
    <w:rsid w:val="00E3023C"/>
    <w:rsid w:val="00E335FE"/>
    <w:rsid w:val="00E35405"/>
    <w:rsid w:val="00E35D01"/>
    <w:rsid w:val="00E371DF"/>
    <w:rsid w:val="00E5131B"/>
    <w:rsid w:val="00E70851"/>
    <w:rsid w:val="00E765AF"/>
    <w:rsid w:val="00EB3E60"/>
    <w:rsid w:val="00EC6254"/>
    <w:rsid w:val="00ED596D"/>
    <w:rsid w:val="00EE70CB"/>
    <w:rsid w:val="00F4141F"/>
    <w:rsid w:val="00F601AF"/>
    <w:rsid w:val="00F619D2"/>
    <w:rsid w:val="00F64EA0"/>
    <w:rsid w:val="00F754ED"/>
    <w:rsid w:val="00F7775D"/>
    <w:rsid w:val="00FB53C7"/>
    <w:rsid w:val="00FB6844"/>
    <w:rsid w:val="00FC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376B"/>
  </w:style>
  <w:style w:type="paragraph" w:styleId="Heading1">
    <w:name w:val="heading 1"/>
    <w:basedOn w:val="Normal"/>
    <w:next w:val="Normal"/>
    <w:link w:val="Heading1Char"/>
    <w:uiPriority w:val="9"/>
    <w:qFormat/>
    <w:rsid w:val="00753CE3"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CE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CE3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CE3"/>
    <w:pPr>
      <w:keepNext/>
      <w:numPr>
        <w:ilvl w:val="3"/>
        <w:numId w:val="2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53CE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53CE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53CE3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753CE3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753CE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53CE3"/>
    <w:rPr>
      <w:color w:val="0000FF"/>
      <w:u w:val="single"/>
    </w:rPr>
  </w:style>
  <w:style w:type="character" w:styleId="FollowedHyperlink">
    <w:name w:val="FollowedHyperlink"/>
    <w:uiPriority w:val="99"/>
    <w:semiHidden/>
    <w:rsid w:val="00753CE3"/>
    <w:rPr>
      <w:color w:val="800080"/>
      <w:u w:val="single"/>
    </w:rPr>
  </w:style>
  <w:style w:type="character" w:styleId="HTMLCode">
    <w:name w:val="HTML Code"/>
    <w:uiPriority w:val="99"/>
    <w:semiHidden/>
    <w:rsid w:val="00753CE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514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4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514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14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B514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B514D"/>
    <w:rPr>
      <w:b/>
      <w:bCs/>
      <w:sz w:val="22"/>
      <w:szCs w:val="22"/>
    </w:rPr>
  </w:style>
  <w:style w:type="character" w:styleId="HTMLKeyboard">
    <w:name w:val="HTML Keyboard"/>
    <w:semiHidden/>
    <w:rsid w:val="00753C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53CE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14D"/>
    <w:rPr>
      <w:rFonts w:ascii="Courier New" w:hAnsi="Courier New" w:cs="Courier New"/>
    </w:rPr>
  </w:style>
  <w:style w:type="character" w:styleId="Strong">
    <w:name w:val="Strong"/>
    <w:rsid w:val="00753CE3"/>
    <w:rPr>
      <w:b/>
      <w:bCs/>
    </w:rPr>
  </w:style>
  <w:style w:type="paragraph" w:customStyle="1" w:styleId="tocul">
    <w:name w:val="toc&gt;ul"/>
    <w:basedOn w:val="Normal"/>
    <w:rsid w:val="00DB514D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53CE3"/>
    <w:rPr>
      <w:sz w:val="24"/>
      <w:szCs w:val="24"/>
    </w:rPr>
  </w:style>
  <w:style w:type="paragraph" w:customStyle="1" w:styleId="oembedall-description">
    <w:name w:val="oembedall-description"/>
    <w:basedOn w:val="Normal"/>
    <w:rsid w:val="00DB514D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DB514D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DB514D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DB514D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DB514D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DB514D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DB514D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DB514D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DB514D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DB514D"/>
    <w:pPr>
      <w:spacing w:before="100" w:beforeAutospacing="1"/>
    </w:pPr>
  </w:style>
  <w:style w:type="paragraph" w:customStyle="1" w:styleId="markdown">
    <w:name w:val="markdown"/>
    <w:basedOn w:val="Normal"/>
    <w:rsid w:val="00DB514D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DB514D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DB514D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DB514D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DB514D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DB514D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DB514D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DB514D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DB514D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DB514D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DB514D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DB514D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DB514D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DB514D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DB514D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DB514D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DB514D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DB514D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DB514D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DB514D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DB514D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DB514D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DB514D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DB514D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DB514D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DB514D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DB514D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DB514D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DB514D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DB514D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DB514D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DB514D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DB514D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DB514D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DB514D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DB514D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DB514D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DB514D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DB514D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DB514D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DB514D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DB514D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DB514D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DB514D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DB514D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DB514D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DB514D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DB514D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DB514D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DB514D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DB514D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DB514D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DB514D"/>
    <w:rPr>
      <w:shd w:val="clear" w:color="auto" w:fill="AAAAAA"/>
    </w:rPr>
  </w:style>
  <w:style w:type="paragraph" w:customStyle="1" w:styleId="oembedall-body1">
    <w:name w:val="oembedall-body1"/>
    <w:basedOn w:val="Normal"/>
    <w:rsid w:val="00DB514D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DB514D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DB514D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DB514D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DB514D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DB514D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DB514D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DB514D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DB514D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DB514D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DB514D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DB514D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DB514D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DB514D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DB514D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DB514D"/>
  </w:style>
  <w:style w:type="paragraph" w:customStyle="1" w:styleId="oembedall-tags1">
    <w:name w:val="oembedall-tags1"/>
    <w:basedOn w:val="Normal"/>
    <w:rsid w:val="00DB514D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DB514D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DB514D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DB514D"/>
    <w:pPr>
      <w:spacing w:before="180" w:after="100" w:afterAutospacing="1"/>
    </w:pPr>
  </w:style>
  <w:style w:type="paragraph" w:customStyle="1" w:styleId="contents1">
    <w:name w:val="contents1"/>
    <w:basedOn w:val="Normal"/>
    <w:rsid w:val="00DB514D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DB514D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DB514D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DB514D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DB514D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DB514D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DB514D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DB514D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DB514D"/>
    <w:pPr>
      <w:ind w:left="244"/>
    </w:pPr>
  </w:style>
  <w:style w:type="paragraph" w:customStyle="1" w:styleId="label1">
    <w:name w:val="label1"/>
    <w:basedOn w:val="Normal"/>
    <w:rsid w:val="00DB514D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DB514D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DB514D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DB514D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DB514D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DB514D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DB514D"/>
  </w:style>
  <w:style w:type="character" w:styleId="Emphasis">
    <w:name w:val="Emphasis"/>
    <w:uiPriority w:val="20"/>
    <w:qFormat/>
    <w:rsid w:val="00753CE3"/>
    <w:rPr>
      <w:i/>
      <w:iCs/>
    </w:rPr>
  </w:style>
  <w:style w:type="character" w:customStyle="1" w:styleId="Heading7Char">
    <w:name w:val="Heading 7 Char"/>
    <w:basedOn w:val="DefaultParagraphFont"/>
    <w:link w:val="Heading7"/>
    <w:rsid w:val="00B80E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E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E43"/>
    <w:rPr>
      <w:rFonts w:ascii="Arial" w:hAnsi="Arial" w:cs="Arial"/>
      <w:sz w:val="22"/>
      <w:szCs w:val="22"/>
    </w:rPr>
  </w:style>
  <w:style w:type="numbering" w:styleId="111111">
    <w:name w:val="Outline List 2"/>
    <w:basedOn w:val="NoList"/>
    <w:semiHidden/>
    <w:rsid w:val="00753CE3"/>
    <w:pPr>
      <w:numPr>
        <w:numId w:val="20"/>
      </w:numPr>
    </w:pPr>
  </w:style>
  <w:style w:type="numbering" w:styleId="1ai">
    <w:name w:val="Outline List 1"/>
    <w:basedOn w:val="NoList"/>
    <w:semiHidden/>
    <w:rsid w:val="00753CE3"/>
    <w:pPr>
      <w:numPr>
        <w:numId w:val="21"/>
      </w:numPr>
    </w:pPr>
  </w:style>
  <w:style w:type="numbering" w:styleId="ArticleSection">
    <w:name w:val="Outline List 3"/>
    <w:basedOn w:val="NoList"/>
    <w:semiHidden/>
    <w:rsid w:val="00753CE3"/>
    <w:pPr>
      <w:numPr>
        <w:numId w:val="22"/>
      </w:numPr>
    </w:pPr>
  </w:style>
  <w:style w:type="paragraph" w:styleId="BlockText">
    <w:name w:val="Block Text"/>
    <w:basedOn w:val="Normal"/>
    <w:semiHidden/>
    <w:rsid w:val="00753CE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53C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0E43"/>
  </w:style>
  <w:style w:type="paragraph" w:styleId="BodyText2">
    <w:name w:val="Body Text 2"/>
    <w:basedOn w:val="Normal"/>
    <w:link w:val="BodyText2Char"/>
    <w:semiHidden/>
    <w:rsid w:val="00753C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80E43"/>
  </w:style>
  <w:style w:type="paragraph" w:styleId="BodyText3">
    <w:name w:val="Body Text 3"/>
    <w:basedOn w:val="Normal"/>
    <w:link w:val="BodyText3Char"/>
    <w:semiHidden/>
    <w:rsid w:val="00753C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80E4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53CE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80E43"/>
  </w:style>
  <w:style w:type="paragraph" w:styleId="BodyTextIndent">
    <w:name w:val="Body Text Indent"/>
    <w:basedOn w:val="Normal"/>
    <w:link w:val="BodyTextIndentChar"/>
    <w:semiHidden/>
    <w:rsid w:val="00753C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80E43"/>
  </w:style>
  <w:style w:type="paragraph" w:styleId="BodyTextFirstIndent2">
    <w:name w:val="Body Text First Indent 2"/>
    <w:basedOn w:val="BodyTextIndent"/>
    <w:link w:val="BodyTextFirstIndent2Char"/>
    <w:semiHidden/>
    <w:rsid w:val="00753C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80E43"/>
  </w:style>
  <w:style w:type="paragraph" w:styleId="BodyTextIndent2">
    <w:name w:val="Body Text Indent 2"/>
    <w:basedOn w:val="Normal"/>
    <w:link w:val="BodyTextIndent2Char"/>
    <w:semiHidden/>
    <w:rsid w:val="00753C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0E43"/>
  </w:style>
  <w:style w:type="paragraph" w:styleId="BodyTextIndent3">
    <w:name w:val="Body Text Indent 3"/>
    <w:basedOn w:val="Normal"/>
    <w:link w:val="BodyTextIndent3Char"/>
    <w:semiHidden/>
    <w:rsid w:val="00753C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0E43"/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753CE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80E43"/>
  </w:style>
  <w:style w:type="paragraph" w:styleId="Date">
    <w:name w:val="Date"/>
    <w:basedOn w:val="Normal"/>
    <w:next w:val="Normal"/>
    <w:link w:val="DateChar"/>
    <w:semiHidden/>
    <w:rsid w:val="00753CE3"/>
  </w:style>
  <w:style w:type="character" w:customStyle="1" w:styleId="DateChar">
    <w:name w:val="Date Char"/>
    <w:basedOn w:val="DefaultParagraphFont"/>
    <w:link w:val="Date"/>
    <w:semiHidden/>
    <w:rsid w:val="00B80E43"/>
  </w:style>
  <w:style w:type="paragraph" w:styleId="E-mailSignature">
    <w:name w:val="E-mail Signature"/>
    <w:basedOn w:val="Normal"/>
    <w:link w:val="E-mailSignatureChar"/>
    <w:semiHidden/>
    <w:rsid w:val="00753CE3"/>
  </w:style>
  <w:style w:type="character" w:customStyle="1" w:styleId="E-mailSignatureChar">
    <w:name w:val="E-mail Signature Char"/>
    <w:basedOn w:val="DefaultParagraphFont"/>
    <w:link w:val="E-mailSignature"/>
    <w:semiHidden/>
    <w:rsid w:val="00B80E43"/>
  </w:style>
  <w:style w:type="paragraph" w:styleId="EnvelopeAddress">
    <w:name w:val="envelope address"/>
    <w:basedOn w:val="Normal"/>
    <w:semiHidden/>
    <w:rsid w:val="00753CE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53CE3"/>
    <w:rPr>
      <w:rFonts w:ascii="Arial" w:hAnsi="Arial" w:cs="Arial"/>
    </w:rPr>
  </w:style>
  <w:style w:type="paragraph" w:styleId="Footer">
    <w:name w:val="footer"/>
    <w:basedOn w:val="Normal"/>
    <w:link w:val="FooterChar"/>
    <w:semiHidden/>
    <w:rsid w:val="00753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80E43"/>
  </w:style>
  <w:style w:type="paragraph" w:styleId="Header">
    <w:name w:val="header"/>
    <w:basedOn w:val="Normal"/>
    <w:link w:val="HeaderChar"/>
    <w:semiHidden/>
    <w:rsid w:val="00753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80E43"/>
  </w:style>
  <w:style w:type="character" w:styleId="HTMLAcronym">
    <w:name w:val="HTML Acronym"/>
    <w:basedOn w:val="DefaultParagraphFont"/>
    <w:semiHidden/>
    <w:rsid w:val="00753CE3"/>
  </w:style>
  <w:style w:type="paragraph" w:styleId="HTMLAddress">
    <w:name w:val="HTML Address"/>
    <w:basedOn w:val="Normal"/>
    <w:link w:val="HTMLAddressChar"/>
    <w:semiHidden/>
    <w:rsid w:val="00753CE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80E43"/>
    <w:rPr>
      <w:i/>
      <w:iCs/>
    </w:rPr>
  </w:style>
  <w:style w:type="character" w:styleId="HTMLCite">
    <w:name w:val="HTML Cite"/>
    <w:semiHidden/>
    <w:rsid w:val="00753CE3"/>
    <w:rPr>
      <w:i/>
      <w:iCs/>
    </w:rPr>
  </w:style>
  <w:style w:type="character" w:styleId="HTMLDefinition">
    <w:name w:val="HTML Definition"/>
    <w:semiHidden/>
    <w:rsid w:val="00753CE3"/>
    <w:rPr>
      <w:i/>
      <w:iCs/>
    </w:rPr>
  </w:style>
  <w:style w:type="character" w:styleId="HTMLSample">
    <w:name w:val="HTML Sample"/>
    <w:semiHidden/>
    <w:rsid w:val="00753CE3"/>
    <w:rPr>
      <w:rFonts w:ascii="Courier New" w:hAnsi="Courier New" w:cs="Courier New"/>
    </w:rPr>
  </w:style>
  <w:style w:type="character" w:styleId="HTMLTypewriter">
    <w:name w:val="HTML Typewriter"/>
    <w:semiHidden/>
    <w:rsid w:val="00753CE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53CE3"/>
    <w:rPr>
      <w:i/>
      <w:iCs/>
    </w:rPr>
  </w:style>
  <w:style w:type="character" w:styleId="LineNumber">
    <w:name w:val="line number"/>
    <w:basedOn w:val="DefaultParagraphFont"/>
    <w:semiHidden/>
    <w:rsid w:val="00753CE3"/>
  </w:style>
  <w:style w:type="paragraph" w:styleId="List">
    <w:name w:val="List"/>
    <w:basedOn w:val="Normal"/>
    <w:semiHidden/>
    <w:rsid w:val="00753CE3"/>
    <w:pPr>
      <w:ind w:left="360" w:hanging="360"/>
    </w:pPr>
  </w:style>
  <w:style w:type="paragraph" w:styleId="List2">
    <w:name w:val="List 2"/>
    <w:basedOn w:val="Normal"/>
    <w:semiHidden/>
    <w:rsid w:val="00753CE3"/>
    <w:pPr>
      <w:ind w:left="720" w:hanging="360"/>
    </w:pPr>
  </w:style>
  <w:style w:type="paragraph" w:styleId="List3">
    <w:name w:val="List 3"/>
    <w:basedOn w:val="Normal"/>
    <w:semiHidden/>
    <w:rsid w:val="00753CE3"/>
    <w:pPr>
      <w:ind w:left="1080" w:hanging="360"/>
    </w:pPr>
  </w:style>
  <w:style w:type="paragraph" w:styleId="List4">
    <w:name w:val="List 4"/>
    <w:basedOn w:val="Normal"/>
    <w:semiHidden/>
    <w:rsid w:val="00753CE3"/>
    <w:pPr>
      <w:ind w:left="1440" w:hanging="360"/>
    </w:pPr>
  </w:style>
  <w:style w:type="paragraph" w:styleId="List5">
    <w:name w:val="List 5"/>
    <w:basedOn w:val="Normal"/>
    <w:semiHidden/>
    <w:rsid w:val="00753CE3"/>
    <w:pPr>
      <w:ind w:left="1800" w:hanging="360"/>
    </w:pPr>
  </w:style>
  <w:style w:type="paragraph" w:styleId="ListBullet">
    <w:name w:val="List Bullet"/>
    <w:basedOn w:val="Normal"/>
    <w:autoRedefine/>
    <w:semiHidden/>
    <w:rsid w:val="00753CE3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753CE3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753CE3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753CE3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753CE3"/>
    <w:pPr>
      <w:numPr>
        <w:numId w:val="14"/>
      </w:numPr>
    </w:pPr>
  </w:style>
  <w:style w:type="paragraph" w:styleId="ListContinue">
    <w:name w:val="List Continue"/>
    <w:basedOn w:val="Normal"/>
    <w:semiHidden/>
    <w:rsid w:val="00753CE3"/>
    <w:pPr>
      <w:spacing w:after="120"/>
      <w:ind w:left="360"/>
    </w:pPr>
  </w:style>
  <w:style w:type="paragraph" w:styleId="ListContinue2">
    <w:name w:val="List Continue 2"/>
    <w:basedOn w:val="Normal"/>
    <w:semiHidden/>
    <w:rsid w:val="00753CE3"/>
    <w:pPr>
      <w:spacing w:after="120"/>
      <w:ind w:left="720"/>
    </w:pPr>
  </w:style>
  <w:style w:type="paragraph" w:styleId="ListContinue3">
    <w:name w:val="List Continue 3"/>
    <w:basedOn w:val="Normal"/>
    <w:semiHidden/>
    <w:rsid w:val="00753CE3"/>
    <w:pPr>
      <w:spacing w:after="120"/>
      <w:ind w:left="1080"/>
    </w:pPr>
  </w:style>
  <w:style w:type="paragraph" w:styleId="ListContinue4">
    <w:name w:val="List Continue 4"/>
    <w:basedOn w:val="Normal"/>
    <w:semiHidden/>
    <w:rsid w:val="00753CE3"/>
    <w:pPr>
      <w:spacing w:after="120"/>
      <w:ind w:left="1440"/>
    </w:pPr>
  </w:style>
  <w:style w:type="paragraph" w:styleId="ListContinue5">
    <w:name w:val="List Continue 5"/>
    <w:basedOn w:val="Normal"/>
    <w:semiHidden/>
    <w:rsid w:val="00753CE3"/>
    <w:pPr>
      <w:spacing w:after="120"/>
      <w:ind w:left="1800"/>
    </w:pPr>
  </w:style>
  <w:style w:type="paragraph" w:styleId="ListNumber">
    <w:name w:val="List Number"/>
    <w:basedOn w:val="Normal"/>
    <w:semiHidden/>
    <w:rsid w:val="00753CE3"/>
    <w:pPr>
      <w:numPr>
        <w:numId w:val="15"/>
      </w:numPr>
    </w:pPr>
  </w:style>
  <w:style w:type="paragraph" w:styleId="ListNumber2">
    <w:name w:val="List Number 2"/>
    <w:basedOn w:val="Normal"/>
    <w:semiHidden/>
    <w:rsid w:val="00753CE3"/>
    <w:pPr>
      <w:numPr>
        <w:numId w:val="16"/>
      </w:numPr>
    </w:pPr>
  </w:style>
  <w:style w:type="paragraph" w:styleId="ListNumber3">
    <w:name w:val="List Number 3"/>
    <w:basedOn w:val="Normal"/>
    <w:semiHidden/>
    <w:rsid w:val="00753CE3"/>
    <w:pPr>
      <w:numPr>
        <w:numId w:val="17"/>
      </w:numPr>
    </w:pPr>
  </w:style>
  <w:style w:type="paragraph" w:styleId="ListNumber4">
    <w:name w:val="List Number 4"/>
    <w:basedOn w:val="Normal"/>
    <w:semiHidden/>
    <w:rsid w:val="00753CE3"/>
    <w:pPr>
      <w:numPr>
        <w:numId w:val="18"/>
      </w:numPr>
    </w:pPr>
  </w:style>
  <w:style w:type="paragraph" w:styleId="ListNumber5">
    <w:name w:val="List Number 5"/>
    <w:basedOn w:val="Normal"/>
    <w:semiHidden/>
    <w:rsid w:val="00753CE3"/>
    <w:pPr>
      <w:numPr>
        <w:numId w:val="19"/>
      </w:numPr>
    </w:pPr>
  </w:style>
  <w:style w:type="paragraph" w:styleId="MessageHeader">
    <w:name w:val="Message Header"/>
    <w:basedOn w:val="Normal"/>
    <w:link w:val="MessageHeaderChar"/>
    <w:semiHidden/>
    <w:rsid w:val="00753C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80E43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53CE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53CE3"/>
  </w:style>
  <w:style w:type="character" w:customStyle="1" w:styleId="NoteHeadingChar">
    <w:name w:val="Note Heading Char"/>
    <w:basedOn w:val="DefaultParagraphFont"/>
    <w:link w:val="NoteHeading"/>
    <w:semiHidden/>
    <w:rsid w:val="00B80E43"/>
  </w:style>
  <w:style w:type="character" w:styleId="PageNumber">
    <w:name w:val="page number"/>
    <w:basedOn w:val="DefaultParagraphFont"/>
    <w:semiHidden/>
    <w:rsid w:val="00753CE3"/>
  </w:style>
  <w:style w:type="paragraph" w:styleId="PlainText">
    <w:name w:val="Plain Text"/>
    <w:basedOn w:val="Normal"/>
    <w:link w:val="PlainTextChar"/>
    <w:semiHidden/>
    <w:rsid w:val="00753CE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80E4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753CE3"/>
  </w:style>
  <w:style w:type="character" w:customStyle="1" w:styleId="SalutationChar">
    <w:name w:val="Salutation Char"/>
    <w:basedOn w:val="DefaultParagraphFont"/>
    <w:link w:val="Salutation"/>
    <w:semiHidden/>
    <w:rsid w:val="00B80E43"/>
  </w:style>
  <w:style w:type="paragraph" w:styleId="Signature">
    <w:name w:val="Signature"/>
    <w:basedOn w:val="Normal"/>
    <w:link w:val="SignatureChar"/>
    <w:semiHidden/>
    <w:rsid w:val="00753CE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80E43"/>
  </w:style>
  <w:style w:type="paragraph" w:styleId="Subtitle">
    <w:name w:val="Subtitle"/>
    <w:basedOn w:val="Normal"/>
    <w:link w:val="SubtitleChar"/>
    <w:rsid w:val="00753CE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0E43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53C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53C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53CE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53CE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53CE3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53CE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53CE3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53CE3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53CE3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53CE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53CE3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53CE3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53CE3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53CE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53CE3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5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53CE3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53CE3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53CE3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53CE3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53CE3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53CE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53CE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53CE3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53C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53CE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53CE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53CE3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53CE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53C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53CE3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53CE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53CE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5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53CE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53CE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53CE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753C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0E43"/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CA1CA2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qFormat/>
    <w:rsid w:val="00753CE3"/>
    <w:pPr>
      <w:spacing w:line="360" w:lineRule="auto"/>
    </w:pPr>
    <w:rPr>
      <w:b/>
      <w:sz w:val="24"/>
    </w:rPr>
  </w:style>
  <w:style w:type="paragraph" w:customStyle="1" w:styleId="1stPara">
    <w:name w:val="1st Para"/>
    <w:next w:val="Body"/>
    <w:autoRedefine/>
    <w:qFormat/>
    <w:rsid w:val="00753CE3"/>
    <w:pPr>
      <w:spacing w:after="40" w:line="360" w:lineRule="auto"/>
    </w:pPr>
    <w:rPr>
      <w:sz w:val="24"/>
    </w:rPr>
  </w:style>
  <w:style w:type="paragraph" w:customStyle="1" w:styleId="BodyFirst">
    <w:name w:val="BodyFirst"/>
    <w:next w:val="Body"/>
    <w:autoRedefine/>
    <w:qFormat/>
    <w:rsid w:val="00EE70CB"/>
    <w:pPr>
      <w:spacing w:line="360" w:lineRule="auto"/>
    </w:pPr>
    <w:rPr>
      <w:sz w:val="24"/>
    </w:rPr>
  </w:style>
  <w:style w:type="paragraph" w:customStyle="1" w:styleId="Body">
    <w:name w:val="Body"/>
    <w:autoRedefine/>
    <w:qFormat/>
    <w:rsid w:val="00753CE3"/>
    <w:pPr>
      <w:spacing w:line="360" w:lineRule="auto"/>
      <w:ind w:firstLine="360"/>
    </w:pPr>
    <w:rPr>
      <w:sz w:val="24"/>
    </w:rPr>
  </w:style>
  <w:style w:type="paragraph" w:customStyle="1" w:styleId="HeadA">
    <w:name w:val="HeadA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B">
    <w:name w:val="HeadB"/>
    <w:next w:val="BodyFirst"/>
    <w:autoRedefine/>
    <w:qFormat/>
    <w:rsid w:val="00371FFD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</w:rPr>
  </w:style>
  <w:style w:type="paragraph" w:customStyle="1" w:styleId="CodeA">
    <w:name w:val="CodeA"/>
    <w:next w:val="CodeB"/>
    <w:autoRedefine/>
    <w:qFormat/>
    <w:rsid w:val="00753CE3"/>
    <w:pPr>
      <w:pBdr>
        <w:top w:val="single" w:sz="4" w:space="2" w:color="auto"/>
      </w:pBdr>
      <w:spacing w:before="120" w:line="360" w:lineRule="auto"/>
    </w:pPr>
    <w:rPr>
      <w:rFonts w:ascii="Courier New" w:hAnsi="Courier New"/>
      <w:noProof/>
    </w:rPr>
  </w:style>
  <w:style w:type="paragraph" w:customStyle="1" w:styleId="CodeB">
    <w:name w:val="CodeB"/>
    <w:autoRedefine/>
    <w:qFormat/>
    <w:rsid w:val="00753CE3"/>
    <w:pPr>
      <w:spacing w:line="360" w:lineRule="auto"/>
    </w:pPr>
    <w:rPr>
      <w:rFonts w:ascii="Courier New" w:hAnsi="Courier New"/>
      <w:noProof/>
    </w:rPr>
  </w:style>
  <w:style w:type="paragraph" w:customStyle="1" w:styleId="CodeC">
    <w:name w:val="CodeC"/>
    <w:next w:val="Body"/>
    <w:autoRedefine/>
    <w:qFormat/>
    <w:rsid w:val="00EE70CB"/>
    <w:pPr>
      <w:pBdr>
        <w:bottom w:val="single" w:sz="4" w:space="2" w:color="auto"/>
      </w:pBdr>
      <w:spacing w:after="120" w:line="360" w:lineRule="auto"/>
    </w:pPr>
    <w:rPr>
      <w:rFonts w:ascii="Courier New" w:hAnsi="Courier New"/>
      <w:noProof/>
    </w:rPr>
  </w:style>
  <w:style w:type="paragraph" w:customStyle="1" w:styleId="CodeSingle">
    <w:name w:val="CodeSingle"/>
    <w:next w:val="Body"/>
    <w:autoRedefine/>
    <w:qFormat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hAnsi="Courier New"/>
      <w:noProof/>
    </w:rPr>
  </w:style>
  <w:style w:type="paragraph" w:customStyle="1" w:styleId="CodeAWide">
    <w:name w:val="CodeA Wide"/>
    <w:next w:val="CodeBWide"/>
    <w:autoRedefine/>
    <w:rsid w:val="00753CE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BWide">
    <w:name w:val="CodeB Wide"/>
    <w:autoRedefine/>
    <w:rsid w:val="00753CE3"/>
    <w:pPr>
      <w:spacing w:line="360" w:lineRule="auto"/>
    </w:pPr>
    <w:rPr>
      <w:rFonts w:ascii="Courier" w:hAnsi="Courier"/>
      <w:noProof/>
      <w:sz w:val="16"/>
    </w:rPr>
  </w:style>
  <w:style w:type="paragraph" w:customStyle="1" w:styleId="CodeCWide">
    <w:name w:val="CodeC Wide"/>
    <w:next w:val="Normal"/>
    <w:autoRedefine/>
    <w:rsid w:val="00753CE3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SingleWide">
    <w:name w:val="CodeSingle Wide"/>
    <w:next w:val="Body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Note">
    <w:name w:val="Note"/>
    <w:next w:val="Body"/>
    <w:autoRedefine/>
    <w:rsid w:val="00753CE3"/>
    <w:pPr>
      <w:spacing w:before="120" w:after="120" w:line="360" w:lineRule="auto"/>
    </w:pPr>
    <w:rPr>
      <w:i/>
      <w:sz w:val="24"/>
    </w:rPr>
  </w:style>
  <w:style w:type="paragraph" w:customStyle="1" w:styleId="ListPlainA">
    <w:name w:val="List Plain A"/>
    <w:autoRedefine/>
    <w:rsid w:val="00753CE3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Head">
    <w:name w:val="ListHead"/>
    <w:next w:val="ListBody"/>
    <w:autoRedefine/>
    <w:rsid w:val="00753CE3"/>
    <w:pPr>
      <w:spacing w:before="120" w:line="360" w:lineRule="auto"/>
    </w:pPr>
    <w:rPr>
      <w:b/>
      <w:sz w:val="24"/>
    </w:rPr>
  </w:style>
  <w:style w:type="paragraph" w:customStyle="1" w:styleId="ListBody">
    <w:name w:val="ListBody"/>
    <w:next w:val="Normal"/>
    <w:autoRedefine/>
    <w:rsid w:val="00753CE3"/>
    <w:pPr>
      <w:spacing w:after="120" w:line="360" w:lineRule="auto"/>
      <w:ind w:left="360"/>
    </w:pPr>
    <w:rPr>
      <w:sz w:val="24"/>
    </w:rPr>
  </w:style>
  <w:style w:type="paragraph" w:customStyle="1" w:styleId="NumListA">
    <w:name w:val="NumListA"/>
    <w:next w:val="Normal"/>
    <w:autoRedefine/>
    <w:rsid w:val="00753CE3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B">
    <w:name w:val="NumListB"/>
    <w:next w:val="Normal"/>
    <w:autoRedefine/>
    <w:rsid w:val="00753CE3"/>
    <w:pPr>
      <w:spacing w:line="360" w:lineRule="auto"/>
      <w:ind w:left="720"/>
    </w:pPr>
    <w:rPr>
      <w:color w:val="008000"/>
      <w:sz w:val="24"/>
    </w:rPr>
  </w:style>
  <w:style w:type="paragraph" w:customStyle="1" w:styleId="NumListC">
    <w:name w:val="NumListC"/>
    <w:next w:val="Normal"/>
    <w:autoRedefine/>
    <w:rsid w:val="00753CE3"/>
    <w:pPr>
      <w:spacing w:after="120" w:line="360" w:lineRule="auto"/>
      <w:ind w:left="720"/>
    </w:pPr>
    <w:rPr>
      <w:color w:val="008000"/>
      <w:sz w:val="24"/>
    </w:rPr>
  </w:style>
  <w:style w:type="paragraph" w:customStyle="1" w:styleId="ListSimple">
    <w:name w:val="ListSimple"/>
    <w:next w:val="Normal"/>
    <w:autoRedefine/>
    <w:rsid w:val="00753CE3"/>
    <w:pPr>
      <w:spacing w:line="360" w:lineRule="auto"/>
      <w:ind w:left="360" w:firstLine="360"/>
    </w:pPr>
    <w:rPr>
      <w:sz w:val="24"/>
    </w:rPr>
  </w:style>
  <w:style w:type="paragraph" w:customStyle="1" w:styleId="CodeAIndent">
    <w:name w:val="CodeA Indent"/>
    <w:next w:val="Normal"/>
    <w:autoRedefine/>
    <w:rsid w:val="00753CE3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53CE3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53CE3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BulletA">
    <w:name w:val="BulletA"/>
    <w:next w:val="Normal"/>
    <w:autoRedefine/>
    <w:rsid w:val="00753CE3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B">
    <w:name w:val="BulletB"/>
    <w:next w:val="Normal"/>
    <w:autoRedefine/>
    <w:rsid w:val="00753CE3"/>
    <w:pPr>
      <w:spacing w:line="360" w:lineRule="auto"/>
      <w:ind w:left="720"/>
    </w:pPr>
    <w:rPr>
      <w:color w:val="008080"/>
      <w:sz w:val="24"/>
    </w:rPr>
  </w:style>
  <w:style w:type="paragraph" w:customStyle="1" w:styleId="BulletC">
    <w:name w:val="BulletC"/>
    <w:next w:val="Normal"/>
    <w:autoRedefine/>
    <w:rsid w:val="00753CE3"/>
    <w:pPr>
      <w:spacing w:after="120" w:line="360" w:lineRule="auto"/>
      <w:ind w:left="720"/>
    </w:pPr>
    <w:rPr>
      <w:color w:val="008080"/>
      <w:sz w:val="24"/>
    </w:rPr>
  </w:style>
  <w:style w:type="paragraph" w:customStyle="1" w:styleId="BlockQuote">
    <w:name w:val="Block Quote"/>
    <w:next w:val="Normal"/>
    <w:autoRedefine/>
    <w:rsid w:val="00753CE3"/>
    <w:pPr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753CE3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53CE3"/>
    <w:pPr>
      <w:spacing w:before="120" w:after="120" w:line="360" w:lineRule="auto"/>
    </w:pPr>
    <w:rPr>
      <w:rFonts w:ascii="Arial" w:hAnsi="Arial"/>
    </w:rPr>
  </w:style>
  <w:style w:type="paragraph" w:customStyle="1" w:styleId="TableHeader">
    <w:name w:val="Table Header"/>
    <w:next w:val="Normal"/>
    <w:autoRedefine/>
    <w:rsid w:val="00753CE3"/>
    <w:pPr>
      <w:spacing w:before="60" w:after="60" w:line="360" w:lineRule="auto"/>
    </w:pPr>
    <w:rPr>
      <w:rFonts w:ascii="Futura-Book" w:hAnsi="Futura-Book"/>
      <w:b/>
    </w:rPr>
  </w:style>
  <w:style w:type="paragraph" w:customStyle="1" w:styleId="TableBody">
    <w:name w:val="Table Body"/>
    <w:autoRedefine/>
    <w:rsid w:val="00753CE3"/>
    <w:pPr>
      <w:spacing w:line="360" w:lineRule="auto"/>
    </w:pPr>
    <w:rPr>
      <w:rFonts w:ascii="Futura-Book" w:hAnsi="Futura-Book"/>
    </w:rPr>
  </w:style>
  <w:style w:type="paragraph" w:customStyle="1" w:styleId="AuthorQuery">
    <w:name w:val="Author Query"/>
    <w:autoRedefine/>
    <w:qFormat/>
    <w:rsid w:val="00753CE3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753CE3"/>
    <w:pPr>
      <w:spacing w:before="120" w:after="120" w:line="360" w:lineRule="auto"/>
    </w:pPr>
    <w:rPr>
      <w:smallCaps/>
      <w:color w:val="FF0000"/>
    </w:rPr>
  </w:style>
  <w:style w:type="character" w:customStyle="1" w:styleId="EmphasisBold">
    <w:name w:val="EmphasisBold"/>
    <w:rsid w:val="00753CE3"/>
    <w:rPr>
      <w:b/>
      <w:color w:val="0000FF"/>
    </w:rPr>
  </w:style>
  <w:style w:type="character" w:customStyle="1" w:styleId="EmphasisItalic">
    <w:name w:val="EmphasisItalic"/>
    <w:qFormat/>
    <w:rsid w:val="00753CE3"/>
    <w:rPr>
      <w:i/>
      <w:color w:val="0000FF"/>
    </w:rPr>
  </w:style>
  <w:style w:type="character" w:customStyle="1" w:styleId="EmphasisBoldItal">
    <w:name w:val="EmphasisBoldItal"/>
    <w:rsid w:val="00753CE3"/>
    <w:rPr>
      <w:b/>
      <w:i/>
      <w:color w:val="0000FF"/>
    </w:rPr>
  </w:style>
  <w:style w:type="character" w:customStyle="1" w:styleId="EmphasisRevItal">
    <w:name w:val="EmphasisRevItal"/>
    <w:rsid w:val="00753CE3"/>
    <w:rPr>
      <w:color w:val="0000FF"/>
    </w:rPr>
  </w:style>
  <w:style w:type="character" w:customStyle="1" w:styleId="Keycap">
    <w:name w:val="Keycap"/>
    <w:rsid w:val="00753CE3"/>
    <w:rPr>
      <w:smallCaps/>
      <w:color w:val="0000FF"/>
    </w:rPr>
  </w:style>
  <w:style w:type="character" w:customStyle="1" w:styleId="Literal">
    <w:name w:val="Literal"/>
    <w:qFormat/>
    <w:rsid w:val="00753CE3"/>
    <w:rPr>
      <w:rFonts w:ascii="Courier New" w:hAnsi="Courier New"/>
      <w:color w:val="0000FF"/>
      <w:sz w:val="20"/>
    </w:rPr>
  </w:style>
  <w:style w:type="character" w:customStyle="1" w:styleId="LiteralBold">
    <w:name w:val="LiteralBold"/>
    <w:qFormat/>
    <w:rsid w:val="00753CE3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753CE3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753CE3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753CE3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</w:rPr>
  </w:style>
  <w:style w:type="paragraph" w:customStyle="1" w:styleId="NoteWarning">
    <w:name w:val="Note Warning"/>
    <w:next w:val="Normal"/>
    <w:autoRedefine/>
    <w:rsid w:val="00753CE3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SubBullet">
    <w:name w:val="SubBullet"/>
    <w:next w:val="Normal"/>
    <w:autoRedefine/>
    <w:rsid w:val="00753CE3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character" w:customStyle="1" w:styleId="EmphasisItalicBox">
    <w:name w:val="EmphasisItalicBox"/>
    <w:rsid w:val="00753CE3"/>
    <w:rPr>
      <w:i/>
      <w:color w:val="CC99FF"/>
    </w:rPr>
  </w:style>
  <w:style w:type="character" w:customStyle="1" w:styleId="Wingdings">
    <w:name w:val="Wingdings"/>
    <w:qFormat/>
    <w:rsid w:val="00753CE3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53CE3"/>
    <w:pPr>
      <w:spacing w:line="360" w:lineRule="auto"/>
      <w:ind w:left="360"/>
    </w:pPr>
    <w:rPr>
      <w:color w:val="800080"/>
      <w:sz w:val="24"/>
    </w:rPr>
  </w:style>
  <w:style w:type="paragraph" w:customStyle="1" w:styleId="Listing">
    <w:name w:val="Listing"/>
    <w:next w:val="Body"/>
    <w:autoRedefine/>
    <w:rsid w:val="00EE70CB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Footnote">
    <w:name w:val="Footnote"/>
    <w:autoRedefine/>
    <w:rsid w:val="00753CE3"/>
    <w:pPr>
      <w:spacing w:line="360" w:lineRule="auto"/>
    </w:pPr>
    <w:rPr>
      <w:sz w:val="16"/>
    </w:rPr>
  </w:style>
  <w:style w:type="paragraph" w:customStyle="1" w:styleId="ListPlainC">
    <w:name w:val="List Plain C"/>
    <w:next w:val="Body"/>
    <w:autoRedefine/>
    <w:rsid w:val="00753CE3"/>
    <w:pPr>
      <w:spacing w:after="120" w:line="360" w:lineRule="auto"/>
      <w:ind w:left="360"/>
    </w:pPr>
    <w:rPr>
      <w:color w:val="800080"/>
      <w:sz w:val="24"/>
    </w:rPr>
  </w:style>
  <w:style w:type="character" w:customStyle="1" w:styleId="EmphasisRevCaption">
    <w:name w:val="EmphasisRevCaption"/>
    <w:rsid w:val="00753CE3"/>
    <w:rPr>
      <w:i/>
      <w:color w:val="CC99FF"/>
    </w:rPr>
  </w:style>
  <w:style w:type="character" w:customStyle="1" w:styleId="LiteralBox">
    <w:name w:val="LiteralBox"/>
    <w:rsid w:val="00753CE3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753CE3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53CE3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53CE3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53CE3"/>
    <w:rPr>
      <w:color w:val="808080"/>
    </w:rPr>
  </w:style>
  <w:style w:type="paragraph" w:customStyle="1" w:styleId="BodyBox">
    <w:name w:val="BodyBox"/>
    <w:basedOn w:val="Body"/>
    <w:rsid w:val="00753CE3"/>
    <w:rPr>
      <w:color w:val="808080"/>
    </w:rPr>
  </w:style>
  <w:style w:type="paragraph" w:customStyle="1" w:styleId="ListHeadBox">
    <w:name w:val="ListHeadBox"/>
    <w:basedOn w:val="ListHead"/>
    <w:autoRedefine/>
    <w:rsid w:val="00753CE3"/>
    <w:rPr>
      <w:color w:val="808080"/>
    </w:rPr>
  </w:style>
  <w:style w:type="paragraph" w:customStyle="1" w:styleId="ListBodyBox">
    <w:name w:val="ListBodyBox"/>
    <w:basedOn w:val="ListBody"/>
    <w:autoRedefine/>
    <w:rsid w:val="00753CE3"/>
    <w:rPr>
      <w:color w:val="808080"/>
    </w:rPr>
  </w:style>
  <w:style w:type="paragraph" w:customStyle="1" w:styleId="NumListABox">
    <w:name w:val="NumListA Box"/>
    <w:basedOn w:val="NumListA"/>
    <w:autoRedefine/>
    <w:rsid w:val="00753CE3"/>
    <w:rPr>
      <w:color w:val="666699"/>
    </w:rPr>
  </w:style>
  <w:style w:type="paragraph" w:customStyle="1" w:styleId="NumListBBox">
    <w:name w:val="NumListB Box"/>
    <w:basedOn w:val="NumListB"/>
    <w:autoRedefine/>
    <w:rsid w:val="00753CE3"/>
    <w:rPr>
      <w:color w:val="666699"/>
    </w:rPr>
  </w:style>
  <w:style w:type="paragraph" w:customStyle="1" w:styleId="NumListCBox">
    <w:name w:val="NumListC Box"/>
    <w:basedOn w:val="NumListC"/>
    <w:autoRedefine/>
    <w:rsid w:val="00753CE3"/>
    <w:rPr>
      <w:color w:val="666699"/>
    </w:rPr>
  </w:style>
  <w:style w:type="paragraph" w:customStyle="1" w:styleId="FootnoteBox">
    <w:name w:val="FootnoteBox"/>
    <w:basedOn w:val="BodyFirstBox"/>
    <w:autoRedefine/>
    <w:rsid w:val="00753CE3"/>
    <w:rPr>
      <w:sz w:val="20"/>
    </w:rPr>
  </w:style>
  <w:style w:type="paragraph" w:customStyle="1" w:styleId="AnchorSidehead">
    <w:name w:val="Anchor Sidehead"/>
    <w:autoRedefine/>
    <w:rsid w:val="00753CE3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753CE3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53CE3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53CE3"/>
    <w:rPr>
      <w:color w:val="999999"/>
    </w:rPr>
  </w:style>
  <w:style w:type="character" w:customStyle="1" w:styleId="WingdingsSmall">
    <w:name w:val="Wingdings Small"/>
    <w:rsid w:val="00753CE3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53CE3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53CE3"/>
    <w:rPr>
      <w:color w:val="999999"/>
    </w:rPr>
  </w:style>
  <w:style w:type="paragraph" w:customStyle="1" w:styleId="CodeSingleWingding">
    <w:name w:val="CodeSingle Wingding"/>
    <w:basedOn w:val="CodeSingle"/>
    <w:autoRedefine/>
    <w:rsid w:val="00753CE3"/>
    <w:rPr>
      <w:color w:val="999999"/>
    </w:rPr>
  </w:style>
  <w:style w:type="character" w:customStyle="1" w:styleId="EmphasisItalicFoot">
    <w:name w:val="EmphasisItalicFoot"/>
    <w:rsid w:val="00753CE3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53CE3"/>
  </w:style>
  <w:style w:type="character" w:customStyle="1" w:styleId="Italic">
    <w:name w:val="Italic"/>
    <w:rsid w:val="00753CE3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53CE3"/>
    <w:rPr>
      <w:color w:val="CC99FF"/>
    </w:rPr>
  </w:style>
  <w:style w:type="paragraph" w:customStyle="1" w:styleId="ListPlainBBox">
    <w:name w:val="List Plain B Box"/>
    <w:basedOn w:val="ListPlainB"/>
    <w:autoRedefine/>
    <w:rsid w:val="00753CE3"/>
    <w:rPr>
      <w:color w:val="CC99FF"/>
    </w:rPr>
  </w:style>
  <w:style w:type="paragraph" w:customStyle="1" w:styleId="ListPlainCBox">
    <w:name w:val="List Plain C Box"/>
    <w:basedOn w:val="ListPlainC"/>
    <w:autoRedefine/>
    <w:rsid w:val="00753CE3"/>
    <w:rPr>
      <w:color w:val="CC99FF"/>
    </w:rPr>
  </w:style>
  <w:style w:type="paragraph" w:customStyle="1" w:styleId="BulletABox">
    <w:name w:val="BulletA Box"/>
    <w:basedOn w:val="BulletA"/>
    <w:autoRedefine/>
    <w:rsid w:val="00753CE3"/>
    <w:rPr>
      <w:color w:val="33CCCC"/>
    </w:rPr>
  </w:style>
  <w:style w:type="paragraph" w:customStyle="1" w:styleId="BulletBBox">
    <w:name w:val="BulletB Box"/>
    <w:basedOn w:val="BulletB"/>
    <w:autoRedefine/>
    <w:rsid w:val="00753CE3"/>
    <w:rPr>
      <w:color w:val="33CCCC"/>
    </w:rPr>
  </w:style>
  <w:style w:type="paragraph" w:customStyle="1" w:styleId="BulletCBox">
    <w:name w:val="BulletC Box"/>
    <w:basedOn w:val="BulletC"/>
    <w:autoRedefine/>
    <w:rsid w:val="00753CE3"/>
    <w:rPr>
      <w:color w:val="33CCCC"/>
    </w:rPr>
  </w:style>
  <w:style w:type="paragraph" w:customStyle="1" w:styleId="CaptionBox">
    <w:name w:val="CaptionBox"/>
    <w:basedOn w:val="Caption"/>
    <w:autoRedefine/>
    <w:rsid w:val="00753CE3"/>
    <w:rPr>
      <w:color w:val="808080"/>
    </w:rPr>
  </w:style>
  <w:style w:type="character" w:customStyle="1" w:styleId="EmphasisNote">
    <w:name w:val="EmphasisNote"/>
    <w:rsid w:val="00753CE3"/>
    <w:rPr>
      <w:color w:val="3366FF"/>
    </w:rPr>
  </w:style>
  <w:style w:type="character" w:customStyle="1" w:styleId="EmphasisBoldBox">
    <w:name w:val="EmphasisBoldBox"/>
    <w:rsid w:val="00753CE3"/>
    <w:rPr>
      <w:b/>
      <w:color w:val="3366FF"/>
    </w:rPr>
  </w:style>
  <w:style w:type="paragraph" w:customStyle="1" w:styleId="Epigraph">
    <w:name w:val="Epigraph"/>
    <w:basedOn w:val="BlockQuote"/>
    <w:autoRedefine/>
    <w:rsid w:val="00753CE3"/>
    <w:pPr>
      <w:ind w:left="1080" w:right="1080"/>
    </w:pPr>
    <w:rPr>
      <w:i/>
    </w:rPr>
  </w:style>
  <w:style w:type="character" w:customStyle="1" w:styleId="Title20">
    <w:name w:val="Title2"/>
    <w:basedOn w:val="DefaultParagraphFont"/>
    <w:rsid w:val="00415D1A"/>
  </w:style>
  <w:style w:type="character" w:customStyle="1" w:styleId="keystroke">
    <w:name w:val="keystroke"/>
    <w:basedOn w:val="DefaultParagraphFont"/>
    <w:rsid w:val="00415D1A"/>
  </w:style>
  <w:style w:type="paragraph" w:styleId="BalloonText">
    <w:name w:val="Balloon Text"/>
    <w:basedOn w:val="Normal"/>
    <w:link w:val="BalloonTextChar"/>
    <w:uiPriority w:val="99"/>
    <w:semiHidden/>
    <w:unhideWhenUsed/>
    <w:rsid w:val="00E2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61"/>
    <w:rPr>
      <w:rFonts w:ascii="Tahoma" w:hAnsi="Tahoma" w:cs="Tahoma"/>
      <w:sz w:val="16"/>
      <w:szCs w:val="16"/>
    </w:rPr>
  </w:style>
  <w:style w:type="character" w:customStyle="1" w:styleId="Literal-Gray">
    <w:name w:val="Literal - Gray"/>
    <w:basedOn w:val="Literal"/>
    <w:uiPriority w:val="1"/>
    <w:qFormat/>
    <w:rsid w:val="00E23361"/>
    <w:rPr>
      <w:rFonts w:ascii="Courier New" w:eastAsia="Microsoft YaHei" w:hAnsi="Courier New"/>
      <w:color w:val="999999"/>
      <w:sz w:val="20"/>
    </w:rPr>
  </w:style>
  <w:style w:type="character" w:customStyle="1" w:styleId="PythonBlue">
    <w:name w:val="Python Blue"/>
    <w:basedOn w:val="Literal"/>
    <w:uiPriority w:val="1"/>
    <w:rsid w:val="00E23361"/>
    <w:rPr>
      <w:rFonts w:ascii="Courier New" w:hAnsi="Courier New"/>
      <w:color w:val="234AF1"/>
      <w:sz w:val="20"/>
    </w:rPr>
  </w:style>
  <w:style w:type="character" w:customStyle="1" w:styleId="PythonGreen">
    <w:name w:val="Python Green"/>
    <w:basedOn w:val="Literal"/>
    <w:uiPriority w:val="1"/>
    <w:rsid w:val="00E23361"/>
    <w:rPr>
      <w:rFonts w:ascii="Courier New" w:hAnsi="Courier New" w:cs="Courier New"/>
      <w:color w:val="00B050"/>
      <w:sz w:val="20"/>
    </w:rPr>
  </w:style>
  <w:style w:type="character" w:customStyle="1" w:styleId="PythonOrange">
    <w:name w:val="Python Orange"/>
    <w:basedOn w:val="Literal"/>
    <w:uiPriority w:val="1"/>
    <w:rsid w:val="00E23361"/>
    <w:rPr>
      <w:rFonts w:ascii="Courier New" w:hAnsi="Courier New" w:cs="Courier New"/>
      <w:color w:val="F88E3E"/>
      <w:sz w:val="20"/>
    </w:rPr>
  </w:style>
  <w:style w:type="character" w:customStyle="1" w:styleId="PythonPurple">
    <w:name w:val="Python Purple"/>
    <w:basedOn w:val="Literal"/>
    <w:uiPriority w:val="1"/>
    <w:rsid w:val="00E23361"/>
    <w:rPr>
      <w:rFonts w:ascii="Courier New" w:hAnsi="Courier New" w:cs="Courier New"/>
      <w:color w:val="7030A0"/>
      <w:sz w:val="20"/>
    </w:rPr>
  </w:style>
  <w:style w:type="character" w:customStyle="1" w:styleId="PythonRed">
    <w:name w:val="Python Red"/>
    <w:basedOn w:val="Literal"/>
    <w:uiPriority w:val="1"/>
    <w:rsid w:val="00E23361"/>
    <w:rPr>
      <w:rFonts w:ascii="Courier New" w:hAnsi="Courier New" w:cs="Courier New"/>
      <w:color w:val="FF0000"/>
      <w:sz w:val="20"/>
    </w:rPr>
  </w:style>
  <w:style w:type="character" w:customStyle="1" w:styleId="filename">
    <w:name w:val="filename"/>
    <w:basedOn w:val="DefaultParagraphFont"/>
    <w:rsid w:val="00E23361"/>
    <w:rPr>
      <w:rFonts w:ascii="Futura-Book" w:hAnsi="Futura-Book" w:hint="default"/>
      <w:b w:val="0"/>
      <w:bCs w:val="0"/>
      <w:i/>
      <w:iCs/>
      <w:sz w:val="20"/>
    </w:rPr>
  </w:style>
  <w:style w:type="paragraph" w:styleId="Revision">
    <w:name w:val="Revision"/>
    <w:hidden/>
    <w:uiPriority w:val="99"/>
    <w:semiHidden/>
    <w:rsid w:val="00CA1CA2"/>
  </w:style>
  <w:style w:type="paragraph" w:styleId="TOC1">
    <w:name w:val="toc 1"/>
    <w:basedOn w:val="Normal"/>
    <w:next w:val="Normal"/>
    <w:autoRedefine/>
    <w:uiPriority w:val="39"/>
    <w:unhideWhenUsed/>
    <w:rsid w:val="00371FF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F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71FFD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803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D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D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D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HTML Code" w:uiPriority="99"/>
    <w:lsdException w:name="HTML Preformatted" w:uiPriority="99"/>
    <w:lsdException w:name="Normal Table" w:uiPriority="99"/>
    <w:lsdException w:name="annotation subject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376B"/>
  </w:style>
  <w:style w:type="paragraph" w:styleId="Heading1">
    <w:name w:val="heading 1"/>
    <w:basedOn w:val="Normal"/>
    <w:next w:val="Normal"/>
    <w:link w:val="Heading1Char"/>
    <w:uiPriority w:val="9"/>
    <w:qFormat/>
    <w:rsid w:val="00753CE3"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53CE3"/>
    <w:pPr>
      <w:keepNext/>
      <w:numPr>
        <w:ilvl w:val="1"/>
        <w:numId w:val="2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753CE3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753CE3"/>
    <w:pPr>
      <w:keepNext/>
      <w:numPr>
        <w:ilvl w:val="3"/>
        <w:numId w:val="2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rsid w:val="00753CE3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753CE3"/>
    <w:pPr>
      <w:numPr>
        <w:ilvl w:val="5"/>
        <w:numId w:val="2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753CE3"/>
    <w:pPr>
      <w:numPr>
        <w:ilvl w:val="6"/>
        <w:numId w:val="2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rsid w:val="00753CE3"/>
    <w:pPr>
      <w:numPr>
        <w:ilvl w:val="7"/>
        <w:numId w:val="2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rsid w:val="00753CE3"/>
    <w:pPr>
      <w:numPr>
        <w:ilvl w:val="8"/>
        <w:numId w:val="2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53CE3"/>
    <w:rPr>
      <w:color w:val="0000FF"/>
      <w:u w:val="single"/>
    </w:rPr>
  </w:style>
  <w:style w:type="character" w:styleId="FollowedHyperlink">
    <w:name w:val="FollowedHyperlink"/>
    <w:uiPriority w:val="99"/>
    <w:semiHidden/>
    <w:rsid w:val="00753CE3"/>
    <w:rPr>
      <w:color w:val="800080"/>
      <w:u w:val="single"/>
    </w:rPr>
  </w:style>
  <w:style w:type="character" w:styleId="HTMLCode">
    <w:name w:val="HTML Code"/>
    <w:uiPriority w:val="99"/>
    <w:semiHidden/>
    <w:rsid w:val="00753CE3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514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14D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514D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B514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DB514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B514D"/>
    <w:rPr>
      <w:b/>
      <w:bCs/>
      <w:sz w:val="22"/>
      <w:szCs w:val="22"/>
    </w:rPr>
  </w:style>
  <w:style w:type="character" w:styleId="HTMLKeyboard">
    <w:name w:val="HTML Keyboard"/>
    <w:semiHidden/>
    <w:rsid w:val="00753CE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753CE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14D"/>
    <w:rPr>
      <w:rFonts w:ascii="Courier New" w:hAnsi="Courier New" w:cs="Courier New"/>
    </w:rPr>
  </w:style>
  <w:style w:type="character" w:styleId="Strong">
    <w:name w:val="Strong"/>
    <w:rsid w:val="00753CE3"/>
    <w:rPr>
      <w:b/>
      <w:bCs/>
    </w:rPr>
  </w:style>
  <w:style w:type="paragraph" w:customStyle="1" w:styleId="tocul">
    <w:name w:val="toc&gt;ul"/>
    <w:basedOn w:val="Normal"/>
    <w:rsid w:val="00DB514D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uiPriority w:val="99"/>
    <w:semiHidden/>
    <w:rsid w:val="00753CE3"/>
    <w:rPr>
      <w:sz w:val="24"/>
      <w:szCs w:val="24"/>
    </w:rPr>
  </w:style>
  <w:style w:type="paragraph" w:customStyle="1" w:styleId="oembedall-description">
    <w:name w:val="oembedall-description"/>
    <w:basedOn w:val="Normal"/>
    <w:rsid w:val="00DB514D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rsid w:val="00DB514D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rsid w:val="00DB514D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rsid w:val="00DB514D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rsid w:val="00DB514D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rsid w:val="00DB514D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rsid w:val="00DB514D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rsid w:val="00DB514D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rsid w:val="00DB514D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rsid w:val="00DB514D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rsid w:val="00DB514D"/>
    <w:pPr>
      <w:spacing w:before="100" w:beforeAutospacing="1"/>
    </w:pPr>
  </w:style>
  <w:style w:type="paragraph" w:customStyle="1" w:styleId="markdown">
    <w:name w:val="markdown"/>
    <w:basedOn w:val="Normal"/>
    <w:rsid w:val="00DB514D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rsid w:val="00DB514D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rsid w:val="00DB514D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rsid w:val="00DB514D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rsid w:val="00DB514D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rsid w:val="00DB514D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rsid w:val="00DB514D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rsid w:val="00DB514D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rsid w:val="00DB514D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rsid w:val="00DB514D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rsid w:val="00DB514D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rsid w:val="00DB514D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rsid w:val="00DB514D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rsid w:val="00DB514D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rsid w:val="00DB514D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rsid w:val="00DB514D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rsid w:val="00DB514D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rsid w:val="00DB514D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rsid w:val="00DB514D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rsid w:val="00DB514D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rsid w:val="00DB514D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rsid w:val="00DB514D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rsid w:val="00DB514D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rsid w:val="00DB514D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rsid w:val="00DB514D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rsid w:val="00DB514D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rsid w:val="00DB514D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rsid w:val="00DB514D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rsid w:val="00DB514D"/>
    <w:pPr>
      <w:spacing w:before="100" w:beforeAutospacing="1" w:after="100" w:afterAutospacing="1"/>
    </w:pPr>
  </w:style>
  <w:style w:type="paragraph" w:customStyle="1" w:styleId="contents">
    <w:name w:val="contents"/>
    <w:basedOn w:val="Normal"/>
    <w:rsid w:val="00DB514D"/>
    <w:pPr>
      <w:spacing w:before="100" w:beforeAutospacing="1" w:after="100" w:afterAutospacing="1"/>
    </w:pPr>
  </w:style>
  <w:style w:type="paragraph" w:customStyle="1" w:styleId="label">
    <w:name w:val="label"/>
    <w:basedOn w:val="Normal"/>
    <w:rsid w:val="00DB514D"/>
    <w:pPr>
      <w:spacing w:before="100" w:beforeAutospacing="1" w:after="100" w:afterAutospacing="1"/>
    </w:pPr>
  </w:style>
  <w:style w:type="paragraph" w:customStyle="1" w:styleId="hljs-tag">
    <w:name w:val="hljs-tag"/>
    <w:basedOn w:val="Normal"/>
    <w:rsid w:val="00DB514D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rsid w:val="00DB514D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rsid w:val="00DB514D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rsid w:val="00DB514D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rsid w:val="00DB514D"/>
    <w:pPr>
      <w:spacing w:before="100" w:beforeAutospacing="1" w:after="100" w:afterAutospacing="1"/>
    </w:pPr>
  </w:style>
  <w:style w:type="paragraph" w:customStyle="1" w:styleId="hljs-body">
    <w:name w:val="hljs-body"/>
    <w:basedOn w:val="Normal"/>
    <w:rsid w:val="00DB514D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rsid w:val="00DB514D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rsid w:val="00DB514D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rsid w:val="00DB514D"/>
    <w:pPr>
      <w:spacing w:before="100" w:beforeAutospacing="1" w:after="100" w:afterAutospacing="1"/>
    </w:pPr>
  </w:style>
  <w:style w:type="paragraph" w:customStyle="1" w:styleId="tagline">
    <w:name w:val="tagline"/>
    <w:basedOn w:val="Normal"/>
    <w:rsid w:val="00DB514D"/>
    <w:pPr>
      <w:spacing w:before="100" w:beforeAutospacing="1" w:after="100" w:afterAutospacing="1"/>
    </w:pPr>
  </w:style>
  <w:style w:type="paragraph" w:customStyle="1" w:styleId="wrapper">
    <w:name w:val="wrapper"/>
    <w:basedOn w:val="Normal"/>
    <w:rsid w:val="00DB514D"/>
    <w:pPr>
      <w:spacing w:before="100" w:beforeAutospacing="1" w:after="100" w:afterAutospacing="1"/>
    </w:pPr>
  </w:style>
  <w:style w:type="paragraph" w:customStyle="1" w:styleId="split">
    <w:name w:val="split"/>
    <w:basedOn w:val="Normal"/>
    <w:rsid w:val="00DB514D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rsid w:val="00DB514D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rsid w:val="00DB514D"/>
    <w:pPr>
      <w:spacing w:before="100" w:beforeAutospacing="1" w:after="100" w:afterAutospacing="1"/>
    </w:pPr>
  </w:style>
  <w:style w:type="paragraph" w:customStyle="1" w:styleId="main-date">
    <w:name w:val="main-date"/>
    <w:basedOn w:val="Normal"/>
    <w:rsid w:val="00DB514D"/>
    <w:pPr>
      <w:spacing w:before="100" w:beforeAutospacing="1" w:after="100" w:afterAutospacing="1"/>
    </w:pPr>
  </w:style>
  <w:style w:type="paragraph" w:customStyle="1" w:styleId="first">
    <w:name w:val="first"/>
    <w:basedOn w:val="Normal"/>
    <w:rsid w:val="00DB514D"/>
    <w:pPr>
      <w:spacing w:before="100" w:beforeAutospacing="1" w:after="100" w:afterAutospacing="1"/>
    </w:pPr>
  </w:style>
  <w:style w:type="paragraph" w:customStyle="1" w:styleId="Title1">
    <w:name w:val="Title1"/>
    <w:basedOn w:val="Normal"/>
    <w:rsid w:val="00DB514D"/>
    <w:pPr>
      <w:spacing w:before="100" w:beforeAutospacing="1" w:after="100" w:afterAutospacing="1"/>
    </w:pPr>
  </w:style>
  <w:style w:type="paragraph" w:customStyle="1" w:styleId="number">
    <w:name w:val="number"/>
    <w:basedOn w:val="Normal"/>
    <w:rsid w:val="00DB514D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rsid w:val="00DB514D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rsid w:val="00DB514D"/>
    <w:pPr>
      <w:spacing w:before="100" w:beforeAutospacing="1" w:after="100" w:afterAutospacing="1"/>
    </w:pPr>
  </w:style>
  <w:style w:type="paragraph" w:customStyle="1" w:styleId="sub-place">
    <w:name w:val="sub-place"/>
    <w:basedOn w:val="Normal"/>
    <w:rsid w:val="00DB514D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sid w:val="00DB514D"/>
    <w:rPr>
      <w:shd w:val="clear" w:color="auto" w:fill="AAAAAA"/>
    </w:rPr>
  </w:style>
  <w:style w:type="paragraph" w:customStyle="1" w:styleId="oembedall-body1">
    <w:name w:val="oembedall-body1"/>
    <w:basedOn w:val="Normal"/>
    <w:rsid w:val="00DB514D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rsid w:val="00DB514D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sid w:val="00DB514D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rsid w:val="00DB514D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rsid w:val="00DB514D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rsid w:val="00DB514D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rsid w:val="00DB514D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rsid w:val="00DB514D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rsid w:val="00DB514D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rsid w:val="00DB514D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rsid w:val="00DB514D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rsid w:val="00DB514D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rsid w:val="00DB514D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rsid w:val="00DB514D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rsid w:val="00DB514D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  <w:rsid w:val="00DB514D"/>
  </w:style>
  <w:style w:type="paragraph" w:customStyle="1" w:styleId="oembedall-tags1">
    <w:name w:val="oembedall-tags1"/>
    <w:basedOn w:val="Normal"/>
    <w:rsid w:val="00DB514D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rsid w:val="00DB514D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rsid w:val="00DB514D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rsid w:val="00DB514D"/>
    <w:pPr>
      <w:spacing w:before="180" w:after="100" w:afterAutospacing="1"/>
    </w:pPr>
  </w:style>
  <w:style w:type="paragraph" w:customStyle="1" w:styleId="contents1">
    <w:name w:val="contents1"/>
    <w:basedOn w:val="Normal"/>
    <w:rsid w:val="00DB514D"/>
    <w:pPr>
      <w:spacing w:before="100" w:beforeAutospacing="1" w:after="100" w:afterAutospacing="1"/>
    </w:pPr>
  </w:style>
  <w:style w:type="paragraph" w:customStyle="1" w:styleId="tagline1">
    <w:name w:val="tagline1"/>
    <w:basedOn w:val="Normal"/>
    <w:rsid w:val="00DB514D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rsid w:val="00DB514D"/>
    <w:pPr>
      <w:spacing w:before="100" w:beforeAutospacing="1" w:after="100" w:afterAutospacing="1"/>
    </w:pPr>
  </w:style>
  <w:style w:type="paragraph" w:customStyle="1" w:styleId="split1">
    <w:name w:val="split1"/>
    <w:basedOn w:val="Normal"/>
    <w:rsid w:val="00DB514D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rsid w:val="00DB514D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rsid w:val="00DB514D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rsid w:val="00DB514D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rsid w:val="00DB514D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rsid w:val="00DB514D"/>
    <w:pPr>
      <w:ind w:left="244"/>
    </w:pPr>
  </w:style>
  <w:style w:type="paragraph" w:customStyle="1" w:styleId="label1">
    <w:name w:val="label1"/>
    <w:basedOn w:val="Normal"/>
    <w:rsid w:val="00DB514D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rsid w:val="00DB514D"/>
    <w:pPr>
      <w:spacing w:before="100" w:beforeAutospacing="1" w:after="100" w:afterAutospacing="1"/>
    </w:pPr>
  </w:style>
  <w:style w:type="paragraph" w:customStyle="1" w:styleId="number1">
    <w:name w:val="number1"/>
    <w:basedOn w:val="Normal"/>
    <w:rsid w:val="00DB514D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rsid w:val="00DB514D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rsid w:val="00DB514D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rsid w:val="00DB514D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rsid w:val="00DB514D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rsid w:val="00DB514D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rsid w:val="00DB514D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rsid w:val="00DB514D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rsid w:val="00DB514D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rsid w:val="00DB514D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  <w:rsid w:val="00DB514D"/>
  </w:style>
  <w:style w:type="character" w:styleId="Emphasis">
    <w:name w:val="Emphasis"/>
    <w:uiPriority w:val="20"/>
    <w:qFormat/>
    <w:rsid w:val="00753CE3"/>
    <w:rPr>
      <w:i/>
      <w:iCs/>
    </w:rPr>
  </w:style>
  <w:style w:type="character" w:customStyle="1" w:styleId="Heading7Char">
    <w:name w:val="Heading 7 Char"/>
    <w:basedOn w:val="DefaultParagraphFont"/>
    <w:link w:val="Heading7"/>
    <w:rsid w:val="00B80E4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E4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E43"/>
    <w:rPr>
      <w:rFonts w:ascii="Arial" w:hAnsi="Arial" w:cs="Arial"/>
      <w:sz w:val="22"/>
      <w:szCs w:val="22"/>
    </w:rPr>
  </w:style>
  <w:style w:type="numbering" w:styleId="111111">
    <w:name w:val="Outline List 2"/>
    <w:basedOn w:val="NoList"/>
    <w:semiHidden/>
    <w:rsid w:val="00753CE3"/>
    <w:pPr>
      <w:numPr>
        <w:numId w:val="20"/>
      </w:numPr>
    </w:pPr>
  </w:style>
  <w:style w:type="numbering" w:styleId="1ai">
    <w:name w:val="Outline List 1"/>
    <w:basedOn w:val="NoList"/>
    <w:semiHidden/>
    <w:rsid w:val="00753CE3"/>
    <w:pPr>
      <w:numPr>
        <w:numId w:val="21"/>
      </w:numPr>
    </w:pPr>
  </w:style>
  <w:style w:type="numbering" w:styleId="ArticleSection">
    <w:name w:val="Outline List 3"/>
    <w:basedOn w:val="NoList"/>
    <w:semiHidden/>
    <w:rsid w:val="00753CE3"/>
    <w:pPr>
      <w:numPr>
        <w:numId w:val="22"/>
      </w:numPr>
    </w:pPr>
  </w:style>
  <w:style w:type="paragraph" w:styleId="BlockText">
    <w:name w:val="Block Text"/>
    <w:basedOn w:val="Normal"/>
    <w:semiHidden/>
    <w:rsid w:val="00753CE3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53CE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80E43"/>
  </w:style>
  <w:style w:type="paragraph" w:styleId="BodyText2">
    <w:name w:val="Body Text 2"/>
    <w:basedOn w:val="Normal"/>
    <w:link w:val="BodyText2Char"/>
    <w:semiHidden/>
    <w:rsid w:val="00753CE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80E43"/>
  </w:style>
  <w:style w:type="paragraph" w:styleId="BodyText3">
    <w:name w:val="Body Text 3"/>
    <w:basedOn w:val="Normal"/>
    <w:link w:val="BodyText3Char"/>
    <w:semiHidden/>
    <w:rsid w:val="00753CE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80E4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53CE3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80E43"/>
  </w:style>
  <w:style w:type="paragraph" w:styleId="BodyTextIndent">
    <w:name w:val="Body Text Indent"/>
    <w:basedOn w:val="Normal"/>
    <w:link w:val="BodyTextIndentChar"/>
    <w:semiHidden/>
    <w:rsid w:val="00753CE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80E43"/>
  </w:style>
  <w:style w:type="paragraph" w:styleId="BodyTextFirstIndent2">
    <w:name w:val="Body Text First Indent 2"/>
    <w:basedOn w:val="BodyTextIndent"/>
    <w:link w:val="BodyTextFirstIndent2Char"/>
    <w:semiHidden/>
    <w:rsid w:val="00753CE3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80E43"/>
  </w:style>
  <w:style w:type="paragraph" w:styleId="BodyTextIndent2">
    <w:name w:val="Body Text Indent 2"/>
    <w:basedOn w:val="Normal"/>
    <w:link w:val="BodyTextIndent2Char"/>
    <w:semiHidden/>
    <w:rsid w:val="00753CE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80E43"/>
  </w:style>
  <w:style w:type="paragraph" w:styleId="BodyTextIndent3">
    <w:name w:val="Body Text Indent 3"/>
    <w:basedOn w:val="Normal"/>
    <w:link w:val="BodyTextIndent3Char"/>
    <w:semiHidden/>
    <w:rsid w:val="00753CE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80E43"/>
    <w:rPr>
      <w:sz w:val="16"/>
      <w:szCs w:val="16"/>
    </w:rPr>
  </w:style>
  <w:style w:type="paragraph" w:styleId="Closing">
    <w:name w:val="Closing"/>
    <w:basedOn w:val="Normal"/>
    <w:link w:val="ClosingChar"/>
    <w:semiHidden/>
    <w:rsid w:val="00753CE3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80E43"/>
  </w:style>
  <w:style w:type="paragraph" w:styleId="Date">
    <w:name w:val="Date"/>
    <w:basedOn w:val="Normal"/>
    <w:next w:val="Normal"/>
    <w:link w:val="DateChar"/>
    <w:semiHidden/>
    <w:rsid w:val="00753CE3"/>
  </w:style>
  <w:style w:type="character" w:customStyle="1" w:styleId="DateChar">
    <w:name w:val="Date Char"/>
    <w:basedOn w:val="DefaultParagraphFont"/>
    <w:link w:val="Date"/>
    <w:semiHidden/>
    <w:rsid w:val="00B80E43"/>
  </w:style>
  <w:style w:type="paragraph" w:styleId="E-mailSignature">
    <w:name w:val="E-mail Signature"/>
    <w:basedOn w:val="Normal"/>
    <w:link w:val="E-mailSignatureChar"/>
    <w:semiHidden/>
    <w:rsid w:val="00753CE3"/>
  </w:style>
  <w:style w:type="character" w:customStyle="1" w:styleId="E-mailSignatureChar">
    <w:name w:val="E-mail Signature Char"/>
    <w:basedOn w:val="DefaultParagraphFont"/>
    <w:link w:val="E-mailSignature"/>
    <w:semiHidden/>
    <w:rsid w:val="00B80E43"/>
  </w:style>
  <w:style w:type="paragraph" w:styleId="EnvelopeAddress">
    <w:name w:val="envelope address"/>
    <w:basedOn w:val="Normal"/>
    <w:semiHidden/>
    <w:rsid w:val="00753CE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53CE3"/>
    <w:rPr>
      <w:rFonts w:ascii="Arial" w:hAnsi="Arial" w:cs="Arial"/>
    </w:rPr>
  </w:style>
  <w:style w:type="paragraph" w:styleId="Footer">
    <w:name w:val="footer"/>
    <w:basedOn w:val="Normal"/>
    <w:link w:val="FooterChar"/>
    <w:semiHidden/>
    <w:rsid w:val="00753C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B80E43"/>
  </w:style>
  <w:style w:type="paragraph" w:styleId="Header">
    <w:name w:val="header"/>
    <w:basedOn w:val="Normal"/>
    <w:link w:val="HeaderChar"/>
    <w:semiHidden/>
    <w:rsid w:val="00753C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80E43"/>
  </w:style>
  <w:style w:type="character" w:styleId="HTMLAcronym">
    <w:name w:val="HTML Acronym"/>
    <w:basedOn w:val="DefaultParagraphFont"/>
    <w:semiHidden/>
    <w:rsid w:val="00753CE3"/>
  </w:style>
  <w:style w:type="paragraph" w:styleId="HTMLAddress">
    <w:name w:val="HTML Address"/>
    <w:basedOn w:val="Normal"/>
    <w:link w:val="HTMLAddressChar"/>
    <w:semiHidden/>
    <w:rsid w:val="00753CE3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80E43"/>
    <w:rPr>
      <w:i/>
      <w:iCs/>
    </w:rPr>
  </w:style>
  <w:style w:type="character" w:styleId="HTMLCite">
    <w:name w:val="HTML Cite"/>
    <w:semiHidden/>
    <w:rsid w:val="00753CE3"/>
    <w:rPr>
      <w:i/>
      <w:iCs/>
    </w:rPr>
  </w:style>
  <w:style w:type="character" w:styleId="HTMLDefinition">
    <w:name w:val="HTML Definition"/>
    <w:semiHidden/>
    <w:rsid w:val="00753CE3"/>
    <w:rPr>
      <w:i/>
      <w:iCs/>
    </w:rPr>
  </w:style>
  <w:style w:type="character" w:styleId="HTMLSample">
    <w:name w:val="HTML Sample"/>
    <w:semiHidden/>
    <w:rsid w:val="00753CE3"/>
    <w:rPr>
      <w:rFonts w:ascii="Courier New" w:hAnsi="Courier New" w:cs="Courier New"/>
    </w:rPr>
  </w:style>
  <w:style w:type="character" w:styleId="HTMLTypewriter">
    <w:name w:val="HTML Typewriter"/>
    <w:semiHidden/>
    <w:rsid w:val="00753CE3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53CE3"/>
    <w:rPr>
      <w:i/>
      <w:iCs/>
    </w:rPr>
  </w:style>
  <w:style w:type="character" w:styleId="LineNumber">
    <w:name w:val="line number"/>
    <w:basedOn w:val="DefaultParagraphFont"/>
    <w:semiHidden/>
    <w:rsid w:val="00753CE3"/>
  </w:style>
  <w:style w:type="paragraph" w:styleId="List">
    <w:name w:val="List"/>
    <w:basedOn w:val="Normal"/>
    <w:semiHidden/>
    <w:rsid w:val="00753CE3"/>
    <w:pPr>
      <w:ind w:left="360" w:hanging="360"/>
    </w:pPr>
  </w:style>
  <w:style w:type="paragraph" w:styleId="List2">
    <w:name w:val="List 2"/>
    <w:basedOn w:val="Normal"/>
    <w:semiHidden/>
    <w:rsid w:val="00753CE3"/>
    <w:pPr>
      <w:ind w:left="720" w:hanging="360"/>
    </w:pPr>
  </w:style>
  <w:style w:type="paragraph" w:styleId="List3">
    <w:name w:val="List 3"/>
    <w:basedOn w:val="Normal"/>
    <w:semiHidden/>
    <w:rsid w:val="00753CE3"/>
    <w:pPr>
      <w:ind w:left="1080" w:hanging="360"/>
    </w:pPr>
  </w:style>
  <w:style w:type="paragraph" w:styleId="List4">
    <w:name w:val="List 4"/>
    <w:basedOn w:val="Normal"/>
    <w:semiHidden/>
    <w:rsid w:val="00753CE3"/>
    <w:pPr>
      <w:ind w:left="1440" w:hanging="360"/>
    </w:pPr>
  </w:style>
  <w:style w:type="paragraph" w:styleId="List5">
    <w:name w:val="List 5"/>
    <w:basedOn w:val="Normal"/>
    <w:semiHidden/>
    <w:rsid w:val="00753CE3"/>
    <w:pPr>
      <w:ind w:left="1800" w:hanging="360"/>
    </w:pPr>
  </w:style>
  <w:style w:type="paragraph" w:styleId="ListBullet">
    <w:name w:val="List Bullet"/>
    <w:basedOn w:val="Normal"/>
    <w:autoRedefine/>
    <w:semiHidden/>
    <w:rsid w:val="00753CE3"/>
    <w:pPr>
      <w:numPr>
        <w:numId w:val="10"/>
      </w:numPr>
    </w:pPr>
  </w:style>
  <w:style w:type="paragraph" w:styleId="ListBullet2">
    <w:name w:val="List Bullet 2"/>
    <w:basedOn w:val="Normal"/>
    <w:autoRedefine/>
    <w:semiHidden/>
    <w:rsid w:val="00753CE3"/>
    <w:pPr>
      <w:numPr>
        <w:numId w:val="11"/>
      </w:numPr>
    </w:pPr>
  </w:style>
  <w:style w:type="paragraph" w:styleId="ListBullet3">
    <w:name w:val="List Bullet 3"/>
    <w:basedOn w:val="Normal"/>
    <w:autoRedefine/>
    <w:semiHidden/>
    <w:rsid w:val="00753CE3"/>
    <w:pPr>
      <w:numPr>
        <w:numId w:val="12"/>
      </w:numPr>
    </w:pPr>
  </w:style>
  <w:style w:type="paragraph" w:styleId="ListBullet4">
    <w:name w:val="List Bullet 4"/>
    <w:basedOn w:val="Normal"/>
    <w:autoRedefine/>
    <w:semiHidden/>
    <w:rsid w:val="00753CE3"/>
    <w:pPr>
      <w:numPr>
        <w:numId w:val="13"/>
      </w:numPr>
    </w:pPr>
  </w:style>
  <w:style w:type="paragraph" w:styleId="ListBullet5">
    <w:name w:val="List Bullet 5"/>
    <w:basedOn w:val="Normal"/>
    <w:autoRedefine/>
    <w:semiHidden/>
    <w:rsid w:val="00753CE3"/>
    <w:pPr>
      <w:numPr>
        <w:numId w:val="14"/>
      </w:numPr>
    </w:pPr>
  </w:style>
  <w:style w:type="paragraph" w:styleId="ListContinue">
    <w:name w:val="List Continue"/>
    <w:basedOn w:val="Normal"/>
    <w:semiHidden/>
    <w:rsid w:val="00753CE3"/>
    <w:pPr>
      <w:spacing w:after="120"/>
      <w:ind w:left="360"/>
    </w:pPr>
  </w:style>
  <w:style w:type="paragraph" w:styleId="ListContinue2">
    <w:name w:val="List Continue 2"/>
    <w:basedOn w:val="Normal"/>
    <w:semiHidden/>
    <w:rsid w:val="00753CE3"/>
    <w:pPr>
      <w:spacing w:after="120"/>
      <w:ind w:left="720"/>
    </w:pPr>
  </w:style>
  <w:style w:type="paragraph" w:styleId="ListContinue3">
    <w:name w:val="List Continue 3"/>
    <w:basedOn w:val="Normal"/>
    <w:semiHidden/>
    <w:rsid w:val="00753CE3"/>
    <w:pPr>
      <w:spacing w:after="120"/>
      <w:ind w:left="1080"/>
    </w:pPr>
  </w:style>
  <w:style w:type="paragraph" w:styleId="ListContinue4">
    <w:name w:val="List Continue 4"/>
    <w:basedOn w:val="Normal"/>
    <w:semiHidden/>
    <w:rsid w:val="00753CE3"/>
    <w:pPr>
      <w:spacing w:after="120"/>
      <w:ind w:left="1440"/>
    </w:pPr>
  </w:style>
  <w:style w:type="paragraph" w:styleId="ListContinue5">
    <w:name w:val="List Continue 5"/>
    <w:basedOn w:val="Normal"/>
    <w:semiHidden/>
    <w:rsid w:val="00753CE3"/>
    <w:pPr>
      <w:spacing w:after="120"/>
      <w:ind w:left="1800"/>
    </w:pPr>
  </w:style>
  <w:style w:type="paragraph" w:styleId="ListNumber">
    <w:name w:val="List Number"/>
    <w:basedOn w:val="Normal"/>
    <w:semiHidden/>
    <w:rsid w:val="00753CE3"/>
    <w:pPr>
      <w:numPr>
        <w:numId w:val="15"/>
      </w:numPr>
    </w:pPr>
  </w:style>
  <w:style w:type="paragraph" w:styleId="ListNumber2">
    <w:name w:val="List Number 2"/>
    <w:basedOn w:val="Normal"/>
    <w:semiHidden/>
    <w:rsid w:val="00753CE3"/>
    <w:pPr>
      <w:numPr>
        <w:numId w:val="16"/>
      </w:numPr>
    </w:pPr>
  </w:style>
  <w:style w:type="paragraph" w:styleId="ListNumber3">
    <w:name w:val="List Number 3"/>
    <w:basedOn w:val="Normal"/>
    <w:semiHidden/>
    <w:rsid w:val="00753CE3"/>
    <w:pPr>
      <w:numPr>
        <w:numId w:val="17"/>
      </w:numPr>
    </w:pPr>
  </w:style>
  <w:style w:type="paragraph" w:styleId="ListNumber4">
    <w:name w:val="List Number 4"/>
    <w:basedOn w:val="Normal"/>
    <w:semiHidden/>
    <w:rsid w:val="00753CE3"/>
    <w:pPr>
      <w:numPr>
        <w:numId w:val="18"/>
      </w:numPr>
    </w:pPr>
  </w:style>
  <w:style w:type="paragraph" w:styleId="ListNumber5">
    <w:name w:val="List Number 5"/>
    <w:basedOn w:val="Normal"/>
    <w:semiHidden/>
    <w:rsid w:val="00753CE3"/>
    <w:pPr>
      <w:numPr>
        <w:numId w:val="19"/>
      </w:numPr>
    </w:pPr>
  </w:style>
  <w:style w:type="paragraph" w:styleId="MessageHeader">
    <w:name w:val="Message Header"/>
    <w:basedOn w:val="Normal"/>
    <w:link w:val="MessageHeaderChar"/>
    <w:semiHidden/>
    <w:rsid w:val="00753CE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80E43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753CE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53CE3"/>
  </w:style>
  <w:style w:type="character" w:customStyle="1" w:styleId="NoteHeadingChar">
    <w:name w:val="Note Heading Char"/>
    <w:basedOn w:val="DefaultParagraphFont"/>
    <w:link w:val="NoteHeading"/>
    <w:semiHidden/>
    <w:rsid w:val="00B80E43"/>
  </w:style>
  <w:style w:type="character" w:styleId="PageNumber">
    <w:name w:val="page number"/>
    <w:basedOn w:val="DefaultParagraphFont"/>
    <w:semiHidden/>
    <w:rsid w:val="00753CE3"/>
  </w:style>
  <w:style w:type="paragraph" w:styleId="PlainText">
    <w:name w:val="Plain Text"/>
    <w:basedOn w:val="Normal"/>
    <w:link w:val="PlainTextChar"/>
    <w:semiHidden/>
    <w:rsid w:val="00753CE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80E43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  <w:rsid w:val="00753CE3"/>
  </w:style>
  <w:style w:type="character" w:customStyle="1" w:styleId="SalutationChar">
    <w:name w:val="Salutation Char"/>
    <w:basedOn w:val="DefaultParagraphFont"/>
    <w:link w:val="Salutation"/>
    <w:semiHidden/>
    <w:rsid w:val="00B80E43"/>
  </w:style>
  <w:style w:type="paragraph" w:styleId="Signature">
    <w:name w:val="Signature"/>
    <w:basedOn w:val="Normal"/>
    <w:link w:val="SignatureChar"/>
    <w:semiHidden/>
    <w:rsid w:val="00753CE3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80E43"/>
  </w:style>
  <w:style w:type="paragraph" w:styleId="Subtitle">
    <w:name w:val="Subtitle"/>
    <w:basedOn w:val="Normal"/>
    <w:link w:val="SubtitleChar"/>
    <w:rsid w:val="00753CE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80E43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53CE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53CE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53CE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53CE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53CE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53CE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53CE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53CE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53CE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53CE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53CE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53CE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53CE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53CE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53CE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53CE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53CE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53CE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53CE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53CE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53CE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53CE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53CE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53CE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53CE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53CE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53CE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53CE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53CE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53CE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53CE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53CE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53C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53CE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53CE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53CE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rsid w:val="00753CE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0E43"/>
    <w:rPr>
      <w:rFonts w:ascii="Arial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qFormat/>
    <w:rsid w:val="00CA1CA2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qFormat/>
    <w:rsid w:val="00753CE3"/>
    <w:pPr>
      <w:spacing w:line="360" w:lineRule="auto"/>
    </w:pPr>
    <w:rPr>
      <w:b/>
      <w:sz w:val="24"/>
    </w:rPr>
  </w:style>
  <w:style w:type="paragraph" w:customStyle="1" w:styleId="1stPara">
    <w:name w:val="1st Para"/>
    <w:next w:val="Body"/>
    <w:autoRedefine/>
    <w:qFormat/>
    <w:rsid w:val="00753CE3"/>
    <w:pPr>
      <w:spacing w:after="40" w:line="360" w:lineRule="auto"/>
    </w:pPr>
    <w:rPr>
      <w:sz w:val="24"/>
    </w:rPr>
  </w:style>
  <w:style w:type="paragraph" w:customStyle="1" w:styleId="BodyFirst">
    <w:name w:val="BodyFirst"/>
    <w:next w:val="Body"/>
    <w:autoRedefine/>
    <w:qFormat/>
    <w:rsid w:val="00EE70CB"/>
    <w:pPr>
      <w:spacing w:line="360" w:lineRule="auto"/>
    </w:pPr>
    <w:rPr>
      <w:sz w:val="24"/>
    </w:rPr>
  </w:style>
  <w:style w:type="paragraph" w:customStyle="1" w:styleId="Body">
    <w:name w:val="Body"/>
    <w:autoRedefine/>
    <w:qFormat/>
    <w:rsid w:val="00753CE3"/>
    <w:pPr>
      <w:spacing w:line="360" w:lineRule="auto"/>
      <w:ind w:firstLine="360"/>
    </w:pPr>
    <w:rPr>
      <w:sz w:val="24"/>
    </w:rPr>
  </w:style>
  <w:style w:type="paragraph" w:customStyle="1" w:styleId="HeadA">
    <w:name w:val="HeadA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B">
    <w:name w:val="HeadB"/>
    <w:next w:val="BodyFirst"/>
    <w:autoRedefine/>
    <w:qFormat/>
    <w:rsid w:val="00371FFD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C">
    <w:name w:val="HeadC"/>
    <w:next w:val="BodyFirst"/>
    <w:autoRedefine/>
    <w:qFormat/>
    <w:rsid w:val="00753CE3"/>
    <w:pPr>
      <w:spacing w:before="120" w:after="120" w:line="360" w:lineRule="auto"/>
    </w:pPr>
    <w:rPr>
      <w:rFonts w:ascii="Arial" w:hAnsi="Arial"/>
      <w:b/>
    </w:rPr>
  </w:style>
  <w:style w:type="paragraph" w:customStyle="1" w:styleId="CodeA">
    <w:name w:val="CodeA"/>
    <w:next w:val="CodeB"/>
    <w:autoRedefine/>
    <w:qFormat/>
    <w:rsid w:val="00753CE3"/>
    <w:pPr>
      <w:pBdr>
        <w:top w:val="single" w:sz="4" w:space="2" w:color="auto"/>
      </w:pBdr>
      <w:spacing w:before="120" w:line="360" w:lineRule="auto"/>
    </w:pPr>
    <w:rPr>
      <w:rFonts w:ascii="Courier New" w:hAnsi="Courier New"/>
      <w:noProof/>
    </w:rPr>
  </w:style>
  <w:style w:type="paragraph" w:customStyle="1" w:styleId="CodeB">
    <w:name w:val="CodeB"/>
    <w:autoRedefine/>
    <w:qFormat/>
    <w:rsid w:val="00753CE3"/>
    <w:pPr>
      <w:spacing w:line="360" w:lineRule="auto"/>
    </w:pPr>
    <w:rPr>
      <w:rFonts w:ascii="Courier New" w:hAnsi="Courier New"/>
      <w:noProof/>
    </w:rPr>
  </w:style>
  <w:style w:type="paragraph" w:customStyle="1" w:styleId="CodeC">
    <w:name w:val="CodeC"/>
    <w:next w:val="Body"/>
    <w:autoRedefine/>
    <w:qFormat/>
    <w:rsid w:val="00EE70CB"/>
    <w:pPr>
      <w:pBdr>
        <w:bottom w:val="single" w:sz="4" w:space="2" w:color="auto"/>
      </w:pBdr>
      <w:spacing w:after="120" w:line="360" w:lineRule="auto"/>
    </w:pPr>
    <w:rPr>
      <w:rFonts w:ascii="Courier New" w:hAnsi="Courier New"/>
      <w:noProof/>
    </w:rPr>
  </w:style>
  <w:style w:type="paragraph" w:customStyle="1" w:styleId="CodeSingle">
    <w:name w:val="CodeSingle"/>
    <w:next w:val="Body"/>
    <w:autoRedefine/>
    <w:qFormat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 New" w:hAnsi="Courier New"/>
      <w:noProof/>
    </w:rPr>
  </w:style>
  <w:style w:type="paragraph" w:customStyle="1" w:styleId="CodeAWide">
    <w:name w:val="CodeA Wide"/>
    <w:next w:val="CodeBWide"/>
    <w:autoRedefine/>
    <w:rsid w:val="00753CE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BWide">
    <w:name w:val="CodeB Wide"/>
    <w:autoRedefine/>
    <w:rsid w:val="00753CE3"/>
    <w:pPr>
      <w:spacing w:line="360" w:lineRule="auto"/>
    </w:pPr>
    <w:rPr>
      <w:rFonts w:ascii="Courier" w:hAnsi="Courier"/>
      <w:noProof/>
      <w:sz w:val="16"/>
    </w:rPr>
  </w:style>
  <w:style w:type="paragraph" w:customStyle="1" w:styleId="CodeCWide">
    <w:name w:val="CodeC Wide"/>
    <w:next w:val="Normal"/>
    <w:autoRedefine/>
    <w:rsid w:val="00753CE3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SingleWide">
    <w:name w:val="CodeSingle Wide"/>
    <w:next w:val="Body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Note">
    <w:name w:val="Note"/>
    <w:next w:val="Body"/>
    <w:autoRedefine/>
    <w:rsid w:val="00753CE3"/>
    <w:pPr>
      <w:spacing w:before="120" w:after="120" w:line="360" w:lineRule="auto"/>
    </w:pPr>
    <w:rPr>
      <w:i/>
      <w:sz w:val="24"/>
    </w:rPr>
  </w:style>
  <w:style w:type="paragraph" w:customStyle="1" w:styleId="ListPlainA">
    <w:name w:val="List Plain A"/>
    <w:autoRedefine/>
    <w:rsid w:val="00753CE3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Head">
    <w:name w:val="ListHead"/>
    <w:next w:val="ListBody"/>
    <w:autoRedefine/>
    <w:rsid w:val="00753CE3"/>
    <w:pPr>
      <w:spacing w:before="120" w:line="360" w:lineRule="auto"/>
    </w:pPr>
    <w:rPr>
      <w:b/>
      <w:sz w:val="24"/>
    </w:rPr>
  </w:style>
  <w:style w:type="paragraph" w:customStyle="1" w:styleId="ListBody">
    <w:name w:val="ListBody"/>
    <w:next w:val="Normal"/>
    <w:autoRedefine/>
    <w:rsid w:val="00753CE3"/>
    <w:pPr>
      <w:spacing w:after="120" w:line="360" w:lineRule="auto"/>
      <w:ind w:left="360"/>
    </w:pPr>
    <w:rPr>
      <w:sz w:val="24"/>
    </w:rPr>
  </w:style>
  <w:style w:type="paragraph" w:customStyle="1" w:styleId="NumListA">
    <w:name w:val="NumListA"/>
    <w:next w:val="Normal"/>
    <w:autoRedefine/>
    <w:rsid w:val="00753CE3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B">
    <w:name w:val="NumListB"/>
    <w:next w:val="Normal"/>
    <w:autoRedefine/>
    <w:rsid w:val="00753CE3"/>
    <w:pPr>
      <w:spacing w:line="360" w:lineRule="auto"/>
      <w:ind w:left="720"/>
    </w:pPr>
    <w:rPr>
      <w:color w:val="008000"/>
      <w:sz w:val="24"/>
    </w:rPr>
  </w:style>
  <w:style w:type="paragraph" w:customStyle="1" w:styleId="NumListC">
    <w:name w:val="NumListC"/>
    <w:next w:val="Normal"/>
    <w:autoRedefine/>
    <w:rsid w:val="00753CE3"/>
    <w:pPr>
      <w:spacing w:after="120" w:line="360" w:lineRule="auto"/>
      <w:ind w:left="720"/>
    </w:pPr>
    <w:rPr>
      <w:color w:val="008000"/>
      <w:sz w:val="24"/>
    </w:rPr>
  </w:style>
  <w:style w:type="paragraph" w:customStyle="1" w:styleId="ListSimple">
    <w:name w:val="ListSimple"/>
    <w:next w:val="Normal"/>
    <w:autoRedefine/>
    <w:rsid w:val="00753CE3"/>
    <w:pPr>
      <w:spacing w:line="360" w:lineRule="auto"/>
      <w:ind w:left="360" w:firstLine="360"/>
    </w:pPr>
    <w:rPr>
      <w:sz w:val="24"/>
    </w:rPr>
  </w:style>
  <w:style w:type="paragraph" w:customStyle="1" w:styleId="CodeAIndent">
    <w:name w:val="CodeA Indent"/>
    <w:next w:val="Normal"/>
    <w:autoRedefine/>
    <w:rsid w:val="00753CE3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753CE3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753CE3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SingleIndent">
    <w:name w:val="CodeSingle Indent"/>
    <w:next w:val="Normal"/>
    <w:autoRedefine/>
    <w:rsid w:val="00753CE3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BulletA">
    <w:name w:val="BulletA"/>
    <w:next w:val="Normal"/>
    <w:autoRedefine/>
    <w:rsid w:val="00753CE3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B">
    <w:name w:val="BulletB"/>
    <w:next w:val="Normal"/>
    <w:autoRedefine/>
    <w:rsid w:val="00753CE3"/>
    <w:pPr>
      <w:spacing w:line="360" w:lineRule="auto"/>
      <w:ind w:left="720"/>
    </w:pPr>
    <w:rPr>
      <w:color w:val="008080"/>
      <w:sz w:val="24"/>
    </w:rPr>
  </w:style>
  <w:style w:type="paragraph" w:customStyle="1" w:styleId="BulletC">
    <w:name w:val="BulletC"/>
    <w:next w:val="Normal"/>
    <w:autoRedefine/>
    <w:rsid w:val="00753CE3"/>
    <w:pPr>
      <w:spacing w:after="120" w:line="360" w:lineRule="auto"/>
      <w:ind w:left="720"/>
    </w:pPr>
    <w:rPr>
      <w:color w:val="008080"/>
      <w:sz w:val="24"/>
    </w:rPr>
  </w:style>
  <w:style w:type="paragraph" w:customStyle="1" w:styleId="BlockQuote">
    <w:name w:val="Block Quote"/>
    <w:next w:val="Normal"/>
    <w:autoRedefine/>
    <w:rsid w:val="00753CE3"/>
    <w:pPr>
      <w:spacing w:before="120" w:after="120"/>
      <w:ind w:left="1440" w:right="1440"/>
    </w:pPr>
  </w:style>
  <w:style w:type="paragraph" w:styleId="Caption">
    <w:name w:val="caption"/>
    <w:basedOn w:val="Normal"/>
    <w:next w:val="Normal"/>
    <w:autoRedefine/>
    <w:qFormat/>
    <w:rsid w:val="00753CE3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53CE3"/>
    <w:pPr>
      <w:spacing w:before="120" w:after="120" w:line="360" w:lineRule="auto"/>
    </w:pPr>
    <w:rPr>
      <w:rFonts w:ascii="Arial" w:hAnsi="Arial"/>
    </w:rPr>
  </w:style>
  <w:style w:type="paragraph" w:customStyle="1" w:styleId="TableHeader">
    <w:name w:val="Table Header"/>
    <w:next w:val="Normal"/>
    <w:autoRedefine/>
    <w:rsid w:val="00753CE3"/>
    <w:pPr>
      <w:spacing w:before="60" w:after="60" w:line="360" w:lineRule="auto"/>
    </w:pPr>
    <w:rPr>
      <w:rFonts w:ascii="Futura-Book" w:hAnsi="Futura-Book"/>
      <w:b/>
    </w:rPr>
  </w:style>
  <w:style w:type="paragraph" w:customStyle="1" w:styleId="TableBody">
    <w:name w:val="Table Body"/>
    <w:autoRedefine/>
    <w:rsid w:val="00753CE3"/>
    <w:pPr>
      <w:spacing w:line="360" w:lineRule="auto"/>
    </w:pPr>
    <w:rPr>
      <w:rFonts w:ascii="Futura-Book" w:hAnsi="Futura-Book"/>
    </w:rPr>
  </w:style>
  <w:style w:type="paragraph" w:customStyle="1" w:styleId="AuthorQuery">
    <w:name w:val="Author Query"/>
    <w:autoRedefine/>
    <w:qFormat/>
    <w:rsid w:val="00753CE3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ProductionDirective">
    <w:name w:val="Production Directive"/>
    <w:next w:val="Normal"/>
    <w:autoRedefine/>
    <w:qFormat/>
    <w:rsid w:val="00753CE3"/>
    <w:pPr>
      <w:spacing w:before="120" w:after="120" w:line="360" w:lineRule="auto"/>
    </w:pPr>
    <w:rPr>
      <w:smallCaps/>
      <w:color w:val="FF0000"/>
    </w:rPr>
  </w:style>
  <w:style w:type="character" w:customStyle="1" w:styleId="EmphasisBold">
    <w:name w:val="EmphasisBold"/>
    <w:rsid w:val="00753CE3"/>
    <w:rPr>
      <w:b/>
      <w:color w:val="0000FF"/>
    </w:rPr>
  </w:style>
  <w:style w:type="character" w:customStyle="1" w:styleId="EmphasisItalic">
    <w:name w:val="EmphasisItalic"/>
    <w:qFormat/>
    <w:rsid w:val="00753CE3"/>
    <w:rPr>
      <w:i/>
      <w:color w:val="0000FF"/>
    </w:rPr>
  </w:style>
  <w:style w:type="character" w:customStyle="1" w:styleId="EmphasisBoldItal">
    <w:name w:val="EmphasisBoldItal"/>
    <w:rsid w:val="00753CE3"/>
    <w:rPr>
      <w:b/>
      <w:i/>
      <w:color w:val="0000FF"/>
    </w:rPr>
  </w:style>
  <w:style w:type="character" w:customStyle="1" w:styleId="EmphasisRevItal">
    <w:name w:val="EmphasisRevItal"/>
    <w:rsid w:val="00753CE3"/>
    <w:rPr>
      <w:color w:val="0000FF"/>
    </w:rPr>
  </w:style>
  <w:style w:type="character" w:customStyle="1" w:styleId="Keycap">
    <w:name w:val="Keycap"/>
    <w:rsid w:val="00753CE3"/>
    <w:rPr>
      <w:smallCaps/>
      <w:color w:val="0000FF"/>
    </w:rPr>
  </w:style>
  <w:style w:type="character" w:customStyle="1" w:styleId="Literal">
    <w:name w:val="Literal"/>
    <w:qFormat/>
    <w:rsid w:val="00753CE3"/>
    <w:rPr>
      <w:rFonts w:ascii="Courier New" w:hAnsi="Courier New"/>
      <w:color w:val="0000FF"/>
      <w:sz w:val="20"/>
    </w:rPr>
  </w:style>
  <w:style w:type="character" w:customStyle="1" w:styleId="LiteralBold">
    <w:name w:val="LiteralBold"/>
    <w:qFormat/>
    <w:rsid w:val="00753CE3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qFormat/>
    <w:rsid w:val="00753CE3"/>
    <w:rPr>
      <w:rFonts w:ascii="Courier New" w:hAnsi="Courier New"/>
      <w:i/>
      <w:color w:val="0000FF"/>
      <w:sz w:val="20"/>
    </w:rPr>
  </w:style>
  <w:style w:type="character" w:customStyle="1" w:styleId="LiteralBoldItal">
    <w:name w:val="LiteralBoldItal"/>
    <w:rsid w:val="00753CE3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rsid w:val="00753CE3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Num">
    <w:name w:val="HeadB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Num">
    <w:name w:val="HeadCNum"/>
    <w:next w:val="BodyFirst"/>
    <w:autoRedefine/>
    <w:rsid w:val="00753CE3"/>
    <w:pPr>
      <w:spacing w:before="120" w:after="120" w:line="360" w:lineRule="auto"/>
    </w:pPr>
    <w:rPr>
      <w:rFonts w:ascii="Arial" w:hAnsi="Arial"/>
      <w:b/>
      <w:color w:val="800000"/>
    </w:rPr>
  </w:style>
  <w:style w:type="paragraph" w:customStyle="1" w:styleId="NoteWarning">
    <w:name w:val="Note Warning"/>
    <w:next w:val="Normal"/>
    <w:autoRedefine/>
    <w:rsid w:val="00753CE3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SubBullet">
    <w:name w:val="SubBullet"/>
    <w:next w:val="Normal"/>
    <w:autoRedefine/>
    <w:rsid w:val="00753CE3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753CE3"/>
    <w:pPr>
      <w:spacing w:line="360" w:lineRule="auto"/>
      <w:ind w:left="1080"/>
    </w:pPr>
    <w:rPr>
      <w:color w:val="003300"/>
      <w:sz w:val="24"/>
    </w:rPr>
  </w:style>
  <w:style w:type="character" w:customStyle="1" w:styleId="EmphasisItalicBox">
    <w:name w:val="EmphasisItalicBox"/>
    <w:rsid w:val="00753CE3"/>
    <w:rPr>
      <w:i/>
      <w:color w:val="CC99FF"/>
    </w:rPr>
  </w:style>
  <w:style w:type="character" w:customStyle="1" w:styleId="Wingdings">
    <w:name w:val="Wingdings"/>
    <w:qFormat/>
    <w:rsid w:val="00753CE3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53CE3"/>
    <w:pPr>
      <w:spacing w:line="360" w:lineRule="auto"/>
      <w:ind w:left="360"/>
    </w:pPr>
    <w:rPr>
      <w:color w:val="800080"/>
      <w:sz w:val="24"/>
    </w:rPr>
  </w:style>
  <w:style w:type="paragraph" w:customStyle="1" w:styleId="Listing">
    <w:name w:val="Listing"/>
    <w:next w:val="Body"/>
    <w:autoRedefine/>
    <w:rsid w:val="00EE70CB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Footnote">
    <w:name w:val="Footnote"/>
    <w:autoRedefine/>
    <w:rsid w:val="00753CE3"/>
    <w:pPr>
      <w:spacing w:line="360" w:lineRule="auto"/>
    </w:pPr>
    <w:rPr>
      <w:sz w:val="16"/>
    </w:rPr>
  </w:style>
  <w:style w:type="paragraph" w:customStyle="1" w:styleId="ListPlainC">
    <w:name w:val="List Plain C"/>
    <w:next w:val="Body"/>
    <w:autoRedefine/>
    <w:rsid w:val="00753CE3"/>
    <w:pPr>
      <w:spacing w:after="120" w:line="360" w:lineRule="auto"/>
      <w:ind w:left="360"/>
    </w:pPr>
    <w:rPr>
      <w:color w:val="800080"/>
      <w:sz w:val="24"/>
    </w:rPr>
  </w:style>
  <w:style w:type="character" w:customStyle="1" w:styleId="EmphasisRevCaption">
    <w:name w:val="EmphasisRevCaption"/>
    <w:rsid w:val="00753CE3"/>
    <w:rPr>
      <w:i/>
      <w:color w:val="CC99FF"/>
    </w:rPr>
  </w:style>
  <w:style w:type="character" w:customStyle="1" w:styleId="LiteralBox">
    <w:name w:val="LiteralBox"/>
    <w:rsid w:val="00753CE3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53CE3"/>
    <w:rPr>
      <w:rFonts w:ascii="Courier" w:hAnsi="Courier"/>
      <w:color w:val="CC99FF"/>
      <w:sz w:val="20"/>
    </w:rPr>
  </w:style>
  <w:style w:type="character" w:customStyle="1" w:styleId="LiteralCaption">
    <w:name w:val="LiteralCaption"/>
    <w:rsid w:val="00753CE3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53CE3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53CE3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53CE3"/>
    <w:rPr>
      <w:color w:val="808080"/>
    </w:rPr>
  </w:style>
  <w:style w:type="paragraph" w:customStyle="1" w:styleId="BodyBox">
    <w:name w:val="BodyBox"/>
    <w:basedOn w:val="Body"/>
    <w:rsid w:val="00753CE3"/>
    <w:rPr>
      <w:color w:val="808080"/>
    </w:rPr>
  </w:style>
  <w:style w:type="paragraph" w:customStyle="1" w:styleId="ListHeadBox">
    <w:name w:val="ListHeadBox"/>
    <w:basedOn w:val="ListHead"/>
    <w:autoRedefine/>
    <w:rsid w:val="00753CE3"/>
    <w:rPr>
      <w:color w:val="808080"/>
    </w:rPr>
  </w:style>
  <w:style w:type="paragraph" w:customStyle="1" w:styleId="ListBodyBox">
    <w:name w:val="ListBodyBox"/>
    <w:basedOn w:val="ListBody"/>
    <w:autoRedefine/>
    <w:rsid w:val="00753CE3"/>
    <w:rPr>
      <w:color w:val="808080"/>
    </w:rPr>
  </w:style>
  <w:style w:type="paragraph" w:customStyle="1" w:styleId="NumListABox">
    <w:name w:val="NumListA Box"/>
    <w:basedOn w:val="NumListA"/>
    <w:autoRedefine/>
    <w:rsid w:val="00753CE3"/>
    <w:rPr>
      <w:color w:val="666699"/>
    </w:rPr>
  </w:style>
  <w:style w:type="paragraph" w:customStyle="1" w:styleId="NumListBBox">
    <w:name w:val="NumListB Box"/>
    <w:basedOn w:val="NumListB"/>
    <w:autoRedefine/>
    <w:rsid w:val="00753CE3"/>
    <w:rPr>
      <w:color w:val="666699"/>
    </w:rPr>
  </w:style>
  <w:style w:type="paragraph" w:customStyle="1" w:styleId="NumListCBox">
    <w:name w:val="NumListC Box"/>
    <w:basedOn w:val="NumListC"/>
    <w:autoRedefine/>
    <w:rsid w:val="00753CE3"/>
    <w:rPr>
      <w:color w:val="666699"/>
    </w:rPr>
  </w:style>
  <w:style w:type="paragraph" w:customStyle="1" w:styleId="FootnoteBox">
    <w:name w:val="FootnoteBox"/>
    <w:basedOn w:val="BodyFirstBox"/>
    <w:autoRedefine/>
    <w:rsid w:val="00753CE3"/>
    <w:rPr>
      <w:sz w:val="20"/>
    </w:rPr>
  </w:style>
  <w:style w:type="paragraph" w:customStyle="1" w:styleId="AnchorSidehead">
    <w:name w:val="Anchor Sidehead"/>
    <w:autoRedefine/>
    <w:rsid w:val="00753CE3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paragraph" w:customStyle="1" w:styleId="Level3IX">
    <w:name w:val="Level3IX"/>
    <w:autoRedefine/>
    <w:rsid w:val="00753CE3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53CE3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53CE3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53CE3"/>
    <w:rPr>
      <w:color w:val="999999"/>
    </w:rPr>
  </w:style>
  <w:style w:type="character" w:customStyle="1" w:styleId="WingdingsSmall">
    <w:name w:val="Wingdings Small"/>
    <w:rsid w:val="00753CE3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53CE3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53CE3"/>
    <w:rPr>
      <w:color w:val="999999"/>
    </w:rPr>
  </w:style>
  <w:style w:type="paragraph" w:customStyle="1" w:styleId="CodeSingleWingding">
    <w:name w:val="CodeSingle Wingding"/>
    <w:basedOn w:val="CodeSingle"/>
    <w:autoRedefine/>
    <w:rsid w:val="00753CE3"/>
    <w:rPr>
      <w:color w:val="999999"/>
    </w:rPr>
  </w:style>
  <w:style w:type="character" w:customStyle="1" w:styleId="EmphasisItalicFoot">
    <w:name w:val="EmphasisItalicFoot"/>
    <w:rsid w:val="00753CE3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53CE3"/>
  </w:style>
  <w:style w:type="character" w:customStyle="1" w:styleId="Italic">
    <w:name w:val="Italic"/>
    <w:rsid w:val="00753CE3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53CE3"/>
    <w:rPr>
      <w:color w:val="CC99FF"/>
    </w:rPr>
  </w:style>
  <w:style w:type="paragraph" w:customStyle="1" w:styleId="ListPlainBBox">
    <w:name w:val="List Plain B Box"/>
    <w:basedOn w:val="ListPlainB"/>
    <w:autoRedefine/>
    <w:rsid w:val="00753CE3"/>
    <w:rPr>
      <w:color w:val="CC99FF"/>
    </w:rPr>
  </w:style>
  <w:style w:type="paragraph" w:customStyle="1" w:styleId="ListPlainCBox">
    <w:name w:val="List Plain C Box"/>
    <w:basedOn w:val="ListPlainC"/>
    <w:autoRedefine/>
    <w:rsid w:val="00753CE3"/>
    <w:rPr>
      <w:color w:val="CC99FF"/>
    </w:rPr>
  </w:style>
  <w:style w:type="paragraph" w:customStyle="1" w:styleId="BulletABox">
    <w:name w:val="BulletA Box"/>
    <w:basedOn w:val="BulletA"/>
    <w:autoRedefine/>
    <w:rsid w:val="00753CE3"/>
    <w:rPr>
      <w:color w:val="33CCCC"/>
    </w:rPr>
  </w:style>
  <w:style w:type="paragraph" w:customStyle="1" w:styleId="BulletBBox">
    <w:name w:val="BulletB Box"/>
    <w:basedOn w:val="BulletB"/>
    <w:autoRedefine/>
    <w:rsid w:val="00753CE3"/>
    <w:rPr>
      <w:color w:val="33CCCC"/>
    </w:rPr>
  </w:style>
  <w:style w:type="paragraph" w:customStyle="1" w:styleId="BulletCBox">
    <w:name w:val="BulletC Box"/>
    <w:basedOn w:val="BulletC"/>
    <w:autoRedefine/>
    <w:rsid w:val="00753CE3"/>
    <w:rPr>
      <w:color w:val="33CCCC"/>
    </w:rPr>
  </w:style>
  <w:style w:type="paragraph" w:customStyle="1" w:styleId="CaptionBox">
    <w:name w:val="CaptionBox"/>
    <w:basedOn w:val="Caption"/>
    <w:autoRedefine/>
    <w:rsid w:val="00753CE3"/>
    <w:rPr>
      <w:color w:val="808080"/>
    </w:rPr>
  </w:style>
  <w:style w:type="character" w:customStyle="1" w:styleId="EmphasisNote">
    <w:name w:val="EmphasisNote"/>
    <w:rsid w:val="00753CE3"/>
    <w:rPr>
      <w:color w:val="3366FF"/>
    </w:rPr>
  </w:style>
  <w:style w:type="character" w:customStyle="1" w:styleId="EmphasisBoldBox">
    <w:name w:val="EmphasisBoldBox"/>
    <w:rsid w:val="00753CE3"/>
    <w:rPr>
      <w:b/>
      <w:color w:val="3366FF"/>
    </w:rPr>
  </w:style>
  <w:style w:type="paragraph" w:customStyle="1" w:styleId="Epigraph">
    <w:name w:val="Epigraph"/>
    <w:basedOn w:val="BlockQuote"/>
    <w:autoRedefine/>
    <w:rsid w:val="00753CE3"/>
    <w:pPr>
      <w:ind w:left="1080" w:right="1080"/>
    </w:pPr>
    <w:rPr>
      <w:i/>
    </w:rPr>
  </w:style>
  <w:style w:type="character" w:customStyle="1" w:styleId="Title20">
    <w:name w:val="Title2"/>
    <w:basedOn w:val="DefaultParagraphFont"/>
    <w:rsid w:val="00415D1A"/>
  </w:style>
  <w:style w:type="character" w:customStyle="1" w:styleId="keystroke">
    <w:name w:val="keystroke"/>
    <w:basedOn w:val="DefaultParagraphFont"/>
    <w:rsid w:val="00415D1A"/>
  </w:style>
  <w:style w:type="paragraph" w:styleId="BalloonText">
    <w:name w:val="Balloon Text"/>
    <w:basedOn w:val="Normal"/>
    <w:link w:val="BalloonTextChar"/>
    <w:uiPriority w:val="99"/>
    <w:semiHidden/>
    <w:unhideWhenUsed/>
    <w:rsid w:val="00E23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61"/>
    <w:rPr>
      <w:rFonts w:ascii="Tahoma" w:hAnsi="Tahoma" w:cs="Tahoma"/>
      <w:sz w:val="16"/>
      <w:szCs w:val="16"/>
    </w:rPr>
  </w:style>
  <w:style w:type="character" w:customStyle="1" w:styleId="Literal-Gray">
    <w:name w:val="Literal - Gray"/>
    <w:basedOn w:val="Literal"/>
    <w:uiPriority w:val="1"/>
    <w:qFormat/>
    <w:rsid w:val="00E23361"/>
    <w:rPr>
      <w:rFonts w:ascii="Courier New" w:eastAsia="Microsoft YaHei" w:hAnsi="Courier New"/>
      <w:color w:val="999999"/>
      <w:sz w:val="20"/>
    </w:rPr>
  </w:style>
  <w:style w:type="character" w:customStyle="1" w:styleId="PythonBlue">
    <w:name w:val="Python Blue"/>
    <w:basedOn w:val="Literal"/>
    <w:uiPriority w:val="1"/>
    <w:rsid w:val="00E23361"/>
    <w:rPr>
      <w:rFonts w:ascii="Courier New" w:hAnsi="Courier New"/>
      <w:color w:val="234AF1"/>
      <w:sz w:val="20"/>
    </w:rPr>
  </w:style>
  <w:style w:type="character" w:customStyle="1" w:styleId="PythonGreen">
    <w:name w:val="Python Green"/>
    <w:basedOn w:val="Literal"/>
    <w:uiPriority w:val="1"/>
    <w:rsid w:val="00E23361"/>
    <w:rPr>
      <w:rFonts w:ascii="Courier New" w:hAnsi="Courier New" w:cs="Courier New"/>
      <w:color w:val="00B050"/>
      <w:sz w:val="20"/>
    </w:rPr>
  </w:style>
  <w:style w:type="character" w:customStyle="1" w:styleId="PythonOrange">
    <w:name w:val="Python Orange"/>
    <w:basedOn w:val="Literal"/>
    <w:uiPriority w:val="1"/>
    <w:rsid w:val="00E23361"/>
    <w:rPr>
      <w:rFonts w:ascii="Courier New" w:hAnsi="Courier New" w:cs="Courier New"/>
      <w:color w:val="F88E3E"/>
      <w:sz w:val="20"/>
    </w:rPr>
  </w:style>
  <w:style w:type="character" w:customStyle="1" w:styleId="PythonPurple">
    <w:name w:val="Python Purple"/>
    <w:basedOn w:val="Literal"/>
    <w:uiPriority w:val="1"/>
    <w:rsid w:val="00E23361"/>
    <w:rPr>
      <w:rFonts w:ascii="Courier New" w:hAnsi="Courier New" w:cs="Courier New"/>
      <w:color w:val="7030A0"/>
      <w:sz w:val="20"/>
    </w:rPr>
  </w:style>
  <w:style w:type="character" w:customStyle="1" w:styleId="PythonRed">
    <w:name w:val="Python Red"/>
    <w:basedOn w:val="Literal"/>
    <w:uiPriority w:val="1"/>
    <w:rsid w:val="00E23361"/>
    <w:rPr>
      <w:rFonts w:ascii="Courier New" w:hAnsi="Courier New" w:cs="Courier New"/>
      <w:color w:val="FF0000"/>
      <w:sz w:val="20"/>
    </w:rPr>
  </w:style>
  <w:style w:type="character" w:customStyle="1" w:styleId="filename">
    <w:name w:val="filename"/>
    <w:basedOn w:val="DefaultParagraphFont"/>
    <w:rsid w:val="00E23361"/>
    <w:rPr>
      <w:rFonts w:ascii="Futura-Book" w:hAnsi="Futura-Book" w:hint="default"/>
      <w:b w:val="0"/>
      <w:bCs w:val="0"/>
      <w:i/>
      <w:iCs/>
      <w:sz w:val="20"/>
    </w:rPr>
  </w:style>
  <w:style w:type="paragraph" w:styleId="Revision">
    <w:name w:val="Revision"/>
    <w:hidden/>
    <w:uiPriority w:val="99"/>
    <w:semiHidden/>
    <w:rsid w:val="00CA1CA2"/>
  </w:style>
  <w:style w:type="paragraph" w:styleId="TOC1">
    <w:name w:val="toc 1"/>
    <w:basedOn w:val="Normal"/>
    <w:next w:val="Normal"/>
    <w:autoRedefine/>
    <w:uiPriority w:val="39"/>
    <w:unhideWhenUsed/>
    <w:rsid w:val="00371FFD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1FFD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71FFD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803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D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D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D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203904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1174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ates.io" TargetMode="Externa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%20Starch%20Press\WordTemplate_2015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80603-2FF4-4702-8AD2-5FB179D1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WordTemplate_2015.dotm</Template>
  <TotalTime>4</TotalTime>
  <Pages>50</Pages>
  <Words>11892</Words>
  <Characters>67785</Characters>
  <Application>Microsoft Office Word</Application>
  <DocSecurity>0</DocSecurity>
  <Lines>564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chapter19.html</vt:lpstr>
    </vt:vector>
  </TitlesOfParts>
  <Company>Hewlett-Packard Company</Company>
  <LinksUpToDate>false</LinksUpToDate>
  <CharactersWithSpaces>79518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chapter19.html</dc:title>
  <dc:creator>Meg Sneeringer</dc:creator>
  <cp:lastModifiedBy>janelle</cp:lastModifiedBy>
  <cp:revision>2</cp:revision>
  <dcterms:created xsi:type="dcterms:W3CDTF">2018-04-05T17:38:00Z</dcterms:created>
  <dcterms:modified xsi:type="dcterms:W3CDTF">2018-04-05T17:38:00Z</dcterms:modified>
</cp:coreProperties>
</file>