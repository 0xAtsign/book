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E7E5B" w14:textId="77777777" w:rsidR="00FD1E86" w:rsidRDefault="00FD1E86" w:rsidP="00FD1E86">
      <w:pPr>
        <w:pStyle w:val="ChapterStart"/>
      </w:pPr>
      <w:bookmarkStart w:id="0" w:name="more-about-cargo-and-crates.io"/>
      <w:bookmarkEnd w:id="0"/>
      <w:r>
        <w:t>Chapter</w:t>
      </w:r>
      <w:r w:rsidR="00785AC6">
        <w:t xml:space="preserve"> </w:t>
      </w:r>
      <w:r>
        <w:t>14</w:t>
      </w:r>
    </w:p>
    <w:p w14:paraId="192261EC" w14:textId="77777777" w:rsidR="00FD1E86" w:rsidRDefault="00FD1E86" w:rsidP="00FD1E86">
      <w:pPr>
        <w:pStyle w:val="ChapterTitle"/>
      </w:pPr>
      <w:r>
        <w:t>More</w:t>
      </w:r>
      <w:r w:rsidR="00785AC6">
        <w:t xml:space="preserve"> </w:t>
      </w:r>
      <w:r>
        <w:t>about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</w:p>
    <w:p w14:paraId="57134DAF" w14:textId="77777777" w:rsidR="00FD1E86" w:rsidRDefault="00FD1E86" w:rsidP="00785AC6">
      <w:pPr>
        <w:pStyle w:val="BodyFirst"/>
      </w:pPr>
      <w:r>
        <w:t>So</w:t>
      </w:r>
      <w:r w:rsidR="00785AC6">
        <w:t xml:space="preserve"> </w:t>
      </w:r>
      <w:r>
        <w:t>far</w:t>
      </w:r>
      <w:r w:rsidR="00785AC6">
        <w:t xml:space="preserve"> </w:t>
      </w:r>
      <w:r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only</w:t>
      </w:r>
      <w:r w:rsidR="00785AC6">
        <w:t xml:space="preserve"> </w:t>
      </w:r>
      <w:r>
        <w:t>the</w:t>
      </w:r>
      <w:r w:rsidR="00785AC6">
        <w:t xml:space="preserve"> </w:t>
      </w:r>
      <w:r>
        <w:t>most</w:t>
      </w:r>
      <w:r w:rsidR="00785AC6">
        <w:t xml:space="preserve"> </w:t>
      </w:r>
      <w:r>
        <w:t>basic</w:t>
      </w:r>
      <w:r w:rsidR="00785AC6">
        <w:t xml:space="preserve"> </w:t>
      </w:r>
      <w:r>
        <w:t>features</w:t>
      </w:r>
      <w:r w:rsidR="00785AC6">
        <w:t xml:space="preserve"> </w:t>
      </w:r>
      <w:r>
        <w:t>of</w:t>
      </w:r>
      <w:r w:rsidR="00785AC6">
        <w:t xml:space="preserve"> </w:t>
      </w:r>
      <w:r>
        <w:t>Cargo</w:t>
      </w:r>
      <w:r w:rsidR="00785AC6">
        <w:t xml:space="preserve"> </w:t>
      </w:r>
      <w:r>
        <w:t>to</w:t>
      </w:r>
      <w:r w:rsidR="00785AC6">
        <w:t xml:space="preserve"> </w:t>
      </w:r>
      <w:r>
        <w:t>build,</w:t>
      </w:r>
      <w:r w:rsidR="00785AC6">
        <w:t xml:space="preserve"> </w:t>
      </w:r>
      <w:r>
        <w:t>run,</w:t>
      </w:r>
      <w:r w:rsidR="00785AC6">
        <w:t xml:space="preserve"> </w:t>
      </w:r>
      <w:r>
        <w:t>and</w:t>
      </w:r>
      <w:r w:rsidR="00785AC6">
        <w:t xml:space="preserve"> </w:t>
      </w:r>
      <w:r>
        <w:t>test</w:t>
      </w:r>
      <w:r w:rsidR="00785AC6">
        <w:t xml:space="preserve"> </w:t>
      </w:r>
      <w:r>
        <w:t>our</w:t>
      </w:r>
      <w:r w:rsidR="00785AC6">
        <w:t xml:space="preserve"> </w:t>
      </w:r>
      <w:r>
        <w:t>code,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a</w:t>
      </w:r>
      <w:r w:rsidR="00785AC6">
        <w:t xml:space="preserve"> </w:t>
      </w:r>
      <w:r>
        <w:t>lot</w:t>
      </w:r>
      <w:r w:rsidR="00785AC6">
        <w:t xml:space="preserve"> </w:t>
      </w:r>
      <w:r>
        <w:t>more.</w:t>
      </w:r>
      <w:r w:rsidR="00785AC6">
        <w:t xml:space="preserve"> </w:t>
      </w:r>
      <w:r>
        <w:t>Here</w:t>
      </w:r>
      <w:r w:rsidR="00785AC6">
        <w:t xml:space="preserve"> </w:t>
      </w:r>
      <w:r>
        <w:t>we’ll</w:t>
      </w:r>
      <w:r w:rsidR="00785AC6">
        <w:t xml:space="preserve"> </w:t>
      </w:r>
      <w:r>
        <w:t>go</w:t>
      </w:r>
      <w:r w:rsidR="00785AC6">
        <w:t xml:space="preserve"> </w:t>
      </w:r>
      <w:r>
        <w:t>over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its</w:t>
      </w:r>
      <w:r w:rsidR="00785AC6">
        <w:t xml:space="preserve"> </w:t>
      </w:r>
      <w:r>
        <w:t>other,</w:t>
      </w:r>
      <w:r w:rsidR="00785AC6">
        <w:t xml:space="preserve"> </w:t>
      </w:r>
      <w:r>
        <w:t>more</w:t>
      </w:r>
      <w:r w:rsidR="00785AC6">
        <w:t xml:space="preserve"> </w:t>
      </w:r>
      <w:r>
        <w:t>advanced</w:t>
      </w:r>
      <w:r w:rsidR="00785AC6">
        <w:t xml:space="preserve"> </w:t>
      </w:r>
      <w:r>
        <w:t>features</w:t>
      </w:r>
      <w:r w:rsidR="00785AC6">
        <w:t xml:space="preserve"> </w:t>
      </w:r>
      <w:r>
        <w:t>to</w:t>
      </w:r>
      <w:r w:rsidR="00785AC6">
        <w:t xml:space="preserve"> </w:t>
      </w:r>
      <w:r>
        <w:t>show</w:t>
      </w:r>
      <w:r w:rsidR="00785AC6">
        <w:t xml:space="preserve"> </w:t>
      </w:r>
      <w:r>
        <w:t>you</w:t>
      </w:r>
      <w:r w:rsidR="00785AC6">
        <w:t xml:space="preserve"> </w:t>
      </w:r>
      <w:r>
        <w:t>how</w:t>
      </w:r>
      <w:r w:rsidR="00785AC6">
        <w:t xml:space="preserve"> </w:t>
      </w:r>
      <w:r>
        <w:t>to:</w:t>
      </w:r>
    </w:p>
    <w:p w14:paraId="1A982032" w14:textId="77777777" w:rsidR="00FD1E86" w:rsidRDefault="00FD1E86" w:rsidP="00785AC6">
      <w:pPr>
        <w:pStyle w:val="BulletA"/>
      </w:pPr>
      <w:r>
        <w:t>Customize</w:t>
      </w:r>
      <w:r w:rsidR="00785AC6">
        <w:t xml:space="preserve"> </w:t>
      </w:r>
      <w:r>
        <w:t>your</w:t>
      </w:r>
      <w:r w:rsidR="00785AC6">
        <w:t xml:space="preserve"> </w:t>
      </w:r>
      <w:r>
        <w:t>build</w:t>
      </w:r>
      <w:r w:rsidR="00785AC6">
        <w:t xml:space="preserve"> </w:t>
      </w:r>
      <w:r>
        <w:t>through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5917EE09" w14:textId="77777777" w:rsidR="00FD1E86" w:rsidRDefault="00FD1E86" w:rsidP="00F961D6">
      <w:pPr>
        <w:pStyle w:val="BulletB"/>
      </w:pPr>
      <w:r>
        <w:t>Publish</w:t>
      </w:r>
      <w:r w:rsidR="00785AC6">
        <w:t xml:space="preserve"> </w:t>
      </w:r>
      <w:r>
        <w:t>libraries</w:t>
      </w:r>
      <w:r w:rsidR="00785AC6">
        <w:t xml:space="preserve"> </w:t>
      </w:r>
      <w:r>
        <w:t>on</w:t>
      </w:r>
      <w:r w:rsidR="00785AC6">
        <w:t xml:space="preserve"> </w:t>
      </w:r>
      <w:r w:rsidRPr="00F961D6">
        <w:t>crates</w:t>
      </w:r>
      <w:r>
        <w:t>.io</w:t>
      </w:r>
    </w:p>
    <w:p w14:paraId="0613C13D" w14:textId="77777777" w:rsidR="00FD1E86" w:rsidRDefault="00FD1E86" w:rsidP="00F961D6">
      <w:pPr>
        <w:pStyle w:val="BulletB"/>
      </w:pPr>
      <w:r>
        <w:t>Organize</w:t>
      </w:r>
      <w:r w:rsidR="00785AC6">
        <w:t xml:space="preserve"> </w:t>
      </w:r>
      <w:r>
        <w:t>larger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workspaces</w:t>
      </w:r>
    </w:p>
    <w:p w14:paraId="3EE8FF34" w14:textId="77777777" w:rsidR="00FD1E86" w:rsidRDefault="00FD1E86" w:rsidP="00F961D6">
      <w:pPr>
        <w:pStyle w:val="BulletB"/>
      </w:pPr>
      <w:r>
        <w:t>Install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</w:p>
    <w:p w14:paraId="0B9330A8" w14:textId="77777777" w:rsidR="00FD1E86" w:rsidRDefault="00FD1E86" w:rsidP="00F961D6">
      <w:pPr>
        <w:pStyle w:val="BulletC"/>
      </w:pPr>
      <w:r>
        <w:t>Extend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28BE4A71" w14:textId="42946BE3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can</w:t>
      </w:r>
      <w:r w:rsidR="00785AC6">
        <w:t xml:space="preserve"> </w:t>
      </w:r>
      <w:r>
        <w:t>do</w:t>
      </w:r>
      <w:r w:rsidR="00785AC6">
        <w:t xml:space="preserve"> </w:t>
      </w:r>
      <w:r>
        <w:t>even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what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cover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chapter</w:t>
      </w:r>
      <w:r w:rsidR="00785AC6">
        <w:t xml:space="preserve"> </w:t>
      </w:r>
      <w:r>
        <w:t>too,</w:t>
      </w:r>
      <w:r w:rsidR="00785AC6">
        <w:t xml:space="preserve"> </w:t>
      </w:r>
      <w:r>
        <w:t>so</w:t>
      </w:r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full</w:t>
      </w:r>
      <w:r w:rsidR="00785AC6">
        <w:t xml:space="preserve"> </w:t>
      </w:r>
      <w:r>
        <w:t>explanation,</w:t>
      </w:r>
      <w:r w:rsidR="00785AC6">
        <w:t xml:space="preserve"> </w:t>
      </w:r>
      <w:r>
        <w:t>see</w:t>
      </w:r>
      <w:r w:rsidR="00785AC6">
        <w:t xml:space="preserve"> </w:t>
      </w:r>
      <w:r>
        <w:t>its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5" w:history="1">
        <w:r w:rsidR="00CA11CF" w:rsidRPr="00B5538B">
          <w:rPr>
            <w:rStyle w:val="EmphasisItalic"/>
          </w:rPr>
          <w:t>https://doc.rust-lang.org/cargo/</w:t>
        </w:r>
      </w:hyperlink>
      <w:r>
        <w:t>.</w:t>
      </w:r>
      <w:r w:rsidR="00785AC6" w:rsidRPr="007D6152">
        <w:t xml:space="preserve"> </w:t>
      </w:r>
    </w:p>
    <w:p w14:paraId="273A8760" w14:textId="77777777" w:rsidR="00FD1E86" w:rsidRDefault="00FD1E86" w:rsidP="00785AC6">
      <w:pPr>
        <w:pStyle w:val="HeadA"/>
      </w:pPr>
      <w:bookmarkStart w:id="1" w:name="customizing-builds-with-release-profiles"/>
      <w:bookmarkEnd w:id="1"/>
      <w:r>
        <w:t>Customizing</w:t>
      </w:r>
      <w:r w:rsidR="00785AC6">
        <w:t xml:space="preserve"> </w:t>
      </w:r>
      <w:r>
        <w:t>Builds</w:t>
      </w:r>
      <w:r w:rsidR="00785AC6">
        <w:t xml:space="preserve"> </w:t>
      </w:r>
      <w:r>
        <w:t>with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</w:p>
    <w:p w14:paraId="0B683BCE" w14:textId="77777777" w:rsidR="00FD1E86" w:rsidRDefault="00FD1E86" w:rsidP="00785AC6">
      <w:pPr>
        <w:pStyle w:val="BodyFirst"/>
      </w:pPr>
      <w:r>
        <w:t>In</w:t>
      </w:r>
      <w:r w:rsidR="00785AC6">
        <w:t xml:space="preserve"> </w:t>
      </w:r>
      <w:r>
        <w:t>Rust</w:t>
      </w:r>
      <w:r w:rsidR="00785AC6">
        <w:t xml:space="preserve"> </w:t>
      </w:r>
      <w:r w:rsidRPr="00FD1E86">
        <w:rPr>
          <w:rStyle w:val="EmphasisItalic"/>
        </w:rPr>
        <w:t>release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profiles</w:t>
      </w:r>
      <w:r w:rsidR="00785AC6">
        <w:t xml:space="preserve"> </w:t>
      </w:r>
      <w:r>
        <w:t>are</w:t>
      </w:r>
      <w:r w:rsidR="00785AC6">
        <w:t xml:space="preserve"> </w:t>
      </w:r>
      <w:r>
        <w:t>pre-defined,</w:t>
      </w:r>
      <w:r w:rsidR="00785AC6">
        <w:t xml:space="preserve"> </w:t>
      </w:r>
      <w:r>
        <w:t>and</w:t>
      </w:r>
      <w:r w:rsidR="00785AC6">
        <w:t xml:space="preserve"> </w:t>
      </w:r>
      <w:r>
        <w:t>customizable,</w:t>
      </w:r>
      <w:r w:rsidR="00785AC6">
        <w:t xml:space="preserve"> </w:t>
      </w:r>
      <w:r>
        <w:t>profiles</w:t>
      </w:r>
      <w:r w:rsidR="00785AC6">
        <w:t xml:space="preserve"> </w:t>
      </w:r>
      <w:r>
        <w:t>with</w:t>
      </w:r>
      <w:r w:rsidR="00785AC6">
        <w:t xml:space="preserve"> </w:t>
      </w:r>
      <w:r>
        <w:t>different</w:t>
      </w:r>
      <w:r w:rsidR="00785AC6">
        <w:t xml:space="preserve"> </w:t>
      </w:r>
      <w:r>
        <w:t>configurations,</w:t>
      </w:r>
      <w:r w:rsidR="00785AC6">
        <w:t xml:space="preserve"> </w:t>
      </w:r>
      <w:r>
        <w:t>to</w:t>
      </w:r>
      <w:r w:rsidR="00785AC6">
        <w:t xml:space="preserve"> </w:t>
      </w:r>
      <w:r>
        <w:t>allow</w:t>
      </w:r>
      <w:r w:rsidR="00785AC6">
        <w:t xml:space="preserve"> </w:t>
      </w:r>
      <w:r>
        <w:t>the</w:t>
      </w:r>
      <w:r w:rsidR="00785AC6">
        <w:t xml:space="preserve"> </w:t>
      </w:r>
      <w:r>
        <w:t>programmer</w:t>
      </w:r>
      <w:r w:rsidR="00785AC6">
        <w:t xml:space="preserve"> </w:t>
      </w:r>
      <w:r>
        <w:t>more</w:t>
      </w:r>
      <w:r w:rsidR="00785AC6">
        <w:t xml:space="preserve"> </w:t>
      </w:r>
      <w:r>
        <w:t>control</w:t>
      </w:r>
      <w:r w:rsidR="00785AC6">
        <w:t xml:space="preserve"> </w:t>
      </w:r>
      <w:r>
        <w:t>over</w:t>
      </w:r>
      <w:r w:rsidR="00785AC6">
        <w:t xml:space="preserve"> </w:t>
      </w:r>
      <w:r>
        <w:t>various</w:t>
      </w:r>
      <w:r w:rsidR="00785AC6">
        <w:t xml:space="preserve"> </w:t>
      </w:r>
      <w:r>
        <w:t>options</w:t>
      </w:r>
      <w:r w:rsidR="00785AC6">
        <w:t xml:space="preserve"> </w:t>
      </w:r>
      <w:r>
        <w:t>for</w:t>
      </w:r>
      <w:r w:rsidR="00785AC6">
        <w:t xml:space="preserve"> </w:t>
      </w:r>
      <w:r>
        <w:t>compiling</w:t>
      </w:r>
      <w:r w:rsidR="00785AC6">
        <w:t xml:space="preserve"> </w:t>
      </w:r>
      <w:r>
        <w:t>your</w:t>
      </w:r>
      <w:r w:rsidR="00785AC6">
        <w:t xml:space="preserve"> </w:t>
      </w:r>
      <w:r>
        <w:t>code.</w:t>
      </w:r>
      <w:r w:rsidR="00785AC6">
        <w:t xml:space="preserve"> </w:t>
      </w:r>
      <w:r>
        <w:t>Each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>
        <w:t>configured</w:t>
      </w:r>
      <w:r w:rsidR="00785AC6">
        <w:t xml:space="preserve"> </w:t>
      </w:r>
      <w:r>
        <w:t>independently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others.</w:t>
      </w:r>
    </w:p>
    <w:p w14:paraId="38CAFDB7" w14:textId="6EAD5BE5" w:rsidR="00FD1E86" w:rsidRDefault="00FD1E86" w:rsidP="00785AC6">
      <w:pPr>
        <w:pStyle w:val="Body"/>
        <w:rPr>
          <w:szCs w:val="24"/>
        </w:rPr>
      </w:pP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 w:rsidR="00961561">
        <w:t>two main</w:t>
      </w:r>
      <w:r w:rsidR="00785AC6">
        <w:t xml:space="preserve"> </w:t>
      </w:r>
      <w:r>
        <w:t>profiles</w:t>
      </w:r>
      <w:r w:rsidR="00961561">
        <w:t xml:space="preserve"> you should know about: the </w:t>
      </w:r>
      <w:r w:rsidR="00961561" w:rsidRPr="00961561">
        <w:rPr>
          <w:rStyle w:val="Literal"/>
        </w:rPr>
        <w:t>dev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</w:t>
      </w:r>
      <w:r w:rsidR="00961561">
        <w:t xml:space="preserve">, and the </w:t>
      </w:r>
      <w:r w:rsidR="00961561" w:rsidRPr="00961561">
        <w:rPr>
          <w:rStyle w:val="Literal"/>
        </w:rPr>
        <w:t>release</w:t>
      </w:r>
      <w:r w:rsidR="00961561">
        <w:t xml:space="preserve"> profile Cargo uses when you run </w:t>
      </w:r>
      <w:r w:rsidR="00961561" w:rsidRPr="00961561">
        <w:rPr>
          <w:rStyle w:val="Literal"/>
        </w:rPr>
        <w:t>cargo build --release</w:t>
      </w:r>
      <w:r w:rsidR="00961561">
        <w:t>.</w:t>
      </w:r>
      <w:r w:rsidR="00785AC6">
        <w:t xml:space="preserve"> </w:t>
      </w:r>
      <w:r w:rsidR="006A5B72">
        <w:t xml:space="preserve">The </w:t>
      </w:r>
      <w:r w:rsidR="006A5B72" w:rsidRPr="006A5B72">
        <w:rPr>
          <w:rStyle w:val="Literal"/>
        </w:rPr>
        <w:t>dev</w:t>
      </w:r>
      <w:r w:rsidR="006A5B72">
        <w:t xml:space="preserve"> profile is defined with good defaults for developing, and likewise the </w:t>
      </w:r>
      <w:r w:rsidR="006A5B72" w:rsidRPr="006A5B72">
        <w:rPr>
          <w:rStyle w:val="Literal"/>
        </w:rPr>
        <w:t>release</w:t>
      </w:r>
      <w:r w:rsidR="006A5B72">
        <w:t xml:space="preserve"> profile has good defaults for release builds.</w:t>
      </w:r>
    </w:p>
    <w:p w14:paraId="76ABEF39" w14:textId="46C94971" w:rsidR="00FD1E86" w:rsidRDefault="00FD1E86" w:rsidP="00785AC6">
      <w:pPr>
        <w:pStyle w:val="Body"/>
        <w:rPr>
          <w:szCs w:val="24"/>
        </w:rPr>
      </w:pPr>
      <w:r>
        <w:t>Th</w:t>
      </w:r>
      <w:r w:rsidR="006A5B72">
        <w:t>ese names</w:t>
      </w:r>
      <w:r w:rsidR="00785AC6">
        <w:t xml:space="preserve"> </w:t>
      </w:r>
      <w:r>
        <w:t>may</w:t>
      </w:r>
      <w:r w:rsidR="00785AC6">
        <w:t xml:space="preserve"> </w:t>
      </w:r>
      <w:r>
        <w:t>be</w:t>
      </w:r>
      <w:r w:rsidR="00785AC6">
        <w:t xml:space="preserve"> </w:t>
      </w:r>
      <w:r>
        <w:t>familiar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builds,</w:t>
      </w:r>
      <w:r w:rsidR="00785AC6">
        <w:t xml:space="preserve"> </w:t>
      </w:r>
      <w:r>
        <w:t>which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profile</w:t>
      </w:r>
      <w:r w:rsidR="00785AC6">
        <w:t xml:space="preserve"> </w:t>
      </w:r>
      <w:r>
        <w:t>used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build:</w:t>
      </w:r>
      <w:r w:rsidR="00785AC6" w:rsidRPr="007D6152">
        <w:t xml:space="preserve"> </w:t>
      </w:r>
    </w:p>
    <w:p w14:paraId="3D054243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0DCBD53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5FBE6BE6" w14:textId="77777777" w:rsidR="00FD1E86" w:rsidRPr="00785AC6" w:rsidRDefault="00FD1E86" w:rsidP="00785AC6">
      <w:pPr>
        <w:pStyle w:val="CodeB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  <w:r w:rsidR="00785AC6">
        <w:t xml:space="preserve"> </w:t>
      </w:r>
      <w:r w:rsidRPr="00785AC6">
        <w:t>--release</w:t>
      </w:r>
    </w:p>
    <w:p w14:paraId="273E521D" w14:textId="77777777" w:rsidR="00FD1E86" w:rsidRPr="00785AC6" w:rsidRDefault="00785AC6" w:rsidP="00785AC6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1CE0EA2B" w14:textId="77777777" w:rsidR="00FD1E86" w:rsidRDefault="00FD1E86" w:rsidP="00785AC6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“dev”</w:t>
      </w:r>
      <w:r w:rsidR="00785AC6">
        <w:t xml:space="preserve"> </w:t>
      </w:r>
      <w:r>
        <w:t>and</w:t>
      </w:r>
      <w:r w:rsidR="00785AC6">
        <w:t xml:space="preserve"> </w:t>
      </w:r>
      <w:r>
        <w:t>“release”</w:t>
      </w:r>
      <w:r w:rsidR="00785AC6">
        <w:t xml:space="preserve"> </w:t>
      </w:r>
      <w:r>
        <w:t>notifications</w:t>
      </w:r>
      <w:r w:rsidR="00785AC6">
        <w:t xml:space="preserve"> </w:t>
      </w:r>
      <w:r>
        <w:t>here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compiler</w:t>
      </w:r>
      <w:r w:rsidR="00785AC6">
        <w:t xml:space="preserve"> </w:t>
      </w:r>
      <w:r>
        <w:t>is</w:t>
      </w:r>
      <w:r w:rsidR="00785AC6">
        <w:t xml:space="preserve"> </w:t>
      </w:r>
      <w:r>
        <w:t>using</w:t>
      </w:r>
      <w:r w:rsidR="00785AC6">
        <w:t xml:space="preserve"> </w:t>
      </w:r>
      <w:r>
        <w:t>different</w:t>
      </w:r>
      <w:r w:rsidR="00785AC6">
        <w:t xml:space="preserve"> </w:t>
      </w:r>
      <w:r>
        <w:t>profiles.</w:t>
      </w:r>
    </w:p>
    <w:p w14:paraId="7B843FF8" w14:textId="77777777" w:rsidR="00FD1E86" w:rsidRPr="00844398" w:rsidRDefault="00FD1E86" w:rsidP="00785AC6">
      <w:pPr>
        <w:pStyle w:val="HeadB"/>
      </w:pPr>
      <w:bookmarkStart w:id="2" w:name="customizing-release-profiles"/>
      <w:bookmarkEnd w:id="2"/>
      <w:r>
        <w:t>Customizing</w:t>
      </w:r>
      <w:r w:rsidR="00785AC6">
        <w:t xml:space="preserve"> </w:t>
      </w:r>
      <w:r>
        <w:t>Release</w:t>
      </w:r>
      <w:r w:rsidR="00785AC6">
        <w:t xml:space="preserve"> </w:t>
      </w:r>
      <w:r>
        <w:t>Profiles</w:t>
      </w:r>
      <w:r w:rsidR="00785AC6" w:rsidRPr="00844398">
        <w:t xml:space="preserve"> </w:t>
      </w:r>
    </w:p>
    <w:p w14:paraId="1B9710D2" w14:textId="77777777" w:rsidR="00FD1E86" w:rsidRDefault="00FD1E86" w:rsidP="00785AC6">
      <w:pPr>
        <w:pStyle w:val="BodyFirst"/>
      </w:pPr>
      <w:r>
        <w:lastRenderedPageBreak/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default</w:t>
      </w:r>
      <w:r w:rsidR="00785AC6">
        <w:t xml:space="preserve"> </w:t>
      </w:r>
      <w:r>
        <w:t>settings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profiles</w:t>
      </w:r>
      <w:r w:rsidR="00785AC6">
        <w:t xml:space="preserve"> </w:t>
      </w:r>
      <w:r>
        <w:t>that</w:t>
      </w:r>
      <w:r w:rsidR="00785AC6">
        <w:t xml:space="preserve"> </w:t>
      </w:r>
      <w:r>
        <w:t>apply</w:t>
      </w:r>
      <w:r w:rsidR="00785AC6">
        <w:t xml:space="preserve"> </w:t>
      </w:r>
      <w:r>
        <w:t>when</w:t>
      </w:r>
      <w:r w:rsidR="00785AC6">
        <w:t xml:space="preserve"> </w:t>
      </w:r>
      <w:r>
        <w:t>there</w:t>
      </w:r>
      <w:r w:rsidR="00785AC6">
        <w:t xml:space="preserve"> </w:t>
      </w:r>
      <w:r>
        <w:t>aren’t</w:t>
      </w:r>
      <w:r w:rsidR="00785AC6">
        <w:t xml:space="preserve"> </w:t>
      </w:r>
      <w:r>
        <w:t>any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file.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[profile.*]</w:t>
      </w:r>
      <w:r w:rsidR="00785AC6">
        <w:t xml:space="preserve"> </w:t>
      </w:r>
      <w:r>
        <w:t>sections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profile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customize,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subset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settings.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here</w:t>
      </w:r>
      <w:r w:rsidR="00785AC6">
        <w:t xml:space="preserve"> </w:t>
      </w:r>
      <w:r>
        <w:t>are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values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profiles:</w:t>
      </w:r>
    </w:p>
    <w:p w14:paraId="0D6D085B" w14:textId="77777777" w:rsidR="00FD1E86" w:rsidRPr="00785AC6" w:rsidRDefault="00FD1E86" w:rsidP="00785AC6">
      <w:pPr>
        <w:pStyle w:val="CodeA"/>
      </w:pPr>
      <w:r w:rsidRPr="00785AC6">
        <w:t>[profile.dev]</w:t>
      </w:r>
    </w:p>
    <w:p w14:paraId="2AE64A26" w14:textId="77777777" w:rsidR="00FD1E86" w:rsidRPr="00785AC6" w:rsidRDefault="00FD1E86" w:rsidP="00785AC6">
      <w:pPr>
        <w:pStyle w:val="CodeB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0</w:t>
      </w:r>
    </w:p>
    <w:p w14:paraId="5FB76B65" w14:textId="77777777" w:rsidR="00FD1E86" w:rsidRPr="00785AC6" w:rsidRDefault="00FD1E86" w:rsidP="00785AC6">
      <w:pPr>
        <w:pStyle w:val="CodeB"/>
      </w:pPr>
    </w:p>
    <w:p w14:paraId="1A9FE87F" w14:textId="77777777" w:rsidR="00FD1E86" w:rsidRPr="00785AC6" w:rsidRDefault="00FD1E86" w:rsidP="00785AC6">
      <w:pPr>
        <w:pStyle w:val="CodeB"/>
      </w:pPr>
      <w:r w:rsidRPr="00785AC6">
        <w:t>[profile.release]</w:t>
      </w:r>
    </w:p>
    <w:p w14:paraId="03A70BB5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3</w:t>
      </w:r>
    </w:p>
    <w:p w14:paraId="3A78E1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setting</w:t>
      </w:r>
      <w:r w:rsidR="00785AC6">
        <w:t xml:space="preserve"> </w:t>
      </w:r>
      <w:r>
        <w:t>controls</w:t>
      </w:r>
      <w:r w:rsidR="00785AC6">
        <w:t xml:space="preserve"> </w:t>
      </w:r>
      <w:r>
        <w:t>how</w:t>
      </w:r>
      <w:r w:rsidR="00785AC6">
        <w:t xml:space="preserve"> </w:t>
      </w:r>
      <w:r>
        <w:t>many</w:t>
      </w:r>
      <w:r w:rsidR="00785AC6">
        <w:t xml:space="preserve"> </w:t>
      </w:r>
      <w:r>
        <w:t>optimizations</w:t>
      </w:r>
      <w:r w:rsidR="00785AC6">
        <w:t xml:space="preserve"> </w:t>
      </w:r>
      <w:r>
        <w:t>Rust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code,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range</w:t>
      </w:r>
      <w:r w:rsidR="00785AC6">
        <w:t xml:space="preserve"> </w:t>
      </w:r>
      <w:r>
        <w:t>of</w:t>
      </w:r>
      <w:r w:rsidR="00785AC6">
        <w:t xml:space="preserve"> </w:t>
      </w:r>
      <w:r>
        <w:t>zero</w:t>
      </w:r>
      <w:r w:rsidR="00785AC6">
        <w:t xml:space="preserve"> </w:t>
      </w:r>
      <w:r>
        <w:t>to</w:t>
      </w:r>
      <w:r w:rsidR="00785AC6">
        <w:t xml:space="preserve"> </w:t>
      </w:r>
      <w:r>
        <w:t>three.</w:t>
      </w:r>
      <w:r w:rsidR="00785AC6">
        <w:t xml:space="preserve"> </w:t>
      </w:r>
      <w:r>
        <w:t>Applying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makes</w:t>
      </w:r>
      <w:r w:rsidR="00785AC6">
        <w:t xml:space="preserve"> </w:t>
      </w:r>
      <w:r>
        <w:t>compilation</w:t>
      </w:r>
      <w:r w:rsidR="00785AC6">
        <w:t xml:space="preserve"> </w:t>
      </w:r>
      <w:r>
        <w:t>take</w:t>
      </w:r>
      <w:r w:rsidR="00785AC6">
        <w:t xml:space="preserve"> </w:t>
      </w:r>
      <w:r>
        <w:t>longer,</w:t>
      </w:r>
      <w:r w:rsidR="00785AC6">
        <w:t xml:space="preserve"> </w:t>
      </w:r>
      <w:r>
        <w:t>so</w:t>
      </w:r>
      <w:r w:rsidR="00785AC6">
        <w:t xml:space="preserve"> </w:t>
      </w:r>
      <w:r>
        <w:t>if</w:t>
      </w:r>
      <w:r w:rsidR="00785AC6">
        <w:t xml:space="preserve"> </w:t>
      </w:r>
      <w:r>
        <w:t>you’re</w:t>
      </w:r>
      <w:r w:rsidR="00785AC6">
        <w:t xml:space="preserve"> </w:t>
      </w:r>
      <w:r>
        <w:t>in</w:t>
      </w:r>
      <w:r w:rsidR="00785AC6">
        <w:t xml:space="preserve"> </w:t>
      </w:r>
      <w:r>
        <w:t>development</w:t>
      </w:r>
      <w:r w:rsidR="00785AC6">
        <w:t xml:space="preserve"> </w:t>
      </w:r>
      <w:r>
        <w:t>and</w:t>
      </w:r>
      <w:r w:rsidR="00785AC6">
        <w:t xml:space="preserve"> </w:t>
      </w:r>
      <w:r>
        <w:t>compiling</w:t>
      </w:r>
      <w:r w:rsidR="00785AC6">
        <w:t xml:space="preserve"> </w:t>
      </w:r>
      <w:r>
        <w:t>very</w:t>
      </w:r>
      <w:r w:rsidR="00785AC6">
        <w:t xml:space="preserve"> </w:t>
      </w:r>
      <w:r>
        <w:t>often,</w:t>
      </w:r>
      <w:r w:rsidR="00785AC6">
        <w:t xml:space="preserve"> </w:t>
      </w:r>
      <w:r>
        <w:t>you’d</w:t>
      </w:r>
      <w:r w:rsidR="00785AC6">
        <w:t xml:space="preserve"> </w:t>
      </w:r>
      <w:r>
        <w:t>want</w:t>
      </w:r>
      <w:r w:rsidR="00785AC6">
        <w:t xml:space="preserve"> </w:t>
      </w:r>
      <w:r>
        <w:t>compiling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fast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expense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resulting</w:t>
      </w:r>
      <w:r w:rsidR="00785AC6">
        <w:t xml:space="preserve"> </w:t>
      </w:r>
      <w:r>
        <w:t>code</w:t>
      </w:r>
      <w:r w:rsidR="00785AC6">
        <w:t xml:space="preserve"> </w:t>
      </w:r>
      <w:r>
        <w:t>running</w:t>
      </w:r>
      <w:r w:rsidR="00785AC6">
        <w:t xml:space="preserve"> </w:t>
      </w:r>
      <w:r>
        <w:t>slower.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When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release,</w:t>
      </w:r>
      <w:r w:rsidR="00785AC6">
        <w:t xml:space="preserve"> </w:t>
      </w:r>
      <w:r>
        <w:t>it’s</w:t>
      </w:r>
      <w:r w:rsidR="00785AC6">
        <w:t xml:space="preserve"> </w:t>
      </w:r>
      <w:r>
        <w:t>better</w:t>
      </w:r>
      <w:r w:rsidR="00785AC6">
        <w:t xml:space="preserve"> </w:t>
      </w:r>
      <w:r>
        <w:t>to</w:t>
      </w:r>
      <w:r w:rsidR="00785AC6">
        <w:t xml:space="preserve"> </w:t>
      </w:r>
      <w:r>
        <w:t>spend</w:t>
      </w:r>
      <w:r w:rsidR="00785AC6">
        <w:t xml:space="preserve"> </w:t>
      </w:r>
      <w:r>
        <w:t>more</w:t>
      </w:r>
      <w:r w:rsidR="00785AC6">
        <w:t xml:space="preserve"> </w:t>
      </w:r>
      <w:r>
        <w:t>time</w:t>
      </w:r>
      <w:r w:rsidR="00785AC6">
        <w:t xml:space="preserve"> </w:t>
      </w:r>
      <w:r>
        <w:t>compiling.</w:t>
      </w:r>
      <w:r w:rsidR="00785AC6">
        <w:t xml:space="preserve"> </w:t>
      </w:r>
      <w:r>
        <w:t>You’ll</w:t>
      </w:r>
      <w:r w:rsidR="00785AC6">
        <w:t xml:space="preserve"> </w:t>
      </w:r>
      <w:r>
        <w:t>only</w:t>
      </w:r>
      <w:r w:rsidR="00785AC6">
        <w:t xml:space="preserve"> </w:t>
      </w:r>
      <w:r>
        <w:t>be</w:t>
      </w:r>
      <w:r w:rsidR="00785AC6">
        <w:t xml:space="preserve"> </w:t>
      </w:r>
      <w:r>
        <w:t>compiling</w:t>
      </w:r>
      <w:r w:rsidR="00785AC6">
        <w:t xml:space="preserve"> </w:t>
      </w:r>
      <w:r>
        <w:t>in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once,</w:t>
      </w:r>
      <w:r w:rsidR="00785AC6">
        <w:t xml:space="preserve"> </w:t>
      </w:r>
      <w:r>
        <w:t>and</w:t>
      </w:r>
      <w:r w:rsidR="00785AC6">
        <w:t xml:space="preserve"> </w:t>
      </w:r>
      <w:r>
        <w:t>running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program</w:t>
      </w:r>
      <w:r w:rsidR="00785AC6">
        <w:t xml:space="preserve"> </w:t>
      </w:r>
      <w:r>
        <w:t>many</w:t>
      </w:r>
      <w:r w:rsidR="00785AC6">
        <w:t xml:space="preserve"> </w:t>
      </w:r>
      <w:r>
        <w:t>times,</w:t>
      </w:r>
      <w:r w:rsidR="00785AC6">
        <w:t xml:space="preserve"> </w:t>
      </w:r>
      <w:r>
        <w:t>so</w:t>
      </w:r>
      <w:r w:rsidR="00785AC6">
        <w:t xml:space="preserve"> </w:t>
      </w:r>
      <w:r>
        <w:t>release</w:t>
      </w:r>
      <w:r w:rsidR="00785AC6">
        <w:t xml:space="preserve"> </w:t>
      </w:r>
      <w:r>
        <w:t>mode</w:t>
      </w:r>
      <w:r w:rsidR="00785AC6">
        <w:t xml:space="preserve"> </w:t>
      </w:r>
      <w:r>
        <w:t>trades</w:t>
      </w:r>
      <w:r w:rsidR="00785AC6">
        <w:t xml:space="preserve"> </w:t>
      </w:r>
      <w:r>
        <w:t>longer</w:t>
      </w:r>
      <w:r w:rsidR="00785AC6">
        <w:t xml:space="preserve"> </w:t>
      </w:r>
      <w:r>
        <w:t>compile</w:t>
      </w:r>
      <w:r w:rsidR="00785AC6">
        <w:t xml:space="preserve"> </w:t>
      </w:r>
      <w:r>
        <w:t>time</w:t>
      </w:r>
      <w:r w:rsidR="00785AC6">
        <w:t xml:space="preserve"> </w:t>
      </w:r>
      <w:r>
        <w:t>for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runs</w:t>
      </w:r>
      <w:r w:rsidR="00785AC6">
        <w:t xml:space="preserve"> </w:t>
      </w:r>
      <w:r>
        <w:t>faster.</w:t>
      </w:r>
      <w:r w:rsidR="00785AC6">
        <w:t xml:space="preserve"> </w:t>
      </w:r>
      <w:r>
        <w:t>That’s</w:t>
      </w:r>
      <w:r w:rsidR="00785AC6">
        <w:t xml:space="preserve"> </w:t>
      </w:r>
      <w:r>
        <w:t>why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release</w:t>
      </w:r>
      <w:r w:rsidR="00785AC6">
        <w:t xml:space="preserve"> </w:t>
      </w:r>
      <w:r>
        <w:t>profile</w:t>
      </w:r>
      <w:r w:rsidR="00785AC6">
        <w:t xml:space="preserve"> </w:t>
      </w:r>
      <w:r>
        <w:t>is</w:t>
      </w:r>
      <w:r w:rsidR="00785AC6">
        <w:t xml:space="preserve"> </w:t>
      </w:r>
      <w:r w:rsidRPr="00785AC6">
        <w:rPr>
          <w:rStyle w:val="Literal"/>
        </w:rPr>
        <w:t>3</w:t>
      </w:r>
      <w:r>
        <w:t>.</w:t>
      </w:r>
    </w:p>
    <w:p w14:paraId="4A78F856" w14:textId="77777777" w:rsidR="00FD1E86" w:rsidRDefault="00FD1E86" w:rsidP="00785AC6">
      <w:pPr>
        <w:pStyle w:val="Body"/>
        <w:rPr>
          <w:szCs w:val="24"/>
        </w:rPr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override</w:t>
      </w:r>
      <w:r w:rsidR="00785AC6">
        <w:t xml:space="preserve"> </w:t>
      </w:r>
      <w:r>
        <w:t>any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different</w:t>
      </w:r>
      <w:r w:rsidR="00785AC6">
        <w:t xml:space="preserve"> </w:t>
      </w:r>
      <w:r>
        <w:t>value</w:t>
      </w:r>
      <w:r w:rsidR="00785AC6">
        <w:t xml:space="preserve"> </w:t>
      </w:r>
      <w:r>
        <w:t>for</w:t>
      </w:r>
      <w:r w:rsidR="00785AC6">
        <w:t xml:space="preserve"> </w:t>
      </w:r>
      <w:r>
        <w:t>them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optimization</w:t>
      </w:r>
      <w:r w:rsidR="00785AC6">
        <w:t xml:space="preserve"> </w:t>
      </w:r>
      <w:r>
        <w:t>level</w:t>
      </w:r>
      <w:r w:rsidR="00785AC6">
        <w:t xml:space="preserve"> </w:t>
      </w:r>
      <w:r>
        <w:t>1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development</w:t>
      </w:r>
      <w:r w:rsidR="00785AC6">
        <w:t xml:space="preserve"> </w:t>
      </w:r>
      <w:r>
        <w:t>profile,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these</w:t>
      </w:r>
      <w:r w:rsidR="00785AC6">
        <w:t xml:space="preserve"> </w:t>
      </w:r>
      <w:r>
        <w:t>two</w:t>
      </w:r>
      <w:r w:rsidR="00785AC6">
        <w:t xml:space="preserve"> </w:t>
      </w:r>
      <w:r>
        <w:t>lines</w:t>
      </w:r>
      <w:r w:rsidR="00785AC6">
        <w:t xml:space="preserve"> </w:t>
      </w:r>
      <w:r>
        <w:t>to</w:t>
      </w:r>
      <w:r w:rsidR="00785AC6">
        <w:t xml:space="preserve"> </w:t>
      </w:r>
      <w:r>
        <w:t>our</w:t>
      </w:r>
      <w:r w:rsidR="00785AC6">
        <w:t xml:space="preserve"> </w:t>
      </w:r>
      <w:r>
        <w:t>project’s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:</w:t>
      </w:r>
    </w:p>
    <w:p w14:paraId="1DDBCB91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proofErr w:type="spellStart"/>
      <w:r>
        <w:t>Cargo.toml</w:t>
      </w:r>
      <w:proofErr w:type="spellEnd"/>
    </w:p>
    <w:p w14:paraId="141D48BA" w14:textId="77777777" w:rsidR="00FD1E86" w:rsidRPr="00844398" w:rsidRDefault="00FD1E86" w:rsidP="00785AC6">
      <w:pPr>
        <w:pStyle w:val="CodeA"/>
      </w:pPr>
      <w:r w:rsidRPr="00785AC6">
        <w:t>[profile.dev]</w:t>
      </w:r>
    </w:p>
    <w:p w14:paraId="427BD340" w14:textId="77777777" w:rsidR="00FD1E86" w:rsidRPr="00785AC6" w:rsidRDefault="00FD1E86" w:rsidP="00785AC6">
      <w:pPr>
        <w:pStyle w:val="CodeC"/>
      </w:pPr>
      <w:r w:rsidRPr="00785AC6">
        <w:t>opt-level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1</w:t>
      </w:r>
    </w:p>
    <w:p w14:paraId="23640343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overrides</w:t>
      </w:r>
      <w:r w:rsidR="00785AC6">
        <w:t xml:space="preserve"> </w:t>
      </w:r>
      <w:r>
        <w:t>the</w:t>
      </w:r>
      <w:r w:rsidR="00785AC6">
        <w:t xml:space="preserve"> </w:t>
      </w:r>
      <w:r>
        <w:t>default</w:t>
      </w:r>
      <w:r w:rsidR="00785AC6">
        <w:t xml:space="preserve"> </w:t>
      </w:r>
      <w:r>
        <w:t>setting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0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when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dev</w:t>
      </w:r>
      <w:r w:rsidR="00785AC6">
        <w:t xml:space="preserve"> </w:t>
      </w:r>
      <w:r>
        <w:t>profile</w:t>
      </w:r>
      <w:r w:rsidR="00785AC6">
        <w:t xml:space="preserve"> </w:t>
      </w:r>
      <w:r>
        <w:t>plus</w:t>
      </w:r>
      <w:r w:rsidR="00785AC6">
        <w:t xml:space="preserve"> </w:t>
      </w:r>
      <w:r>
        <w:t>our</w:t>
      </w:r>
      <w:r w:rsidR="00785AC6">
        <w:t xml:space="preserve"> </w:t>
      </w:r>
      <w:r>
        <w:t>customization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opt-level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set</w:t>
      </w:r>
      <w:r w:rsidR="00785AC6">
        <w:t xml:space="preserve"> </w:t>
      </w:r>
      <w:r w:rsidRPr="00785AC6">
        <w:rPr>
          <w:rStyle w:val="Literal"/>
        </w:rPr>
        <w:t>opt-level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1</w:t>
      </w:r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apply</w:t>
      </w:r>
      <w:r w:rsidR="00785AC6">
        <w:t xml:space="preserve"> </w:t>
      </w:r>
      <w:r>
        <w:t>more</w:t>
      </w:r>
      <w:r w:rsidR="00785AC6">
        <w:t xml:space="preserve"> </w:t>
      </w:r>
      <w:r>
        <w:t>optimizations</w:t>
      </w:r>
      <w:r w:rsidR="00785AC6">
        <w:t xml:space="preserve"> </w:t>
      </w:r>
      <w:r>
        <w:t>than</w:t>
      </w:r>
      <w:r w:rsidR="00785AC6">
        <w:t xml:space="preserve"> </w:t>
      </w:r>
      <w:r>
        <w:t>the</w:t>
      </w:r>
      <w:r w:rsidR="00785AC6">
        <w:t xml:space="preserve"> </w:t>
      </w:r>
      <w:r>
        <w:t>default,</w:t>
      </w:r>
      <w:r w:rsidR="00785AC6">
        <w:t xml:space="preserve"> </w:t>
      </w:r>
      <w:r>
        <w:t>but</w:t>
      </w:r>
      <w:r w:rsidR="00785AC6">
        <w:t xml:space="preserve"> </w:t>
      </w:r>
      <w:r>
        <w:t>not</w:t>
      </w:r>
      <w:r w:rsidR="00785AC6">
        <w:t xml:space="preserve"> </w:t>
      </w:r>
      <w:r>
        <w:t>as</w:t>
      </w:r>
      <w:r w:rsidR="00785AC6">
        <w:t xml:space="preserve"> </w:t>
      </w:r>
      <w:r>
        <w:t>many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release</w:t>
      </w:r>
      <w:r w:rsidR="00785AC6">
        <w:t xml:space="preserve"> </w:t>
      </w:r>
      <w:r>
        <w:t>build.</w:t>
      </w:r>
    </w:p>
    <w:p w14:paraId="4EDDDFFB" w14:textId="04ED8A23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full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configuration</w:t>
      </w:r>
      <w:r w:rsidR="00785AC6">
        <w:t xml:space="preserve"> </w:t>
      </w:r>
      <w:r>
        <w:t>options</w:t>
      </w:r>
      <w:r w:rsidR="00785AC6">
        <w:t xml:space="preserve"> </w:t>
      </w:r>
      <w:r>
        <w:t>and</w:t>
      </w:r>
      <w:r w:rsidR="00785AC6">
        <w:t xml:space="preserve"> </w:t>
      </w:r>
      <w:r>
        <w:t>defaults</w:t>
      </w:r>
      <w:r w:rsidR="00785AC6">
        <w:t xml:space="preserve"> </w:t>
      </w:r>
      <w:r>
        <w:t>for</w:t>
      </w:r>
      <w:r w:rsidR="00785AC6">
        <w:t xml:space="preserve"> </w:t>
      </w:r>
      <w:r>
        <w:t>each</w:t>
      </w:r>
      <w:r w:rsidR="00785AC6">
        <w:t xml:space="preserve"> </w:t>
      </w:r>
      <w:r>
        <w:t>profile,</w:t>
      </w:r>
      <w:r w:rsidR="00785AC6">
        <w:t xml:space="preserve"> </w:t>
      </w:r>
      <w:r>
        <w:t>see</w:t>
      </w:r>
      <w:r w:rsidR="00785AC6">
        <w:t xml:space="preserve"> </w:t>
      </w: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6" w:history="1">
        <w:r w:rsidR="002A3A1B" w:rsidRPr="00AA2326">
          <w:rPr>
            <w:rStyle w:val="EmphasisItalic"/>
          </w:rPr>
          <w:t>https://doc.rust-lang.org/cargo/</w:t>
        </w:r>
      </w:hyperlink>
      <w:r>
        <w:t>.</w:t>
      </w:r>
    </w:p>
    <w:p w14:paraId="30E67454" w14:textId="77777777" w:rsidR="00FD1E86" w:rsidRDefault="00FD1E86" w:rsidP="00785AC6">
      <w:pPr>
        <w:pStyle w:val="HeadA"/>
      </w:pPr>
      <w:bookmarkStart w:id="3" w:name="publishing-a-crate-to-crates.io"/>
      <w:bookmarkEnd w:id="3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140993AF" w14:textId="77777777" w:rsidR="00FD1E86" w:rsidRDefault="00FD1E86" w:rsidP="00785AC6">
      <w:pPr>
        <w:pStyle w:val="BodyFirst"/>
      </w:pPr>
      <w:r>
        <w:lastRenderedPageBreak/>
        <w:t>We’ve</w:t>
      </w:r>
      <w:r w:rsidR="00785AC6">
        <w:t xml:space="preserve"> </w:t>
      </w:r>
      <w:r>
        <w:t>used</w:t>
      </w:r>
      <w:r w:rsidR="00785AC6">
        <w:t xml:space="preserve"> </w:t>
      </w:r>
      <w:r>
        <w:t>packages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as</w:t>
      </w:r>
      <w:r w:rsidR="00785AC6">
        <w:t xml:space="preserve"> </w:t>
      </w:r>
      <w:r>
        <w:t>dependencies</w:t>
      </w:r>
      <w:r w:rsidR="00785AC6">
        <w:t xml:space="preserve"> </w:t>
      </w:r>
      <w:r>
        <w:t>of</w:t>
      </w:r>
      <w:r w:rsidR="00785AC6">
        <w:t xml:space="preserve"> </w:t>
      </w:r>
      <w:r>
        <w:t>our</w:t>
      </w:r>
      <w:r w:rsidR="00785AC6">
        <w:t xml:space="preserve"> </w:t>
      </w:r>
      <w:r>
        <w:t>project,</w:t>
      </w:r>
      <w:r w:rsidR="00785AC6">
        <w:t xml:space="preserve"> </w:t>
      </w:r>
      <w:r>
        <w:t>but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share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for</w:t>
      </w:r>
      <w:r w:rsidR="00785AC6">
        <w:t xml:space="preserve"> </w:t>
      </w:r>
      <w:r>
        <w:t>other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by</w:t>
      </w:r>
      <w:r w:rsidR="00785AC6">
        <w:t xml:space="preserve"> </w:t>
      </w:r>
      <w:r>
        <w:t>publishing</w:t>
      </w:r>
      <w:r w:rsidR="00785AC6">
        <w:t xml:space="preserve"> </w:t>
      </w:r>
      <w:r>
        <w:t>your</w:t>
      </w:r>
      <w:r w:rsidR="00785AC6">
        <w:t xml:space="preserve"> </w:t>
      </w:r>
      <w:r>
        <w:t>own</w:t>
      </w:r>
      <w:r w:rsidR="00785AC6">
        <w:t xml:space="preserve"> </w:t>
      </w:r>
      <w:r>
        <w:t>packages.</w:t>
      </w:r>
      <w:r w:rsidR="00785AC6">
        <w:t xml:space="preserve"> </w:t>
      </w:r>
      <w:r>
        <w:t>Crates.io</w:t>
      </w:r>
      <w:r w:rsidR="00785AC6">
        <w:t xml:space="preserve"> </w:t>
      </w:r>
      <w:r>
        <w:t>distributes</w:t>
      </w:r>
      <w:r w:rsidR="00785AC6">
        <w:t xml:space="preserve"> </w:t>
      </w:r>
      <w:r>
        <w:t>the</w:t>
      </w:r>
      <w:r w:rsidR="00785AC6">
        <w:t xml:space="preserve"> </w:t>
      </w:r>
      <w:r>
        <w:t>source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packages,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primarily</w:t>
      </w:r>
      <w:r w:rsidR="00785AC6">
        <w:t xml:space="preserve"> </w:t>
      </w:r>
      <w:r>
        <w:t>hosts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open</w:t>
      </w:r>
      <w:r w:rsidR="00785AC6">
        <w:t xml:space="preserve"> </w:t>
      </w:r>
      <w:r>
        <w:t>source.</w:t>
      </w:r>
    </w:p>
    <w:p w14:paraId="4E7359E5" w14:textId="77777777" w:rsidR="00FD1E86" w:rsidRDefault="00FD1E86" w:rsidP="00FD1E86">
      <w:pPr>
        <w:pStyle w:val="Body"/>
      </w:pP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Cargo</w:t>
      </w:r>
      <w:r w:rsidR="00785AC6">
        <w:t xml:space="preserve"> </w:t>
      </w:r>
      <w:r>
        <w:t>have</w:t>
      </w:r>
      <w:r w:rsidR="00785AC6">
        <w:t xml:space="preserve"> </w:t>
      </w:r>
      <w:r>
        <w:t>features</w:t>
      </w:r>
      <w:r w:rsidR="00785AC6">
        <w:t xml:space="preserve"> </w:t>
      </w:r>
      <w:r>
        <w:t>that</w:t>
      </w:r>
      <w:r w:rsidR="00785AC6">
        <w:t xml:space="preserve"> </w:t>
      </w:r>
      <w:r>
        <w:t>help</w:t>
      </w:r>
      <w:r w:rsidR="00785AC6">
        <w:t xml:space="preserve"> </w:t>
      </w:r>
      <w:r>
        <w:t>make</w:t>
      </w:r>
      <w:r w:rsidR="00785AC6">
        <w:t xml:space="preserve"> </w:t>
      </w:r>
      <w:r>
        <w:t>your</w:t>
      </w:r>
      <w:r w:rsidR="00785AC6">
        <w:t xml:space="preserve"> </w:t>
      </w:r>
      <w:r>
        <w:t>published</w:t>
      </w:r>
      <w:r w:rsidR="00785AC6">
        <w:t xml:space="preserve"> </w:t>
      </w:r>
      <w:r>
        <w:t>package</w:t>
      </w:r>
      <w:r w:rsidR="00785AC6">
        <w:t xml:space="preserve"> </w:t>
      </w:r>
      <w:r>
        <w:t>easier</w:t>
      </w:r>
      <w:r w:rsidR="00785AC6">
        <w:t xml:space="preserve"> </w:t>
      </w:r>
      <w:r>
        <w:t>for</w:t>
      </w:r>
      <w:r w:rsidR="00785AC6">
        <w:t xml:space="preserve"> </w:t>
      </w:r>
      <w:r>
        <w:t>people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and</w:t>
      </w:r>
      <w:r w:rsidR="00785AC6">
        <w:t xml:space="preserve"> </w:t>
      </w:r>
      <w:r>
        <w:t>use.</w:t>
      </w:r>
      <w:r w:rsidR="00785AC6">
        <w:t xml:space="preserve"> </w:t>
      </w:r>
      <w:r>
        <w:t>We’ll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features,</w:t>
      </w:r>
      <w:r w:rsidR="00785AC6">
        <w:t xml:space="preserve"> </w:t>
      </w:r>
      <w:r>
        <w:t>then</w:t>
      </w:r>
      <w:r w:rsidR="00785AC6">
        <w:t xml:space="preserve"> </w:t>
      </w:r>
      <w:r>
        <w:t>cover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package.</w:t>
      </w:r>
    </w:p>
    <w:p w14:paraId="3A4C7E4F" w14:textId="77777777" w:rsidR="00FD1E86" w:rsidRDefault="00FD1E86" w:rsidP="00785AC6">
      <w:pPr>
        <w:pStyle w:val="HeadB"/>
      </w:pPr>
      <w:bookmarkStart w:id="4" w:name="making-useful-documentation-comments"/>
      <w:bookmarkEnd w:id="4"/>
      <w:r>
        <w:t>Making</w:t>
      </w:r>
      <w:r w:rsidR="00785AC6">
        <w:t xml:space="preserve"> </w:t>
      </w:r>
      <w:r>
        <w:t>Useful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</w:p>
    <w:p w14:paraId="2396678E" w14:textId="77777777" w:rsidR="00FD1E86" w:rsidRDefault="00FD1E86" w:rsidP="00785AC6">
      <w:pPr>
        <w:pStyle w:val="BodyFirst"/>
        <w:rPr>
          <w:szCs w:val="24"/>
        </w:rPr>
      </w:pPr>
      <w:r>
        <w:t>Accurately</w:t>
      </w:r>
      <w:r w:rsidR="00785AC6">
        <w:t xml:space="preserve"> </w:t>
      </w:r>
      <w:r>
        <w:t>documenting</w:t>
      </w:r>
      <w:r w:rsidR="00785AC6">
        <w:t xml:space="preserve"> </w:t>
      </w:r>
      <w:r>
        <w:t>your</w:t>
      </w:r>
      <w:r w:rsidR="00785AC6">
        <w:t xml:space="preserve"> </w:t>
      </w:r>
      <w:r>
        <w:t>packages</w:t>
      </w:r>
      <w:r w:rsidR="00785AC6">
        <w:t xml:space="preserve"> </w:t>
      </w:r>
      <w:r>
        <w:t>will</w:t>
      </w:r>
      <w:r w:rsidR="00785AC6">
        <w:t xml:space="preserve"> </w:t>
      </w:r>
      <w:r>
        <w:t>help</w:t>
      </w:r>
      <w:r w:rsidR="00785AC6">
        <w:t xml:space="preserve"> </w:t>
      </w:r>
      <w:r>
        <w:t>other</w:t>
      </w:r>
      <w:r w:rsidR="00785AC6">
        <w:t xml:space="preserve"> </w:t>
      </w:r>
      <w:r>
        <w:t>users</w:t>
      </w:r>
      <w:r w:rsidR="00785AC6">
        <w:t xml:space="preserve"> </w:t>
      </w:r>
      <w:r>
        <w:t>know</w:t>
      </w:r>
      <w:r w:rsidR="00785AC6">
        <w:t xml:space="preserve"> </w:t>
      </w:r>
      <w:r>
        <w:t>how</w:t>
      </w:r>
      <w:r w:rsidR="00785AC6">
        <w:t xml:space="preserve"> </w:t>
      </w:r>
      <w:r>
        <w:t>and</w:t>
      </w:r>
      <w:r w:rsidR="00785AC6">
        <w:t xml:space="preserve"> </w:t>
      </w:r>
      <w:r>
        <w:t>when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them,</w:t>
      </w:r>
      <w:r w:rsidR="00785AC6">
        <w:t xml:space="preserve"> </w:t>
      </w:r>
      <w:r>
        <w:t>so</w:t>
      </w:r>
      <w:r w:rsidR="00785AC6">
        <w:t xml:space="preserve"> </w:t>
      </w:r>
      <w:r>
        <w:t>it’s</w:t>
      </w:r>
      <w:r w:rsidR="00785AC6">
        <w:t xml:space="preserve"> </w:t>
      </w:r>
      <w:r>
        <w:t>worth</w:t>
      </w:r>
      <w:r w:rsidR="00785AC6">
        <w:t xml:space="preserve"> </w:t>
      </w:r>
      <w:r>
        <w:t>spending</w:t>
      </w:r>
      <w:r w:rsidR="00785AC6">
        <w:t xml:space="preserve"> </w:t>
      </w:r>
      <w:r>
        <w:t>some</w:t>
      </w:r>
      <w:r w:rsidR="00785AC6">
        <w:t xml:space="preserve"> </w:t>
      </w:r>
      <w:r>
        <w:t>time</w:t>
      </w:r>
      <w:r w:rsidR="00785AC6">
        <w:t xml:space="preserve"> </w:t>
      </w:r>
      <w:r>
        <w:t>to</w:t>
      </w:r>
      <w:r w:rsidR="00785AC6">
        <w:t xml:space="preserve"> </w:t>
      </w:r>
      <w:r>
        <w:t>write</w:t>
      </w:r>
      <w:r w:rsidR="00785AC6">
        <w:t xml:space="preserve"> </w:t>
      </w:r>
      <w:r>
        <w:t>documentation.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3,</w:t>
      </w:r>
      <w:r w:rsidR="00785AC6">
        <w:t xml:space="preserve"> </w:t>
      </w:r>
      <w:r>
        <w:t>we</w:t>
      </w:r>
      <w:r w:rsidR="00785AC6">
        <w:t xml:space="preserve"> </w:t>
      </w:r>
      <w:r>
        <w:t>discussed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comment</w:t>
      </w:r>
      <w:r w:rsidR="00785AC6">
        <w:t xml:space="preserve"> </w:t>
      </w:r>
      <w:r>
        <w:t>Rust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</w:t>
      </w:r>
      <w:r>
        <w:t>.</w:t>
      </w:r>
      <w:r w:rsidR="00785AC6">
        <w:t xml:space="preserve"> </w:t>
      </w:r>
      <w:r>
        <w:t>Rust</w:t>
      </w:r>
      <w:r w:rsidR="00785AC6">
        <w:t xml:space="preserve"> </w:t>
      </w:r>
      <w:r>
        <w:t>also</w:t>
      </w:r>
      <w:r w:rsidR="00785AC6">
        <w:t xml:space="preserve"> </w:t>
      </w:r>
      <w:r>
        <w:t>has</w:t>
      </w:r>
      <w:r w:rsidR="00785AC6">
        <w:t xml:space="preserve"> </w:t>
      </w:r>
      <w:r>
        <w:t>particular</w:t>
      </w:r>
      <w:r w:rsidR="00785AC6">
        <w:t xml:space="preserve"> </w:t>
      </w:r>
      <w:r>
        <w:t>kind</w:t>
      </w:r>
      <w:r w:rsidR="00785AC6">
        <w:t xml:space="preserve"> </w:t>
      </w:r>
      <w:r>
        <w:t>of</w:t>
      </w:r>
      <w:r w:rsidR="00785AC6">
        <w:t xml:space="preserve"> </w:t>
      </w:r>
      <w:r>
        <w:t>comment</w:t>
      </w:r>
      <w:r w:rsidR="00785AC6">
        <w:t xml:space="preserve"> </w:t>
      </w:r>
      <w:r>
        <w:t>for</w:t>
      </w:r>
      <w:r w:rsidR="00785AC6">
        <w:t xml:space="preserve"> </w:t>
      </w:r>
      <w:r>
        <w:t>documentation,</w:t>
      </w:r>
      <w:r w:rsidR="00785AC6">
        <w:t xml:space="preserve"> </w:t>
      </w:r>
      <w:r>
        <w:t>known</w:t>
      </w:r>
      <w:r w:rsidR="00785AC6">
        <w:t xml:space="preserve"> </w:t>
      </w:r>
      <w:r>
        <w:t>conveniently</w:t>
      </w:r>
      <w:r w:rsidR="00785AC6">
        <w:t xml:space="preserve"> </w:t>
      </w:r>
      <w:r>
        <w:t>as</w:t>
      </w:r>
      <w:r w:rsidR="00785AC6">
        <w:t xml:space="preserve"> </w:t>
      </w:r>
      <w:r w:rsidRPr="00FD1E86">
        <w:rPr>
          <w:rStyle w:val="EmphasisItalic"/>
        </w:rPr>
        <w:t>documentation</w:t>
      </w:r>
      <w:r w:rsidR="00785AC6" w:rsidRPr="007D6152">
        <w:t xml:space="preserve"> </w:t>
      </w:r>
      <w:r w:rsidRPr="00FD1E86">
        <w:rPr>
          <w:rStyle w:val="EmphasisItalic"/>
        </w:rPr>
        <w:t>comments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generate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documentation.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displays</w:t>
      </w:r>
      <w:r w:rsidR="00785AC6">
        <w:t xml:space="preserve"> </w:t>
      </w:r>
      <w:r>
        <w:t>the</w:t>
      </w:r>
      <w:r w:rsidR="00785AC6">
        <w:t xml:space="preserve"> </w:t>
      </w:r>
      <w:r>
        <w:t>contents</w:t>
      </w:r>
      <w:r w:rsidR="00785AC6">
        <w:t xml:space="preserve"> </w:t>
      </w:r>
      <w:r>
        <w:t>of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items,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programmers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how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implemented</w:t>
      </w:r>
      <w:r>
        <w:t>.</w:t>
      </w:r>
      <w:r w:rsidR="00785AC6" w:rsidRPr="007D6152">
        <w:t xml:space="preserve"> </w:t>
      </w:r>
    </w:p>
    <w:p w14:paraId="5C0F77AB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///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</w:t>
      </w:r>
      <w:r w:rsidR="00785AC6">
        <w:t xml:space="preserve"> </w:t>
      </w:r>
      <w:r>
        <w:t>and</w:t>
      </w:r>
      <w:r w:rsidR="00785AC6">
        <w:t xml:space="preserve"> </w:t>
      </w:r>
      <w:r>
        <w:t>support</w:t>
      </w:r>
      <w:r w:rsidR="00785AC6">
        <w:t xml:space="preserve"> </w:t>
      </w:r>
      <w:r>
        <w:t>Markdown</w:t>
      </w:r>
      <w:r w:rsidR="00785AC6">
        <w:t xml:space="preserve"> </w:t>
      </w:r>
      <w:r>
        <w:t>notation</w:t>
      </w:r>
      <w:r w:rsidR="00785AC6">
        <w:t xml:space="preserve"> </w:t>
      </w:r>
      <w:r>
        <w:t>for</w:t>
      </w:r>
      <w:r w:rsidR="00785AC6">
        <w:t xml:space="preserve"> </w:t>
      </w:r>
      <w:r>
        <w:t>formatting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if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You</w:t>
      </w:r>
      <w:r w:rsidR="00785AC6">
        <w:t xml:space="preserve"> </w:t>
      </w:r>
      <w:r>
        <w:t>place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just</w:t>
      </w:r>
      <w:r w:rsidR="00785AC6">
        <w:t xml:space="preserve"> </w:t>
      </w:r>
      <w:r>
        <w:t>before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they</w:t>
      </w:r>
      <w:r w:rsidR="00785AC6">
        <w:t xml:space="preserve"> </w:t>
      </w:r>
      <w:r>
        <w:t>are</w:t>
      </w:r>
      <w:r w:rsidR="00785AC6">
        <w:t xml:space="preserve"> </w:t>
      </w:r>
      <w:r>
        <w:t>documenting.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shows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for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>
        <w:t>:</w:t>
      </w:r>
    </w:p>
    <w:p w14:paraId="586EC717" w14:textId="77777777" w:rsidR="00FD1E86" w:rsidRDefault="00FD1E86" w:rsidP="00785AC6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2CD8B3BE" w14:textId="77777777" w:rsidR="00785AC6" w:rsidRDefault="00785AC6" w:rsidP="00785AC6">
      <w:pPr>
        <w:pStyle w:val="CodeA"/>
      </w:pPr>
      <w:r>
        <w:t>/// Adds one to the number given.</w:t>
      </w:r>
    </w:p>
    <w:p w14:paraId="10745991" w14:textId="77777777" w:rsidR="00785AC6" w:rsidRDefault="00785AC6" w:rsidP="00785AC6">
      <w:pPr>
        <w:pStyle w:val="CodeB"/>
      </w:pPr>
      <w:r>
        <w:t>///</w:t>
      </w:r>
    </w:p>
    <w:p w14:paraId="5A9CC579" w14:textId="77777777" w:rsidR="00785AC6" w:rsidRDefault="00785AC6" w:rsidP="00785AC6">
      <w:pPr>
        <w:pStyle w:val="CodeB"/>
      </w:pPr>
      <w:r>
        <w:t>/// # Examples</w:t>
      </w:r>
    </w:p>
    <w:p w14:paraId="4B509CD5" w14:textId="77777777" w:rsidR="00785AC6" w:rsidRDefault="00785AC6" w:rsidP="00785AC6">
      <w:pPr>
        <w:pStyle w:val="CodeB"/>
      </w:pPr>
      <w:r>
        <w:t>///</w:t>
      </w:r>
    </w:p>
    <w:p w14:paraId="6E9D641A" w14:textId="77777777" w:rsidR="00785AC6" w:rsidRDefault="00785AC6" w:rsidP="00785AC6">
      <w:pPr>
        <w:pStyle w:val="CodeB"/>
      </w:pPr>
      <w:r>
        <w:t>/// ```</w:t>
      </w:r>
    </w:p>
    <w:p w14:paraId="271639A6" w14:textId="77777777" w:rsidR="00785AC6" w:rsidRDefault="00785AC6" w:rsidP="00785AC6">
      <w:pPr>
        <w:pStyle w:val="CodeB"/>
      </w:pPr>
      <w:r>
        <w:t>/// let five = 5;</w:t>
      </w:r>
    </w:p>
    <w:p w14:paraId="1AAE670E" w14:textId="77777777" w:rsidR="00785AC6" w:rsidRDefault="00785AC6" w:rsidP="00785AC6">
      <w:pPr>
        <w:pStyle w:val="CodeB"/>
      </w:pPr>
      <w:r>
        <w:t>///</w:t>
      </w:r>
    </w:p>
    <w:p w14:paraId="2FB43E15" w14:textId="77777777" w:rsidR="00785AC6" w:rsidRDefault="00785AC6" w:rsidP="00785AC6">
      <w:pPr>
        <w:pStyle w:val="CodeB"/>
      </w:pPr>
      <w:r>
        <w:t>/// assert_eq!(6, my_crate::add_one(5));</w:t>
      </w:r>
    </w:p>
    <w:p w14:paraId="30BE75BC" w14:textId="77777777" w:rsidR="00785AC6" w:rsidRDefault="00785AC6" w:rsidP="00785AC6">
      <w:pPr>
        <w:pStyle w:val="CodeB"/>
      </w:pPr>
      <w:r>
        <w:t>/// ```</w:t>
      </w:r>
    </w:p>
    <w:p w14:paraId="15B7796D" w14:textId="77777777" w:rsidR="00785AC6" w:rsidRDefault="00785AC6" w:rsidP="00785AC6">
      <w:pPr>
        <w:pStyle w:val="CodeB"/>
      </w:pPr>
      <w:r>
        <w:t>pub fn add_one(x: i32) -&gt; i32 {</w:t>
      </w:r>
    </w:p>
    <w:p w14:paraId="3ABA130E" w14:textId="77777777" w:rsidR="00785AC6" w:rsidRDefault="00785AC6" w:rsidP="00785AC6">
      <w:pPr>
        <w:pStyle w:val="CodeB"/>
      </w:pPr>
      <w:r>
        <w:t xml:space="preserve">    x + 1</w:t>
      </w:r>
    </w:p>
    <w:p w14:paraId="0F79CC5E" w14:textId="77777777" w:rsidR="00FD1E86" w:rsidRPr="00844398" w:rsidRDefault="00785AC6" w:rsidP="00785AC6">
      <w:pPr>
        <w:pStyle w:val="CodeC"/>
      </w:pPr>
      <w:r>
        <w:t>}</w:t>
      </w:r>
    </w:p>
    <w:p w14:paraId="4EA1E22D" w14:textId="77777777" w:rsidR="00785AC6" w:rsidRDefault="00785AC6" w:rsidP="00785AC6">
      <w:pPr>
        <w:pStyle w:val="Listing"/>
      </w:pPr>
      <w:r>
        <w:t>Listing 14-2: A documentation comment for a function</w:t>
      </w:r>
    </w:p>
    <w:p w14:paraId="336EC2BF" w14:textId="77777777" w:rsidR="00FD1E86" w:rsidRDefault="00FD1E86" w:rsidP="00FD1E86">
      <w:pPr>
        <w:pStyle w:val="Body"/>
      </w:pPr>
      <w:r>
        <w:lastRenderedPageBreak/>
        <w:t>Here,</w:t>
      </w:r>
      <w:r w:rsidR="00785AC6">
        <w:t xml:space="preserve"> </w:t>
      </w:r>
      <w:r>
        <w:t>we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does,</w:t>
      </w:r>
      <w:r w:rsidR="00785AC6">
        <w:t xml:space="preserve"> </w:t>
      </w:r>
      <w:r>
        <w:t>then</w:t>
      </w:r>
      <w:r w:rsidR="00785AC6">
        <w:t xml:space="preserve"> </w:t>
      </w:r>
      <w:r>
        <w:t>start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heading</w:t>
      </w:r>
      <w:r w:rsidR="00785AC6">
        <w:t xml:space="preserve"> </w:t>
      </w:r>
      <w:r>
        <w:t>“Examples”,</w:t>
      </w:r>
      <w:r w:rsidR="00785AC6">
        <w:t xml:space="preserve"> </w:t>
      </w:r>
      <w:r>
        <w:t>and</w:t>
      </w:r>
      <w:r w:rsidR="00785AC6">
        <w:t xml:space="preserve"> </w:t>
      </w:r>
      <w:r>
        <w:t>code</w:t>
      </w:r>
      <w:r w:rsidR="00785AC6">
        <w:t xml:space="preserve"> </w:t>
      </w:r>
      <w:r>
        <w:t>that</w:t>
      </w:r>
      <w:r w:rsidR="00785AC6">
        <w:t xml:space="preserve"> </w:t>
      </w:r>
      <w:r>
        <w:t>demonstrates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generate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from</w:t>
      </w:r>
      <w:r w:rsidR="00785AC6">
        <w:t xml:space="preserve"> </w:t>
      </w:r>
      <w:r>
        <w:t>this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runs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rustdoc</w:t>
      </w:r>
      <w:proofErr w:type="spellEnd"/>
      <w:r w:rsidR="00785AC6">
        <w:t xml:space="preserve"> </w:t>
      </w:r>
      <w:r>
        <w:t>tool</w:t>
      </w:r>
      <w:r w:rsidR="00785AC6">
        <w:t xml:space="preserve"> </w:t>
      </w:r>
      <w:r>
        <w:t>distributed</w:t>
      </w:r>
      <w:r w:rsidR="00785AC6">
        <w:t xml:space="preserve"> </w:t>
      </w:r>
      <w:r>
        <w:t>with</w:t>
      </w:r>
      <w:r w:rsidR="00785AC6">
        <w:t xml:space="preserve"> </w:t>
      </w:r>
      <w:r>
        <w:t>Rust</w:t>
      </w:r>
      <w:r w:rsidR="00785AC6">
        <w:t xml:space="preserve"> </w:t>
      </w:r>
      <w:r>
        <w:t>and</w:t>
      </w:r>
      <w:r w:rsidR="00785AC6">
        <w:t xml:space="preserve"> </w:t>
      </w:r>
      <w:r>
        <w:t>puts</w:t>
      </w:r>
      <w:r w:rsidR="00785AC6">
        <w:t xml:space="preserve"> </w:t>
      </w:r>
      <w:r>
        <w:t>the</w:t>
      </w:r>
      <w:r w:rsidR="00785AC6">
        <w:t xml:space="preserve"> </w:t>
      </w:r>
      <w:r>
        <w:t>generated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target/doc</w:t>
      </w:r>
      <w:r w:rsidR="00785AC6">
        <w:t xml:space="preserve"> </w:t>
      </w:r>
      <w:r>
        <w:t>directory.</w:t>
      </w:r>
    </w:p>
    <w:p w14:paraId="3B31F087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convenience,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 w:rsidR="00785AC6">
        <w:t xml:space="preserve"> </w:t>
      </w:r>
      <w:r>
        <w:t>will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current</w:t>
      </w:r>
      <w:r w:rsidR="00785AC6">
        <w:t xml:space="preserve"> </w:t>
      </w:r>
      <w:r>
        <w:t>crate’s</w:t>
      </w:r>
      <w:r w:rsidR="00785AC6">
        <w:t xml:space="preserve"> </w:t>
      </w:r>
      <w:r>
        <w:t>documentation</w:t>
      </w:r>
      <w:r w:rsidR="00785AC6">
        <w:t xml:space="preserve"> </w:t>
      </w:r>
      <w:r>
        <w:t>(as</w:t>
      </w:r>
      <w:r w:rsidR="00785AC6">
        <w:t xml:space="preserve"> </w:t>
      </w:r>
      <w:r>
        <w:t>well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dependencies)</w:t>
      </w:r>
      <w:r w:rsidR="00785AC6">
        <w:t xml:space="preserve"> </w:t>
      </w:r>
      <w:r>
        <w:t>and</w:t>
      </w:r>
      <w:r w:rsidR="00785AC6">
        <w:t xml:space="preserve"> </w:t>
      </w:r>
      <w:r>
        <w:t>open</w:t>
      </w:r>
      <w:r w:rsidR="00785AC6">
        <w:t xml:space="preserve"> </w:t>
      </w:r>
      <w:r>
        <w:t>the</w:t>
      </w:r>
      <w:r w:rsidR="00785AC6">
        <w:t xml:space="preserve"> </w:t>
      </w:r>
      <w:r>
        <w:t>result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web</w:t>
      </w:r>
      <w:r w:rsidR="00785AC6">
        <w:t xml:space="preserve"> </w:t>
      </w:r>
      <w:r>
        <w:t>browser.</w:t>
      </w:r>
      <w:r w:rsidR="00785AC6">
        <w:t xml:space="preserve"> </w:t>
      </w:r>
      <w:r>
        <w:t>Navigate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how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gets</w:t>
      </w:r>
      <w:r w:rsidR="00785AC6">
        <w:t xml:space="preserve"> </w:t>
      </w:r>
      <w:r>
        <w:t>rendered,</w:t>
      </w:r>
      <w:r w:rsidR="00785AC6">
        <w:t xml:space="preserve"> </w:t>
      </w:r>
      <w:r>
        <w:t>shown</w:t>
      </w:r>
      <w:r w:rsidR="00785AC6">
        <w:t xml:space="preserve"> </w:t>
      </w:r>
      <w:r>
        <w:t>here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14-3:</w:t>
      </w:r>
      <w:r>
        <w:rPr>
          <w:noProof/>
        </w:rPr>
        <mc:AlternateContent>
          <mc:Choice Requires="wps">
            <w:drawing>
              <wp:inline distT="0" distB="0" distL="0" distR="0" wp14:anchorId="46964F56" wp14:editId="0F6E7421">
                <wp:extent cx="302260" cy="302260"/>
                <wp:effectExtent l="0" t="0" r="0" b="0"/>
                <wp:docPr id="4" name="Rectangle 4" descr="Rendered HTML documentation for the `add_one` function of `my_crate`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AD22F" id="Rectangle 4" o:spid="_x0000_s1026" alt="Rendered HTML documentation for the `add_one` function of `my_crate`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NgRVk/pAgAABA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05E54E67" w14:textId="77777777" w:rsidR="00FD1E86" w:rsidRDefault="00FD1E86" w:rsidP="00785AC6">
      <w:pPr>
        <w:pStyle w:val="Caption"/>
      </w:pPr>
      <w:r>
        <w:t>Figure</w:t>
      </w:r>
      <w:r w:rsidR="00785AC6">
        <w:t xml:space="preserve"> </w:t>
      </w:r>
      <w:r>
        <w:t>14-3:</w:t>
      </w:r>
      <w:r w:rsidR="00785AC6">
        <w:t xml:space="preserve"> </w:t>
      </w:r>
      <w:r>
        <w:t>HTML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</w:p>
    <w:p w14:paraId="48FD7359" w14:textId="77777777" w:rsidR="00FD1E86" w:rsidRPr="00844398" w:rsidRDefault="00785AC6" w:rsidP="00844398">
      <w:pPr>
        <w:pStyle w:val="ProductionDirective"/>
      </w:pPr>
      <w:r>
        <w:t xml:space="preserve"> </w:t>
      </w:r>
      <w:r w:rsidR="00844398">
        <w:t>au to add image</w:t>
      </w:r>
    </w:p>
    <w:p w14:paraId="3E3F046F" w14:textId="77777777" w:rsidR="00FD1E86" w:rsidRDefault="00FD1E86" w:rsidP="00785AC6">
      <w:pPr>
        <w:pStyle w:val="HeadC"/>
      </w:pPr>
      <w:bookmarkStart w:id="5" w:name="commonly-used-sections"/>
      <w:bookmarkEnd w:id="5"/>
      <w:r>
        <w:t>Commonly</w:t>
      </w:r>
      <w:r w:rsidR="00785AC6">
        <w:t xml:space="preserve"> </w:t>
      </w:r>
      <w:r>
        <w:t>Used</w:t>
      </w:r>
      <w:r w:rsidR="00785AC6">
        <w:t xml:space="preserve"> </w:t>
      </w:r>
      <w:r>
        <w:t>Sections</w:t>
      </w:r>
    </w:p>
    <w:p w14:paraId="1299EDC5" w14:textId="77777777" w:rsidR="00FD1E86" w:rsidRDefault="00FD1E86" w:rsidP="00844398">
      <w:pPr>
        <w:pStyle w:val="BodyFirst"/>
      </w:pPr>
      <w:r>
        <w:t>We</w:t>
      </w:r>
      <w:r w:rsidR="00785AC6">
        <w:t xml:space="preserve"> </w:t>
      </w:r>
      <w:r>
        <w:t>used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#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Examples</w:t>
      </w:r>
      <w:r w:rsidR="00785AC6">
        <w:t xml:space="preserve"> </w:t>
      </w:r>
      <w:r>
        <w:t>markdown</w:t>
      </w:r>
      <w:r w:rsidR="00785AC6">
        <w:t xml:space="preserve"> </w:t>
      </w:r>
      <w:r>
        <w:t>heading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HTML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title</w:t>
      </w:r>
      <w:r w:rsidR="00785AC6">
        <w:t xml:space="preserve"> </w:t>
      </w:r>
      <w:r>
        <w:t>“Examples”.</w:t>
      </w:r>
      <w:r w:rsidR="00785AC6">
        <w:t xml:space="preserve"> </w:t>
      </w:r>
      <w:r>
        <w:t>Some</w:t>
      </w:r>
      <w:r w:rsidR="00785AC6">
        <w:t xml:space="preserve"> </w:t>
      </w:r>
      <w:r>
        <w:t>other</w:t>
      </w:r>
      <w:r w:rsidR="00785AC6">
        <w:t xml:space="preserve"> </w:t>
      </w:r>
      <w:r>
        <w:t>sections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authors</w:t>
      </w:r>
      <w:r w:rsidR="00785AC6">
        <w:t xml:space="preserve"> </w:t>
      </w:r>
      <w:r>
        <w:t>commonly</w:t>
      </w:r>
      <w:r w:rsidR="00785AC6">
        <w:t xml:space="preserve"> </w:t>
      </w:r>
      <w:r>
        <w:t>use</w:t>
      </w:r>
      <w:r w:rsidR="00785AC6">
        <w:t xml:space="preserve"> </w:t>
      </w:r>
      <w:r>
        <w:t>in</w:t>
      </w:r>
      <w:r w:rsidR="00785AC6">
        <w:t xml:space="preserve"> </w:t>
      </w:r>
      <w:r>
        <w:t>their</w:t>
      </w:r>
      <w:r w:rsidR="00785AC6">
        <w:t xml:space="preserve"> </w:t>
      </w:r>
      <w:r>
        <w:t>documentation</w:t>
      </w:r>
      <w:r w:rsidR="00785AC6">
        <w:t xml:space="preserve"> </w:t>
      </w:r>
      <w:r>
        <w:t>include:</w:t>
      </w:r>
    </w:p>
    <w:p w14:paraId="36435112" w14:textId="77777777" w:rsidR="00FD1E86" w:rsidRDefault="00FD1E86" w:rsidP="00785AC6">
      <w:pPr>
        <w:pStyle w:val="BulletA"/>
      </w:pPr>
      <w:r w:rsidRPr="00844398">
        <w:rPr>
          <w:rStyle w:val="EmphasisBold"/>
        </w:rPr>
        <w:t>Panics</w:t>
      </w:r>
      <w:r>
        <w:t>:</w:t>
      </w:r>
      <w:r w:rsidR="00785AC6">
        <w:t xml:space="preserve"> </w:t>
      </w:r>
      <w:r>
        <w:t>The</w:t>
      </w:r>
      <w:r w:rsidR="00785AC6">
        <w:t xml:space="preserve"> </w:t>
      </w:r>
      <w:r>
        <w:t>scenarios</w:t>
      </w:r>
      <w:r w:rsidR="00785AC6">
        <w:t xml:space="preserve"> </w:t>
      </w:r>
      <w:r>
        <w:t>in</w:t>
      </w:r>
      <w:r w:rsidR="00785AC6">
        <w:t xml:space="preserve"> </w:t>
      </w:r>
      <w:r>
        <w:t>which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could</w:t>
      </w:r>
      <w:r w:rsidR="00785AC6">
        <w:t xml:space="preserve"> </w:t>
      </w:r>
      <w:r w:rsidRPr="00785AC6">
        <w:rPr>
          <w:rStyle w:val="Literal"/>
        </w:rPr>
        <w:t>panic!</w:t>
      </w:r>
      <w:r>
        <w:t>.</w:t>
      </w:r>
      <w:r w:rsidR="00785AC6">
        <w:t xml:space="preserve"> </w:t>
      </w:r>
      <w:r>
        <w:t>Callers</w:t>
      </w:r>
      <w:r w:rsidR="00785AC6">
        <w:t xml:space="preserve"> </w:t>
      </w:r>
      <w:r>
        <w:t>of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who</w:t>
      </w:r>
      <w:r w:rsidR="00785AC6">
        <w:t xml:space="preserve"> </w:t>
      </w:r>
      <w:r>
        <w:t>don’t</w:t>
      </w:r>
      <w:r w:rsidR="00785AC6">
        <w:t xml:space="preserve"> </w:t>
      </w:r>
      <w:r>
        <w:t>want</w:t>
      </w:r>
      <w:r w:rsidR="00785AC6">
        <w:t xml:space="preserve"> </w:t>
      </w:r>
      <w:r>
        <w:t>their</w:t>
      </w:r>
      <w:r w:rsidR="00785AC6">
        <w:t xml:space="preserve"> </w:t>
      </w:r>
      <w:r>
        <w:t>programs</w:t>
      </w:r>
      <w:r w:rsidR="00785AC6">
        <w:t xml:space="preserve"> </w:t>
      </w:r>
      <w:r>
        <w:t>to</w:t>
      </w:r>
      <w:r w:rsidR="00785AC6">
        <w:t xml:space="preserve"> </w:t>
      </w:r>
      <w:r>
        <w:t>panic</w:t>
      </w:r>
      <w:r w:rsidR="00785AC6">
        <w:t xml:space="preserve"> </w:t>
      </w:r>
      <w:r>
        <w:t>should</w:t>
      </w:r>
      <w:r w:rsidR="00785AC6">
        <w:t xml:space="preserve"> </w:t>
      </w:r>
      <w:r>
        <w:t>make</w:t>
      </w:r>
      <w:r w:rsidR="00785AC6">
        <w:t xml:space="preserve"> </w:t>
      </w:r>
      <w:r>
        <w:t>sure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don’t</w:t>
      </w:r>
      <w:r w:rsidR="00785AC6">
        <w:t xml:space="preserve"> </w:t>
      </w:r>
      <w:r>
        <w:t>call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in</w:t>
      </w:r>
      <w:r w:rsidR="00785AC6">
        <w:t xml:space="preserve"> </w:t>
      </w:r>
      <w:r>
        <w:t>these</w:t>
      </w:r>
      <w:r w:rsidR="00785AC6">
        <w:t xml:space="preserve"> </w:t>
      </w:r>
      <w:r>
        <w:t>situations.</w:t>
      </w:r>
    </w:p>
    <w:p w14:paraId="4F89E359" w14:textId="77777777" w:rsidR="00FD1E86" w:rsidRDefault="00FD1E86" w:rsidP="00785AC6">
      <w:pPr>
        <w:pStyle w:val="BulletB"/>
      </w:pPr>
      <w:r w:rsidRPr="00844398">
        <w:rPr>
          <w:rStyle w:val="EmphasisBold"/>
        </w:rPr>
        <w:t>Errors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returns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Result</w:t>
      </w:r>
      <w:r>
        <w:t>,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that</w:t>
      </w:r>
      <w:r w:rsidR="00785AC6">
        <w:t xml:space="preserve"> </w:t>
      </w:r>
      <w:r>
        <w:t>might</w:t>
      </w:r>
      <w:r w:rsidR="00785AC6">
        <w:t xml:space="preserve"> </w:t>
      </w:r>
      <w:r>
        <w:t>occur</w:t>
      </w:r>
      <w:r w:rsidR="00785AC6">
        <w:t xml:space="preserve"> </w:t>
      </w:r>
      <w:r>
        <w:t>and</w:t>
      </w:r>
      <w:r w:rsidR="00785AC6">
        <w:t xml:space="preserve"> </w:t>
      </w:r>
      <w:r>
        <w:t>what</w:t>
      </w:r>
      <w:r w:rsidR="00785AC6">
        <w:t xml:space="preserve"> </w:t>
      </w:r>
      <w:r>
        <w:t>conditions</w:t>
      </w:r>
      <w:r w:rsidR="00785AC6">
        <w:t xml:space="preserve"> </w:t>
      </w:r>
      <w:r>
        <w:t>might</w:t>
      </w:r>
      <w:r w:rsidR="00785AC6">
        <w:t xml:space="preserve"> </w:t>
      </w:r>
      <w:r>
        <w:t>cause</w:t>
      </w:r>
      <w:r w:rsidR="00785AC6">
        <w:t xml:space="preserve"> </w:t>
      </w:r>
      <w:r>
        <w:t>those</w:t>
      </w:r>
      <w:r w:rsidR="00785AC6">
        <w:t xml:space="preserve"> </w:t>
      </w:r>
      <w:r>
        <w:t>errors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returned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helpful</w:t>
      </w:r>
      <w:r w:rsidR="00785AC6">
        <w:t xml:space="preserve"> </w:t>
      </w:r>
      <w:r>
        <w:t>to</w:t>
      </w:r>
      <w:r w:rsidR="00785AC6">
        <w:t xml:space="preserve"> </w:t>
      </w:r>
      <w:r>
        <w:t>callers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write</w:t>
      </w:r>
      <w:r w:rsidR="00785AC6">
        <w:t xml:space="preserve"> </w:t>
      </w:r>
      <w:r>
        <w:t>code</w:t>
      </w:r>
      <w:r w:rsidR="00785AC6">
        <w:t xml:space="preserve"> </w:t>
      </w:r>
      <w:r>
        <w:t>to</w:t>
      </w:r>
      <w:r w:rsidR="00785AC6">
        <w:t xml:space="preserve"> </w:t>
      </w:r>
      <w:r>
        <w:t>handle</w:t>
      </w:r>
      <w:r w:rsidR="00785AC6">
        <w:t xml:space="preserve"> </w:t>
      </w:r>
      <w:r>
        <w:t>the</w:t>
      </w:r>
      <w:r w:rsidR="00785AC6">
        <w:t xml:space="preserve"> </w:t>
      </w:r>
      <w:r>
        <w:t>different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errors</w:t>
      </w:r>
      <w:r w:rsidR="00785AC6">
        <w:t xml:space="preserve"> </w:t>
      </w:r>
      <w:r>
        <w:t>in</w:t>
      </w:r>
      <w:r w:rsidR="00785AC6">
        <w:t xml:space="preserve"> </w:t>
      </w:r>
      <w:r>
        <w:t>different</w:t>
      </w:r>
      <w:r w:rsidR="00785AC6">
        <w:t xml:space="preserve"> </w:t>
      </w:r>
      <w:r>
        <w:t>ways.</w:t>
      </w:r>
    </w:p>
    <w:p w14:paraId="77E3B5EE" w14:textId="0F67CBC1" w:rsidR="00FD1E86" w:rsidRDefault="00FD1E86" w:rsidP="00785AC6">
      <w:pPr>
        <w:pStyle w:val="BulletC"/>
      </w:pPr>
      <w:r w:rsidRPr="00844398">
        <w:rPr>
          <w:rStyle w:val="EmphasisBold"/>
        </w:rPr>
        <w:t>Safety</w:t>
      </w:r>
      <w:r>
        <w:t>:</w:t>
      </w:r>
      <w:r w:rsidR="00785AC6">
        <w:t xml:space="preserve"> </w:t>
      </w:r>
      <w:r>
        <w:t>If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 w:rsidR="00BD1657">
        <w:t>is</w:t>
      </w:r>
      <w:r w:rsidR="00785AC6">
        <w:t xml:space="preserve"> </w:t>
      </w:r>
      <w:r w:rsidRPr="00785AC6">
        <w:rPr>
          <w:rStyle w:val="Literal"/>
        </w:rPr>
        <w:t>unsafe</w:t>
      </w:r>
      <w:r w:rsidR="00785AC6">
        <w:t xml:space="preserve"> </w:t>
      </w:r>
      <w:r w:rsidR="00BD1657">
        <w:t xml:space="preserve">to call </w:t>
      </w:r>
      <w:r>
        <w:t>(we</w:t>
      </w:r>
      <w:r w:rsidR="00785AC6">
        <w:t xml:space="preserve"> </w:t>
      </w:r>
      <w:r>
        <w:t>will</w:t>
      </w:r>
      <w:r w:rsidR="00785AC6">
        <w:t xml:space="preserve"> </w:t>
      </w:r>
      <w:r>
        <w:t>discuss</w:t>
      </w:r>
      <w:r w:rsidR="00BD1657">
        <w:t xml:space="preserve"> unsafety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19),</w:t>
      </w:r>
      <w:r w:rsidR="00785AC6">
        <w:t xml:space="preserve"> </w:t>
      </w:r>
      <w:r>
        <w:t>there</w:t>
      </w:r>
      <w:r w:rsidR="00785AC6">
        <w:t xml:space="preserve"> </w:t>
      </w:r>
      <w:r>
        <w:t>should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 w:rsidR="00BD1657">
        <w:t xml:space="preserve">explaining why the function is unsafe and </w:t>
      </w:r>
      <w:r>
        <w:t>covering</w:t>
      </w:r>
      <w:r w:rsidR="00785AC6">
        <w:t xml:space="preserve"> </w:t>
      </w:r>
      <w:r>
        <w:t>the</w:t>
      </w:r>
      <w:r w:rsidR="00785AC6">
        <w:t xml:space="preserve"> </w:t>
      </w:r>
      <w:r>
        <w:t>invariants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function</w:t>
      </w:r>
      <w:r w:rsidR="00785AC6">
        <w:t xml:space="preserve"> </w:t>
      </w:r>
      <w:r>
        <w:t>expects</w:t>
      </w:r>
      <w:r w:rsidR="00785AC6">
        <w:t xml:space="preserve"> </w:t>
      </w:r>
      <w:r>
        <w:t>callers</w:t>
      </w:r>
      <w:r w:rsidR="00785AC6">
        <w:t xml:space="preserve"> </w:t>
      </w:r>
      <w:r>
        <w:t>to</w:t>
      </w:r>
      <w:r w:rsidR="00785AC6">
        <w:t xml:space="preserve"> </w:t>
      </w:r>
      <w:r>
        <w:t>uphold.</w:t>
      </w:r>
    </w:p>
    <w:p w14:paraId="75C75B2D" w14:textId="77777777" w:rsidR="00FD1E86" w:rsidRDefault="00FD1E86" w:rsidP="00FD1E86">
      <w:pPr>
        <w:pStyle w:val="Body"/>
      </w:pPr>
      <w:r>
        <w:t>Most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</w:t>
      </w:r>
      <w:r w:rsidR="00785AC6">
        <w:t xml:space="preserve"> </w:t>
      </w:r>
      <w:r>
        <w:t>sections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these</w:t>
      </w:r>
      <w:r w:rsidR="00785AC6">
        <w:t xml:space="preserve"> </w:t>
      </w:r>
      <w:r>
        <w:t>sections,</w:t>
      </w:r>
      <w:r w:rsidR="00785AC6">
        <w:t xml:space="preserve"> </w:t>
      </w:r>
      <w:r>
        <w:t>but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good</w:t>
      </w:r>
      <w:r w:rsidR="00785AC6">
        <w:t xml:space="preserve"> </w:t>
      </w:r>
      <w:r>
        <w:t>list</w:t>
      </w:r>
      <w:r w:rsidR="00785AC6">
        <w:t xml:space="preserve"> </w:t>
      </w:r>
      <w:r>
        <w:t>to</w:t>
      </w:r>
      <w:r w:rsidR="00785AC6">
        <w:t xml:space="preserve"> </w:t>
      </w:r>
      <w:r>
        <w:t>check</w:t>
      </w:r>
      <w:r w:rsidR="00785AC6">
        <w:t xml:space="preserve"> </w:t>
      </w:r>
      <w:r>
        <w:t>to</w:t>
      </w:r>
      <w:r w:rsidR="00785AC6">
        <w:t xml:space="preserve"> </w:t>
      </w:r>
      <w:r>
        <w:t>remind</w:t>
      </w:r>
      <w:r w:rsidR="00785AC6">
        <w:t xml:space="preserve"> </w:t>
      </w:r>
      <w:r>
        <w:t>you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things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calling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interested</w:t>
      </w:r>
      <w:r w:rsidR="00785AC6">
        <w:t xml:space="preserve"> </w:t>
      </w:r>
      <w:r>
        <w:t>in</w:t>
      </w:r>
      <w:r w:rsidR="00785AC6">
        <w:t xml:space="preserve"> </w:t>
      </w:r>
      <w:r>
        <w:t>knowing</w:t>
      </w:r>
      <w:r w:rsidR="00785AC6">
        <w:t xml:space="preserve"> </w:t>
      </w:r>
      <w:r>
        <w:t>about.</w:t>
      </w:r>
    </w:p>
    <w:p w14:paraId="7C01C6F4" w14:textId="77777777" w:rsidR="00FD1E86" w:rsidRDefault="00FD1E86" w:rsidP="00785AC6">
      <w:pPr>
        <w:pStyle w:val="HeadC"/>
      </w:pPr>
      <w:bookmarkStart w:id="6" w:name="documentation-comments-as-tests"/>
      <w:bookmarkEnd w:id="6"/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as</w:t>
      </w:r>
      <w:r w:rsidR="00785AC6">
        <w:t xml:space="preserve"> </w:t>
      </w:r>
      <w:r>
        <w:t>Tests</w:t>
      </w:r>
    </w:p>
    <w:p w14:paraId="6B3A7759" w14:textId="77777777" w:rsidR="00FD1E86" w:rsidRDefault="00FD1E86" w:rsidP="00844398">
      <w:pPr>
        <w:pStyle w:val="BodyFirst"/>
      </w:pPr>
      <w:r>
        <w:lastRenderedPageBreak/>
        <w:t>Adding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code</w:t>
      </w:r>
      <w:r w:rsidR="00785AC6">
        <w:t xml:space="preserve"> </w:t>
      </w:r>
      <w:r>
        <w:t>blocks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way</w:t>
      </w:r>
      <w:r w:rsidR="00785AC6">
        <w:t xml:space="preserve"> </w:t>
      </w:r>
      <w:r>
        <w:t>to</w:t>
      </w:r>
      <w:r w:rsidR="00785AC6">
        <w:t xml:space="preserve"> </w:t>
      </w:r>
      <w:r>
        <w:t>clearly</w:t>
      </w:r>
      <w:r w:rsidR="00785AC6">
        <w:t xml:space="preserve"> </w:t>
      </w:r>
      <w:r>
        <w:t>demonstrate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library,</w:t>
      </w:r>
      <w:r w:rsidR="00785AC6">
        <w:t xml:space="preserve"> </w:t>
      </w:r>
      <w:r>
        <w:t>but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an</w:t>
      </w:r>
      <w:r w:rsidR="00785AC6">
        <w:t xml:space="preserve"> </w:t>
      </w:r>
      <w:r>
        <w:t>additional</w:t>
      </w:r>
      <w:r w:rsidR="00785AC6">
        <w:t xml:space="preserve"> </w:t>
      </w:r>
      <w:r>
        <w:t>bonus: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examples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documentation</w:t>
      </w:r>
      <w:r w:rsidR="00785AC6">
        <w:t xml:space="preserve"> </w:t>
      </w:r>
      <w:r>
        <w:t>as</w:t>
      </w:r>
      <w:r w:rsidR="00785AC6">
        <w:t xml:space="preserve"> </w:t>
      </w:r>
      <w:r>
        <w:t>tests!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better</w:t>
      </w:r>
      <w:r w:rsidR="00785AC6">
        <w:t xml:space="preserve"> </w:t>
      </w:r>
      <w:r>
        <w:t>than</w:t>
      </w:r>
      <w:r w:rsidR="00785AC6">
        <w:t xml:space="preserve"> </w:t>
      </w:r>
      <w:r>
        <w:t>documentation</w:t>
      </w:r>
      <w:r w:rsidR="00785AC6">
        <w:t xml:space="preserve"> </w:t>
      </w:r>
      <w:r>
        <w:t>with</w:t>
      </w:r>
      <w:r w:rsidR="00785AC6">
        <w:t xml:space="preserve"> </w:t>
      </w:r>
      <w:r>
        <w:t>examples.</w:t>
      </w:r>
      <w:r w:rsidR="00785AC6">
        <w:t xml:space="preserve"> </w:t>
      </w:r>
      <w:r>
        <w:t>Nothing</w:t>
      </w:r>
      <w:r w:rsidR="00785AC6">
        <w:t xml:space="preserve"> </w:t>
      </w:r>
      <w:r>
        <w:t>is</w:t>
      </w:r>
      <w:r w:rsidR="00785AC6">
        <w:t xml:space="preserve"> </w:t>
      </w:r>
      <w:r>
        <w:t>worse</w:t>
      </w:r>
      <w:r w:rsidR="00785AC6">
        <w:t xml:space="preserve"> </w:t>
      </w:r>
      <w:r>
        <w:t>than</w:t>
      </w:r>
      <w:r w:rsidR="00785AC6">
        <w:t xml:space="preserve"> </w:t>
      </w:r>
      <w:r>
        <w:t>examples</w:t>
      </w:r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actually</w:t>
      </w:r>
      <w:r w:rsidR="00785AC6">
        <w:t xml:space="preserve"> </w:t>
      </w:r>
      <w:r>
        <w:t>work</w:t>
      </w:r>
      <w:r w:rsidR="00785AC6">
        <w:t xml:space="preserve"> </w:t>
      </w:r>
      <w:r>
        <w:t>because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has</w:t>
      </w:r>
      <w:r w:rsidR="00785AC6">
        <w:t xml:space="preserve"> </w:t>
      </w:r>
      <w:r>
        <w:t>changed</w:t>
      </w:r>
      <w:r w:rsidR="00785AC6">
        <w:t xml:space="preserve"> </w:t>
      </w:r>
      <w:r>
        <w:t>since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written.</w:t>
      </w:r>
      <w:r w:rsidR="00785AC6">
        <w:t xml:space="preserve"> </w:t>
      </w:r>
      <w:r>
        <w:t>Try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like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14-2;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see</w:t>
      </w:r>
      <w:r w:rsidR="00785AC6">
        <w:t xml:space="preserve"> </w:t>
      </w:r>
      <w:r>
        <w:t>a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test</w:t>
      </w:r>
      <w:r w:rsidR="00785AC6">
        <w:t xml:space="preserve"> </w:t>
      </w:r>
      <w:r>
        <w:t>results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3D018326" w14:textId="77777777" w:rsidR="00FD1E86" w:rsidRPr="00785AC6" w:rsidRDefault="00785AC6" w:rsidP="00844398">
      <w:pPr>
        <w:pStyle w:val="CodeA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my_crate</w:t>
      </w:r>
    </w:p>
    <w:p w14:paraId="7E111F58" w14:textId="77777777" w:rsidR="00FD1E86" w:rsidRPr="00785AC6" w:rsidRDefault="00FD1E86" w:rsidP="00785AC6">
      <w:pPr>
        <w:pStyle w:val="CodeB"/>
      </w:pPr>
    </w:p>
    <w:p w14:paraId="71EC6B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15DD5E63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src/lib.rs</w:t>
      </w:r>
      <w:r w:rsidR="00785AC6">
        <w:t xml:space="preserve"> </w:t>
      </w:r>
      <w:r w:rsidRPr="00785AC6">
        <w:t>-</w:t>
      </w:r>
      <w:r w:rsidR="00785AC6">
        <w:t xml:space="preserve"> </w:t>
      </w:r>
      <w:r w:rsidRPr="00785AC6">
        <w:t>add_one</w:t>
      </w:r>
      <w:r w:rsidR="00785AC6">
        <w:t xml:space="preserve"> </w:t>
      </w:r>
      <w:r w:rsidRPr="00785AC6">
        <w:t>(line</w:t>
      </w:r>
      <w:r w:rsidR="00785AC6">
        <w:t xml:space="preserve"> </w:t>
      </w:r>
      <w:r w:rsidRPr="00785AC6">
        <w:t>5)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687AC7B7" w14:textId="77777777" w:rsidR="00FD1E86" w:rsidRPr="00785AC6" w:rsidRDefault="00FD1E86" w:rsidP="00785AC6">
      <w:pPr>
        <w:pStyle w:val="CodeB"/>
      </w:pPr>
    </w:p>
    <w:p w14:paraId="494CA9D2" w14:textId="77777777" w:rsidR="00FD1E86" w:rsidRPr="00785AC6" w:rsidRDefault="00FD1E86" w:rsidP="00844398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1D1BBE2C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changing</w:t>
      </w:r>
      <w:r w:rsidR="00785AC6">
        <w:t xml:space="preserve"> </w:t>
      </w:r>
      <w:r>
        <w:t>either</w:t>
      </w:r>
      <w:r w:rsidR="00785AC6">
        <w:t xml:space="preserve"> </w:t>
      </w:r>
      <w:r>
        <w:t>the</w:t>
      </w:r>
      <w:r w:rsidR="00785AC6">
        <w:t xml:space="preserve"> </w:t>
      </w:r>
      <w:r>
        <w:t>function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assert_eq</w:t>
      </w:r>
      <w:proofErr w:type="spellEnd"/>
      <w:r w:rsidRPr="00785AC6">
        <w:rPr>
          <w:rStyle w:val="Literal"/>
        </w:rPr>
        <w:t>!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will</w:t>
      </w:r>
      <w:r w:rsidR="00785AC6">
        <w:t xml:space="preserve"> </w:t>
      </w:r>
      <w:r>
        <w:t>panic.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again,</w:t>
      </w:r>
      <w:r w:rsidR="00785AC6">
        <w:t xml:space="preserve"> </w:t>
      </w:r>
      <w:r>
        <w:t>and</w:t>
      </w:r>
      <w:r w:rsidR="00785AC6">
        <w:t xml:space="preserve"> </w:t>
      </w:r>
      <w:r>
        <w:t>you’ll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doc</w:t>
      </w:r>
      <w:r w:rsidR="00785AC6">
        <w:t xml:space="preserve"> </w:t>
      </w:r>
      <w:r>
        <w:t>tests</w:t>
      </w:r>
      <w:r w:rsidR="00785AC6">
        <w:t xml:space="preserve"> </w:t>
      </w:r>
      <w:r>
        <w:t>catch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example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are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sync</w:t>
      </w:r>
      <w:r w:rsidR="00785AC6">
        <w:t xml:space="preserve"> </w:t>
      </w:r>
      <w:r>
        <w:t>from</w:t>
      </w:r>
      <w:r w:rsidR="00785AC6">
        <w:t xml:space="preserve"> </w:t>
      </w:r>
      <w:r>
        <w:t>one</w:t>
      </w:r>
      <w:r w:rsidR="00785AC6">
        <w:t xml:space="preserve"> </w:t>
      </w:r>
      <w:r>
        <w:t>another!</w:t>
      </w:r>
    </w:p>
    <w:p w14:paraId="4C5B7281" w14:textId="77777777" w:rsidR="00FD1E86" w:rsidRPr="00844398" w:rsidRDefault="00FD1E86" w:rsidP="00844398">
      <w:pPr>
        <w:pStyle w:val="HeadC"/>
      </w:pPr>
      <w:bookmarkStart w:id="7" w:name="commenting-contained-items"/>
      <w:bookmarkEnd w:id="7"/>
      <w:r>
        <w:t>Commenting</w:t>
      </w:r>
      <w:r w:rsidR="00785AC6">
        <w:t xml:space="preserve"> </w:t>
      </w:r>
      <w:r>
        <w:t>Contained</w:t>
      </w:r>
      <w:r w:rsidR="00785AC6">
        <w:t xml:space="preserve"> </w:t>
      </w:r>
      <w:r>
        <w:t>Items</w:t>
      </w:r>
      <w:r w:rsidR="00785AC6" w:rsidRPr="00844398">
        <w:t xml:space="preserve"> </w:t>
      </w:r>
    </w:p>
    <w:p w14:paraId="6B449481" w14:textId="220935E8" w:rsidR="00FD1E86" w:rsidRDefault="00FD1E86" w:rsidP="00844398">
      <w:pPr>
        <w:pStyle w:val="BodyFirst"/>
      </w:pPr>
      <w:r>
        <w:t>There’s</w:t>
      </w:r>
      <w:r w:rsidR="00785AC6">
        <w:t xml:space="preserve"> </w:t>
      </w:r>
      <w:r>
        <w:t>another</w:t>
      </w:r>
      <w:r w:rsidR="00785AC6">
        <w:t xml:space="preserve"> </w:t>
      </w:r>
      <w:r>
        <w:t>style</w:t>
      </w:r>
      <w:r w:rsidR="00785AC6">
        <w:t xml:space="preserve"> </w:t>
      </w:r>
      <w:r>
        <w:t>of</w:t>
      </w:r>
      <w:r w:rsidR="00785AC6">
        <w:t xml:space="preserve"> </w:t>
      </w:r>
      <w:r>
        <w:t>doc</w:t>
      </w:r>
      <w:r w:rsidR="00785AC6">
        <w:t xml:space="preserve"> </w:t>
      </w:r>
      <w:r>
        <w:t>comment,</w:t>
      </w:r>
      <w:r w:rsidR="00785AC6">
        <w:t xml:space="preserve"> </w:t>
      </w:r>
      <w:r w:rsidRPr="00785AC6">
        <w:rPr>
          <w:rStyle w:val="Literal"/>
        </w:rPr>
        <w:t>//!</w:t>
      </w:r>
      <w:r>
        <w:t>,</w:t>
      </w:r>
      <w:r w:rsidR="00785AC6">
        <w:t xml:space="preserve"> </w:t>
      </w:r>
      <w:r>
        <w:t>that</w:t>
      </w:r>
      <w:r w:rsidR="00785AC6">
        <w:t xml:space="preserve"> </w:t>
      </w:r>
      <w:r>
        <w:t>adds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r>
        <w:t>comments,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adding</w:t>
      </w:r>
      <w:r w:rsidR="00785AC6">
        <w:t xml:space="preserve"> </w:t>
      </w:r>
      <w:r>
        <w:t>documentation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following</w:t>
      </w:r>
      <w:r w:rsidR="00785AC6">
        <w:t xml:space="preserve"> </w:t>
      </w:r>
      <w:r>
        <w:t>the</w:t>
      </w:r>
      <w:r w:rsidR="00785AC6">
        <w:t xml:space="preserve"> </w:t>
      </w:r>
      <w:r>
        <w:t>comments.</w:t>
      </w:r>
      <w:r w:rsidR="00785AC6">
        <w:t xml:space="preserve"> </w:t>
      </w:r>
      <w:r>
        <w:t>These</w:t>
      </w:r>
      <w:r w:rsidR="00785AC6">
        <w:t xml:space="preserve"> </w:t>
      </w:r>
      <w:r>
        <w:t>are</w:t>
      </w:r>
      <w:r w:rsidR="00785AC6">
        <w:t xml:space="preserve"> </w:t>
      </w:r>
      <w:r>
        <w:t>typically</w:t>
      </w:r>
      <w:r w:rsidR="00785AC6">
        <w:t xml:space="preserve"> </w:t>
      </w:r>
      <w:r>
        <w:t>used</w:t>
      </w:r>
      <w:r w:rsidR="00785AC6">
        <w:t xml:space="preserve"> </w:t>
      </w:r>
      <w:r>
        <w:t>inside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</w:t>
      </w:r>
      <w:r w:rsidR="00785AC6">
        <w:t xml:space="preserve"> </w:t>
      </w:r>
      <w:r>
        <w:t>file</w:t>
      </w:r>
      <w:r w:rsidR="00785AC6">
        <w:t xml:space="preserve"> </w:t>
      </w:r>
      <w:r>
        <w:t>(</w:t>
      </w:r>
      <w:r w:rsidRPr="00FD1E86">
        <w:rPr>
          <w:rStyle w:val="EmphasisItalic"/>
        </w:rPr>
        <w:t>src/lib.rs</w:t>
      </w:r>
      <w:r w:rsidR="00A14626" w:rsidRPr="00A14626">
        <w:t xml:space="preserve"> by convention</w:t>
      </w:r>
      <w:r>
        <w:t>)</w:t>
      </w:r>
      <w:r w:rsidR="00785AC6">
        <w:t xml:space="preserve"> </w:t>
      </w:r>
      <w:r>
        <w:t>or</w:t>
      </w:r>
      <w:r w:rsidR="00785AC6">
        <w:t xml:space="preserve"> </w:t>
      </w:r>
      <w:r>
        <w:t>inside</w:t>
      </w:r>
      <w:r w:rsidR="00785AC6">
        <w:t xml:space="preserve"> </w:t>
      </w:r>
      <w:r>
        <w:t>a</w:t>
      </w:r>
      <w:r w:rsidR="00785AC6">
        <w:t xml:space="preserve"> </w:t>
      </w:r>
      <w:r>
        <w:t>module</w:t>
      </w:r>
      <w:r w:rsidR="00785AC6">
        <w:t xml:space="preserve"> </w:t>
      </w:r>
      <w:r>
        <w:t>to</w:t>
      </w:r>
      <w:r w:rsidR="00785AC6">
        <w:t xml:space="preserve"> </w:t>
      </w:r>
      <w:r>
        <w:t>document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or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whole.</w:t>
      </w:r>
    </w:p>
    <w:p w14:paraId="41020A4E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that</w:t>
      </w:r>
      <w:r w:rsidR="00785AC6">
        <w:t xml:space="preserve"> </w:t>
      </w:r>
      <w:r>
        <w:t>described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add</w:t>
      </w:r>
      <w:r w:rsidR="00785AC6">
        <w:t xml:space="preserve"> </w:t>
      </w: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that</w:t>
      </w:r>
      <w:r w:rsidR="00785AC6">
        <w:t xml:space="preserve"> </w:t>
      </w:r>
      <w:r>
        <w:t>start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beginning</w:t>
      </w:r>
      <w:r w:rsidR="00785AC6">
        <w:t xml:space="preserve"> </w:t>
      </w:r>
      <w:r>
        <w:t>of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14-4:</w:t>
      </w:r>
    </w:p>
    <w:p w14:paraId="06522C7B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19810B81" w14:textId="77777777" w:rsidR="00844398" w:rsidRDefault="00844398" w:rsidP="00844398">
      <w:pPr>
        <w:pStyle w:val="CodeA"/>
      </w:pPr>
      <w:r>
        <w:t>//! # My Crate</w:t>
      </w:r>
    </w:p>
    <w:p w14:paraId="06A31CC6" w14:textId="77777777" w:rsidR="00844398" w:rsidRDefault="00844398" w:rsidP="00844398">
      <w:pPr>
        <w:pStyle w:val="CodeB"/>
      </w:pPr>
      <w:r>
        <w:t>//!</w:t>
      </w:r>
    </w:p>
    <w:p w14:paraId="3A93814A" w14:textId="77777777" w:rsidR="00844398" w:rsidRDefault="00844398" w:rsidP="00844398">
      <w:pPr>
        <w:pStyle w:val="CodeB"/>
      </w:pPr>
      <w:r>
        <w:t>//! `my_crate` is a collection of utilities to make performing certain</w:t>
      </w:r>
    </w:p>
    <w:p w14:paraId="47D3D7E9" w14:textId="77777777" w:rsidR="00844398" w:rsidRDefault="00844398" w:rsidP="00844398">
      <w:pPr>
        <w:pStyle w:val="CodeB"/>
      </w:pPr>
      <w:r>
        <w:t>//! calculations more convenient.</w:t>
      </w:r>
    </w:p>
    <w:p w14:paraId="0C6B3C5B" w14:textId="77777777" w:rsidR="00EF276C" w:rsidRDefault="00EF276C" w:rsidP="00D97459">
      <w:pPr>
        <w:pStyle w:val="CodeB"/>
      </w:pPr>
    </w:p>
    <w:p w14:paraId="250EF24B" w14:textId="77777777" w:rsidR="00844398" w:rsidRPr="00844398" w:rsidRDefault="00844398" w:rsidP="002A3A1B">
      <w:pPr>
        <w:pStyle w:val="CodeB"/>
      </w:pPr>
      <w:r>
        <w:t>/// Adds one to the number given.</w:t>
      </w:r>
    </w:p>
    <w:p w14:paraId="4971E942" w14:textId="77777777" w:rsidR="00844398" w:rsidRPr="00844398" w:rsidRDefault="00844398" w:rsidP="00844398">
      <w:pPr>
        <w:pStyle w:val="CodeC"/>
      </w:pPr>
      <w:r w:rsidRPr="00844398">
        <w:t>// ...snip...</w:t>
      </w:r>
    </w:p>
    <w:p w14:paraId="320E63CA" w14:textId="77777777" w:rsidR="00FD1E86" w:rsidRDefault="00FD1E86" w:rsidP="00844398">
      <w:pPr>
        <w:pStyle w:val="Listing"/>
      </w:pPr>
      <w:r>
        <w:lastRenderedPageBreak/>
        <w:t>Listing</w:t>
      </w:r>
      <w:r w:rsidR="00785AC6">
        <w:t xml:space="preserve"> </w:t>
      </w:r>
      <w:r>
        <w:t>14-4: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6D171BEA" w14:textId="77777777" w:rsidR="00FD1E86" w:rsidRDefault="00FD1E86" w:rsidP="00FD1E86">
      <w:pPr>
        <w:pStyle w:val="Body"/>
      </w:pPr>
      <w:r>
        <w:t>Notice</w:t>
      </w:r>
      <w:r w:rsidR="00785AC6">
        <w:t xml:space="preserve"> </w:t>
      </w:r>
      <w:r>
        <w:t>there</w:t>
      </w:r>
      <w:r w:rsidR="00785AC6">
        <w:t xml:space="preserve"> </w:t>
      </w:r>
      <w:r>
        <w:t>isn’t</w:t>
      </w:r>
      <w:r w:rsidR="00785AC6">
        <w:t xml:space="preserve"> </w:t>
      </w:r>
      <w:r>
        <w:t>any</w:t>
      </w:r>
      <w:r w:rsidR="00785AC6">
        <w:t xml:space="preserve"> </w:t>
      </w:r>
      <w:r>
        <w:t>code</w:t>
      </w:r>
      <w:r w:rsidR="00785AC6">
        <w:t xml:space="preserve"> </w:t>
      </w:r>
      <w:r>
        <w:t>after</w:t>
      </w:r>
      <w:r w:rsidR="00785AC6">
        <w:t xml:space="preserve"> </w:t>
      </w: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that</w:t>
      </w:r>
      <w:r w:rsidR="00785AC6">
        <w:t xml:space="preserve"> </w:t>
      </w:r>
      <w:r>
        <w:t>begins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>
        <w:t>.</w:t>
      </w:r>
      <w:r w:rsidR="00785AC6">
        <w:t xml:space="preserve"> </w:t>
      </w:r>
      <w:r>
        <w:t>Because</w:t>
      </w:r>
      <w:r w:rsidR="00785AC6">
        <w:t xml:space="preserve"> </w:t>
      </w:r>
      <w:r>
        <w:t>we</w:t>
      </w:r>
      <w:r w:rsidR="00785AC6">
        <w:t xml:space="preserve"> </w:t>
      </w:r>
      <w:r>
        <w:t>started</w:t>
      </w:r>
      <w:r w:rsidR="00785AC6">
        <w:t xml:space="preserve"> </w:t>
      </w:r>
      <w:r>
        <w:t>the</w:t>
      </w:r>
      <w:r w:rsidR="00785AC6">
        <w:t xml:space="preserve"> </w:t>
      </w:r>
      <w:r>
        <w:t>comments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//!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///</w:t>
      </w:r>
      <w:r>
        <w:t>,</w:t>
      </w:r>
      <w:r w:rsidR="00785AC6">
        <w:t xml:space="preserve"> </w:t>
      </w:r>
      <w:r>
        <w:t>we’re</w:t>
      </w:r>
      <w:r w:rsidR="00785AC6">
        <w:t xml:space="preserve"> </w:t>
      </w:r>
      <w:r>
        <w:t>documenting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an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follows</w:t>
      </w:r>
      <w:r w:rsidR="00785AC6">
        <w:t xml:space="preserve"> </w:t>
      </w:r>
      <w:r>
        <w:t>this</w:t>
      </w:r>
      <w:r w:rsidR="00785AC6">
        <w:t xml:space="preserve"> </w:t>
      </w:r>
      <w:r>
        <w:t>comment.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case,</w:t>
      </w:r>
      <w:r w:rsidR="00785AC6">
        <w:t xml:space="preserve"> </w:t>
      </w:r>
      <w:r>
        <w:t>the</w:t>
      </w:r>
      <w:r w:rsidR="00785AC6">
        <w:t xml:space="preserve"> </w:t>
      </w:r>
      <w:r>
        <w:t>item</w:t>
      </w:r>
      <w:r w:rsidR="00785AC6">
        <w:t xml:space="preserve"> </w:t>
      </w:r>
      <w:r>
        <w:t>that</w:t>
      </w:r>
      <w:r w:rsidR="00785AC6">
        <w:t xml:space="preserve"> </w:t>
      </w:r>
      <w:r>
        <w:t>contains</w:t>
      </w:r>
      <w:r w:rsidR="00785AC6">
        <w:t xml:space="preserve"> </w:t>
      </w:r>
      <w:r>
        <w:t>this</w:t>
      </w:r>
      <w:r w:rsidR="00785AC6">
        <w:t xml:space="preserve"> </w:t>
      </w:r>
      <w:r>
        <w:t>comment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src/lib.rs</w:t>
      </w:r>
      <w:r w:rsidR="00785AC6">
        <w:t xml:space="preserve"> </w:t>
      </w:r>
      <w:r>
        <w:t>file,</w:t>
      </w:r>
      <w:r w:rsidR="00785AC6">
        <w:t xml:space="preserve"> </w:t>
      </w:r>
      <w:r>
        <w:t>which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root.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describe</w:t>
      </w:r>
      <w:r w:rsidR="00785AC6">
        <w:t xml:space="preserve"> </w:t>
      </w:r>
      <w:r>
        <w:t>the</w:t>
      </w:r>
      <w:r w:rsidR="00785AC6">
        <w:t xml:space="preserve"> </w:t>
      </w:r>
      <w:r>
        <w:t>entire</w:t>
      </w:r>
      <w:r w:rsidR="00785AC6">
        <w:t xml:space="preserve"> </w:t>
      </w:r>
      <w:r>
        <w:t>crate.</w:t>
      </w:r>
    </w:p>
    <w:p w14:paraId="2A96D08D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--open</w:t>
      </w:r>
      <w:r>
        <w:t>,</w:t>
      </w:r>
      <w:r w:rsidR="00785AC6">
        <w:t xml:space="preserve"> </w:t>
      </w:r>
      <w:r>
        <w:t>we’ll</w:t>
      </w:r>
      <w:r w:rsidR="00785AC6">
        <w:t xml:space="preserve"> </w:t>
      </w:r>
      <w:r>
        <w:t>see</w:t>
      </w:r>
      <w:r w:rsidR="00785AC6">
        <w:t xml:space="preserve"> </w:t>
      </w:r>
      <w:r>
        <w:t>these</w:t>
      </w:r>
      <w:r w:rsidR="00785AC6">
        <w:t xml:space="preserve"> </w:t>
      </w:r>
      <w:r>
        <w:t>comments</w:t>
      </w:r>
      <w:r w:rsidR="00785AC6">
        <w:t xml:space="preserve"> </w:t>
      </w:r>
      <w:r>
        <w:t>displayed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above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public</w:t>
      </w:r>
      <w:r w:rsidR="00785AC6">
        <w:t xml:space="preserve"> </w:t>
      </w:r>
      <w:r>
        <w:t>items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14-5:</w:t>
      </w:r>
    </w:p>
    <w:p w14:paraId="76CB8477" w14:textId="77777777" w:rsidR="00FD1E86" w:rsidRDefault="00FD1E86" w:rsidP="00844398">
      <w:pPr>
        <w:pStyle w:val="Caption"/>
      </w:pPr>
      <w:r>
        <w:rPr>
          <w:noProof/>
        </w:rPr>
        <mc:AlternateContent>
          <mc:Choice Requires="wps">
            <w:drawing>
              <wp:inline distT="0" distB="0" distL="0" distR="0" wp14:anchorId="1B69E052" wp14:editId="47CF6475">
                <wp:extent cx="302260" cy="302260"/>
                <wp:effectExtent l="0" t="0" r="0" b="0"/>
                <wp:docPr id="3" name="Rectangle 3" descr="Rendered HTML documentation with a comment for the crate as a wh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AD9A" id="Rectangle 3" o:spid="_x0000_s1026" alt="Rendered HTML documentation with a comment for the crate as a whol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t>Figure</w:t>
      </w:r>
      <w:r w:rsidR="00785AC6">
        <w:t xml:space="preserve"> </w:t>
      </w:r>
      <w:r>
        <w:t>14-5:</w:t>
      </w:r>
      <w:r w:rsidR="00785AC6">
        <w:t xml:space="preserve"> </w:t>
      </w:r>
      <w:r>
        <w:t>Rendered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="00785AC6">
        <w:t xml:space="preserve"> </w:t>
      </w:r>
      <w:r>
        <w:t>including</w:t>
      </w:r>
      <w:r w:rsidR="00785AC6">
        <w:t xml:space="preserve"> </w:t>
      </w:r>
      <w:r>
        <w:t>the</w:t>
      </w:r>
      <w:r w:rsidR="00785AC6">
        <w:t xml:space="preserve"> </w:t>
      </w:r>
      <w:r>
        <w:t>comment</w:t>
      </w:r>
      <w:r w:rsidR="00785AC6">
        <w:t xml:space="preserve"> </w:t>
      </w:r>
      <w:r>
        <w:t>describing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whole</w:t>
      </w:r>
    </w:p>
    <w:p w14:paraId="78A5C1DD" w14:textId="77777777" w:rsidR="00FD1E86" w:rsidRDefault="00FD1E86" w:rsidP="00FD1E86">
      <w:pPr>
        <w:pStyle w:val="Body"/>
      </w:pPr>
      <w:r>
        <w:t>Documentation</w:t>
      </w:r>
      <w:r w:rsidR="00785AC6">
        <w:t xml:space="preserve"> </w:t>
      </w:r>
      <w:r>
        <w:t>comments</w:t>
      </w:r>
      <w:r w:rsidR="00785AC6">
        <w:t xml:space="preserve"> </w:t>
      </w:r>
      <w:r>
        <w:t>within</w:t>
      </w:r>
      <w:r w:rsidR="00785AC6">
        <w:t xml:space="preserve"> </w:t>
      </w:r>
      <w:r>
        <w:t>items</w:t>
      </w:r>
      <w:r w:rsidR="00785AC6">
        <w:t xml:space="preserve"> </w:t>
      </w:r>
      <w:r>
        <w:t>are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describing</w:t>
      </w:r>
      <w:r w:rsidR="00785AC6">
        <w:t xml:space="preserve"> </w:t>
      </w:r>
      <w:r>
        <w:t>crates</w:t>
      </w:r>
      <w:r w:rsidR="00785AC6">
        <w:t xml:space="preserve"> </w:t>
      </w:r>
      <w:r>
        <w:t>and</w:t>
      </w:r>
      <w:r w:rsidR="00785AC6">
        <w:t xml:space="preserve"> </w:t>
      </w:r>
      <w:r>
        <w:t>modules</w:t>
      </w:r>
      <w:r w:rsidR="00785AC6">
        <w:t xml:space="preserve"> </w:t>
      </w:r>
      <w:r>
        <w:t>especially.</w:t>
      </w:r>
      <w:r w:rsidR="00785AC6">
        <w:t xml:space="preserve"> </w:t>
      </w:r>
      <w:r>
        <w:t>Use</w:t>
      </w:r>
      <w:r w:rsidR="00785AC6">
        <w:t xml:space="preserve"> </w:t>
      </w:r>
      <w:r>
        <w:t>them</w:t>
      </w:r>
      <w:r w:rsidR="00785AC6">
        <w:t xml:space="preserve"> </w:t>
      </w:r>
      <w:r>
        <w:t>to</w:t>
      </w:r>
      <w:r w:rsidR="00785AC6">
        <w:t xml:space="preserve"> </w:t>
      </w:r>
      <w:r>
        <w:t>talk</w:t>
      </w:r>
      <w:r w:rsidR="00785AC6">
        <w:t xml:space="preserve"> </w:t>
      </w:r>
      <w:r>
        <w:t>about</w:t>
      </w:r>
      <w:r w:rsidR="00785AC6">
        <w:t xml:space="preserve"> </w:t>
      </w:r>
      <w:r>
        <w:t>the</w:t>
      </w:r>
      <w:r w:rsidR="00785AC6">
        <w:t xml:space="preserve"> </w:t>
      </w:r>
      <w:r>
        <w:t>purpose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container</w:t>
      </w:r>
      <w:r w:rsidR="00785AC6">
        <w:t xml:space="preserve"> </w:t>
      </w:r>
      <w:r>
        <w:t>overall</w:t>
      </w:r>
      <w:r w:rsidR="00785AC6">
        <w:t xml:space="preserve"> </w:t>
      </w:r>
      <w:r>
        <w:t>to</w:t>
      </w:r>
      <w:r w:rsidR="00785AC6">
        <w:t xml:space="preserve"> </w:t>
      </w:r>
      <w:r>
        <w:t>help</w:t>
      </w:r>
      <w:r w:rsidR="00785AC6">
        <w:t xml:space="preserve"> </w:t>
      </w: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understand</w:t>
      </w:r>
      <w:r w:rsidR="00785AC6">
        <w:t xml:space="preserve"> </w:t>
      </w:r>
      <w:r>
        <w:t>your</w:t>
      </w:r>
      <w:r w:rsidR="00785AC6">
        <w:t xml:space="preserve"> </w:t>
      </w:r>
      <w:r>
        <w:t>organization.</w:t>
      </w:r>
    </w:p>
    <w:p w14:paraId="0A0B2636" w14:textId="77777777" w:rsidR="00FD1E86" w:rsidRDefault="00FD1E86" w:rsidP="00844398">
      <w:pPr>
        <w:pStyle w:val="HeadC"/>
      </w:pPr>
      <w:bookmarkStart w:id="8" w:name="exporting-a-convenient-public-api-with-`"/>
      <w:bookmarkEnd w:id="8"/>
      <w:r>
        <w:t>Exporting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with</w:t>
      </w:r>
      <w:r w:rsidR="00785AC6">
        <w:t xml:space="preserve"> </w:t>
      </w:r>
      <w:r w:rsidRPr="002E114E">
        <w:rPr>
          <w:rStyle w:val="Literal"/>
        </w:rPr>
        <w:t>pub</w:t>
      </w:r>
      <w:r w:rsidR="00785AC6" w:rsidRPr="002E114E">
        <w:rPr>
          <w:rStyle w:val="Literal"/>
        </w:rPr>
        <w:t xml:space="preserve"> </w:t>
      </w:r>
      <w:r w:rsidRPr="002E114E">
        <w:rPr>
          <w:rStyle w:val="Literal"/>
        </w:rPr>
        <w:t>use</w:t>
      </w:r>
    </w:p>
    <w:p w14:paraId="68C5A0E2" w14:textId="77777777" w:rsidR="00FD1E86" w:rsidRDefault="00FD1E86" w:rsidP="00844398">
      <w:pPr>
        <w:pStyle w:val="BodyFirst"/>
        <w:rPr>
          <w:szCs w:val="24"/>
        </w:rPr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7,</w:t>
      </w:r>
      <w:r w:rsidR="00785AC6">
        <w:t xml:space="preserve"> </w:t>
      </w:r>
      <w:r>
        <w:t>we</w:t>
      </w:r>
      <w:r w:rsidR="00785AC6">
        <w:t xml:space="preserve"> </w:t>
      </w:r>
      <w:r>
        <w:t>covered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our</w:t>
      </w:r>
      <w:r w:rsidR="00785AC6">
        <w:t xml:space="preserve"> </w:t>
      </w:r>
      <w:r>
        <w:t>code</w:t>
      </w:r>
      <w:r w:rsidR="00785AC6">
        <w:t xml:space="preserve"> </w:t>
      </w:r>
      <w:r>
        <w:t>into</w:t>
      </w:r>
      <w:r w:rsidR="00785AC6">
        <w:t xml:space="preserve"> </w:t>
      </w:r>
      <w:r>
        <w:t>modules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mod</w:t>
      </w:r>
      <w:r w:rsidR="00785AC6">
        <w:t xml:space="preserve"> </w:t>
      </w:r>
      <w:r>
        <w:t>keyword,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items</w:t>
      </w:r>
      <w:r w:rsidR="00785AC6">
        <w:t xml:space="preserve"> </w:t>
      </w:r>
      <w:r>
        <w:t>public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t xml:space="preserve"> </w:t>
      </w:r>
      <w:r>
        <w:t>keyword,</w:t>
      </w:r>
      <w:r w:rsidR="00785AC6">
        <w:t xml:space="preserve"> </w:t>
      </w:r>
      <w:r>
        <w:t>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items</w:t>
      </w:r>
      <w:r w:rsidR="00785AC6">
        <w:t xml:space="preserve"> </w:t>
      </w:r>
      <w:r>
        <w:t>into</w:t>
      </w:r>
      <w:r w:rsidR="00785AC6">
        <w:t xml:space="preserve"> </w:t>
      </w:r>
      <w:r>
        <w:t>a</w:t>
      </w:r>
      <w:r w:rsidR="00785AC6">
        <w:t xml:space="preserve"> </w:t>
      </w:r>
      <w:r>
        <w:t>scope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keyword.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makes</w:t>
      </w:r>
      <w:r w:rsidR="00785AC6">
        <w:t xml:space="preserve"> </w:t>
      </w:r>
      <w:r>
        <w:t>sense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developing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may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very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users,</w:t>
      </w:r>
      <w:r w:rsidR="00785AC6">
        <w:t xml:space="preserve"> </w:t>
      </w:r>
      <w:r>
        <w:t>however.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wish</w:t>
      </w:r>
      <w:r w:rsidR="00785AC6">
        <w:t xml:space="preserve"> </w:t>
      </w:r>
      <w:r>
        <w:t>to</w:t>
      </w:r>
      <w:r w:rsidR="00785AC6">
        <w:t xml:space="preserve"> </w:t>
      </w:r>
      <w:r>
        <w:t>organize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>
        <w:t>structs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hierarchy</w:t>
      </w:r>
      <w:r w:rsidR="00785AC6">
        <w:t xml:space="preserve"> </w:t>
      </w:r>
      <w:r>
        <w:t>containing</w:t>
      </w:r>
      <w:r w:rsidR="00785AC6">
        <w:t xml:space="preserve"> </w:t>
      </w:r>
      <w:r>
        <w:t>multiple</w:t>
      </w:r>
      <w:r w:rsidR="00785AC6">
        <w:t xml:space="preserve"> </w:t>
      </w:r>
      <w:r>
        <w:t>levels,</w:t>
      </w:r>
      <w:r w:rsidR="00785AC6">
        <w:t xml:space="preserve"> </w:t>
      </w:r>
      <w:r>
        <w:t>but</w:t>
      </w:r>
      <w:r w:rsidR="00785AC6">
        <w:t xml:space="preserve"> </w:t>
      </w:r>
      <w:r>
        <w:t>people</w:t>
      </w:r>
      <w:r w:rsidR="00785AC6">
        <w:t xml:space="preserve"> </w:t>
      </w:r>
      <w:r>
        <w:t>that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type</w:t>
      </w:r>
      <w:r w:rsidR="00785AC6">
        <w:t xml:space="preserve"> </w:t>
      </w:r>
      <w:r>
        <w:t>you’ve</w:t>
      </w:r>
      <w:r w:rsidR="00785AC6">
        <w:t xml:space="preserve"> </w:t>
      </w:r>
      <w:r>
        <w:t>defined</w:t>
      </w:r>
      <w:r w:rsidR="00785AC6">
        <w:t xml:space="preserve"> </w:t>
      </w:r>
      <w:r>
        <w:t>deep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hierarchy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r>
        <w:t>those</w:t>
      </w:r>
      <w:r w:rsidR="00785AC6">
        <w:t xml:space="preserve"> </w:t>
      </w:r>
      <w:r>
        <w:t>types</w:t>
      </w:r>
      <w:r w:rsidR="00785AC6">
        <w:t xml:space="preserve"> </w:t>
      </w:r>
      <w:r>
        <w:t>exist.</w:t>
      </w:r>
      <w:r w:rsidR="00785AC6">
        <w:t xml:space="preserve"> </w:t>
      </w:r>
      <w:r>
        <w:t>They</w:t>
      </w:r>
      <w:r w:rsidR="00785AC6">
        <w:t xml:space="preserve"> </w:t>
      </w:r>
      <w:r>
        <w:t>might</w:t>
      </w:r>
      <w:r w:rsidR="00785AC6">
        <w:t xml:space="preserve"> </w:t>
      </w:r>
      <w:r>
        <w:t>also</w:t>
      </w:r>
      <w:r w:rsidR="00785AC6">
        <w:t xml:space="preserve"> </w:t>
      </w:r>
      <w:r>
        <w:t>be</w:t>
      </w:r>
      <w:r w:rsidR="00785AC6">
        <w:t xml:space="preserve"> </w:t>
      </w:r>
      <w:r>
        <w:t>annoyed</w:t>
      </w:r>
      <w:r w:rsidR="00785AC6">
        <w:t xml:space="preserve"> </w:t>
      </w:r>
      <w:r>
        <w:t>at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type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some_module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another_module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rPr>
          <w:rStyle w:val="Literal"/>
        </w:rPr>
        <w:t xml:space="preserve"> </w:t>
      </w:r>
      <w:proofErr w:type="spellStart"/>
      <w:r w:rsidRPr="00785AC6">
        <w:rPr>
          <w:rStyle w:val="Literal"/>
        </w:rPr>
        <w:t>my_crate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UsefulType</w:t>
      </w:r>
      <w:proofErr w:type="spellEnd"/>
      <w:r w:rsidRPr="00785AC6">
        <w:rPr>
          <w:rStyle w:val="Literal"/>
        </w:rPr>
        <w:t>;</w:t>
      </w:r>
      <w:r>
        <w:t>.</w:t>
      </w:r>
      <w:r w:rsidR="00785AC6">
        <w:t xml:space="preserve"> </w:t>
      </w:r>
    </w:p>
    <w:p w14:paraId="00B9F1F2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major</w:t>
      </w:r>
      <w:r w:rsidR="00785AC6">
        <w:t xml:space="preserve"> </w:t>
      </w:r>
      <w:r>
        <w:t>consideration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are</w:t>
      </w:r>
      <w:r w:rsidR="00785AC6">
        <w:t xml:space="preserve"> </w:t>
      </w:r>
      <w:r>
        <w:t>less</w:t>
      </w:r>
      <w:r w:rsidR="00785AC6">
        <w:t xml:space="preserve"> </w:t>
      </w:r>
      <w:r>
        <w:t>familiar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than</w:t>
      </w:r>
      <w:r w:rsidR="00785AC6">
        <w:t xml:space="preserve"> </w:t>
      </w:r>
      <w:r>
        <w:t>you</w:t>
      </w:r>
      <w:r w:rsidR="00785AC6">
        <w:t xml:space="preserve"> </w:t>
      </w:r>
      <w:r>
        <w:t>are,</w:t>
      </w:r>
      <w:r w:rsidR="00785AC6">
        <w:t xml:space="preserve"> </w:t>
      </w:r>
      <w:r>
        <w:t>and</w:t>
      </w:r>
      <w:r w:rsidR="00785AC6">
        <w:t xml:space="preserve"> </w:t>
      </w:r>
      <w:r>
        <w:t>might</w:t>
      </w:r>
      <w:r w:rsidR="00785AC6">
        <w:t xml:space="preserve"> </w:t>
      </w:r>
      <w:r>
        <w:t>have</w:t>
      </w:r>
      <w:r w:rsidR="00785AC6">
        <w:t xml:space="preserve"> </w:t>
      </w:r>
      <w:r>
        <w:t>trouble</w:t>
      </w:r>
      <w:r w:rsidR="00785AC6">
        <w:t xml:space="preserve"> </w:t>
      </w:r>
      <w:r>
        <w:t>finding</w:t>
      </w:r>
      <w:r w:rsidR="00785AC6">
        <w:t xml:space="preserve"> </w:t>
      </w:r>
      <w:r>
        <w:t>the</w:t>
      </w:r>
      <w:r w:rsidR="00785AC6">
        <w:t xml:space="preserve"> </w:t>
      </w:r>
      <w:r>
        <w:t>pieces</w:t>
      </w:r>
      <w:r w:rsidR="00785AC6">
        <w:t xml:space="preserve"> </w:t>
      </w:r>
      <w:r>
        <w:t>they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hierarchy</w:t>
      </w:r>
      <w:r w:rsidR="00785AC6">
        <w:t xml:space="preserve"> </w:t>
      </w:r>
      <w:r>
        <w:t>is</w:t>
      </w:r>
      <w:r w:rsidR="00785AC6">
        <w:t xml:space="preserve"> </w:t>
      </w:r>
      <w:r>
        <w:t>large.</w:t>
      </w:r>
    </w:p>
    <w:p w14:paraId="78837D58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good</w:t>
      </w:r>
      <w:r w:rsidR="00785AC6">
        <w:t xml:space="preserve"> </w:t>
      </w:r>
      <w:r>
        <w:t>news</w:t>
      </w:r>
      <w:r w:rsidR="00785AC6">
        <w:t xml:space="preserve"> </w:t>
      </w:r>
      <w:r>
        <w:t>is</w:t>
      </w:r>
      <w:r w:rsidR="00785AC6">
        <w:t xml:space="preserve"> </w:t>
      </w:r>
      <w:r>
        <w:t>that,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 w:rsidRPr="00FD1E86">
        <w:rPr>
          <w:rStyle w:val="EmphasisItalic"/>
        </w:rPr>
        <w:t>isn’t</w:t>
      </w:r>
      <w:r w:rsidR="00785AC6">
        <w:t xml:space="preserve"> </w:t>
      </w:r>
      <w:r>
        <w:t>convenient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from</w:t>
      </w:r>
      <w:r w:rsidR="00785AC6">
        <w:t xml:space="preserve"> </w:t>
      </w:r>
      <w:r>
        <w:t>another</w:t>
      </w:r>
      <w:r w:rsidR="00785AC6">
        <w:t xml:space="preserve"> </w:t>
      </w:r>
      <w:r>
        <w:t>library,</w:t>
      </w:r>
      <w:r w:rsidR="00785AC6">
        <w:t xml:space="preserve"> </w:t>
      </w:r>
      <w:r>
        <w:t>you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rearrange</w:t>
      </w:r>
      <w:r w:rsidR="00785AC6">
        <w:t xml:space="preserve"> </w:t>
      </w:r>
      <w:r>
        <w:t>your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organization: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  <w:r w:rsidR="00785AC6">
        <w:t xml:space="preserve"> </w:t>
      </w:r>
      <w:r>
        <w:t>to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different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private</w:t>
      </w:r>
      <w:r w:rsidR="00785AC6">
        <w:t xml:space="preserve"> </w:t>
      </w:r>
      <w:r>
        <w:t>structure,</w:t>
      </w:r>
      <w:r w:rsidR="00785AC6">
        <w:t xml:space="preserve"> </w:t>
      </w:r>
      <w:r>
        <w:t>using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>
        <w:t>.</w:t>
      </w:r>
      <w:r w:rsidR="00785AC6">
        <w:t xml:space="preserve"> </w:t>
      </w:r>
      <w:r>
        <w:t>Re-exporting</w:t>
      </w:r>
      <w:r w:rsidR="00785AC6">
        <w:t xml:space="preserve"> </w:t>
      </w:r>
      <w:r>
        <w:t>takes</w:t>
      </w:r>
      <w:r w:rsidR="00785AC6">
        <w:t xml:space="preserve"> </w:t>
      </w:r>
      <w:r>
        <w:t>a</w:t>
      </w:r>
      <w:r w:rsidR="00785AC6">
        <w:t xml:space="preserve"> </w:t>
      </w:r>
      <w:r>
        <w:t>public</w:t>
      </w:r>
      <w:r w:rsidR="00785AC6">
        <w:t xml:space="preserve"> </w:t>
      </w:r>
      <w:r>
        <w:t>item</w:t>
      </w:r>
      <w:r w:rsidR="00785AC6">
        <w:t xml:space="preserve"> </w:t>
      </w:r>
      <w:r>
        <w:t>in</w:t>
      </w:r>
      <w:r w:rsidR="00785AC6">
        <w:t xml:space="preserve"> </w:t>
      </w:r>
      <w:r>
        <w:t>one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makes</w:t>
      </w:r>
      <w:r w:rsidR="00785AC6">
        <w:t xml:space="preserve"> </w:t>
      </w:r>
      <w:r>
        <w:t>it</w:t>
      </w:r>
      <w:r w:rsidR="00785AC6">
        <w:t xml:space="preserve"> </w:t>
      </w:r>
      <w:r>
        <w:t>public</w:t>
      </w:r>
      <w:r w:rsidR="00785AC6">
        <w:t xml:space="preserve"> </w:t>
      </w:r>
      <w:r>
        <w:t>in</w:t>
      </w:r>
      <w:r w:rsidR="00785AC6">
        <w:t xml:space="preserve"> </w:t>
      </w:r>
      <w:r>
        <w:t>another</w:t>
      </w:r>
      <w:r w:rsidR="00785AC6">
        <w:t xml:space="preserve"> </w:t>
      </w:r>
      <w:r>
        <w:t>location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was</w:t>
      </w:r>
      <w:r w:rsidR="00785AC6">
        <w:t xml:space="preserve"> </w:t>
      </w:r>
      <w:r>
        <w:t>defined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location</w:t>
      </w:r>
      <w:r w:rsidR="00785AC6">
        <w:t xml:space="preserve"> </w:t>
      </w:r>
      <w:r>
        <w:t>instead.</w:t>
      </w:r>
      <w:r w:rsidR="00785AC6">
        <w:t xml:space="preserve"> </w:t>
      </w:r>
    </w:p>
    <w:p w14:paraId="676C8E28" w14:textId="77777777" w:rsidR="00FD1E86" w:rsidRDefault="00FD1E86" w:rsidP="00FD1E86">
      <w:pPr>
        <w:pStyle w:val="Body"/>
      </w:pPr>
      <w:r>
        <w:lastRenderedPageBreak/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say</w:t>
      </w:r>
      <w:r w:rsidR="00785AC6">
        <w:t xml:space="preserve"> </w:t>
      </w:r>
      <w:r>
        <w:t>we</w:t>
      </w:r>
      <w:r w:rsidR="00785AC6">
        <w:t xml:space="preserve"> </w:t>
      </w:r>
      <w:r>
        <w:t>made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for</w:t>
      </w:r>
      <w:r w:rsidR="00785AC6">
        <w:t xml:space="preserve"> </w:t>
      </w:r>
      <w:r>
        <w:t>modeling</w:t>
      </w:r>
      <w:r w:rsidR="00785AC6">
        <w:t xml:space="preserve"> </w:t>
      </w:r>
      <w:r>
        <w:t>artistic</w:t>
      </w:r>
      <w:r w:rsidR="00785AC6">
        <w:t xml:space="preserve"> </w:t>
      </w:r>
      <w:r>
        <w:t>concepts.</w:t>
      </w:r>
      <w:r w:rsidR="00785AC6">
        <w:t xml:space="preserve"> </w:t>
      </w:r>
      <w:r>
        <w:t>Within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two</w:t>
      </w:r>
      <w:r w:rsidR="00785AC6">
        <w:t xml:space="preserve"> </w:t>
      </w:r>
      <w:proofErr w:type="spellStart"/>
      <w:r>
        <w:t>enums</w:t>
      </w:r>
      <w:proofErr w:type="spellEnd"/>
      <w:r w:rsidR="00785AC6">
        <w:t xml:space="preserve"> </w:t>
      </w:r>
      <w:r>
        <w:t>named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containing</w:t>
      </w:r>
      <w:r w:rsidR="00785AC6">
        <w:t xml:space="preserve"> </w:t>
      </w:r>
      <w:r>
        <w:t>a</w:t>
      </w:r>
      <w:r w:rsidR="00785AC6">
        <w:t xml:space="preserve"> </w:t>
      </w:r>
      <w:r>
        <w:t>function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14-6:</w:t>
      </w:r>
    </w:p>
    <w:p w14:paraId="4A967D35" w14:textId="77777777" w:rsidR="00FD1E86" w:rsidRDefault="00FD1E86" w:rsidP="00844398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0A4E2A95" w14:textId="77777777" w:rsidR="00FD1E86" w:rsidRPr="00785AC6" w:rsidRDefault="00FD1E86" w:rsidP="00844398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73C43ED0" w14:textId="77777777" w:rsidR="00FD1E86" w:rsidRPr="00785AC6" w:rsidRDefault="00FD1E86" w:rsidP="00785AC6">
      <w:pPr>
        <w:pStyle w:val="CodeB"/>
      </w:pPr>
      <w:r w:rsidRPr="00785AC6">
        <w:t>//!</w:t>
      </w:r>
    </w:p>
    <w:p w14:paraId="4AAAA39A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0F533679" w14:textId="77777777" w:rsidR="00FD1E86" w:rsidRPr="00785AC6" w:rsidRDefault="00FD1E86" w:rsidP="00785AC6">
      <w:pPr>
        <w:pStyle w:val="CodeB"/>
      </w:pPr>
    </w:p>
    <w:p w14:paraId="065D662D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482571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5F8EEB61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PrimaryColor</w:t>
      </w:r>
      <w:r>
        <w:t xml:space="preserve"> </w:t>
      </w:r>
      <w:r w:rsidR="00FD1E86" w:rsidRPr="00785AC6">
        <w:t>{</w:t>
      </w:r>
    </w:p>
    <w:p w14:paraId="08E8C0E2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Red,</w:t>
      </w:r>
    </w:p>
    <w:p w14:paraId="643C4D01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Yellow,</w:t>
      </w:r>
    </w:p>
    <w:p w14:paraId="78631453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Blue,</w:t>
      </w:r>
    </w:p>
    <w:p w14:paraId="0C0FA2C0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4EE3571F" w14:textId="77777777" w:rsidR="00FD1E86" w:rsidRPr="00785AC6" w:rsidRDefault="00FD1E86" w:rsidP="00785AC6">
      <w:pPr>
        <w:pStyle w:val="CodeB"/>
      </w:pPr>
    </w:p>
    <w:p w14:paraId="0292230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according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the</w:t>
      </w:r>
      <w:r>
        <w:t xml:space="preserve"> </w:t>
      </w:r>
      <w:r w:rsidR="00FD1E86" w:rsidRPr="00785AC6">
        <w:t>RYB</w:t>
      </w:r>
      <w:r>
        <w:t xml:space="preserve"> </w:t>
      </w:r>
      <w:r w:rsidR="00FD1E86" w:rsidRPr="00785AC6">
        <w:t>color</w:t>
      </w:r>
      <w:r>
        <w:t xml:space="preserve"> </w:t>
      </w:r>
      <w:r w:rsidR="00FD1E86" w:rsidRPr="00785AC6">
        <w:t>model.</w:t>
      </w:r>
    </w:p>
    <w:p w14:paraId="3B5639B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enum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75F17647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Orange,</w:t>
      </w:r>
    </w:p>
    <w:p w14:paraId="4B536D3D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Green,</w:t>
      </w:r>
    </w:p>
    <w:p w14:paraId="5A92A948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Purple,</w:t>
      </w:r>
    </w:p>
    <w:p w14:paraId="47750D1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0850931" w14:textId="77777777" w:rsidR="00FD1E86" w:rsidRPr="00785AC6" w:rsidRDefault="00FD1E86" w:rsidP="00785AC6">
      <w:pPr>
        <w:pStyle w:val="CodeB"/>
      </w:pPr>
      <w:r w:rsidRPr="00785AC6">
        <w:t>}</w:t>
      </w:r>
    </w:p>
    <w:p w14:paraId="3ABEA013" w14:textId="77777777" w:rsidR="00FD1E86" w:rsidRPr="00785AC6" w:rsidRDefault="00FD1E86" w:rsidP="00785AC6">
      <w:pPr>
        <w:pStyle w:val="CodeB"/>
      </w:pPr>
    </w:p>
    <w:p w14:paraId="3E0FDBB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16D852E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kinds::*;</w:t>
      </w:r>
    </w:p>
    <w:p w14:paraId="619AECEE" w14:textId="77777777" w:rsidR="00FD1E86" w:rsidRPr="00785AC6" w:rsidRDefault="00FD1E86" w:rsidP="00785AC6">
      <w:pPr>
        <w:pStyle w:val="CodeB"/>
      </w:pPr>
    </w:p>
    <w:p w14:paraId="0F8061A6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Combines</w:t>
      </w:r>
      <w:r>
        <w:t xml:space="preserve"> </w:t>
      </w:r>
      <w:r w:rsidR="00FD1E86" w:rsidRPr="00785AC6">
        <w:t>two</w:t>
      </w:r>
      <w:r>
        <w:t xml:space="preserve"> </w:t>
      </w:r>
      <w:r w:rsidR="00FD1E86" w:rsidRPr="00785AC6">
        <w:t>primary</w:t>
      </w:r>
      <w:r>
        <w:t xml:space="preserve"> </w:t>
      </w:r>
      <w:r w:rsidR="00FD1E86" w:rsidRPr="00785AC6">
        <w:t>colors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equal</w:t>
      </w:r>
      <w:r>
        <w:t xml:space="preserve"> </w:t>
      </w:r>
      <w:r w:rsidR="00FD1E86" w:rsidRPr="00785AC6">
        <w:t>amounts</w:t>
      </w:r>
      <w:r>
        <w:t xml:space="preserve"> </w:t>
      </w:r>
      <w:r w:rsidR="00FD1E86" w:rsidRPr="00785AC6">
        <w:t>to</w:t>
      </w:r>
      <w:r>
        <w:t xml:space="preserve"> </w:t>
      </w:r>
      <w:r w:rsidR="00FD1E86" w:rsidRPr="00785AC6">
        <w:t>create</w:t>
      </w:r>
    </w:p>
    <w:p w14:paraId="4B2ECD8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///</w:t>
      </w:r>
      <w:r>
        <w:t xml:space="preserve"> </w:t>
      </w:r>
      <w:r w:rsidR="00FD1E86" w:rsidRPr="00785AC6">
        <w:t>a</w:t>
      </w:r>
      <w:r>
        <w:t xml:space="preserve"> </w:t>
      </w:r>
      <w:r w:rsidR="00FD1E86" w:rsidRPr="00785AC6">
        <w:t>secondary</w:t>
      </w:r>
      <w:r>
        <w:t xml:space="preserve"> </w:t>
      </w:r>
      <w:r w:rsidR="00FD1E86" w:rsidRPr="00785AC6">
        <w:t>color.</w:t>
      </w:r>
    </w:p>
    <w:p w14:paraId="5D90B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pub</w:t>
      </w:r>
      <w:r>
        <w:t xml:space="preserve"> </w:t>
      </w:r>
      <w:r w:rsidR="00FD1E86" w:rsidRPr="00785AC6">
        <w:t>fn</w:t>
      </w:r>
      <w:r>
        <w:t xml:space="preserve"> </w:t>
      </w:r>
      <w:r w:rsidR="00FD1E86" w:rsidRPr="00785AC6">
        <w:t>mix(c1:</w:t>
      </w:r>
      <w:r>
        <w:t xml:space="preserve"> </w:t>
      </w:r>
      <w:r w:rsidR="00FD1E86" w:rsidRPr="00785AC6">
        <w:t>PrimaryColor,</w:t>
      </w:r>
      <w:r>
        <w:t xml:space="preserve"> </w:t>
      </w:r>
      <w:r w:rsidR="00FD1E86" w:rsidRPr="00785AC6">
        <w:t>c2:</w:t>
      </w:r>
      <w:r>
        <w:t xml:space="preserve"> </w:t>
      </w:r>
      <w:r w:rsidR="00FD1E86" w:rsidRPr="00785AC6">
        <w:t>PrimaryColor)</w:t>
      </w:r>
      <w:r>
        <w:t xml:space="preserve"> </w:t>
      </w:r>
      <w:r w:rsidR="00FD1E86" w:rsidRPr="00785AC6">
        <w:t>-&gt;</w:t>
      </w:r>
      <w:r>
        <w:t xml:space="preserve"> </w:t>
      </w:r>
      <w:r w:rsidR="00FD1E86" w:rsidRPr="00785AC6">
        <w:t>SecondaryColor</w:t>
      </w:r>
      <w:r>
        <w:t xml:space="preserve"> </w:t>
      </w:r>
      <w:r w:rsidR="00FD1E86" w:rsidRPr="00785AC6">
        <w:t>{</w:t>
      </w:r>
    </w:p>
    <w:p w14:paraId="151E589C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83A16C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77890D1C" w14:textId="77777777" w:rsidR="00FD1E86" w:rsidRPr="00785AC6" w:rsidRDefault="00FD1E86" w:rsidP="00844398">
      <w:pPr>
        <w:pStyle w:val="CodeC"/>
      </w:pPr>
      <w:r w:rsidRPr="00785AC6">
        <w:t>}</w:t>
      </w:r>
    </w:p>
    <w:p w14:paraId="5FC8E12F" w14:textId="77777777" w:rsidR="00FD1E86" w:rsidRDefault="00FD1E86" w:rsidP="00844398">
      <w:pPr>
        <w:pStyle w:val="Listing"/>
      </w:pPr>
      <w:r>
        <w:t>Listing</w:t>
      </w:r>
      <w:r w:rsidR="00785AC6">
        <w:t xml:space="preserve"> </w:t>
      </w:r>
      <w:r>
        <w:t>14-6: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library</w:t>
      </w:r>
      <w:r w:rsidR="00785AC6">
        <w:t xml:space="preserve"> </w:t>
      </w:r>
      <w:r>
        <w:t>with</w:t>
      </w:r>
      <w:r w:rsidR="00785AC6">
        <w:t xml:space="preserve"> </w:t>
      </w:r>
      <w:r>
        <w:t>items</w:t>
      </w:r>
      <w:r w:rsidR="00785AC6">
        <w:t xml:space="preserve"> </w:t>
      </w:r>
      <w:r>
        <w:t>organized</w:t>
      </w:r>
      <w:r w:rsidR="00785AC6">
        <w:t xml:space="preserve"> </w:t>
      </w:r>
      <w:r>
        <w:t>into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14:paraId="3873A536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generated</w:t>
      </w:r>
      <w:r w:rsidR="00785AC6">
        <w:t xml:space="preserve"> </w:t>
      </w:r>
      <w:r>
        <w:t>by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would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Figure</w:t>
      </w:r>
      <w:r w:rsidR="00785AC6">
        <w:t xml:space="preserve"> </w:t>
      </w:r>
      <w:r>
        <w:t>14-7:</w:t>
      </w:r>
    </w:p>
    <w:p w14:paraId="4795D9FD" w14:textId="77777777" w:rsidR="00FD1E86" w:rsidRDefault="00FD1E86" w:rsidP="00844398">
      <w:pPr>
        <w:pStyle w:val="ProductionDirective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4DBEF5" wp14:editId="13A3B0C5">
                <wp:extent cx="302260" cy="302260"/>
                <wp:effectExtent l="0" t="0" r="0" b="0"/>
                <wp:docPr id="2" name="Rectangle 2" descr="Rendered documentation for the `art` crate that lists the `kinds` and `utils` modu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AB5F" id="Rectangle 2" o:spid="_x0000_s1026" alt="Rendered documentation for the `art` crate that lists the `kinds` and `utils` module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EfquC8AIAABU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="00844398">
        <w:t>au to add picture</w:t>
      </w:r>
    </w:p>
    <w:p w14:paraId="5AD8A2CA" w14:textId="77777777" w:rsidR="00FD1E86" w:rsidRDefault="00FD1E86" w:rsidP="00FD1E86">
      <w:pPr>
        <w:pStyle w:val="Body"/>
      </w:pPr>
      <w:r>
        <w:t>Figure</w:t>
      </w:r>
      <w:r w:rsidR="00785AC6">
        <w:t xml:space="preserve"> </w:t>
      </w:r>
      <w:r>
        <w:t>14-7: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modules</w:t>
      </w:r>
    </w:p>
    <w:p w14:paraId="43E9FE18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SecondaryColor</w:t>
      </w:r>
      <w:proofErr w:type="spellEnd"/>
      <w:r w:rsidR="00785AC6">
        <w:t xml:space="preserve"> </w:t>
      </w:r>
      <w:r>
        <w:t>types</w:t>
      </w:r>
      <w:r w:rsidR="00785AC6">
        <w:t xml:space="preserve"> </w:t>
      </w:r>
      <w:r>
        <w:t>aren’t</w:t>
      </w:r>
      <w:r w:rsidR="00785AC6">
        <w:t xml:space="preserve"> </w:t>
      </w:r>
      <w:r>
        <w:t>listed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page,</w:t>
      </w:r>
      <w:r w:rsidR="00785AC6">
        <w:t xml:space="preserve"> </w:t>
      </w:r>
      <w:r>
        <w:t>nor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function.</w:t>
      </w:r>
      <w:r w:rsidR="00785AC6">
        <w:t xml:space="preserve"> </w:t>
      </w:r>
      <w:r>
        <w:t>We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click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and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them.</w:t>
      </w:r>
    </w:p>
    <w:p w14:paraId="02C5A8FA" w14:textId="77777777" w:rsidR="00FD1E86" w:rsidRDefault="00FD1E86" w:rsidP="00FD1E86">
      <w:pPr>
        <w:pStyle w:val="Body"/>
      </w:pPr>
      <w:r>
        <w:t>Another</w:t>
      </w:r>
      <w:r w:rsidR="00785AC6">
        <w:t xml:space="preserve"> </w:t>
      </w:r>
      <w:r>
        <w:t>crate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this</w:t>
      </w:r>
      <w:r w:rsidR="00785AC6">
        <w:t xml:space="preserve"> </w:t>
      </w:r>
      <w:r>
        <w:t>library</w:t>
      </w:r>
      <w:r w:rsidR="00785AC6">
        <w:t xml:space="preserve"> </w:t>
      </w:r>
      <w:r>
        <w:t>would</w:t>
      </w:r>
      <w:r w:rsidR="00785AC6">
        <w:t xml:space="preserve"> </w:t>
      </w:r>
      <w:r>
        <w:t>need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that</w:t>
      </w:r>
      <w:r w:rsidR="00785AC6">
        <w:t xml:space="preserve"> </w:t>
      </w:r>
      <w:r>
        <w:t>import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including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that’s</w:t>
      </w:r>
      <w:r w:rsidR="00785AC6">
        <w:t xml:space="preserve"> </w:t>
      </w:r>
      <w:r>
        <w:t>currently</w:t>
      </w:r>
      <w:r w:rsidR="00785AC6">
        <w:t xml:space="preserve"> </w:t>
      </w:r>
      <w:r>
        <w:t>defined.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shows</w:t>
      </w:r>
      <w:r w:rsidR="00785AC6">
        <w:t xml:space="preserve"> </w:t>
      </w:r>
      <w:r>
        <w:t>an</w:t>
      </w:r>
      <w:r w:rsidR="00785AC6">
        <w:t xml:space="preserve"> </w:t>
      </w:r>
      <w:r>
        <w:t>example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crate:</w:t>
      </w:r>
    </w:p>
    <w:p w14:paraId="73F03285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60CEFEE5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00157B3A" w14:textId="77777777" w:rsidR="00FD1E86" w:rsidRPr="00785AC6" w:rsidRDefault="00FD1E86" w:rsidP="00785AC6">
      <w:pPr>
        <w:pStyle w:val="CodeB"/>
      </w:pPr>
    </w:p>
    <w:p w14:paraId="5324FFFD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art::kinds::PrimaryColor;</w:t>
      </w:r>
    </w:p>
    <w:p w14:paraId="4D7D7549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art::utils::mix;</w:t>
      </w:r>
    </w:p>
    <w:p w14:paraId="610959F8" w14:textId="77777777" w:rsidR="00FD1E86" w:rsidRPr="00785AC6" w:rsidRDefault="00FD1E86" w:rsidP="00785AC6">
      <w:pPr>
        <w:pStyle w:val="CodeB"/>
      </w:pPr>
    </w:p>
    <w:p w14:paraId="3ECD60E0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680A4CC9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red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PrimaryColor::Red;</w:t>
      </w:r>
    </w:p>
    <w:p w14:paraId="6E30ABE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yellow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PrimaryColor::Yellow;</w:t>
      </w:r>
    </w:p>
    <w:p w14:paraId="5C40E5C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mix(red,</w:t>
      </w:r>
      <w:r>
        <w:t xml:space="preserve"> </w:t>
      </w:r>
      <w:r w:rsidR="00FD1E86" w:rsidRPr="00785AC6">
        <w:t>yellow);</w:t>
      </w:r>
    </w:p>
    <w:p w14:paraId="40BB4015" w14:textId="77777777" w:rsidR="00FD1E86" w:rsidRPr="00785AC6" w:rsidRDefault="00FD1E86" w:rsidP="007D6152">
      <w:pPr>
        <w:pStyle w:val="CodeC"/>
      </w:pPr>
      <w:r w:rsidRPr="00785AC6">
        <w:t>}</w:t>
      </w:r>
    </w:p>
    <w:p w14:paraId="6A964217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14-8: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items</w:t>
      </w:r>
      <w:r w:rsidR="00785AC6">
        <w:t xml:space="preserve"> </w:t>
      </w:r>
      <w:r>
        <w:t>with</w:t>
      </w:r>
      <w:r w:rsidR="00785AC6">
        <w:t xml:space="preserve"> </w:t>
      </w:r>
      <w:r>
        <w:t>its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exported</w:t>
      </w:r>
    </w:p>
    <w:p w14:paraId="21724BBE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author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that</w:t>
      </w:r>
      <w:r w:rsidR="00785AC6">
        <w:t xml:space="preserve"> </w:t>
      </w:r>
      <w:proofErr w:type="spellStart"/>
      <w:r w:rsidRPr="00785AC6">
        <w:rPr>
          <w:rStyle w:val="Literal"/>
        </w:rPr>
        <w:t>PrimaryColor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 w:rsidRPr="00785AC6">
        <w:rPr>
          <w:rStyle w:val="Literal"/>
        </w:rPr>
        <w:t>mix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module.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relevant</w:t>
      </w:r>
      <w:r w:rsidR="00785AC6">
        <w:t xml:space="preserve"> </w:t>
      </w:r>
      <w:r>
        <w:t>to</w:t>
      </w:r>
      <w:r w:rsidR="00785AC6">
        <w:t xml:space="preserve"> </w:t>
      </w:r>
      <w:r>
        <w:t>developers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than</w:t>
      </w:r>
      <w:r w:rsidR="00785AC6">
        <w:t xml:space="preserve"> </w:t>
      </w:r>
      <w:r>
        <w:t>developers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that</w:t>
      </w:r>
      <w:r w:rsidR="00785AC6">
        <w:t xml:space="preserve"> </w:t>
      </w:r>
      <w:r>
        <w:t>organizes</w:t>
      </w:r>
      <w:r w:rsidR="00785AC6">
        <w:t xml:space="preserve"> </w:t>
      </w:r>
      <w:r>
        <w:t>parts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kinds</w:t>
      </w:r>
      <w:r w:rsidR="00785AC6">
        <w:t xml:space="preserve"> </w:t>
      </w:r>
      <w:r>
        <w:t>module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utils</w:t>
      </w:r>
      <w:proofErr w:type="spellEnd"/>
      <w:r w:rsidR="00785AC6">
        <w:t xml:space="preserve"> </w:t>
      </w:r>
      <w:r>
        <w:t>module</w:t>
      </w:r>
      <w:r w:rsidR="00785AC6">
        <w:t xml:space="preserve"> </w:t>
      </w:r>
      <w:r>
        <w:t>doesn’t</w:t>
      </w:r>
      <w:r w:rsidR="00785AC6">
        <w:t xml:space="preserve"> </w:t>
      </w:r>
      <w:r>
        <w:t>add</w:t>
      </w:r>
      <w:r w:rsidR="00785AC6">
        <w:t xml:space="preserve"> </w:t>
      </w:r>
      <w:r>
        <w:t>any</w:t>
      </w:r>
      <w:r w:rsidR="00785AC6">
        <w:t xml:space="preserve"> </w:t>
      </w:r>
      <w:r>
        <w:t>useful</w:t>
      </w:r>
      <w:r w:rsidR="00785AC6">
        <w:t xml:space="preserve"> </w:t>
      </w:r>
      <w:r>
        <w:t>information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trying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how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crate’s</w:t>
      </w:r>
      <w:r w:rsidR="00785AC6">
        <w:t xml:space="preserve"> </w:t>
      </w:r>
      <w:r>
        <w:t>module</w:t>
      </w:r>
      <w:r w:rsidR="00785AC6">
        <w:t xml:space="preserve"> </w:t>
      </w:r>
      <w:r>
        <w:t>structure</w:t>
      </w:r>
      <w:r w:rsidR="00785AC6">
        <w:t xml:space="preserve"> </w:t>
      </w:r>
      <w:r>
        <w:t>adds</w:t>
      </w:r>
      <w:r w:rsidR="00785AC6">
        <w:t xml:space="preserve"> </w:t>
      </w:r>
      <w:r>
        <w:t>confusion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figure</w:t>
      </w:r>
      <w:r w:rsidR="00785AC6">
        <w:t xml:space="preserve"> </w:t>
      </w:r>
      <w:r>
        <w:t>out</w:t>
      </w:r>
      <w:r w:rsidR="00785AC6">
        <w:t xml:space="preserve"> </w:t>
      </w:r>
      <w:r>
        <w:t>where</w:t>
      </w:r>
      <w:r w:rsidR="00785AC6">
        <w:t xml:space="preserve"> </w:t>
      </w:r>
      <w:r>
        <w:t>to</w:t>
      </w:r>
      <w:r w:rsidR="00785AC6">
        <w:t xml:space="preserve"> </w:t>
      </w:r>
      <w:r>
        <w:t>look</w:t>
      </w:r>
      <w:r w:rsidR="00785AC6">
        <w:t xml:space="preserve"> </w:t>
      </w:r>
      <w:r>
        <w:t>and</w:t>
      </w:r>
      <w:r w:rsidR="00785AC6">
        <w:t xml:space="preserve"> </w:t>
      </w:r>
      <w:r>
        <w:t>inconvenience</w:t>
      </w:r>
      <w:r w:rsidR="00785AC6">
        <w:t xml:space="preserve"> </w:t>
      </w:r>
      <w:r>
        <w:t>in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module</w:t>
      </w:r>
      <w:r w:rsidR="00785AC6">
        <w:t xml:space="preserve"> </w:t>
      </w:r>
      <w:r>
        <w:t>names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statements.</w:t>
      </w:r>
    </w:p>
    <w:p w14:paraId="38D07444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remove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organization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public</w:t>
      </w:r>
      <w:r w:rsidR="00785AC6">
        <w:t xml:space="preserve"> </w:t>
      </w:r>
      <w:r>
        <w:t>API,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take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code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14-6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the</w:t>
      </w:r>
      <w:r w:rsidR="00785AC6">
        <w:t xml:space="preserve"> </w:t>
      </w:r>
      <w:r>
        <w:t>items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14-9:</w:t>
      </w:r>
    </w:p>
    <w:p w14:paraId="3009300B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src/lib.rs</w:t>
      </w:r>
    </w:p>
    <w:p w14:paraId="6B84D994" w14:textId="77777777" w:rsidR="00FD1E86" w:rsidRPr="00785AC6" w:rsidRDefault="00FD1E86" w:rsidP="007D6152">
      <w:pPr>
        <w:pStyle w:val="CodeA"/>
      </w:pPr>
      <w:r w:rsidRPr="00785AC6">
        <w:t>//!</w:t>
      </w:r>
      <w:r w:rsidR="00785AC6">
        <w:t xml:space="preserve"> </w:t>
      </w:r>
      <w:r w:rsidRPr="00785AC6">
        <w:t>#</w:t>
      </w:r>
      <w:r w:rsidR="00785AC6">
        <w:t xml:space="preserve"> </w:t>
      </w:r>
      <w:r w:rsidRPr="00785AC6">
        <w:t>Art</w:t>
      </w:r>
    </w:p>
    <w:p w14:paraId="629BFCD2" w14:textId="77777777" w:rsidR="00FD1E86" w:rsidRPr="00785AC6" w:rsidRDefault="00FD1E86" w:rsidP="00785AC6">
      <w:pPr>
        <w:pStyle w:val="CodeB"/>
      </w:pPr>
      <w:r w:rsidRPr="00785AC6">
        <w:lastRenderedPageBreak/>
        <w:t>//!</w:t>
      </w:r>
    </w:p>
    <w:p w14:paraId="153F0073" w14:textId="77777777" w:rsidR="00FD1E86" w:rsidRPr="00785AC6" w:rsidRDefault="00FD1E86" w:rsidP="00785AC6">
      <w:pPr>
        <w:pStyle w:val="CodeB"/>
      </w:pPr>
      <w:r w:rsidRPr="00785AC6">
        <w:t>//!</w:t>
      </w:r>
      <w:r w:rsidR="00785AC6">
        <w:t xml:space="preserve"> </w:t>
      </w:r>
      <w:r w:rsidRPr="00785AC6">
        <w:t>A</w:t>
      </w:r>
      <w:r w:rsidR="00785AC6">
        <w:t xml:space="preserve"> </w:t>
      </w:r>
      <w:r w:rsidRPr="00785AC6">
        <w:t>library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modeling</w:t>
      </w:r>
      <w:r w:rsidR="00785AC6">
        <w:t xml:space="preserve"> </w:t>
      </w:r>
      <w:r w:rsidRPr="00785AC6">
        <w:t>artistic</w:t>
      </w:r>
      <w:r w:rsidR="00785AC6">
        <w:t xml:space="preserve"> </w:t>
      </w:r>
      <w:r w:rsidRPr="00785AC6">
        <w:t>concepts.</w:t>
      </w:r>
    </w:p>
    <w:p w14:paraId="2D00EE6E" w14:textId="77777777" w:rsidR="00FD1E86" w:rsidRPr="00785AC6" w:rsidRDefault="00FD1E86" w:rsidP="00785AC6">
      <w:pPr>
        <w:pStyle w:val="CodeB"/>
      </w:pPr>
    </w:p>
    <w:p w14:paraId="17C7C3B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kinds::PrimaryColor;</w:t>
      </w:r>
    </w:p>
    <w:p w14:paraId="65ABD71C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kinds::SecondaryColor;</w:t>
      </w:r>
    </w:p>
    <w:p w14:paraId="0C683DA5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use</w:t>
      </w:r>
      <w:r w:rsidR="00785AC6">
        <w:t xml:space="preserve"> </w:t>
      </w:r>
      <w:r w:rsidRPr="00785AC6">
        <w:t>utils::mix;</w:t>
      </w:r>
    </w:p>
    <w:p w14:paraId="161188B5" w14:textId="77777777" w:rsidR="00FD1E86" w:rsidRPr="00785AC6" w:rsidRDefault="00FD1E86" w:rsidP="00785AC6">
      <w:pPr>
        <w:pStyle w:val="CodeB"/>
      </w:pPr>
    </w:p>
    <w:p w14:paraId="39B65036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kinds</w:t>
      </w:r>
      <w:r w:rsidR="00785AC6">
        <w:t xml:space="preserve"> </w:t>
      </w:r>
      <w:r w:rsidRPr="00785AC6">
        <w:t>{</w:t>
      </w:r>
    </w:p>
    <w:p w14:paraId="222FF3E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24AC6E96" w14:textId="77777777" w:rsidR="00FD1E86" w:rsidRPr="00785AC6" w:rsidRDefault="00FD1E86" w:rsidP="00785AC6">
      <w:pPr>
        <w:pStyle w:val="CodeB"/>
      </w:pPr>
      <w:r w:rsidRPr="00785AC6">
        <w:t>}</w:t>
      </w:r>
    </w:p>
    <w:p w14:paraId="061B3488" w14:textId="77777777" w:rsidR="00FD1E86" w:rsidRPr="00785AC6" w:rsidRDefault="00FD1E86" w:rsidP="00785AC6">
      <w:pPr>
        <w:pStyle w:val="CodeB"/>
      </w:pPr>
    </w:p>
    <w:p w14:paraId="5CBAF62F" w14:textId="77777777" w:rsidR="00FD1E86" w:rsidRPr="00785AC6" w:rsidRDefault="00FD1E86" w:rsidP="00785AC6">
      <w:pPr>
        <w:pStyle w:val="CodeB"/>
      </w:pPr>
      <w:r w:rsidRPr="00785AC6">
        <w:t>pub</w:t>
      </w:r>
      <w:r w:rsidR="00785AC6">
        <w:t xml:space="preserve"> </w:t>
      </w:r>
      <w:r w:rsidRPr="00785AC6">
        <w:t>mod</w:t>
      </w:r>
      <w:r w:rsidR="00785AC6">
        <w:t xml:space="preserve"> </w:t>
      </w:r>
      <w:r w:rsidRPr="00785AC6">
        <w:t>utils</w:t>
      </w:r>
      <w:r w:rsidR="00785AC6">
        <w:t xml:space="preserve"> </w:t>
      </w:r>
      <w:r w:rsidRPr="00785AC6">
        <w:t>{</w:t>
      </w:r>
    </w:p>
    <w:p w14:paraId="0B834C6F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4717EC41" w14:textId="77777777" w:rsidR="00FD1E86" w:rsidRPr="00785AC6" w:rsidRDefault="00FD1E86" w:rsidP="007D6152">
      <w:pPr>
        <w:pStyle w:val="CodeC"/>
      </w:pPr>
      <w:r w:rsidRPr="00785AC6">
        <w:t>}</w:t>
      </w:r>
    </w:p>
    <w:p w14:paraId="7BCF60B6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14-9: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statements</w:t>
      </w:r>
      <w:r w:rsidR="00785AC6">
        <w:t xml:space="preserve"> </w:t>
      </w:r>
      <w:r>
        <w:t>to</w:t>
      </w:r>
      <w:r w:rsidR="00785AC6">
        <w:t xml:space="preserve"> </w:t>
      </w:r>
      <w:r>
        <w:t>re-export</w:t>
      </w:r>
      <w:r w:rsidR="00785AC6">
        <w:t xml:space="preserve"> </w:t>
      </w:r>
      <w:r>
        <w:t>items</w:t>
      </w:r>
    </w:p>
    <w:p w14:paraId="5DBE23EC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documentation</w:t>
      </w:r>
      <w:r w:rsidR="00785AC6">
        <w:t xml:space="preserve"> </w:t>
      </w:r>
      <w:r>
        <w:t>generated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doc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now</w:t>
      </w:r>
      <w:r w:rsidR="00785AC6">
        <w:t xml:space="preserve"> </w:t>
      </w:r>
      <w:r>
        <w:t>list</w:t>
      </w:r>
      <w:r w:rsidR="00785AC6">
        <w:t xml:space="preserve"> </w:t>
      </w:r>
      <w:r>
        <w:t>and</w:t>
      </w:r>
      <w:r w:rsidR="00785AC6">
        <w:t xml:space="preserve"> </w:t>
      </w:r>
      <w:r>
        <w:t>link</w:t>
      </w:r>
      <w:r w:rsidR="00785AC6">
        <w:t xml:space="preserve"> </w:t>
      </w:r>
      <w:r>
        <w:t>re-exports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Figure</w:t>
      </w:r>
      <w:r w:rsidR="00785AC6">
        <w:t xml:space="preserve"> </w:t>
      </w:r>
      <w:r>
        <w:t>14-10,</w:t>
      </w:r>
      <w:r w:rsidR="00785AC6">
        <w:t xml:space="preserve"> </w:t>
      </w:r>
      <w:r>
        <w:t>which</w:t>
      </w:r>
      <w:r w:rsidR="00785AC6">
        <w:t xml:space="preserve"> </w:t>
      </w:r>
      <w:r>
        <w:t>makes</w:t>
      </w:r>
      <w:r w:rsidR="00785AC6">
        <w:t xml:space="preserve"> </w:t>
      </w:r>
      <w:r>
        <w:t>these</w:t>
      </w:r>
      <w:r w:rsidR="00785AC6">
        <w:t xml:space="preserve"> </w:t>
      </w:r>
      <w:r>
        <w:t>types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find.</w:t>
      </w:r>
    </w:p>
    <w:p w14:paraId="6274EDAC" w14:textId="77777777" w:rsidR="00FD1E86" w:rsidRDefault="007D6152" w:rsidP="007D6152">
      <w:pPr>
        <w:pStyle w:val="ProductionDirective"/>
      </w:pPr>
      <w:r>
        <w:t>Au to add figure</w:t>
      </w:r>
    </w:p>
    <w:p w14:paraId="3ACED0A0" w14:textId="77777777" w:rsidR="00FD1E86" w:rsidRDefault="00FD1E86" w:rsidP="007D6152">
      <w:pPr>
        <w:pStyle w:val="Caption"/>
      </w:pPr>
      <w:r>
        <w:t>Figure</w:t>
      </w:r>
      <w:r w:rsidR="00785AC6">
        <w:t xml:space="preserve"> </w:t>
      </w:r>
      <w:r>
        <w:t>14-10:</w:t>
      </w:r>
      <w:r w:rsidR="00785AC6">
        <w:t xml:space="preserve"> </w:t>
      </w:r>
      <w:r>
        <w:t>Front</w:t>
      </w:r>
      <w:r w:rsidR="00785AC6">
        <w:t xml:space="preserve"> </w:t>
      </w:r>
      <w:r>
        <w:t>page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documentation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that</w:t>
      </w:r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re-exports</w:t>
      </w:r>
    </w:p>
    <w:p w14:paraId="2B266E9B" w14:textId="77777777" w:rsidR="00FD1E86" w:rsidRDefault="00FD1E86" w:rsidP="00FD1E86">
      <w:pPr>
        <w:pStyle w:val="Body"/>
      </w:pPr>
      <w:r>
        <w:t>Users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still</w:t>
      </w:r>
      <w:r w:rsidR="00785AC6">
        <w:t xml:space="preserve"> </w:t>
      </w:r>
      <w:r>
        <w:t>see</w:t>
      </w:r>
      <w:r w:rsidR="00785AC6">
        <w:t xml:space="preserve"> </w:t>
      </w:r>
      <w:r>
        <w:t>and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14-8,</w:t>
      </w:r>
      <w:r w:rsidR="00785AC6">
        <w:t xml:space="preserve"> </w:t>
      </w:r>
      <w:r>
        <w:t>or</w:t>
      </w:r>
      <w:r w:rsidR="00785AC6">
        <w:t xml:space="preserve"> </w:t>
      </w:r>
      <w:r>
        <w:t>they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more</w:t>
      </w:r>
      <w:r w:rsidR="00785AC6">
        <w:t xml:space="preserve"> </w:t>
      </w:r>
      <w:r>
        <w:t>convenient</w:t>
      </w:r>
      <w:r w:rsidR="00785AC6">
        <w:t xml:space="preserve"> </w:t>
      </w:r>
      <w:r>
        <w:t>structure</w:t>
      </w:r>
      <w:r w:rsidR="00785AC6">
        <w:t xml:space="preserve"> </w:t>
      </w:r>
      <w:r>
        <w:t>from</w:t>
      </w:r>
      <w:r w:rsidR="00785AC6">
        <w:t xml:space="preserve"> </w:t>
      </w:r>
      <w:r>
        <w:t>Listing</w:t>
      </w:r>
      <w:r w:rsidR="00785AC6">
        <w:t xml:space="preserve"> </w:t>
      </w:r>
      <w:r>
        <w:t>14-9,</w:t>
      </w:r>
      <w:r w:rsidR="00785AC6">
        <w:t xml:space="preserve"> </w:t>
      </w:r>
      <w:r>
        <w:t>as</w:t>
      </w:r>
      <w:r w:rsidR="00785AC6">
        <w:t xml:space="preserve"> </w:t>
      </w:r>
      <w:r>
        <w:t>shown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14-11:</w:t>
      </w:r>
    </w:p>
    <w:p w14:paraId="7C6DFA09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src/main.rs</w:t>
      </w:r>
    </w:p>
    <w:p w14:paraId="221E2149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art;</w:t>
      </w:r>
    </w:p>
    <w:p w14:paraId="78EFA44A" w14:textId="77777777" w:rsidR="00FD1E86" w:rsidRPr="00785AC6" w:rsidRDefault="00FD1E86" w:rsidP="00785AC6">
      <w:pPr>
        <w:pStyle w:val="CodeB"/>
      </w:pPr>
    </w:p>
    <w:p w14:paraId="1C7EA29F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art::PrimaryColor;</w:t>
      </w:r>
    </w:p>
    <w:p w14:paraId="41316B6E" w14:textId="77777777" w:rsidR="00FD1E86" w:rsidRPr="00785AC6" w:rsidRDefault="00FD1E86" w:rsidP="00785AC6">
      <w:pPr>
        <w:pStyle w:val="CodeB"/>
      </w:pPr>
      <w:r w:rsidRPr="00785AC6">
        <w:t>use</w:t>
      </w:r>
      <w:r w:rsidR="00785AC6">
        <w:t xml:space="preserve"> </w:t>
      </w:r>
      <w:r w:rsidRPr="00785AC6">
        <w:t>art::mix;</w:t>
      </w:r>
    </w:p>
    <w:p w14:paraId="1FF3213F" w14:textId="77777777" w:rsidR="00FD1E86" w:rsidRPr="00785AC6" w:rsidRDefault="00FD1E86" w:rsidP="00785AC6">
      <w:pPr>
        <w:pStyle w:val="CodeB"/>
      </w:pPr>
    </w:p>
    <w:p w14:paraId="4D4F2FE6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71ED655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//</w:t>
      </w:r>
      <w:r>
        <w:t xml:space="preserve"> </w:t>
      </w:r>
      <w:r w:rsidR="00FD1E86" w:rsidRPr="00785AC6">
        <w:t>...snip...</w:t>
      </w:r>
    </w:p>
    <w:p w14:paraId="3B56A6AF" w14:textId="77777777" w:rsidR="00FD1E86" w:rsidRPr="00785AC6" w:rsidRDefault="00FD1E86" w:rsidP="007D6152">
      <w:pPr>
        <w:pStyle w:val="CodeC"/>
      </w:pPr>
      <w:r w:rsidRPr="00785AC6">
        <w:t>}</w:t>
      </w:r>
    </w:p>
    <w:p w14:paraId="064551D5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14-11:</w:t>
      </w:r>
      <w:r w:rsidR="00785AC6">
        <w:t xml:space="preserve"> </w:t>
      </w:r>
      <w:r>
        <w:t>A</w:t>
      </w:r>
      <w:r w:rsidR="00785AC6">
        <w:t xml:space="preserve"> </w:t>
      </w:r>
      <w:r>
        <w:t>program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re-exported</w:t>
      </w:r>
      <w:r w:rsidR="00785AC6">
        <w:t xml:space="preserve"> </w:t>
      </w:r>
      <w:r>
        <w:t>items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art</w:t>
      </w:r>
      <w:r w:rsidR="00785AC6">
        <w:t xml:space="preserve"> </w:t>
      </w:r>
      <w:r>
        <w:t>crate</w:t>
      </w:r>
    </w:p>
    <w:p w14:paraId="2C610C15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>
        <w:t>cases</w:t>
      </w:r>
      <w:r w:rsidR="00785AC6">
        <w:t xml:space="preserve"> </w:t>
      </w:r>
      <w:r>
        <w:t>where</w:t>
      </w:r>
      <w:r w:rsidR="00785AC6">
        <w:t xml:space="preserve"> </w:t>
      </w:r>
      <w:r>
        <w:t>there</w:t>
      </w:r>
      <w:r w:rsidR="00785AC6">
        <w:t xml:space="preserve"> </w:t>
      </w:r>
      <w:r>
        <w:t>are</w:t>
      </w:r>
      <w:r w:rsidR="00785AC6">
        <w:t xml:space="preserve"> </w:t>
      </w:r>
      <w:r>
        <w:t>many</w:t>
      </w:r>
      <w:r w:rsidR="00785AC6">
        <w:t xml:space="preserve"> </w:t>
      </w:r>
      <w:r>
        <w:t>nested</w:t>
      </w:r>
      <w:r w:rsidR="00785AC6">
        <w:t xml:space="preserve"> </w:t>
      </w:r>
      <w:r>
        <w:t>modules,</w:t>
      </w:r>
      <w:r w:rsidR="00785AC6">
        <w:t xml:space="preserve"> </w:t>
      </w:r>
      <w:r>
        <w:t>re-exporting</w:t>
      </w:r>
      <w:r w:rsidR="00785AC6">
        <w:t xml:space="preserve"> </w:t>
      </w:r>
      <w:r>
        <w:t>the</w:t>
      </w:r>
      <w:r w:rsidR="00785AC6">
        <w:t xml:space="preserve"> </w:t>
      </w:r>
      <w:r>
        <w:t>types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with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big</w:t>
      </w:r>
      <w:r w:rsidR="00785AC6">
        <w:t xml:space="preserve"> </w:t>
      </w:r>
      <w:r>
        <w:t>difference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experience</w:t>
      </w:r>
      <w:r w:rsidR="00785AC6">
        <w:t xml:space="preserve"> </w:t>
      </w:r>
      <w:r>
        <w:t>of</w:t>
      </w:r>
      <w:r w:rsidR="00785AC6">
        <w:t xml:space="preserve"> </w:t>
      </w:r>
      <w:r>
        <w:t>people</w:t>
      </w:r>
      <w:r w:rsidR="00785AC6">
        <w:t xml:space="preserve"> </w:t>
      </w:r>
      <w:r>
        <w:t>who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crate.</w:t>
      </w:r>
    </w:p>
    <w:p w14:paraId="221941D8" w14:textId="77777777" w:rsidR="00FD1E86" w:rsidRDefault="00FD1E86" w:rsidP="00FD1E86">
      <w:pPr>
        <w:pStyle w:val="Body"/>
      </w:pPr>
      <w:r>
        <w:lastRenderedPageBreak/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useful</w:t>
      </w:r>
      <w:r w:rsidR="00785AC6">
        <w:t xml:space="preserve"> </w:t>
      </w:r>
      <w:r>
        <w:t>public</w:t>
      </w:r>
      <w:r w:rsidR="00785AC6">
        <w:t xml:space="preserve"> </w:t>
      </w:r>
      <w:r>
        <w:t>API</w:t>
      </w:r>
      <w:r w:rsidR="00785AC6">
        <w:t xml:space="preserve"> </w:t>
      </w:r>
      <w:r>
        <w:t>structure</w:t>
      </w:r>
      <w:r w:rsidR="00785AC6">
        <w:t xml:space="preserve"> </w:t>
      </w:r>
      <w:r>
        <w:t>is</w:t>
      </w:r>
      <w:r w:rsidR="00785AC6">
        <w:t xml:space="preserve"> </w:t>
      </w:r>
      <w:r>
        <w:t>more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art</w:t>
      </w:r>
      <w:r w:rsidR="00785AC6">
        <w:t xml:space="preserve"> </w:t>
      </w:r>
      <w:r>
        <w:t>than</w:t>
      </w:r>
      <w:r w:rsidR="00785AC6">
        <w:t xml:space="preserve"> </w:t>
      </w:r>
      <w:r>
        <w:t>a</w:t>
      </w:r>
      <w:r w:rsidR="00785AC6">
        <w:t xml:space="preserve"> </w:t>
      </w:r>
      <w:r>
        <w:t>science,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iterate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the</w:t>
      </w:r>
      <w:r w:rsidR="00785AC6">
        <w:t xml:space="preserve"> </w:t>
      </w:r>
      <w:r>
        <w:t>API</w:t>
      </w:r>
      <w:r w:rsidR="00785AC6">
        <w:t xml:space="preserve"> </w:t>
      </w:r>
      <w:r>
        <w:t>that</w:t>
      </w:r>
      <w:r w:rsidR="00785AC6">
        <w:t xml:space="preserve"> </w:t>
      </w:r>
      <w:r>
        <w:t>works</w:t>
      </w:r>
      <w:r w:rsidR="00785AC6">
        <w:t xml:space="preserve"> </w:t>
      </w:r>
      <w:r>
        <w:t>best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Choosing</w:t>
      </w:r>
      <w:r w:rsidR="00785AC6">
        <w:t xml:space="preserve"> </w:t>
      </w:r>
      <w:r w:rsidRPr="00785AC6">
        <w:rPr>
          <w:rStyle w:val="Literal"/>
        </w:rPr>
        <w:t>pub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use</w:t>
      </w:r>
      <w:r w:rsidR="00785AC6">
        <w:t xml:space="preserve"> </w:t>
      </w:r>
      <w:r>
        <w:t>gives</w:t>
      </w:r>
      <w:r w:rsidR="00785AC6">
        <w:t xml:space="preserve"> </w:t>
      </w:r>
      <w:r>
        <w:t>you</w:t>
      </w:r>
      <w:r w:rsidR="00785AC6">
        <w:t xml:space="preserve"> </w:t>
      </w:r>
      <w:r>
        <w:t>flexibility</w:t>
      </w:r>
      <w:r w:rsidR="00785AC6">
        <w:t xml:space="preserve"> </w:t>
      </w:r>
      <w:r>
        <w:t>in</w:t>
      </w:r>
      <w:r w:rsidR="00785AC6">
        <w:t xml:space="preserve"> </w:t>
      </w:r>
      <w:r>
        <w:t>how</w:t>
      </w:r>
      <w:r w:rsidR="00785AC6">
        <w:t xml:space="preserve"> </w:t>
      </w:r>
      <w:r>
        <w:t>you</w:t>
      </w:r>
      <w:r w:rsidR="00785AC6">
        <w:t xml:space="preserve"> </w:t>
      </w:r>
      <w:r>
        <w:t>structure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internally,</w:t>
      </w:r>
      <w:r w:rsidR="00785AC6">
        <w:t xml:space="preserve"> </w:t>
      </w:r>
      <w:r>
        <w:t>and</w:t>
      </w:r>
      <w:r w:rsidR="00785AC6">
        <w:t xml:space="preserve"> </w:t>
      </w:r>
      <w:r>
        <w:t>decouples</w:t>
      </w:r>
      <w:r w:rsidR="00785AC6">
        <w:t xml:space="preserve"> </w:t>
      </w:r>
      <w:r>
        <w:t>that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with</w:t>
      </w:r>
      <w:r w:rsidR="00785AC6">
        <w:t xml:space="preserve"> </w:t>
      </w:r>
      <w:r>
        <w:t>what</w:t>
      </w:r>
      <w:r w:rsidR="00785AC6">
        <w:t xml:space="preserve"> </w:t>
      </w:r>
      <w:r>
        <w:t>you</w:t>
      </w:r>
      <w:r w:rsidR="00785AC6">
        <w:t xml:space="preserve"> </w:t>
      </w:r>
      <w:r>
        <w:t>present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users.</w:t>
      </w:r>
      <w:r w:rsidR="00785AC6">
        <w:t xml:space="preserve"> </w:t>
      </w:r>
      <w:r>
        <w:t>Take</w:t>
      </w:r>
      <w:r w:rsidR="00785AC6">
        <w:t xml:space="preserve"> </w:t>
      </w:r>
      <w:r>
        <w:t>a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some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of</w:t>
      </w:r>
      <w:r w:rsidR="00785AC6">
        <w:t xml:space="preserve"> </w:t>
      </w:r>
      <w:r>
        <w:t>crates</w:t>
      </w:r>
      <w:r w:rsidR="00785AC6">
        <w:t xml:space="preserve"> </w:t>
      </w:r>
      <w:r>
        <w:t>you’ve</w:t>
      </w:r>
      <w:r w:rsidR="00785AC6">
        <w:t xml:space="preserve"> </w:t>
      </w:r>
      <w:r>
        <w:t>installed</w:t>
      </w:r>
      <w:r w:rsidR="00785AC6">
        <w:t xml:space="preserve"> </w:t>
      </w:r>
      <w:r>
        <w:t>to</w:t>
      </w:r>
      <w:r w:rsidR="00785AC6">
        <w:t xml:space="preserve"> </w:t>
      </w:r>
      <w:r>
        <w:t>see</w:t>
      </w:r>
      <w:r w:rsidR="00785AC6">
        <w:t xml:space="preserve"> </w:t>
      </w:r>
      <w:r>
        <w:t>if</w:t>
      </w:r>
      <w:r w:rsidR="00785AC6">
        <w:t xml:space="preserve"> </w:t>
      </w:r>
      <w:r>
        <w:t>their</w:t>
      </w:r>
      <w:r w:rsidR="00785AC6">
        <w:t xml:space="preserve"> </w:t>
      </w:r>
      <w:r>
        <w:t>internal</w:t>
      </w:r>
      <w:r w:rsidR="00785AC6">
        <w:t xml:space="preserve"> </w:t>
      </w:r>
      <w:r>
        <w:t>structure</w:t>
      </w:r>
      <w:r w:rsidR="00785AC6">
        <w:t xml:space="preserve"> </w:t>
      </w:r>
      <w:r>
        <w:t>differs</w:t>
      </w:r>
      <w:r w:rsidR="00785AC6">
        <w:t xml:space="preserve"> </w:t>
      </w:r>
      <w:r>
        <w:t>from</w:t>
      </w:r>
      <w:r w:rsidR="00785AC6">
        <w:t xml:space="preserve"> </w:t>
      </w:r>
      <w:r>
        <w:t>their</w:t>
      </w:r>
      <w:r w:rsidR="00785AC6">
        <w:t xml:space="preserve"> </w:t>
      </w:r>
      <w:r>
        <w:t>public</w:t>
      </w:r>
      <w:r w:rsidR="00785AC6">
        <w:t xml:space="preserve"> </w:t>
      </w:r>
      <w:r>
        <w:t>API.</w:t>
      </w:r>
    </w:p>
    <w:p w14:paraId="3DFFC87F" w14:textId="77777777" w:rsidR="00FD1E86" w:rsidRDefault="00FD1E86" w:rsidP="00785AC6">
      <w:pPr>
        <w:pStyle w:val="HeadB"/>
      </w:pPr>
      <w:bookmarkStart w:id="9" w:name="setting-up-a-crates.io-account"/>
      <w:bookmarkEnd w:id="9"/>
      <w:r>
        <w:t>Setting</w:t>
      </w:r>
      <w:r w:rsidR="00785AC6">
        <w:t xml:space="preserve"> </w:t>
      </w:r>
      <w:r>
        <w:t>up</w:t>
      </w:r>
      <w:r w:rsidR="00785AC6">
        <w:t xml:space="preserve"> </w:t>
      </w:r>
      <w:r>
        <w:t>a</w:t>
      </w:r>
      <w:r w:rsidR="00785AC6">
        <w:t xml:space="preserve"> </w:t>
      </w:r>
      <w:r>
        <w:t>Crates.io</w:t>
      </w:r>
      <w:r w:rsidR="00785AC6">
        <w:t xml:space="preserve"> </w:t>
      </w:r>
      <w:r>
        <w:t>Account</w:t>
      </w:r>
    </w:p>
    <w:p w14:paraId="18BB7F7D" w14:textId="1E1D4FE3" w:rsidR="00FD1E86" w:rsidRDefault="00FD1E86" w:rsidP="007D6152">
      <w:pPr>
        <w:pStyle w:val="BodyFirst"/>
      </w:pPr>
      <w:r>
        <w:t>Before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</w:t>
      </w:r>
      <w:r w:rsidR="00785AC6">
        <w:t xml:space="preserve"> </w:t>
      </w:r>
      <w:r>
        <w:t>any</w:t>
      </w:r>
      <w:r w:rsidR="00785AC6">
        <w:t xml:space="preserve"> </w:t>
      </w:r>
      <w:r>
        <w:t>crates,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create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and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API</w:t>
      </w:r>
      <w:r w:rsidR="00785AC6">
        <w:t xml:space="preserve"> </w:t>
      </w:r>
      <w:r>
        <w:t>token.</w:t>
      </w:r>
      <w:r w:rsidR="00785AC6">
        <w:t xml:space="preserve"> </w:t>
      </w:r>
      <w:r>
        <w:t>To</w:t>
      </w:r>
      <w:r w:rsidR="00785AC6">
        <w:t xml:space="preserve"> </w:t>
      </w:r>
      <w:r>
        <w:t>do</w:t>
      </w:r>
      <w:r w:rsidR="00785AC6">
        <w:t xml:space="preserve"> </w:t>
      </w:r>
      <w:r>
        <w:t>so,</w:t>
      </w:r>
      <w:r w:rsidR="00785AC6">
        <w:t xml:space="preserve"> </w:t>
      </w:r>
      <w:r>
        <w:t>visit</w:t>
      </w:r>
      <w:r w:rsidR="00785AC6">
        <w:t xml:space="preserve"> </w:t>
      </w:r>
      <w:r>
        <w:t>the</w:t>
      </w:r>
      <w:r w:rsidR="00785AC6">
        <w:t xml:space="preserve"> </w:t>
      </w:r>
      <w:r>
        <w:t>home</w:t>
      </w:r>
      <w:r w:rsidR="00785AC6">
        <w:t xml:space="preserve"> </w:t>
      </w:r>
      <w:r>
        <w:t>page</w:t>
      </w:r>
      <w:r w:rsidR="00785AC6">
        <w:t xml:space="preserve"> </w:t>
      </w:r>
      <w:r>
        <w:t>at</w:t>
      </w:r>
      <w:r w:rsidR="00785AC6">
        <w:t xml:space="preserve"> </w:t>
      </w:r>
      <w:hyperlink r:id="rId7" w:history="1">
        <w:r w:rsidRPr="007D6152">
          <w:rPr>
            <w:rStyle w:val="EmphasisItalic"/>
          </w:rPr>
          <w:t>https://crates.io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log</w:t>
      </w:r>
      <w:r w:rsidR="00785AC6">
        <w:t xml:space="preserve"> </w:t>
      </w:r>
      <w:r>
        <w:t>in</w:t>
      </w:r>
      <w:r w:rsidR="00785AC6">
        <w:t xml:space="preserve"> </w:t>
      </w:r>
      <w:r>
        <w:t>via</w:t>
      </w:r>
      <w:r w:rsidR="00785AC6">
        <w:t xml:space="preserve"> </w:t>
      </w:r>
      <w:r>
        <w:t>a</w:t>
      </w:r>
      <w:r w:rsidR="00785AC6">
        <w:t xml:space="preserve"> </w:t>
      </w:r>
      <w:r>
        <w:t>GitHub</w:t>
      </w:r>
      <w:r w:rsidR="00785AC6">
        <w:t xml:space="preserve"> </w:t>
      </w:r>
      <w:r w:rsidR="00C96587">
        <w:t>account—</w:t>
      </w:r>
      <w:r>
        <w:t>the</w:t>
      </w:r>
      <w:r w:rsidR="00785AC6">
        <w:t xml:space="preserve"> </w:t>
      </w:r>
      <w:r>
        <w:t>GitHub</w:t>
      </w:r>
      <w:r w:rsidR="00785AC6">
        <w:t xml:space="preserve"> </w:t>
      </w:r>
      <w:r>
        <w:t>account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requirement</w:t>
      </w:r>
      <w:r w:rsidR="00785AC6">
        <w:t xml:space="preserve"> </w:t>
      </w:r>
      <w:r>
        <w:t>for</w:t>
      </w:r>
      <w:r w:rsidR="00785AC6">
        <w:t xml:space="preserve"> </w:t>
      </w:r>
      <w:r>
        <w:t>now,</w:t>
      </w:r>
      <w:r w:rsidR="00785AC6">
        <w:t xml:space="preserve"> </w:t>
      </w:r>
      <w:r>
        <w:t>but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may</w:t>
      </w:r>
      <w:r w:rsidR="00785AC6">
        <w:t xml:space="preserve"> </w:t>
      </w:r>
      <w:r>
        <w:t>support</w:t>
      </w:r>
      <w:r w:rsidR="00785AC6">
        <w:t xml:space="preserve"> </w:t>
      </w:r>
      <w:r>
        <w:t>other</w:t>
      </w:r>
      <w:r w:rsidR="00785AC6">
        <w:t xml:space="preserve"> </w:t>
      </w:r>
      <w:r>
        <w:t>ways</w:t>
      </w:r>
      <w:r w:rsidR="00785AC6">
        <w:t xml:space="preserve"> </w:t>
      </w:r>
      <w:r>
        <w:t>of</w:t>
      </w:r>
      <w:r w:rsidR="00785AC6">
        <w:t xml:space="preserve"> </w:t>
      </w:r>
      <w:r>
        <w:t>creating</w:t>
      </w:r>
      <w:r w:rsidR="00785AC6">
        <w:t xml:space="preserve"> </w:t>
      </w:r>
      <w:r>
        <w:t>an</w:t>
      </w:r>
      <w:r w:rsidR="00785AC6">
        <w:t xml:space="preserve"> </w:t>
      </w:r>
      <w:r>
        <w:t>account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future.</w:t>
      </w:r>
      <w:r w:rsidR="00785AC6">
        <w:t xml:space="preserve"> </w:t>
      </w:r>
      <w:r>
        <w:t>Once</w:t>
      </w:r>
      <w:r w:rsidR="00785AC6">
        <w:t xml:space="preserve"> </w:t>
      </w:r>
      <w:r>
        <w:t>you’re</w:t>
      </w:r>
      <w:r w:rsidR="00785AC6">
        <w:t xml:space="preserve"> </w:t>
      </w:r>
      <w:r>
        <w:t>logged</w:t>
      </w:r>
      <w:r w:rsidR="00785AC6">
        <w:t xml:space="preserve"> </w:t>
      </w:r>
      <w:r>
        <w:t>in,</w:t>
      </w:r>
      <w:r w:rsidR="00785AC6">
        <w:t xml:space="preserve"> </w:t>
      </w:r>
      <w:r>
        <w:t>visit</w:t>
      </w:r>
      <w:r w:rsidR="00785AC6">
        <w:t xml:space="preserve"> </w:t>
      </w:r>
      <w:r>
        <w:t>your</w:t>
      </w:r>
      <w:r w:rsidR="00785AC6">
        <w:t xml:space="preserve"> </w:t>
      </w:r>
      <w:r>
        <w:t>account</w:t>
      </w:r>
      <w:r w:rsidR="00785AC6">
        <w:t xml:space="preserve"> </w:t>
      </w:r>
      <w:r>
        <w:t>settings</w:t>
      </w:r>
      <w:r w:rsidR="00785AC6">
        <w:t xml:space="preserve"> </w:t>
      </w:r>
      <w:r>
        <w:t>at</w:t>
      </w:r>
      <w:r w:rsidR="00785AC6">
        <w:t xml:space="preserve"> </w:t>
      </w:r>
      <w:hyperlink r:id="rId8" w:history="1">
        <w:r w:rsidRPr="007D6152">
          <w:rPr>
            <w:rStyle w:val="EmphasisItalic"/>
          </w:rPr>
          <w:t>https://crates.io/me</w:t>
        </w:r>
      </w:hyperlink>
      <w:r w:rsidR="00785AC6">
        <w:t xml:space="preserve"> </w:t>
      </w:r>
      <w:r>
        <w:t>and</w:t>
      </w:r>
      <w:r w:rsidR="00785AC6">
        <w:t xml:space="preserve"> </w:t>
      </w:r>
      <w:r>
        <w:t>retrieve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login</w:t>
      </w:r>
      <w:r w:rsidR="00785AC6">
        <w:t xml:space="preserve"> </w:t>
      </w:r>
      <w:r>
        <w:t>command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key,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6C169F98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login</w:t>
      </w:r>
      <w:r w:rsidR="00785AC6">
        <w:t xml:space="preserve"> </w:t>
      </w:r>
      <w:r w:rsidRPr="00785AC6">
        <w:t>abcdefghijklmnopqrstuvwxyz012345</w:t>
      </w:r>
    </w:p>
    <w:p w14:paraId="3AF58B78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command</w:t>
      </w:r>
      <w:r w:rsidR="00785AC6">
        <w:t xml:space="preserve"> </w:t>
      </w:r>
      <w:r>
        <w:t>will</w:t>
      </w:r>
      <w:r w:rsidR="00785AC6">
        <w:t xml:space="preserve"> </w:t>
      </w:r>
      <w:r>
        <w:t>inform</w:t>
      </w:r>
      <w:r w:rsidR="00785AC6">
        <w:t xml:space="preserve"> </w:t>
      </w:r>
      <w:r>
        <w:t>Cargo</w:t>
      </w:r>
      <w:r w:rsidR="00785AC6">
        <w:t xml:space="preserve"> </w:t>
      </w:r>
      <w:r>
        <w:t>of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</w:t>
      </w:r>
      <w:r w:rsidR="00785AC6">
        <w:t xml:space="preserve"> </w:t>
      </w:r>
      <w:r>
        <w:t>and</w:t>
      </w:r>
      <w:r w:rsidR="00785AC6">
        <w:t xml:space="preserve"> </w:t>
      </w:r>
      <w:r>
        <w:t>store</w:t>
      </w:r>
      <w:r w:rsidR="00785AC6">
        <w:t xml:space="preserve"> </w:t>
      </w:r>
      <w:r>
        <w:t>it</w:t>
      </w:r>
      <w:r w:rsidR="00785AC6">
        <w:t xml:space="preserve"> </w:t>
      </w:r>
      <w:r>
        <w:t>locally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~/.cargo/credentials</w:t>
      </w:r>
      <w:r>
        <w:t>.</w:t>
      </w:r>
      <w:r w:rsidR="00785AC6">
        <w:t xml:space="preserve"> </w:t>
      </w: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token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 w:rsidRPr="00844398">
        <w:rPr>
          <w:rStyle w:val="EmphasisItalic"/>
        </w:rPr>
        <w:t>secret</w:t>
      </w:r>
      <w:r w:rsidR="00785AC6">
        <w:t xml:space="preserve"> </w:t>
      </w:r>
      <w:r>
        <w:t>and</w:t>
      </w:r>
      <w:r w:rsidR="00785AC6">
        <w:t xml:space="preserve"> </w:t>
      </w:r>
      <w:r>
        <w:t>should</w:t>
      </w:r>
      <w:r w:rsidR="00785AC6">
        <w:t xml:space="preserve"> </w:t>
      </w:r>
      <w:r>
        <w:t>not</w:t>
      </w:r>
      <w:r w:rsidR="00785AC6">
        <w:t xml:space="preserve"> </w:t>
      </w:r>
      <w:r>
        <w:t>be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else.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shared</w:t>
      </w:r>
      <w:r w:rsidR="00785AC6">
        <w:t xml:space="preserve"> </w:t>
      </w:r>
      <w:r>
        <w:t>with</w:t>
      </w:r>
      <w:r w:rsidR="00785AC6">
        <w:t xml:space="preserve"> </w:t>
      </w:r>
      <w:r>
        <w:t>anyone</w:t>
      </w:r>
      <w:r w:rsidR="00785AC6">
        <w:t xml:space="preserve"> </w:t>
      </w:r>
      <w:r>
        <w:t>for</w:t>
      </w:r>
      <w:r w:rsidR="00785AC6">
        <w:t xml:space="preserve"> </w:t>
      </w:r>
      <w:r>
        <w:t>any</w:t>
      </w:r>
      <w:r w:rsidR="00785AC6">
        <w:t xml:space="preserve"> </w:t>
      </w:r>
      <w:r>
        <w:t>reason,</w:t>
      </w:r>
      <w:r w:rsidR="00785AC6">
        <w:t xml:space="preserve"> </w:t>
      </w:r>
      <w:r>
        <w:t>you</w:t>
      </w:r>
      <w:r w:rsidR="00785AC6">
        <w:t xml:space="preserve"> </w:t>
      </w:r>
      <w:r>
        <w:t>should</w:t>
      </w:r>
      <w:r w:rsidR="00785AC6">
        <w:t xml:space="preserve"> </w:t>
      </w:r>
      <w:r>
        <w:t>revoke</w:t>
      </w:r>
      <w:r w:rsidR="00785AC6">
        <w:t xml:space="preserve"> </w:t>
      </w:r>
      <w:r>
        <w:t>it</w:t>
      </w:r>
      <w:r w:rsidR="00785AC6">
        <w:t xml:space="preserve"> </w:t>
      </w:r>
      <w:r>
        <w:t>and</w:t>
      </w:r>
      <w:r w:rsidR="00785AC6">
        <w:t xml:space="preserve"> </w:t>
      </w:r>
      <w:r>
        <w:t>generate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token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</w:p>
    <w:p w14:paraId="78F4612B" w14:textId="77777777" w:rsidR="00FD1E86" w:rsidRDefault="00FD1E86" w:rsidP="00785AC6">
      <w:pPr>
        <w:pStyle w:val="HeadB"/>
      </w:pPr>
      <w:bookmarkStart w:id="10" w:name="before-publishing-a-new-crate"/>
      <w:bookmarkEnd w:id="10"/>
      <w:r>
        <w:t>Before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</w:p>
    <w:p w14:paraId="5240A203" w14:textId="77777777" w:rsidR="00FD1E86" w:rsidRDefault="00FD1E86" w:rsidP="007D6152">
      <w:pPr>
        <w:pStyle w:val="BodyFirst"/>
        <w:rPr>
          <w:szCs w:val="24"/>
        </w:rPr>
      </w:pPr>
      <w:r>
        <w:t>Now</w:t>
      </w:r>
      <w:r w:rsidR="00785AC6">
        <w:t xml:space="preserve"> </w:t>
      </w:r>
      <w:r>
        <w:t>you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and</w:t>
      </w:r>
      <w:r w:rsidR="00785AC6">
        <w:t xml:space="preserve"> </w:t>
      </w:r>
      <w:r>
        <w:t>let’s</w:t>
      </w:r>
      <w:r w:rsidR="00785AC6">
        <w:t xml:space="preserve"> </w:t>
      </w:r>
      <w:r>
        <w:t>say</w:t>
      </w:r>
      <w:r w:rsidR="00785AC6">
        <w:t xml:space="preserve"> </w:t>
      </w:r>
      <w:r>
        <w:t>you</w:t>
      </w:r>
      <w:r w:rsidR="00785AC6">
        <w:t xml:space="preserve"> </w:t>
      </w:r>
      <w:r>
        <w:t>already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publish.</w:t>
      </w:r>
      <w:r w:rsidR="00785AC6">
        <w:t xml:space="preserve"> </w:t>
      </w:r>
      <w:r>
        <w:t>Before</w:t>
      </w:r>
      <w:r w:rsidR="00785AC6">
        <w:t xml:space="preserve"> </w:t>
      </w:r>
      <w:r>
        <w:t>publishing,</w:t>
      </w:r>
      <w:r w:rsidR="00785AC6">
        <w:t xml:space="preserve"> </w:t>
      </w:r>
      <w:r>
        <w:t>you’ll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some</w:t>
      </w:r>
      <w:r w:rsidR="00785AC6">
        <w:t xml:space="preserve"> </w:t>
      </w:r>
      <w:r>
        <w:t>metadata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section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  <w:r w:rsidR="00785AC6">
        <w:t xml:space="preserve"> </w:t>
      </w:r>
    </w:p>
    <w:p w14:paraId="14941C71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first</w:t>
      </w:r>
      <w:r w:rsidR="00785AC6">
        <w:t xml:space="preserve"> </w:t>
      </w:r>
      <w:r>
        <w:t>need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name.</w:t>
      </w:r>
      <w:r w:rsidR="00785AC6">
        <w:t xml:space="preserve"> </w:t>
      </w:r>
      <w:r>
        <w:t>While</w:t>
      </w:r>
      <w:r w:rsidR="00785AC6">
        <w:t xml:space="preserve"> </w:t>
      </w:r>
      <w:r>
        <w:t>you’re</w:t>
      </w:r>
      <w:r w:rsidR="00785AC6">
        <w:t xml:space="preserve"> </w:t>
      </w:r>
      <w:r>
        <w:t>working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locally,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name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whatever</w:t>
      </w:r>
      <w:r w:rsidR="00785AC6">
        <w:t xml:space="preserve"> </w:t>
      </w:r>
      <w:r>
        <w:t>you’d</w:t>
      </w:r>
      <w:r w:rsidR="00785AC6">
        <w:t xml:space="preserve"> </w:t>
      </w:r>
      <w:r>
        <w:t>like.</w:t>
      </w:r>
      <w:r w:rsidR="00785AC6">
        <w:t xml:space="preserve"> </w:t>
      </w:r>
      <w:r>
        <w:t>However,</w:t>
      </w:r>
      <w:r w:rsidR="00785AC6">
        <w:t xml:space="preserve"> </w:t>
      </w:r>
      <w:r>
        <w:t>crate</w:t>
      </w:r>
      <w:r w:rsidR="00785AC6">
        <w:t xml:space="preserve"> </w:t>
      </w:r>
      <w:r>
        <w:t>names</w:t>
      </w:r>
      <w:r w:rsidR="00785AC6">
        <w:t xml:space="preserve"> </w:t>
      </w:r>
      <w:r>
        <w:t>on</w:t>
      </w:r>
      <w:r w:rsidR="00785AC6">
        <w:t xml:space="preserve"> </w:t>
      </w:r>
      <w:r>
        <w:t>Crates.io</w:t>
      </w:r>
      <w:r w:rsidR="00785AC6">
        <w:t xml:space="preserve"> </w:t>
      </w:r>
      <w:r>
        <w:t>are</w:t>
      </w:r>
      <w:r w:rsidR="00785AC6">
        <w:t xml:space="preserve"> </w:t>
      </w:r>
      <w:r>
        <w:t>allocated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first-come-first-serve</w:t>
      </w:r>
      <w:r w:rsidR="00785AC6">
        <w:t xml:space="preserve"> </w:t>
      </w:r>
      <w:r>
        <w:t>basis.</w:t>
      </w:r>
      <w:r w:rsidR="00785AC6">
        <w:t xml:space="preserve"> </w:t>
      </w:r>
      <w:r>
        <w:t>Once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name</w:t>
      </w:r>
      <w:r w:rsidR="00785AC6">
        <w:t xml:space="preserve"> </w:t>
      </w:r>
      <w:r>
        <w:t>is</w:t>
      </w:r>
      <w:r w:rsidR="00785AC6">
        <w:t xml:space="preserve"> </w:t>
      </w:r>
      <w:r>
        <w:t>taken,</w:t>
      </w:r>
      <w:r w:rsidR="00785AC6">
        <w:t xml:space="preserve"> </w:t>
      </w:r>
      <w:r>
        <w:t>no</w:t>
      </w:r>
      <w:r w:rsidR="00785AC6">
        <w:t xml:space="preserve"> </w:t>
      </w:r>
      <w:r>
        <w:t>one</w:t>
      </w:r>
      <w:r w:rsidR="00785AC6">
        <w:t xml:space="preserve"> </w:t>
      </w:r>
      <w:r>
        <w:t>else</w:t>
      </w:r>
      <w:r w:rsidR="00785AC6">
        <w:t xml:space="preserve"> </w:t>
      </w:r>
      <w:r>
        <w:t>may</w:t>
      </w:r>
      <w:r w:rsidR="00785AC6">
        <w:t xml:space="preserve"> </w:t>
      </w:r>
      <w:r>
        <w:t>publish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with</w:t>
      </w:r>
      <w:r w:rsidR="00785AC6">
        <w:t xml:space="preserve"> </w:t>
      </w:r>
      <w:r>
        <w:t>that</w:t>
      </w:r>
      <w:r w:rsidR="00785AC6">
        <w:t xml:space="preserve"> </w:t>
      </w:r>
      <w:r>
        <w:t>name.</w:t>
      </w:r>
      <w:r w:rsidR="00785AC6">
        <w:t xml:space="preserve"> </w:t>
      </w:r>
      <w:r>
        <w:t>Search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you’d</w:t>
      </w:r>
      <w:r w:rsidR="00785AC6">
        <w:t xml:space="preserve"> </w:t>
      </w:r>
      <w:r>
        <w:t>like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site</w:t>
      </w:r>
      <w:r w:rsidR="00785AC6">
        <w:t xml:space="preserve"> </w:t>
      </w:r>
      <w:r>
        <w:t>to</w:t>
      </w:r>
      <w:r w:rsidR="00785AC6">
        <w:t xml:space="preserve"> </w:t>
      </w:r>
      <w:r>
        <w:t>find</w:t>
      </w:r>
      <w:r w:rsidR="00785AC6">
        <w:t xml:space="preserve"> </w:t>
      </w:r>
      <w:r>
        <w:t>out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</w:t>
      </w:r>
      <w:r w:rsidR="00785AC6">
        <w:t xml:space="preserve"> </w:t>
      </w:r>
      <w:r>
        <w:t>been</w:t>
      </w:r>
      <w:r w:rsidR="00785AC6">
        <w:t xml:space="preserve"> </w:t>
      </w:r>
      <w:r>
        <w:t>taken.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hasn’t,</w:t>
      </w:r>
      <w:r w:rsidR="00785AC6">
        <w:t xml:space="preserve"> </w:t>
      </w:r>
      <w:r>
        <w:t>edit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under</w:t>
      </w:r>
      <w:r w:rsidR="00785AC6">
        <w:t xml:space="preserve"> </w:t>
      </w:r>
      <w:r w:rsidRPr="00785AC6">
        <w:rPr>
          <w:rStyle w:val="Literal"/>
        </w:rPr>
        <w:t>[package]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publishing</w:t>
      </w:r>
      <w:r w:rsidR="00785AC6">
        <w:t xml:space="preserve"> </w:t>
      </w:r>
      <w:r>
        <w:t>like</w:t>
      </w:r>
      <w:r w:rsidR="00785AC6">
        <w:t xml:space="preserve"> </w:t>
      </w:r>
      <w:r>
        <w:t>so:</w:t>
      </w:r>
    </w:p>
    <w:p w14:paraId="1113DC3E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41F4EB0C" w14:textId="77777777" w:rsidR="00FD1E86" w:rsidRPr="00785AC6" w:rsidRDefault="00FD1E86" w:rsidP="007D6152">
      <w:pPr>
        <w:pStyle w:val="CodeC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BEA11DC" w14:textId="77777777" w:rsidR="00FD1E86" w:rsidRDefault="00FD1E86" w:rsidP="00FD1E86">
      <w:pPr>
        <w:pStyle w:val="Body"/>
      </w:pPr>
      <w:r>
        <w:lastRenderedPageBreak/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you’ve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try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at</w:t>
      </w:r>
      <w:r w:rsidR="00785AC6">
        <w:t xml:space="preserve"> </w:t>
      </w:r>
      <w:r>
        <w:t>this</w:t>
      </w:r>
      <w:r w:rsidR="00785AC6">
        <w:t xml:space="preserve"> </w:t>
      </w:r>
      <w:r>
        <w:t>point,</w:t>
      </w:r>
      <w:r w:rsidR="00785AC6">
        <w:t xml:space="preserve"> </w:t>
      </w:r>
      <w:r>
        <w:t>you’ll</w:t>
      </w:r>
      <w:r w:rsidR="00785AC6">
        <w:t xml:space="preserve"> </w:t>
      </w:r>
      <w:r>
        <w:t>get</w:t>
      </w:r>
      <w:r w:rsidR="00785AC6">
        <w:t xml:space="preserve"> </w:t>
      </w:r>
      <w:r>
        <w:t>a</w:t>
      </w:r>
      <w:r w:rsidR="00785AC6">
        <w:t xml:space="preserve"> </w:t>
      </w:r>
      <w:r>
        <w:t>warning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0DBC115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02F2308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03BFFBD" w14:textId="77777777" w:rsidR="00FD1E86" w:rsidRPr="00785AC6" w:rsidRDefault="00FD1E86" w:rsidP="00785AC6">
      <w:pPr>
        <w:pStyle w:val="CodeB"/>
      </w:pPr>
      <w:r w:rsidRPr="00785AC6">
        <w:t>warning:</w:t>
      </w:r>
      <w:r w:rsidR="00785AC6">
        <w:t xml:space="preserve"> </w:t>
      </w:r>
      <w:r w:rsidRPr="00785AC6">
        <w:t>manifest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no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license,</w:t>
      </w:r>
      <w:r w:rsidR="00785AC6">
        <w:t xml:space="preserve"> </w:t>
      </w:r>
      <w:r w:rsidRPr="00785AC6">
        <w:t>license-file,</w:t>
      </w:r>
      <w:r w:rsidR="00785AC6">
        <w:t xml:space="preserve"> </w:t>
      </w:r>
      <w:r w:rsidRPr="00785AC6">
        <w:t>documentation,</w:t>
      </w:r>
    </w:p>
    <w:p w14:paraId="38CEA997" w14:textId="77777777" w:rsidR="00FD1E86" w:rsidRPr="00785AC6" w:rsidRDefault="00FD1E86" w:rsidP="00785AC6">
      <w:pPr>
        <w:pStyle w:val="CodeB"/>
      </w:pPr>
      <w:r w:rsidRPr="00785AC6">
        <w:t>homepage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repository.</w:t>
      </w:r>
    </w:p>
    <w:p w14:paraId="6B4CCB9D" w14:textId="77777777" w:rsidR="00FD1E86" w:rsidRPr="00785AC6" w:rsidRDefault="00FD1E86" w:rsidP="00785AC6">
      <w:pPr>
        <w:pStyle w:val="CodeB"/>
      </w:pPr>
      <w:r w:rsidRPr="00785AC6">
        <w:t>...snip...</w:t>
      </w:r>
    </w:p>
    <w:p w14:paraId="7C2C23FE" w14:textId="77777777" w:rsidR="00FD1E86" w:rsidRPr="00785AC6" w:rsidRDefault="00FD1E86" w:rsidP="007D6152">
      <w:pPr>
        <w:pStyle w:val="CodeC"/>
      </w:pPr>
      <w:r w:rsidRPr="00785AC6">
        <w:t>error:</w:t>
      </w:r>
      <w:r w:rsidR="00785AC6">
        <w:t xml:space="preserve"> </w:t>
      </w:r>
      <w:r w:rsidRPr="00785AC6">
        <w:t>api</w:t>
      </w:r>
      <w:r w:rsidR="00785AC6">
        <w:t xml:space="preserve"> </w:t>
      </w:r>
      <w:r w:rsidRPr="00785AC6">
        <w:t>errors:</w:t>
      </w:r>
      <w:r w:rsidR="00785AC6">
        <w:t xml:space="preserve"> </w:t>
      </w:r>
      <w:r w:rsidRPr="00785AC6">
        <w:t>missing</w:t>
      </w:r>
      <w:r w:rsidR="00785AC6">
        <w:t xml:space="preserve"> </w:t>
      </w:r>
      <w:r w:rsidRPr="00785AC6">
        <w:t>or</w:t>
      </w:r>
      <w:r w:rsidR="00785AC6">
        <w:t xml:space="preserve"> </w:t>
      </w:r>
      <w:r w:rsidRPr="00785AC6">
        <w:t>empty</w:t>
      </w:r>
      <w:r w:rsidR="00785AC6">
        <w:t xml:space="preserve"> </w:t>
      </w:r>
      <w:r w:rsidRPr="00785AC6">
        <w:t>metadata</w:t>
      </w:r>
      <w:r w:rsidR="00785AC6">
        <w:t xml:space="preserve"> </w:t>
      </w:r>
      <w:r w:rsidRPr="00785AC6">
        <w:t>fields:</w:t>
      </w:r>
      <w:r w:rsidR="00785AC6">
        <w:t xml:space="preserve"> </w:t>
      </w:r>
      <w:r w:rsidRPr="00785AC6">
        <w:t>description,</w:t>
      </w:r>
      <w:r w:rsidR="00785AC6">
        <w:t xml:space="preserve"> </w:t>
      </w:r>
      <w:r w:rsidRPr="00785AC6">
        <w:t>license.</w:t>
      </w:r>
    </w:p>
    <w:p w14:paraId="446DBF15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because</w:t>
      </w:r>
      <w:r w:rsidR="00785AC6">
        <w:t xml:space="preserve"> </w:t>
      </w:r>
      <w:r>
        <w:t>we’re</w:t>
      </w:r>
      <w:r w:rsidR="00785AC6">
        <w:t xml:space="preserve"> </w:t>
      </w:r>
      <w:r>
        <w:t>missing</w:t>
      </w:r>
      <w:r w:rsidR="00785AC6">
        <w:t xml:space="preserve"> </w:t>
      </w:r>
      <w:r>
        <w:t>some</w:t>
      </w:r>
      <w:r w:rsidR="00785AC6">
        <w:t xml:space="preserve"> </w:t>
      </w:r>
      <w:r>
        <w:t>crucial</w:t>
      </w:r>
      <w:r w:rsidR="00785AC6">
        <w:t xml:space="preserve"> </w:t>
      </w:r>
      <w:r>
        <w:t>information: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and</w:t>
      </w:r>
      <w:r w:rsidR="00785AC6">
        <w:t xml:space="preserve"> </w:t>
      </w:r>
      <w:r>
        <w:t>license</w:t>
      </w:r>
      <w:r w:rsidR="00785AC6">
        <w:t xml:space="preserve"> </w:t>
      </w:r>
      <w:r>
        <w:t>are</w:t>
      </w:r>
      <w:r w:rsidR="00785AC6">
        <w:t xml:space="preserve"> </w:t>
      </w:r>
      <w:r>
        <w:t>required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people</w:t>
      </w:r>
      <w:r w:rsidR="00785AC6">
        <w:t xml:space="preserve"> </w:t>
      </w:r>
      <w:r>
        <w:t>will</w:t>
      </w:r>
      <w:r w:rsidR="00785AC6">
        <w:t xml:space="preserve"> </w:t>
      </w:r>
      <w:r>
        <w:t>know</w:t>
      </w:r>
      <w:r w:rsidR="00785AC6">
        <w:t xml:space="preserve"> </w:t>
      </w:r>
      <w:r>
        <w:t>what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does</w:t>
      </w:r>
      <w:r w:rsidR="00785AC6">
        <w:t xml:space="preserve"> </w:t>
      </w:r>
      <w:r>
        <w:t>and</w:t>
      </w:r>
      <w:r w:rsidR="00785AC6">
        <w:t xml:space="preserve"> </w:t>
      </w:r>
      <w:r>
        <w:t>under</w:t>
      </w:r>
      <w:r w:rsidR="00785AC6">
        <w:t xml:space="preserve"> </w:t>
      </w:r>
      <w:r>
        <w:t>what</w:t>
      </w:r>
      <w:r w:rsidR="00785AC6">
        <w:t xml:space="preserve"> </w:t>
      </w:r>
      <w:r>
        <w:t>terms</w:t>
      </w:r>
      <w:r w:rsidR="00785AC6">
        <w:t xml:space="preserve"> </w:t>
      </w:r>
      <w:r>
        <w:t>they</w:t>
      </w:r>
      <w:r w:rsidR="00785AC6">
        <w:t xml:space="preserve"> </w:t>
      </w:r>
      <w:r>
        <w:t>may</w:t>
      </w:r>
      <w:r w:rsidR="00785AC6">
        <w:t xml:space="preserve"> </w:t>
      </w:r>
      <w:r>
        <w:t>use</w:t>
      </w:r>
      <w:r w:rsidR="00785AC6">
        <w:t xml:space="preserve"> </w:t>
      </w:r>
      <w:r>
        <w:t>it.</w:t>
      </w:r>
      <w:r w:rsidR="00785AC6">
        <w:t xml:space="preserve"> </w:t>
      </w:r>
      <w:r>
        <w:t>To</w:t>
      </w:r>
      <w:r w:rsidR="00785AC6">
        <w:t xml:space="preserve"> </w:t>
      </w:r>
      <w:r>
        <w:t>rectify</w:t>
      </w:r>
      <w:r w:rsidR="00785AC6">
        <w:t xml:space="preserve"> </w:t>
      </w:r>
      <w:r>
        <w:t>this</w:t>
      </w:r>
      <w:r w:rsidR="00785AC6">
        <w:t xml:space="preserve"> </w:t>
      </w:r>
      <w:r>
        <w:t>error,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include</w:t>
      </w:r>
      <w:r w:rsidR="00785AC6">
        <w:t xml:space="preserve"> </w:t>
      </w:r>
      <w:r>
        <w:t>this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>
        <w:t>.</w:t>
      </w:r>
    </w:p>
    <w:p w14:paraId="4148738D" w14:textId="77777777" w:rsidR="00FD1E86" w:rsidRDefault="00FD1E86" w:rsidP="00FD1E86">
      <w:pPr>
        <w:pStyle w:val="Body"/>
      </w:pP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description</w:t>
      </w:r>
      <w:r w:rsidR="00785AC6">
        <w:t xml:space="preserve"> </w:t>
      </w:r>
      <w:r>
        <w:t>that’s</w:t>
      </w:r>
      <w:r w:rsidR="00785AC6">
        <w:t xml:space="preserve"> </w:t>
      </w:r>
      <w:r>
        <w:t>just</w:t>
      </w:r>
      <w:r w:rsidR="00785AC6">
        <w:t xml:space="preserve"> </w:t>
      </w:r>
      <w:r>
        <w:t>a</w:t>
      </w:r>
      <w:r w:rsidR="00785AC6">
        <w:t xml:space="preserve"> </w:t>
      </w:r>
      <w:r>
        <w:t>sentence</w:t>
      </w:r>
      <w:r w:rsidR="00785AC6">
        <w:t xml:space="preserve"> </w:t>
      </w:r>
      <w:r>
        <w:t>or</w:t>
      </w:r>
      <w:r w:rsidR="00785AC6">
        <w:t xml:space="preserve"> </w:t>
      </w:r>
      <w:r>
        <w:t>two,</w:t>
      </w:r>
      <w:r w:rsidR="00785AC6">
        <w:t xml:space="preserve"> </w:t>
      </w:r>
      <w:r>
        <w:t>as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appear</w:t>
      </w:r>
      <w:r w:rsidR="00785AC6">
        <w:t xml:space="preserve"> </w:t>
      </w:r>
      <w:r>
        <w:t>with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search</w:t>
      </w:r>
      <w:r w:rsidR="00785AC6">
        <w:t xml:space="preserve"> </w:t>
      </w:r>
      <w:r>
        <w:t>results</w:t>
      </w:r>
      <w:r w:rsidR="00785AC6">
        <w:t xml:space="preserve"> </w:t>
      </w:r>
      <w:r>
        <w:t>and</w:t>
      </w:r>
      <w:r w:rsidR="00785AC6">
        <w:t xml:space="preserve"> </w:t>
      </w:r>
      <w:r>
        <w:t>on</w:t>
      </w:r>
      <w:r w:rsidR="00785AC6">
        <w:t xml:space="preserve"> </w:t>
      </w:r>
      <w:r>
        <w:t>your</w:t>
      </w:r>
      <w:r w:rsidR="00785AC6">
        <w:t xml:space="preserve"> </w:t>
      </w:r>
      <w:r>
        <w:t>crate’s</w:t>
      </w:r>
      <w:r w:rsidR="00785AC6">
        <w:t xml:space="preserve"> </w:t>
      </w:r>
      <w:r>
        <w:t>page.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field,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give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license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identifier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value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Linux</w:t>
      </w:r>
      <w:r w:rsidR="00785AC6">
        <w:t xml:space="preserve"> </w:t>
      </w:r>
      <w:r>
        <w:t>Foundation’s</w:t>
      </w:r>
      <w:r w:rsidR="00785AC6">
        <w:t xml:space="preserve"> </w:t>
      </w:r>
      <w:r>
        <w:t>Software</w:t>
      </w:r>
      <w:r w:rsidR="00785AC6">
        <w:t xml:space="preserve"> </w:t>
      </w:r>
      <w:r>
        <w:t>Package</w:t>
      </w:r>
      <w:r w:rsidR="00785AC6">
        <w:t xml:space="preserve"> </w:t>
      </w:r>
      <w:r>
        <w:t>Data</w:t>
      </w:r>
      <w:r w:rsidR="00785AC6">
        <w:t xml:space="preserve"> </w:t>
      </w:r>
      <w:r>
        <w:t>Exchange</w:t>
      </w:r>
      <w:r w:rsidR="00785AC6">
        <w:t xml:space="preserve"> </w:t>
      </w:r>
      <w:r>
        <w:t>(SPDX)</w:t>
      </w:r>
      <w:r w:rsidR="00785AC6">
        <w:t xml:space="preserve"> </w:t>
      </w:r>
      <w:r>
        <w:t>at</w:t>
      </w:r>
      <w:r w:rsidR="00785AC6">
        <w:t xml:space="preserve"> </w:t>
      </w:r>
      <w:hyperlink r:id="rId9" w:history="1">
        <w:r w:rsidRPr="00622E11">
          <w:rPr>
            <w:rStyle w:val="EmphasisItalic"/>
          </w:rPr>
          <w:t>http://spdx.org/licenses/</w:t>
        </w:r>
      </w:hyperlink>
      <w:r w:rsidR="00785AC6">
        <w:t xml:space="preserve"> </w:t>
      </w:r>
      <w:r>
        <w:t>lists</w:t>
      </w:r>
      <w:r w:rsidR="00785AC6">
        <w:t xml:space="preserve"> </w:t>
      </w:r>
      <w:r>
        <w:t>the</w:t>
      </w:r>
      <w:r w:rsidR="00785AC6">
        <w:t xml:space="preserve"> </w:t>
      </w:r>
      <w:r>
        <w:t>identifiers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use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value.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licensed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MIT</w:t>
      </w:r>
      <w:r w:rsidR="00785AC6">
        <w:t xml:space="preserve"> </w:t>
      </w:r>
      <w:r>
        <w:t>License,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MIT</w:t>
      </w:r>
      <w:r w:rsidR="00785AC6">
        <w:t xml:space="preserve"> </w:t>
      </w:r>
      <w:r>
        <w:t>identifier:</w:t>
      </w:r>
    </w:p>
    <w:p w14:paraId="1385C9C8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E9AC42B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6264562C" w14:textId="77777777" w:rsidR="00FD1E86" w:rsidRPr="00785AC6" w:rsidRDefault="00FD1E86" w:rsidP="007D6152">
      <w:pPr>
        <w:pStyle w:val="CodeC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"MIT"</w:t>
      </w:r>
    </w:p>
    <w:p w14:paraId="3E4ACACC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a</w:t>
      </w:r>
      <w:r w:rsidR="00785AC6">
        <w:t xml:space="preserve"> </w:t>
      </w:r>
      <w:r>
        <w:t>license</w:t>
      </w:r>
      <w:r w:rsidR="00785AC6">
        <w:t xml:space="preserve"> </w:t>
      </w:r>
      <w:r>
        <w:t>that</w:t>
      </w:r>
      <w:r w:rsidR="00785AC6">
        <w:t xml:space="preserve"> </w:t>
      </w:r>
      <w:r>
        <w:t>doesn’t</w:t>
      </w:r>
      <w:r w:rsidR="00785AC6">
        <w:t xml:space="preserve"> </w:t>
      </w:r>
      <w:r>
        <w:t>appear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SPDX,</w:t>
      </w:r>
      <w:r w:rsidR="00785AC6">
        <w:t xml:space="preserve"> </w:t>
      </w:r>
      <w:r>
        <w:t>you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place</w:t>
      </w:r>
      <w:r w:rsidR="00785AC6">
        <w:t xml:space="preserve"> </w:t>
      </w:r>
      <w:r>
        <w:t>the</w:t>
      </w:r>
      <w:r w:rsidR="00785AC6">
        <w:t xml:space="preserve"> </w:t>
      </w:r>
      <w:r>
        <w:t>text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license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file,</w:t>
      </w:r>
      <w:r w:rsidR="00785AC6">
        <w:t xml:space="preserve"> </w:t>
      </w:r>
      <w:r>
        <w:t>include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>
        <w:t>project,</w:t>
      </w:r>
      <w:r w:rsidR="00785AC6">
        <w:t xml:space="preserve"> </w:t>
      </w:r>
      <w:r>
        <w:t>then</w:t>
      </w:r>
      <w:r w:rsidR="00785AC6">
        <w:t xml:space="preserve"> </w:t>
      </w:r>
      <w:r>
        <w:t>use</w:t>
      </w:r>
      <w:r w:rsidR="00785AC6">
        <w:t xml:space="preserve"> </w:t>
      </w:r>
      <w:r w:rsidRPr="00785AC6">
        <w:rPr>
          <w:rStyle w:val="Literal"/>
        </w:rPr>
        <w:t>license-file</w:t>
      </w:r>
      <w:r w:rsidR="00785AC6">
        <w:t xml:space="preserve"> </w:t>
      </w:r>
      <w:r>
        <w:t>to</w:t>
      </w:r>
      <w:r w:rsidR="00785AC6">
        <w:t xml:space="preserve"> </w:t>
      </w:r>
      <w:r>
        <w:t>specify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that</w:t>
      </w:r>
      <w:r w:rsidR="00785AC6">
        <w:t xml:space="preserve"> </w:t>
      </w:r>
      <w:r>
        <w:t>file</w:t>
      </w:r>
      <w:r w:rsidR="00785AC6">
        <w:t xml:space="preserve"> </w:t>
      </w:r>
      <w:r>
        <w:t>instead</w:t>
      </w:r>
      <w:r w:rsidR="00785AC6">
        <w:t xml:space="preserve"> </w:t>
      </w:r>
      <w:r>
        <w:t>of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license</w:t>
      </w:r>
      <w:r w:rsidR="00785AC6">
        <w:t xml:space="preserve"> </w:t>
      </w:r>
      <w:r>
        <w:t>key.</w:t>
      </w:r>
    </w:p>
    <w:p w14:paraId="5652D4C4" w14:textId="217E14C4" w:rsidR="00FD1E86" w:rsidRDefault="00FD1E86" w:rsidP="00FD1E86">
      <w:pPr>
        <w:pStyle w:val="Body"/>
      </w:pPr>
      <w:r>
        <w:t>Guidance</w:t>
      </w:r>
      <w:r w:rsidR="00785AC6">
        <w:t xml:space="preserve"> </w:t>
      </w:r>
      <w:r>
        <w:t>on</w:t>
      </w:r>
      <w:r w:rsidR="00785AC6">
        <w:t xml:space="preserve"> </w:t>
      </w:r>
      <w:r>
        <w:t>which</w:t>
      </w:r>
      <w:r w:rsidR="00785AC6">
        <w:t xml:space="preserve"> </w:t>
      </w:r>
      <w:r>
        <w:t>license</w:t>
      </w:r>
      <w:r w:rsidR="00785AC6">
        <w:t xml:space="preserve"> </w:t>
      </w:r>
      <w:r>
        <w:t>is</w:t>
      </w:r>
      <w:r w:rsidR="00785AC6">
        <w:t xml:space="preserve"> </w:t>
      </w:r>
      <w:r>
        <w:t>right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is</w:t>
      </w:r>
      <w:r w:rsidR="00785AC6">
        <w:t xml:space="preserve"> </w:t>
      </w:r>
      <w:r>
        <w:t>out</w:t>
      </w:r>
      <w:r w:rsidR="00785AC6">
        <w:t xml:space="preserve"> </w:t>
      </w:r>
      <w:r>
        <w:t>of</w:t>
      </w:r>
      <w:r w:rsidR="00785AC6">
        <w:t xml:space="preserve"> </w:t>
      </w:r>
      <w:r>
        <w:t>scope</w:t>
      </w:r>
      <w:r w:rsidR="00785AC6">
        <w:t xml:space="preserve"> </w:t>
      </w:r>
      <w:r>
        <w:t>for</w:t>
      </w:r>
      <w:r w:rsidR="00785AC6">
        <w:t xml:space="preserve"> </w:t>
      </w:r>
      <w:r>
        <w:t>this</w:t>
      </w:r>
      <w:r w:rsidR="00785AC6">
        <w:t xml:space="preserve"> </w:t>
      </w:r>
      <w:r>
        <w:t>book.</w:t>
      </w:r>
      <w:r w:rsidR="00785AC6">
        <w:t xml:space="preserve"> </w:t>
      </w:r>
      <w:r>
        <w:t>Many</w:t>
      </w:r>
      <w:r w:rsidR="00785AC6">
        <w:t xml:space="preserve"> </w:t>
      </w:r>
      <w:r>
        <w:t>people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license</w:t>
      </w:r>
      <w:r w:rsidR="00785AC6">
        <w:t xml:space="preserve"> </w:t>
      </w:r>
      <w:r>
        <w:t>their</w:t>
      </w:r>
      <w:r w:rsidR="00785AC6">
        <w:t xml:space="preserve"> </w:t>
      </w:r>
      <w:r>
        <w:t>projects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Rust</w:t>
      </w:r>
      <w:r w:rsidR="00785AC6">
        <w:t xml:space="preserve"> </w:t>
      </w:r>
      <w:r>
        <w:t>itself,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dual</w:t>
      </w:r>
      <w:r w:rsidR="00785AC6">
        <w:t xml:space="preserve"> </w:t>
      </w:r>
      <w:r>
        <w:t>license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MIT/Apache-2.0</w:t>
      </w:r>
      <w:r w:rsidR="00EA4FF3">
        <w:t>—</w:t>
      </w:r>
      <w:r>
        <w:t>this</w:t>
      </w:r>
      <w:r w:rsidR="00785AC6">
        <w:t xml:space="preserve"> </w:t>
      </w:r>
      <w:r>
        <w:t>demonstrates</w:t>
      </w:r>
      <w:r w:rsidR="00785AC6">
        <w:t xml:space="preserve"> </w:t>
      </w:r>
      <w:r>
        <w:t>that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specify</w:t>
      </w:r>
      <w:r w:rsidR="00785AC6">
        <w:t xml:space="preserve"> </w:t>
      </w:r>
      <w:r>
        <w:t>multiple</w:t>
      </w:r>
      <w:r w:rsidR="00785AC6">
        <w:t xml:space="preserve"> </w:t>
      </w:r>
      <w:r>
        <w:t>license</w:t>
      </w:r>
      <w:r w:rsidR="00785AC6">
        <w:t xml:space="preserve"> </w:t>
      </w:r>
      <w:r>
        <w:t>identifiers</w:t>
      </w:r>
      <w:r w:rsidR="00785AC6">
        <w:t xml:space="preserve"> </w:t>
      </w:r>
      <w:r>
        <w:t>separated</w:t>
      </w:r>
      <w:r w:rsidR="00785AC6">
        <w:t xml:space="preserve"> </w:t>
      </w:r>
      <w:r>
        <w:t>by</w:t>
      </w:r>
      <w:r w:rsidR="00785AC6">
        <w:t xml:space="preserve"> </w:t>
      </w:r>
      <w:r>
        <w:t>a</w:t>
      </w:r>
      <w:r w:rsidR="00785AC6">
        <w:t xml:space="preserve"> </w:t>
      </w:r>
      <w:r>
        <w:t>slash.</w:t>
      </w:r>
    </w:p>
    <w:p w14:paraId="42B9492E" w14:textId="77777777" w:rsidR="00FD1E86" w:rsidRDefault="00FD1E86" w:rsidP="00FD1E86">
      <w:pPr>
        <w:pStyle w:val="Body"/>
      </w:pPr>
      <w:r>
        <w:t>So,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r>
        <w:t>unique</w:t>
      </w:r>
      <w:r w:rsidR="00785AC6">
        <w:t xml:space="preserve"> </w:t>
      </w:r>
      <w:r>
        <w:t>name,</w:t>
      </w:r>
      <w:r w:rsidR="00785AC6">
        <w:t xml:space="preserve"> </w:t>
      </w:r>
      <w:r>
        <w:t>the</w:t>
      </w:r>
      <w:r w:rsidR="00785AC6">
        <w:t xml:space="preserve"> </w:t>
      </w:r>
      <w:r>
        <w:t>version,</w:t>
      </w:r>
      <w:r w:rsidR="00785AC6">
        <w:t xml:space="preserve"> </w:t>
      </w:r>
      <w:r>
        <w:t>and</w:t>
      </w:r>
      <w:r w:rsidR="00785AC6">
        <w:t xml:space="preserve"> </w:t>
      </w:r>
      <w:r>
        <w:t>author</w:t>
      </w:r>
      <w:r w:rsidR="00785AC6">
        <w:t xml:space="preserve"> </w:t>
      </w:r>
      <w:r>
        <w:t>details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new</w:t>
      </w:r>
      <w:r w:rsidR="00785AC6">
        <w:t xml:space="preserve"> </w:t>
      </w:r>
      <w:r>
        <w:t>added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created</w:t>
      </w:r>
      <w:r w:rsidR="00785AC6">
        <w:t xml:space="preserve"> </w:t>
      </w:r>
      <w:r>
        <w:t>the</w:t>
      </w:r>
      <w:r w:rsidR="00785AC6">
        <w:t xml:space="preserve"> </w:t>
      </w:r>
      <w:r>
        <w:t>crate,</w:t>
      </w:r>
      <w:r w:rsidR="00785AC6">
        <w:t xml:space="preserve"> </w:t>
      </w:r>
      <w:r>
        <w:t>your</w:t>
      </w:r>
      <w:r w:rsidR="00785AC6">
        <w:t xml:space="preserve"> </w:t>
      </w:r>
      <w:r>
        <w:t>description,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license</w:t>
      </w:r>
      <w:r w:rsidR="00785AC6">
        <w:t xml:space="preserve"> </w:t>
      </w:r>
      <w:r>
        <w:t>you</w:t>
      </w:r>
      <w:r w:rsidR="00785AC6">
        <w:t xml:space="preserve"> </w:t>
      </w:r>
      <w:r>
        <w:t>chose</w:t>
      </w:r>
      <w:r w:rsidR="00785AC6">
        <w:t xml:space="preserve"> </w:t>
      </w:r>
      <w:r>
        <w:t>added,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that’s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might</w:t>
      </w:r>
      <w:r w:rsidR="00785AC6">
        <w:t xml:space="preserve"> </w:t>
      </w:r>
      <w:r>
        <w:t>look</w:t>
      </w:r>
      <w:r w:rsidR="00785AC6">
        <w:t xml:space="preserve"> </w:t>
      </w:r>
      <w:r>
        <w:t>like</w:t>
      </w:r>
      <w:r w:rsidR="00785AC6">
        <w:t xml:space="preserve"> </w:t>
      </w:r>
      <w:r>
        <w:t>this:</w:t>
      </w:r>
    </w:p>
    <w:p w14:paraId="59394BB7" w14:textId="77777777" w:rsidR="00FD1E86" w:rsidRPr="00785AC6" w:rsidRDefault="00FD1E86" w:rsidP="007D6152">
      <w:pPr>
        <w:pStyle w:val="CodeA"/>
      </w:pPr>
      <w:r w:rsidRPr="00785AC6">
        <w:t>[package]</w:t>
      </w:r>
    </w:p>
    <w:p w14:paraId="061A9BCD" w14:textId="77777777" w:rsidR="00FD1E86" w:rsidRPr="00785AC6" w:rsidRDefault="00FD1E86" w:rsidP="00785AC6">
      <w:pPr>
        <w:pStyle w:val="CodeB"/>
      </w:pPr>
      <w:r w:rsidRPr="00785AC6">
        <w:t>name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"guessing_game"</w:t>
      </w:r>
    </w:p>
    <w:p w14:paraId="45D7C5AA" w14:textId="77777777" w:rsidR="00FD1E86" w:rsidRPr="00785AC6" w:rsidRDefault="00FD1E86" w:rsidP="00785AC6">
      <w:pPr>
        <w:pStyle w:val="CodeB"/>
      </w:pPr>
      <w:r w:rsidRPr="00785AC6">
        <w:lastRenderedPageBreak/>
        <w:t>version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"0.1.0"</w:t>
      </w:r>
    </w:p>
    <w:p w14:paraId="01C6DB76" w14:textId="77777777" w:rsidR="00FD1E86" w:rsidRPr="00785AC6" w:rsidRDefault="00FD1E86" w:rsidP="00785AC6">
      <w:pPr>
        <w:pStyle w:val="CodeB"/>
      </w:pPr>
      <w:r w:rsidRPr="00785AC6">
        <w:t>authors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["Your</w:t>
      </w:r>
      <w:r w:rsidR="00785AC6">
        <w:t xml:space="preserve"> </w:t>
      </w:r>
      <w:r w:rsidRPr="00785AC6">
        <w:t>Name</w:t>
      </w:r>
      <w:r w:rsidR="00785AC6">
        <w:t xml:space="preserve"> </w:t>
      </w:r>
      <w:r w:rsidRPr="00785AC6">
        <w:t>&lt;you@example.com&gt;"]</w:t>
      </w:r>
    </w:p>
    <w:p w14:paraId="44DDE308" w14:textId="77777777" w:rsidR="00FD1E86" w:rsidRPr="00785AC6" w:rsidRDefault="00FD1E86" w:rsidP="00785AC6">
      <w:pPr>
        <w:pStyle w:val="CodeB"/>
      </w:pPr>
      <w:r w:rsidRPr="00785AC6">
        <w:t>description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</w:t>
      </w:r>
      <w:r w:rsidR="00785AC6">
        <w:t xml:space="preserve"> </w:t>
      </w:r>
      <w:r w:rsidRPr="00785AC6">
        <w:t>fun</w:t>
      </w:r>
      <w:r w:rsidR="00785AC6">
        <w:t xml:space="preserve"> </w:t>
      </w:r>
      <w:r w:rsidRPr="00785AC6">
        <w:t>game</w:t>
      </w:r>
      <w:r w:rsidR="00785AC6">
        <w:t xml:space="preserve"> </w:t>
      </w:r>
      <w:r w:rsidRPr="00785AC6">
        <w:t>where</w:t>
      </w:r>
      <w:r w:rsidR="00785AC6">
        <w:t xml:space="preserve"> </w:t>
      </w:r>
      <w:r w:rsidRPr="00785AC6">
        <w:t>you</w:t>
      </w:r>
      <w:r w:rsidR="00785AC6">
        <w:t xml:space="preserve"> </w:t>
      </w:r>
      <w:r w:rsidRPr="00785AC6">
        <w:t>guess</w:t>
      </w:r>
      <w:r w:rsidR="00785AC6">
        <w:t xml:space="preserve"> </w:t>
      </w:r>
      <w:r w:rsidRPr="00785AC6">
        <w:t>what</w:t>
      </w:r>
      <w:r w:rsidR="00785AC6">
        <w:t xml:space="preserve"> </w:t>
      </w:r>
      <w:r w:rsidRPr="00785AC6">
        <w:t>number</w:t>
      </w:r>
      <w:r w:rsidR="00785AC6">
        <w:t xml:space="preserve"> </w:t>
      </w:r>
      <w:r w:rsidRPr="00785AC6">
        <w:t>the</w:t>
      </w:r>
      <w:r w:rsidR="00785AC6">
        <w:t xml:space="preserve"> </w:t>
      </w:r>
      <w:r w:rsidRPr="00785AC6">
        <w:t>computer</w:t>
      </w:r>
      <w:r w:rsidR="00785AC6">
        <w:t xml:space="preserve"> </w:t>
      </w:r>
      <w:r w:rsidRPr="00785AC6">
        <w:t>has</w:t>
      </w:r>
      <w:r w:rsidR="00785AC6">
        <w:t xml:space="preserve"> </w:t>
      </w:r>
      <w:r w:rsidRPr="00785AC6">
        <w:t>chosen."</w:t>
      </w:r>
    </w:p>
    <w:p w14:paraId="0F5B8759" w14:textId="77777777" w:rsidR="00FD1E86" w:rsidRPr="00785AC6" w:rsidRDefault="00FD1E86" w:rsidP="00785AC6">
      <w:pPr>
        <w:pStyle w:val="CodeB"/>
      </w:pPr>
      <w:r w:rsidRPr="00785AC6">
        <w:t>license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"MIT/Apache-2.0"</w:t>
      </w:r>
    </w:p>
    <w:p w14:paraId="456418DB" w14:textId="77777777" w:rsidR="00FD1E86" w:rsidRPr="00785AC6" w:rsidRDefault="00FD1E86" w:rsidP="00785AC6">
      <w:pPr>
        <w:pStyle w:val="CodeB"/>
      </w:pPr>
    </w:p>
    <w:p w14:paraId="2C1A53E4" w14:textId="77777777" w:rsidR="00FD1E86" w:rsidRPr="00785AC6" w:rsidRDefault="00FD1E86" w:rsidP="007D6152">
      <w:pPr>
        <w:pStyle w:val="CodeC"/>
      </w:pPr>
      <w:r w:rsidRPr="00785AC6">
        <w:t>[dependencies]</w:t>
      </w:r>
    </w:p>
    <w:p w14:paraId="09110C80" w14:textId="37E991F3" w:rsidR="00FD1E86" w:rsidRDefault="00FD1E86" w:rsidP="00FD1E86">
      <w:pPr>
        <w:pStyle w:val="Body"/>
      </w:pPr>
      <w:r>
        <w:t>Cargo’s</w:t>
      </w:r>
      <w:r w:rsidR="00785AC6">
        <w:t xml:space="preserve"> </w:t>
      </w:r>
      <w:r>
        <w:t>documentation</w:t>
      </w:r>
      <w:r w:rsidR="00785AC6">
        <w:t xml:space="preserve"> </w:t>
      </w:r>
      <w:r>
        <w:t>at</w:t>
      </w:r>
      <w:r w:rsidR="00785AC6">
        <w:t xml:space="preserve"> </w:t>
      </w:r>
      <w:hyperlink r:id="rId10" w:history="1">
        <w:r w:rsidR="000E501F" w:rsidRPr="005F2265">
          <w:rPr>
            <w:rStyle w:val="EmphasisItalic"/>
          </w:rPr>
          <w:t>https://doc.rust-lang.org/cargo</w:t>
        </w:r>
      </w:hyperlink>
      <w:r w:rsidR="005F2265" w:rsidRPr="005F2265">
        <w:rPr>
          <w:rStyle w:val="EmphasisItalic"/>
        </w:rPr>
        <w:t>/</w:t>
      </w:r>
      <w:r w:rsidR="00785AC6">
        <w:t xml:space="preserve"> </w:t>
      </w:r>
      <w:r>
        <w:t>describes</w:t>
      </w:r>
      <w:r w:rsidR="00785AC6">
        <w:t xml:space="preserve"> </w:t>
      </w:r>
      <w:r>
        <w:t>other</w:t>
      </w:r>
      <w:r w:rsidR="00785AC6">
        <w:t xml:space="preserve"> </w:t>
      </w:r>
      <w:r>
        <w:t>metadata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specify</w:t>
      </w:r>
      <w:r w:rsidR="00785AC6">
        <w:t xml:space="preserve"> </w:t>
      </w:r>
      <w:r>
        <w:t>to</w:t>
      </w:r>
      <w:r w:rsidR="00785AC6">
        <w:t xml:space="preserve"> </w:t>
      </w:r>
      <w:r>
        <w:t>ensure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discovered</w:t>
      </w:r>
      <w:r w:rsidR="00785AC6">
        <w:t xml:space="preserve"> </w:t>
      </w:r>
      <w:r>
        <w:t>and</w:t>
      </w:r>
      <w:r w:rsidR="00785AC6">
        <w:t xml:space="preserve"> </w:t>
      </w:r>
      <w:r>
        <w:t>used</w:t>
      </w:r>
      <w:r w:rsidR="00785AC6">
        <w:t xml:space="preserve"> </w:t>
      </w:r>
      <w:r>
        <w:t>more</w:t>
      </w:r>
      <w:r w:rsidR="00785AC6">
        <w:t xml:space="preserve"> </w:t>
      </w:r>
      <w:r>
        <w:t>easily!</w:t>
      </w:r>
    </w:p>
    <w:p w14:paraId="6E194697" w14:textId="77777777" w:rsidR="00FD1E86" w:rsidRDefault="00FD1E86" w:rsidP="00785AC6">
      <w:pPr>
        <w:pStyle w:val="HeadB"/>
      </w:pPr>
      <w:bookmarkStart w:id="11" w:name="publishing-to-crates.io"/>
      <w:bookmarkEnd w:id="11"/>
      <w:r>
        <w:t>Publishing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</w:p>
    <w:p w14:paraId="5AB6029E" w14:textId="77777777" w:rsidR="00FD1E86" w:rsidRDefault="00FD1E86" w:rsidP="007D6152">
      <w:pPr>
        <w:pStyle w:val="BodyFirst"/>
      </w:pPr>
      <w:r>
        <w:t>Now</w:t>
      </w:r>
      <w:r w:rsidR="00785AC6">
        <w:t xml:space="preserve"> </w:t>
      </w:r>
      <w:r>
        <w:t>that</w:t>
      </w:r>
      <w:r w:rsidR="00785AC6">
        <w:t xml:space="preserve"> </w:t>
      </w:r>
      <w:r>
        <w:t>you’ve</w:t>
      </w:r>
      <w:r w:rsidR="00785AC6">
        <w:t xml:space="preserve"> </w:t>
      </w:r>
      <w:r>
        <w:t>created</w:t>
      </w:r>
      <w:r w:rsidR="00785AC6">
        <w:t xml:space="preserve"> </w:t>
      </w:r>
      <w:r>
        <w:t>an</w:t>
      </w:r>
      <w:r w:rsidR="00785AC6">
        <w:t xml:space="preserve"> </w:t>
      </w:r>
      <w:r>
        <w:t>account,</w:t>
      </w:r>
      <w:r w:rsidR="00785AC6">
        <w:t xml:space="preserve"> </w:t>
      </w:r>
      <w:r>
        <w:t>saved</w:t>
      </w:r>
      <w:r w:rsidR="00785AC6">
        <w:t xml:space="preserve"> </w:t>
      </w:r>
      <w:r>
        <w:t>your</w:t>
      </w:r>
      <w:r w:rsidR="00785AC6">
        <w:t xml:space="preserve"> </w:t>
      </w:r>
      <w:r>
        <w:t>API</w:t>
      </w:r>
      <w:r w:rsidR="00785AC6">
        <w:t xml:space="preserve"> </w:t>
      </w:r>
      <w:r>
        <w:t>token,</w:t>
      </w:r>
      <w:r w:rsidR="00785AC6">
        <w:t xml:space="preserve"> </w:t>
      </w:r>
      <w:r>
        <w:t>chosen</w:t>
      </w:r>
      <w:r w:rsidR="00785AC6">
        <w:t xml:space="preserve"> </w:t>
      </w:r>
      <w:r>
        <w:t>a</w:t>
      </w:r>
      <w:r w:rsidR="00785AC6">
        <w:t xml:space="preserve"> </w:t>
      </w:r>
      <w:r>
        <w:t>name</w:t>
      </w:r>
      <w:r w:rsidR="00785AC6">
        <w:t xml:space="preserve"> </w:t>
      </w:r>
      <w:r>
        <w:t>for</w:t>
      </w:r>
      <w:r w:rsidR="00785AC6">
        <w:t xml:space="preserve"> </w:t>
      </w:r>
      <w:r>
        <w:t>your</w:t>
      </w:r>
      <w:r w:rsidR="00785AC6">
        <w:t xml:space="preserve"> </w:t>
      </w:r>
      <w:r>
        <w:t>crate,</w:t>
      </w:r>
      <w:r w:rsidR="00785AC6">
        <w:t xml:space="preserve"> </w:t>
      </w:r>
      <w:r>
        <w:t>and</w:t>
      </w:r>
      <w:r w:rsidR="00785AC6">
        <w:t xml:space="preserve"> </w:t>
      </w:r>
      <w:r>
        <w:t>specified</w:t>
      </w:r>
      <w:r w:rsidR="00785AC6">
        <w:t xml:space="preserve"> </w:t>
      </w:r>
      <w:r>
        <w:t>the</w:t>
      </w:r>
      <w:r w:rsidR="00785AC6">
        <w:t xml:space="preserve"> </w:t>
      </w:r>
      <w:r>
        <w:t>required</w:t>
      </w:r>
      <w:r w:rsidR="00785AC6">
        <w:t xml:space="preserve"> </w:t>
      </w:r>
      <w:r>
        <w:t>metadata,</w:t>
      </w:r>
      <w:r w:rsidR="00785AC6">
        <w:t xml:space="preserve"> </w:t>
      </w:r>
      <w:r>
        <w:t>you’re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publish!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uploads</w:t>
      </w:r>
      <w:r w:rsidR="00785AC6">
        <w:t xml:space="preserve"> </w:t>
      </w:r>
      <w:r>
        <w:t>a</w:t>
      </w:r>
      <w:r w:rsidR="00785AC6">
        <w:t xml:space="preserve"> </w:t>
      </w:r>
      <w:r>
        <w:t>specific</w:t>
      </w:r>
      <w:r w:rsidR="00785AC6">
        <w:t xml:space="preserve"> </w:t>
      </w:r>
      <w:r>
        <w:t>version</w:t>
      </w:r>
      <w:r w:rsidR="00785AC6">
        <w:t xml:space="preserve"> </w:t>
      </w:r>
      <w:r>
        <w:t>to</w:t>
      </w:r>
      <w:r w:rsidR="00785AC6">
        <w:t xml:space="preserve"> </w:t>
      </w:r>
      <w:r>
        <w:t>crates.io</w:t>
      </w:r>
      <w:r w:rsidR="00785AC6">
        <w:t xml:space="preserve"> </w:t>
      </w:r>
      <w:r>
        <w:t>for</w:t>
      </w:r>
      <w:r w:rsidR="00785AC6">
        <w:t xml:space="preserve"> </w:t>
      </w:r>
      <w:r>
        <w:t>others</w:t>
      </w:r>
      <w:r w:rsidR="00785AC6">
        <w:t xml:space="preserve"> </w:t>
      </w:r>
      <w:r>
        <w:t>to</w:t>
      </w:r>
      <w:r w:rsidR="00785AC6">
        <w:t xml:space="preserve"> </w:t>
      </w:r>
      <w:r>
        <w:t>use.</w:t>
      </w:r>
    </w:p>
    <w:p w14:paraId="138F59AB" w14:textId="77777777" w:rsidR="00FD1E86" w:rsidRDefault="00FD1E86" w:rsidP="00FD1E86">
      <w:pPr>
        <w:pStyle w:val="Body"/>
      </w:pPr>
      <w:r>
        <w:t>Take</w:t>
      </w:r>
      <w:r w:rsidR="00785AC6">
        <w:t xml:space="preserve"> </w:t>
      </w:r>
      <w:r>
        <w:t>care</w:t>
      </w:r>
      <w:r w:rsidR="00785AC6">
        <w:t xml:space="preserve"> </w:t>
      </w:r>
      <w:r>
        <w:t>when</w:t>
      </w:r>
      <w:r w:rsidR="00785AC6">
        <w:t xml:space="preserve"> </w:t>
      </w:r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because</w:t>
      </w:r>
      <w:r w:rsidR="00785AC6">
        <w:t xml:space="preserve"> </w:t>
      </w:r>
      <w:r>
        <w:t>a</w:t>
      </w:r>
      <w:r w:rsidR="00785AC6">
        <w:t xml:space="preserve"> </w:t>
      </w:r>
      <w:r>
        <w:t>publish</w:t>
      </w:r>
      <w:r w:rsidR="00785AC6">
        <w:t xml:space="preserve"> </w:t>
      </w:r>
      <w:r>
        <w:t>is</w:t>
      </w:r>
      <w:r w:rsidR="00785AC6">
        <w:t xml:space="preserve"> </w:t>
      </w:r>
      <w:r w:rsidRPr="00FD1E86">
        <w:rPr>
          <w:rStyle w:val="EmphasisItalic"/>
        </w:rPr>
        <w:t>permanent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version</w:t>
      </w:r>
      <w:r w:rsidR="00785AC6">
        <w:t xml:space="preserve"> </w:t>
      </w:r>
      <w:r>
        <w:t>can</w:t>
      </w:r>
      <w:r w:rsidR="00785AC6">
        <w:t xml:space="preserve"> </w:t>
      </w:r>
      <w:r>
        <w:t>never</w:t>
      </w:r>
      <w:r w:rsidR="00785AC6">
        <w:t xml:space="preserve"> </w:t>
      </w:r>
      <w:r>
        <w:t>be</w:t>
      </w:r>
      <w:r w:rsidR="00785AC6">
        <w:t xml:space="preserve"> </w:t>
      </w:r>
      <w:r>
        <w:t>overwritten,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code</w:t>
      </w:r>
      <w:r w:rsidR="00785AC6">
        <w:t xml:space="preserve"> </w:t>
      </w:r>
      <w:r>
        <w:t>cannot</w:t>
      </w:r>
      <w:r w:rsidR="00785AC6">
        <w:t xml:space="preserve"> </w:t>
      </w:r>
      <w:r>
        <w:t>be</w:t>
      </w:r>
      <w:r w:rsidR="00785AC6">
        <w:t xml:space="preserve"> </w:t>
      </w:r>
      <w:r>
        <w:t>deleted.</w:t>
      </w:r>
      <w:r w:rsidR="00785AC6">
        <w:t xml:space="preserve"> </w:t>
      </w:r>
      <w:r>
        <w:t>One</w:t>
      </w:r>
      <w:r w:rsidR="00785AC6">
        <w:t xml:space="preserve"> </w:t>
      </w:r>
      <w:r>
        <w:t>major</w:t>
      </w:r>
      <w:r w:rsidR="00785AC6">
        <w:t xml:space="preserve"> </w:t>
      </w:r>
      <w:r>
        <w:t>goal</w:t>
      </w:r>
      <w:r w:rsidR="00785AC6">
        <w:t xml:space="preserve"> </w:t>
      </w:r>
      <w:r>
        <w:t>of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to</w:t>
      </w:r>
      <w:r w:rsidR="00785AC6">
        <w:t xml:space="preserve"> </w:t>
      </w:r>
      <w:r>
        <w:t>act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permanent</w:t>
      </w:r>
      <w:r w:rsidR="00785AC6">
        <w:t xml:space="preserve"> </w:t>
      </w:r>
      <w:r>
        <w:t>archive</w:t>
      </w:r>
      <w:r w:rsidR="00785AC6">
        <w:t xml:space="preserve"> </w:t>
      </w:r>
      <w:r>
        <w:t>of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that</w:t>
      </w:r>
      <w:r w:rsidR="00785AC6">
        <w:t xml:space="preserve"> </w:t>
      </w:r>
      <w:r>
        <w:t>builds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crates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will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work.</w:t>
      </w:r>
      <w:r w:rsidR="00785AC6">
        <w:t xml:space="preserve"> </w:t>
      </w:r>
      <w:r>
        <w:t>Allowing</w:t>
      </w:r>
      <w:r w:rsidR="00785AC6">
        <w:t xml:space="preserve"> </w:t>
      </w:r>
      <w:r>
        <w:t>deletion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would</w:t>
      </w:r>
      <w:r w:rsidR="00785AC6">
        <w:t xml:space="preserve"> </w:t>
      </w:r>
      <w:r>
        <w:t>make</w:t>
      </w:r>
      <w:r w:rsidR="00785AC6">
        <w:t xml:space="preserve"> </w:t>
      </w:r>
      <w:r>
        <w:t>fulfilling</w:t>
      </w:r>
      <w:r w:rsidR="00785AC6">
        <w:t xml:space="preserve"> </w:t>
      </w:r>
      <w:r>
        <w:t>that</w:t>
      </w:r>
      <w:r w:rsidR="00785AC6">
        <w:t xml:space="preserve"> </w:t>
      </w:r>
      <w:r>
        <w:t>goal</w:t>
      </w:r>
      <w:r w:rsidR="00785AC6">
        <w:t xml:space="preserve"> </w:t>
      </w:r>
      <w:r>
        <w:t>impossible.</w:t>
      </w:r>
      <w:r w:rsidR="00785AC6">
        <w:t xml:space="preserve"> </w:t>
      </w:r>
      <w:r>
        <w:t>However,</w:t>
      </w:r>
      <w:r w:rsidR="00785AC6">
        <w:t xml:space="preserve"> </w:t>
      </w:r>
      <w:r>
        <w:t>there</w:t>
      </w:r>
      <w:r w:rsidR="00785AC6">
        <w:t xml:space="preserve"> </w:t>
      </w:r>
      <w:r>
        <w:t>is</w:t>
      </w:r>
      <w:r w:rsidR="00785AC6">
        <w:t xml:space="preserve"> </w:t>
      </w:r>
      <w:r>
        <w:t>no</w:t>
      </w:r>
      <w:r w:rsidR="00785AC6">
        <w:t xml:space="preserve"> </w:t>
      </w:r>
      <w:r>
        <w:t>limit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number</w:t>
      </w:r>
      <w:r w:rsidR="00785AC6">
        <w:t xml:space="preserve"> </w:t>
      </w:r>
      <w:r>
        <w:t>of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publish.</w:t>
      </w:r>
    </w:p>
    <w:p w14:paraId="7D6FA8AB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again.</w:t>
      </w:r>
      <w:r w:rsidR="00785AC6">
        <w:t xml:space="preserve"> </w:t>
      </w:r>
      <w:r>
        <w:t>It</w:t>
      </w:r>
      <w:r w:rsidR="00785AC6">
        <w:t xml:space="preserve"> </w:t>
      </w:r>
      <w:r>
        <w:t>should</w:t>
      </w:r>
      <w:r w:rsidR="00785AC6">
        <w:t xml:space="preserve"> </w:t>
      </w:r>
      <w:r>
        <w:t>succeed</w:t>
      </w:r>
      <w:r w:rsidR="00785AC6">
        <w:t xml:space="preserve"> </w:t>
      </w:r>
      <w:r>
        <w:t>now:</w:t>
      </w:r>
    </w:p>
    <w:p w14:paraId="3FA6A720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publish</w:t>
      </w:r>
    </w:p>
    <w:p w14:paraId="77664BF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A7D3EAA" w14:textId="77777777" w:rsidR="00FD1E86" w:rsidRPr="00785AC6" w:rsidRDefault="00FD1E86" w:rsidP="00785AC6">
      <w:pPr>
        <w:pStyle w:val="CodeB"/>
      </w:pPr>
      <w:r w:rsidRPr="00785AC6">
        <w:t>Packaging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21D9C405" w14:textId="77777777" w:rsidR="00FD1E86" w:rsidRPr="00785AC6" w:rsidRDefault="00FD1E86" w:rsidP="00785AC6">
      <w:pPr>
        <w:pStyle w:val="CodeB"/>
      </w:pPr>
      <w:r w:rsidRPr="00785AC6">
        <w:t>Verifying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3A41B980" w14:textId="77777777" w:rsidR="00FD1E86" w:rsidRPr="00785AC6" w:rsidRDefault="00FD1E86" w:rsidP="00785AC6">
      <w:pPr>
        <w:pStyle w:val="CodeB"/>
      </w:pPr>
      <w:r w:rsidRPr="00785AC6">
        <w:t>Compiling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</w:p>
    <w:p w14:paraId="06763A7F" w14:textId="77777777" w:rsidR="00FD1E86" w:rsidRPr="00785AC6" w:rsidRDefault="00FD1E86" w:rsidP="00785AC6">
      <w:pPr>
        <w:pStyle w:val="CodeB"/>
      </w:pPr>
      <w:r w:rsidRPr="00785AC6">
        <w:t>(file:///projects/guessing_game/target/package/guessing_game-0.1.0)</w:t>
      </w:r>
    </w:p>
    <w:p w14:paraId="00AEC932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0.19</w:t>
      </w:r>
      <w:r>
        <w:t xml:space="preserve"> </w:t>
      </w:r>
      <w:r w:rsidR="00FD1E86" w:rsidRPr="00785AC6">
        <w:t>secs</w:t>
      </w:r>
    </w:p>
    <w:p w14:paraId="4C693956" w14:textId="77777777" w:rsidR="00FD1E86" w:rsidRPr="00785AC6" w:rsidRDefault="00FD1E86" w:rsidP="007D6152">
      <w:pPr>
        <w:pStyle w:val="CodeC"/>
      </w:pPr>
      <w:r w:rsidRPr="00785AC6">
        <w:t>Uploading</w:t>
      </w:r>
      <w:r w:rsidR="00785AC6">
        <w:t xml:space="preserve"> </w:t>
      </w:r>
      <w:r w:rsidRPr="00785AC6">
        <w:t>guessing_game</w:t>
      </w:r>
      <w:r w:rsidR="00785AC6">
        <w:t xml:space="preserve"> </w:t>
      </w:r>
      <w:r w:rsidRPr="00785AC6">
        <w:t>v0.1.0</w:t>
      </w:r>
      <w:r w:rsidR="00785AC6">
        <w:t xml:space="preserve"> </w:t>
      </w:r>
      <w:r w:rsidRPr="00785AC6">
        <w:t>(file:///projects/guessing_game)</w:t>
      </w:r>
    </w:p>
    <w:p w14:paraId="7BC97E98" w14:textId="77777777" w:rsidR="00FD1E86" w:rsidRDefault="00FD1E86" w:rsidP="00FD1E86">
      <w:pPr>
        <w:pStyle w:val="Body"/>
      </w:pPr>
      <w:r>
        <w:t>Congratulations!</w:t>
      </w:r>
      <w:r w:rsidR="00785AC6">
        <w:t xml:space="preserve"> </w:t>
      </w:r>
      <w:r>
        <w:t>You’ve</w:t>
      </w:r>
      <w:r w:rsidR="00785AC6">
        <w:t xml:space="preserve"> </w:t>
      </w:r>
      <w:r>
        <w:t>now</w:t>
      </w:r>
      <w:r w:rsidR="00785AC6">
        <w:t xml:space="preserve"> </w:t>
      </w:r>
      <w:r>
        <w:t>shared</w:t>
      </w:r>
      <w:r w:rsidR="00785AC6">
        <w:t xml:space="preserve"> </w:t>
      </w:r>
      <w:r>
        <w:t>your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community,</w:t>
      </w:r>
      <w:r w:rsidR="00785AC6">
        <w:t xml:space="preserve"> </w:t>
      </w:r>
      <w:r>
        <w:t>and</w:t>
      </w:r>
      <w:r w:rsidR="00785AC6">
        <w:t xml:space="preserve"> </w:t>
      </w:r>
      <w:r>
        <w:t>anyone</w:t>
      </w:r>
      <w:r w:rsidR="00785AC6">
        <w:t xml:space="preserve"> </w:t>
      </w:r>
      <w:r>
        <w:t>can</w:t>
      </w:r>
      <w:r w:rsidR="00785AC6">
        <w:t xml:space="preserve"> </w:t>
      </w:r>
      <w:r>
        <w:t>easily</w:t>
      </w:r>
      <w:r w:rsidR="00785AC6">
        <w:t xml:space="preserve"> </w:t>
      </w:r>
      <w:r>
        <w:t>add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of</w:t>
      </w:r>
      <w:r w:rsidR="00785AC6">
        <w:t xml:space="preserve"> </w:t>
      </w:r>
      <w:r>
        <w:t>their</w:t>
      </w:r>
      <w:r w:rsidR="00785AC6">
        <w:t xml:space="preserve"> </w:t>
      </w:r>
      <w:r>
        <w:t>project.</w:t>
      </w:r>
    </w:p>
    <w:p w14:paraId="7C0A772A" w14:textId="77777777" w:rsidR="00FD1E86" w:rsidRDefault="00FD1E86" w:rsidP="00785AC6">
      <w:pPr>
        <w:pStyle w:val="HeadB"/>
      </w:pPr>
      <w:bookmarkStart w:id="12" w:name="publishing-a-new-version-of-an-existing-"/>
      <w:bookmarkEnd w:id="12"/>
      <w:r>
        <w:t>Publishing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an</w:t>
      </w:r>
      <w:r w:rsidR="00785AC6">
        <w:t xml:space="preserve"> </w:t>
      </w:r>
      <w:r>
        <w:t>Existing</w:t>
      </w:r>
      <w:r w:rsidR="00785AC6">
        <w:t xml:space="preserve"> </w:t>
      </w:r>
      <w:r>
        <w:t>Crate</w:t>
      </w:r>
    </w:p>
    <w:p w14:paraId="388A8077" w14:textId="30D7F702" w:rsidR="00FD1E86" w:rsidRDefault="00FD1E86" w:rsidP="007D6152">
      <w:pPr>
        <w:pStyle w:val="BodyFirst"/>
      </w:pPr>
      <w:r>
        <w:t>When</w:t>
      </w:r>
      <w:r w:rsidR="00785AC6">
        <w:t xml:space="preserve"> </w:t>
      </w:r>
      <w:r>
        <w:t>you’ve</w:t>
      </w:r>
      <w:r w:rsidR="00785AC6">
        <w:t xml:space="preserve"> </w:t>
      </w:r>
      <w:r>
        <w:t>made</w:t>
      </w:r>
      <w:r w:rsidR="00785AC6">
        <w:t xml:space="preserve"> </w:t>
      </w:r>
      <w:r>
        <w:t>changes</w:t>
      </w:r>
      <w:r w:rsidR="00785AC6">
        <w:t xml:space="preserve"> </w:t>
      </w:r>
      <w:r>
        <w:t>to</w:t>
      </w:r>
      <w:r w:rsidR="00785AC6">
        <w:t xml:space="preserve"> </w:t>
      </w:r>
      <w:r>
        <w:t>your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ready</w:t>
      </w:r>
      <w:r w:rsidR="00785AC6">
        <w:t xml:space="preserve"> </w:t>
      </w:r>
      <w:r>
        <w:t>to</w:t>
      </w:r>
      <w:r w:rsidR="00785AC6">
        <w:t xml:space="preserve"> </w:t>
      </w:r>
      <w:r>
        <w:t>release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version,</w:t>
      </w:r>
      <w:r w:rsidR="00785AC6">
        <w:t xml:space="preserve"> </w:t>
      </w:r>
      <w:r>
        <w:t>you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version</w:t>
      </w:r>
      <w:r w:rsidR="00785AC6">
        <w:t xml:space="preserve"> </w:t>
      </w:r>
      <w:r>
        <w:t>value</w:t>
      </w:r>
      <w:r w:rsidR="00785AC6">
        <w:t xml:space="preserve"> </w:t>
      </w:r>
      <w:r>
        <w:t>specified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republish.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Semantic</w:t>
      </w:r>
      <w:r w:rsidR="00785AC6">
        <w:t xml:space="preserve"> </w:t>
      </w:r>
      <w:r>
        <w:t>Versioning</w:t>
      </w:r>
      <w:r w:rsidR="00785AC6">
        <w:t xml:space="preserve"> </w:t>
      </w:r>
      <w:r>
        <w:t>rules</w:t>
      </w:r>
      <w:r w:rsidR="00785AC6">
        <w:t xml:space="preserve"> </w:t>
      </w:r>
      <w:r>
        <w:t>at</w:t>
      </w:r>
      <w:r w:rsidR="00785AC6">
        <w:t xml:space="preserve"> </w:t>
      </w:r>
      <w:r w:rsidRPr="007D6152">
        <w:rPr>
          <w:rStyle w:val="EmphasisItalic"/>
        </w:rPr>
        <w:lastRenderedPageBreak/>
        <w:t>http://semver.org</w:t>
      </w:r>
      <w:r w:rsidR="005003A1">
        <w:rPr>
          <w:rStyle w:val="EmphasisItalic"/>
        </w:rPr>
        <w:t>/</w:t>
      </w:r>
      <w:r w:rsidR="00785AC6">
        <w:t xml:space="preserve"> </w:t>
      </w:r>
      <w:r>
        <w:t>to</w:t>
      </w:r>
      <w:r w:rsidR="00785AC6">
        <w:t xml:space="preserve"> </w:t>
      </w:r>
      <w:r>
        <w:t>decide</w:t>
      </w:r>
      <w:r w:rsidR="00785AC6">
        <w:t xml:space="preserve"> </w:t>
      </w:r>
      <w:r>
        <w:t>what</w:t>
      </w:r>
      <w:r w:rsidR="00785AC6">
        <w:t xml:space="preserve"> </w:t>
      </w:r>
      <w:r>
        <w:t>an</w:t>
      </w:r>
      <w:r w:rsidR="00785AC6">
        <w:t xml:space="preserve"> </w:t>
      </w:r>
      <w:r>
        <w:t>appropriate</w:t>
      </w:r>
      <w:r w:rsidR="00785AC6">
        <w:t xml:space="preserve"> </w:t>
      </w:r>
      <w:r>
        <w:t>next</w:t>
      </w:r>
      <w:r w:rsidR="00785AC6">
        <w:t xml:space="preserve"> </w:t>
      </w:r>
      <w:r>
        <w:t>version</w:t>
      </w:r>
      <w:r w:rsidR="00785AC6">
        <w:t xml:space="preserve"> </w:t>
      </w:r>
      <w:r>
        <w:t>number</w:t>
      </w:r>
      <w:r w:rsidR="00785AC6">
        <w:t xml:space="preserve"> </w:t>
      </w:r>
      <w:r>
        <w:t>is</w:t>
      </w:r>
      <w:r w:rsidR="00785AC6">
        <w:t xml:space="preserve"> </w:t>
      </w:r>
      <w:r>
        <w:t>based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kinds</w:t>
      </w:r>
      <w:r w:rsidR="00785AC6">
        <w:t xml:space="preserve"> </w:t>
      </w:r>
      <w:r>
        <w:t>of</w:t>
      </w:r>
      <w:r w:rsidR="00785AC6">
        <w:t xml:space="preserve"> </w:t>
      </w:r>
      <w:r>
        <w:t>changes</w:t>
      </w:r>
      <w:r w:rsidR="00785AC6">
        <w:t xml:space="preserve"> </w:t>
      </w:r>
      <w:r>
        <w:t>you’ve</w:t>
      </w:r>
      <w:r w:rsidR="00785AC6">
        <w:t xml:space="preserve"> </w:t>
      </w:r>
      <w:r>
        <w:t>made.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to</w:t>
      </w:r>
      <w:r w:rsidR="00785AC6">
        <w:t xml:space="preserve"> </w:t>
      </w:r>
      <w:r>
        <w:t>upload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>
        <w:t>version.</w:t>
      </w:r>
    </w:p>
    <w:p w14:paraId="346F38F6" w14:textId="77777777" w:rsidR="00FD1E86" w:rsidRDefault="00FD1E86" w:rsidP="007D6152">
      <w:pPr>
        <w:pStyle w:val="HeadB"/>
      </w:pPr>
      <w:bookmarkStart w:id="13" w:name="removing-versions-from-crates.io-with-`c"/>
      <w:bookmarkEnd w:id="13"/>
      <w:r>
        <w:t>Removing</w:t>
      </w:r>
      <w:r w:rsidR="00785AC6">
        <w:t xml:space="preserve"> </w:t>
      </w:r>
      <w:r>
        <w:t>Versions</w:t>
      </w:r>
      <w:r w:rsidR="00785AC6">
        <w:t xml:space="preserve"> </w:t>
      </w:r>
      <w:r>
        <w:t>from</w:t>
      </w:r>
      <w:r w:rsidR="00785AC6">
        <w:t xml:space="preserve"> </w:t>
      </w:r>
      <w:r>
        <w:t>Crates.io</w:t>
      </w:r>
      <w:r w:rsidR="00785AC6">
        <w:t xml:space="preserve"> </w:t>
      </w:r>
      <w:r>
        <w:t>with</w:t>
      </w:r>
      <w:r w:rsidR="00785AC6">
        <w:t xml:space="preserve"> </w:t>
      </w:r>
      <w:r w:rsidRPr="00E94C1D">
        <w:rPr>
          <w:rStyle w:val="Literal"/>
        </w:rPr>
        <w:t>cargo</w:t>
      </w:r>
      <w:r w:rsidR="00785AC6" w:rsidRPr="00E94C1D">
        <w:rPr>
          <w:rStyle w:val="Literal"/>
        </w:rPr>
        <w:t xml:space="preserve"> </w:t>
      </w:r>
      <w:r w:rsidRPr="00E94C1D">
        <w:rPr>
          <w:rStyle w:val="Literal"/>
        </w:rPr>
        <w:t>yank</w:t>
      </w:r>
    </w:p>
    <w:p w14:paraId="29E90624" w14:textId="77777777" w:rsidR="00FD1E86" w:rsidRDefault="00FD1E86" w:rsidP="007D6152">
      <w:pPr>
        <w:pStyle w:val="BodyFirst"/>
      </w:pPr>
      <w:r>
        <w:t>While</w:t>
      </w:r>
      <w:r w:rsidR="00785AC6">
        <w:t xml:space="preserve"> </w:t>
      </w:r>
      <w:r>
        <w:t>you</w:t>
      </w:r>
      <w:r w:rsidR="00785AC6">
        <w:t xml:space="preserve"> </w:t>
      </w:r>
      <w:r>
        <w:t>can’t</w:t>
      </w:r>
      <w:r w:rsidR="00785AC6">
        <w:t xml:space="preserve"> </w:t>
      </w:r>
      <w:r>
        <w:t>remove</w:t>
      </w:r>
      <w:r w:rsidR="00785AC6">
        <w:t xml:space="preserve"> </w:t>
      </w:r>
      <w:r>
        <w:t>previous</w:t>
      </w:r>
      <w:r w:rsidR="00785AC6">
        <w:t xml:space="preserve"> </w:t>
      </w:r>
      <w:r>
        <w:t>versions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prevent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adding</w:t>
      </w:r>
      <w:r w:rsidR="00785AC6">
        <w:t xml:space="preserve"> </w:t>
      </w:r>
      <w:r>
        <w:t>them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dependency.</w:t>
      </w:r>
      <w:r w:rsidR="00785AC6">
        <w:t xml:space="preserve"> </w:t>
      </w:r>
      <w:r>
        <w:t>This</w:t>
      </w:r>
      <w:r w:rsidR="00785AC6">
        <w:t xml:space="preserve"> </w:t>
      </w:r>
      <w:r>
        <w:t>is</w:t>
      </w:r>
      <w:r w:rsidR="00785AC6">
        <w:t xml:space="preserve"> </w:t>
      </w:r>
      <w:r>
        <w:t>useful</w:t>
      </w:r>
      <w:r w:rsidR="00785AC6">
        <w:t xml:space="preserve"> </w:t>
      </w:r>
      <w:r>
        <w:t>when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ends</w:t>
      </w:r>
      <w:r w:rsidR="00785AC6">
        <w:t xml:space="preserve"> </w:t>
      </w:r>
      <w:r>
        <w:t>up</w:t>
      </w:r>
      <w:r w:rsidR="00785AC6">
        <w:t xml:space="preserve"> </w:t>
      </w:r>
      <w:r>
        <w:t>being</w:t>
      </w:r>
      <w:r w:rsidR="00785AC6">
        <w:t xml:space="preserve"> </w:t>
      </w:r>
      <w:r>
        <w:t>broken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reason</w:t>
      </w:r>
      <w:r w:rsidR="00785AC6">
        <w:t xml:space="preserve"> </w:t>
      </w:r>
      <w:r>
        <w:t>or</w:t>
      </w:r>
      <w:r w:rsidR="00785AC6">
        <w:t xml:space="preserve"> </w:t>
      </w:r>
      <w:r>
        <w:t>another.</w:t>
      </w:r>
      <w:r w:rsidR="00785AC6">
        <w:t xml:space="preserve"> </w:t>
      </w:r>
      <w:r>
        <w:t>For</w:t>
      </w:r>
      <w:r w:rsidR="00785AC6">
        <w:t xml:space="preserve"> </w:t>
      </w:r>
      <w:r>
        <w:t>situations</w:t>
      </w:r>
      <w:r w:rsidR="00785AC6">
        <w:t xml:space="preserve"> </w:t>
      </w:r>
      <w:r>
        <w:t>such</w:t>
      </w:r>
      <w:r w:rsidR="00785AC6">
        <w:t xml:space="preserve"> </w:t>
      </w:r>
      <w:r>
        <w:t>as</w:t>
      </w:r>
      <w:r w:rsidR="00785AC6">
        <w:t xml:space="preserve"> </w:t>
      </w:r>
      <w:r>
        <w:t>this,</w:t>
      </w:r>
      <w:r w:rsidR="00785AC6">
        <w:t xml:space="preserve"> </w:t>
      </w:r>
      <w:r>
        <w:t>Cargo</w:t>
      </w:r>
      <w:r w:rsidR="00785AC6">
        <w:t xml:space="preserve"> </w:t>
      </w:r>
      <w:r>
        <w:t>supports</w:t>
      </w:r>
      <w:r w:rsidR="00785AC6">
        <w:t xml:space="preserve"> </w:t>
      </w:r>
      <w:r w:rsidRPr="00FD1E86">
        <w:rPr>
          <w:rStyle w:val="EmphasisItalic"/>
        </w:rP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crate.</w:t>
      </w:r>
    </w:p>
    <w:p w14:paraId="6B9D6592" w14:textId="77777777" w:rsidR="00FD1E86" w:rsidRDefault="00FD1E86" w:rsidP="00FD1E86">
      <w:pPr>
        <w:pStyle w:val="Body"/>
      </w:pPr>
      <w:r>
        <w:t>Yanking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prevents</w:t>
      </w:r>
      <w:r w:rsidR="00785AC6">
        <w:t xml:space="preserve"> </w:t>
      </w:r>
      <w:r>
        <w:t>new</w:t>
      </w:r>
      <w:r w:rsidR="00785AC6">
        <w:t xml:space="preserve"> </w:t>
      </w:r>
      <w:r>
        <w:t>projects</w:t>
      </w:r>
      <w:r w:rsidR="00785AC6">
        <w:t xml:space="preserve"> </w:t>
      </w:r>
      <w:r>
        <w:t>from</w:t>
      </w:r>
      <w:r w:rsidR="00785AC6">
        <w:t xml:space="preserve"> </w:t>
      </w:r>
      <w:r>
        <w:t>starting</w:t>
      </w:r>
      <w:r w:rsidR="00785AC6">
        <w:t xml:space="preserve"> </w:t>
      </w:r>
      <w:r>
        <w:t>to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</w:t>
      </w:r>
      <w:r w:rsidR="00785AC6">
        <w:t xml:space="preserve"> </w:t>
      </w:r>
      <w:r>
        <w:t>while</w:t>
      </w:r>
      <w:r w:rsidR="00785AC6">
        <w:t xml:space="preserve"> </w:t>
      </w:r>
      <w:r>
        <w:t>allowing</w:t>
      </w:r>
      <w:r w:rsidR="00785AC6">
        <w:t xml:space="preserve"> </w:t>
      </w:r>
      <w:r>
        <w:t>all</w:t>
      </w:r>
      <w:r w:rsidR="00785AC6">
        <w:t xml:space="preserve"> </w:t>
      </w:r>
      <w:r>
        <w:t>existing</w:t>
      </w:r>
      <w:r w:rsidR="00785AC6">
        <w:t xml:space="preserve"> </w:t>
      </w:r>
      <w:r>
        <w:t>projects</w:t>
      </w:r>
      <w:r w:rsidR="00785AC6">
        <w:t xml:space="preserve"> </w:t>
      </w:r>
      <w:r>
        <w:t>that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it</w:t>
      </w:r>
      <w:r w:rsidR="00785AC6">
        <w:t xml:space="preserve"> </w:t>
      </w:r>
      <w:r>
        <w:t>to</w:t>
      </w:r>
      <w:r w:rsidR="00785AC6">
        <w:t xml:space="preserve"> </w:t>
      </w:r>
      <w:r>
        <w:t>continue</w:t>
      </w:r>
      <w:r w:rsidR="00785AC6">
        <w:t xml:space="preserve"> </w:t>
      </w:r>
      <w:r>
        <w:t>to</w:t>
      </w:r>
      <w:r w:rsidR="00785AC6">
        <w:t xml:space="preserve"> </w:t>
      </w:r>
      <w:r>
        <w:t>download</w:t>
      </w:r>
      <w:r w:rsidR="00785AC6">
        <w:t xml:space="preserve"> </w:t>
      </w:r>
      <w:r>
        <w:t>and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that</w:t>
      </w:r>
      <w:r w:rsidR="00785AC6">
        <w:t xml:space="preserve"> </w:t>
      </w:r>
      <w:r>
        <w:t>version.</w:t>
      </w:r>
      <w:r w:rsidR="00785AC6">
        <w:t xml:space="preserve"> </w:t>
      </w:r>
      <w:r>
        <w:t>Essentially,</w:t>
      </w:r>
      <w:r w:rsidR="00785AC6">
        <w:t xml:space="preserve"> </w:t>
      </w: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>
        <w:t>means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projects</w:t>
      </w:r>
      <w:r w:rsidR="00785AC6">
        <w:t xml:space="preserve"> </w:t>
      </w:r>
      <w:r>
        <w:t>with</w:t>
      </w:r>
      <w:r w:rsidR="00785AC6">
        <w:t xml:space="preserve"> </w:t>
      </w:r>
      <w:r>
        <w:t>a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break,</w:t>
      </w:r>
      <w:r w:rsidR="00785AC6">
        <w:t xml:space="preserve"> </w:t>
      </w:r>
      <w:r>
        <w:t>while</w:t>
      </w:r>
      <w:r w:rsidR="00785AC6">
        <w:t xml:space="preserve"> </w:t>
      </w:r>
      <w:r>
        <w:t>any</w:t>
      </w:r>
      <w:r w:rsidR="00785AC6">
        <w:t xml:space="preserve"> </w:t>
      </w:r>
      <w:r>
        <w:t>future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files</w:t>
      </w:r>
      <w:r w:rsidR="00785AC6">
        <w:t xml:space="preserve"> </w:t>
      </w:r>
      <w:r>
        <w:t>generated</w:t>
      </w:r>
      <w:r w:rsidR="00785AC6">
        <w:t xml:space="preserve"> </w:t>
      </w:r>
      <w:r>
        <w:t>will</w:t>
      </w:r>
      <w:r w:rsidR="00785AC6">
        <w:t xml:space="preserve"> </w:t>
      </w:r>
      <w:r>
        <w:t>not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yanked</w:t>
      </w:r>
      <w:r w:rsidR="00785AC6">
        <w:t xml:space="preserve"> </w:t>
      </w:r>
      <w:r>
        <w:t>version.</w:t>
      </w:r>
    </w:p>
    <w:p w14:paraId="104E91B8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yank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crate,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yank</w:t>
      </w:r>
      <w:r w:rsidR="00785AC6">
        <w:t xml:space="preserve"> </w:t>
      </w:r>
      <w:r>
        <w:t>and</w:t>
      </w:r>
      <w:r w:rsidR="00785AC6">
        <w:t xml:space="preserve"> </w:t>
      </w:r>
      <w:r>
        <w:t>specify</w:t>
      </w:r>
      <w:r w:rsidR="00785AC6">
        <w:t xml:space="preserve"> </w:t>
      </w:r>
      <w:r>
        <w:t>which</w:t>
      </w:r>
      <w:r w:rsidR="00785AC6">
        <w:t xml:space="preserve"> </w:t>
      </w:r>
      <w:r>
        <w:t>version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yank:</w:t>
      </w:r>
    </w:p>
    <w:p w14:paraId="3139071A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</w:p>
    <w:p w14:paraId="73D24051" w14:textId="77777777" w:rsidR="00FD1E86" w:rsidRDefault="00FD1E86" w:rsidP="00FD1E86">
      <w:pPr>
        <w:pStyle w:val="Body"/>
      </w:pP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undo</w:t>
      </w:r>
      <w:r w:rsidR="00785AC6">
        <w:t xml:space="preserve"> </w:t>
      </w:r>
      <w:r>
        <w:t>a</w:t>
      </w:r>
      <w:r w:rsidR="00785AC6">
        <w:t xml:space="preserve"> </w:t>
      </w:r>
      <w:r>
        <w:t>yank,</w:t>
      </w:r>
      <w:r w:rsidR="00785AC6">
        <w:t xml:space="preserve"> </w:t>
      </w:r>
      <w:r>
        <w:t>and</w:t>
      </w:r>
      <w:r w:rsidR="00785AC6">
        <w:t xml:space="preserve"> </w:t>
      </w:r>
      <w:r>
        <w:t>allow</w:t>
      </w:r>
      <w:r w:rsidR="00785AC6">
        <w:t xml:space="preserve"> </w:t>
      </w:r>
      <w:r>
        <w:t>projects</w:t>
      </w:r>
      <w:r w:rsidR="00785AC6">
        <w:t xml:space="preserve"> </w:t>
      </w:r>
      <w:r>
        <w:t>to</w:t>
      </w:r>
      <w:r w:rsidR="00785AC6">
        <w:t xml:space="preserve"> </w:t>
      </w:r>
      <w:r>
        <w:t>start</w:t>
      </w:r>
      <w:r w:rsidR="00785AC6">
        <w:t xml:space="preserve"> </w:t>
      </w:r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version</w:t>
      </w:r>
      <w:r w:rsidR="00785AC6">
        <w:t xml:space="preserve"> </w:t>
      </w:r>
      <w:r>
        <w:t>again,</w:t>
      </w:r>
      <w:r w:rsidR="00785AC6">
        <w:t xml:space="preserve"> </w:t>
      </w:r>
      <w:r>
        <w:t>by</w:t>
      </w:r>
      <w:r w:rsidR="00785AC6">
        <w:t xml:space="preserve"> </w:t>
      </w:r>
      <w:r>
        <w:t>adding</w:t>
      </w:r>
      <w:r w:rsidR="00785AC6">
        <w:t xml:space="preserve"> </w:t>
      </w:r>
      <w:r w:rsidRPr="00785AC6">
        <w:rPr>
          <w:rStyle w:val="Literal"/>
        </w:rPr>
        <w:t>--undo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command:</w:t>
      </w:r>
    </w:p>
    <w:p w14:paraId="63FA5564" w14:textId="77777777" w:rsidR="00FD1E86" w:rsidRPr="00785AC6" w:rsidRDefault="00FD1E86" w:rsidP="007D6152">
      <w:pPr>
        <w:pStyle w:val="CodeSingle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yank</w:t>
      </w:r>
      <w:r w:rsidR="00785AC6">
        <w:t xml:space="preserve"> </w:t>
      </w:r>
      <w:r w:rsidRPr="00785AC6">
        <w:t>--vers</w:t>
      </w:r>
      <w:r w:rsidR="00785AC6">
        <w:t xml:space="preserve"> </w:t>
      </w:r>
      <w:r w:rsidRPr="00785AC6">
        <w:t>1.0.1</w:t>
      </w:r>
      <w:r w:rsidR="00785AC6">
        <w:t xml:space="preserve"> </w:t>
      </w:r>
      <w:r w:rsidRPr="00785AC6">
        <w:t>--undo</w:t>
      </w:r>
    </w:p>
    <w:p w14:paraId="15AAC1CF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>
        <w:t>yank</w:t>
      </w:r>
      <w:r w:rsidR="00785AC6">
        <w:t xml:space="preserve"> </w:t>
      </w:r>
      <w:r w:rsidRPr="00FD1E86">
        <w:rPr>
          <w:rStyle w:val="EmphasisItalic"/>
        </w:rPr>
        <w:t>does</w:t>
      </w:r>
      <w:r w:rsidR="00785AC6">
        <w:rPr>
          <w:rStyle w:val="EmphasisItalic"/>
        </w:rPr>
        <w:t xml:space="preserve"> </w:t>
      </w:r>
      <w:r w:rsidRPr="00FD1E86">
        <w:rPr>
          <w:rStyle w:val="EmphasisItalic"/>
        </w:rPr>
        <w:t>not</w:t>
      </w:r>
      <w:r w:rsidR="00785AC6">
        <w:t xml:space="preserve"> </w:t>
      </w:r>
      <w:r>
        <w:t>delete</w:t>
      </w:r>
      <w:r w:rsidR="00785AC6">
        <w:t xml:space="preserve"> </w:t>
      </w:r>
      <w:r>
        <w:t>any</w:t>
      </w:r>
      <w:r w:rsidR="00785AC6">
        <w:t xml:space="preserve"> </w:t>
      </w:r>
      <w:r>
        <w:t>code.</w:t>
      </w:r>
      <w:r w:rsidR="00785AC6">
        <w:t xml:space="preserve"> </w:t>
      </w:r>
      <w:r>
        <w:t>The</w:t>
      </w:r>
      <w:r w:rsidR="00785AC6">
        <w:t xml:space="preserve"> </w:t>
      </w:r>
      <w:r>
        <w:t>yank</w:t>
      </w:r>
      <w:r w:rsidR="00785AC6">
        <w:t xml:space="preserve"> </w:t>
      </w:r>
      <w:r>
        <w:t>feature</w:t>
      </w:r>
      <w:r w:rsidR="00785AC6">
        <w:t xml:space="preserve"> </w:t>
      </w:r>
      <w:r>
        <w:t>is</w:t>
      </w:r>
      <w:r w:rsidR="00785AC6">
        <w:t xml:space="preserve"> </w:t>
      </w:r>
      <w:r>
        <w:t>not</w:t>
      </w:r>
      <w:r w:rsidR="00785AC6">
        <w:t xml:space="preserve"> </w:t>
      </w:r>
      <w:r>
        <w:t>intended</w:t>
      </w:r>
      <w:r w:rsidR="00785AC6">
        <w:t xml:space="preserve"> </w:t>
      </w:r>
      <w:r>
        <w:t>for</w:t>
      </w:r>
      <w:r w:rsidR="00785AC6">
        <w:t xml:space="preserve"> </w:t>
      </w:r>
      <w:r>
        <w:t>deleting</w:t>
      </w:r>
      <w:r w:rsidR="00785AC6">
        <w:t xml:space="preserve"> </w:t>
      </w:r>
      <w:r>
        <w:t>accidentally</w:t>
      </w:r>
      <w:r w:rsidR="00785AC6">
        <w:t xml:space="preserve"> </w:t>
      </w:r>
      <w:r>
        <w:t>uploaded</w:t>
      </w:r>
      <w:r w:rsidR="00785AC6">
        <w:t xml:space="preserve"> </w:t>
      </w:r>
      <w:r>
        <w:t>secrets,</w:t>
      </w:r>
      <w:r w:rsidR="00785AC6">
        <w:t xml:space="preserve"> </w:t>
      </w:r>
      <w:r>
        <w:t>for</w:t>
      </w:r>
      <w:r w:rsidR="00785AC6">
        <w:t xml:space="preserve"> </w:t>
      </w:r>
      <w:r>
        <w:t>example.</w:t>
      </w:r>
      <w:r w:rsidR="00785AC6">
        <w:t xml:space="preserve"> </w:t>
      </w:r>
      <w:r>
        <w:t>If</w:t>
      </w:r>
      <w:r w:rsidR="00785AC6">
        <w:t xml:space="preserve"> </w:t>
      </w:r>
      <w:r>
        <w:t>that</w:t>
      </w:r>
      <w:r w:rsidR="00785AC6">
        <w:t xml:space="preserve"> </w:t>
      </w:r>
      <w:r>
        <w:t>happens,</w:t>
      </w:r>
      <w:r w:rsidR="00785AC6">
        <w:t xml:space="preserve"> </w:t>
      </w:r>
      <w:r>
        <w:t>you</w:t>
      </w:r>
      <w:r w:rsidR="00785AC6">
        <w:t xml:space="preserve"> </w:t>
      </w:r>
      <w:r>
        <w:t>must</w:t>
      </w:r>
      <w:r w:rsidR="00785AC6">
        <w:t xml:space="preserve"> </w:t>
      </w:r>
      <w:r>
        <w:t>reset</w:t>
      </w:r>
      <w:r w:rsidR="00785AC6">
        <w:t xml:space="preserve"> </w:t>
      </w:r>
      <w:r>
        <w:t>those</w:t>
      </w:r>
      <w:r w:rsidR="00785AC6">
        <w:t xml:space="preserve"> </w:t>
      </w:r>
      <w:r>
        <w:t>secrets</w:t>
      </w:r>
      <w:r w:rsidR="00785AC6">
        <w:t xml:space="preserve"> </w:t>
      </w:r>
      <w:r>
        <w:t>immediately.</w:t>
      </w:r>
    </w:p>
    <w:p w14:paraId="52D9EBEE" w14:textId="77777777" w:rsidR="00FD1E86" w:rsidRDefault="00FD1E86" w:rsidP="00785AC6">
      <w:pPr>
        <w:pStyle w:val="HeadA"/>
      </w:pPr>
      <w:bookmarkStart w:id="14" w:name="cargo-workspaces"/>
      <w:bookmarkEnd w:id="14"/>
      <w:r>
        <w:t>Cargo</w:t>
      </w:r>
      <w:r w:rsidR="00785AC6">
        <w:t xml:space="preserve"> </w:t>
      </w:r>
      <w:r>
        <w:t>Workspaces</w:t>
      </w:r>
    </w:p>
    <w:p w14:paraId="0D3CD91D" w14:textId="77777777" w:rsidR="00FD1E86" w:rsidRDefault="00FD1E86" w:rsidP="007D6152">
      <w:pPr>
        <w:pStyle w:val="BodyFirst"/>
      </w:pP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12,</w:t>
      </w:r>
      <w:r w:rsidR="00785AC6">
        <w:t xml:space="preserve"> </w:t>
      </w:r>
      <w:r>
        <w:t>we</w:t>
      </w:r>
      <w:r w:rsidR="00785AC6">
        <w:t xml:space="preserve"> </w:t>
      </w:r>
      <w:r>
        <w:t>built</w:t>
      </w:r>
      <w:r w:rsidR="00785AC6">
        <w:t xml:space="preserve"> </w:t>
      </w:r>
      <w:r>
        <w:t>a</w:t>
      </w:r>
      <w:r w:rsidR="00785AC6">
        <w:t xml:space="preserve"> </w:t>
      </w:r>
      <w:r>
        <w:t>package</w:t>
      </w:r>
      <w:r w:rsidR="00785AC6">
        <w:t xml:space="preserve"> </w:t>
      </w:r>
      <w:r>
        <w:t>that</w:t>
      </w:r>
      <w:r w:rsidR="00785AC6">
        <w:t xml:space="preserve"> </w:t>
      </w:r>
      <w:r>
        <w:t>included</w:t>
      </w:r>
      <w:r w:rsidR="00785AC6">
        <w:t xml:space="preserve"> </w:t>
      </w:r>
      <w:r>
        <w:t>both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crate.</w:t>
      </w:r>
      <w:r w:rsidR="00785AC6">
        <w:t xml:space="preserve"> </w:t>
      </w:r>
      <w:r>
        <w:t>You</w:t>
      </w:r>
      <w:r w:rsidR="00785AC6">
        <w:t xml:space="preserve"> </w:t>
      </w:r>
      <w:r>
        <w:t>may</w:t>
      </w:r>
      <w:r w:rsidR="00785AC6">
        <w:t xml:space="preserve"> </w:t>
      </w:r>
      <w:r>
        <w:t>find,</w:t>
      </w:r>
      <w:r w:rsidR="00785AC6">
        <w:t xml:space="preserve"> </w:t>
      </w: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develops,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continues</w:t>
      </w:r>
      <w:r w:rsidR="00785AC6">
        <w:t xml:space="preserve"> </w:t>
      </w:r>
      <w:r>
        <w:t>to</w:t>
      </w:r>
      <w:r w:rsidR="00785AC6">
        <w:t xml:space="preserve"> </w:t>
      </w:r>
      <w:r>
        <w:t>get</w:t>
      </w:r>
      <w:r w:rsidR="00785AC6">
        <w:t xml:space="preserve"> </w:t>
      </w:r>
      <w:r>
        <w:t>bigger</w:t>
      </w:r>
      <w:r w:rsidR="00785AC6">
        <w:t xml:space="preserve"> </w:t>
      </w:r>
      <w:r>
        <w:t>and</w:t>
      </w:r>
      <w:r w:rsidR="00785AC6">
        <w:t xml:space="preserve"> </w:t>
      </w:r>
      <w:r>
        <w:t>you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split</w:t>
      </w:r>
      <w:r w:rsidR="00785AC6">
        <w:t xml:space="preserve"> </w:t>
      </w:r>
      <w:r>
        <w:t>your</w:t>
      </w:r>
      <w:r w:rsidR="00785AC6">
        <w:t xml:space="preserve"> </w:t>
      </w:r>
      <w:r>
        <w:t>package</w:t>
      </w:r>
      <w:r w:rsidR="00785AC6">
        <w:t xml:space="preserve"> </w:t>
      </w:r>
      <w:r>
        <w:t>up</w:t>
      </w:r>
      <w:r w:rsidR="00785AC6">
        <w:t xml:space="preserve"> </w:t>
      </w:r>
      <w:r>
        <w:t>further</w:t>
      </w:r>
      <w:r w:rsidR="00785AC6">
        <w:t xml:space="preserve"> </w:t>
      </w:r>
      <w:r>
        <w:t>into</w:t>
      </w:r>
      <w:r w:rsidR="00785AC6">
        <w:t xml:space="preserve"> </w:t>
      </w:r>
      <w:r>
        <w:t>multiple</w:t>
      </w:r>
      <w:r w:rsidR="00785AC6">
        <w:t xml:space="preserve"> </w:t>
      </w:r>
      <w:r>
        <w:t>library</w:t>
      </w:r>
      <w:r w:rsidR="00785AC6">
        <w:t xml:space="preserve"> </w:t>
      </w:r>
      <w:r>
        <w:t>crates.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situation,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feature</w:t>
      </w:r>
      <w:r w:rsidR="00785AC6">
        <w:t xml:space="preserve"> </w:t>
      </w:r>
      <w:r>
        <w:t>called</w:t>
      </w:r>
      <w:r w:rsidR="00785AC6">
        <w:t xml:space="preserve"> </w:t>
      </w:r>
      <w:r w:rsidRPr="00FD1E86">
        <w:rPr>
          <w:rStyle w:val="EmphasisItalic"/>
        </w:rPr>
        <w:t>workspaces</w:t>
      </w:r>
      <w:r w:rsidR="00785AC6">
        <w:t xml:space="preserve"> </w:t>
      </w:r>
      <w:r>
        <w:t>that</w:t>
      </w:r>
      <w:r w:rsidR="00785AC6">
        <w:t xml:space="preserve"> </w:t>
      </w:r>
      <w:r>
        <w:t>can</w:t>
      </w:r>
      <w:r w:rsidR="00785AC6">
        <w:t xml:space="preserve"> </w:t>
      </w:r>
      <w:r>
        <w:t>help</w:t>
      </w:r>
      <w:r w:rsidR="00785AC6">
        <w:t xml:space="preserve"> </w:t>
      </w:r>
      <w:r>
        <w:t>manage</w:t>
      </w:r>
      <w:r w:rsidR="00785AC6">
        <w:t xml:space="preserve"> </w:t>
      </w:r>
      <w:r>
        <w:t>multiple</w:t>
      </w:r>
      <w:r w:rsidR="00785AC6">
        <w:t xml:space="preserve"> </w:t>
      </w:r>
      <w:r>
        <w:t>related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are</w:t>
      </w:r>
      <w:r w:rsidR="00785AC6">
        <w:t xml:space="preserve"> </w:t>
      </w:r>
      <w:r>
        <w:t>developed</w:t>
      </w:r>
      <w:r w:rsidR="00785AC6">
        <w:t xml:space="preserve"> </w:t>
      </w:r>
      <w:r>
        <w:t>in</w:t>
      </w:r>
      <w:r w:rsidR="00785AC6">
        <w:t xml:space="preserve"> </w:t>
      </w:r>
      <w:r>
        <w:t>tandem.</w:t>
      </w:r>
    </w:p>
    <w:p w14:paraId="7261E43B" w14:textId="77777777" w:rsidR="00FD1E86" w:rsidRDefault="00FD1E86" w:rsidP="00FD1E86">
      <w:pPr>
        <w:pStyle w:val="Body"/>
      </w:pPr>
      <w:r>
        <w:t>A</w:t>
      </w:r>
      <w:r w:rsidR="00785AC6">
        <w:t xml:space="preserve"> </w:t>
      </w:r>
      <w:r w:rsidRPr="00FD1E86">
        <w:rPr>
          <w:rStyle w:val="EmphasisItalic"/>
        </w:rPr>
        <w:t>workspace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set</w:t>
      </w:r>
      <w:r w:rsidR="00785AC6">
        <w:t xml:space="preserve"> </w:t>
      </w:r>
      <w:r>
        <w:t>of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share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output</w:t>
      </w:r>
      <w:r w:rsidR="00785AC6">
        <w:t xml:space="preserve"> </w:t>
      </w:r>
      <w:r>
        <w:t>directory.</w:t>
      </w:r>
      <w:r w:rsidR="00785AC6">
        <w:t xml:space="preserve"> </w:t>
      </w:r>
      <w:r>
        <w:t>Let’s</w:t>
      </w:r>
      <w:r w:rsidR="00785AC6">
        <w:t xml:space="preserve"> </w:t>
      </w:r>
      <w:r>
        <w:t>make</w:t>
      </w:r>
      <w:r w:rsidR="00785AC6">
        <w:t xml:space="preserve"> </w:t>
      </w:r>
      <w:r>
        <w:t>a</w:t>
      </w:r>
      <w:r w:rsidR="00785AC6">
        <w:t xml:space="preserve"> </w:t>
      </w:r>
      <w:r>
        <w:t>project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workspace,</w:t>
      </w:r>
      <w:r w:rsidR="00785AC6">
        <w:t xml:space="preserve"> </w:t>
      </w:r>
      <w:r>
        <w:t>using</w:t>
      </w:r>
      <w:r w:rsidR="00785AC6">
        <w:t xml:space="preserve"> </w:t>
      </w:r>
      <w:r>
        <w:t>trivial</w:t>
      </w:r>
      <w:r w:rsidR="00785AC6">
        <w:t xml:space="preserve"> </w:t>
      </w:r>
      <w:r>
        <w:t>code</w:t>
      </w:r>
      <w:r w:rsidR="00785AC6">
        <w:t xml:space="preserve"> </w:t>
      </w:r>
      <w:r>
        <w:t>so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concentrate</w:t>
      </w:r>
      <w:r w:rsidR="00785AC6">
        <w:t xml:space="preserve"> </w:t>
      </w:r>
      <w:r>
        <w:t>on</w:t>
      </w:r>
      <w:r w:rsidR="00785AC6">
        <w:t xml:space="preserve"> </w:t>
      </w:r>
      <w:r>
        <w:t>the</w:t>
      </w:r>
      <w:r w:rsidR="00785AC6">
        <w:t xml:space="preserve"> </w:t>
      </w:r>
      <w:r>
        <w:t>structure</w:t>
      </w:r>
      <w:r w:rsidR="00785AC6">
        <w:t xml:space="preserve"> </w:t>
      </w:r>
      <w:r>
        <w:t>of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that</w:t>
      </w:r>
      <w:r w:rsidR="00785AC6">
        <w:t xml:space="preserve"> </w:t>
      </w:r>
      <w:r>
        <w:t>uses</w:t>
      </w:r>
      <w:r w:rsidR="00785AC6">
        <w:t xml:space="preserve"> </w:t>
      </w:r>
      <w:r>
        <w:t>two</w:t>
      </w:r>
      <w:r w:rsidR="00785AC6">
        <w:t xml:space="preserve"> </w:t>
      </w:r>
      <w:r>
        <w:t>libraries:</w:t>
      </w:r>
      <w:r w:rsidR="00785AC6">
        <w:t xml:space="preserve"> </w:t>
      </w:r>
      <w:r>
        <w:t>one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and</w:t>
      </w:r>
      <w:r w:rsidR="00785AC6">
        <w:t xml:space="preserve"> </w:t>
      </w:r>
      <w:r>
        <w:t>a</w:t>
      </w:r>
      <w:r w:rsidR="00785AC6">
        <w:t xml:space="preserve"> </w:t>
      </w:r>
      <w:r>
        <w:t>second</w:t>
      </w:r>
      <w:r w:rsidR="00785AC6">
        <w:t xml:space="preserve"> </w:t>
      </w:r>
      <w:r>
        <w:t>library</w:t>
      </w:r>
      <w:r w:rsidR="00785AC6">
        <w:t xml:space="preserve"> </w:t>
      </w:r>
      <w:r>
        <w:t>that</w:t>
      </w:r>
      <w:r w:rsidR="00785AC6">
        <w:t xml:space="preserve"> </w:t>
      </w:r>
      <w:r>
        <w:t>will</w:t>
      </w:r>
      <w:r w:rsidR="00785AC6">
        <w:t xml:space="preserve"> </w:t>
      </w:r>
      <w:r>
        <w:t>provide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add_two</w:t>
      </w:r>
      <w:proofErr w:type="spellEnd"/>
      <w:r w:rsidR="00785AC6">
        <w:t xml:space="preserve"> </w:t>
      </w:r>
      <w:r>
        <w:t>function.</w:t>
      </w:r>
      <w:r w:rsidR="00785AC6">
        <w:t xml:space="preserve"> </w:t>
      </w:r>
      <w:r>
        <w:t>These</w:t>
      </w:r>
      <w:r w:rsidR="00785AC6">
        <w:t xml:space="preserve"> </w:t>
      </w:r>
      <w:r>
        <w:t>three</w:t>
      </w:r>
      <w:r w:rsidR="00785AC6">
        <w:t xml:space="preserve"> </w:t>
      </w:r>
      <w:r>
        <w:t>crates</w:t>
      </w:r>
      <w:r w:rsidR="00785AC6">
        <w:t xml:space="preserve"> </w:t>
      </w:r>
      <w:r>
        <w:t>will</w:t>
      </w:r>
      <w:r w:rsidR="00785AC6">
        <w:t xml:space="preserve"> </w:t>
      </w:r>
      <w:r>
        <w:t>all</w:t>
      </w:r>
      <w:r w:rsidR="00785AC6">
        <w:t xml:space="preserve"> </w:t>
      </w:r>
      <w:r>
        <w:t>be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workspace.</w:t>
      </w:r>
      <w:r w:rsidR="00785AC6">
        <w:t xml:space="preserve"> </w:t>
      </w:r>
      <w:r>
        <w:t>We’ll</w:t>
      </w:r>
      <w:r w:rsidR="00785AC6">
        <w:t xml:space="preserve"> </w:t>
      </w:r>
      <w:r>
        <w:t>start</w:t>
      </w:r>
      <w:r w:rsidR="00785AC6">
        <w:t xml:space="preserve"> </w:t>
      </w:r>
      <w:r>
        <w:t>by</w:t>
      </w:r>
      <w:r w:rsidR="00785AC6">
        <w:t xml:space="preserve"> </w:t>
      </w:r>
      <w:r>
        <w:t>creating</w:t>
      </w:r>
      <w:r w:rsidR="00785AC6">
        <w:t xml:space="preserve"> </w:t>
      </w:r>
      <w:r>
        <w:t>a</w:t>
      </w:r>
      <w:r w:rsidR="00785AC6">
        <w:t xml:space="preserve"> </w:t>
      </w:r>
      <w:r>
        <w:t>new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binary:</w:t>
      </w:r>
    </w:p>
    <w:p w14:paraId="307D9C3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--bin</w:t>
      </w:r>
      <w:r w:rsidR="00785AC6">
        <w:t xml:space="preserve"> </w:t>
      </w:r>
      <w:r w:rsidRPr="00785AC6">
        <w:t>adder</w:t>
      </w:r>
    </w:p>
    <w:p w14:paraId="5DDE389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binary</w:t>
      </w:r>
      <w:r>
        <w:t xml:space="preserve"> </w:t>
      </w:r>
      <w:r w:rsidR="00FD1E86" w:rsidRPr="00785AC6">
        <w:t>(application)</w:t>
      </w:r>
      <w:r>
        <w:t xml:space="preserve"> </w:t>
      </w:r>
      <w:r w:rsidR="00FD1E86" w:rsidRPr="00785AC6">
        <w:t>`adder`</w:t>
      </w:r>
      <w:r>
        <w:t xml:space="preserve"> </w:t>
      </w:r>
      <w:r w:rsidR="00FD1E86" w:rsidRPr="00785AC6">
        <w:t>project</w:t>
      </w:r>
    </w:p>
    <w:p w14:paraId="312E5140" w14:textId="77777777" w:rsidR="00FD1E86" w:rsidRPr="00785AC6" w:rsidRDefault="00FD1E86" w:rsidP="007D6152">
      <w:pPr>
        <w:pStyle w:val="CodeC"/>
      </w:pPr>
      <w:r w:rsidRPr="00785AC6">
        <w:lastRenderedPageBreak/>
        <w:t>$</w:t>
      </w:r>
      <w:r w:rsidR="00785AC6">
        <w:t xml:space="preserve"> </w:t>
      </w:r>
      <w:r w:rsidRPr="00785AC6">
        <w:t>cd</w:t>
      </w:r>
      <w:r w:rsidR="00785AC6">
        <w:t xml:space="preserve"> </w:t>
      </w:r>
      <w:r w:rsidRPr="00785AC6">
        <w:t>adder</w:t>
      </w:r>
    </w:p>
    <w:p w14:paraId="58EFCDE7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the</w:t>
      </w:r>
      <w:r w:rsidR="00785AC6">
        <w:t xml:space="preserve"> </w:t>
      </w:r>
      <w:r>
        <w:t>binary</w:t>
      </w:r>
      <w:r w:rsidR="00785AC6">
        <w:t xml:space="preserve"> </w:t>
      </w:r>
      <w:r>
        <w:t>package’s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[workspace]</w:t>
      </w:r>
      <w:r w:rsidR="00785AC6">
        <w:t xml:space="preserve"> </w:t>
      </w:r>
      <w:r>
        <w:t>section</w:t>
      </w:r>
      <w:r w:rsidR="00785AC6">
        <w:t xml:space="preserve"> </w:t>
      </w:r>
      <w:r>
        <w:t>to</w:t>
      </w:r>
      <w:r w:rsidR="00785AC6">
        <w:t xml:space="preserve"> </w:t>
      </w:r>
      <w:r>
        <w:t>tell</w:t>
      </w:r>
      <w:r w:rsidR="00785AC6">
        <w:t xml:space="preserve"> </w:t>
      </w:r>
      <w:r>
        <w:t>Cargo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package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workspace.</w:t>
      </w:r>
      <w:r w:rsidR="00785AC6">
        <w:t xml:space="preserve"> </w:t>
      </w:r>
      <w:r>
        <w:t>Add</w:t>
      </w:r>
      <w:r w:rsidR="00785AC6">
        <w:t xml:space="preserve"> </w:t>
      </w:r>
      <w:r>
        <w:t>this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bottom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file:</w:t>
      </w:r>
    </w:p>
    <w:p w14:paraId="02BB05F7" w14:textId="77777777" w:rsidR="00FD1E86" w:rsidRPr="00785AC6" w:rsidRDefault="00FD1E86" w:rsidP="007D6152">
      <w:pPr>
        <w:pStyle w:val="CodeSingle"/>
      </w:pPr>
      <w:r w:rsidRPr="00785AC6">
        <w:t>[workspace]</w:t>
      </w:r>
    </w:p>
    <w:p w14:paraId="5BE08F8C" w14:textId="77777777" w:rsidR="00FD1E86" w:rsidRDefault="00FD1E86" w:rsidP="00844398">
      <w:pPr>
        <w:pStyle w:val="Body"/>
        <w:rPr>
          <w:szCs w:val="24"/>
        </w:rPr>
      </w:pPr>
      <w:r>
        <w:t>Like</w:t>
      </w:r>
      <w:r w:rsidR="00785AC6">
        <w:t xml:space="preserve"> </w:t>
      </w:r>
      <w:r>
        <w:t>many</w:t>
      </w:r>
      <w:r w:rsidR="00785AC6">
        <w:t xml:space="preserve"> </w:t>
      </w:r>
      <w:r>
        <w:t>Cargo</w:t>
      </w:r>
      <w:r w:rsidR="00785AC6">
        <w:t xml:space="preserve"> </w:t>
      </w:r>
      <w:r>
        <w:t>features,</w:t>
      </w:r>
      <w:r w:rsidR="00785AC6">
        <w:t xml:space="preserve"> </w:t>
      </w:r>
      <w:r>
        <w:t>workspaces</w:t>
      </w:r>
      <w:r w:rsidR="00785AC6">
        <w:t xml:space="preserve"> </w:t>
      </w:r>
      <w:r>
        <w:t>support</w:t>
      </w:r>
      <w:r w:rsidR="00785AC6">
        <w:t xml:space="preserve"> </w:t>
      </w:r>
      <w:r>
        <w:t>convention</w:t>
      </w:r>
      <w:r w:rsidR="00785AC6">
        <w:t xml:space="preserve"> </w:t>
      </w:r>
      <w:r>
        <w:t>over</w:t>
      </w:r>
      <w:r w:rsidR="00785AC6">
        <w:t xml:space="preserve"> </w:t>
      </w:r>
      <w:r>
        <w:t>configuration:</w:t>
      </w:r>
      <w:r w:rsidR="00785AC6">
        <w:t xml:space="preserve"> </w:t>
      </w:r>
      <w:r>
        <w:t>we</w:t>
      </w:r>
      <w:r w:rsidR="00785AC6">
        <w:t xml:space="preserve"> </w:t>
      </w:r>
      <w:r>
        <w:t>don’t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add</w:t>
      </w:r>
      <w:r w:rsidR="00785AC6">
        <w:t xml:space="preserve"> </w:t>
      </w:r>
      <w:r>
        <w:t>anything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this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to</w:t>
      </w:r>
      <w:r w:rsidR="00785AC6">
        <w:t xml:space="preserve"> </w:t>
      </w:r>
      <w:r>
        <w:t>define</w:t>
      </w:r>
      <w:r w:rsidR="00785AC6">
        <w:t xml:space="preserve"> </w:t>
      </w:r>
      <w:r>
        <w:t>our</w:t>
      </w:r>
      <w:r w:rsidR="00785AC6">
        <w:t xml:space="preserve"> </w:t>
      </w:r>
      <w:r>
        <w:t>workspace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we</w:t>
      </w:r>
      <w:r w:rsidR="00785AC6">
        <w:t xml:space="preserve"> </w:t>
      </w:r>
      <w:r>
        <w:t>follow</w:t>
      </w:r>
      <w:r w:rsidR="00785AC6">
        <w:t xml:space="preserve"> </w:t>
      </w:r>
      <w:r>
        <w:t>the</w:t>
      </w:r>
      <w:r w:rsidR="00785AC6">
        <w:t xml:space="preserve"> </w:t>
      </w:r>
      <w:r>
        <w:t>convention.</w:t>
      </w:r>
    </w:p>
    <w:p w14:paraId="50EFDE41" w14:textId="77777777" w:rsidR="00FD1E86" w:rsidRDefault="00FD1E86" w:rsidP="00785AC6">
      <w:pPr>
        <w:pStyle w:val="HeadB"/>
      </w:pPr>
      <w:bookmarkStart w:id="15" w:name="specifying-workspace-dependencies"/>
      <w:bookmarkEnd w:id="15"/>
      <w:r>
        <w:t>Specifying</w:t>
      </w:r>
      <w:r w:rsidR="00785AC6">
        <w:t xml:space="preserve"> </w:t>
      </w:r>
      <w:r>
        <w:t>Workspace</w:t>
      </w:r>
      <w:r w:rsidR="00785AC6">
        <w:t xml:space="preserve"> </w:t>
      </w:r>
      <w:r>
        <w:t>Dependencies</w:t>
      </w:r>
    </w:p>
    <w:p w14:paraId="1D2E3FC7" w14:textId="26BEDA2A" w:rsidR="00FD1E86" w:rsidRDefault="003D1A0E" w:rsidP="007D6152">
      <w:pPr>
        <w:pStyle w:val="BodyFirst"/>
        <w:rPr>
          <w:szCs w:val="24"/>
        </w:rPr>
      </w:pPr>
      <w:r>
        <w:t xml:space="preserve">By default, </w:t>
      </w:r>
      <w:r w:rsidR="008B2AD4">
        <w:t xml:space="preserve">Cargo will include all transitive path dependencies. A </w:t>
      </w:r>
      <w:r w:rsidR="008B2AD4" w:rsidRPr="008B2AD4">
        <w:rPr>
          <w:rStyle w:val="EmphasisItalic"/>
        </w:rPr>
        <w:t>path dependency</w:t>
      </w:r>
      <w:r w:rsidR="008B2AD4">
        <w:t xml:space="preserve"> is when a</w:t>
      </w:r>
      <w:r w:rsidR="00FD1E86">
        <w:t>ny</w:t>
      </w:r>
      <w:r w:rsidR="00785AC6">
        <w:t xml:space="preserve"> </w:t>
      </w:r>
      <w:r w:rsidR="00FD1E86">
        <w:t>crate,</w:t>
      </w:r>
      <w:r w:rsidR="00785AC6">
        <w:t xml:space="preserve"> </w:t>
      </w:r>
      <w:r w:rsidR="00FD1E86">
        <w:t>whether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workspace</w:t>
      </w:r>
      <w:r w:rsidR="00785AC6">
        <w:t xml:space="preserve"> </w:t>
      </w:r>
      <w:r w:rsidR="00FD1E86">
        <w:t>or</w:t>
      </w:r>
      <w:r w:rsidR="00785AC6">
        <w:t xml:space="preserve"> </w:t>
      </w:r>
      <w:r w:rsidR="00FD1E86">
        <w:t>not,</w:t>
      </w:r>
      <w:r w:rsidR="005169A0">
        <w:t xml:space="preserve"> specifies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local</w:t>
      </w:r>
      <w:r w:rsidR="00785AC6">
        <w:t xml:space="preserve"> </w:t>
      </w:r>
      <w:r w:rsidR="00FD1E86">
        <w:t>directory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using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path</w:t>
      </w:r>
      <w:r w:rsidR="00785AC6">
        <w:t xml:space="preserve"> </w:t>
      </w:r>
      <w:r w:rsidR="00FD1E86">
        <w:t>attribute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specification</w:t>
      </w:r>
      <w:r w:rsidR="00785AC6">
        <w:t xml:space="preserve"> </w:t>
      </w:r>
      <w:r w:rsidR="00FD1E86">
        <w:t>in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FD1E86">
        <w:t>.</w:t>
      </w:r>
      <w:r w:rsidR="00785AC6">
        <w:t xml:space="preserve"> </w:t>
      </w:r>
      <w:r w:rsidR="00FD1E86">
        <w:t>If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has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[workspace]</w:t>
      </w:r>
      <w:r w:rsidR="00785AC6">
        <w:t xml:space="preserve"> </w:t>
      </w:r>
      <w:r w:rsidR="00FD1E86">
        <w:t>key</w:t>
      </w:r>
      <w:r w:rsidR="006645FC">
        <w:t>, or if the crate is itself part of a workspace,</w:t>
      </w:r>
      <w:r w:rsidR="00785AC6">
        <w:t xml:space="preserve"> </w:t>
      </w:r>
      <w:r w:rsidR="00FD1E86">
        <w:t>and</w:t>
      </w:r>
      <w:r w:rsidR="00785AC6">
        <w:t xml:space="preserve"> </w:t>
      </w:r>
      <w:r w:rsidR="00FD1E86">
        <w:t>we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path</w:t>
      </w:r>
      <w:r w:rsidR="00785AC6">
        <w:t xml:space="preserve"> </w:t>
      </w:r>
      <w:r w:rsidR="00FD1E86">
        <w:t>dependencies</w:t>
      </w:r>
      <w:r w:rsidR="00785AC6">
        <w:t xml:space="preserve"> </w:t>
      </w:r>
      <w:r w:rsidR="00FD1E86">
        <w:t>where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paths</w:t>
      </w:r>
      <w:r w:rsidR="00785AC6">
        <w:t xml:space="preserve"> </w:t>
      </w:r>
      <w:r w:rsidR="00FD1E86">
        <w:t>are</w:t>
      </w:r>
      <w:r w:rsidR="00785AC6">
        <w:t xml:space="preserve"> </w:t>
      </w:r>
      <w:r w:rsidR="00FD1E86">
        <w:t>subdirectories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crate’s</w:t>
      </w:r>
      <w:r w:rsidR="00785AC6">
        <w:t xml:space="preserve"> </w:t>
      </w:r>
      <w:r w:rsidR="00FD1E86">
        <w:t>directory,</w:t>
      </w:r>
      <w:r w:rsidR="00785AC6">
        <w:t xml:space="preserve"> </w:t>
      </w:r>
      <w:r w:rsidR="00FD1E86">
        <w:t>those</w:t>
      </w:r>
      <w:r w:rsidR="00785AC6">
        <w:t xml:space="preserve"> </w:t>
      </w:r>
      <w:r w:rsidR="00FD1E86">
        <w:t>dependent</w:t>
      </w:r>
      <w:r w:rsidR="00785AC6">
        <w:t xml:space="preserve"> </w:t>
      </w:r>
      <w:r w:rsidR="00FD1E86">
        <w:t>crates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considered</w:t>
      </w:r>
      <w:r w:rsidR="00785AC6">
        <w:t xml:space="preserve"> </w:t>
      </w:r>
      <w:r w:rsidR="00FD1E86">
        <w:t>part</w:t>
      </w:r>
      <w:r w:rsidR="00785AC6">
        <w:t xml:space="preserve"> </w:t>
      </w:r>
      <w:r w:rsidR="00FD1E86">
        <w:t>of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workspace.</w:t>
      </w:r>
      <w:r w:rsidR="00785AC6">
        <w:t xml:space="preserve"> </w:t>
      </w:r>
      <w:r w:rsidR="00FD1E86">
        <w:t>Let’s</w:t>
      </w:r>
      <w:r w:rsidR="00785AC6">
        <w:t xml:space="preserve"> </w:t>
      </w:r>
      <w:r w:rsidR="00FD1E86">
        <w:t>specify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785AC6">
        <w:t xml:space="preserve"> </w:t>
      </w:r>
      <w:r w:rsidR="00FD1E86">
        <w:t>for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>
        <w:t>top-level</w:t>
      </w:r>
      <w:r w:rsidR="00785AC6">
        <w:t xml:space="preserve"> </w:t>
      </w:r>
      <w:r w:rsidR="00FD1E86" w:rsidRPr="00785AC6">
        <w:rPr>
          <w:rStyle w:val="Literal"/>
        </w:rPr>
        <w:t>adder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it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have</w:t>
      </w:r>
      <w:r w:rsidR="00785AC6">
        <w:t xml:space="preserve"> </w:t>
      </w:r>
      <w:r w:rsidR="00FD1E86">
        <w:t>a</w:t>
      </w:r>
      <w:r w:rsidR="00785AC6">
        <w:t xml:space="preserve"> </w:t>
      </w:r>
      <w:r w:rsidR="00FD1E86">
        <w:t>dependency</w:t>
      </w:r>
      <w:r w:rsidR="00785AC6">
        <w:t xml:space="preserve"> </w:t>
      </w:r>
      <w:r w:rsidR="00FD1E86">
        <w:t>on</w:t>
      </w:r>
      <w:r w:rsidR="00785AC6">
        <w:t xml:space="preserve"> </w:t>
      </w:r>
      <w:r w:rsidR="00FD1E86">
        <w:t>an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crate</w:t>
      </w:r>
      <w:r w:rsidR="00785AC6">
        <w:t xml:space="preserve"> </w:t>
      </w:r>
      <w:r w:rsidR="00FD1E86">
        <w:t>that</w:t>
      </w:r>
      <w:r w:rsidR="00785AC6">
        <w:t xml:space="preserve"> </w:t>
      </w:r>
      <w:r w:rsidR="00FD1E86">
        <w:t>will</w:t>
      </w:r>
      <w:r w:rsidR="00785AC6">
        <w:t xml:space="preserve"> </w:t>
      </w:r>
      <w:r w:rsidR="00FD1E86">
        <w:t>be</w:t>
      </w:r>
      <w:r w:rsidR="00785AC6">
        <w:t xml:space="preserve"> </w:t>
      </w:r>
      <w:r w:rsidR="00FD1E86">
        <w:t>in</w:t>
      </w:r>
      <w:r w:rsidR="00785AC6">
        <w:t xml:space="preserve"> </w:t>
      </w:r>
      <w:r w:rsidR="00FD1E86">
        <w:t>the</w:t>
      </w:r>
      <w:r w:rsidR="00785AC6">
        <w:t xml:space="preserve"> </w:t>
      </w:r>
      <w:r w:rsidR="00FD1E86" w:rsidRPr="00785AC6">
        <w:rPr>
          <w:rStyle w:val="Literal"/>
        </w:rPr>
        <w:t>add-one</w:t>
      </w:r>
      <w:r w:rsidR="00785AC6">
        <w:t xml:space="preserve"> </w:t>
      </w:r>
      <w:r w:rsidR="00FD1E86">
        <w:t>subdirectory,</w:t>
      </w:r>
      <w:r w:rsidR="00785AC6">
        <w:t xml:space="preserve"> </w:t>
      </w:r>
      <w:r w:rsidR="00FD1E86">
        <w:t>by</w:t>
      </w:r>
      <w:r w:rsidR="00785AC6">
        <w:t xml:space="preserve"> </w:t>
      </w:r>
      <w:r w:rsidR="00FD1E86">
        <w:t>changing</w:t>
      </w:r>
      <w:r w:rsidR="00785AC6">
        <w:t xml:space="preserve"> </w:t>
      </w:r>
      <w:proofErr w:type="spellStart"/>
      <w:r w:rsidR="00FD1E86" w:rsidRPr="00FD1E86">
        <w:rPr>
          <w:rStyle w:val="EmphasisItalic"/>
        </w:rPr>
        <w:t>Cargo.toml</w:t>
      </w:r>
      <w:proofErr w:type="spellEnd"/>
      <w:r w:rsidR="00785AC6">
        <w:t xml:space="preserve"> </w:t>
      </w:r>
      <w:r w:rsidR="00FD1E86">
        <w:t>to</w:t>
      </w:r>
      <w:r w:rsidR="00785AC6">
        <w:t xml:space="preserve"> </w:t>
      </w:r>
      <w:r w:rsidR="00FD1E86">
        <w:t>look</w:t>
      </w:r>
      <w:r w:rsidR="00785AC6">
        <w:t xml:space="preserve"> </w:t>
      </w:r>
      <w:r w:rsidR="00FD1E86">
        <w:t>like</w:t>
      </w:r>
      <w:r w:rsidR="00785AC6">
        <w:t xml:space="preserve"> </w:t>
      </w:r>
      <w:r w:rsidR="00FD1E86">
        <w:t>this:</w:t>
      </w:r>
      <w:r w:rsidR="00785AC6">
        <w:t xml:space="preserve"> </w:t>
      </w:r>
    </w:p>
    <w:p w14:paraId="125178CE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5A944390" w14:textId="77777777" w:rsidR="00FD1E86" w:rsidRPr="00785AC6" w:rsidRDefault="00FD1E86" w:rsidP="007D6152">
      <w:pPr>
        <w:pStyle w:val="CodeC"/>
      </w:pPr>
      <w:r w:rsidRPr="00785AC6">
        <w:t>add-one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{</w:t>
      </w:r>
      <w:r w:rsidR="00785AC6">
        <w:t xml:space="preserve"> </w:t>
      </w:r>
      <w:r w:rsidRPr="00785AC6">
        <w:t>path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"add-one"</w:t>
      </w:r>
      <w:r w:rsidR="00785AC6">
        <w:t xml:space="preserve"> </w:t>
      </w:r>
      <w:r w:rsidRPr="00785AC6">
        <w:t>}</w:t>
      </w:r>
    </w:p>
    <w:p w14:paraId="04F0C528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dependencies</w:t>
      </w:r>
      <w:r w:rsidR="00785AC6">
        <w:t xml:space="preserve"> </w:t>
      </w:r>
      <w:r>
        <w:t>to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that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path</w:t>
      </w:r>
      <w:r w:rsidR="00785AC6">
        <w:t xml:space="preserve"> </w:t>
      </w:r>
      <w:r>
        <w:t>specified,</w:t>
      </w:r>
      <w:r w:rsidR="00785AC6">
        <w:t xml:space="preserve"> </w:t>
      </w:r>
      <w:r>
        <w:t>those</w:t>
      </w:r>
      <w:r w:rsidR="00785AC6">
        <w:t xml:space="preserve"> </w:t>
      </w:r>
      <w:r>
        <w:t>dependencies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normal</w:t>
      </w:r>
      <w:r w:rsidR="00785AC6">
        <w:t xml:space="preserve"> </w:t>
      </w:r>
      <w:r>
        <w:t>dependencies</w:t>
      </w:r>
      <w:r w:rsidR="00785AC6">
        <w:t xml:space="preserve"> </w:t>
      </w:r>
      <w:r>
        <w:t>that</w:t>
      </w:r>
      <w:r w:rsidR="00785AC6">
        <w:t xml:space="preserve"> </w:t>
      </w:r>
      <w:r>
        <w:t>aren’t</w:t>
      </w:r>
      <w:r w:rsidR="00785AC6">
        <w:t xml:space="preserve"> </w:t>
      </w:r>
      <w:r>
        <w:t>in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assumed</w:t>
      </w:r>
      <w:r w:rsidR="00785AC6">
        <w:t xml:space="preserve"> </w:t>
      </w:r>
      <w:r>
        <w:t>to</w:t>
      </w:r>
      <w:r w:rsidR="00785AC6">
        <w:t xml:space="preserve"> </w:t>
      </w:r>
      <w:r>
        <w:t>come</w:t>
      </w:r>
      <w:r w:rsidR="00785AC6">
        <w:t xml:space="preserve"> </w:t>
      </w:r>
      <w:r>
        <w:t>from</w:t>
      </w:r>
      <w:r w:rsidR="00785AC6">
        <w:t xml:space="preserve"> </w:t>
      </w:r>
      <w:r>
        <w:t>Crates.io.</w:t>
      </w:r>
    </w:p>
    <w:p w14:paraId="23C83AD8" w14:textId="77777777" w:rsidR="00FD1E86" w:rsidRDefault="00FD1E86" w:rsidP="00785AC6">
      <w:pPr>
        <w:pStyle w:val="HeadB"/>
      </w:pPr>
      <w:bookmarkStart w:id="16" w:name="creating-the-second-crate-in-the-workspa"/>
      <w:bookmarkEnd w:id="16"/>
      <w:r>
        <w:t>Creating</w:t>
      </w:r>
      <w:r w:rsidR="00785AC6">
        <w:t xml:space="preserve"> </w:t>
      </w:r>
      <w:r>
        <w:t>the</w:t>
      </w:r>
      <w:r w:rsidR="00785AC6">
        <w:t xml:space="preserve"> </w:t>
      </w:r>
      <w:r>
        <w:t>Second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</w:p>
    <w:p w14:paraId="5386237E" w14:textId="77777777" w:rsidR="00FD1E86" w:rsidRDefault="00FD1E86" w:rsidP="007D6152">
      <w:pPr>
        <w:pStyle w:val="BodyFirst"/>
      </w:pPr>
      <w:r>
        <w:t>Next,</w:t>
      </w:r>
      <w:r w:rsidR="00785AC6">
        <w:t xml:space="preserve"> </w:t>
      </w:r>
      <w:r>
        <w:t>while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directory,</w:t>
      </w:r>
      <w:r w:rsidR="00785AC6">
        <w:t xml:space="preserve"> </w:t>
      </w:r>
      <w:r>
        <w:t>generate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5C0C8D5C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new</w:t>
      </w:r>
      <w:r w:rsidR="00785AC6">
        <w:t xml:space="preserve"> </w:t>
      </w:r>
      <w:r w:rsidRPr="00785AC6">
        <w:t>add-one</w:t>
      </w:r>
    </w:p>
    <w:p w14:paraId="6897F489" w14:textId="77777777" w:rsidR="00FD1E86" w:rsidRPr="00785AC6" w:rsidRDefault="00785AC6" w:rsidP="007D6152">
      <w:pPr>
        <w:pStyle w:val="CodeC"/>
      </w:pPr>
      <w:r>
        <w:t xml:space="preserve">     </w:t>
      </w:r>
      <w:r w:rsidR="00FD1E86" w:rsidRPr="00785AC6">
        <w:t>Created</w:t>
      </w:r>
      <w:r>
        <w:t xml:space="preserve"> </w:t>
      </w:r>
      <w:r w:rsidR="00FD1E86" w:rsidRPr="00785AC6">
        <w:t>library</w:t>
      </w:r>
      <w:r>
        <w:t xml:space="preserve"> </w:t>
      </w:r>
      <w:r w:rsidR="00FD1E86" w:rsidRPr="00785AC6">
        <w:t>`add-one`</w:t>
      </w:r>
      <w:r>
        <w:t xml:space="preserve"> </w:t>
      </w:r>
      <w:r w:rsidR="00FD1E86" w:rsidRPr="00785AC6">
        <w:t>project</w:t>
      </w:r>
    </w:p>
    <w:p w14:paraId="288D1E1D" w14:textId="77777777" w:rsidR="00FD1E86" w:rsidRDefault="00FD1E86" w:rsidP="00FD1E86">
      <w:pPr>
        <w:pStyle w:val="Body"/>
      </w:pPr>
      <w:r>
        <w:t>Your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now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directories</w:t>
      </w:r>
      <w:r w:rsidR="00785AC6">
        <w:t xml:space="preserve"> </w:t>
      </w:r>
      <w:r>
        <w:t>and</w:t>
      </w:r>
      <w:r w:rsidR="00785AC6">
        <w:t xml:space="preserve"> </w:t>
      </w:r>
      <w:r>
        <w:t>files:</w:t>
      </w:r>
    </w:p>
    <w:p w14:paraId="48C8F90E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6107629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735EA9F3" w14:textId="77777777" w:rsidR="00FD1E86" w:rsidRPr="00785AC6" w:rsidRDefault="00FD1E86" w:rsidP="00785AC6">
      <w:pPr>
        <w:pStyle w:val="CodeB"/>
      </w:pPr>
      <w:r w:rsidRPr="00785AC6">
        <w:lastRenderedPageBreak/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11AAC0B9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5EB02CFB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27BA86BB" w14:textId="77777777" w:rsidR="00FD1E86" w:rsidRPr="00785AC6" w:rsidRDefault="00FD1E86" w:rsidP="00785AC6">
      <w:pPr>
        <w:pStyle w:val="CodeB"/>
      </w:pPr>
      <w:r w:rsidRPr="00785AC6">
        <w:t>└──</w:t>
      </w:r>
      <w:r w:rsidR="00785AC6">
        <w:t xml:space="preserve"> </w:t>
      </w:r>
      <w:r w:rsidRPr="00785AC6">
        <w:t>src</w:t>
      </w:r>
    </w:p>
    <w:p w14:paraId="39CF7CD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└──</w:t>
      </w:r>
      <w:r>
        <w:t xml:space="preserve"> </w:t>
      </w:r>
      <w:r w:rsidR="00FD1E86" w:rsidRPr="00785AC6">
        <w:t>main.rs</w:t>
      </w:r>
    </w:p>
    <w:p w14:paraId="67F513D4" w14:textId="77777777" w:rsidR="00FD1E86" w:rsidRDefault="00FD1E86" w:rsidP="00FD1E86">
      <w:pPr>
        <w:pStyle w:val="Body"/>
      </w:pP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function:</w:t>
      </w:r>
    </w:p>
    <w:p w14:paraId="4006900C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56D0E2A4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269395F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6EC8C75" w14:textId="77777777" w:rsidR="00FD1E86" w:rsidRPr="00785AC6" w:rsidRDefault="00FD1E86" w:rsidP="007D6152">
      <w:pPr>
        <w:pStyle w:val="CodeC"/>
      </w:pPr>
      <w:r w:rsidRPr="00785AC6">
        <w:t>}</w:t>
      </w:r>
    </w:p>
    <w:p w14:paraId="3BD51DAD" w14:textId="77777777" w:rsidR="00FD1E86" w:rsidRDefault="00FD1E86" w:rsidP="00FD1E86">
      <w:pPr>
        <w:pStyle w:val="Body"/>
      </w:pPr>
      <w:r>
        <w:t>Open</w:t>
      </w:r>
      <w:r w:rsidR="00785AC6">
        <w:t xml:space="preserve"> </w:t>
      </w:r>
      <w:r>
        <w:t>up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and</w:t>
      </w:r>
      <w:r w:rsidR="00785AC6">
        <w:t xml:space="preserve"> </w:t>
      </w:r>
      <w:r>
        <w:t>add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t xml:space="preserve"> </w:t>
      </w:r>
      <w:r>
        <w:t>line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file</w:t>
      </w:r>
      <w:r w:rsidR="00785AC6">
        <w:t xml:space="preserve"> </w:t>
      </w:r>
      <w:r>
        <w:t>to</w:t>
      </w:r>
      <w:r w:rsidR="00785AC6">
        <w:t xml:space="preserve"> </w:t>
      </w:r>
      <w:r>
        <w:t>bring</w:t>
      </w:r>
      <w:r w:rsidR="00785AC6">
        <w:t xml:space="preserve"> </w:t>
      </w:r>
      <w:r>
        <w:t>the</w:t>
      </w:r>
      <w:r w:rsidR="00785AC6">
        <w:t xml:space="preserve"> </w:t>
      </w:r>
      <w:r>
        <w:t>new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into</w:t>
      </w:r>
      <w:r w:rsidR="00785AC6">
        <w:t xml:space="preserve"> </w:t>
      </w:r>
      <w:r>
        <w:t>scope.</w:t>
      </w:r>
      <w:r w:rsidR="00785AC6">
        <w:t xml:space="preserve"> </w:t>
      </w:r>
      <w:r>
        <w:t>Then</w:t>
      </w:r>
      <w:r w:rsidR="00785AC6">
        <w:t xml:space="preserve"> </w:t>
      </w:r>
      <w:r>
        <w:t>change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main</w:t>
      </w:r>
      <w:r w:rsidR="00785AC6">
        <w:t xml:space="preserve"> </w:t>
      </w:r>
      <w:r>
        <w:t>function</w:t>
      </w:r>
      <w:r w:rsidR="00785AC6">
        <w:t xml:space="preserve"> </w:t>
      </w:r>
      <w:r>
        <w:t>to</w:t>
      </w:r>
      <w:r w:rsidR="00785AC6">
        <w:t xml:space="preserve"> </w:t>
      </w:r>
      <w:r>
        <w:t>call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function,</w:t>
      </w:r>
      <w:r w:rsidR="00785AC6">
        <w:t xml:space="preserve"> </w:t>
      </w:r>
      <w:r>
        <w:t>as</w:t>
      </w:r>
      <w:r w:rsidR="00785AC6">
        <w:t xml:space="preserve"> </w:t>
      </w:r>
      <w:r>
        <w:t>in</w:t>
      </w:r>
      <w:r w:rsidR="00785AC6">
        <w:t xml:space="preserve"> </w:t>
      </w:r>
      <w:r>
        <w:t>Listing</w:t>
      </w:r>
      <w:r w:rsidR="00785AC6">
        <w:t xml:space="preserve"> </w:t>
      </w:r>
      <w:r>
        <w:t>14-12:</w:t>
      </w:r>
    </w:p>
    <w:p w14:paraId="79E04006" w14:textId="77777777" w:rsidR="00FD1E86" w:rsidRPr="00785AC6" w:rsidRDefault="00FD1E86" w:rsidP="007D6152">
      <w:pPr>
        <w:pStyle w:val="CodeA"/>
      </w:pP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add_one;</w:t>
      </w:r>
    </w:p>
    <w:p w14:paraId="2B051FA4" w14:textId="77777777" w:rsidR="00FD1E86" w:rsidRPr="00785AC6" w:rsidRDefault="00FD1E86" w:rsidP="00785AC6">
      <w:pPr>
        <w:pStyle w:val="CodeB"/>
      </w:pPr>
    </w:p>
    <w:p w14:paraId="7E9B9AFC" w14:textId="77777777" w:rsidR="00FD1E86" w:rsidRPr="00785AC6" w:rsidRDefault="00FD1E86" w:rsidP="00785AC6">
      <w:pPr>
        <w:pStyle w:val="CodeB"/>
      </w:pPr>
      <w:r w:rsidRPr="00785AC6">
        <w:t>fn</w:t>
      </w:r>
      <w:r w:rsidR="00785AC6">
        <w:t xml:space="preserve"> </w:t>
      </w:r>
      <w:r w:rsidRPr="00785AC6">
        <w:t>main()</w:t>
      </w:r>
      <w:r w:rsidR="00785AC6">
        <w:t xml:space="preserve"> </w:t>
      </w:r>
      <w:r w:rsidRPr="00785AC6">
        <w:t>{</w:t>
      </w:r>
    </w:p>
    <w:p w14:paraId="3295AF8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let</w:t>
      </w:r>
      <w:r>
        <w:t xml:space="preserve"> </w:t>
      </w:r>
      <w:r w:rsidR="00FD1E86" w:rsidRPr="00785AC6">
        <w:t>num</w:t>
      </w:r>
      <w:r>
        <w:t xml:space="preserve"> </w:t>
      </w:r>
      <w:r w:rsidR="00FD1E86" w:rsidRPr="00785AC6">
        <w:t>=</w:t>
      </w:r>
      <w:r>
        <w:t xml:space="preserve"> </w:t>
      </w:r>
      <w:r w:rsidR="00FD1E86" w:rsidRPr="00785AC6">
        <w:t>10;</w:t>
      </w:r>
    </w:p>
    <w:p w14:paraId="337BC328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println!("Hello,</w:t>
      </w:r>
      <w:r>
        <w:t xml:space="preserve"> </w:t>
      </w:r>
      <w:r w:rsidR="00FD1E86" w:rsidRPr="00785AC6">
        <w:t>world!</w:t>
      </w:r>
      <w:r>
        <w:t xml:space="preserve"> </w:t>
      </w:r>
      <w:r w:rsidR="00FD1E86" w:rsidRPr="00785AC6">
        <w:t>{}</w:t>
      </w:r>
      <w:r>
        <w:t xml:space="preserve"> </w:t>
      </w:r>
      <w:r w:rsidR="00FD1E86" w:rsidRPr="00785AC6">
        <w:t>plus</w:t>
      </w:r>
      <w:r>
        <w:t xml:space="preserve"> </w:t>
      </w:r>
      <w:r w:rsidR="00FD1E86" w:rsidRPr="00785AC6">
        <w:t>one</w:t>
      </w:r>
      <w:r>
        <w:t xml:space="preserve"> </w:t>
      </w:r>
      <w:r w:rsidR="00FD1E86" w:rsidRPr="00785AC6">
        <w:t>is</w:t>
      </w:r>
      <w:r>
        <w:t xml:space="preserve"> </w:t>
      </w:r>
      <w:r w:rsidR="00FD1E86" w:rsidRPr="00785AC6">
        <w:t>{}!",</w:t>
      </w:r>
      <w:r>
        <w:t xml:space="preserve"> </w:t>
      </w:r>
      <w:r w:rsidR="00FD1E86" w:rsidRPr="00785AC6">
        <w:t>num,</w:t>
      </w:r>
      <w:r>
        <w:t xml:space="preserve"> </w:t>
      </w:r>
      <w:r w:rsidR="00FD1E86" w:rsidRPr="00785AC6">
        <w:t>add_one::add_one(num));</w:t>
      </w:r>
    </w:p>
    <w:p w14:paraId="2DFAABB3" w14:textId="77777777" w:rsidR="00FD1E86" w:rsidRPr="00785AC6" w:rsidRDefault="00FD1E86" w:rsidP="007D6152">
      <w:pPr>
        <w:pStyle w:val="CodeC"/>
      </w:pPr>
      <w:r w:rsidRPr="00785AC6">
        <w:t>}</w:t>
      </w:r>
    </w:p>
    <w:p w14:paraId="0499C786" w14:textId="77777777" w:rsidR="00FD1E86" w:rsidRDefault="00FD1E86" w:rsidP="007D6152">
      <w:pPr>
        <w:pStyle w:val="Listing"/>
      </w:pPr>
      <w:r>
        <w:t>Listing</w:t>
      </w:r>
      <w:r w:rsidR="00785AC6">
        <w:t xml:space="preserve"> </w:t>
      </w:r>
      <w:r>
        <w:t>14-12: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 w:rsidRPr="007D6152">
        <w:t>library</w:t>
      </w:r>
      <w:r w:rsidR="00785AC6">
        <w:t xml:space="preserve"> </w:t>
      </w:r>
      <w:r>
        <w:t>crate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</w:p>
    <w:p w14:paraId="1A881CD3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build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directory!</w:t>
      </w:r>
    </w:p>
    <w:p w14:paraId="72C68684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45237B2D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7D3945A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93350B3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0.68</w:t>
      </w:r>
      <w:r>
        <w:t xml:space="preserve"> </w:t>
      </w:r>
      <w:r w:rsidR="00FD1E86" w:rsidRPr="00785AC6">
        <w:t>secs</w:t>
      </w:r>
    </w:p>
    <w:p w14:paraId="60AB9BE5" w14:textId="77777777" w:rsidR="00FD1E86" w:rsidRDefault="00FD1E86" w:rsidP="00FD1E86">
      <w:pPr>
        <w:pStyle w:val="Body"/>
      </w:pPr>
      <w:r>
        <w:t>Note</w:t>
      </w:r>
      <w:r w:rsidR="00785AC6">
        <w:t xml:space="preserve"> </w:t>
      </w:r>
      <w:r>
        <w:t>that</w:t>
      </w:r>
      <w:r w:rsidR="00785AC6">
        <w:t xml:space="preserve"> </w:t>
      </w:r>
      <w:r>
        <w:t>this</w:t>
      </w:r>
      <w:r w:rsidR="00785AC6">
        <w:t xml:space="preserve"> </w:t>
      </w:r>
      <w:r>
        <w:t>builds</w:t>
      </w:r>
      <w:r w:rsidR="00785AC6">
        <w:t xml:space="preserve"> </w:t>
      </w:r>
      <w:r>
        <w:t>both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adder/add-one</w:t>
      </w:r>
      <w:r>
        <w:t>.</w:t>
      </w:r>
      <w:r w:rsidR="00785AC6">
        <w:t xml:space="preserve"> </w:t>
      </w:r>
      <w:r>
        <w:t>Now</w:t>
      </w:r>
      <w:r w:rsidR="00785AC6">
        <w:t xml:space="preserve"> </w:t>
      </w:r>
      <w:r>
        <w:t>your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should</w:t>
      </w:r>
      <w:r w:rsidR="00785AC6">
        <w:t xml:space="preserve"> </w:t>
      </w:r>
      <w:r>
        <w:t>have</w:t>
      </w:r>
      <w:r w:rsidR="00785AC6">
        <w:t xml:space="preserve"> </w:t>
      </w:r>
      <w:r>
        <w:t>these</w:t>
      </w:r>
      <w:r w:rsidR="00785AC6">
        <w:t xml:space="preserve"> </w:t>
      </w:r>
      <w:r>
        <w:t>files:</w:t>
      </w:r>
    </w:p>
    <w:p w14:paraId="32889B3A" w14:textId="77777777" w:rsidR="00FD1E86" w:rsidRPr="00785AC6" w:rsidRDefault="00FD1E86" w:rsidP="007D6152">
      <w:pPr>
        <w:pStyle w:val="CodeA"/>
      </w:pPr>
      <w:r w:rsidRPr="00785AC6">
        <w:t>├──</w:t>
      </w:r>
      <w:r w:rsidR="00785AC6">
        <w:t xml:space="preserve"> </w:t>
      </w:r>
      <w:r w:rsidRPr="00785AC6">
        <w:t>Cargo.lock</w:t>
      </w:r>
    </w:p>
    <w:p w14:paraId="3DB7BD4A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Cargo.toml</w:t>
      </w:r>
    </w:p>
    <w:p w14:paraId="4CE582B8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add-one</w:t>
      </w:r>
    </w:p>
    <w:p w14:paraId="1BD4A796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├──</w:t>
      </w:r>
      <w:r w:rsidR="00785AC6">
        <w:t xml:space="preserve"> </w:t>
      </w:r>
      <w:r w:rsidRPr="00785AC6">
        <w:t>Cargo.toml</w:t>
      </w:r>
    </w:p>
    <w:p w14:paraId="482DD7B2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src</w:t>
      </w:r>
    </w:p>
    <w:p w14:paraId="21B895F7" w14:textId="77777777" w:rsidR="00FD1E86" w:rsidRPr="00785AC6" w:rsidRDefault="00FD1E86" w:rsidP="00785AC6">
      <w:pPr>
        <w:pStyle w:val="CodeB"/>
      </w:pPr>
      <w:r w:rsidRPr="00785AC6">
        <w:lastRenderedPageBreak/>
        <w:t>│</w:t>
      </w:r>
      <w:r w:rsidR="00785AC6">
        <w:t xml:space="preserve">       </w:t>
      </w:r>
      <w:r w:rsidRPr="00785AC6">
        <w:t>└──</w:t>
      </w:r>
      <w:r w:rsidR="00785AC6">
        <w:t xml:space="preserve"> </w:t>
      </w:r>
      <w:r w:rsidRPr="00785AC6">
        <w:t>lib.rs</w:t>
      </w:r>
    </w:p>
    <w:p w14:paraId="415DF774" w14:textId="77777777" w:rsidR="00FD1E86" w:rsidRPr="00785AC6" w:rsidRDefault="00FD1E86" w:rsidP="00785AC6">
      <w:pPr>
        <w:pStyle w:val="CodeB"/>
      </w:pPr>
      <w:r w:rsidRPr="00785AC6">
        <w:t>├──</w:t>
      </w:r>
      <w:r w:rsidR="00785AC6">
        <w:t xml:space="preserve"> </w:t>
      </w:r>
      <w:r w:rsidRPr="00785AC6">
        <w:t>src</w:t>
      </w:r>
    </w:p>
    <w:p w14:paraId="4CEAE4FF" w14:textId="77777777" w:rsidR="00FD1E86" w:rsidRPr="00785AC6" w:rsidRDefault="00FD1E86" w:rsidP="00785AC6">
      <w:pPr>
        <w:pStyle w:val="CodeB"/>
      </w:pPr>
      <w:r w:rsidRPr="00785AC6">
        <w:t>│</w:t>
      </w:r>
      <w:r w:rsidR="00785AC6">
        <w:t xml:space="preserve">   </w:t>
      </w:r>
      <w:r w:rsidRPr="00785AC6">
        <w:t>└──</w:t>
      </w:r>
      <w:r w:rsidR="00785AC6">
        <w:t xml:space="preserve"> </w:t>
      </w:r>
      <w:r w:rsidRPr="00785AC6">
        <w:t>main.rs</w:t>
      </w:r>
    </w:p>
    <w:p w14:paraId="6A5FEBE4" w14:textId="77777777" w:rsidR="00FD1E86" w:rsidRPr="00785AC6" w:rsidRDefault="00FD1E86" w:rsidP="007D6152">
      <w:pPr>
        <w:pStyle w:val="CodeC"/>
      </w:pPr>
      <w:r w:rsidRPr="00785AC6">
        <w:t>└──</w:t>
      </w:r>
      <w:r w:rsidR="00785AC6">
        <w:t xml:space="preserve"> </w:t>
      </w:r>
      <w:r w:rsidRPr="00785AC6">
        <w:t>target</w:t>
      </w:r>
    </w:p>
    <w:p w14:paraId="7CE9812F" w14:textId="77777777" w:rsidR="00FD1E86" w:rsidRDefault="00FD1E86" w:rsidP="00844398">
      <w:pPr>
        <w:pStyle w:val="Body"/>
        <w:rPr>
          <w:szCs w:val="24"/>
        </w:rPr>
      </w:pP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level;</w:t>
      </w:r>
      <w:r w:rsidR="00785AC6">
        <w:t xml:space="preserve"> </w:t>
      </w:r>
      <w:r w:rsidRPr="00FD1E86">
        <w:rPr>
          <w:rStyle w:val="EmphasisItalic"/>
        </w:rPr>
        <w:t>add-one</w:t>
      </w:r>
      <w:r w:rsidR="00785AC6">
        <w:t xml:space="preserve"> </w:t>
      </w:r>
      <w:r>
        <w:t>doesn’t</w:t>
      </w:r>
      <w:r w:rsidR="00785AC6">
        <w:t xml:space="preserve"> </w:t>
      </w:r>
      <w:r>
        <w:t>have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Even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go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>
        <w:t>,</w:t>
      </w:r>
      <w:r w:rsidR="00785AC6">
        <w:t xml:space="preserve"> </w:t>
      </w:r>
      <w:r>
        <w:t>the</w:t>
      </w:r>
      <w:r w:rsidR="00785AC6">
        <w:t xml:space="preserve"> </w:t>
      </w:r>
      <w:r>
        <w:t>compiled</w:t>
      </w:r>
      <w:r w:rsidR="00785AC6">
        <w:t xml:space="preserve"> </w:t>
      </w:r>
      <w:r>
        <w:t>artifacts</w:t>
      </w:r>
      <w:r w:rsidR="00785AC6">
        <w:t xml:space="preserve"> </w:t>
      </w:r>
      <w:r>
        <w:t>end</w:t>
      </w:r>
      <w:r w:rsidR="00785AC6">
        <w:t xml:space="preserve"> </w:t>
      </w:r>
      <w:r>
        <w:t>up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adder/target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 w:rsidRPr="00FD1E86">
        <w:rPr>
          <w:rStyle w:val="EmphasisItalic"/>
        </w:rPr>
        <w:t>adder/add-one/target</w:t>
      </w:r>
      <w:r>
        <w:t>.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depend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If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had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would</w:t>
      </w:r>
      <w:r w:rsidR="00785AC6">
        <w:t xml:space="preserve"> </w:t>
      </w:r>
      <w:r>
        <w:t>have</w:t>
      </w:r>
      <w:r w:rsidR="00785AC6">
        <w:t xml:space="preserve"> </w:t>
      </w:r>
      <w:r>
        <w:t>to</w:t>
      </w:r>
      <w:r w:rsidR="00785AC6">
        <w:t xml:space="preserve"> </w:t>
      </w:r>
      <w:r>
        <w:t>recompile</w:t>
      </w:r>
      <w:r w:rsidR="00785AC6">
        <w:t xml:space="preserve"> </w:t>
      </w:r>
      <w:r>
        <w:t>each</w:t>
      </w:r>
      <w:r w:rsidR="00785AC6">
        <w:t xml:space="preserve"> </w:t>
      </w:r>
      <w:r>
        <w:t>other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have</w:t>
      </w:r>
      <w:r w:rsidR="00785AC6">
        <w:t xml:space="preserve"> </w:t>
      </w:r>
      <w:r>
        <w:t>the</w:t>
      </w:r>
      <w:r w:rsidR="00785AC6">
        <w:t xml:space="preserve"> </w:t>
      </w:r>
      <w:r>
        <w:t>artifacts</w:t>
      </w:r>
      <w:r w:rsidR="00785AC6">
        <w:t xml:space="preserve"> </w:t>
      </w:r>
      <w:r>
        <w:t>in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directory.</w:t>
      </w:r>
      <w:r w:rsidR="00785AC6">
        <w:t xml:space="preserve"> </w:t>
      </w:r>
      <w:r>
        <w:t>By</w:t>
      </w:r>
      <w:r w:rsidR="00785AC6">
        <w:t xml:space="preserve"> </w:t>
      </w:r>
      <w:r>
        <w:t>sharing</w:t>
      </w:r>
      <w:r w:rsidR="00785AC6">
        <w:t xml:space="preserve"> </w:t>
      </w:r>
      <w:r>
        <w:t>one</w:t>
      </w:r>
      <w:r w:rsidR="00785AC6">
        <w:t xml:space="preserve"> </w:t>
      </w:r>
      <w:r w:rsidRPr="00FD1E86">
        <w:rPr>
          <w:rStyle w:val="EmphasisItalic"/>
        </w:rPr>
        <w:t>target</w:t>
      </w:r>
      <w:r w:rsidR="00785AC6">
        <w:t xml:space="preserve"> </w:t>
      </w:r>
      <w:r>
        <w:t>directory,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avoid</w:t>
      </w:r>
      <w:r w:rsidR="00785AC6">
        <w:t xml:space="preserve"> </w:t>
      </w:r>
      <w:r>
        <w:t>rebuilding</w:t>
      </w:r>
      <w:r w:rsidR="00785AC6">
        <w:t xml:space="preserve"> </w:t>
      </w:r>
      <w:r>
        <w:t>the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more</w:t>
      </w:r>
      <w:r w:rsidR="00785AC6">
        <w:t xml:space="preserve"> </w:t>
      </w:r>
      <w:r>
        <w:t>than</w:t>
      </w:r>
      <w:r w:rsidR="00785AC6">
        <w:t xml:space="preserve"> </w:t>
      </w:r>
      <w:r>
        <w:t>necessary.</w:t>
      </w:r>
      <w:r w:rsidR="00785AC6">
        <w:t xml:space="preserve"> </w:t>
      </w:r>
    </w:p>
    <w:p w14:paraId="250DF5D7" w14:textId="77777777" w:rsidR="00FD1E86" w:rsidRDefault="00FD1E86" w:rsidP="00785AC6">
      <w:pPr>
        <w:pStyle w:val="HeadC"/>
      </w:pPr>
      <w:bookmarkStart w:id="17" w:name="depending-on-an-external-crate-in-a-work"/>
      <w:bookmarkEnd w:id="17"/>
      <w:r>
        <w:t>Depending</w:t>
      </w:r>
      <w:r w:rsidR="00785AC6">
        <w:t xml:space="preserve"> </w:t>
      </w:r>
      <w:r>
        <w:t>on</w:t>
      </w:r>
      <w:r w:rsidR="00785AC6">
        <w:t xml:space="preserve"> </w:t>
      </w:r>
      <w:r>
        <w:t>an</w:t>
      </w:r>
      <w:r w:rsidR="00785AC6">
        <w:t xml:space="preserve"> </w:t>
      </w:r>
      <w:r>
        <w:t>External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239D060F" w14:textId="77777777" w:rsidR="00FD1E86" w:rsidRDefault="00FD1E86" w:rsidP="007D6152">
      <w:pPr>
        <w:pStyle w:val="BodyFirst"/>
      </w:pPr>
      <w:r>
        <w:t>Also</w:t>
      </w:r>
      <w:r w:rsidR="00785AC6">
        <w:t xml:space="preserve"> </w:t>
      </w:r>
      <w:r>
        <w:t>notice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has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rather</w:t>
      </w:r>
      <w:r w:rsidR="00785AC6">
        <w:t xml:space="preserve"> </w:t>
      </w:r>
      <w:r>
        <w:t>than</w:t>
      </w:r>
      <w:r w:rsidR="00785AC6">
        <w:t xml:space="preserve"> </w:t>
      </w:r>
      <w:r>
        <w:t>having</w:t>
      </w:r>
      <w:r w:rsidR="00785AC6">
        <w:t xml:space="preserve"> </w:t>
      </w:r>
      <w:r>
        <w:t>a</w:t>
      </w:r>
      <w:r w:rsidR="00785AC6">
        <w:t xml:space="preserve"> </w:t>
      </w:r>
      <w:r>
        <w:t>top-level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This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>
        <w:t>all</w:t>
      </w:r>
      <w:r w:rsidR="00785AC6">
        <w:t xml:space="preserve"> </w:t>
      </w:r>
      <w:r>
        <w:t>dependencies.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both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and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>
        <w:t>,</w:t>
      </w:r>
      <w:r w:rsidR="00785AC6">
        <w:t xml:space="preserve"> </w:t>
      </w:r>
      <w:r>
        <w:t>Cargo</w:t>
      </w:r>
      <w:r w:rsidR="00785AC6">
        <w:t xml:space="preserve"> </w:t>
      </w:r>
      <w:r>
        <w:t>will</w:t>
      </w:r>
      <w:r w:rsidR="00785AC6">
        <w:t xml:space="preserve"> </w:t>
      </w:r>
      <w:r>
        <w:t>resolve</w:t>
      </w:r>
      <w:r w:rsidR="00785AC6">
        <w:t xml:space="preserve"> </w:t>
      </w:r>
      <w:r>
        <w:t>both</w:t>
      </w:r>
      <w:r w:rsidR="00785AC6">
        <w:t xml:space="preserve"> </w:t>
      </w:r>
      <w:r>
        <w:t>of</w:t>
      </w:r>
      <w:r w:rsidR="00785AC6">
        <w:t xml:space="preserve"> </w:t>
      </w:r>
      <w:r>
        <w:t>those</w:t>
      </w:r>
      <w:r w:rsidR="00785AC6">
        <w:t xml:space="preserve"> </w:t>
      </w:r>
      <w:r>
        <w:t>to</w:t>
      </w:r>
      <w:r w:rsidR="00785AC6">
        <w:t xml:space="preserve"> </w:t>
      </w:r>
      <w:r>
        <w:t>one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and</w:t>
      </w:r>
      <w:r w:rsidR="00785AC6">
        <w:t xml:space="preserve"> </w:t>
      </w:r>
      <w:r>
        <w:t>record</w:t>
      </w:r>
      <w:r w:rsidR="00785AC6">
        <w:t xml:space="preserve"> </w:t>
      </w:r>
      <w:r>
        <w:t>that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one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.</w:t>
      </w:r>
      <w:r w:rsidR="00785AC6">
        <w:t xml:space="preserve"> </w:t>
      </w:r>
      <w:r>
        <w:t>Making</w:t>
      </w:r>
      <w:r w:rsidR="00785AC6">
        <w:t xml:space="preserve"> </w:t>
      </w:r>
      <w:r>
        <w:t>all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dependencies</w:t>
      </w:r>
      <w:r w:rsidR="00785AC6">
        <w:t xml:space="preserve"> </w:t>
      </w:r>
      <w:r>
        <w:t>means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always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  <w:r w:rsidR="00785AC6">
        <w:t xml:space="preserve"> </w:t>
      </w:r>
      <w:r>
        <w:t>Let’s</w:t>
      </w:r>
      <w:r w:rsidR="00785AC6">
        <w:t xml:space="preserve"> </w:t>
      </w:r>
      <w:r>
        <w:t>try</w:t>
      </w:r>
      <w:r w:rsidR="00785AC6">
        <w:t xml:space="preserve"> </w:t>
      </w:r>
      <w:r>
        <w:t>this</w:t>
      </w:r>
      <w:r w:rsidR="00785AC6">
        <w:t xml:space="preserve"> </w:t>
      </w:r>
      <w:r>
        <w:t>out</w:t>
      </w:r>
      <w:r w:rsidR="00785AC6">
        <w:t xml:space="preserve"> </w:t>
      </w:r>
      <w:r>
        <w:t>now.</w:t>
      </w:r>
    </w:p>
    <w:p w14:paraId="59FE35D4" w14:textId="77777777" w:rsidR="00FD1E86" w:rsidRDefault="00FD1E86" w:rsidP="00FD1E86">
      <w:pPr>
        <w:pStyle w:val="Body"/>
      </w:pP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[dependencies]</w:t>
      </w:r>
      <w:r w:rsidR="00785AC6">
        <w:t xml:space="preserve"> </w:t>
      </w:r>
      <w:r>
        <w:t>section</w:t>
      </w:r>
      <w:r w:rsidR="00785AC6">
        <w:t xml:space="preserve"> </w:t>
      </w:r>
      <w:r>
        <w:t>in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use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crate:</w:t>
      </w:r>
    </w:p>
    <w:p w14:paraId="0863F1B1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</w:t>
      </w:r>
      <w:proofErr w:type="spellStart"/>
      <w:r>
        <w:t>Cargo.toml</w:t>
      </w:r>
      <w:proofErr w:type="spellEnd"/>
    </w:p>
    <w:p w14:paraId="7D3BC773" w14:textId="77777777" w:rsidR="00FD1E86" w:rsidRPr="00785AC6" w:rsidRDefault="00FD1E86" w:rsidP="007D6152">
      <w:pPr>
        <w:pStyle w:val="CodeA"/>
      </w:pPr>
      <w:r w:rsidRPr="00785AC6">
        <w:t>[dependencies]</w:t>
      </w:r>
    </w:p>
    <w:p w14:paraId="795F70CC" w14:textId="77777777" w:rsidR="00FD1E86" w:rsidRPr="00785AC6" w:rsidRDefault="00FD1E86" w:rsidP="00785AC6">
      <w:pPr>
        <w:pStyle w:val="CodeB"/>
      </w:pPr>
    </w:p>
    <w:p w14:paraId="5D774336" w14:textId="77777777" w:rsidR="00FD1E86" w:rsidRPr="00785AC6" w:rsidRDefault="00FD1E86" w:rsidP="007D6152">
      <w:pPr>
        <w:pStyle w:val="CodeC"/>
      </w:pPr>
      <w:r w:rsidRPr="00785AC6">
        <w:t>rand</w:t>
      </w:r>
      <w:r w:rsidR="00785AC6">
        <w:t xml:space="preserve"> </w:t>
      </w:r>
      <w:r w:rsidRPr="00785AC6">
        <w:t>=</w:t>
      </w:r>
      <w:r w:rsidR="00785AC6">
        <w:t xml:space="preserve"> </w:t>
      </w:r>
      <w:r w:rsidRPr="00785AC6">
        <w:t>"0.3.14"</w:t>
      </w:r>
    </w:p>
    <w:p w14:paraId="435A4742" w14:textId="77777777" w:rsidR="00FD1E86" w:rsidRDefault="00FD1E86" w:rsidP="00FD1E86">
      <w:pPr>
        <w:pStyle w:val="Body"/>
      </w:pP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now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add-one/</w:t>
      </w:r>
      <w:proofErr w:type="spellStart"/>
      <w:r w:rsidRPr="00FD1E86">
        <w:rPr>
          <w:rStyle w:val="EmphasisItalic"/>
        </w:rPr>
        <w:t>src</w:t>
      </w:r>
      <w:proofErr w:type="spellEnd"/>
      <w:r w:rsidRPr="00FD1E86">
        <w:rPr>
          <w:rStyle w:val="EmphasisItalic"/>
        </w:rPr>
        <w:t>/lib.rs</w:t>
      </w:r>
      <w:r>
        <w:t>,</w:t>
      </w:r>
      <w:r w:rsidR="00785AC6">
        <w:t xml:space="preserve"> </w:t>
      </w:r>
      <w:r>
        <w:t>and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>
        <w:t>whole</w:t>
      </w:r>
      <w:r w:rsidR="00785AC6">
        <w:t xml:space="preserve"> </w:t>
      </w:r>
      <w:r>
        <w:t>workspace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build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</w:t>
      </w:r>
      <w:r w:rsidR="00785AC6">
        <w:t xml:space="preserve"> </w:t>
      </w:r>
      <w:r>
        <w:t>will</w:t>
      </w:r>
      <w:r w:rsidR="00785AC6">
        <w:t xml:space="preserve"> </w:t>
      </w:r>
      <w:r>
        <w:t>bring</w:t>
      </w:r>
      <w:r w:rsidR="00785AC6">
        <w:t xml:space="preserve"> </w:t>
      </w:r>
      <w:r>
        <w:t>in</w:t>
      </w:r>
      <w:r w:rsidR="00785AC6">
        <w:t xml:space="preserve"> </w:t>
      </w:r>
      <w:r>
        <w:t>and</w:t>
      </w:r>
      <w:r w:rsidR="00785AC6">
        <w:t xml:space="preserve"> </w:t>
      </w:r>
      <w:r>
        <w:t>compile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crate:</w:t>
      </w:r>
    </w:p>
    <w:p w14:paraId="796C843E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531A33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Updating</w:t>
      </w:r>
      <w:r>
        <w:t xml:space="preserve"> </w:t>
      </w:r>
      <w:r w:rsidR="00FD1E86" w:rsidRPr="00785AC6">
        <w:t>registry</w:t>
      </w:r>
      <w:r>
        <w:t xml:space="preserve"> </w:t>
      </w:r>
      <w:r w:rsidR="00FD1E86" w:rsidRPr="00785AC6">
        <w:t>`https://github.com/rust-lang/crates.io-index`</w:t>
      </w:r>
    </w:p>
    <w:p w14:paraId="2F360AB8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745F32F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...snip...</w:t>
      </w:r>
    </w:p>
    <w:p w14:paraId="618F30B5" w14:textId="77777777" w:rsidR="00FD1E86" w:rsidRPr="00785AC6" w:rsidRDefault="00785AC6" w:rsidP="00785AC6">
      <w:pPr>
        <w:pStyle w:val="CodeB"/>
      </w:pPr>
      <w:r>
        <w:lastRenderedPageBreak/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rand</w:t>
      </w:r>
      <w:r>
        <w:t xml:space="preserve"> </w:t>
      </w:r>
      <w:r w:rsidR="00FD1E86" w:rsidRPr="00785AC6">
        <w:t>v0.3.14</w:t>
      </w:r>
    </w:p>
    <w:p w14:paraId="4D4C796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add-one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(file:///projects/adder/add-one)</w:t>
      </w:r>
    </w:p>
    <w:p w14:paraId="09DA429B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1539F427" w14:textId="77777777" w:rsidR="00FD1E86" w:rsidRPr="00785AC6" w:rsidRDefault="00785AC6" w:rsidP="007D6152">
      <w:pPr>
        <w:pStyle w:val="CodeC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10.18</w:t>
      </w:r>
      <w:r>
        <w:t xml:space="preserve"> </w:t>
      </w:r>
      <w:r w:rsidR="00FD1E86" w:rsidRPr="00785AC6">
        <w:t>secs</w:t>
      </w:r>
    </w:p>
    <w:p w14:paraId="6B58265A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 w:rsidR="00785AC6">
        <w:t xml:space="preserve"> </w:t>
      </w:r>
      <w:r>
        <w:t>now</w:t>
      </w:r>
      <w:r w:rsidR="00785AC6">
        <w:t xml:space="preserve"> </w:t>
      </w:r>
      <w:r>
        <w:t>contains</w:t>
      </w:r>
      <w:r w:rsidR="00785AC6">
        <w:t xml:space="preserve"> </w:t>
      </w:r>
      <w:r>
        <w:t>information</w:t>
      </w:r>
      <w:r w:rsidR="00785AC6">
        <w:t xml:space="preserve"> </w:t>
      </w:r>
      <w:r>
        <w:t>about</w:t>
      </w:r>
      <w:r w:rsidR="00785AC6">
        <w:t xml:space="preserve"> </w:t>
      </w:r>
      <w:r w:rsidRPr="00785AC6">
        <w:rPr>
          <w:rStyle w:val="Literal"/>
        </w:rPr>
        <w:t>add-one</w:t>
      </w:r>
      <w:r>
        <w:t>’s</w:t>
      </w:r>
      <w:r w:rsidR="00785AC6">
        <w:t xml:space="preserve"> </w:t>
      </w:r>
      <w:r>
        <w:t>dependency</w:t>
      </w:r>
      <w:r w:rsidR="00785AC6">
        <w:t xml:space="preserve"> </w:t>
      </w:r>
      <w:r>
        <w:t>on</w:t>
      </w:r>
      <w:r w:rsidR="00785AC6">
        <w:t xml:space="preserve"> </w:t>
      </w:r>
      <w:r w:rsidRPr="00785AC6">
        <w:rPr>
          <w:rStyle w:val="Literal"/>
        </w:rPr>
        <w:t>rand</w:t>
      </w:r>
      <w:r>
        <w:t>.</w:t>
      </w:r>
      <w:r w:rsidR="00785AC6">
        <w:t xml:space="preserve"> </w:t>
      </w:r>
      <w:r>
        <w:t>However,</w:t>
      </w:r>
      <w:r w:rsidR="00785AC6">
        <w:t xml:space="preserve"> </w:t>
      </w:r>
      <w:r>
        <w:t>even</w:t>
      </w:r>
      <w:r w:rsidR="00785AC6">
        <w:t xml:space="preserve"> </w:t>
      </w:r>
      <w:r>
        <w:t>though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used</w:t>
      </w:r>
      <w:r w:rsidR="00785AC6">
        <w:t xml:space="preserve"> </w:t>
      </w:r>
      <w:r>
        <w:t>somewhere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can’t</w:t>
      </w:r>
      <w:r w:rsidR="00785AC6">
        <w:t xml:space="preserve"> </w:t>
      </w:r>
      <w:r>
        <w:t>use</w:t>
      </w:r>
      <w:r w:rsidR="00785AC6">
        <w:t xml:space="preserve"> </w:t>
      </w:r>
      <w:r>
        <w:t>it</w:t>
      </w:r>
      <w:r w:rsidR="00785AC6">
        <w:t xml:space="preserve"> </w:t>
      </w:r>
      <w:r>
        <w:t>in</w:t>
      </w:r>
      <w:r w:rsidR="00785AC6">
        <w:t xml:space="preserve"> </w:t>
      </w:r>
      <w:r>
        <w:t>other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unless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their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extern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crate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rand;</w:t>
      </w:r>
      <w:r w:rsidR="00785AC6">
        <w:t xml:space="preserve"> </w:t>
      </w:r>
      <w:r>
        <w:t>to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crate,</w:t>
      </w:r>
      <w:r w:rsidR="00785AC6">
        <w:t xml:space="preserve"> </w:t>
      </w: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we’ll</w:t>
      </w:r>
      <w:r w:rsidR="00785AC6">
        <w:t xml:space="preserve"> </w:t>
      </w:r>
      <w:r>
        <w:t>get</w:t>
      </w:r>
      <w:r w:rsidR="00785AC6">
        <w:t xml:space="preserve"> </w:t>
      </w:r>
      <w:r>
        <w:t>an</w:t>
      </w:r>
      <w:r w:rsidR="00785AC6">
        <w:t xml:space="preserve"> </w:t>
      </w:r>
      <w:r>
        <w:t>error:</w:t>
      </w:r>
    </w:p>
    <w:p w14:paraId="2FC42EA7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build</w:t>
      </w:r>
    </w:p>
    <w:p w14:paraId="143E7C2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3C2CF86C" w14:textId="77777777" w:rsidR="00FD1E86" w:rsidRPr="00785AC6" w:rsidRDefault="00FD1E86" w:rsidP="00785AC6">
      <w:pPr>
        <w:pStyle w:val="CodeB"/>
      </w:pPr>
      <w:r w:rsidRPr="00785AC6">
        <w:t>error[E0463]:</w:t>
      </w:r>
      <w:r w:rsidR="00785AC6">
        <w:t xml:space="preserve"> </w:t>
      </w:r>
      <w:r w:rsidRPr="00785AC6">
        <w:t>can't</w:t>
      </w:r>
      <w:r w:rsidR="00785AC6">
        <w:t xml:space="preserve"> </w:t>
      </w:r>
      <w:r w:rsidRPr="00785AC6">
        <w:t>find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for</w:t>
      </w:r>
      <w:r w:rsidR="00785AC6">
        <w:t xml:space="preserve"> </w:t>
      </w:r>
      <w:r w:rsidRPr="00785AC6">
        <w:t>`rand`</w:t>
      </w:r>
    </w:p>
    <w:p w14:paraId="2443196F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--&gt;</w:t>
      </w:r>
      <w:r>
        <w:t xml:space="preserve"> </w:t>
      </w:r>
      <w:r w:rsidR="00FD1E86" w:rsidRPr="00785AC6">
        <w:t>src/main.rs:1:1</w:t>
      </w:r>
    </w:p>
    <w:p w14:paraId="3D3374C4" w14:textId="77777777" w:rsidR="00FD1E86" w:rsidRPr="00785AC6" w:rsidRDefault="00785AC6" w:rsidP="00785AC6">
      <w:pPr>
        <w:pStyle w:val="CodeB"/>
      </w:pPr>
      <w:r>
        <w:t xml:space="preserve">  </w:t>
      </w:r>
      <w:r w:rsidR="00FD1E86" w:rsidRPr="00785AC6">
        <w:t>|</w:t>
      </w:r>
    </w:p>
    <w:p w14:paraId="7A135AF1" w14:textId="77777777" w:rsidR="00FD1E86" w:rsidRPr="00785AC6" w:rsidRDefault="00FD1E86" w:rsidP="00785AC6">
      <w:pPr>
        <w:pStyle w:val="CodeB"/>
      </w:pPr>
      <w:r w:rsidRPr="00785AC6">
        <w:t>1</w:t>
      </w:r>
      <w:r w:rsidR="00785AC6">
        <w:t xml:space="preserve"> </w:t>
      </w:r>
      <w:r w:rsidRPr="00785AC6">
        <w:t>|</w:t>
      </w:r>
      <w:r w:rsidR="00785AC6">
        <w:t xml:space="preserve"> </w:t>
      </w:r>
      <w:r w:rsidRPr="00785AC6">
        <w:t>extern</w:t>
      </w:r>
      <w:r w:rsidR="00785AC6">
        <w:t xml:space="preserve"> </w:t>
      </w:r>
      <w:r w:rsidRPr="00785AC6">
        <w:t>crate</w:t>
      </w:r>
      <w:r w:rsidR="00785AC6">
        <w:t xml:space="preserve"> </w:t>
      </w:r>
      <w:r w:rsidRPr="00785AC6">
        <w:t>rand;</w:t>
      </w:r>
    </w:p>
    <w:p w14:paraId="5394C44A" w14:textId="77777777" w:rsidR="00FD1E86" w:rsidRPr="00785AC6" w:rsidRDefault="00785AC6" w:rsidP="007D6152">
      <w:pPr>
        <w:pStyle w:val="CodeC"/>
      </w:pPr>
      <w:r>
        <w:t xml:space="preserve">  </w:t>
      </w:r>
      <w:r w:rsidR="00FD1E86" w:rsidRPr="00785AC6">
        <w:t>|</w:t>
      </w:r>
      <w:r>
        <w:t xml:space="preserve"> </w:t>
      </w:r>
      <w:r w:rsidR="00FD1E86" w:rsidRPr="00785AC6">
        <w:t>^^^^^^^^^^^^^^^^^^^</w:t>
      </w:r>
      <w:r>
        <w:t xml:space="preserve"> </w:t>
      </w:r>
      <w:r w:rsidR="00FD1E86" w:rsidRPr="00785AC6">
        <w:t>can't</w:t>
      </w:r>
      <w:r>
        <w:t xml:space="preserve"> </w:t>
      </w:r>
      <w:r w:rsidR="00FD1E86" w:rsidRPr="00785AC6">
        <w:t>find</w:t>
      </w:r>
      <w:r>
        <w:t xml:space="preserve"> </w:t>
      </w:r>
      <w:r w:rsidR="00FD1E86" w:rsidRPr="00785AC6">
        <w:t>crate</w:t>
      </w:r>
    </w:p>
    <w:p w14:paraId="0D3B24BA" w14:textId="77777777" w:rsidR="00FD1E86" w:rsidRDefault="00FD1E86" w:rsidP="00FD1E86">
      <w:pPr>
        <w:pStyle w:val="Body"/>
      </w:pPr>
      <w:r>
        <w:t>To</w:t>
      </w:r>
      <w:r w:rsidR="00785AC6">
        <w:t xml:space="preserve"> </w:t>
      </w:r>
      <w:r>
        <w:t>fix</w:t>
      </w:r>
      <w:r w:rsidR="00785AC6">
        <w:t xml:space="preserve"> </w:t>
      </w:r>
      <w:r>
        <w:t>this,</w:t>
      </w:r>
      <w:r w:rsidR="00785AC6">
        <w:t xml:space="preserve"> </w:t>
      </w:r>
      <w:r>
        <w:t>edit</w:t>
      </w:r>
      <w:r w:rsidR="00785AC6">
        <w:t xml:space="preserve"> </w:t>
      </w:r>
      <w:proofErr w:type="spellStart"/>
      <w:r w:rsidRPr="00FD1E86">
        <w:rPr>
          <w:rStyle w:val="EmphasisItalic"/>
        </w:rPr>
        <w:t>Cargo.toml</w:t>
      </w:r>
      <w:proofErr w:type="spellEnd"/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indicate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dependency</w:t>
      </w:r>
      <w:r w:rsidR="00785AC6">
        <w:t xml:space="preserve"> </w:t>
      </w:r>
      <w:r>
        <w:t>for</w:t>
      </w:r>
      <w:r w:rsidR="00785AC6">
        <w:t xml:space="preserve"> </w:t>
      </w:r>
      <w:r>
        <w:t>that</w:t>
      </w:r>
      <w:r w:rsidR="00785AC6">
        <w:t xml:space="preserve"> </w:t>
      </w:r>
      <w:r>
        <w:t>crate</w:t>
      </w:r>
      <w:r w:rsidR="00785AC6">
        <w:t xml:space="preserve"> </w:t>
      </w:r>
      <w:r>
        <w:t>as</w:t>
      </w:r>
      <w:r w:rsidR="00785AC6">
        <w:t xml:space="preserve"> </w:t>
      </w:r>
      <w:r>
        <w:t>well.</w:t>
      </w:r>
      <w:r w:rsidR="00785AC6">
        <w:t xml:space="preserve"> </w:t>
      </w:r>
      <w:r>
        <w:t>Building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add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to</w:t>
      </w:r>
      <w:r w:rsidR="00785AC6">
        <w:t xml:space="preserve"> </w:t>
      </w:r>
      <w:r>
        <w:t>the</w:t>
      </w:r>
      <w:r w:rsidR="00785AC6">
        <w:t xml:space="preserve"> </w:t>
      </w:r>
      <w:r>
        <w:t>list</w:t>
      </w:r>
      <w:r w:rsidR="00785AC6">
        <w:t xml:space="preserve"> </w:t>
      </w:r>
      <w:r>
        <w:t>of</w:t>
      </w:r>
      <w:r w:rsidR="00785AC6">
        <w:t xml:space="preserve"> </w:t>
      </w:r>
      <w:r>
        <w:t>dependencies</w:t>
      </w:r>
      <w:r w:rsidR="00785AC6">
        <w:t xml:space="preserve"> </w:t>
      </w:r>
      <w:r>
        <w:t>for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in</w:t>
      </w:r>
      <w:r w:rsidR="00785AC6">
        <w:t xml:space="preserve"> </w:t>
      </w:r>
      <w:proofErr w:type="spellStart"/>
      <w:r w:rsidRPr="00FD1E86">
        <w:rPr>
          <w:rStyle w:val="EmphasisItalic"/>
        </w:rPr>
        <w:t>Cargo.lock</w:t>
      </w:r>
      <w:proofErr w:type="spellEnd"/>
      <w:r>
        <w:t>,</w:t>
      </w:r>
      <w:r w:rsidR="00785AC6">
        <w:t xml:space="preserve"> </w:t>
      </w:r>
      <w:r>
        <w:t>but</w:t>
      </w:r>
      <w:r w:rsidR="00785AC6">
        <w:t xml:space="preserve"> </w:t>
      </w:r>
      <w:r>
        <w:t>no</w:t>
      </w:r>
      <w:r w:rsidR="00785AC6">
        <w:t xml:space="preserve"> </w:t>
      </w:r>
      <w:r>
        <w:t>additional</w:t>
      </w:r>
      <w:r w:rsidR="00785AC6">
        <w:t xml:space="preserve"> </w:t>
      </w:r>
      <w:r>
        <w:t>copies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downloaded.</w:t>
      </w:r>
      <w:r w:rsidR="00785AC6">
        <w:t xml:space="preserve"> </w:t>
      </w:r>
      <w:r>
        <w:t>Cargo</w:t>
      </w:r>
      <w:r w:rsidR="00785AC6">
        <w:t xml:space="preserve"> </w:t>
      </w:r>
      <w:r>
        <w:t>has</w:t>
      </w:r>
      <w:r w:rsidR="00785AC6">
        <w:t xml:space="preserve"> </w:t>
      </w:r>
      <w:r>
        <w:t>ensured</w:t>
      </w:r>
      <w:r w:rsidR="00785AC6">
        <w:t xml:space="preserve"> </w:t>
      </w:r>
      <w:r>
        <w:t>for</w:t>
      </w:r>
      <w:r w:rsidR="00785AC6">
        <w:t xml:space="preserve"> </w:t>
      </w:r>
      <w:r>
        <w:t>us</w:t>
      </w:r>
      <w:r w:rsidR="00785AC6">
        <w:t xml:space="preserve"> </w:t>
      </w:r>
      <w:r>
        <w:t>that</w:t>
      </w:r>
      <w:r w:rsidR="00785AC6">
        <w:t xml:space="preserve"> </w:t>
      </w:r>
      <w:r>
        <w:t>any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crate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version.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version</w:t>
      </w:r>
      <w:r w:rsidR="00785AC6">
        <w:t xml:space="preserve"> </w:t>
      </w:r>
      <w:r>
        <w:t>of</w:t>
      </w:r>
      <w:r w:rsidR="00785AC6">
        <w:t xml:space="preserve"> </w:t>
      </w:r>
      <w:r w:rsidRPr="00785AC6">
        <w:rPr>
          <w:rStyle w:val="Literal"/>
        </w:rPr>
        <w:t>rand</w:t>
      </w:r>
      <w:r w:rsidR="00785AC6">
        <w:t xml:space="preserve"> </w:t>
      </w:r>
      <w:r>
        <w:t>across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saves</w:t>
      </w:r>
      <w:r w:rsidR="00785AC6">
        <w:t xml:space="preserve"> </w:t>
      </w:r>
      <w:r>
        <w:t>space</w:t>
      </w:r>
      <w:r w:rsidR="00785AC6">
        <w:t xml:space="preserve"> </w:t>
      </w:r>
      <w:r>
        <w:t>since</w:t>
      </w:r>
      <w:r w:rsidR="00785AC6">
        <w:t xml:space="preserve"> </w:t>
      </w:r>
      <w:r>
        <w:t>we</w:t>
      </w:r>
      <w:r w:rsidR="00785AC6">
        <w:t xml:space="preserve"> </w:t>
      </w:r>
      <w:r>
        <w:t>won’t</w:t>
      </w:r>
      <w:r w:rsidR="00785AC6">
        <w:t xml:space="preserve"> </w:t>
      </w:r>
      <w:r>
        <w:t>have</w:t>
      </w:r>
      <w:r w:rsidR="00785AC6">
        <w:t xml:space="preserve"> </w:t>
      </w:r>
      <w:r>
        <w:t>multiple</w:t>
      </w:r>
      <w:r w:rsidR="00785AC6">
        <w:t xml:space="preserve"> </w:t>
      </w:r>
      <w:r>
        <w:t>copies</w:t>
      </w:r>
      <w:r w:rsidR="00785AC6">
        <w:t xml:space="preserve"> </w:t>
      </w:r>
      <w:r>
        <w:t>and</w:t>
      </w:r>
      <w:r w:rsidR="00785AC6">
        <w:t xml:space="preserve"> </w:t>
      </w:r>
      <w:r>
        <w:t>ensures</w:t>
      </w:r>
      <w:r w:rsidR="00785AC6">
        <w:t xml:space="preserve"> </w:t>
      </w:r>
      <w:r>
        <w:t>that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compatible</w:t>
      </w:r>
      <w:r w:rsidR="00785AC6">
        <w:t xml:space="preserve"> </w:t>
      </w:r>
      <w:r>
        <w:t>with</w:t>
      </w:r>
      <w:r w:rsidR="00785AC6">
        <w:t xml:space="preserve"> </w:t>
      </w:r>
      <w:r>
        <w:t>each</w:t>
      </w:r>
      <w:r w:rsidR="00785AC6">
        <w:t xml:space="preserve"> </w:t>
      </w:r>
      <w:r>
        <w:t>other.</w:t>
      </w:r>
    </w:p>
    <w:p w14:paraId="30FC9EE1" w14:textId="77777777" w:rsidR="00FD1E86" w:rsidRDefault="00FD1E86" w:rsidP="00785AC6">
      <w:pPr>
        <w:pStyle w:val="HeadC"/>
      </w:pPr>
      <w:bookmarkStart w:id="18" w:name="adding-a-test-to-a-workspace"/>
      <w:bookmarkEnd w:id="18"/>
      <w:r>
        <w:t>Adding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</w:p>
    <w:p w14:paraId="6667F720" w14:textId="77777777" w:rsidR="00FD1E86" w:rsidRDefault="00FD1E86" w:rsidP="007D6152">
      <w:pPr>
        <w:pStyle w:val="BodyFirst"/>
      </w:pPr>
      <w:r>
        <w:t>For</w:t>
      </w:r>
      <w:r w:rsidR="00785AC6">
        <w:t xml:space="preserve"> </w:t>
      </w:r>
      <w:r>
        <w:t>another</w:t>
      </w:r>
      <w:r w:rsidR="00785AC6">
        <w:t xml:space="preserve"> </w:t>
      </w:r>
      <w:r>
        <w:t>enhancement,</w:t>
      </w:r>
      <w:r w:rsidR="00785AC6">
        <w:t xml:space="preserve"> </w:t>
      </w:r>
      <w:r>
        <w:t>let’s</w:t>
      </w:r>
      <w:r w:rsidR="00785AC6">
        <w:t xml:space="preserve"> </w:t>
      </w:r>
      <w:r>
        <w:t>add</w:t>
      </w:r>
      <w:r w:rsidR="00785AC6">
        <w:t xml:space="preserve"> </w:t>
      </w:r>
      <w:r>
        <w:t>a</w:t>
      </w:r>
      <w:r w:rsidR="00785AC6">
        <w:t xml:space="preserve"> </w:t>
      </w:r>
      <w:r>
        <w:t>test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Pr="00785AC6">
        <w:rPr>
          <w:rStyle w:val="Literal"/>
        </w:rPr>
        <w:t>::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function</w:t>
      </w:r>
      <w:r w:rsidR="00785AC6">
        <w:t xml:space="preserve"> </w:t>
      </w:r>
      <w:r>
        <w:t>within</w:t>
      </w:r>
      <w:r w:rsidR="00785AC6">
        <w:t xml:space="preserve"> </w:t>
      </w:r>
      <w:r>
        <w:t>the</w:t>
      </w:r>
      <w:r w:rsidR="00785AC6">
        <w:t xml:space="preserve"> </w:t>
      </w:r>
      <w:proofErr w:type="spellStart"/>
      <w:r w:rsidRPr="00785AC6">
        <w:rPr>
          <w:rStyle w:val="Literal"/>
        </w:rPr>
        <w:t>add_one</w:t>
      </w:r>
      <w:proofErr w:type="spellEnd"/>
      <w:r w:rsidR="00785AC6">
        <w:t xml:space="preserve"> </w:t>
      </w:r>
      <w:r>
        <w:t>crate:</w:t>
      </w:r>
    </w:p>
    <w:p w14:paraId="3D807B37" w14:textId="77777777" w:rsidR="00FD1E86" w:rsidRDefault="00FD1E86" w:rsidP="007D6152">
      <w:pPr>
        <w:pStyle w:val="ProductionDirective"/>
      </w:pPr>
      <w:r>
        <w:t>Filename:</w:t>
      </w:r>
      <w:r w:rsidR="00785AC6">
        <w:t xml:space="preserve"> </w:t>
      </w:r>
      <w:r>
        <w:t>add-one/src/lib.rs</w:t>
      </w:r>
    </w:p>
    <w:p w14:paraId="0503B8BD" w14:textId="77777777" w:rsidR="00FD1E86" w:rsidRPr="00785AC6" w:rsidRDefault="00FD1E86" w:rsidP="007D6152">
      <w:pPr>
        <w:pStyle w:val="CodeA"/>
      </w:pPr>
      <w:r w:rsidRPr="00785AC6">
        <w:t>pub</w:t>
      </w:r>
      <w:r w:rsidR="00785AC6">
        <w:t xml:space="preserve"> </w:t>
      </w:r>
      <w:r w:rsidRPr="00785AC6">
        <w:t>fn</w:t>
      </w:r>
      <w:r w:rsidR="00785AC6">
        <w:t xml:space="preserve"> </w:t>
      </w:r>
      <w:r w:rsidRPr="00785AC6">
        <w:t>add_one(x:</w:t>
      </w:r>
      <w:r w:rsidR="00785AC6">
        <w:t xml:space="preserve"> </w:t>
      </w:r>
      <w:r w:rsidRPr="00785AC6">
        <w:t>i32)</w:t>
      </w:r>
      <w:r w:rsidR="00785AC6">
        <w:t xml:space="preserve"> </w:t>
      </w:r>
      <w:r w:rsidRPr="00785AC6">
        <w:t>-&gt;</w:t>
      </w:r>
      <w:r w:rsidR="00785AC6">
        <w:t xml:space="preserve"> </w:t>
      </w:r>
      <w:r w:rsidRPr="00785AC6">
        <w:t>i32</w:t>
      </w:r>
      <w:r w:rsidR="00785AC6">
        <w:t xml:space="preserve"> </w:t>
      </w:r>
      <w:r w:rsidRPr="00785AC6">
        <w:t>{</w:t>
      </w:r>
    </w:p>
    <w:p w14:paraId="7AD2D04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x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1</w:t>
      </w:r>
    </w:p>
    <w:p w14:paraId="048CEE51" w14:textId="77777777" w:rsidR="00FD1E86" w:rsidRPr="00785AC6" w:rsidRDefault="00FD1E86" w:rsidP="00785AC6">
      <w:pPr>
        <w:pStyle w:val="CodeB"/>
      </w:pPr>
      <w:r w:rsidRPr="00785AC6">
        <w:t>}</w:t>
      </w:r>
    </w:p>
    <w:p w14:paraId="2D9F47A8" w14:textId="77777777" w:rsidR="00FD1E86" w:rsidRPr="00785AC6" w:rsidRDefault="00FD1E86" w:rsidP="00785AC6">
      <w:pPr>
        <w:pStyle w:val="CodeB"/>
      </w:pPr>
    </w:p>
    <w:p w14:paraId="528CD4A4" w14:textId="77777777" w:rsidR="00FD1E86" w:rsidRPr="00785AC6" w:rsidRDefault="00FD1E86" w:rsidP="00785AC6">
      <w:pPr>
        <w:pStyle w:val="CodeB"/>
      </w:pPr>
      <w:r w:rsidRPr="00785AC6">
        <w:t>#[cfg(test)]</w:t>
      </w:r>
    </w:p>
    <w:p w14:paraId="7FC684E5" w14:textId="77777777" w:rsidR="00FD1E86" w:rsidRPr="00785AC6" w:rsidRDefault="00FD1E86" w:rsidP="00785AC6">
      <w:pPr>
        <w:pStyle w:val="CodeB"/>
      </w:pPr>
      <w:r w:rsidRPr="00785AC6">
        <w:t>mod</w:t>
      </w:r>
      <w:r w:rsidR="00785AC6">
        <w:t xml:space="preserve"> </w:t>
      </w:r>
      <w:r w:rsidRPr="00785AC6">
        <w:t>tests</w:t>
      </w:r>
      <w:r w:rsidR="00785AC6">
        <w:t xml:space="preserve"> </w:t>
      </w:r>
      <w:r w:rsidRPr="00785AC6">
        <w:t>{</w:t>
      </w:r>
    </w:p>
    <w:p w14:paraId="7DE545EA" w14:textId="77777777" w:rsidR="00FD1E86" w:rsidRPr="00785AC6" w:rsidRDefault="00785AC6" w:rsidP="00785AC6">
      <w:pPr>
        <w:pStyle w:val="CodeB"/>
      </w:pPr>
      <w:r>
        <w:lastRenderedPageBreak/>
        <w:t xml:space="preserve">    </w:t>
      </w:r>
      <w:r w:rsidR="00FD1E86" w:rsidRPr="00785AC6">
        <w:t>use</w:t>
      </w:r>
      <w:r>
        <w:t xml:space="preserve"> </w:t>
      </w:r>
      <w:r w:rsidR="00FD1E86" w:rsidRPr="00785AC6">
        <w:t>super::*;</w:t>
      </w:r>
    </w:p>
    <w:p w14:paraId="5FB8249B" w14:textId="77777777" w:rsidR="00FD1E86" w:rsidRPr="00785AC6" w:rsidRDefault="00FD1E86" w:rsidP="00785AC6">
      <w:pPr>
        <w:pStyle w:val="CodeB"/>
      </w:pPr>
    </w:p>
    <w:p w14:paraId="36613F3A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#[test]</w:t>
      </w:r>
    </w:p>
    <w:p w14:paraId="4BC363A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fn</w:t>
      </w:r>
      <w:r>
        <w:t xml:space="preserve"> </w:t>
      </w:r>
      <w:r w:rsidR="00FD1E86" w:rsidRPr="00785AC6">
        <w:t>it_works()</w:t>
      </w:r>
      <w:r>
        <w:t xml:space="preserve"> </w:t>
      </w:r>
      <w:r w:rsidR="00FD1E86" w:rsidRPr="00785AC6">
        <w:t>{</w:t>
      </w:r>
    </w:p>
    <w:p w14:paraId="21D28709" w14:textId="77777777" w:rsidR="00FD1E86" w:rsidRPr="00785AC6" w:rsidRDefault="00785AC6" w:rsidP="00785AC6">
      <w:pPr>
        <w:pStyle w:val="CodeB"/>
      </w:pPr>
      <w:r>
        <w:t xml:space="preserve">        </w:t>
      </w:r>
      <w:r w:rsidR="00FD1E86" w:rsidRPr="00785AC6">
        <w:t>assert_eq!(3,</w:t>
      </w:r>
      <w:r>
        <w:t xml:space="preserve"> </w:t>
      </w:r>
      <w:r w:rsidR="00FD1E86" w:rsidRPr="00785AC6">
        <w:t>add_one(2));</w:t>
      </w:r>
    </w:p>
    <w:p w14:paraId="249332C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}</w:t>
      </w:r>
    </w:p>
    <w:p w14:paraId="3E107D5F" w14:textId="77777777" w:rsidR="00FD1E86" w:rsidRPr="00785AC6" w:rsidRDefault="00FD1E86" w:rsidP="007D6152">
      <w:pPr>
        <w:pStyle w:val="CodeC"/>
      </w:pPr>
      <w:r w:rsidRPr="00785AC6">
        <w:t>}</w:t>
      </w:r>
    </w:p>
    <w:p w14:paraId="19A6875F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top-level</w:t>
      </w:r>
      <w:r w:rsidR="00785AC6">
        <w:t xml:space="preserve"> </w:t>
      </w:r>
      <w:r w:rsidRPr="00FD1E86">
        <w:rPr>
          <w:rStyle w:val="EmphasisItalic"/>
        </w:rPr>
        <w:t>adder</w:t>
      </w:r>
      <w:r w:rsidR="00785AC6">
        <w:t xml:space="preserve"> </w:t>
      </w:r>
      <w:r>
        <w:t>directory:</w:t>
      </w:r>
    </w:p>
    <w:p w14:paraId="24A40388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</w:p>
    <w:p w14:paraId="43283ED7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adder</w:t>
      </w:r>
      <w:r>
        <w:t xml:space="preserve"> </w:t>
      </w:r>
      <w:r w:rsidR="00FD1E86" w:rsidRPr="00785AC6">
        <w:t>v0.1.0</w:t>
      </w:r>
      <w:r>
        <w:t xml:space="preserve"> </w:t>
      </w:r>
      <w:r w:rsidR="00FD1E86" w:rsidRPr="00785AC6">
        <w:t>(file:///projects/adder)</w:t>
      </w:r>
    </w:p>
    <w:p w14:paraId="79FF8E0D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0.27</w:t>
      </w:r>
      <w:r>
        <w:t xml:space="preserve"> </w:t>
      </w:r>
      <w:r w:rsidR="00FD1E86" w:rsidRPr="00785AC6">
        <w:t>secs</w:t>
      </w:r>
    </w:p>
    <w:p w14:paraId="5BF981A8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target/debug/adder-f0253159197f7841</w:t>
      </w:r>
    </w:p>
    <w:p w14:paraId="0DEFEA78" w14:textId="77777777" w:rsidR="00FD1E86" w:rsidRPr="00785AC6" w:rsidRDefault="00FD1E86" w:rsidP="00785AC6">
      <w:pPr>
        <w:pStyle w:val="CodeB"/>
      </w:pPr>
    </w:p>
    <w:p w14:paraId="4802A84D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8FF8058" w14:textId="77777777" w:rsidR="00FD1E86" w:rsidRPr="00785AC6" w:rsidRDefault="00FD1E86" w:rsidP="00785AC6">
      <w:pPr>
        <w:pStyle w:val="CodeB"/>
      </w:pPr>
    </w:p>
    <w:p w14:paraId="6CEB78CC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</w:t>
      </w:r>
    </w:p>
    <w:p w14:paraId="2086193B" w14:textId="77777777" w:rsidR="00FD1E86" w:rsidRDefault="00FD1E86" w:rsidP="00FD1E86">
      <w:pPr>
        <w:pStyle w:val="Body"/>
      </w:pPr>
      <w:r>
        <w:t>Wait</w:t>
      </w:r>
      <w:r w:rsidR="00785AC6">
        <w:t xml:space="preserve"> </w:t>
      </w:r>
      <w:r>
        <w:t>a</w:t>
      </w:r>
      <w:r w:rsidR="00785AC6">
        <w:t xml:space="preserve"> </w:t>
      </w:r>
      <w:r>
        <w:t>second,</w:t>
      </w:r>
      <w:r w:rsidR="00785AC6">
        <w:t xml:space="preserve"> </w:t>
      </w:r>
      <w:r>
        <w:t>zero</w:t>
      </w:r>
      <w:r w:rsidR="00785AC6">
        <w:t xml:space="preserve"> </w:t>
      </w:r>
      <w:r>
        <w:t>tests?</w:t>
      </w:r>
      <w:r w:rsidR="00785AC6">
        <w:t xml:space="preserve"> </w:t>
      </w:r>
      <w:r>
        <w:t>We</w:t>
      </w:r>
      <w:r w:rsidR="00785AC6">
        <w:t xml:space="preserve"> </w:t>
      </w:r>
      <w:r>
        <w:t>just</w:t>
      </w:r>
      <w:r w:rsidR="00785AC6">
        <w:t xml:space="preserve"> </w:t>
      </w:r>
      <w:r>
        <w:t>added</w:t>
      </w:r>
      <w:r w:rsidR="00785AC6">
        <w:t xml:space="preserve"> </w:t>
      </w:r>
      <w:r>
        <w:t>one!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look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output,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see</w:t>
      </w:r>
      <w:r w:rsidR="00785AC6">
        <w:t xml:space="preserve"> </w:t>
      </w:r>
      <w:r>
        <w:t>that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only</w:t>
      </w:r>
      <w:r w:rsidR="00785AC6">
        <w:t xml:space="preserve"> </w:t>
      </w:r>
      <w:r>
        <w:t>runs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crate.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workspace,</w:t>
      </w:r>
      <w:r w:rsidR="00785AC6">
        <w:t xml:space="preserve"> </w:t>
      </w:r>
      <w:r>
        <w:t>we</w:t>
      </w:r>
      <w:r w:rsidR="00785AC6">
        <w:t xml:space="preserve"> </w:t>
      </w:r>
      <w:r>
        <w:t>need</w:t>
      </w:r>
      <w:r w:rsidR="00785AC6">
        <w:t xml:space="preserve"> </w:t>
      </w:r>
      <w:r>
        <w:t>to</w:t>
      </w:r>
      <w:r w:rsidR="00785AC6">
        <w:t xml:space="preserve"> </w:t>
      </w:r>
      <w:r>
        <w:t>pass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flag:</w:t>
      </w:r>
    </w:p>
    <w:p w14:paraId="5382AE4B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--all</w:t>
      </w:r>
    </w:p>
    <w:p w14:paraId="5765667C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0.37</w:t>
      </w:r>
      <w:r>
        <w:t xml:space="preserve"> </w:t>
      </w:r>
      <w:r w:rsidR="00FD1E86" w:rsidRPr="00785AC6">
        <w:t>secs</w:t>
      </w:r>
    </w:p>
    <w:p w14:paraId="68198AD2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target/debug/deps/add_one-abcabcabc</w:t>
      </w:r>
    </w:p>
    <w:p w14:paraId="36EF8A15" w14:textId="77777777" w:rsidR="00FD1E86" w:rsidRPr="00785AC6" w:rsidRDefault="00FD1E86" w:rsidP="00785AC6">
      <w:pPr>
        <w:pStyle w:val="CodeB"/>
      </w:pPr>
    </w:p>
    <w:p w14:paraId="1E9121C5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40C949C0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051F13A9" w14:textId="77777777" w:rsidR="00FD1E86" w:rsidRPr="00785AC6" w:rsidRDefault="00FD1E86" w:rsidP="00785AC6">
      <w:pPr>
        <w:pStyle w:val="CodeB"/>
      </w:pPr>
    </w:p>
    <w:p w14:paraId="1441E3C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ECB4725" w14:textId="77777777" w:rsidR="00FD1E86" w:rsidRPr="00785AC6" w:rsidRDefault="00FD1E86" w:rsidP="00785AC6">
      <w:pPr>
        <w:pStyle w:val="CodeB"/>
      </w:pPr>
    </w:p>
    <w:p w14:paraId="17751CBA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target/debug/deps/adder-abcabcabc</w:t>
      </w:r>
    </w:p>
    <w:p w14:paraId="02DBCD96" w14:textId="77777777" w:rsidR="00FD1E86" w:rsidRPr="00785AC6" w:rsidRDefault="00FD1E86" w:rsidP="00785AC6">
      <w:pPr>
        <w:pStyle w:val="CodeB"/>
      </w:pPr>
    </w:p>
    <w:p w14:paraId="456AA7F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27B9A817" w14:textId="77777777" w:rsidR="00FD1E86" w:rsidRPr="00785AC6" w:rsidRDefault="00FD1E86" w:rsidP="00785AC6">
      <w:pPr>
        <w:pStyle w:val="CodeB"/>
      </w:pPr>
    </w:p>
    <w:p w14:paraId="1872352D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706EC960" w14:textId="77777777" w:rsidR="00FD1E86" w:rsidRPr="00785AC6" w:rsidRDefault="00FD1E86" w:rsidP="00785AC6">
      <w:pPr>
        <w:pStyle w:val="CodeB"/>
      </w:pPr>
    </w:p>
    <w:p w14:paraId="65305365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09FC3CB6" w14:textId="77777777" w:rsidR="00FD1E86" w:rsidRPr="00785AC6" w:rsidRDefault="00FD1E86" w:rsidP="00785AC6">
      <w:pPr>
        <w:pStyle w:val="CodeB"/>
      </w:pPr>
    </w:p>
    <w:p w14:paraId="2CB1BEA0" w14:textId="77777777" w:rsidR="00FD1E86" w:rsidRPr="00785AC6" w:rsidRDefault="00FD1E86" w:rsidP="00785AC6">
      <w:pPr>
        <w:pStyle w:val="CodeB"/>
      </w:pPr>
      <w:r w:rsidRPr="00785AC6">
        <w:lastRenderedPageBreak/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39EAD5EB" w14:textId="77777777" w:rsidR="00FD1E86" w:rsidRPr="00785AC6" w:rsidRDefault="00FD1E86" w:rsidP="00785AC6">
      <w:pPr>
        <w:pStyle w:val="CodeB"/>
      </w:pPr>
    </w:p>
    <w:p w14:paraId="011D716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6193B4B6" w14:textId="77777777" w:rsidR="00FD1E86" w:rsidRDefault="00FD1E86" w:rsidP="00FD1E86">
      <w:pPr>
        <w:pStyle w:val="Body"/>
      </w:pPr>
      <w:r>
        <w:t>When</w:t>
      </w:r>
      <w:r w:rsidR="00785AC6">
        <w:t xml:space="preserve"> </w:t>
      </w:r>
      <w:r>
        <w:t>passing</w:t>
      </w:r>
      <w:r w:rsidR="00785AC6">
        <w:t xml:space="preserve"> </w:t>
      </w:r>
      <w:r w:rsidRPr="00785AC6">
        <w:rPr>
          <w:rStyle w:val="Literal"/>
        </w:rPr>
        <w:t>--all</w:t>
      </w:r>
      <w:r>
        <w:t>,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will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all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workspace.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also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one</w:t>
      </w:r>
      <w:r w:rsidR="00785AC6">
        <w:t xml:space="preserve"> </w:t>
      </w:r>
      <w:r>
        <w:t>particular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top</w:t>
      </w:r>
      <w:r w:rsidR="00785AC6">
        <w:t xml:space="preserve"> </w:t>
      </w:r>
      <w:r>
        <w:t>level</w:t>
      </w:r>
      <w:r w:rsidR="00785AC6">
        <w:t xml:space="preserve"> </w:t>
      </w:r>
      <w:r>
        <w:t>directory</w:t>
      </w:r>
      <w:r w:rsidR="00785AC6">
        <w:t xml:space="preserve"> </w:t>
      </w:r>
      <w:r>
        <w:t>by</w:t>
      </w:r>
      <w:r w:rsidR="00785AC6">
        <w:t xml:space="preserve"> </w:t>
      </w:r>
      <w:r>
        <w:t>using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</w:t>
      </w:r>
      <w:r w:rsidR="00785AC6">
        <w:t xml:space="preserve"> </w:t>
      </w:r>
      <w:r>
        <w:t>and</w:t>
      </w:r>
      <w:r w:rsidR="00785AC6">
        <w:t xml:space="preserve"> </w:t>
      </w:r>
      <w:r>
        <w:t>specifying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test:</w:t>
      </w:r>
    </w:p>
    <w:p w14:paraId="7A888A79" w14:textId="77777777" w:rsidR="00FD1E86" w:rsidRPr="00785AC6" w:rsidRDefault="00FD1E86" w:rsidP="007D6152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test</w:t>
      </w:r>
      <w:r w:rsidR="00785AC6">
        <w:t xml:space="preserve"> </w:t>
      </w:r>
      <w:r w:rsidRPr="00785AC6">
        <w:t>-p</w:t>
      </w:r>
      <w:r w:rsidR="00785AC6">
        <w:t xml:space="preserve"> </w:t>
      </w:r>
      <w:r w:rsidRPr="00785AC6">
        <w:t>add-one</w:t>
      </w:r>
    </w:p>
    <w:p w14:paraId="63353FE3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dev</w:t>
      </w:r>
      <w:r>
        <w:t xml:space="preserve"> </w:t>
      </w:r>
      <w:r w:rsidR="00FD1E86" w:rsidRPr="00785AC6">
        <w:t>[unoptimized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0.0</w:t>
      </w:r>
      <w:r>
        <w:t xml:space="preserve"> </w:t>
      </w:r>
      <w:r w:rsidR="00FD1E86" w:rsidRPr="00785AC6">
        <w:t>secs</w:t>
      </w:r>
    </w:p>
    <w:p w14:paraId="0CE0D217" w14:textId="77777777" w:rsidR="00FD1E86" w:rsidRPr="00785AC6" w:rsidRDefault="00785AC6" w:rsidP="00785AC6">
      <w:pPr>
        <w:pStyle w:val="CodeB"/>
      </w:pPr>
      <w:r>
        <w:t xml:space="preserve">     </w:t>
      </w:r>
      <w:r w:rsidR="00FD1E86" w:rsidRPr="00785AC6">
        <w:t>Running</w:t>
      </w:r>
      <w:r>
        <w:t xml:space="preserve"> </w:t>
      </w:r>
      <w:r w:rsidR="00FD1E86" w:rsidRPr="00785AC6">
        <w:t>target/debug/deps/add_one-b3235fea9a156f74</w:t>
      </w:r>
    </w:p>
    <w:p w14:paraId="27E8820A" w14:textId="77777777" w:rsidR="00FD1E86" w:rsidRPr="00785AC6" w:rsidRDefault="00FD1E86" w:rsidP="00785AC6">
      <w:pPr>
        <w:pStyle w:val="CodeB"/>
      </w:pPr>
    </w:p>
    <w:p w14:paraId="1DD190A1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test</w:t>
      </w:r>
    </w:p>
    <w:p w14:paraId="0BA61F8C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tests::it_works</w:t>
      </w:r>
      <w:r w:rsidR="00785AC6">
        <w:t xml:space="preserve"> </w:t>
      </w:r>
      <w:r w:rsidRPr="00785AC6">
        <w:t>...</w:t>
      </w:r>
      <w:r w:rsidR="00785AC6">
        <w:t xml:space="preserve"> </w:t>
      </w:r>
      <w:r w:rsidRPr="00785AC6">
        <w:t>ok</w:t>
      </w:r>
    </w:p>
    <w:p w14:paraId="7F14F407" w14:textId="77777777" w:rsidR="00FD1E86" w:rsidRPr="00785AC6" w:rsidRDefault="00FD1E86" w:rsidP="00785AC6">
      <w:pPr>
        <w:pStyle w:val="CodeB"/>
      </w:pPr>
    </w:p>
    <w:p w14:paraId="61E2BD42" w14:textId="77777777" w:rsidR="00FD1E86" w:rsidRPr="00785AC6" w:rsidRDefault="00FD1E86" w:rsidP="00785AC6">
      <w:pPr>
        <w:pStyle w:val="CodeB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1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52836B9C" w14:textId="77777777" w:rsidR="00FD1E86" w:rsidRPr="00785AC6" w:rsidRDefault="00FD1E86" w:rsidP="00785AC6">
      <w:pPr>
        <w:pStyle w:val="CodeB"/>
      </w:pPr>
    </w:p>
    <w:p w14:paraId="16C42953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Doc-tests</w:t>
      </w:r>
      <w:r>
        <w:t xml:space="preserve"> </w:t>
      </w:r>
      <w:r w:rsidR="00FD1E86" w:rsidRPr="00785AC6">
        <w:t>add-one</w:t>
      </w:r>
    </w:p>
    <w:p w14:paraId="7E720CF8" w14:textId="77777777" w:rsidR="00FD1E86" w:rsidRPr="00785AC6" w:rsidRDefault="00FD1E86" w:rsidP="00785AC6">
      <w:pPr>
        <w:pStyle w:val="CodeB"/>
      </w:pPr>
    </w:p>
    <w:p w14:paraId="786892A8" w14:textId="77777777" w:rsidR="00FD1E86" w:rsidRPr="00785AC6" w:rsidRDefault="00FD1E86" w:rsidP="00785AC6">
      <w:pPr>
        <w:pStyle w:val="CodeB"/>
      </w:pPr>
      <w:r w:rsidRPr="00785AC6">
        <w:t>running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tests</w:t>
      </w:r>
    </w:p>
    <w:p w14:paraId="5ECF2DF1" w14:textId="77777777" w:rsidR="00FD1E86" w:rsidRPr="00785AC6" w:rsidRDefault="00FD1E86" w:rsidP="00785AC6">
      <w:pPr>
        <w:pStyle w:val="CodeB"/>
      </w:pPr>
    </w:p>
    <w:p w14:paraId="4D225A94" w14:textId="77777777" w:rsidR="00FD1E86" w:rsidRPr="00785AC6" w:rsidRDefault="00FD1E86" w:rsidP="007D6152">
      <w:pPr>
        <w:pStyle w:val="CodeC"/>
      </w:pPr>
      <w:r w:rsidRPr="00785AC6">
        <w:t>test</w:t>
      </w:r>
      <w:r w:rsidR="00785AC6">
        <w:t xml:space="preserve"> </w:t>
      </w:r>
      <w:r w:rsidRPr="00785AC6">
        <w:t>result:</w:t>
      </w:r>
      <w:r w:rsidR="00785AC6">
        <w:t xml:space="preserve"> </w:t>
      </w:r>
      <w:r w:rsidRPr="00785AC6">
        <w:t>ok.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passed;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failed;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ignored;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measured;</w:t>
      </w:r>
      <w:r w:rsidR="00785AC6">
        <w:t xml:space="preserve"> </w:t>
      </w:r>
      <w:r w:rsidRPr="00785AC6">
        <w:t>0</w:t>
      </w:r>
      <w:r w:rsidR="00785AC6">
        <w:t xml:space="preserve"> </w:t>
      </w:r>
      <w:r w:rsidRPr="00785AC6">
        <w:t>filtered</w:t>
      </w:r>
      <w:r w:rsidR="00785AC6">
        <w:t xml:space="preserve"> </w:t>
      </w:r>
      <w:r w:rsidRPr="00785AC6">
        <w:t>out</w:t>
      </w:r>
    </w:p>
    <w:p w14:paraId="39F9CC6A" w14:textId="77777777" w:rsidR="00FD1E86" w:rsidRDefault="00FD1E86" w:rsidP="00FD1E86">
      <w:pPr>
        <w:pStyle w:val="Body"/>
      </w:pPr>
      <w:r>
        <w:t>This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test</w:t>
      </w:r>
      <w:r w:rsidR="00785AC6">
        <w:t xml:space="preserve"> </w:t>
      </w:r>
      <w:r>
        <w:t>only</w:t>
      </w:r>
      <w:r w:rsidR="00785AC6">
        <w:t xml:space="preserve"> </w:t>
      </w:r>
      <w:r>
        <w:t>ran</w:t>
      </w:r>
      <w:r w:rsidR="00785AC6">
        <w:t xml:space="preserve"> </w:t>
      </w:r>
      <w:r>
        <w:t>the</w:t>
      </w:r>
      <w:r w:rsidR="00785AC6">
        <w:t xml:space="preserve"> </w:t>
      </w:r>
      <w:r>
        <w:t>tests</w:t>
      </w:r>
      <w:r w:rsidR="00785AC6">
        <w:t xml:space="preserve"> </w:t>
      </w:r>
      <w:r>
        <w:t>for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and</w:t>
      </w:r>
      <w:r w:rsidR="00785AC6">
        <w:t xml:space="preserve"> </w:t>
      </w:r>
      <w:r>
        <w:t>didn’t</w:t>
      </w:r>
      <w:r w:rsidR="00785AC6">
        <w:t xml:space="preserve"> </w:t>
      </w:r>
      <w:r>
        <w:t>run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adder</w:t>
      </w:r>
      <w:r w:rsidR="00785AC6">
        <w:t xml:space="preserve"> </w:t>
      </w:r>
      <w:r>
        <w:t>crate</w:t>
      </w:r>
      <w:r w:rsidR="00785AC6">
        <w:t xml:space="preserve"> </w:t>
      </w:r>
      <w:r>
        <w:t>tests.</w:t>
      </w:r>
    </w:p>
    <w:p w14:paraId="3F23C085" w14:textId="77777777" w:rsidR="00FD1E86" w:rsidRDefault="00FD1E86" w:rsidP="00FD1E86">
      <w:pPr>
        <w:pStyle w:val="Body"/>
      </w:pP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choose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to</w:t>
      </w:r>
      <w:r w:rsidR="00785AC6">
        <w:t xml:space="preserve"> </w:t>
      </w:r>
      <w:r>
        <w:t>crates.io,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will</w:t>
      </w:r>
      <w:r w:rsidR="00785AC6">
        <w:t xml:space="preserve"> </w:t>
      </w:r>
      <w:r>
        <w:t>get</w:t>
      </w:r>
      <w:r w:rsidR="00785AC6">
        <w:t xml:space="preserve"> </w:t>
      </w:r>
      <w:r>
        <w:t>published</w:t>
      </w:r>
      <w:r w:rsidR="00785AC6">
        <w:t xml:space="preserve"> </w:t>
      </w:r>
      <w:r>
        <w:t>separately.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command</w:t>
      </w:r>
      <w:r w:rsidR="00785AC6">
        <w:t xml:space="preserve"> </w:t>
      </w:r>
      <w:r>
        <w:t>does</w:t>
      </w:r>
      <w:r w:rsidR="00785AC6">
        <w:t xml:space="preserve"> </w:t>
      </w:r>
      <w:r>
        <w:t>not</w:t>
      </w:r>
      <w:r w:rsidR="00785AC6">
        <w:t xml:space="preserve"> </w:t>
      </w:r>
      <w:r>
        <w:t>have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--all</w:t>
      </w:r>
      <w:r w:rsidR="00785AC6">
        <w:t xml:space="preserve"> </w:t>
      </w:r>
      <w:r>
        <w:t>flag</w:t>
      </w:r>
      <w:r w:rsidR="00785AC6">
        <w:t xml:space="preserve"> </w:t>
      </w:r>
      <w:r>
        <w:t>or</w:t>
      </w:r>
      <w:r w:rsidR="00785AC6">
        <w:t xml:space="preserve"> </w:t>
      </w:r>
      <w:r>
        <w:t>a</w:t>
      </w:r>
      <w:r w:rsidR="00785AC6">
        <w:t xml:space="preserve"> </w:t>
      </w:r>
      <w:r w:rsidRPr="00785AC6">
        <w:rPr>
          <w:rStyle w:val="Literal"/>
        </w:rPr>
        <w:t>-p</w:t>
      </w:r>
      <w:r w:rsidR="00785AC6">
        <w:t xml:space="preserve"> </w:t>
      </w:r>
      <w:r>
        <w:t>flag,</w:t>
      </w:r>
      <w:r w:rsidR="00785AC6">
        <w:t xml:space="preserve"> </w:t>
      </w:r>
      <w:r>
        <w:t>so</w:t>
      </w:r>
      <w:r w:rsidR="00785AC6">
        <w:t xml:space="preserve"> </w:t>
      </w:r>
      <w:r>
        <w:t>it</w:t>
      </w:r>
      <w:r w:rsidR="00785AC6">
        <w:t xml:space="preserve"> </w:t>
      </w:r>
      <w:r>
        <w:t>is</w:t>
      </w:r>
      <w:r w:rsidR="00785AC6">
        <w:t xml:space="preserve"> </w:t>
      </w:r>
      <w:r>
        <w:t>necessary</w:t>
      </w:r>
      <w:r w:rsidR="00785AC6">
        <w:t xml:space="preserve"> </w:t>
      </w:r>
      <w:r>
        <w:t>to</w:t>
      </w:r>
      <w:r w:rsidR="00785AC6">
        <w:t xml:space="preserve"> </w:t>
      </w:r>
      <w:r>
        <w:t>change</w:t>
      </w:r>
      <w:r w:rsidR="00785AC6">
        <w:t xml:space="preserve"> </w:t>
      </w:r>
      <w:r>
        <w:t>to</w:t>
      </w:r>
      <w:r w:rsidR="00785AC6">
        <w:t xml:space="preserve"> </w:t>
      </w:r>
      <w:r>
        <w:t>each</w:t>
      </w:r>
      <w:r w:rsidR="00785AC6">
        <w:t xml:space="preserve"> </w:t>
      </w:r>
      <w:r>
        <w:t>crate’s</w:t>
      </w:r>
      <w:r w:rsidR="00785AC6">
        <w:t xml:space="preserve"> </w:t>
      </w:r>
      <w:r>
        <w:t>directory</w:t>
      </w:r>
      <w:r w:rsidR="00785AC6">
        <w:t xml:space="preserve"> </w:t>
      </w:r>
      <w:r>
        <w:t>and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publish</w:t>
      </w:r>
      <w:r w:rsidR="00785AC6">
        <w:t xml:space="preserve"> </w:t>
      </w:r>
      <w:r>
        <w:t>on</w:t>
      </w:r>
      <w:r w:rsidR="00785AC6">
        <w:t xml:space="preserve"> </w:t>
      </w:r>
      <w:r>
        <w:t>each</w:t>
      </w:r>
      <w:r w:rsidR="00785AC6">
        <w:t xml:space="preserve"> </w:t>
      </w:r>
      <w:r>
        <w:t>crate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order</w:t>
      </w:r>
      <w:r w:rsidR="00785AC6">
        <w:t xml:space="preserve"> </w:t>
      </w:r>
      <w:r>
        <w:t>to</w:t>
      </w:r>
      <w:r w:rsidR="00785AC6">
        <w:t xml:space="preserve"> </w:t>
      </w:r>
      <w:r>
        <w:t>publish</w:t>
      </w:r>
      <w:r w:rsidR="00785AC6">
        <w:t xml:space="preserve"> </w:t>
      </w:r>
      <w:r>
        <w:t>them.</w:t>
      </w:r>
    </w:p>
    <w:p w14:paraId="599D8921" w14:textId="77777777" w:rsidR="00FD1E86" w:rsidRDefault="00FD1E86" w:rsidP="00FD1E86">
      <w:pPr>
        <w:pStyle w:val="Body"/>
      </w:pPr>
      <w:r>
        <w:t>Now</w:t>
      </w:r>
      <w:r w:rsidR="00785AC6">
        <w:t xml:space="preserve"> </w:t>
      </w:r>
      <w:r>
        <w:t>try</w:t>
      </w:r>
      <w:r w:rsidR="00785AC6">
        <w:t xml:space="preserve"> </w:t>
      </w:r>
      <w:r>
        <w:t>adding</w:t>
      </w:r>
      <w:r w:rsidR="00785AC6">
        <w:t xml:space="preserve"> </w:t>
      </w:r>
      <w:r>
        <w:t>an</w:t>
      </w:r>
      <w:r w:rsidR="00785AC6">
        <w:t xml:space="preserve"> </w:t>
      </w:r>
      <w:r w:rsidRPr="00785AC6">
        <w:rPr>
          <w:rStyle w:val="Literal"/>
        </w:rPr>
        <w:t>add-two</w:t>
      </w:r>
      <w:r w:rsidR="00785AC6">
        <w:t xml:space="preserve"> </w:t>
      </w:r>
      <w:r>
        <w:t>crate</w:t>
      </w:r>
      <w:r w:rsidR="00785AC6">
        <w:t xml:space="preserve"> </w:t>
      </w:r>
      <w:r>
        <w:t>to</w:t>
      </w:r>
      <w:r w:rsidR="00785AC6">
        <w:t xml:space="preserve"> </w:t>
      </w:r>
      <w:r>
        <w:t>this</w:t>
      </w:r>
      <w:r w:rsidR="00785AC6">
        <w:t xml:space="preserve"> </w:t>
      </w:r>
      <w:r>
        <w:t>workspace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similar</w:t>
      </w:r>
      <w:r w:rsidR="00785AC6">
        <w:t xml:space="preserve"> </w:t>
      </w:r>
      <w:r>
        <w:t>way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add-one</w:t>
      </w:r>
      <w:r w:rsidR="00785AC6">
        <w:t xml:space="preserve"> </w:t>
      </w:r>
      <w:r>
        <w:t>crate</w:t>
      </w:r>
      <w:r w:rsidR="00785AC6">
        <w:t xml:space="preserve"> </w:t>
      </w:r>
      <w:r>
        <w:t>for</w:t>
      </w:r>
      <w:r w:rsidR="00785AC6">
        <w:t xml:space="preserve"> </w:t>
      </w:r>
      <w:r>
        <w:t>some</w:t>
      </w:r>
      <w:r w:rsidR="00785AC6">
        <w:t xml:space="preserve"> </w:t>
      </w:r>
      <w:r>
        <w:t>more</w:t>
      </w:r>
      <w:r w:rsidR="00785AC6">
        <w:t xml:space="preserve"> </w:t>
      </w:r>
      <w:r>
        <w:t>practice!</w:t>
      </w:r>
    </w:p>
    <w:p w14:paraId="0BA29686" w14:textId="77777777" w:rsidR="00FD1E86" w:rsidRDefault="00FD1E86" w:rsidP="00FD1E86">
      <w:pPr>
        <w:pStyle w:val="Body"/>
      </w:pPr>
      <w:r>
        <w:t>As</w:t>
      </w:r>
      <w:r w:rsidR="00785AC6">
        <w:t xml:space="preserve"> </w:t>
      </w:r>
      <w:r>
        <w:t>your</w:t>
      </w:r>
      <w:r w:rsidR="00785AC6">
        <w:t xml:space="preserve"> </w:t>
      </w:r>
      <w:r>
        <w:t>project</w:t>
      </w:r>
      <w:r w:rsidR="00785AC6">
        <w:t xml:space="preserve"> </w:t>
      </w:r>
      <w:r>
        <w:t>grows,</w:t>
      </w:r>
      <w:r w:rsidR="00785AC6">
        <w:t xml:space="preserve"> </w:t>
      </w:r>
      <w:r>
        <w:t>consider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workspace:</w:t>
      </w:r>
      <w:r w:rsidR="00785AC6">
        <w:t xml:space="preserve"> </w:t>
      </w:r>
      <w:r>
        <w:t>smaller</w:t>
      </w:r>
      <w:r w:rsidR="00785AC6">
        <w:t xml:space="preserve"> </w:t>
      </w:r>
      <w:r>
        <w:t>components</w:t>
      </w:r>
      <w:r w:rsidR="00785AC6">
        <w:t xml:space="preserve"> </w:t>
      </w:r>
      <w:r>
        <w:t>are</w:t>
      </w:r>
      <w:r w:rsidR="00785AC6">
        <w:t xml:space="preserve"> </w:t>
      </w:r>
      <w:r>
        <w:t>easier</w:t>
      </w:r>
      <w:r w:rsidR="00785AC6">
        <w:t xml:space="preserve"> </w:t>
      </w:r>
      <w:r>
        <w:t>to</w:t>
      </w:r>
      <w:r w:rsidR="00785AC6">
        <w:t xml:space="preserve"> </w:t>
      </w:r>
      <w:r>
        <w:t>understand</w:t>
      </w:r>
      <w:r w:rsidR="00785AC6">
        <w:t xml:space="preserve"> </w:t>
      </w:r>
      <w:r>
        <w:t>individually</w:t>
      </w:r>
      <w:r w:rsidR="00785AC6">
        <w:t xml:space="preserve"> </w:t>
      </w:r>
      <w:r>
        <w:t>than</w:t>
      </w:r>
      <w:r w:rsidR="00785AC6">
        <w:t xml:space="preserve"> </w:t>
      </w:r>
      <w:r>
        <w:t>one</w:t>
      </w:r>
      <w:r w:rsidR="00785AC6">
        <w:t xml:space="preserve"> </w:t>
      </w:r>
      <w:r>
        <w:t>big</w:t>
      </w:r>
      <w:r w:rsidR="00785AC6">
        <w:t xml:space="preserve"> </w:t>
      </w:r>
      <w:r>
        <w:t>blob</w:t>
      </w:r>
      <w:r w:rsidR="00785AC6">
        <w:t xml:space="preserve"> </w:t>
      </w:r>
      <w:r>
        <w:t>of</w:t>
      </w:r>
      <w:r w:rsidR="00785AC6">
        <w:t xml:space="preserve"> </w:t>
      </w:r>
      <w:r>
        <w:t>code.</w:t>
      </w:r>
      <w:r w:rsidR="00785AC6">
        <w:t xml:space="preserve"> </w:t>
      </w:r>
      <w:r>
        <w:t>Keeping</w:t>
      </w:r>
      <w:r w:rsidR="00785AC6">
        <w:t xml:space="preserve"> </w:t>
      </w:r>
      <w:r>
        <w:t>the</w:t>
      </w:r>
      <w:r w:rsidR="00785AC6">
        <w:t xml:space="preserve"> </w:t>
      </w:r>
      <w:r>
        <w:t>crates</w:t>
      </w:r>
      <w:r w:rsidR="00785AC6">
        <w:t xml:space="preserve"> </w:t>
      </w:r>
      <w:r>
        <w:t>in</w:t>
      </w:r>
      <w:r w:rsidR="00785AC6">
        <w:t xml:space="preserve"> </w:t>
      </w:r>
      <w:r>
        <w:t>a</w:t>
      </w:r>
      <w:r w:rsidR="00785AC6">
        <w:t xml:space="preserve"> </w:t>
      </w:r>
      <w:r>
        <w:t>workspace</w:t>
      </w:r>
      <w:r w:rsidR="00785AC6">
        <w:t xml:space="preserve"> </w:t>
      </w:r>
      <w:r>
        <w:t>can</w:t>
      </w:r>
      <w:r w:rsidR="00785AC6">
        <w:t xml:space="preserve"> </w:t>
      </w:r>
      <w:r>
        <w:t>make</w:t>
      </w:r>
      <w:r w:rsidR="00785AC6">
        <w:t xml:space="preserve"> </w:t>
      </w:r>
      <w:r>
        <w:t>coordination</w:t>
      </w:r>
      <w:r w:rsidR="00785AC6">
        <w:t xml:space="preserve"> </w:t>
      </w:r>
      <w:r>
        <w:t>among</w:t>
      </w:r>
      <w:r w:rsidR="00785AC6">
        <w:t xml:space="preserve"> </w:t>
      </w:r>
      <w:r>
        <w:t>them</w:t>
      </w:r>
      <w:r w:rsidR="00785AC6">
        <w:t xml:space="preserve"> </w:t>
      </w:r>
      <w:r>
        <w:t>easier</w:t>
      </w:r>
      <w:r w:rsidR="00785AC6">
        <w:t xml:space="preserve"> </w:t>
      </w:r>
      <w:r>
        <w:t>if</w:t>
      </w:r>
      <w:r w:rsidR="00785AC6">
        <w:t xml:space="preserve"> </w:t>
      </w:r>
      <w:r>
        <w:t>they</w:t>
      </w:r>
      <w:r w:rsidR="00785AC6">
        <w:t xml:space="preserve"> </w:t>
      </w:r>
      <w:r>
        <w:t>work</w:t>
      </w:r>
      <w:r w:rsidR="00785AC6">
        <w:t xml:space="preserve"> </w:t>
      </w:r>
      <w:r>
        <w:t>together</w:t>
      </w:r>
      <w:r w:rsidR="00785AC6">
        <w:t xml:space="preserve"> </w:t>
      </w:r>
      <w:r>
        <w:t>and</w:t>
      </w:r>
      <w:r w:rsidR="00785AC6">
        <w:t xml:space="preserve"> </w:t>
      </w:r>
      <w:r>
        <w:t>are</w:t>
      </w:r>
      <w:r w:rsidR="00785AC6">
        <w:t xml:space="preserve"> </w:t>
      </w:r>
      <w:r>
        <w:t>often</w:t>
      </w:r>
      <w:r w:rsidR="00785AC6">
        <w:t xml:space="preserve"> </w:t>
      </w:r>
      <w:r>
        <w:t>changed</w:t>
      </w:r>
      <w:r w:rsidR="00785AC6">
        <w:t xml:space="preserve"> </w:t>
      </w:r>
      <w:r>
        <w:t>at</w:t>
      </w:r>
      <w:r w:rsidR="00785AC6">
        <w:t xml:space="preserve"> </w:t>
      </w:r>
      <w:r>
        <w:t>the</w:t>
      </w:r>
      <w:r w:rsidR="00785AC6">
        <w:t xml:space="preserve"> </w:t>
      </w:r>
      <w:r>
        <w:t>same</w:t>
      </w:r>
      <w:r w:rsidR="00785AC6">
        <w:t xml:space="preserve"> </w:t>
      </w:r>
      <w:r>
        <w:t>time.</w:t>
      </w:r>
    </w:p>
    <w:p w14:paraId="77755CDB" w14:textId="77777777" w:rsidR="00FD1E86" w:rsidRPr="00785AC6" w:rsidRDefault="00FD1E86" w:rsidP="00785AC6">
      <w:pPr>
        <w:pStyle w:val="HeadA"/>
      </w:pPr>
      <w:bookmarkStart w:id="19" w:name="installing-binaries-from-crates.io-with-"/>
      <w:bookmarkEnd w:id="19"/>
      <w:r w:rsidRPr="00785AC6">
        <w:t>Installing</w:t>
      </w:r>
      <w:r w:rsidR="00785AC6">
        <w:t xml:space="preserve"> </w:t>
      </w:r>
      <w:r w:rsidRPr="00785AC6">
        <w:t>Binaries</w:t>
      </w:r>
      <w:r w:rsidR="00785AC6">
        <w:t xml:space="preserve"> </w:t>
      </w:r>
      <w:r w:rsidRPr="00785AC6">
        <w:t>from</w:t>
      </w:r>
      <w:r w:rsidR="00785AC6">
        <w:t xml:space="preserve"> </w:t>
      </w:r>
      <w:r w:rsidRPr="00785AC6">
        <w:t>Crates.io</w:t>
      </w:r>
      <w:r w:rsidR="00785AC6">
        <w:t xml:space="preserve"> </w:t>
      </w:r>
      <w:r w:rsidRPr="00785AC6">
        <w:t>with</w:t>
      </w:r>
      <w:r w:rsidR="00785AC6">
        <w:t xml:space="preserve"> </w:t>
      </w:r>
      <w:r w:rsidRPr="00C62266">
        <w:rPr>
          <w:rStyle w:val="Literal"/>
        </w:rPr>
        <w:t>cargo</w:t>
      </w:r>
      <w:r w:rsidR="00785AC6" w:rsidRPr="00C62266">
        <w:rPr>
          <w:rStyle w:val="Literal"/>
        </w:rPr>
        <w:t xml:space="preserve"> </w:t>
      </w:r>
      <w:r w:rsidRPr="00C62266">
        <w:rPr>
          <w:rStyle w:val="Literal"/>
        </w:rPr>
        <w:t>install</w:t>
      </w:r>
    </w:p>
    <w:p w14:paraId="6C783704" w14:textId="77777777" w:rsidR="00FD1E86" w:rsidRDefault="00FD1E86" w:rsidP="007D6152">
      <w:pPr>
        <w:pStyle w:val="BodyFirst"/>
      </w:pPr>
      <w:r>
        <w:lastRenderedPageBreak/>
        <w:t>The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command</w:t>
      </w:r>
      <w:r w:rsidR="00785AC6">
        <w:t xml:space="preserve"> </w:t>
      </w:r>
      <w:r>
        <w:t>allows</w:t>
      </w:r>
      <w:r w:rsidR="00785AC6">
        <w:t xml:space="preserve"> </w:t>
      </w:r>
      <w:r>
        <w:t>you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and</w:t>
      </w:r>
      <w:r w:rsidR="00785AC6">
        <w:t xml:space="preserve"> </w:t>
      </w:r>
      <w:r>
        <w:t>use</w:t>
      </w:r>
      <w:r w:rsidR="00785AC6">
        <w:t xml:space="preserve"> </w:t>
      </w:r>
      <w:r>
        <w:t>binary</w:t>
      </w:r>
      <w:r w:rsidR="00785AC6">
        <w:t xml:space="preserve"> </w:t>
      </w:r>
      <w:r>
        <w:t>crates</w:t>
      </w:r>
      <w:r w:rsidR="00785AC6">
        <w:t xml:space="preserve"> </w:t>
      </w:r>
      <w:r>
        <w:t>locally.</w:t>
      </w:r>
      <w:r w:rsidR="00785AC6">
        <w:t xml:space="preserve"> </w:t>
      </w:r>
      <w:r>
        <w:t>This</w:t>
      </w:r>
      <w:r w:rsidR="00785AC6">
        <w:t xml:space="preserve"> </w:t>
      </w:r>
      <w:r>
        <w:t>isn’t</w:t>
      </w:r>
      <w:r w:rsidR="00785AC6">
        <w:t xml:space="preserve"> </w:t>
      </w:r>
      <w:r>
        <w:t>intended</w:t>
      </w:r>
      <w:r w:rsidR="00785AC6">
        <w:t xml:space="preserve"> </w:t>
      </w:r>
      <w:r>
        <w:t>to</w:t>
      </w:r>
      <w:r w:rsidR="00785AC6">
        <w:t xml:space="preserve"> </w:t>
      </w:r>
      <w:r>
        <w:t>replace</w:t>
      </w:r>
      <w:r w:rsidR="00785AC6">
        <w:t xml:space="preserve"> </w:t>
      </w:r>
      <w:r>
        <w:t>system</w:t>
      </w:r>
      <w:r w:rsidR="00785AC6">
        <w:t xml:space="preserve"> </w:t>
      </w:r>
      <w:r>
        <w:t>packages;</w:t>
      </w:r>
      <w:r w:rsidR="00785AC6">
        <w:t xml:space="preserve"> </w:t>
      </w:r>
      <w:r>
        <w:t>it’s</w:t>
      </w:r>
      <w:r w:rsidR="00785AC6">
        <w:t xml:space="preserve"> </w:t>
      </w:r>
      <w:r>
        <w:t>meant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</w:t>
      </w:r>
      <w:r w:rsidR="00785AC6">
        <w:t xml:space="preserve"> </w:t>
      </w:r>
      <w:r>
        <w:t>convenient</w:t>
      </w:r>
      <w:r w:rsidR="00785AC6">
        <w:t xml:space="preserve"> </w:t>
      </w:r>
      <w:r>
        <w:t>way</w:t>
      </w:r>
      <w:r w:rsidR="00785AC6">
        <w:t xml:space="preserve"> </w:t>
      </w:r>
      <w:r>
        <w:t>for</w:t>
      </w:r>
      <w:r w:rsidR="00785AC6">
        <w:t xml:space="preserve"> </w:t>
      </w:r>
      <w:r>
        <w:t>Rust</w:t>
      </w:r>
      <w:r w:rsidR="00785AC6">
        <w:t xml:space="preserve"> </w:t>
      </w:r>
      <w:r>
        <w:t>developers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r>
        <w:t>tools</w:t>
      </w:r>
      <w:r w:rsidR="00785AC6">
        <w:t xml:space="preserve"> </w:t>
      </w:r>
      <w:r>
        <w:t>that</w:t>
      </w:r>
      <w:r w:rsidR="00785AC6">
        <w:t xml:space="preserve"> </w:t>
      </w:r>
      <w:r>
        <w:t>others</w:t>
      </w:r>
      <w:r w:rsidR="00785AC6">
        <w:t xml:space="preserve"> </w:t>
      </w:r>
      <w:r>
        <w:t>have</w:t>
      </w:r>
      <w:r w:rsidR="00785AC6">
        <w:t xml:space="preserve"> </w:t>
      </w:r>
      <w:r>
        <w:t>shared</w:t>
      </w:r>
      <w:r w:rsidR="00785AC6">
        <w:t xml:space="preserve"> </w:t>
      </w:r>
      <w:r>
        <w:t>on</w:t>
      </w:r>
      <w:r w:rsidR="00785AC6">
        <w:t xml:space="preserve"> </w:t>
      </w:r>
      <w:r>
        <w:t>crates.io.</w:t>
      </w:r>
      <w:r w:rsidR="00785AC6">
        <w:t xml:space="preserve"> </w:t>
      </w:r>
      <w:r>
        <w:t>Only</w:t>
      </w:r>
      <w:r w:rsidR="00785AC6">
        <w:t xml:space="preserve"> </w:t>
      </w:r>
      <w:r>
        <w:t>packages</w:t>
      </w:r>
      <w:r w:rsidR="00785AC6">
        <w:t xml:space="preserve"> </w:t>
      </w:r>
      <w:r>
        <w:t>that</w:t>
      </w:r>
      <w:r w:rsidR="00785AC6">
        <w:t xml:space="preserve"> </w:t>
      </w:r>
      <w:r>
        <w:t>have</w:t>
      </w:r>
      <w:r w:rsidR="00785AC6">
        <w:t xml:space="preserve"> </w:t>
      </w:r>
      <w:r>
        <w:t>binary</w:t>
      </w:r>
      <w:r w:rsidR="00785AC6">
        <w:t xml:space="preserve"> </w:t>
      </w:r>
      <w:r>
        <w:t>targets</w:t>
      </w:r>
      <w:r w:rsidR="00785AC6">
        <w:t xml:space="preserve"> </w:t>
      </w:r>
      <w:r>
        <w:t>can</w:t>
      </w:r>
      <w:r w:rsidR="00785AC6">
        <w:t xml:space="preserve"> </w:t>
      </w:r>
      <w:r>
        <w:t>be</w:t>
      </w:r>
      <w:r w:rsidR="00785AC6">
        <w:t xml:space="preserve"> </w:t>
      </w:r>
      <w:r>
        <w:t>installed.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</w:t>
      </w:r>
      <w:r w:rsidR="00785AC6">
        <w:t xml:space="preserve"> </w:t>
      </w:r>
      <w:r>
        <w:t>is</w:t>
      </w:r>
      <w:r w:rsidR="00785AC6">
        <w:t xml:space="preserve"> </w:t>
      </w:r>
      <w:r>
        <w:t>the</w:t>
      </w:r>
      <w:r w:rsidR="00785AC6">
        <w:t xml:space="preserve"> </w:t>
      </w:r>
      <w:r>
        <w:t>runnable</w:t>
      </w:r>
      <w:r w:rsidR="00785AC6">
        <w:t xml:space="preserve"> </w:t>
      </w:r>
      <w:r>
        <w:t>program</w:t>
      </w:r>
      <w:r w:rsidR="00785AC6">
        <w:t xml:space="preserve"> </w:t>
      </w:r>
      <w:r>
        <w:t>that</w:t>
      </w:r>
      <w:r w:rsidR="00785AC6">
        <w:t xml:space="preserve"> </w:t>
      </w:r>
      <w:r>
        <w:t>gets</w:t>
      </w:r>
      <w:r w:rsidR="00785AC6">
        <w:t xml:space="preserve"> </w:t>
      </w:r>
      <w:r>
        <w:t>created</w:t>
      </w:r>
      <w:r w:rsidR="00785AC6">
        <w:t xml:space="preserve"> </w:t>
      </w:r>
      <w:r>
        <w:t>if</w:t>
      </w:r>
      <w:r w:rsidR="00785AC6">
        <w:t xml:space="preserve"> </w:t>
      </w:r>
      <w:r>
        <w:t>the</w:t>
      </w:r>
      <w:r w:rsidR="00785AC6">
        <w:t xml:space="preserve"> </w:t>
      </w:r>
      <w:r>
        <w:t>crate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 w:rsidRPr="00FD1E86">
        <w:rPr>
          <w:rStyle w:val="EmphasisItalic"/>
        </w:rPr>
        <w:t>src/main.rs</w:t>
      </w:r>
      <w:r w:rsidR="00785AC6">
        <w:t xml:space="preserve"> </w:t>
      </w:r>
      <w:r>
        <w:t>or</w:t>
      </w:r>
      <w:r w:rsidR="00785AC6">
        <w:t xml:space="preserve"> </w:t>
      </w:r>
      <w:r>
        <w:t>another</w:t>
      </w:r>
      <w:r w:rsidR="00785AC6">
        <w:t xml:space="preserve"> </w:t>
      </w:r>
      <w:r>
        <w:t>file</w:t>
      </w:r>
      <w:r w:rsidR="00785AC6">
        <w:t xml:space="preserve"> </w:t>
      </w:r>
      <w:r>
        <w:t>specified</w:t>
      </w:r>
      <w:r w:rsidR="00785AC6">
        <w:t xml:space="preserve"> </w:t>
      </w:r>
      <w:r>
        <w:t>as</w:t>
      </w:r>
      <w:r w:rsidR="00785AC6">
        <w:t xml:space="preserve"> </w:t>
      </w:r>
      <w:r>
        <w:t>a</w:t>
      </w:r>
      <w:r w:rsidR="00785AC6">
        <w:t xml:space="preserve"> </w:t>
      </w:r>
      <w:r>
        <w:t>binary,</w:t>
      </w:r>
      <w:r w:rsidR="00785AC6">
        <w:t xml:space="preserve"> </w:t>
      </w:r>
      <w:r>
        <w:t>as</w:t>
      </w:r>
      <w:r w:rsidR="00785AC6">
        <w:t xml:space="preserve"> </w:t>
      </w:r>
      <w:r>
        <w:t>opposed</w:t>
      </w:r>
      <w:r w:rsidR="00785AC6">
        <w:t xml:space="preserve"> </w:t>
      </w:r>
      <w:r>
        <w:t>to</w:t>
      </w:r>
      <w:r w:rsidR="00785AC6">
        <w:t xml:space="preserve"> </w:t>
      </w:r>
      <w:r>
        <w:t>a</w:t>
      </w:r>
      <w:r w:rsidR="00785AC6">
        <w:t xml:space="preserve"> </w:t>
      </w:r>
      <w:r>
        <w:t>library</w:t>
      </w:r>
      <w:r w:rsidR="00785AC6">
        <w:t xml:space="preserve"> </w:t>
      </w:r>
      <w:r>
        <w:t>target</w:t>
      </w:r>
      <w:r w:rsidR="00785AC6">
        <w:t xml:space="preserve"> </w:t>
      </w:r>
      <w:r>
        <w:t>that</w:t>
      </w:r>
      <w:r w:rsidR="00785AC6">
        <w:t xml:space="preserve"> </w:t>
      </w:r>
      <w:r>
        <w:t>isn’t</w:t>
      </w:r>
      <w:r w:rsidR="00785AC6">
        <w:t xml:space="preserve"> </w:t>
      </w:r>
      <w:r>
        <w:t>runnable</w:t>
      </w:r>
      <w:r w:rsidR="00785AC6">
        <w:t xml:space="preserve"> </w:t>
      </w:r>
      <w:r>
        <w:t>on</w:t>
      </w:r>
      <w:r w:rsidR="00785AC6">
        <w:t xml:space="preserve"> </w:t>
      </w:r>
      <w:r>
        <w:t>its</w:t>
      </w:r>
      <w:r w:rsidR="00785AC6">
        <w:t xml:space="preserve"> </w:t>
      </w:r>
      <w:r>
        <w:t>own</w:t>
      </w:r>
      <w:r w:rsidR="00785AC6">
        <w:t xml:space="preserve"> </w:t>
      </w:r>
      <w:r>
        <w:t>but</w:t>
      </w:r>
      <w:r w:rsidR="00785AC6">
        <w:t xml:space="preserve"> </w:t>
      </w:r>
      <w:r>
        <w:t>is</w:t>
      </w:r>
      <w:r w:rsidR="00785AC6">
        <w:t xml:space="preserve"> </w:t>
      </w:r>
      <w:r>
        <w:t>suitable</w:t>
      </w:r>
      <w:r w:rsidR="00785AC6">
        <w:t xml:space="preserve"> </w:t>
      </w:r>
      <w:r>
        <w:t>for</w:t>
      </w:r>
      <w:r w:rsidR="00785AC6">
        <w:t xml:space="preserve"> </w:t>
      </w:r>
      <w:r>
        <w:t>including</w:t>
      </w:r>
      <w:r w:rsidR="00785AC6">
        <w:t xml:space="preserve"> </w:t>
      </w:r>
      <w:r>
        <w:t>within</w:t>
      </w:r>
      <w:r w:rsidR="00785AC6">
        <w:t xml:space="preserve"> </w:t>
      </w:r>
      <w:r>
        <w:t>other</w:t>
      </w:r>
      <w:r w:rsidR="00785AC6">
        <w:t xml:space="preserve"> </w:t>
      </w:r>
      <w:r>
        <w:t>programs.</w:t>
      </w:r>
      <w:r w:rsidR="00785AC6">
        <w:t xml:space="preserve"> </w:t>
      </w:r>
      <w:r>
        <w:t>Usually,</w:t>
      </w:r>
      <w:r w:rsidR="00785AC6">
        <w:t xml:space="preserve"> </w:t>
      </w:r>
      <w:r>
        <w:t>crates</w:t>
      </w:r>
      <w:r w:rsidR="00785AC6">
        <w:t xml:space="preserve"> </w:t>
      </w:r>
      <w:r>
        <w:t>have</w:t>
      </w:r>
      <w:r w:rsidR="00785AC6">
        <w:t xml:space="preserve"> </w:t>
      </w:r>
      <w:r>
        <w:t>information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 w:rsidRPr="00FD1E86">
        <w:rPr>
          <w:rStyle w:val="EmphasisItalic"/>
        </w:rPr>
        <w:t>README</w:t>
      </w:r>
      <w:r w:rsidR="00785AC6">
        <w:t xml:space="preserve"> </w:t>
      </w:r>
      <w:r>
        <w:t>file</w:t>
      </w:r>
      <w:r w:rsidR="00785AC6">
        <w:t xml:space="preserve"> </w:t>
      </w:r>
      <w:r>
        <w:t>about</w:t>
      </w:r>
      <w:r w:rsidR="00785AC6">
        <w:t xml:space="preserve"> </w:t>
      </w:r>
      <w:r>
        <w:t>whether</w:t>
      </w:r>
      <w:r w:rsidR="00785AC6">
        <w:t xml:space="preserve"> </w:t>
      </w:r>
      <w:r>
        <w:t>a</w:t>
      </w:r>
      <w:r w:rsidR="00785AC6">
        <w:t xml:space="preserve"> </w:t>
      </w:r>
      <w:r>
        <w:t>crate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library,</w:t>
      </w:r>
      <w:r w:rsidR="00785AC6">
        <w:t xml:space="preserve"> </w:t>
      </w:r>
      <w:r>
        <w:t>has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target,</w:t>
      </w:r>
      <w:r w:rsidR="00785AC6">
        <w:t xml:space="preserve"> </w:t>
      </w:r>
      <w:r>
        <w:t>or</w:t>
      </w:r>
      <w:r w:rsidR="00785AC6">
        <w:t xml:space="preserve"> </w:t>
      </w:r>
      <w:r>
        <w:t>both.</w:t>
      </w:r>
    </w:p>
    <w:p w14:paraId="5AE37F3A" w14:textId="71AF747D" w:rsidR="00FD1E86" w:rsidRDefault="00FD1E86" w:rsidP="00785AC6">
      <w:pPr>
        <w:pStyle w:val="Body"/>
      </w:pPr>
      <w:r>
        <w:t>All</w:t>
      </w:r>
      <w:r w:rsidR="00785AC6">
        <w:t xml:space="preserve"> </w:t>
      </w:r>
      <w:r>
        <w:t>binaries</w:t>
      </w:r>
      <w:r w:rsidR="00785AC6">
        <w:t xml:space="preserve"> </w:t>
      </w:r>
      <w:r>
        <w:t>from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are</w:t>
      </w:r>
      <w:r w:rsidR="00785AC6">
        <w:t xml:space="preserve"> </w:t>
      </w:r>
      <w:r>
        <w:t>put</w:t>
      </w:r>
      <w:r w:rsidR="00785AC6">
        <w:t xml:space="preserve"> </w:t>
      </w:r>
      <w:r>
        <w:t>into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root’s</w:t>
      </w:r>
      <w:r w:rsidR="00785AC6">
        <w:t xml:space="preserve"> </w:t>
      </w:r>
      <w:r w:rsidRPr="00FD1E86">
        <w:rPr>
          <w:rStyle w:val="EmphasisItalic"/>
        </w:rPr>
        <w:t>bin</w:t>
      </w:r>
      <w:r w:rsidR="00785AC6">
        <w:t xml:space="preserve"> </w:t>
      </w:r>
      <w:r>
        <w:t>folder.</w:t>
      </w:r>
      <w:r w:rsidR="00785AC6">
        <w:t xml:space="preserve"> </w:t>
      </w:r>
      <w:r>
        <w:t>If</w:t>
      </w:r>
      <w:r w:rsidR="00785AC6">
        <w:t xml:space="preserve"> </w:t>
      </w:r>
      <w:r>
        <w:t>you</w:t>
      </w:r>
      <w:r w:rsidR="00785AC6">
        <w:t xml:space="preserve"> </w:t>
      </w:r>
      <w:r>
        <w:t>installed</w:t>
      </w:r>
      <w:r w:rsidR="00785AC6">
        <w:t xml:space="preserve"> </w:t>
      </w:r>
      <w:r>
        <w:t>Rust</w:t>
      </w:r>
      <w:r w:rsidR="00785AC6">
        <w:t xml:space="preserve"> </w:t>
      </w:r>
      <w:r>
        <w:t>using</w:t>
      </w:r>
      <w:r w:rsidR="00785AC6">
        <w:t xml:space="preserve"> </w:t>
      </w:r>
      <w:r w:rsidRPr="00FD1E86">
        <w:rPr>
          <w:rStyle w:val="EmphasisItalic"/>
        </w:rPr>
        <w:t>rustup.rs</w:t>
      </w:r>
      <w:r w:rsidR="00785AC6">
        <w:t xml:space="preserve"> </w:t>
      </w:r>
      <w:r>
        <w:t>and</w:t>
      </w:r>
      <w:r w:rsidR="00785AC6">
        <w:t xml:space="preserve"> </w:t>
      </w:r>
      <w:r>
        <w:t>don’t</w:t>
      </w:r>
      <w:r w:rsidR="00785AC6">
        <w:t xml:space="preserve"> </w:t>
      </w:r>
      <w:r>
        <w:t>have</w:t>
      </w:r>
      <w:r w:rsidR="00785AC6">
        <w:t xml:space="preserve"> </w:t>
      </w:r>
      <w:r>
        <w:t>any</w:t>
      </w:r>
      <w:r w:rsidR="00785AC6">
        <w:t xml:space="preserve"> </w:t>
      </w:r>
      <w:r>
        <w:t>custom</w:t>
      </w:r>
      <w:r w:rsidR="00785AC6">
        <w:t xml:space="preserve"> </w:t>
      </w:r>
      <w:r>
        <w:t>configurations,</w:t>
      </w:r>
      <w:r w:rsidR="00785AC6">
        <w:t xml:space="preserve"> </w:t>
      </w:r>
      <w:r>
        <w:t>this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 w:rsidRPr="00785AC6">
        <w:rPr>
          <w:rStyle w:val="Literal"/>
        </w:rPr>
        <w:t>$HOME/.cargo/bin</w:t>
      </w:r>
      <w:r>
        <w:t>.</w:t>
      </w:r>
      <w:r w:rsidR="00785AC6">
        <w:t xml:space="preserve"> </w:t>
      </w:r>
      <w:r w:rsidR="00597B3D">
        <w:t>Ensure</w:t>
      </w:r>
      <w:r w:rsidR="00785AC6">
        <w:t xml:space="preserve"> </w:t>
      </w:r>
      <w:r>
        <w:t>that</w:t>
      </w:r>
      <w:r w:rsidR="00785AC6">
        <w:t xml:space="preserve"> </w:t>
      </w:r>
      <w:r>
        <w:t>directory</w:t>
      </w:r>
      <w:r w:rsidR="00785AC6">
        <w:t xml:space="preserve"> </w:t>
      </w:r>
      <w:r w:rsidR="00597B3D">
        <w:t xml:space="preserve">is in </w:t>
      </w:r>
      <w:bookmarkStart w:id="20" w:name="_GoBack"/>
      <w:bookmarkEnd w:id="20"/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to</w:t>
      </w:r>
      <w:r w:rsidR="00785AC6">
        <w:t xml:space="preserve"> </w:t>
      </w:r>
      <w:r>
        <w:t>be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>
        <w:t>run</w:t>
      </w:r>
      <w:r w:rsidR="00785AC6">
        <w:t xml:space="preserve"> </w:t>
      </w:r>
      <w:r>
        <w:t>programs</w:t>
      </w:r>
      <w:r w:rsidR="00785AC6">
        <w:t xml:space="preserve"> </w:t>
      </w:r>
      <w:r>
        <w:t>you’ve</w:t>
      </w:r>
      <w:r w:rsidR="00785AC6">
        <w:t xml:space="preserve"> </w:t>
      </w:r>
      <w:r>
        <w:t>gotten</w:t>
      </w:r>
      <w:r w:rsidR="00785AC6">
        <w:t xml:space="preserve"> </w:t>
      </w:r>
      <w:r>
        <w:t>through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>
        <w:t>.</w:t>
      </w:r>
    </w:p>
    <w:p w14:paraId="6494A7C3" w14:textId="77777777" w:rsidR="00FD1E86" w:rsidRDefault="00FD1E86" w:rsidP="00FD1E86">
      <w:pPr>
        <w:pStyle w:val="Body"/>
      </w:pPr>
      <w:r>
        <w:t>For</w:t>
      </w:r>
      <w:r w:rsidR="00785AC6">
        <w:t xml:space="preserve"> </w:t>
      </w:r>
      <w:r>
        <w:t>example,</w:t>
      </w:r>
      <w:r w:rsidR="00785AC6">
        <w:t xml:space="preserve"> </w:t>
      </w:r>
      <w:r>
        <w:t>we</w:t>
      </w:r>
      <w:r w:rsidR="00785AC6">
        <w:t xml:space="preserve"> </w:t>
      </w:r>
      <w:r>
        <w:t>mentioned</w:t>
      </w:r>
      <w:r w:rsidR="00785AC6">
        <w:t xml:space="preserve"> </w:t>
      </w:r>
      <w:r>
        <w:t>in</w:t>
      </w:r>
      <w:r w:rsidR="00785AC6">
        <w:t xml:space="preserve"> </w:t>
      </w:r>
      <w:r>
        <w:t>Chapter</w:t>
      </w:r>
      <w:r w:rsidR="00785AC6">
        <w:t xml:space="preserve"> </w:t>
      </w:r>
      <w:r>
        <w:t>12</w:t>
      </w:r>
      <w:r w:rsidR="00785AC6">
        <w:t xml:space="preserve"> </w:t>
      </w:r>
      <w:r>
        <w:t>that</w:t>
      </w:r>
      <w:r w:rsidR="00785AC6">
        <w:t xml:space="preserve"> </w:t>
      </w:r>
      <w:r>
        <w:t>there’s</w:t>
      </w:r>
      <w:r w:rsidR="00785AC6">
        <w:t xml:space="preserve"> </w:t>
      </w:r>
      <w:r>
        <w:t>a</w:t>
      </w:r>
      <w:r w:rsidR="00785AC6">
        <w:t xml:space="preserve"> </w:t>
      </w:r>
      <w:r>
        <w:t>Rust</w:t>
      </w:r>
      <w:r w:rsidR="00785AC6">
        <w:t xml:space="preserve"> </w:t>
      </w:r>
      <w:r>
        <w:t>implementation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 w:rsidRPr="00785AC6">
        <w:rPr>
          <w:rStyle w:val="Literal"/>
        </w:rPr>
        <w:t>grep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</w:t>
      </w:r>
      <w:r w:rsidR="00785AC6">
        <w:t xml:space="preserve"> </w:t>
      </w:r>
      <w:r>
        <w:t>called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.</w:t>
      </w:r>
      <w:r w:rsidR="00785AC6">
        <w:t xml:space="preserve"> </w:t>
      </w:r>
      <w:r>
        <w:t>If</w:t>
      </w:r>
      <w:r w:rsidR="00785AC6">
        <w:t xml:space="preserve"> </w:t>
      </w:r>
      <w:r>
        <w:t>we</w:t>
      </w:r>
      <w:r w:rsidR="00785AC6">
        <w:t xml:space="preserve"> </w:t>
      </w:r>
      <w:r>
        <w:t>want</w:t>
      </w:r>
      <w:r w:rsidR="00785AC6">
        <w:t xml:space="preserve"> </w:t>
      </w:r>
      <w:r>
        <w:t>to</w:t>
      </w:r>
      <w:r w:rsidR="00785AC6">
        <w:t xml:space="preserve"> </w:t>
      </w:r>
      <w:r>
        <w:t>install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>
        <w:t>,</w:t>
      </w:r>
      <w:r w:rsidR="00785AC6">
        <w:t xml:space="preserve"> </w:t>
      </w:r>
      <w:r>
        <w:t>we</w:t>
      </w:r>
      <w:r w:rsidR="00785AC6">
        <w:t xml:space="preserve"> </w:t>
      </w:r>
      <w:r>
        <w:t>can</w:t>
      </w:r>
      <w:r w:rsidR="00785AC6">
        <w:t xml:space="preserve"> </w:t>
      </w:r>
      <w:r>
        <w:t>run:</w:t>
      </w:r>
    </w:p>
    <w:p w14:paraId="35F4DFEC" w14:textId="77777777" w:rsidR="00FD1E86" w:rsidRPr="00785AC6" w:rsidRDefault="00FD1E86" w:rsidP="00785AC6">
      <w:pPr>
        <w:pStyle w:val="CodeA"/>
      </w:pPr>
      <w:r w:rsidRPr="00785AC6">
        <w:t>$</w:t>
      </w:r>
      <w:r w:rsidR="00785AC6">
        <w:t xml:space="preserve"> </w:t>
      </w:r>
      <w:r w:rsidRPr="00785AC6">
        <w:t>cargo</w:t>
      </w:r>
      <w:r w:rsidR="00785AC6">
        <w:t xml:space="preserve"> </w:t>
      </w:r>
      <w:r w:rsidRPr="00785AC6">
        <w:t>install</w:t>
      </w:r>
      <w:r w:rsidR="00785AC6">
        <w:t xml:space="preserve"> </w:t>
      </w:r>
      <w:r w:rsidRPr="00785AC6">
        <w:t>ripgrep</w:t>
      </w:r>
    </w:p>
    <w:p w14:paraId="0E3F32C9" w14:textId="77777777" w:rsidR="00FD1E86" w:rsidRPr="00785AC6" w:rsidRDefault="00FD1E86" w:rsidP="00785AC6">
      <w:pPr>
        <w:pStyle w:val="CodeB"/>
      </w:pPr>
      <w:r w:rsidRPr="00785AC6">
        <w:t>Updating</w:t>
      </w:r>
      <w:r w:rsidR="00785AC6">
        <w:t xml:space="preserve"> </w:t>
      </w:r>
      <w:r w:rsidRPr="00785AC6">
        <w:t>registry</w:t>
      </w:r>
      <w:r w:rsidR="00785AC6">
        <w:t xml:space="preserve"> </w:t>
      </w:r>
      <w:r w:rsidRPr="00785AC6">
        <w:t>`https://github.com/rust-lang/crates.io-index`</w:t>
      </w:r>
    </w:p>
    <w:p w14:paraId="298BF887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Downloading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79CA0CA9" w14:textId="77777777" w:rsidR="00FD1E86" w:rsidRPr="00785AC6" w:rsidRDefault="00785AC6" w:rsidP="00785AC6">
      <w:pPr>
        <w:pStyle w:val="CodeB"/>
      </w:pPr>
      <w:r>
        <w:t xml:space="preserve"> </w:t>
      </w:r>
      <w:r w:rsidR="00FD1E86" w:rsidRPr="00785AC6">
        <w:t>...snip...</w:t>
      </w:r>
    </w:p>
    <w:p w14:paraId="5754A362" w14:textId="77777777" w:rsidR="00FD1E86" w:rsidRPr="00785AC6" w:rsidRDefault="00785AC6" w:rsidP="00785AC6">
      <w:pPr>
        <w:pStyle w:val="CodeB"/>
      </w:pPr>
      <w:r>
        <w:t xml:space="preserve">   </w:t>
      </w:r>
      <w:r w:rsidR="00FD1E86" w:rsidRPr="00785AC6">
        <w:t>Compiling</w:t>
      </w:r>
      <w:r>
        <w:t xml:space="preserve"> </w:t>
      </w:r>
      <w:r w:rsidR="00FD1E86" w:rsidRPr="00785AC6">
        <w:t>ripgrep</w:t>
      </w:r>
      <w:r>
        <w:t xml:space="preserve"> </w:t>
      </w:r>
      <w:r w:rsidR="00FD1E86" w:rsidRPr="00785AC6">
        <w:t>v0.3.2</w:t>
      </w:r>
    </w:p>
    <w:p w14:paraId="650CC755" w14:textId="77777777" w:rsidR="00FD1E86" w:rsidRPr="00785AC6" w:rsidRDefault="00785AC6" w:rsidP="00785AC6">
      <w:pPr>
        <w:pStyle w:val="CodeB"/>
      </w:pPr>
      <w:r>
        <w:t xml:space="preserve">    </w:t>
      </w:r>
      <w:r w:rsidR="00FD1E86" w:rsidRPr="00785AC6">
        <w:t>Finished</w:t>
      </w:r>
      <w:r>
        <w:t xml:space="preserve"> </w:t>
      </w:r>
      <w:r w:rsidR="00FD1E86" w:rsidRPr="00785AC6">
        <w:t>release</w:t>
      </w:r>
      <w:r>
        <w:t xml:space="preserve"> </w:t>
      </w:r>
      <w:r w:rsidR="00FD1E86" w:rsidRPr="00785AC6">
        <w:t>[optimized</w:t>
      </w:r>
      <w:r>
        <w:t xml:space="preserve"> </w:t>
      </w:r>
      <w:r w:rsidR="00FD1E86" w:rsidRPr="00785AC6">
        <w:t>+</w:t>
      </w:r>
      <w:r>
        <w:t xml:space="preserve"> </w:t>
      </w:r>
      <w:r w:rsidR="00FD1E86" w:rsidRPr="00785AC6">
        <w:t>debuginfo]</w:t>
      </w:r>
      <w:r>
        <w:t xml:space="preserve"> </w:t>
      </w:r>
      <w:r w:rsidR="00FD1E86" w:rsidRPr="00785AC6">
        <w:t>target(s)</w:t>
      </w:r>
      <w:r>
        <w:t xml:space="preserve"> </w:t>
      </w:r>
      <w:r w:rsidR="00FD1E86" w:rsidRPr="00785AC6">
        <w:t>in</w:t>
      </w:r>
      <w:r>
        <w:t xml:space="preserve"> </w:t>
      </w:r>
      <w:r w:rsidR="00FD1E86" w:rsidRPr="00785AC6">
        <w:t>97.91</w:t>
      </w:r>
      <w:r>
        <w:t xml:space="preserve"> </w:t>
      </w:r>
      <w:r w:rsidR="00FD1E86" w:rsidRPr="00785AC6">
        <w:t>secs</w:t>
      </w:r>
    </w:p>
    <w:p w14:paraId="3647F4D3" w14:textId="77777777" w:rsidR="00FD1E86" w:rsidRPr="00785AC6" w:rsidRDefault="00785AC6" w:rsidP="00785AC6">
      <w:pPr>
        <w:pStyle w:val="CodeC"/>
      </w:pPr>
      <w:r>
        <w:t xml:space="preserve">  </w:t>
      </w:r>
      <w:r w:rsidR="00FD1E86" w:rsidRPr="00785AC6">
        <w:t>Installing</w:t>
      </w:r>
      <w:r>
        <w:t xml:space="preserve"> </w:t>
      </w:r>
      <w:r w:rsidR="00FD1E86" w:rsidRPr="00785AC6">
        <w:t>~/.cargo/bin/rg</w:t>
      </w:r>
    </w:p>
    <w:p w14:paraId="0188208B" w14:textId="77777777" w:rsidR="00FD1E86" w:rsidRDefault="00FD1E86" w:rsidP="00FD1E86">
      <w:pPr>
        <w:pStyle w:val="Body"/>
      </w:pPr>
      <w:r>
        <w:t>The</w:t>
      </w:r>
      <w:r w:rsidR="00785AC6">
        <w:t xml:space="preserve"> </w:t>
      </w:r>
      <w:r>
        <w:t>last</w:t>
      </w:r>
      <w:r w:rsidR="00785AC6">
        <w:t xml:space="preserve"> </w:t>
      </w:r>
      <w:r>
        <w:t>line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output</w:t>
      </w:r>
      <w:r w:rsidR="00785AC6">
        <w:t xml:space="preserve"> </w:t>
      </w:r>
      <w:r>
        <w:t>shows</w:t>
      </w:r>
      <w:r w:rsidR="00785AC6">
        <w:t xml:space="preserve"> </w:t>
      </w:r>
      <w:r>
        <w:t>the</w:t>
      </w:r>
      <w:r w:rsidR="00785AC6">
        <w:t xml:space="preserve"> </w:t>
      </w:r>
      <w:r>
        <w:t>location</w:t>
      </w:r>
      <w:r w:rsidR="00785AC6">
        <w:t xml:space="preserve"> </w:t>
      </w:r>
      <w:r>
        <w:t>and</w:t>
      </w:r>
      <w:r w:rsidR="00785AC6">
        <w:t xml:space="preserve"> </w:t>
      </w:r>
      <w:r>
        <w:t>the</w:t>
      </w:r>
      <w:r w:rsidR="00785AC6">
        <w:t xml:space="preserve"> </w:t>
      </w:r>
      <w:r>
        <w:t>name</w:t>
      </w:r>
      <w:r w:rsidR="00785AC6">
        <w:t xml:space="preserve"> </w:t>
      </w:r>
      <w:r>
        <w:t>of</w:t>
      </w:r>
      <w:r w:rsidR="00785AC6">
        <w:t xml:space="preserve"> </w:t>
      </w:r>
      <w:r>
        <w:t>the</w:t>
      </w:r>
      <w:r w:rsidR="00785AC6">
        <w:t xml:space="preserve"> </w:t>
      </w:r>
      <w:r>
        <w:t>installed</w:t>
      </w:r>
      <w:r w:rsidR="00785AC6">
        <w:t xml:space="preserve"> </w:t>
      </w:r>
      <w:r>
        <w:t>binary,</w:t>
      </w:r>
      <w:r w:rsidR="00785AC6">
        <w:t xml:space="preserve"> </w:t>
      </w:r>
      <w:r>
        <w:t>which</w:t>
      </w:r>
      <w:r w:rsidR="00785AC6">
        <w:t xml:space="preserve"> </w:t>
      </w:r>
      <w:r>
        <w:t>in</w:t>
      </w:r>
      <w:r w:rsidR="00785AC6">
        <w:t xml:space="preserve"> </w:t>
      </w:r>
      <w:r>
        <w:t>the</w:t>
      </w:r>
      <w:r w:rsidR="00785AC6">
        <w:t xml:space="preserve"> </w:t>
      </w:r>
      <w:r>
        <w:t>case</w:t>
      </w:r>
      <w:r w:rsidR="00785AC6">
        <w:t xml:space="preserve"> </w:t>
      </w:r>
      <w:r>
        <w:t>of</w:t>
      </w:r>
      <w:r w:rsidR="00785AC6">
        <w:t xml:space="preserve"> </w:t>
      </w:r>
      <w:proofErr w:type="spellStart"/>
      <w:r w:rsidRPr="00785AC6">
        <w:rPr>
          <w:rStyle w:val="Literal"/>
        </w:rPr>
        <w:t>ripgrep</w:t>
      </w:r>
      <w:proofErr w:type="spellEnd"/>
      <w:r w:rsidR="00785AC6">
        <w:t xml:space="preserve"> </w:t>
      </w:r>
      <w:r>
        <w:t>is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>
        <w:t>.</w:t>
      </w:r>
      <w:r w:rsidR="00785AC6">
        <w:t xml:space="preserve"> </w:t>
      </w:r>
      <w:r>
        <w:t>As</w:t>
      </w:r>
      <w:r w:rsidR="00785AC6">
        <w:t xml:space="preserve"> </w:t>
      </w:r>
      <w:r>
        <w:t>long</w:t>
      </w:r>
      <w:r w:rsidR="00785AC6">
        <w:t xml:space="preserve"> </w:t>
      </w:r>
      <w:r>
        <w:t>as</w:t>
      </w:r>
      <w:r w:rsidR="00785AC6">
        <w:t xml:space="preserve"> </w:t>
      </w:r>
      <w:r>
        <w:t>the</w:t>
      </w:r>
      <w:r w:rsidR="00785AC6">
        <w:t xml:space="preserve"> </w:t>
      </w:r>
      <w:r>
        <w:t>installation</w:t>
      </w:r>
      <w:r w:rsidR="00785AC6">
        <w:t xml:space="preserve"> </w:t>
      </w:r>
      <w:r>
        <w:t>directory</w:t>
      </w:r>
      <w:r w:rsidR="00785AC6">
        <w:t xml:space="preserve"> </w:t>
      </w:r>
      <w:r>
        <w:t>is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as</w:t>
      </w:r>
      <w:r w:rsidR="00785AC6">
        <w:t xml:space="preserve"> </w:t>
      </w:r>
      <w:r>
        <w:t>mentioned</w:t>
      </w:r>
      <w:r w:rsidR="00785AC6">
        <w:t xml:space="preserve"> </w:t>
      </w:r>
      <w:r>
        <w:t>above,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proofErr w:type="spellStart"/>
      <w:r w:rsidRPr="00785AC6">
        <w:rPr>
          <w:rStyle w:val="Literal"/>
        </w:rPr>
        <w:t>rg</w:t>
      </w:r>
      <w:proofErr w:type="spellEnd"/>
      <w:r w:rsidR="00785AC6">
        <w:rPr>
          <w:rStyle w:val="Literal"/>
        </w:rPr>
        <w:t xml:space="preserve"> </w:t>
      </w:r>
      <w:r w:rsidRPr="00785AC6">
        <w:rPr>
          <w:rStyle w:val="Literal"/>
        </w:rPr>
        <w:t>--help</w:t>
      </w:r>
      <w:r w:rsidR="00785AC6">
        <w:t xml:space="preserve"> </w:t>
      </w:r>
      <w:r>
        <w:t>and</w:t>
      </w:r>
      <w:r w:rsidR="00785AC6">
        <w:t xml:space="preserve"> </w:t>
      </w:r>
      <w:r>
        <w:t>start</w:t>
      </w:r>
      <w:r w:rsidR="00785AC6">
        <w:t xml:space="preserve"> </w:t>
      </w:r>
      <w:r>
        <w:t>using</w:t>
      </w:r>
      <w:r w:rsidR="00785AC6">
        <w:t xml:space="preserve"> </w:t>
      </w:r>
      <w:r>
        <w:t>a</w:t>
      </w:r>
      <w:r w:rsidR="00785AC6">
        <w:t xml:space="preserve"> </w:t>
      </w:r>
      <w:r>
        <w:t>faster,</w:t>
      </w:r>
      <w:r w:rsidR="00785AC6">
        <w:t xml:space="preserve"> </w:t>
      </w:r>
      <w:r>
        <w:t>rustier</w:t>
      </w:r>
      <w:r w:rsidR="00785AC6">
        <w:t xml:space="preserve"> </w:t>
      </w:r>
      <w:r>
        <w:t>tool</w:t>
      </w:r>
      <w:r w:rsidR="00785AC6">
        <w:t xml:space="preserve"> </w:t>
      </w:r>
      <w:r>
        <w:t>for</w:t>
      </w:r>
      <w:r w:rsidR="00785AC6">
        <w:t xml:space="preserve"> </w:t>
      </w:r>
      <w:r>
        <w:t>searching</w:t>
      </w:r>
      <w:r w:rsidR="00785AC6">
        <w:t xml:space="preserve"> </w:t>
      </w:r>
      <w:r>
        <w:t>files!</w:t>
      </w:r>
    </w:p>
    <w:p w14:paraId="5E551876" w14:textId="77777777" w:rsidR="00FD1E86" w:rsidRDefault="00FD1E86" w:rsidP="00785AC6">
      <w:pPr>
        <w:pStyle w:val="HeadA"/>
      </w:pPr>
      <w:bookmarkStart w:id="21" w:name="extending-cargo-with-custom-commands"/>
      <w:bookmarkEnd w:id="21"/>
      <w:r>
        <w:t>Extending</w:t>
      </w:r>
      <w:r w:rsidR="00785AC6">
        <w:t xml:space="preserve"> </w:t>
      </w:r>
      <w:r>
        <w:t>Cargo</w:t>
      </w:r>
      <w:r w:rsidR="00785AC6">
        <w:t xml:space="preserve"> </w:t>
      </w:r>
      <w:r>
        <w:t>with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</w:p>
    <w:p w14:paraId="019847E8" w14:textId="77777777" w:rsidR="00FD1E86" w:rsidRDefault="00FD1E86" w:rsidP="007D6152">
      <w:pPr>
        <w:pStyle w:val="BodyFirst"/>
      </w:pPr>
      <w:r>
        <w:t>Cargo</w:t>
      </w:r>
      <w:r w:rsidR="00785AC6">
        <w:t xml:space="preserve"> </w:t>
      </w:r>
      <w:r>
        <w:t>is</w:t>
      </w:r>
      <w:r w:rsidR="00785AC6">
        <w:t xml:space="preserve"> </w:t>
      </w:r>
      <w:r>
        <w:t>designed</w:t>
      </w:r>
      <w:r w:rsidR="00785AC6">
        <w:t xml:space="preserve"> </w:t>
      </w:r>
      <w:r>
        <w:t>so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extend</w:t>
      </w:r>
      <w:r w:rsidR="00785AC6">
        <w:t xml:space="preserve"> </w:t>
      </w:r>
      <w:r>
        <w:t>it</w:t>
      </w:r>
      <w:r w:rsidR="00785AC6">
        <w:t xml:space="preserve"> </w:t>
      </w:r>
      <w:r>
        <w:t>with</w:t>
      </w:r>
      <w:r w:rsidR="00785AC6">
        <w:t xml:space="preserve"> </w:t>
      </w:r>
      <w:r>
        <w:t>new</w:t>
      </w:r>
      <w:r w:rsidR="00785AC6">
        <w:t xml:space="preserve"> </w:t>
      </w:r>
      <w:r>
        <w:t>subcommands</w:t>
      </w:r>
      <w:r w:rsidR="00785AC6">
        <w:t xml:space="preserve"> </w:t>
      </w:r>
      <w:r>
        <w:t>without</w:t>
      </w:r>
      <w:r w:rsidR="00785AC6">
        <w:t xml:space="preserve"> </w:t>
      </w:r>
      <w:r>
        <w:t>having</w:t>
      </w:r>
      <w:r w:rsidR="00785AC6">
        <w:t xml:space="preserve"> </w:t>
      </w:r>
      <w:r>
        <w:t>to</w:t>
      </w:r>
      <w:r w:rsidR="00785AC6">
        <w:t xml:space="preserve"> </w:t>
      </w:r>
      <w:r>
        <w:t>modify</w:t>
      </w:r>
      <w:r w:rsidR="00785AC6">
        <w:t xml:space="preserve"> </w:t>
      </w:r>
      <w:r>
        <w:t>Cargo</w:t>
      </w:r>
      <w:r w:rsidR="00785AC6">
        <w:t xml:space="preserve"> </w:t>
      </w:r>
      <w:r>
        <w:t>itself.</w:t>
      </w:r>
      <w:r w:rsidR="00785AC6">
        <w:t xml:space="preserve"> </w:t>
      </w:r>
      <w:r>
        <w:t>If</w:t>
      </w:r>
      <w:r w:rsidR="00785AC6">
        <w:t xml:space="preserve"> </w:t>
      </w:r>
      <w:r>
        <w:t>a</w:t>
      </w:r>
      <w:r w:rsidR="00785AC6">
        <w:t xml:space="preserve"> </w:t>
      </w:r>
      <w:r>
        <w:t>binary</w:t>
      </w:r>
      <w:r w:rsidR="00785AC6">
        <w:t xml:space="preserve"> </w:t>
      </w:r>
      <w:r>
        <w:t>in</w:t>
      </w:r>
      <w:r w:rsidR="00785AC6">
        <w:t xml:space="preserve"> </w:t>
      </w:r>
      <w:r>
        <w:t>your</w:t>
      </w:r>
      <w:r w:rsidR="00785AC6">
        <w:t xml:space="preserve"> </w:t>
      </w:r>
      <w:r w:rsidRPr="00785AC6">
        <w:rPr>
          <w:rStyle w:val="Literal"/>
        </w:rPr>
        <w:t>$PATH</w:t>
      </w:r>
      <w:r w:rsidR="00785AC6">
        <w:t xml:space="preserve"> </w:t>
      </w:r>
      <w:r>
        <w:t>is</w:t>
      </w:r>
      <w:r w:rsidR="00785AC6">
        <w:t xml:space="preserve"> </w:t>
      </w:r>
      <w:r>
        <w:t>named</w:t>
      </w:r>
      <w:r w:rsidR="00785AC6">
        <w:t xml:space="preserve"> </w:t>
      </w:r>
      <w:r w:rsidRPr="00785AC6">
        <w:rPr>
          <w:rStyle w:val="Literal"/>
        </w:rPr>
        <w:t>cargo-something</w:t>
      </w:r>
      <w:r>
        <w:t>,</w:t>
      </w:r>
      <w:r w:rsidR="00785AC6">
        <w:t xml:space="preserve"> </w:t>
      </w:r>
      <w:r>
        <w:t>you</w:t>
      </w:r>
      <w:r w:rsidR="00785AC6">
        <w:t xml:space="preserve"> </w:t>
      </w:r>
      <w:r>
        <w:t>can</w:t>
      </w:r>
      <w:r w:rsidR="00785AC6">
        <w:t xml:space="preserve"> </w:t>
      </w:r>
      <w:r>
        <w:t>run</w:t>
      </w:r>
      <w:r w:rsidR="00785AC6">
        <w:t xml:space="preserve"> </w:t>
      </w:r>
      <w:r>
        <w:t>it</w:t>
      </w:r>
      <w:r w:rsidR="00785AC6">
        <w:t xml:space="preserve"> </w:t>
      </w:r>
      <w:r>
        <w:t>as</w:t>
      </w:r>
      <w:r w:rsidR="00785AC6">
        <w:t xml:space="preserve"> </w:t>
      </w:r>
      <w:r>
        <w:t>if</w:t>
      </w:r>
      <w:r w:rsidR="00785AC6">
        <w:t xml:space="preserve"> </w:t>
      </w:r>
      <w:r>
        <w:t>it</w:t>
      </w:r>
      <w:r w:rsidR="00785AC6">
        <w:t xml:space="preserve"> </w:t>
      </w:r>
      <w:r>
        <w:t>were</w:t>
      </w:r>
      <w:r w:rsidR="00785AC6">
        <w:t xml:space="preserve"> </w:t>
      </w:r>
      <w:r>
        <w:t>a</w:t>
      </w:r>
      <w:r w:rsidR="00785AC6">
        <w:t xml:space="preserve"> </w:t>
      </w:r>
      <w:r>
        <w:t>Cargo</w:t>
      </w:r>
      <w:r w:rsidR="00785AC6">
        <w:t xml:space="preserve"> </w:t>
      </w:r>
      <w:r>
        <w:t>subcommand</w:t>
      </w:r>
      <w:r w:rsidR="00785AC6">
        <w:t xml:space="preserve"> </w:t>
      </w:r>
      <w:r>
        <w:t>by</w:t>
      </w:r>
      <w:r w:rsidR="00785AC6">
        <w:t xml:space="preserve"> </w:t>
      </w:r>
      <w:r>
        <w:t>running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something</w:t>
      </w:r>
      <w:r>
        <w:t>.</w:t>
      </w:r>
      <w:r w:rsidR="00785AC6">
        <w:t xml:space="preserve"> </w:t>
      </w:r>
      <w:r>
        <w:t>Custom</w:t>
      </w:r>
      <w:r w:rsidR="00785AC6">
        <w:t xml:space="preserve"> </w:t>
      </w:r>
      <w:r>
        <w:t>commands</w:t>
      </w:r>
      <w:r w:rsidR="00785AC6">
        <w:t xml:space="preserve"> </w:t>
      </w:r>
      <w:r>
        <w:t>like</w:t>
      </w:r>
      <w:r w:rsidR="00785AC6">
        <w:t xml:space="preserve"> </w:t>
      </w:r>
      <w:r>
        <w:t>this</w:t>
      </w:r>
      <w:r w:rsidR="00785AC6">
        <w:t xml:space="preserve"> </w:t>
      </w:r>
      <w:r>
        <w:t>are</w:t>
      </w:r>
      <w:r w:rsidR="00785AC6">
        <w:t xml:space="preserve"> </w:t>
      </w:r>
      <w:r>
        <w:t>also</w:t>
      </w:r>
      <w:r w:rsidR="00785AC6">
        <w:t xml:space="preserve"> </w:t>
      </w:r>
      <w:r>
        <w:t>listed</w:t>
      </w:r>
      <w:r w:rsidR="00785AC6">
        <w:t xml:space="preserve"> </w:t>
      </w:r>
      <w:r>
        <w:t>when</w:t>
      </w:r>
      <w:r w:rsidR="00785AC6">
        <w:t xml:space="preserve"> </w:t>
      </w:r>
      <w:r>
        <w:t>you</w:t>
      </w:r>
      <w:r w:rsidR="00785AC6">
        <w:t xml:space="preserve"> </w:t>
      </w:r>
      <w:r>
        <w:t>run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--list</w:t>
      </w:r>
      <w:r>
        <w:t>.</w:t>
      </w:r>
      <w:r w:rsidR="00785AC6">
        <w:t xml:space="preserve"> </w:t>
      </w:r>
      <w:r>
        <w:t>Being</w:t>
      </w:r>
      <w:r w:rsidR="00785AC6">
        <w:t xml:space="preserve"> </w:t>
      </w:r>
      <w:r>
        <w:t>able</w:t>
      </w:r>
      <w:r w:rsidR="00785AC6">
        <w:t xml:space="preserve"> </w:t>
      </w:r>
      <w:r>
        <w:t>to</w:t>
      </w:r>
      <w:r w:rsidR="00785AC6">
        <w:t xml:space="preserve"> </w:t>
      </w:r>
      <w:r w:rsidRPr="00785AC6">
        <w:rPr>
          <w:rStyle w:val="Literal"/>
        </w:rPr>
        <w:t>cargo</w:t>
      </w:r>
      <w:r w:rsidR="00785AC6">
        <w:rPr>
          <w:rStyle w:val="Literal"/>
        </w:rPr>
        <w:t xml:space="preserve"> </w:t>
      </w:r>
      <w:r w:rsidRPr="00785AC6">
        <w:rPr>
          <w:rStyle w:val="Literal"/>
        </w:rPr>
        <w:t>install</w:t>
      </w:r>
      <w:r w:rsidR="00785AC6">
        <w:t xml:space="preserve"> </w:t>
      </w:r>
      <w:r>
        <w:t>extensions</w:t>
      </w:r>
      <w:r w:rsidR="00785AC6">
        <w:t xml:space="preserve"> </w:t>
      </w:r>
      <w:r>
        <w:t>and</w:t>
      </w:r>
      <w:r w:rsidR="00785AC6">
        <w:t xml:space="preserve"> </w:t>
      </w:r>
      <w:r>
        <w:t>then</w:t>
      </w:r>
      <w:r w:rsidR="00785AC6">
        <w:t xml:space="preserve"> </w:t>
      </w:r>
      <w:r>
        <w:t>run</w:t>
      </w:r>
      <w:r w:rsidR="00785AC6">
        <w:t xml:space="preserve"> </w:t>
      </w:r>
      <w:r>
        <w:t>them</w:t>
      </w:r>
      <w:r w:rsidR="00785AC6">
        <w:t xml:space="preserve"> </w:t>
      </w:r>
      <w:r>
        <w:t>just</w:t>
      </w:r>
      <w:r w:rsidR="00785AC6">
        <w:t xml:space="preserve"> </w:t>
      </w:r>
      <w:r>
        <w:t>like</w:t>
      </w:r>
      <w:r w:rsidR="00785AC6">
        <w:t xml:space="preserve"> </w:t>
      </w:r>
      <w:r>
        <w:t>the</w:t>
      </w:r>
      <w:r w:rsidR="00785AC6">
        <w:t xml:space="preserve"> </w:t>
      </w:r>
      <w:r>
        <w:t>built-in</w:t>
      </w:r>
      <w:r w:rsidR="00785AC6">
        <w:t xml:space="preserve"> </w:t>
      </w:r>
      <w:r>
        <w:t>Cargo</w:t>
      </w:r>
      <w:r w:rsidR="00785AC6">
        <w:t xml:space="preserve"> </w:t>
      </w:r>
      <w:r>
        <w:t>tools</w:t>
      </w:r>
      <w:r w:rsidR="00785AC6">
        <w:t xml:space="preserve"> </w:t>
      </w:r>
      <w:r>
        <w:t>is</w:t>
      </w:r>
      <w:r w:rsidR="00785AC6">
        <w:t xml:space="preserve"> </w:t>
      </w:r>
      <w:r>
        <w:t>a</w:t>
      </w:r>
      <w:r w:rsidR="00785AC6">
        <w:t xml:space="preserve"> </w:t>
      </w:r>
      <w:r>
        <w:t>super</w:t>
      </w:r>
      <w:r w:rsidR="00785AC6">
        <w:t xml:space="preserve"> </w:t>
      </w:r>
      <w:r>
        <w:t>convenient</w:t>
      </w:r>
      <w:r w:rsidR="00785AC6">
        <w:t xml:space="preserve"> </w:t>
      </w:r>
      <w:r>
        <w:t>benefit</w:t>
      </w:r>
      <w:r w:rsidR="00785AC6">
        <w:t xml:space="preserve"> </w:t>
      </w:r>
      <w:r>
        <w:t>of</w:t>
      </w:r>
      <w:r w:rsidR="00785AC6">
        <w:t xml:space="preserve"> </w:t>
      </w:r>
      <w:r>
        <w:t>Cargo’s</w:t>
      </w:r>
      <w:r w:rsidR="00785AC6">
        <w:t xml:space="preserve"> </w:t>
      </w:r>
      <w:r>
        <w:t>design!</w:t>
      </w:r>
    </w:p>
    <w:p w14:paraId="4A0B3079" w14:textId="77777777" w:rsidR="00FD1E86" w:rsidRDefault="00FD1E86" w:rsidP="00785AC6">
      <w:pPr>
        <w:pStyle w:val="HeadA"/>
      </w:pPr>
      <w:bookmarkStart w:id="22" w:name="summary"/>
      <w:bookmarkEnd w:id="22"/>
      <w:r>
        <w:t>Summary</w:t>
      </w:r>
    </w:p>
    <w:p w14:paraId="2A4F7DB5" w14:textId="77777777" w:rsidR="00660BA5" w:rsidRPr="00FD1E86" w:rsidRDefault="00FD1E86" w:rsidP="007D6152">
      <w:pPr>
        <w:pStyle w:val="BodyFirst"/>
      </w:pPr>
      <w:r>
        <w:lastRenderedPageBreak/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with</w:t>
      </w:r>
      <w:r w:rsidR="00785AC6">
        <w:t xml:space="preserve"> </w:t>
      </w:r>
      <w:r>
        <w:t>Cargo</w:t>
      </w:r>
      <w:r w:rsidR="00785AC6">
        <w:t xml:space="preserve"> </w:t>
      </w:r>
      <w:r>
        <w:t>and</w:t>
      </w:r>
      <w:r w:rsidR="00785AC6">
        <w:t xml:space="preserve"> </w:t>
      </w:r>
      <w:r>
        <w:t>crates.io</w:t>
      </w:r>
      <w:r w:rsidR="00785AC6">
        <w:t xml:space="preserve"> </w:t>
      </w:r>
      <w:r>
        <w:t>is</w:t>
      </w:r>
      <w:r w:rsidR="00785AC6">
        <w:t xml:space="preserve"> </w:t>
      </w:r>
      <w:r>
        <w:t>part</w:t>
      </w:r>
      <w:r w:rsidR="00785AC6">
        <w:t xml:space="preserve"> </w:t>
      </w:r>
      <w:r>
        <w:t>of</w:t>
      </w:r>
      <w:r w:rsidR="00785AC6">
        <w:t xml:space="preserve"> </w:t>
      </w:r>
      <w:r>
        <w:t>what</w:t>
      </w:r>
      <w:r w:rsidR="00785AC6">
        <w:t xml:space="preserve"> </w:t>
      </w:r>
      <w:r>
        <w:t>makes</w:t>
      </w:r>
      <w:r w:rsidR="00785AC6">
        <w:t xml:space="preserve"> </w:t>
      </w:r>
      <w:r>
        <w:t>the</w:t>
      </w:r>
      <w:r w:rsidR="00785AC6">
        <w:t xml:space="preserve"> </w:t>
      </w:r>
      <w:r>
        <w:t>Rust</w:t>
      </w:r>
      <w:r w:rsidR="00785AC6">
        <w:t xml:space="preserve"> </w:t>
      </w:r>
      <w:r>
        <w:t>ecosystem</w:t>
      </w:r>
      <w:r w:rsidR="00785AC6">
        <w:t xml:space="preserve"> </w:t>
      </w:r>
      <w:r>
        <w:t>useful</w:t>
      </w:r>
      <w:r w:rsidR="00785AC6">
        <w:t xml:space="preserve"> </w:t>
      </w:r>
      <w:r>
        <w:t>for</w:t>
      </w:r>
      <w:r w:rsidR="00785AC6">
        <w:t xml:space="preserve"> </w:t>
      </w:r>
      <w:r>
        <w:t>many</w:t>
      </w:r>
      <w:r w:rsidR="00785AC6">
        <w:t xml:space="preserve"> </w:t>
      </w:r>
      <w:r>
        <w:t>different</w:t>
      </w:r>
      <w:r w:rsidR="00785AC6">
        <w:t xml:space="preserve"> </w:t>
      </w:r>
      <w:r>
        <w:t>tasks.</w:t>
      </w:r>
      <w:r w:rsidR="00785AC6">
        <w:t xml:space="preserve"> </w:t>
      </w:r>
      <w:r>
        <w:t>Rust’s</w:t>
      </w:r>
      <w:r w:rsidR="00785AC6">
        <w:t xml:space="preserve"> </w:t>
      </w:r>
      <w:r>
        <w:t>standard</w:t>
      </w:r>
      <w:r w:rsidR="00785AC6">
        <w:t xml:space="preserve"> </w:t>
      </w:r>
      <w:r>
        <w:t>library</w:t>
      </w:r>
      <w:r w:rsidR="00785AC6">
        <w:t xml:space="preserve"> </w:t>
      </w:r>
      <w:r>
        <w:t>is</w:t>
      </w:r>
      <w:r w:rsidR="00785AC6">
        <w:t xml:space="preserve"> </w:t>
      </w:r>
      <w:r>
        <w:t>small</w:t>
      </w:r>
      <w:r w:rsidR="00785AC6">
        <w:t xml:space="preserve"> </w:t>
      </w:r>
      <w:r>
        <w:t>and</w:t>
      </w:r>
      <w:r w:rsidR="00785AC6">
        <w:t xml:space="preserve"> </w:t>
      </w:r>
      <w:r>
        <w:t>stable,</w:t>
      </w:r>
      <w:r w:rsidR="00785AC6">
        <w:t xml:space="preserve"> </w:t>
      </w:r>
      <w:r>
        <w:t>but</w:t>
      </w:r>
      <w:r w:rsidR="00785AC6">
        <w:t xml:space="preserve"> </w:t>
      </w:r>
      <w:r>
        <w:t>crates</w:t>
      </w:r>
      <w:r w:rsidR="00785AC6">
        <w:t xml:space="preserve"> </w:t>
      </w:r>
      <w:r>
        <w:t>are</w:t>
      </w:r>
      <w:r w:rsidR="00785AC6">
        <w:t xml:space="preserve"> </w:t>
      </w:r>
      <w:r>
        <w:t>easy</w:t>
      </w:r>
      <w:r w:rsidR="00785AC6">
        <w:t xml:space="preserve"> </w:t>
      </w:r>
      <w:r>
        <w:t>to</w:t>
      </w:r>
      <w:r w:rsidR="00785AC6">
        <w:t xml:space="preserve"> </w:t>
      </w:r>
      <w:r>
        <w:t>share,</w:t>
      </w:r>
      <w:r w:rsidR="00785AC6">
        <w:t xml:space="preserve"> </w:t>
      </w:r>
      <w:r>
        <w:t>use,</w:t>
      </w:r>
      <w:r w:rsidR="00785AC6">
        <w:t xml:space="preserve"> </w:t>
      </w:r>
      <w:r>
        <w:t>and</w:t>
      </w:r>
      <w:r w:rsidR="00785AC6">
        <w:t xml:space="preserve"> </w:t>
      </w:r>
      <w:r>
        <w:t>improve</w:t>
      </w:r>
      <w:r w:rsidR="00785AC6">
        <w:t xml:space="preserve"> </w:t>
      </w:r>
      <w:r>
        <w:t>on</w:t>
      </w:r>
      <w:r w:rsidR="00785AC6">
        <w:t xml:space="preserve"> </w:t>
      </w:r>
      <w:r>
        <w:t>a</w:t>
      </w:r>
      <w:r w:rsidR="00785AC6">
        <w:t xml:space="preserve"> </w:t>
      </w:r>
      <w:r>
        <w:t>timeline</w:t>
      </w:r>
      <w:r w:rsidR="00785AC6">
        <w:t xml:space="preserve"> </w:t>
      </w:r>
      <w:r>
        <w:t>different</w:t>
      </w:r>
      <w:r w:rsidR="00785AC6">
        <w:t xml:space="preserve"> </w:t>
      </w:r>
      <w:r>
        <w:t>from</w:t>
      </w:r>
      <w:r w:rsidR="00785AC6">
        <w:t xml:space="preserve"> </w:t>
      </w:r>
      <w:r>
        <w:t>the</w:t>
      </w:r>
      <w:r w:rsidR="00785AC6">
        <w:t xml:space="preserve"> </w:t>
      </w:r>
      <w:r>
        <w:t>language</w:t>
      </w:r>
      <w:r w:rsidR="00785AC6">
        <w:t xml:space="preserve"> </w:t>
      </w:r>
      <w:r>
        <w:t>itself.</w:t>
      </w:r>
      <w:r w:rsidR="00785AC6">
        <w:t xml:space="preserve"> </w:t>
      </w:r>
      <w:r>
        <w:t>Don’t</w:t>
      </w:r>
      <w:r w:rsidR="00785AC6">
        <w:t xml:space="preserve"> </w:t>
      </w:r>
      <w:r>
        <w:t>be</w:t>
      </w:r>
      <w:r w:rsidR="00785AC6">
        <w:t xml:space="preserve"> </w:t>
      </w:r>
      <w:r>
        <w:t>shy</w:t>
      </w:r>
      <w:r w:rsidR="00785AC6">
        <w:t xml:space="preserve"> </w:t>
      </w:r>
      <w:r>
        <w:t>about</w:t>
      </w:r>
      <w:r w:rsidR="00785AC6">
        <w:t xml:space="preserve"> </w:t>
      </w:r>
      <w:r>
        <w:t>sharing</w:t>
      </w:r>
      <w:r w:rsidR="00785AC6">
        <w:t xml:space="preserve"> </w:t>
      </w:r>
      <w:r>
        <w:t>code</w:t>
      </w:r>
      <w:r w:rsidR="00785AC6">
        <w:t xml:space="preserve"> </w:t>
      </w:r>
      <w:r>
        <w:t>that’s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you</w:t>
      </w:r>
      <w:r w:rsidR="00785AC6">
        <w:t xml:space="preserve"> </w:t>
      </w:r>
      <w:r>
        <w:t>on</w:t>
      </w:r>
      <w:r w:rsidR="00785AC6">
        <w:t xml:space="preserve"> </w:t>
      </w:r>
      <w:r>
        <w:t>Crates.io;</w:t>
      </w:r>
      <w:r w:rsidR="00785AC6">
        <w:t xml:space="preserve"> </w:t>
      </w:r>
      <w:r>
        <w:t>it’s</w:t>
      </w:r>
      <w:r w:rsidR="00785AC6">
        <w:t xml:space="preserve"> </w:t>
      </w:r>
      <w:r>
        <w:t>likely</w:t>
      </w:r>
      <w:r w:rsidR="00785AC6">
        <w:t xml:space="preserve"> </w:t>
      </w:r>
      <w:r>
        <w:t>that</w:t>
      </w:r>
      <w:r w:rsidR="00785AC6">
        <w:t xml:space="preserve"> </w:t>
      </w:r>
      <w:r>
        <w:t>it</w:t>
      </w:r>
      <w:r w:rsidR="00785AC6">
        <w:t xml:space="preserve"> </w:t>
      </w:r>
      <w:r>
        <w:t>will</w:t>
      </w:r>
      <w:r w:rsidR="00785AC6">
        <w:t xml:space="preserve"> </w:t>
      </w:r>
      <w:r>
        <w:t>be</w:t>
      </w:r>
      <w:r w:rsidR="00785AC6">
        <w:t xml:space="preserve"> </w:t>
      </w:r>
      <w:r>
        <w:t>useful</w:t>
      </w:r>
      <w:r w:rsidR="00785AC6">
        <w:t xml:space="preserve"> </w:t>
      </w:r>
      <w:r>
        <w:t>to</w:t>
      </w:r>
      <w:r w:rsidR="00785AC6">
        <w:t xml:space="preserve"> </w:t>
      </w:r>
      <w:r>
        <w:t>someone</w:t>
      </w:r>
      <w:r w:rsidR="00785AC6">
        <w:t xml:space="preserve"> </w:t>
      </w:r>
      <w:r>
        <w:t>else</w:t>
      </w:r>
      <w:r w:rsidR="00785AC6">
        <w:t xml:space="preserve"> </w:t>
      </w:r>
      <w:r>
        <w:t>as</w:t>
      </w:r>
      <w:r w:rsidR="00785AC6">
        <w:t xml:space="preserve"> </w:t>
      </w:r>
      <w:r>
        <w:t>well!</w:t>
      </w:r>
    </w:p>
    <w:sectPr w:rsidR="00660BA5" w:rsidRPr="00F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3076E"/>
    <w:multiLevelType w:val="multilevel"/>
    <w:tmpl w:val="770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70BDF"/>
    <w:multiLevelType w:val="multilevel"/>
    <w:tmpl w:val="438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A54177"/>
    <w:multiLevelType w:val="multilevel"/>
    <w:tmpl w:val="65B4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A5D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263794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A4552DF"/>
    <w:multiLevelType w:val="multilevel"/>
    <w:tmpl w:val="E3A6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DB7559"/>
    <w:multiLevelType w:val="multilevel"/>
    <w:tmpl w:val="42AA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461726"/>
    <w:multiLevelType w:val="multilevel"/>
    <w:tmpl w:val="C388D604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2922558"/>
    <w:multiLevelType w:val="multilevel"/>
    <w:tmpl w:val="D39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3C1E59"/>
    <w:multiLevelType w:val="multilevel"/>
    <w:tmpl w:val="EC2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20"/>
  </w:num>
  <w:num w:numId="37">
    <w:abstractNumId w:val="17"/>
  </w:num>
  <w:num w:numId="38">
    <w:abstractNumId w:val="12"/>
  </w:num>
  <w:num w:numId="39">
    <w:abstractNumId w:val="1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47"/>
    <w:rsid w:val="000E501F"/>
    <w:rsid w:val="0011153B"/>
    <w:rsid w:val="0012175A"/>
    <w:rsid w:val="00126172"/>
    <w:rsid w:val="002A3A1B"/>
    <w:rsid w:val="002E114E"/>
    <w:rsid w:val="00364433"/>
    <w:rsid w:val="0039297D"/>
    <w:rsid w:val="003D1A0E"/>
    <w:rsid w:val="004B431B"/>
    <w:rsid w:val="005003A1"/>
    <w:rsid w:val="005169A0"/>
    <w:rsid w:val="00583895"/>
    <w:rsid w:val="00597B3D"/>
    <w:rsid w:val="005F2265"/>
    <w:rsid w:val="00622E11"/>
    <w:rsid w:val="00660BA5"/>
    <w:rsid w:val="006645FC"/>
    <w:rsid w:val="006A5B72"/>
    <w:rsid w:val="006D01CE"/>
    <w:rsid w:val="00783EF4"/>
    <w:rsid w:val="00785AC6"/>
    <w:rsid w:val="007D6152"/>
    <w:rsid w:val="007F0F99"/>
    <w:rsid w:val="00844398"/>
    <w:rsid w:val="00854547"/>
    <w:rsid w:val="00887123"/>
    <w:rsid w:val="008B2AD4"/>
    <w:rsid w:val="00961561"/>
    <w:rsid w:val="00A14626"/>
    <w:rsid w:val="00A56434"/>
    <w:rsid w:val="00AA2326"/>
    <w:rsid w:val="00B5538B"/>
    <w:rsid w:val="00BD1657"/>
    <w:rsid w:val="00C62266"/>
    <w:rsid w:val="00C96587"/>
    <w:rsid w:val="00CA11CF"/>
    <w:rsid w:val="00CF0196"/>
    <w:rsid w:val="00D97459"/>
    <w:rsid w:val="00DC71BC"/>
    <w:rsid w:val="00E94C1D"/>
    <w:rsid w:val="00EA2124"/>
    <w:rsid w:val="00EA4FF3"/>
    <w:rsid w:val="00ED3386"/>
    <w:rsid w:val="00EF276C"/>
    <w:rsid w:val="00F961D6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719A"/>
  <w15:chartTrackingRefBased/>
  <w15:docId w15:val="{9B5C2D69-1EFD-4D44-90F4-4D29A2F5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D61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547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54547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4547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54547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54547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4547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54547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854547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854547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4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54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547"/>
    <w:rPr>
      <w:rFonts w:ascii="Arial" w:eastAsia="Times New Roman" w:hAnsi="Arial" w:cs="Arial"/>
      <w:b/>
      <w:bCs/>
      <w:sz w:val="26"/>
      <w:szCs w:val="26"/>
    </w:rPr>
  </w:style>
  <w:style w:type="character" w:customStyle="1" w:styleId="Title1">
    <w:name w:val="Title1"/>
    <w:basedOn w:val="DefaultParagraphFont"/>
    <w:rsid w:val="00854547"/>
  </w:style>
  <w:style w:type="character" w:styleId="Hyperlink">
    <w:name w:val="Hyperlink"/>
    <w:basedOn w:val="DefaultParagraphFont"/>
    <w:uiPriority w:val="99"/>
    <w:semiHidden/>
    <w:rsid w:val="0085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854547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4547"/>
    <w:rPr>
      <w:i/>
      <w:iCs/>
    </w:rPr>
  </w:style>
  <w:style w:type="character" w:styleId="HTMLCode">
    <w:name w:val="HTML Code"/>
    <w:basedOn w:val="DefaultParagraphFont"/>
    <w:uiPriority w:val="99"/>
    <w:semiHidden/>
    <w:rsid w:val="00854547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854547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547"/>
    <w:rPr>
      <w:rFonts w:ascii="Courier New" w:eastAsia="Times New Roman" w:hAnsi="Courier New" w:cs="Courier New"/>
      <w:sz w:val="20"/>
      <w:szCs w:val="20"/>
    </w:rPr>
  </w:style>
  <w:style w:type="numbering" w:styleId="1ai">
    <w:name w:val="Outline List 1"/>
    <w:basedOn w:val="NoList"/>
    <w:semiHidden/>
    <w:rsid w:val="00854547"/>
    <w:pPr>
      <w:numPr>
        <w:numId w:val="4"/>
      </w:numPr>
    </w:pPr>
  </w:style>
  <w:style w:type="paragraph" w:customStyle="1" w:styleId="1stPara">
    <w:name w:val="1st Para"/>
    <w:next w:val="Normal"/>
    <w:autoRedefine/>
    <w:rsid w:val="00854547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nchor">
    <w:name w:val="Anchor"/>
    <w:autoRedefine/>
    <w:rsid w:val="00854547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854547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45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545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5454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545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5454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54547"/>
    <w:rPr>
      <w:rFonts w:ascii="Arial" w:eastAsia="Times New Roman" w:hAnsi="Arial" w:cs="Arial"/>
    </w:rPr>
  </w:style>
  <w:style w:type="numbering" w:styleId="ArticleSection">
    <w:name w:val="Outline List 3"/>
    <w:basedOn w:val="NoList"/>
    <w:semiHidden/>
    <w:rsid w:val="00854547"/>
    <w:pPr>
      <w:numPr>
        <w:numId w:val="5"/>
      </w:numPr>
    </w:pPr>
  </w:style>
  <w:style w:type="paragraph" w:customStyle="1" w:styleId="AuthorQuery">
    <w:name w:val="Author Query"/>
    <w:autoRedefine/>
    <w:rsid w:val="00854547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Body">
    <w:name w:val="Body"/>
    <w:autoRedefine/>
    <w:rsid w:val="00854547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sic">
    <w:name w:val="Basic"/>
    <w:basedOn w:val="Body"/>
    <w:rsid w:val="00854547"/>
  </w:style>
  <w:style w:type="paragraph" w:customStyle="1" w:styleId="BlockQuote">
    <w:name w:val="Block Quote"/>
    <w:next w:val="Normal"/>
    <w:autoRedefine/>
    <w:rsid w:val="00854547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854547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8545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8545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8545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54547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85454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85454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8545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8545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454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854547"/>
    <w:rPr>
      <w:color w:val="808080"/>
    </w:rPr>
  </w:style>
  <w:style w:type="paragraph" w:customStyle="1" w:styleId="BodyFirst">
    <w:name w:val="BodyFirst"/>
    <w:next w:val="Body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Box">
    <w:name w:val="BodyFirstBox"/>
    <w:basedOn w:val="BodyFirst"/>
    <w:autoRedefine/>
    <w:rsid w:val="00854547"/>
    <w:rPr>
      <w:color w:val="808080"/>
    </w:rPr>
  </w:style>
  <w:style w:type="paragraph" w:customStyle="1" w:styleId="BulletA">
    <w:name w:val="BulletA"/>
    <w:next w:val="Normal"/>
    <w:autoRedefine/>
    <w:rsid w:val="0012175A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ABox">
    <w:name w:val="BulletA Box"/>
    <w:basedOn w:val="BulletA"/>
    <w:autoRedefine/>
    <w:rsid w:val="00854547"/>
    <w:rPr>
      <w:color w:val="33CCCC"/>
    </w:rPr>
  </w:style>
  <w:style w:type="paragraph" w:customStyle="1" w:styleId="BulletB">
    <w:name w:val="Bulle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Box">
    <w:name w:val="BulletB Box"/>
    <w:basedOn w:val="BulletB"/>
    <w:autoRedefine/>
    <w:rsid w:val="00854547"/>
    <w:rPr>
      <w:color w:val="33CCCC"/>
    </w:rPr>
  </w:style>
  <w:style w:type="paragraph" w:customStyle="1" w:styleId="BulletC">
    <w:name w:val="Bulle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Box">
    <w:name w:val="BulletC Box"/>
    <w:basedOn w:val="BulletC"/>
    <w:autoRedefine/>
    <w:rsid w:val="00854547"/>
    <w:rPr>
      <w:color w:val="33CCCC"/>
    </w:rPr>
  </w:style>
  <w:style w:type="paragraph" w:styleId="Caption">
    <w:name w:val="caption"/>
    <w:basedOn w:val="Normal"/>
    <w:next w:val="Normal"/>
    <w:autoRedefine/>
    <w:qFormat/>
    <w:rsid w:val="00854547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854547"/>
    <w:rPr>
      <w:color w:val="808080"/>
    </w:rPr>
  </w:style>
  <w:style w:type="paragraph" w:customStyle="1" w:styleId="ChapterStart">
    <w:name w:val="ChapterStart"/>
    <w:next w:val="Normal"/>
    <w:autoRedefine/>
    <w:rsid w:val="0085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Closing">
    <w:name w:val="Closing"/>
    <w:basedOn w:val="Normal"/>
    <w:link w:val="ClosingChar"/>
    <w:semiHidden/>
    <w:rsid w:val="00854547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854547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854547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854547"/>
    <w:rPr>
      <w:color w:val="999999"/>
    </w:rPr>
  </w:style>
  <w:style w:type="paragraph" w:customStyle="1" w:styleId="CodeB">
    <w:name w:val="CodeB"/>
    <w:autoRedefine/>
    <w:rsid w:val="00785AC6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854547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854547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854547"/>
    <w:rPr>
      <w:color w:val="999999"/>
    </w:rPr>
  </w:style>
  <w:style w:type="paragraph" w:customStyle="1" w:styleId="CodeC">
    <w:name w:val="CodeC"/>
    <w:next w:val="Body"/>
    <w:autoRedefine/>
    <w:rsid w:val="00FD1E86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854547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854547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854547"/>
    <w:rPr>
      <w:color w:val="999999"/>
    </w:rPr>
  </w:style>
  <w:style w:type="paragraph" w:customStyle="1" w:styleId="CodeSingle">
    <w:name w:val="CodeSingl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854547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854547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854547"/>
  </w:style>
  <w:style w:type="character" w:customStyle="1" w:styleId="DateChar">
    <w:name w:val="Date Char"/>
    <w:basedOn w:val="DefaultParagraphFont"/>
    <w:link w:val="Dat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854547"/>
  </w:style>
  <w:style w:type="character" w:customStyle="1" w:styleId="E-mailSignatureChar">
    <w:name w:val="E-mail Signature Char"/>
    <w:basedOn w:val="DefaultParagraphFont"/>
    <w:link w:val="E-mail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customStyle="1" w:styleId="EmphasisBold">
    <w:name w:val="EmphasisBold"/>
    <w:basedOn w:val="DefaultParagraphFont"/>
    <w:rsid w:val="00854547"/>
    <w:rPr>
      <w:b/>
      <w:color w:val="0000FF"/>
    </w:rPr>
  </w:style>
  <w:style w:type="character" w:customStyle="1" w:styleId="EmphasisBoldBox">
    <w:name w:val="EmphasisBoldBox"/>
    <w:basedOn w:val="EmphasisBold"/>
    <w:rsid w:val="00854547"/>
    <w:rPr>
      <w:b/>
      <w:color w:val="3366FF"/>
    </w:rPr>
  </w:style>
  <w:style w:type="character" w:customStyle="1" w:styleId="EmphasisBoldItal">
    <w:name w:val="EmphasisBoldItal"/>
    <w:basedOn w:val="DefaultParagraphFont"/>
    <w:rsid w:val="00854547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854547"/>
    <w:rPr>
      <w:i/>
      <w:color w:val="0000FF"/>
    </w:rPr>
  </w:style>
  <w:style w:type="character" w:customStyle="1" w:styleId="EmphasisItalicBox">
    <w:name w:val="EmphasisItalicBox"/>
    <w:basedOn w:val="EmphasisItalic"/>
    <w:rsid w:val="00854547"/>
    <w:rPr>
      <w:i/>
      <w:color w:val="CC99FF"/>
    </w:rPr>
  </w:style>
  <w:style w:type="character" w:customStyle="1" w:styleId="EmphasisItalicFoot">
    <w:name w:val="EmphasisItalicFoot"/>
    <w:basedOn w:val="EmphasisItalic"/>
    <w:rsid w:val="00854547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854547"/>
    <w:rPr>
      <w:color w:val="0000FF"/>
    </w:rPr>
  </w:style>
  <w:style w:type="character" w:customStyle="1" w:styleId="EmphasisNote">
    <w:name w:val="EmphasisNote"/>
    <w:basedOn w:val="EmphasisRevItal"/>
    <w:rsid w:val="00854547"/>
    <w:rPr>
      <w:color w:val="3366FF"/>
    </w:rPr>
  </w:style>
  <w:style w:type="character" w:customStyle="1" w:styleId="EmphasisRevCaption">
    <w:name w:val="EmphasisRevCaption"/>
    <w:basedOn w:val="DefaultParagraphFont"/>
    <w:rsid w:val="00854547"/>
    <w:rPr>
      <w:i/>
      <w:color w:val="CC99FF"/>
    </w:rPr>
  </w:style>
  <w:style w:type="paragraph" w:styleId="EnvelopeAddress">
    <w:name w:val="envelope address"/>
    <w:basedOn w:val="Normal"/>
    <w:semiHidden/>
    <w:rsid w:val="00854547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854547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854547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854547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8545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854547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854547"/>
    <w:rPr>
      <w:sz w:val="20"/>
    </w:rPr>
  </w:style>
  <w:style w:type="paragraph" w:customStyle="1" w:styleId="GroupTitlesIX">
    <w:name w:val="GroupTitlesIX"/>
    <w:autoRedefine/>
    <w:rsid w:val="00854547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ANum">
    <w:name w:val="HeadA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">
    <w:name w:val="HeadB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BNum">
    <w:name w:val="HeadB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">
    <w:name w:val="HeadC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854547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854547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8545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854547"/>
  </w:style>
  <w:style w:type="paragraph" w:styleId="HTMLAddress">
    <w:name w:val="HTML Address"/>
    <w:basedOn w:val="Normal"/>
    <w:link w:val="HTMLAddressChar"/>
    <w:semiHidden/>
    <w:rsid w:val="008545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4547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854547"/>
    <w:rPr>
      <w:i/>
      <w:iCs/>
    </w:rPr>
  </w:style>
  <w:style w:type="character" w:styleId="HTMLDefinition">
    <w:name w:val="HTML Definition"/>
    <w:basedOn w:val="DefaultParagraphFont"/>
    <w:semiHidden/>
    <w:rsid w:val="00854547"/>
    <w:rPr>
      <w:i/>
      <w:iCs/>
    </w:rPr>
  </w:style>
  <w:style w:type="character" w:styleId="HTMLKeyboard">
    <w:name w:val="HTML Keyboard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54547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54547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54547"/>
    <w:rPr>
      <w:i/>
      <w:iCs/>
    </w:rPr>
  </w:style>
  <w:style w:type="character" w:customStyle="1" w:styleId="Italic">
    <w:name w:val="Italic"/>
    <w:basedOn w:val="EmphasisItalic"/>
    <w:rsid w:val="00854547"/>
    <w:rPr>
      <w:i/>
      <w:color w:val="000000"/>
    </w:rPr>
  </w:style>
  <w:style w:type="character" w:customStyle="1" w:styleId="Keycap">
    <w:name w:val="Keycap"/>
    <w:basedOn w:val="DefaultParagraphFont"/>
    <w:rsid w:val="00854547"/>
    <w:rPr>
      <w:smallCaps/>
      <w:color w:val="0000FF"/>
    </w:rPr>
  </w:style>
  <w:style w:type="paragraph" w:customStyle="1" w:styleId="Level1IX">
    <w:name w:val="Level1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854547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854547"/>
  </w:style>
  <w:style w:type="paragraph" w:styleId="List">
    <w:name w:val="List"/>
    <w:basedOn w:val="Normal"/>
    <w:semiHidden/>
    <w:rsid w:val="00854547"/>
    <w:pPr>
      <w:ind w:left="360" w:hanging="360"/>
    </w:pPr>
  </w:style>
  <w:style w:type="paragraph" w:styleId="List2">
    <w:name w:val="List 2"/>
    <w:basedOn w:val="Normal"/>
    <w:semiHidden/>
    <w:rsid w:val="00854547"/>
    <w:pPr>
      <w:ind w:left="720" w:hanging="360"/>
    </w:pPr>
  </w:style>
  <w:style w:type="paragraph" w:styleId="List3">
    <w:name w:val="List 3"/>
    <w:basedOn w:val="Normal"/>
    <w:semiHidden/>
    <w:rsid w:val="00854547"/>
    <w:pPr>
      <w:ind w:left="1080" w:hanging="360"/>
    </w:pPr>
  </w:style>
  <w:style w:type="paragraph" w:styleId="List4">
    <w:name w:val="List 4"/>
    <w:basedOn w:val="Normal"/>
    <w:semiHidden/>
    <w:rsid w:val="00854547"/>
    <w:pPr>
      <w:ind w:left="1440" w:hanging="360"/>
    </w:pPr>
  </w:style>
  <w:style w:type="paragraph" w:styleId="List5">
    <w:name w:val="List 5"/>
    <w:basedOn w:val="Normal"/>
    <w:semiHidden/>
    <w:rsid w:val="00854547"/>
    <w:pPr>
      <w:ind w:left="1800" w:hanging="360"/>
    </w:pPr>
  </w:style>
  <w:style w:type="paragraph" w:styleId="ListBullet">
    <w:name w:val="List Bullet"/>
    <w:basedOn w:val="Normal"/>
    <w:autoRedefine/>
    <w:semiHidden/>
    <w:rsid w:val="00854547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854547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854547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854547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854547"/>
    <w:pPr>
      <w:numPr>
        <w:numId w:val="25"/>
      </w:numPr>
    </w:pPr>
  </w:style>
  <w:style w:type="paragraph" w:styleId="ListContinue">
    <w:name w:val="List Continue"/>
    <w:basedOn w:val="Normal"/>
    <w:semiHidden/>
    <w:rsid w:val="00854547"/>
    <w:pPr>
      <w:spacing w:after="120"/>
      <w:ind w:left="360"/>
    </w:pPr>
  </w:style>
  <w:style w:type="paragraph" w:styleId="ListContinue2">
    <w:name w:val="List Continue 2"/>
    <w:basedOn w:val="Normal"/>
    <w:semiHidden/>
    <w:rsid w:val="00854547"/>
    <w:pPr>
      <w:spacing w:after="120"/>
      <w:ind w:left="720"/>
    </w:pPr>
  </w:style>
  <w:style w:type="paragraph" w:styleId="ListContinue3">
    <w:name w:val="List Continue 3"/>
    <w:basedOn w:val="Normal"/>
    <w:semiHidden/>
    <w:rsid w:val="00854547"/>
    <w:pPr>
      <w:spacing w:after="120"/>
      <w:ind w:left="1080"/>
    </w:pPr>
  </w:style>
  <w:style w:type="paragraph" w:styleId="ListContinue4">
    <w:name w:val="List Continue 4"/>
    <w:basedOn w:val="Normal"/>
    <w:semiHidden/>
    <w:rsid w:val="00854547"/>
    <w:pPr>
      <w:spacing w:after="120"/>
      <w:ind w:left="1440"/>
    </w:pPr>
  </w:style>
  <w:style w:type="paragraph" w:styleId="ListContinue5">
    <w:name w:val="List Continue 5"/>
    <w:basedOn w:val="Normal"/>
    <w:semiHidden/>
    <w:rsid w:val="00854547"/>
    <w:pPr>
      <w:spacing w:after="120"/>
      <w:ind w:left="1800"/>
    </w:pPr>
  </w:style>
  <w:style w:type="paragraph" w:styleId="ListNumber">
    <w:name w:val="List Number"/>
    <w:basedOn w:val="Normal"/>
    <w:semiHidden/>
    <w:rsid w:val="00854547"/>
    <w:pPr>
      <w:numPr>
        <w:numId w:val="27"/>
      </w:numPr>
    </w:pPr>
  </w:style>
  <w:style w:type="paragraph" w:styleId="ListNumber2">
    <w:name w:val="List Number 2"/>
    <w:basedOn w:val="Normal"/>
    <w:semiHidden/>
    <w:rsid w:val="00854547"/>
    <w:pPr>
      <w:numPr>
        <w:numId w:val="29"/>
      </w:numPr>
    </w:pPr>
  </w:style>
  <w:style w:type="paragraph" w:styleId="ListNumber3">
    <w:name w:val="List Number 3"/>
    <w:basedOn w:val="Normal"/>
    <w:semiHidden/>
    <w:rsid w:val="00854547"/>
    <w:pPr>
      <w:numPr>
        <w:numId w:val="31"/>
      </w:numPr>
    </w:pPr>
  </w:style>
  <w:style w:type="paragraph" w:styleId="ListNumber4">
    <w:name w:val="List Number 4"/>
    <w:basedOn w:val="Normal"/>
    <w:semiHidden/>
    <w:rsid w:val="00854547"/>
    <w:pPr>
      <w:numPr>
        <w:numId w:val="33"/>
      </w:numPr>
    </w:pPr>
  </w:style>
  <w:style w:type="paragraph" w:styleId="ListNumber5">
    <w:name w:val="List Number 5"/>
    <w:basedOn w:val="Normal"/>
    <w:semiHidden/>
    <w:rsid w:val="00854547"/>
    <w:pPr>
      <w:numPr>
        <w:numId w:val="35"/>
      </w:numPr>
    </w:pPr>
  </w:style>
  <w:style w:type="paragraph" w:customStyle="1" w:styleId="ListPlainA">
    <w:name w:val="List Plain A"/>
    <w:autoRedefine/>
    <w:rsid w:val="00854547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ABox">
    <w:name w:val="List Plain A Box"/>
    <w:basedOn w:val="ListPlainA"/>
    <w:autoRedefine/>
    <w:rsid w:val="00854547"/>
    <w:rPr>
      <w:color w:val="CC99FF"/>
    </w:rPr>
  </w:style>
  <w:style w:type="paragraph" w:customStyle="1" w:styleId="ListPlainB">
    <w:name w:val="List Plain B"/>
    <w:autoRedefine/>
    <w:rsid w:val="00854547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BBox">
    <w:name w:val="List Plain B Box"/>
    <w:basedOn w:val="ListPlainB"/>
    <w:autoRedefine/>
    <w:rsid w:val="00854547"/>
    <w:rPr>
      <w:color w:val="CC99FF"/>
    </w:rPr>
  </w:style>
  <w:style w:type="paragraph" w:customStyle="1" w:styleId="ListPlainC">
    <w:name w:val="List Plain C"/>
    <w:next w:val="Body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PlainCBox">
    <w:name w:val="List Plain C Box"/>
    <w:basedOn w:val="ListPlainC"/>
    <w:autoRedefine/>
    <w:rsid w:val="00854547"/>
    <w:rPr>
      <w:color w:val="CC99FF"/>
    </w:rPr>
  </w:style>
  <w:style w:type="paragraph" w:customStyle="1" w:styleId="ListBody">
    <w:name w:val="ListBody"/>
    <w:next w:val="Normal"/>
    <w:autoRedefine/>
    <w:rsid w:val="00854547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istBodyBox">
    <w:name w:val="ListBodyBox"/>
    <w:basedOn w:val="ListBody"/>
    <w:autoRedefine/>
    <w:rsid w:val="00854547"/>
    <w:rPr>
      <w:color w:val="808080"/>
    </w:rPr>
  </w:style>
  <w:style w:type="paragraph" w:customStyle="1" w:styleId="ListHead">
    <w:name w:val="ListHead"/>
    <w:next w:val="ListBody"/>
    <w:autoRedefine/>
    <w:rsid w:val="00854547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HeadBox">
    <w:name w:val="ListHeadBox"/>
    <w:basedOn w:val="ListHead"/>
    <w:autoRedefine/>
    <w:rsid w:val="00854547"/>
    <w:rPr>
      <w:color w:val="808080"/>
    </w:rPr>
  </w:style>
  <w:style w:type="paragraph" w:customStyle="1" w:styleId="Listing">
    <w:name w:val="Listing"/>
    <w:next w:val="Body"/>
    <w:autoRedefine/>
    <w:rsid w:val="007D6152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854547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teral">
    <w:name w:val="Literal"/>
    <w:basedOn w:val="DefaultParagraphFont"/>
    <w:rsid w:val="00854547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854547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854547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854547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854547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854547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854547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854547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8545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4547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854547"/>
    <w:pPr>
      <w:ind w:left="720"/>
    </w:pPr>
  </w:style>
  <w:style w:type="paragraph" w:customStyle="1" w:styleId="Note">
    <w:name w:val="Note"/>
    <w:next w:val="Body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854547"/>
  </w:style>
  <w:style w:type="character" w:customStyle="1" w:styleId="NoteHeadingChar">
    <w:name w:val="Note Heading Char"/>
    <w:basedOn w:val="DefaultParagraphFont"/>
    <w:link w:val="NoteHeading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854547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NumListA">
    <w:name w:val="NumListA"/>
    <w:next w:val="Normal"/>
    <w:autoRedefine/>
    <w:rsid w:val="00854547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ABox">
    <w:name w:val="NumListA Box"/>
    <w:basedOn w:val="NumListA"/>
    <w:autoRedefine/>
    <w:rsid w:val="00854547"/>
    <w:rPr>
      <w:color w:val="666699"/>
    </w:rPr>
  </w:style>
  <w:style w:type="paragraph" w:customStyle="1" w:styleId="NumListB">
    <w:name w:val="NumListB"/>
    <w:next w:val="Normal"/>
    <w:autoRedefine/>
    <w:rsid w:val="00854547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Box">
    <w:name w:val="NumListB Box"/>
    <w:basedOn w:val="NumListB"/>
    <w:autoRedefine/>
    <w:rsid w:val="00854547"/>
    <w:rPr>
      <w:color w:val="666699"/>
    </w:rPr>
  </w:style>
  <w:style w:type="paragraph" w:customStyle="1" w:styleId="NumListC">
    <w:name w:val="NumListC"/>
    <w:next w:val="Normal"/>
    <w:autoRedefine/>
    <w:rsid w:val="00854547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Box">
    <w:name w:val="NumListC Box"/>
    <w:basedOn w:val="NumListC"/>
    <w:autoRedefine/>
    <w:rsid w:val="00854547"/>
    <w:rPr>
      <w:color w:val="666699"/>
    </w:rPr>
  </w:style>
  <w:style w:type="character" w:styleId="PageNumber">
    <w:name w:val="page number"/>
    <w:basedOn w:val="DefaultParagraphFont"/>
    <w:semiHidden/>
    <w:rsid w:val="00854547"/>
  </w:style>
  <w:style w:type="paragraph" w:styleId="PlainText">
    <w:name w:val="Plain Text"/>
    <w:basedOn w:val="Normal"/>
    <w:link w:val="PlainTextChar"/>
    <w:semiHidden/>
    <w:rsid w:val="00854547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4547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rsid w:val="00854547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4547"/>
  </w:style>
  <w:style w:type="character" w:customStyle="1" w:styleId="SalutationChar">
    <w:name w:val="Salutation Char"/>
    <w:basedOn w:val="DefaultParagraphFont"/>
    <w:link w:val="Salutation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4547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54547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54547"/>
    <w:rPr>
      <w:b/>
      <w:bCs/>
    </w:rPr>
  </w:style>
  <w:style w:type="paragraph" w:customStyle="1" w:styleId="SubBullet">
    <w:name w:val="SubBullet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854547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styleId="Subtitle">
    <w:name w:val="Subtitle"/>
    <w:basedOn w:val="Normal"/>
    <w:link w:val="SubtitleChar"/>
    <w:qFormat/>
    <w:rsid w:val="00854547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54547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854547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854547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12175A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54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85454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54547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854547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854547"/>
    <w:rPr>
      <w:rFonts w:ascii="Wingdings 2" w:hAnsi="Wingdings 2"/>
      <w:color w:val="99CCFF"/>
      <w:sz w:val="20"/>
    </w:rPr>
  </w:style>
  <w:style w:type="character" w:styleId="SubtleReference">
    <w:name w:val="Subtle Reference"/>
    <w:basedOn w:val="DefaultParagraphFont"/>
    <w:uiPriority w:val="31"/>
    <w:qFormat/>
    <w:rsid w:val="0012175A"/>
    <w:rPr>
      <w:smallCaps/>
      <w:color w:val="5A5A5A" w:themeColor="text1" w:themeTint="A5"/>
    </w:rPr>
  </w:style>
  <w:style w:type="character" w:customStyle="1" w:styleId="Title2">
    <w:name w:val="Title2"/>
    <w:basedOn w:val="DefaultParagraphFont"/>
    <w:rsid w:val="00FD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.rust-lang.org/cargo/" TargetMode="External"/><Relationship Id="rId6" Type="http://schemas.openxmlformats.org/officeDocument/2006/relationships/hyperlink" Target="https://doc.rust-lang.org/cargo/" TargetMode="External"/><Relationship Id="rId7" Type="http://schemas.openxmlformats.org/officeDocument/2006/relationships/hyperlink" Target="https://crates.io" TargetMode="External"/><Relationship Id="rId8" Type="http://schemas.openxmlformats.org/officeDocument/2006/relationships/hyperlink" Target="https://crates.io/me" TargetMode="External"/><Relationship Id="rId9" Type="http://schemas.openxmlformats.org/officeDocument/2006/relationships/hyperlink" Target="http://spdx.org/licenses/" TargetMode="External"/><Relationship Id="rId10" Type="http://schemas.openxmlformats.org/officeDocument/2006/relationships/hyperlink" Target="https://doc.rust-lang.org/car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5128</Words>
  <Characters>29232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Chadwick</dc:creator>
  <cp:keywords/>
  <dc:description/>
  <cp:lastModifiedBy>Carol Nichols</cp:lastModifiedBy>
  <cp:revision>31</cp:revision>
  <dcterms:created xsi:type="dcterms:W3CDTF">2017-09-27T17:41:00Z</dcterms:created>
  <dcterms:modified xsi:type="dcterms:W3CDTF">2017-10-10T21:04:00Z</dcterms:modified>
</cp:coreProperties>
</file>