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2E5E26">
      <w:pPr>
        <w:pStyle w:val="ChapterStart"/>
        <w:rPr>
          <w:ins w:id="1" w:author="janelle" w:date="2018-03-28T11:40:00Z"/>
        </w:rPr>
        <w:pPrChange w:id="2" w:author="janelle" w:date="2018-03-28T11:40:00Z">
          <w:pPr>
            <w:pStyle w:val="ChapterTitle"/>
          </w:pPr>
        </w:pPrChange>
      </w:pPr>
      <w:bookmarkStart w:id="3" w:name="appendix-a:-keywords"/>
      <w:bookmarkEnd w:id="3"/>
      <w:del w:id="4" w:author="janelle" w:date="2018-03-28T11:40:00Z">
        <w:r w:rsidRPr="002E5E26" w:rsidDel="009B7080">
          <w:delText xml:space="preserve">Appendix </w:delText>
        </w:r>
      </w:del>
      <w:r w:rsidRPr="002E5E26">
        <w:t>A</w:t>
      </w:r>
      <w:del w:id="5" w:author="janelle" w:date="2018-03-28T11:40:00Z">
        <w:r w:rsidRPr="002E5E26" w:rsidDel="009B7080">
          <w:delText xml:space="preserve">: </w:delText>
        </w:r>
      </w:del>
    </w:p>
    <w:p w:rsidR="002E5E26" w:rsidRPr="002E5E26" w:rsidRDefault="002E5E26" w:rsidP="00831183">
      <w:pPr>
        <w:pStyle w:val="ChapterTitle"/>
      </w:pPr>
      <w:r w:rsidRPr="002E5E26">
        <w:t>Keywords</w:t>
      </w:r>
    </w:p>
    <w:p w:rsidR="002E5E26" w:rsidRPr="002E5E26" w:rsidRDefault="002E5E26" w:rsidP="00831183">
      <w:pPr>
        <w:pStyle w:val="BodyFirst"/>
      </w:pPr>
      <w:r w:rsidRPr="002E5E26">
        <w:t xml:space="preserve">The following </w:t>
      </w:r>
      <w:del w:id="6" w:author="AnneMarieW" w:date="2018-04-04T13:58:00Z">
        <w:r w:rsidRPr="002E5E26" w:rsidDel="00965A29">
          <w:delText xml:space="preserve">is a </w:delText>
        </w:r>
      </w:del>
      <w:r w:rsidRPr="002E5E26">
        <w:t xml:space="preserve">list </w:t>
      </w:r>
      <w:del w:id="7" w:author="AnneMarieW" w:date="2018-04-04T13:58:00Z">
        <w:r w:rsidRPr="002E5E26" w:rsidDel="00965A29">
          <w:delText>of</w:delText>
        </w:r>
      </w:del>
      <w:ins w:id="8" w:author="AnneMarieW" w:date="2018-04-04T13:58:00Z">
        <w:r w:rsidR="00965A29">
          <w:t>contains</w:t>
        </w:r>
      </w:ins>
      <w:r w:rsidRPr="002E5E26">
        <w:t xml:space="preserve"> keywords that are reserved for current or future use</w:t>
      </w:r>
      <w:r w:rsidR="00831183" w:rsidRPr="00831183">
        <w:t xml:space="preserve"> </w:t>
      </w:r>
      <w:r w:rsidRPr="002E5E26">
        <w:t>by the Rust language. As such, the</w:t>
      </w:r>
      <w:del w:id="9" w:author="AnneMarieW" w:date="2018-04-04T13:58:00Z">
        <w:r w:rsidRPr="002E5E26" w:rsidDel="00965A29">
          <w:delText>se</w:delText>
        </w:r>
      </w:del>
      <w:ins w:id="10" w:author="AnneMarieW" w:date="2018-04-04T13:58:00Z">
        <w:r w:rsidR="00965A29">
          <w:t>y</w:t>
        </w:r>
      </w:ins>
      <w:r w:rsidRPr="002E5E26">
        <w:t xml:space="preserve"> </w:t>
      </w:r>
      <w:del w:id="11" w:author="AnneMarieW" w:date="2018-04-04T13:58:00Z">
        <w:r w:rsidRPr="002E5E26" w:rsidDel="00965A29">
          <w:delText xml:space="preserve">may </w:delText>
        </w:r>
      </w:del>
      <w:ins w:id="12" w:author="AnneMarieW" w:date="2018-04-04T13:58:00Z">
        <w:r w:rsidR="00965A29">
          <w:t>can</w:t>
        </w:r>
      </w:ins>
      <w:r w:rsidRPr="002E5E26">
        <w:t>not be used as identifiers, such as</w:t>
      </w:r>
      <w:r w:rsidR="00831183" w:rsidRPr="00831183">
        <w:t xml:space="preserve"> </w:t>
      </w:r>
      <w:r w:rsidRPr="002E5E26">
        <w:t xml:space="preserve">names of functions, variables, parameters, </w:t>
      </w:r>
      <w:proofErr w:type="spellStart"/>
      <w:r w:rsidRPr="002E5E26">
        <w:t>struct</w:t>
      </w:r>
      <w:proofErr w:type="spellEnd"/>
      <w:r w:rsidRPr="002E5E26">
        <w:t xml:space="preserve"> fields,</w:t>
      </w:r>
      <w:r w:rsidR="00F553F5">
        <w:t xml:space="preserve"> </w:t>
      </w:r>
      <w:r w:rsidRPr="002E5E26">
        <w:t>modules, crates,</w:t>
      </w:r>
      <w:r w:rsidR="00831183" w:rsidRPr="00831183">
        <w:t xml:space="preserve"> </w:t>
      </w:r>
      <w:r w:rsidRPr="002E5E26">
        <w:t>constants, macros, static values, attributes, types, traits,</w:t>
      </w:r>
      <w:del w:id="13" w:author="janelle" w:date="2018-03-28T11:42:00Z">
        <w:r w:rsidR="00831183" w:rsidRPr="00831183" w:rsidDel="00E1749B">
          <w:delText xml:space="preserve"> </w:delText>
        </w:r>
        <w:r w:rsidRPr="002E5E26" w:rsidDel="00E1749B">
          <w:delText xml:space="preserve"> </w:delText>
        </w:r>
      </w:del>
      <w:ins w:id="14" w:author="janelle" w:date="2018-03-28T11:42:00Z">
        <w:r w:rsidR="00E1749B">
          <w:t xml:space="preserve"> </w:t>
        </w:r>
      </w:ins>
      <w:r w:rsidRPr="002E5E26">
        <w:t>or lifetimes.</w:t>
      </w:r>
    </w:p>
    <w:p w:rsidR="002E5E26" w:rsidRPr="002E5E26" w:rsidRDefault="002E5E26" w:rsidP="00831183">
      <w:pPr>
        <w:pStyle w:val="HeadA"/>
      </w:pPr>
      <w:bookmarkStart w:id="15" w:name="keywords-currently-in-use"/>
      <w:bookmarkEnd w:id="15"/>
      <w:r w:rsidRPr="002E5E26">
        <w:t>Keywords Currently in Use</w:t>
      </w:r>
    </w:p>
    <w:p w:rsidR="002E5E26" w:rsidRPr="002E5E26" w:rsidRDefault="002E5E26" w:rsidP="00831183">
      <w:pPr>
        <w:pStyle w:val="ListPlainA"/>
      </w:pPr>
      <w:proofErr w:type="gramStart"/>
      <w:r w:rsidRPr="00831183">
        <w:rPr>
          <w:rStyle w:val="Literal"/>
        </w:rPr>
        <w:t>as</w:t>
      </w:r>
      <w:r w:rsidR="00F553F5">
        <w:t>—</w:t>
      </w:r>
      <w:proofErr w:type="gramEnd"/>
      <w:r w:rsidRPr="00831183">
        <w:t>perform primitive casting, disambiguate the specific trait</w:t>
      </w:r>
      <w:r w:rsidR="00831183" w:rsidRPr="00831183">
        <w:t xml:space="preserve"> </w:t>
      </w:r>
      <w:r w:rsidRPr="00831183">
        <w:t>containing an</w:t>
      </w:r>
      <w:del w:id="16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7" w:author="janelle" w:date="2018-03-28T11:42:00Z">
        <w:r w:rsidR="00E1749B">
          <w:t xml:space="preserve"> </w:t>
        </w:r>
      </w:ins>
      <w:r w:rsidRPr="00831183">
        <w:t xml:space="preserve">item, or rename items in </w:t>
      </w:r>
      <w:r w:rsidRPr="00831183">
        <w:rPr>
          <w:rStyle w:val="Literal"/>
        </w:rPr>
        <w:t>use</w:t>
      </w:r>
      <w:r w:rsidRPr="00831183">
        <w:t xml:space="preserve"> and </w:t>
      </w:r>
      <w:r w:rsidRPr="00831183">
        <w:rPr>
          <w:rStyle w:val="Literal"/>
        </w:rPr>
        <w:t>extern crate</w:t>
      </w:r>
      <w:r w:rsidRPr="002E5E26">
        <w:t xml:space="preserve"> statements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break</w:t>
      </w:r>
      <w:r w:rsidR="00F553F5">
        <w:t>—</w:t>
      </w:r>
      <w:proofErr w:type="gramEnd"/>
      <w:r w:rsidRPr="002E5E26">
        <w:t>exit a loop immediately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const</w:t>
      </w:r>
      <w:r w:rsidR="00F553F5">
        <w:t>—</w:t>
      </w:r>
      <w:proofErr w:type="gramEnd"/>
      <w:r w:rsidRPr="002E5E26">
        <w:t>define constant items or constant raw pointers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continue</w:t>
      </w:r>
      <w:r w:rsidR="00F553F5" w:rsidRPr="00F553F5">
        <w:t>—</w:t>
      </w:r>
      <w:proofErr w:type="gramEnd"/>
      <w:r w:rsidRPr="002E5E26">
        <w:t>continue to the next loop iteration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crate</w:t>
      </w:r>
      <w:r w:rsidR="00F553F5">
        <w:t>—</w:t>
      </w:r>
      <w:proofErr w:type="gramEnd"/>
      <w:r w:rsidRPr="002E5E26">
        <w:t>link an external crate or a macro variable representing the crate</w:t>
      </w:r>
      <w:r w:rsidR="00831183">
        <w:t xml:space="preserve"> </w:t>
      </w:r>
      <w:r w:rsidRPr="002E5E26">
        <w:t>in which the macro is defined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else</w:t>
      </w:r>
      <w:r w:rsidR="00F553F5">
        <w:t>—</w:t>
      </w:r>
      <w:proofErr w:type="gramEnd"/>
      <w:r w:rsidRPr="00831183">
        <w:t xml:space="preserve">fallback for </w:t>
      </w:r>
      <w:r w:rsidRPr="00831183">
        <w:rPr>
          <w:rStyle w:val="Literal"/>
        </w:rPr>
        <w:t>if</w:t>
      </w:r>
      <w:r w:rsidRPr="00831183">
        <w:t xml:space="preserve"> and </w:t>
      </w:r>
      <w:r w:rsidRPr="00831183">
        <w:rPr>
          <w:rStyle w:val="Literal"/>
        </w:rPr>
        <w:t>if let</w:t>
      </w:r>
      <w:r w:rsidRPr="002E5E26">
        <w:t xml:space="preserve"> control flow constructs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enum</w:t>
      </w:r>
      <w:proofErr w:type="spellEnd"/>
      <w:r w:rsidR="00F553F5">
        <w:t>—</w:t>
      </w:r>
      <w:proofErr w:type="gramEnd"/>
      <w:r w:rsidRPr="002E5E26">
        <w:t>define an enumeration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extern</w:t>
      </w:r>
      <w:r w:rsidR="00F553F5">
        <w:t>—</w:t>
      </w:r>
      <w:proofErr w:type="gramEnd"/>
      <w:r w:rsidRPr="002E5E26">
        <w:t>link an external crate, function, or variable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false</w:t>
      </w:r>
      <w:r w:rsidR="00F553F5">
        <w:t>—</w:t>
      </w:r>
      <w:proofErr w:type="gramEnd"/>
      <w:r w:rsidRPr="002E5E26">
        <w:t>Boolean false literal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fn</w:t>
      </w:r>
      <w:r w:rsidR="00F553F5">
        <w:t>—</w:t>
      </w:r>
      <w:proofErr w:type="gramEnd"/>
      <w:r w:rsidRPr="002E5E26">
        <w:t>define a function or the function pointer type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for</w:t>
      </w:r>
      <w:proofErr w:type="gramEnd"/>
      <w:r w:rsidR="00F553F5">
        <w:t>—</w:t>
      </w:r>
      <w:r w:rsidRPr="002E5E26">
        <w:t xml:space="preserve"> loop over items from an </w:t>
      </w:r>
      <w:proofErr w:type="spellStart"/>
      <w:r w:rsidRPr="002E5E26">
        <w:t>iterator</w:t>
      </w:r>
      <w:proofErr w:type="spellEnd"/>
      <w:r w:rsidRPr="002E5E26">
        <w:t>, implement a trait, or specify a</w:t>
      </w:r>
      <w:r w:rsidR="00831183">
        <w:t xml:space="preserve"> </w:t>
      </w:r>
      <w:r w:rsidRPr="002E5E26">
        <w:t>higher-ranked lifetime</w:t>
      </w:r>
      <w:r w:rsidR="00831183">
        <w:t xml:space="preserve"> 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if</w:t>
      </w:r>
      <w:r w:rsidR="00F553F5">
        <w:t>—</w:t>
      </w:r>
      <w:proofErr w:type="gramEnd"/>
      <w:r w:rsidRPr="002E5E26">
        <w:t>branch based on the result of a conditional expression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impl</w:t>
      </w:r>
      <w:proofErr w:type="spellEnd"/>
      <w:r w:rsidR="00F553F5">
        <w:t>—</w:t>
      </w:r>
      <w:proofErr w:type="gramEnd"/>
      <w:r w:rsidRPr="002E5E26">
        <w:t>implement inherent or trait functionality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in</w:t>
      </w:r>
      <w:r w:rsidR="00F553F5">
        <w:t>—</w:t>
      </w:r>
      <w:proofErr w:type="gramEnd"/>
      <w:r w:rsidRPr="00831183">
        <w:t xml:space="preserve">part of </w:t>
      </w:r>
      <w:r w:rsidRPr="00831183">
        <w:rPr>
          <w:rStyle w:val="Literal"/>
        </w:rPr>
        <w:t>for</w:t>
      </w:r>
      <w:r w:rsidRPr="002E5E26">
        <w:t xml:space="preserve"> loop syntax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let</w:t>
      </w:r>
      <w:r w:rsidR="00F553F5">
        <w:t>—</w:t>
      </w:r>
      <w:proofErr w:type="gramEnd"/>
      <w:r w:rsidRPr="002E5E26">
        <w:t>bind a variable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loop</w:t>
      </w:r>
      <w:r w:rsidR="00F553F5">
        <w:t>—</w:t>
      </w:r>
      <w:proofErr w:type="gramEnd"/>
      <w:r w:rsidRPr="002E5E26">
        <w:t>loop unconditionally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match</w:t>
      </w:r>
      <w:r w:rsidR="00F553F5">
        <w:t>—</w:t>
      </w:r>
      <w:proofErr w:type="gramEnd"/>
      <w:r w:rsidRPr="002E5E26">
        <w:t>match a value to patterns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mod</w:t>
      </w:r>
      <w:r w:rsidR="00F553F5">
        <w:t>—</w:t>
      </w:r>
      <w:proofErr w:type="gramEnd"/>
      <w:r w:rsidRPr="002E5E26">
        <w:t>define a module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move</w:t>
      </w:r>
      <w:r w:rsidR="00F553F5">
        <w:t>—</w:t>
      </w:r>
      <w:proofErr w:type="gramEnd"/>
      <w:r w:rsidRPr="002E5E26">
        <w:t>make a closure take ownership of all its captures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mut</w:t>
      </w:r>
      <w:proofErr w:type="spellEnd"/>
      <w:r w:rsidR="00F553F5">
        <w:t>—</w:t>
      </w:r>
      <w:proofErr w:type="gramEnd"/>
      <w:r w:rsidRPr="002E5E26">
        <w:t>denote mutability in references, raw pointers, or pattern bindings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pub</w:t>
      </w:r>
      <w:r w:rsidR="00F553F5">
        <w:t>—</w:t>
      </w:r>
      <w:proofErr w:type="gramEnd"/>
      <w:r w:rsidRPr="00831183">
        <w:t xml:space="preserve">denote public visibility in </w:t>
      </w:r>
      <w:proofErr w:type="spellStart"/>
      <w:r w:rsidRPr="00831183">
        <w:t>struct</w:t>
      </w:r>
      <w:proofErr w:type="spellEnd"/>
      <w:r w:rsidRPr="00831183">
        <w:t xml:space="preserve"> fields, </w:t>
      </w:r>
      <w:proofErr w:type="spellStart"/>
      <w:r w:rsidRPr="00831183">
        <w:rPr>
          <w:rStyle w:val="Literal"/>
        </w:rPr>
        <w:t>impl</w:t>
      </w:r>
      <w:proofErr w:type="spellEnd"/>
      <w:r w:rsidRPr="002E5E26">
        <w:t xml:space="preserve"> blocks, or modules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lastRenderedPageBreak/>
        <w:t>ref</w:t>
      </w:r>
      <w:r w:rsidR="00F553F5">
        <w:t>—</w:t>
      </w:r>
      <w:proofErr w:type="gramEnd"/>
      <w:r w:rsidRPr="002E5E26">
        <w:t>bind by reference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return</w:t>
      </w:r>
      <w:r w:rsidR="00F553F5">
        <w:t>—</w:t>
      </w:r>
      <w:proofErr w:type="gramEnd"/>
      <w:r w:rsidRPr="002E5E26">
        <w:t>return from function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Self</w:t>
      </w:r>
      <w:r w:rsidR="00F553F5">
        <w:t>—</w:t>
      </w:r>
      <w:r w:rsidRPr="002E5E26">
        <w:t>a type alias for the type implementing a trait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self</w:t>
      </w:r>
      <w:r w:rsidR="00F553F5">
        <w:t>—</w:t>
      </w:r>
      <w:proofErr w:type="gramEnd"/>
      <w:r w:rsidRPr="002E5E26">
        <w:t>method subject or current module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static</w:t>
      </w:r>
      <w:r w:rsidR="00F553F5">
        <w:t>—</w:t>
      </w:r>
      <w:proofErr w:type="gramEnd"/>
      <w:r w:rsidRPr="002E5E26">
        <w:t>global variable or lifetime lasting the entire program execution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struct</w:t>
      </w:r>
      <w:proofErr w:type="spellEnd"/>
      <w:r w:rsidR="00F553F5">
        <w:t>—</w:t>
      </w:r>
      <w:proofErr w:type="gramEnd"/>
      <w:r w:rsidRPr="002E5E26">
        <w:t>define a structure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super</w:t>
      </w:r>
      <w:r w:rsidR="00F553F5">
        <w:t>—</w:t>
      </w:r>
      <w:proofErr w:type="gramEnd"/>
      <w:r w:rsidRPr="002E5E26">
        <w:t>parent module of the current module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trait</w:t>
      </w:r>
      <w:r w:rsidR="00F553F5">
        <w:t>—</w:t>
      </w:r>
      <w:proofErr w:type="gramEnd"/>
      <w:r w:rsidRPr="002E5E26">
        <w:t>define a trait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true</w:t>
      </w:r>
      <w:r w:rsidR="00F553F5">
        <w:t>—</w:t>
      </w:r>
      <w:proofErr w:type="gramEnd"/>
      <w:r w:rsidRPr="002E5E26">
        <w:t>Boolean true literal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type</w:t>
      </w:r>
      <w:r w:rsidR="00F553F5">
        <w:t>—</w:t>
      </w:r>
      <w:proofErr w:type="gramEnd"/>
      <w:r w:rsidRPr="002E5E26">
        <w:t>define a type alias or associated type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unsafe</w:t>
      </w:r>
      <w:r w:rsidR="00F553F5">
        <w:t>—</w:t>
      </w:r>
      <w:proofErr w:type="gramEnd"/>
      <w:r w:rsidRPr="002E5E26">
        <w:t>denote unsafe code, functions, traits, or implementations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use</w:t>
      </w:r>
      <w:r w:rsidR="00F553F5">
        <w:t>—</w:t>
      </w:r>
      <w:proofErr w:type="gramEnd"/>
      <w:r w:rsidRPr="002E5E26">
        <w:t>import symbols into scope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where</w:t>
      </w:r>
      <w:r w:rsidR="00F553F5">
        <w:t>—</w:t>
      </w:r>
      <w:proofErr w:type="gramEnd"/>
      <w:r w:rsidRPr="002E5E26">
        <w:t>denote clauses that constrain a type</w:t>
      </w:r>
    </w:p>
    <w:p w:rsidR="002E5E26" w:rsidRPr="002E5E26" w:rsidRDefault="002E5E26" w:rsidP="00831183">
      <w:pPr>
        <w:pStyle w:val="ListPlainC"/>
      </w:pPr>
      <w:proofErr w:type="gramStart"/>
      <w:r w:rsidRPr="00831183">
        <w:rPr>
          <w:rStyle w:val="Literal"/>
        </w:rPr>
        <w:t>while</w:t>
      </w:r>
      <w:r w:rsidR="00F553F5">
        <w:t>—</w:t>
      </w:r>
      <w:proofErr w:type="gramEnd"/>
      <w:r w:rsidRPr="002E5E26">
        <w:t>loop conditionally based on the result of an expression</w:t>
      </w:r>
    </w:p>
    <w:p w:rsidR="002E5E26" w:rsidRPr="002E5E26" w:rsidRDefault="00831183" w:rsidP="00831183">
      <w:pPr>
        <w:pStyle w:val="HeadA"/>
      </w:pPr>
      <w:del w:id="18" w:author="janelle" w:date="2018-03-28T11:41:00Z">
        <w:r w:rsidDel="009B7080">
          <w:delText xml:space="preserve"> </w:delText>
        </w:r>
      </w:del>
      <w:bookmarkStart w:id="19" w:name="keywords-reserved-for-future-use"/>
      <w:bookmarkEnd w:id="19"/>
      <w:r w:rsidR="002E5E26" w:rsidRPr="002E5E26">
        <w:t>Keywords Reserved for Future Use</w:t>
      </w:r>
    </w:p>
    <w:p w:rsidR="002E5E26" w:rsidRPr="002E5E26" w:rsidRDefault="002E5E26" w:rsidP="00831183">
      <w:pPr>
        <w:pStyle w:val="BodyFirst"/>
      </w:pPr>
      <w:r w:rsidRPr="002E5E26">
        <w:t>The</w:t>
      </w:r>
      <w:del w:id="20" w:author="AnneMarieW" w:date="2018-04-04T14:01:00Z">
        <w:r w:rsidRPr="002E5E26" w:rsidDel="00965A29">
          <w:delText>se</w:delText>
        </w:r>
      </w:del>
      <w:ins w:id="21" w:author="AnneMarieW" w:date="2018-04-04T14:01:00Z">
        <w:r w:rsidR="00965A29">
          <w:t xml:space="preserve"> following</w:t>
        </w:r>
      </w:ins>
      <w:r w:rsidRPr="002E5E26">
        <w:t xml:space="preserve"> keywords do not have any functionality</w:t>
      </w:r>
      <w:del w:id="22" w:author="AnneMarieW" w:date="2018-04-04T14:01:00Z">
        <w:r w:rsidRPr="002E5E26" w:rsidDel="00965A29">
          <w:delText>,</w:delText>
        </w:r>
      </w:del>
      <w:r w:rsidRPr="002E5E26">
        <w:t xml:space="preserve"> but are reserved by Rust for</w:t>
      </w:r>
      <w:r w:rsidR="00831183">
        <w:t xml:space="preserve"> </w:t>
      </w:r>
      <w:r w:rsidRPr="002E5E26">
        <w:t>potential future use.</w:t>
      </w:r>
    </w:p>
    <w:p w:rsidR="002E5E26" w:rsidRPr="00831183" w:rsidRDefault="002E5E26" w:rsidP="00831183">
      <w:pPr>
        <w:pStyle w:val="ListPlainA"/>
        <w:rPr>
          <w:rStyle w:val="Literal"/>
        </w:rPr>
      </w:pPr>
      <w:proofErr w:type="gramStart"/>
      <w:r w:rsidRPr="00831183">
        <w:rPr>
          <w:rStyle w:val="Literal"/>
        </w:rPr>
        <w:t>abstract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spellStart"/>
      <w:proofErr w:type="gramStart"/>
      <w:r w:rsidRPr="00831183">
        <w:rPr>
          <w:rStyle w:val="Literal"/>
        </w:rPr>
        <w:t>alignof</w:t>
      </w:r>
      <w:proofErr w:type="spellEnd"/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become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box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do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final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macro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spellStart"/>
      <w:proofErr w:type="gramStart"/>
      <w:r w:rsidRPr="00831183">
        <w:rPr>
          <w:rStyle w:val="Literal"/>
        </w:rPr>
        <w:t>offsetof</w:t>
      </w:r>
      <w:proofErr w:type="spellEnd"/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override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spellStart"/>
      <w:proofErr w:type="gramStart"/>
      <w:r w:rsidRPr="00831183">
        <w:rPr>
          <w:rStyle w:val="Literal"/>
        </w:rPr>
        <w:t>priv</w:t>
      </w:r>
      <w:proofErr w:type="spellEnd"/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proc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pure</w:t>
      </w:r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spellStart"/>
      <w:proofErr w:type="gramStart"/>
      <w:r w:rsidRPr="00831183">
        <w:rPr>
          <w:rStyle w:val="Literal"/>
        </w:rPr>
        <w:t>sizeof</w:t>
      </w:r>
      <w:proofErr w:type="spellEnd"/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spellStart"/>
      <w:proofErr w:type="gramStart"/>
      <w:r w:rsidRPr="00831183">
        <w:rPr>
          <w:rStyle w:val="Literal"/>
        </w:rPr>
        <w:t>typeof</w:t>
      </w:r>
      <w:proofErr w:type="spellEnd"/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spellStart"/>
      <w:proofErr w:type="gramStart"/>
      <w:r w:rsidRPr="00831183">
        <w:rPr>
          <w:rStyle w:val="Literal"/>
        </w:rPr>
        <w:t>unsized</w:t>
      </w:r>
      <w:proofErr w:type="spellEnd"/>
      <w:proofErr w:type="gramEnd"/>
    </w:p>
    <w:p w:rsidR="002E5E26" w:rsidRPr="00831183" w:rsidRDefault="002E5E26" w:rsidP="00831183">
      <w:pPr>
        <w:pStyle w:val="ListPlainB"/>
        <w:rPr>
          <w:rStyle w:val="Literal"/>
        </w:rPr>
      </w:pPr>
      <w:proofErr w:type="gramStart"/>
      <w:r w:rsidRPr="00831183">
        <w:rPr>
          <w:rStyle w:val="Literal"/>
        </w:rPr>
        <w:t>virtual</w:t>
      </w:r>
      <w:proofErr w:type="gramEnd"/>
    </w:p>
    <w:p w:rsidR="002E5E26" w:rsidRPr="00831183" w:rsidRDefault="002E5E26" w:rsidP="00831183">
      <w:pPr>
        <w:pStyle w:val="ListPlainC"/>
        <w:rPr>
          <w:rStyle w:val="Literal"/>
        </w:rPr>
      </w:pPr>
      <w:proofErr w:type="gramStart"/>
      <w:r w:rsidRPr="00831183">
        <w:rPr>
          <w:rStyle w:val="Literal"/>
        </w:rPr>
        <w:lastRenderedPageBreak/>
        <w:t>yield</w:t>
      </w:r>
      <w:proofErr w:type="gramEnd"/>
    </w:p>
    <w:p w:rsidR="00000000" w:rsidRDefault="002E5E26">
      <w:pPr>
        <w:pStyle w:val="ChapterStart"/>
        <w:rPr>
          <w:ins w:id="23" w:author="janelle" w:date="2018-03-28T11:41:00Z"/>
        </w:rPr>
        <w:pPrChange w:id="24" w:author="janelle" w:date="2018-03-28T11:41:00Z">
          <w:pPr>
            <w:pStyle w:val="ChapterTitle"/>
          </w:pPr>
        </w:pPrChange>
      </w:pPr>
      <w:bookmarkStart w:id="25" w:name="appendix-b:-operators-and-symbols"/>
      <w:bookmarkEnd w:id="25"/>
      <w:del w:id="26" w:author="janelle" w:date="2018-03-28T11:41:00Z">
        <w:r w:rsidRPr="002E5E26" w:rsidDel="009B7080">
          <w:delText xml:space="preserve">Appendix </w:delText>
        </w:r>
      </w:del>
      <w:r w:rsidRPr="002E5E26">
        <w:t>B</w:t>
      </w:r>
      <w:del w:id="27" w:author="janelle" w:date="2018-03-28T11:41:00Z">
        <w:r w:rsidRPr="002E5E26" w:rsidDel="009B7080">
          <w:delText xml:space="preserve">: </w:delText>
        </w:r>
      </w:del>
    </w:p>
    <w:p w:rsidR="002E5E26" w:rsidRPr="002E5E26" w:rsidRDefault="002E5E26" w:rsidP="00831183">
      <w:pPr>
        <w:pStyle w:val="ChapterTitle"/>
      </w:pPr>
      <w:r w:rsidRPr="002E5E26">
        <w:t>Operators and Symbols</w:t>
      </w:r>
    </w:p>
    <w:p w:rsidR="002E5E26" w:rsidRPr="002E5E26" w:rsidRDefault="002E5E26" w:rsidP="00831183">
      <w:pPr>
        <w:pStyle w:val="BodyFirst"/>
      </w:pPr>
      <w:r w:rsidRPr="002E5E26">
        <w:t xml:space="preserve">This appendix </w:t>
      </w:r>
      <w:ins w:id="28" w:author="AnneMarieW" w:date="2018-04-04T14:02:00Z">
        <w:r w:rsidR="00064D6E">
          <w:t>contains</w:t>
        </w:r>
      </w:ins>
      <w:del w:id="29" w:author="AnneMarieW" w:date="2018-04-04T14:02:00Z">
        <w:r w:rsidRPr="002E5E26" w:rsidDel="00064D6E">
          <w:delText>is</w:delText>
        </w:r>
      </w:del>
      <w:r w:rsidRPr="002E5E26">
        <w:t xml:space="preserve"> a glossary of Rust’s syntax, including operators and other</w:t>
      </w:r>
      <w:r w:rsidR="00831183">
        <w:t xml:space="preserve"> </w:t>
      </w:r>
      <w:r w:rsidRPr="002E5E26">
        <w:t>symbols that appear by themselves or in the context of paths, generics, trait</w:t>
      </w:r>
      <w:r w:rsidR="00831183">
        <w:t xml:space="preserve"> </w:t>
      </w:r>
      <w:r w:rsidRPr="002E5E26">
        <w:t xml:space="preserve">bounds, macros, attributes, comments, </w:t>
      </w:r>
      <w:proofErr w:type="spellStart"/>
      <w:r w:rsidRPr="002E5E26">
        <w:t>tuples</w:t>
      </w:r>
      <w:proofErr w:type="spellEnd"/>
      <w:r w:rsidRPr="002E5E26">
        <w:t>, and brackets.</w:t>
      </w:r>
    </w:p>
    <w:p w:rsidR="002E5E26" w:rsidRPr="002E5E26" w:rsidRDefault="002E5E26" w:rsidP="00831183">
      <w:pPr>
        <w:pStyle w:val="HeadA"/>
      </w:pPr>
      <w:bookmarkStart w:id="30" w:name="operators"/>
      <w:bookmarkEnd w:id="30"/>
      <w:r w:rsidRPr="002E5E26">
        <w:t>Operators</w:t>
      </w:r>
    </w:p>
    <w:p w:rsidR="002E5E26" w:rsidRPr="002E5E26" w:rsidRDefault="002E5E26" w:rsidP="00831183">
      <w:pPr>
        <w:pStyle w:val="BodyFirst"/>
      </w:pPr>
      <w:r w:rsidRPr="002E5E26">
        <w:t>The following list</w:t>
      </w:r>
      <w:ins w:id="31" w:author="AnneMarieW" w:date="2018-04-04T14:03:00Z">
        <w:r w:rsidR="00064D6E">
          <w:t xml:space="preserve"> contain</w:t>
        </w:r>
      </w:ins>
      <w:r w:rsidRPr="002E5E26">
        <w:t>s the operators in Rust, an example of how the operator would</w:t>
      </w:r>
      <w:r w:rsidR="00831183">
        <w:t xml:space="preserve"> </w:t>
      </w:r>
      <w:r w:rsidRPr="002E5E26">
        <w:t>appear in context, a short explanation, and whether that operator is</w:t>
      </w:r>
      <w:r w:rsidR="00831183">
        <w:t xml:space="preserve"> </w:t>
      </w:r>
      <w:proofErr w:type="spellStart"/>
      <w:r w:rsidRPr="002E5E26">
        <w:t>overloadable</w:t>
      </w:r>
      <w:proofErr w:type="spellEnd"/>
      <w:r w:rsidRPr="002E5E26">
        <w:t xml:space="preserve">. If an operator is </w:t>
      </w:r>
      <w:proofErr w:type="spellStart"/>
      <w:r w:rsidRPr="002E5E26">
        <w:t>overloadable</w:t>
      </w:r>
      <w:proofErr w:type="spellEnd"/>
      <w:r w:rsidRPr="002E5E26">
        <w:t>, the relevant trait to use to</w:t>
      </w:r>
      <w:r w:rsidR="00831183">
        <w:t xml:space="preserve"> </w:t>
      </w:r>
      <w:r w:rsidRPr="002E5E26">
        <w:t>overload that operator is listed.</w:t>
      </w:r>
    </w:p>
    <w:p w:rsidR="00093DD1" w:rsidRPr="00093DD1" w:rsidRDefault="00093DD1" w:rsidP="009B7080">
      <w:pPr>
        <w:pStyle w:val="ProductionDirective"/>
      </w:pPr>
      <w:r w:rsidRPr="00093DD1">
        <w:t xml:space="preserve">PROD: I’m not sure how to handle this, would it be too big for </w:t>
      </w:r>
      <w:commentRangeStart w:id="32"/>
      <w:commentRangeStart w:id="33"/>
      <w:r w:rsidRPr="00093DD1">
        <w:t>a table</w:t>
      </w:r>
      <w:commentRangeEnd w:id="32"/>
      <w:r w:rsidR="00AA6AAA">
        <w:rPr>
          <w:rStyle w:val="CommentReference"/>
          <w:smallCaps w:val="0"/>
          <w:color w:val="auto"/>
        </w:rPr>
        <w:commentReference w:id="32"/>
      </w:r>
      <w:commentRangeEnd w:id="33"/>
      <w:r w:rsidR="00611D49">
        <w:rPr>
          <w:rStyle w:val="CommentReference"/>
          <w:smallCaps w:val="0"/>
          <w:color w:val="auto"/>
        </w:rPr>
        <w:commentReference w:id="33"/>
      </w:r>
      <w:r w:rsidRPr="00093DD1">
        <w:t>? I think some structure with aligned columns would make it a great reference</w:t>
      </w:r>
    </w:p>
    <w:p w:rsidR="002E5E26" w:rsidRPr="002E5E26" w:rsidRDefault="002E5E26" w:rsidP="00831183">
      <w:pPr>
        <w:pStyle w:val="ListPlainA"/>
      </w:pPr>
      <w:r w:rsidRPr="00831183">
        <w:rPr>
          <w:rStyle w:val="Literal"/>
        </w:rPr>
        <w:t>!</w:t>
      </w:r>
      <w:r w:rsidRPr="00831183">
        <w:t xml:space="preserve"> (</w:t>
      </w:r>
      <w:proofErr w:type="spellStart"/>
      <w:proofErr w:type="gramStart"/>
      <w:r w:rsidRPr="00831183">
        <w:rPr>
          <w:rStyle w:val="Literal"/>
        </w:rPr>
        <w:t>ident</w:t>
      </w:r>
      <w:proofErr w:type="spellEnd"/>
      <w:proofErr w:type="gramEnd"/>
      <w:r w:rsidRPr="00831183">
        <w:rPr>
          <w:rStyle w:val="Literal"/>
        </w:rPr>
        <w:t>!(</w:t>
      </w:r>
      <w:commentRangeStart w:id="34"/>
      <w:ins w:id="35" w:author="janelle" w:date="2018-04-05T18:57:00Z">
        <w:r w:rsidR="00611D49">
          <w:rPr>
            <w:rStyle w:val="Literal"/>
          </w:rPr>
          <w:t>...</w:t>
        </w:r>
      </w:ins>
      <w:del w:id="36" w:author="janelle" w:date="2018-04-05T18:57:00Z">
        <w:r w:rsidRPr="00831183" w:rsidDel="00611D49">
          <w:rPr>
            <w:rStyle w:val="Literal"/>
          </w:rPr>
          <w:delText>…</w:delText>
        </w:r>
      </w:del>
      <w:commentRangeEnd w:id="34"/>
      <w:r w:rsidR="00611D49">
        <w:rPr>
          <w:rStyle w:val="CommentReference"/>
          <w:color w:val="auto"/>
        </w:rPr>
        <w:commentReference w:id="34"/>
      </w:r>
      <w:r w:rsidRPr="00831183">
        <w:rPr>
          <w:rStyle w:val="Literal"/>
        </w:rPr>
        <w:t>)</w:t>
      </w:r>
      <w:r w:rsidRPr="00831183">
        <w:t xml:space="preserve">,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!{</w:t>
      </w:r>
      <w:ins w:id="37" w:author="janelle" w:date="2018-04-05T18:57:00Z">
        <w:r w:rsidR="00611D49">
          <w:rPr>
            <w:rStyle w:val="Literal"/>
          </w:rPr>
          <w:t>...</w:t>
        </w:r>
      </w:ins>
      <w:del w:id="38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831183">
        <w:t xml:space="preserve">,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![</w:t>
      </w:r>
      <w:ins w:id="39" w:author="janelle" w:date="2018-04-05T18:57:00Z">
        <w:r w:rsidR="00611D49">
          <w:rPr>
            <w:rStyle w:val="Literal"/>
          </w:rPr>
          <w:t>...</w:t>
        </w:r>
      </w:ins>
      <w:del w:id="40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]</w:t>
      </w:r>
      <w:r w:rsidRPr="002E5E26">
        <w:t>): denotes macro expansion.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(</w:t>
      </w:r>
      <w:r w:rsidRPr="00831183">
        <w:rPr>
          <w:rStyle w:val="Literal"/>
        </w:rPr>
        <w:t>!</w:t>
      </w:r>
      <w:proofErr w:type="spellStart"/>
      <w:r w:rsidRPr="00831183">
        <w:rPr>
          <w:rStyle w:val="Literal"/>
        </w:rPr>
        <w:t>expr</w:t>
      </w:r>
      <w:proofErr w:type="spellEnd"/>
      <w:proofErr w:type="gramEnd"/>
      <w:r w:rsidRPr="00831183">
        <w:t xml:space="preserve">): bitwise or logical complement.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Not</w:t>
      </w:r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!=</w:t>
      </w:r>
      <w:r w:rsidRPr="00831183">
        <w:t xml:space="preserve"> (</w:t>
      </w:r>
      <w:proofErr w:type="spellStart"/>
      <w:proofErr w:type="gram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!</w:t>
      </w:r>
      <w:proofErr w:type="gramEnd"/>
      <w:r w:rsidRPr="00831183">
        <w:rPr>
          <w:rStyle w:val="Literal"/>
        </w:rPr>
        <w:t xml:space="preserve">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</w:t>
      </w:r>
      <w:proofErr w:type="spellStart"/>
      <w:r w:rsidRPr="00831183">
        <w:t>nonequality</w:t>
      </w:r>
      <w:proofErr w:type="spellEnd"/>
      <w:r w:rsidRPr="00831183">
        <w:t xml:space="preserve"> comparison.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PartialEq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%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%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remainder.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Rem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%=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%=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remainder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RemAssign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&amp;</w:t>
      </w:r>
      <w:r w:rsidRPr="00831183">
        <w:t xml:space="preserve"> (</w:t>
      </w:r>
      <w:r w:rsidRPr="00831183">
        <w:rPr>
          <w:rStyle w:val="Literal"/>
        </w:rPr>
        <w:t>&amp;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, </w:t>
      </w:r>
      <w:r w:rsidRPr="00831183">
        <w:rPr>
          <w:rStyle w:val="Literal"/>
        </w:rPr>
        <w:t>&amp;</w:t>
      </w:r>
      <w:proofErr w:type="spellStart"/>
      <w:r w:rsidRPr="00831183">
        <w:rPr>
          <w:rStyle w:val="Literal"/>
        </w:rPr>
        <w:t>mut</w:t>
      </w:r>
      <w:proofErr w:type="spellEnd"/>
      <w:r w:rsidRPr="00831183">
        <w:rPr>
          <w:rStyle w:val="Literal"/>
        </w:rPr>
        <w:t xml:space="preserve"> 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>): borrow.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&amp;</w:t>
      </w:r>
      <w:r w:rsidRPr="00831183">
        <w:t xml:space="preserve"> (</w:t>
      </w:r>
      <w:r w:rsidRPr="00831183">
        <w:rPr>
          <w:rStyle w:val="Literal"/>
        </w:rPr>
        <w:t>&amp;type</w:t>
      </w:r>
      <w:r w:rsidRPr="00831183">
        <w:t xml:space="preserve">, </w:t>
      </w:r>
      <w:r w:rsidRPr="00831183">
        <w:rPr>
          <w:rStyle w:val="Literal"/>
        </w:rPr>
        <w:t>&amp;</w:t>
      </w:r>
      <w:proofErr w:type="spellStart"/>
      <w:r w:rsidRPr="00831183">
        <w:rPr>
          <w:rStyle w:val="Literal"/>
        </w:rPr>
        <w:t>mut</w:t>
      </w:r>
      <w:proofErr w:type="spellEnd"/>
      <w:r w:rsidRPr="00831183">
        <w:rPr>
          <w:rStyle w:val="Literal"/>
        </w:rPr>
        <w:t xml:space="preserve"> type</w:t>
      </w:r>
      <w:r w:rsidRPr="00831183">
        <w:t xml:space="preserve">, </w:t>
      </w:r>
      <w:r w:rsidRPr="00831183">
        <w:rPr>
          <w:rStyle w:val="Literal"/>
        </w:rPr>
        <w:t>&amp;'a type</w:t>
      </w:r>
      <w:r w:rsidRPr="00831183">
        <w:t xml:space="preserve">, </w:t>
      </w:r>
      <w:r w:rsidRPr="00831183">
        <w:rPr>
          <w:rStyle w:val="Literal"/>
        </w:rPr>
        <w:t xml:space="preserve">&amp;'a </w:t>
      </w:r>
      <w:proofErr w:type="spellStart"/>
      <w:r w:rsidRPr="00831183">
        <w:rPr>
          <w:rStyle w:val="Literal"/>
        </w:rPr>
        <w:t>mut</w:t>
      </w:r>
      <w:proofErr w:type="spellEnd"/>
      <w:r w:rsidRPr="00831183">
        <w:rPr>
          <w:rStyle w:val="Literal"/>
        </w:rPr>
        <w:t xml:space="preserve"> type</w:t>
      </w:r>
      <w:r w:rsidRPr="002E5E26">
        <w:t>): borrowed pointer type.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&amp;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&amp;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bitwise AND. </w:t>
      </w:r>
      <w:proofErr w:type="spell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BitAnd</w:t>
      </w:r>
      <w:proofErr w:type="spellEnd"/>
      <w:r w:rsidRPr="002E5E26">
        <w:t>).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&amp;=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&amp;=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bitwise AND </w:t>
      </w:r>
      <w:proofErr w:type="spellStart"/>
      <w:r w:rsidRPr="00831183">
        <w:t>and</w:t>
      </w:r>
      <w:proofErr w:type="spellEnd"/>
      <w:r w:rsidRPr="00831183">
        <w:t xml:space="preserve">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BitAndAssign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&amp;&amp;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&amp;&amp; 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>): logical AND.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*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*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multiplication.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Mul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*</w:t>
      </w:r>
      <w:r w:rsidRPr="00831183">
        <w:t xml:space="preserve"> (</w:t>
      </w:r>
      <w:r w:rsidRPr="00831183">
        <w:rPr>
          <w:rStyle w:val="Literal"/>
        </w:rPr>
        <w:t>*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>): dereference.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*</w:t>
      </w:r>
      <w:r w:rsidRPr="00831183">
        <w:t xml:space="preserve"> (</w:t>
      </w:r>
      <w:r w:rsidRPr="00831183">
        <w:rPr>
          <w:rStyle w:val="Literal"/>
        </w:rPr>
        <w:t>*const type</w:t>
      </w:r>
      <w:r w:rsidRPr="00831183">
        <w:t xml:space="preserve">, </w:t>
      </w:r>
      <w:r w:rsidRPr="00831183">
        <w:rPr>
          <w:rStyle w:val="Literal"/>
        </w:rPr>
        <w:t>*</w:t>
      </w:r>
      <w:proofErr w:type="spellStart"/>
      <w:r w:rsidRPr="00831183">
        <w:rPr>
          <w:rStyle w:val="Literal"/>
        </w:rPr>
        <w:t>mut</w:t>
      </w:r>
      <w:proofErr w:type="spellEnd"/>
      <w:r w:rsidRPr="00831183">
        <w:rPr>
          <w:rStyle w:val="Literal"/>
        </w:rPr>
        <w:t xml:space="preserve"> type</w:t>
      </w:r>
      <w:r w:rsidRPr="002E5E26">
        <w:t>): raw pointer.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*=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*=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multiplication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MulAssign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+</w:t>
      </w:r>
      <w:r w:rsidRPr="00831183">
        <w:t xml:space="preserve"> (</w:t>
      </w:r>
      <w:r w:rsidRPr="00831183">
        <w:rPr>
          <w:rStyle w:val="Literal"/>
        </w:rPr>
        <w:t>trait + trait</w:t>
      </w:r>
      <w:r w:rsidRPr="00831183">
        <w:t xml:space="preserve">, </w:t>
      </w:r>
      <w:r w:rsidRPr="00831183">
        <w:rPr>
          <w:rStyle w:val="Literal"/>
        </w:rPr>
        <w:t>'a + trait</w:t>
      </w:r>
      <w:r w:rsidRPr="002E5E26">
        <w:t>): compound type constraint.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+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+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addition.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Add</w:t>
      </w:r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+=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+=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addition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AddAssign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,</w:t>
      </w:r>
      <w:r w:rsidRPr="002E5E26">
        <w:t>: argument</w:t>
      </w:r>
      <w:proofErr w:type="gramEnd"/>
      <w:r w:rsidRPr="002E5E26">
        <w:t xml:space="preserve"> and element separator.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lastRenderedPageBreak/>
        <w:t>-</w:t>
      </w:r>
      <w:r w:rsidRPr="00831183">
        <w:t xml:space="preserve"> (</w:t>
      </w:r>
      <w:r w:rsidRPr="00831183">
        <w:rPr>
          <w:rStyle w:val="Literal"/>
        </w:rPr>
        <w:t xml:space="preserve">-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negation.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Neg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-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r w:rsidR="00F553F5">
        <w:rPr>
          <w:rStyle w:val="Literal"/>
        </w:rPr>
        <w:t>—</w:t>
      </w:r>
      <w:r w:rsidRPr="00831183">
        <w:rPr>
          <w:rStyle w:val="Literal"/>
        </w:rPr>
        <w:t>expr</w:t>
      </w:r>
      <w:proofErr w:type="spellEnd"/>
      <w:r w:rsidRPr="00831183">
        <w:t xml:space="preserve">): arithmetic subtraction.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Sub</w:t>
      </w:r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-=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-=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subtraction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SubAssign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-&gt;</w:t>
      </w:r>
      <w:r w:rsidRPr="00831183">
        <w:t xml:space="preserve"> (</w:t>
      </w:r>
      <w:proofErr w:type="gramStart"/>
      <w:r w:rsidRPr="00831183">
        <w:rPr>
          <w:rStyle w:val="Literal"/>
        </w:rPr>
        <w:t>fn(</w:t>
      </w:r>
      <w:proofErr w:type="gramEnd"/>
      <w:ins w:id="41" w:author="janelle" w:date="2018-04-05T18:56:00Z">
        <w:r w:rsidR="00611D49">
          <w:rPr>
            <w:rStyle w:val="Literal"/>
          </w:rPr>
          <w:t>...</w:t>
        </w:r>
      </w:ins>
      <w:del w:id="42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 -&gt; type</w:t>
      </w:r>
      <w:r w:rsidRPr="00831183">
        <w:t xml:space="preserve">, </w:t>
      </w:r>
      <w:r w:rsidRPr="00831183">
        <w:rPr>
          <w:rStyle w:val="Literal"/>
        </w:rPr>
        <w:t>|</w:t>
      </w:r>
      <w:ins w:id="43" w:author="janelle" w:date="2018-04-05T18:57:00Z">
        <w:r w:rsidR="00611D49">
          <w:rPr>
            <w:rStyle w:val="Literal"/>
          </w:rPr>
          <w:t>...</w:t>
        </w:r>
      </w:ins>
      <w:del w:id="44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| -&gt; type</w:t>
      </w:r>
      <w:r w:rsidRPr="002E5E26">
        <w:t>): function and closure return type.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.</w:t>
      </w:r>
      <w:r w:rsidRPr="00831183">
        <w:t xml:space="preserve"> (</w:t>
      </w:r>
      <w:proofErr w:type="spellStart"/>
      <w:r w:rsidRPr="00831183">
        <w:rPr>
          <w:rStyle w:val="Literal"/>
        </w:rPr>
        <w:t>expr.ident</w:t>
      </w:r>
      <w:proofErr w:type="spellEnd"/>
      <w:r w:rsidRPr="002E5E26">
        <w:t>): member access.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..</w:t>
      </w:r>
      <w:r w:rsidRPr="00831183">
        <w:t xml:space="preserve"> </w:t>
      </w:r>
      <w:proofErr w:type="gramStart"/>
      <w:r w:rsidRPr="00831183">
        <w:t>(</w:t>
      </w:r>
      <w:r w:rsidRPr="00831183">
        <w:rPr>
          <w:rStyle w:val="Literal"/>
        </w:rPr>
        <w:t>..</w:t>
      </w:r>
      <w:r w:rsidRPr="00831183">
        <w:t xml:space="preserve">,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..</w:t>
      </w:r>
      <w:r w:rsidRPr="00831183">
        <w:t xml:space="preserve">, </w:t>
      </w:r>
      <w:r w:rsidRPr="00831183">
        <w:rPr>
          <w:rStyle w:val="Literal"/>
        </w:rPr>
        <w:t>..</w:t>
      </w:r>
      <w:proofErr w:type="spellStart"/>
      <w:r w:rsidRPr="00831183">
        <w:rPr>
          <w:rStyle w:val="Literal"/>
        </w:rPr>
        <w:t>expr</w:t>
      </w:r>
      <w:proofErr w:type="spellEnd"/>
      <w:proofErr w:type="gramEnd"/>
      <w:r w:rsidRPr="00831183">
        <w:t xml:space="preserve">,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..</w:t>
      </w:r>
      <w:proofErr w:type="spellStart"/>
      <w:proofErr w:type="gramStart"/>
      <w:r w:rsidRPr="00831183">
        <w:rPr>
          <w:rStyle w:val="Literal"/>
        </w:rPr>
        <w:t>expr</w:t>
      </w:r>
      <w:proofErr w:type="spellEnd"/>
      <w:proofErr w:type="gramEnd"/>
      <w:r w:rsidRPr="002E5E26">
        <w:t>): right-exclusive range literal.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..</w:t>
      </w:r>
      <w:r w:rsidRPr="00831183">
        <w:t xml:space="preserve"> (</w:t>
      </w:r>
      <w:r w:rsidRPr="00831183">
        <w:rPr>
          <w:rStyle w:val="Literal"/>
        </w:rPr>
        <w:t>..</w:t>
      </w:r>
      <w:proofErr w:type="spellStart"/>
      <w:proofErr w:type="gramStart"/>
      <w:r w:rsidRPr="00831183">
        <w:rPr>
          <w:rStyle w:val="Literal"/>
        </w:rPr>
        <w:t>expr</w:t>
      </w:r>
      <w:proofErr w:type="spellEnd"/>
      <w:proofErr w:type="gramEnd"/>
      <w:r w:rsidRPr="002E5E26">
        <w:t xml:space="preserve">): </w:t>
      </w:r>
      <w:proofErr w:type="spellStart"/>
      <w:r w:rsidRPr="002E5E26">
        <w:t>struct</w:t>
      </w:r>
      <w:proofErr w:type="spellEnd"/>
      <w:r w:rsidRPr="002E5E26">
        <w:t xml:space="preserve"> literal update syntax.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..</w:t>
      </w:r>
      <w:r w:rsidRPr="00831183">
        <w:t xml:space="preserve"> (</w:t>
      </w:r>
      <w:proofErr w:type="gramStart"/>
      <w:r w:rsidRPr="00831183">
        <w:rPr>
          <w:rStyle w:val="Literal"/>
        </w:rPr>
        <w:t>variant(</w:t>
      </w:r>
      <w:proofErr w:type="gramEnd"/>
      <w:r w:rsidRPr="00831183">
        <w:rPr>
          <w:rStyle w:val="Literal"/>
        </w:rPr>
        <w:t>x, ..)</w:t>
      </w:r>
      <w:r w:rsidRPr="00831183">
        <w:t xml:space="preserve">, </w:t>
      </w:r>
      <w:proofErr w:type="spellStart"/>
      <w:r w:rsidRPr="00831183">
        <w:rPr>
          <w:rStyle w:val="Literal"/>
        </w:rPr>
        <w:t>struct_type</w:t>
      </w:r>
      <w:proofErr w:type="spellEnd"/>
      <w:r w:rsidRPr="00831183">
        <w:rPr>
          <w:rStyle w:val="Literal"/>
        </w:rPr>
        <w:t xml:space="preserve"> { x, .. }</w:t>
      </w:r>
      <w:r w:rsidRPr="002E5E26">
        <w:t>): “and the rest” pattern binding.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...</w:t>
      </w:r>
      <w:r w:rsidRPr="00831183">
        <w:t xml:space="preserve"> (</w:t>
      </w:r>
      <w:proofErr w:type="spellStart"/>
      <w:proofErr w:type="gramStart"/>
      <w:r w:rsidRPr="00831183">
        <w:rPr>
          <w:rStyle w:val="Literal"/>
        </w:rPr>
        <w:t>expr</w:t>
      </w:r>
      <w:proofErr w:type="spellEnd"/>
      <w:proofErr w:type="gramEnd"/>
      <w:r w:rsidRPr="00831183">
        <w:rPr>
          <w:rStyle w:val="Literal"/>
        </w:rPr>
        <w:t>...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 </w:t>
      </w:r>
      <w:r w:rsidRPr="00831183">
        <w:rPr>
          <w:rStyle w:val="EmphasisItalic"/>
        </w:rPr>
        <w:t>in a pattern</w:t>
      </w:r>
      <w:r w:rsidRPr="002E5E26">
        <w:t>: inclusive range pattern.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/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/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division.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Div</w:t>
      </w:r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/=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/=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arithmetic division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DivAssign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:</w:t>
      </w:r>
      <w:r w:rsidRPr="00831183">
        <w:t xml:space="preserve"> (</w:t>
      </w:r>
      <w:r w:rsidRPr="00831183">
        <w:rPr>
          <w:rStyle w:val="Literal"/>
        </w:rPr>
        <w:t>pat: type</w:t>
      </w:r>
      <w:r w:rsidRPr="00831183">
        <w:t xml:space="preserve">,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: type</w:t>
      </w:r>
      <w:r w:rsidRPr="002E5E26">
        <w:t>): constraints.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:</w:t>
      </w:r>
      <w:r w:rsidRPr="00831183">
        <w:t xml:space="preserve"> (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 xml:space="preserve">: 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 xml:space="preserve">): </w:t>
      </w:r>
      <w:proofErr w:type="spellStart"/>
      <w:r w:rsidRPr="002E5E26">
        <w:t>struct</w:t>
      </w:r>
      <w:proofErr w:type="spellEnd"/>
      <w:r w:rsidRPr="002E5E26">
        <w:t xml:space="preserve"> field </w:t>
      </w:r>
      <w:proofErr w:type="spellStart"/>
      <w:r w:rsidRPr="002E5E26">
        <w:t>initializer</w:t>
      </w:r>
      <w:proofErr w:type="spellEnd"/>
      <w:r w:rsidRPr="002E5E26">
        <w:t>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:</w:t>
      </w:r>
      <w:r w:rsidRPr="00831183">
        <w:t xml:space="preserve"> (</w:t>
      </w:r>
      <w:r w:rsidRPr="00831183">
        <w:rPr>
          <w:rStyle w:val="Literal"/>
        </w:rPr>
        <w:t>'a: loop {</w:t>
      </w:r>
      <w:ins w:id="45" w:author="janelle" w:date="2018-04-05T18:57:00Z">
        <w:r w:rsidR="00611D49">
          <w:rPr>
            <w:rStyle w:val="Literal"/>
          </w:rPr>
          <w:t>...</w:t>
        </w:r>
      </w:ins>
      <w:del w:id="46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2E5E26">
        <w:t>): loop label.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;</w:t>
      </w:r>
      <w:r w:rsidRPr="002E5E26">
        <w:t>: statement</w:t>
      </w:r>
      <w:proofErr w:type="gramEnd"/>
      <w:r w:rsidRPr="002E5E26">
        <w:t xml:space="preserve"> and item terminator.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;</w:t>
      </w:r>
      <w:r w:rsidRPr="00831183">
        <w:t xml:space="preserve"> (</w:t>
      </w:r>
      <w:r w:rsidRPr="00831183">
        <w:rPr>
          <w:rStyle w:val="Literal"/>
        </w:rPr>
        <w:t>[</w:t>
      </w:r>
      <w:ins w:id="47" w:author="janelle" w:date="2018-04-05T18:57:00Z">
        <w:r w:rsidR="00611D49">
          <w:rPr>
            <w:rStyle w:val="Literal"/>
          </w:rPr>
          <w:t>...</w:t>
        </w:r>
      </w:ins>
      <w:del w:id="48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;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rPr>
          <w:rStyle w:val="Literal"/>
        </w:rPr>
        <w:t>]</w:t>
      </w:r>
      <w:r w:rsidRPr="002E5E26">
        <w:t>): part of fixed-size array syntax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&lt;&lt;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&lt;&lt;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left-shift.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Shl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&lt;&lt;=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&lt;&lt;=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left-shift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ShlAssign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&lt;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&lt;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less-than comparison.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&lt;=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&lt;=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less-than or equal-to comparison.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,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 xml:space="preserve"> = type</w:t>
      </w:r>
      <w:r w:rsidRPr="002E5E26">
        <w:t>): assignment/equivalence.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==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==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equality comparison.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PartialEq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=&gt;</w:t>
      </w:r>
      <w:r w:rsidRPr="00831183">
        <w:t xml:space="preserve"> (</w:t>
      </w:r>
      <w:r w:rsidRPr="00831183">
        <w:rPr>
          <w:rStyle w:val="Literal"/>
        </w:rPr>
        <w:t xml:space="preserve">pat =&gt; 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>): part of match arm syntax.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&gt;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&gt;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greater-than comparison.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&gt;=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&gt;=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greater-than or equal-to comparison.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&gt;&gt;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&gt;&gt;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right-shift.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Shr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&gt;&gt;=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&gt;&gt;=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right-shift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ShrAssign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@</w:t>
      </w:r>
      <w:r w:rsidRPr="00831183">
        <w:t xml:space="preserve"> (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 xml:space="preserve"> @ pat</w:t>
      </w:r>
      <w:r w:rsidRPr="002E5E26">
        <w:t>): pattern binding.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^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^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bitwise exclusive OR.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BitXor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^=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^=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bitwise exclusive OR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BitXorAssign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|</w:t>
      </w:r>
      <w:r w:rsidRPr="00831183">
        <w:t xml:space="preserve"> (</w:t>
      </w:r>
      <w:r w:rsidRPr="00831183">
        <w:rPr>
          <w:rStyle w:val="Literal"/>
        </w:rPr>
        <w:t>pat | pat</w:t>
      </w:r>
      <w:r w:rsidRPr="002E5E26">
        <w:t>): pattern alternatives.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lastRenderedPageBreak/>
        <w:t>|</w:t>
      </w:r>
      <w:r w:rsidRPr="00831183">
        <w:t xml:space="preserve"> (</w:t>
      </w:r>
      <w:r w:rsidRPr="00831183">
        <w:rPr>
          <w:rStyle w:val="Literal"/>
        </w:rPr>
        <w:t xml:space="preserve">|…| 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>): closures.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|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|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bitwise OR.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BitOr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|=</w:t>
      </w:r>
      <w:r w:rsidRPr="00831183">
        <w:t xml:space="preserve"> (</w:t>
      </w:r>
      <w:proofErr w:type="spellStart"/>
      <w:r w:rsidRPr="00831183">
        <w:rPr>
          <w:rStyle w:val="Literal"/>
        </w:rPr>
        <w:t>var</w:t>
      </w:r>
      <w:proofErr w:type="spellEnd"/>
      <w:r w:rsidRPr="00831183">
        <w:rPr>
          <w:rStyle w:val="Literal"/>
        </w:rPr>
        <w:t xml:space="preserve"> |=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t xml:space="preserve">): bitwise OR and assignment.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proofErr w:type="spellStart"/>
      <w:r w:rsidRPr="00831183">
        <w:rPr>
          <w:rStyle w:val="Literal"/>
        </w:rPr>
        <w:t>BitOrAssign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||</w:t>
      </w:r>
      <w:r w:rsidRPr="00831183">
        <w:t xml:space="preserve"> (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 || 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>): logical OR.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_</w:t>
      </w:r>
      <w:r w:rsidRPr="002E5E26">
        <w:t xml:space="preserve">: “ignored” pattern binding. </w:t>
      </w:r>
      <w:proofErr w:type="gramStart"/>
      <w:r w:rsidRPr="002E5E26">
        <w:t>Also used to make integer</w:t>
      </w:r>
      <w:ins w:id="49" w:author="AnneMarieW" w:date="2018-04-04T14:07:00Z">
        <w:r w:rsidR="00BE3EF6">
          <w:t xml:space="preserve"> </w:t>
        </w:r>
      </w:ins>
      <w:del w:id="50" w:author="AnneMarieW" w:date="2018-04-04T14:07:00Z">
        <w:r w:rsidRPr="002E5E26" w:rsidDel="00BE3EF6">
          <w:delText>-</w:delText>
        </w:r>
      </w:del>
      <w:r w:rsidRPr="002E5E26">
        <w:t>literals readable.</w:t>
      </w:r>
      <w:proofErr w:type="gramEnd"/>
    </w:p>
    <w:p w:rsidR="002E5E26" w:rsidRPr="002E5E26" w:rsidRDefault="002E5E26" w:rsidP="00831183">
      <w:pPr>
        <w:pStyle w:val="ListPlainC"/>
      </w:pPr>
      <w:r w:rsidRPr="00831183">
        <w:rPr>
          <w:rStyle w:val="Literal"/>
        </w:rPr>
        <w:t>?</w:t>
      </w:r>
      <w:r w:rsidRPr="00831183">
        <w:t xml:space="preserve"> (</w:t>
      </w:r>
      <w:proofErr w:type="spellStart"/>
      <w:proofErr w:type="gramStart"/>
      <w:r w:rsidRPr="00831183">
        <w:rPr>
          <w:rStyle w:val="Literal"/>
        </w:rPr>
        <w:t>expr</w:t>
      </w:r>
      <w:proofErr w:type="spellEnd"/>
      <w:proofErr w:type="gramEnd"/>
      <w:r w:rsidRPr="00831183">
        <w:rPr>
          <w:rStyle w:val="Literal"/>
        </w:rPr>
        <w:t>?</w:t>
      </w:r>
      <w:r w:rsidRPr="002E5E26">
        <w:t xml:space="preserve">): </w:t>
      </w:r>
      <w:ins w:id="51" w:author="AnneMarieW" w:date="2018-04-04T14:07:00Z">
        <w:r w:rsidR="00277ADF">
          <w:t>e</w:t>
        </w:r>
      </w:ins>
      <w:del w:id="52" w:author="AnneMarieW" w:date="2018-04-04T14:07:00Z">
        <w:r w:rsidRPr="002E5E26" w:rsidDel="00277ADF">
          <w:delText>E</w:delText>
        </w:r>
      </w:del>
      <w:r w:rsidRPr="002E5E26">
        <w:t>rror propagation.</w:t>
      </w:r>
    </w:p>
    <w:p w:rsidR="002E5E26" w:rsidRPr="002E5E26" w:rsidRDefault="002E5E26" w:rsidP="00831183">
      <w:pPr>
        <w:pStyle w:val="HeadA"/>
      </w:pPr>
      <w:bookmarkStart w:id="53" w:name="non-operator-symbols"/>
      <w:bookmarkEnd w:id="53"/>
      <w:r w:rsidRPr="002E5E26">
        <w:t>Non-operator Symbols</w:t>
      </w:r>
    </w:p>
    <w:p w:rsidR="002E5E26" w:rsidRPr="002E5E26" w:rsidRDefault="002E5E26" w:rsidP="00831183">
      <w:pPr>
        <w:pStyle w:val="BodyFirst"/>
      </w:pPr>
      <w:r w:rsidRPr="002E5E26">
        <w:t>The following list</w:t>
      </w:r>
      <w:ins w:id="54" w:author="AnneMarieW" w:date="2018-04-04T14:07:00Z">
        <w:r w:rsidR="00BE3EF6">
          <w:t xml:space="preserve"> contain</w:t>
        </w:r>
      </w:ins>
      <w:r w:rsidRPr="002E5E26">
        <w:t>s all non-letters that don’t function as operators; that is,</w:t>
      </w:r>
      <w:r w:rsidR="00831183">
        <w:t xml:space="preserve"> </w:t>
      </w:r>
      <w:r w:rsidRPr="002E5E26">
        <w:t>they don’t behave like a function or method call.</w:t>
      </w:r>
    </w:p>
    <w:p w:rsidR="002E5E26" w:rsidRPr="002E5E26" w:rsidRDefault="002E5E26" w:rsidP="00831183">
      <w:pPr>
        <w:pStyle w:val="HeadB"/>
      </w:pPr>
      <w:bookmarkStart w:id="55" w:name="standalone-syntax"/>
      <w:bookmarkEnd w:id="55"/>
      <w:r w:rsidRPr="002E5E26">
        <w:t>Stand</w:t>
      </w:r>
      <w:ins w:id="56" w:author="AnneMarieW" w:date="2018-04-04T14:07:00Z">
        <w:r w:rsidR="00462C85">
          <w:t>-A</w:t>
        </w:r>
      </w:ins>
      <w:del w:id="57" w:author="AnneMarieW" w:date="2018-04-04T14:07:00Z">
        <w:r w:rsidRPr="002E5E26" w:rsidDel="00462C85">
          <w:delText>a</w:delText>
        </w:r>
      </w:del>
      <w:r w:rsidRPr="002E5E26">
        <w:t>lone Syntax</w:t>
      </w:r>
    </w:p>
    <w:p w:rsidR="002E5E26" w:rsidRPr="002E5E26" w:rsidRDefault="002E5E26" w:rsidP="00831183">
      <w:pPr>
        <w:pStyle w:val="ListPlainA"/>
      </w:pPr>
      <w:r w:rsidRPr="00831183">
        <w:rPr>
          <w:rStyle w:val="Literal"/>
        </w:rPr>
        <w:t>'</w:t>
      </w:r>
      <w:proofErr w:type="spellStart"/>
      <w:proofErr w:type="gramStart"/>
      <w:r w:rsidRPr="00831183">
        <w:rPr>
          <w:rStyle w:val="Literal"/>
        </w:rPr>
        <w:t>ident</w:t>
      </w:r>
      <w:proofErr w:type="spellEnd"/>
      <w:proofErr w:type="gramEnd"/>
      <w:r w:rsidRPr="002E5E26">
        <w:t>: named lifetime or loop label</w:t>
      </w:r>
      <w:ins w:id="58" w:author="AnneMarieW" w:date="2018-04-04T14:08:00Z">
        <w:r w:rsidR="00A326D0">
          <w:t>.</w:t>
        </w:r>
      </w:ins>
    </w:p>
    <w:p w:rsidR="002E5E26" w:rsidRPr="002E5E26" w:rsidRDefault="00611D49" w:rsidP="00831183">
      <w:pPr>
        <w:pStyle w:val="ListPlainB"/>
      </w:pPr>
      <w:ins w:id="59" w:author="janelle" w:date="2018-04-05T18:57:00Z">
        <w:r>
          <w:rPr>
            <w:rStyle w:val="Literal"/>
          </w:rPr>
          <w:t>...</w:t>
        </w:r>
      </w:ins>
      <w:del w:id="60" w:author="janelle" w:date="2018-04-05T18:57:00Z">
        <w:r w:rsidR="002E5E26" w:rsidRPr="00831183" w:rsidDel="00611D49">
          <w:rPr>
            <w:rStyle w:val="Literal"/>
          </w:rPr>
          <w:delText>…</w:delText>
        </w:r>
      </w:del>
      <w:proofErr w:type="gramStart"/>
      <w:r w:rsidR="002E5E26" w:rsidRPr="00831183">
        <w:rPr>
          <w:rStyle w:val="Literal"/>
        </w:rPr>
        <w:t>u8</w:t>
      </w:r>
      <w:r w:rsidR="002E5E26" w:rsidRPr="00831183">
        <w:t xml:space="preserve">, </w:t>
      </w:r>
      <w:ins w:id="61" w:author="janelle" w:date="2018-04-05T18:57:00Z">
        <w:r>
          <w:rPr>
            <w:rStyle w:val="Literal"/>
          </w:rPr>
          <w:t>...</w:t>
        </w:r>
      </w:ins>
      <w:proofErr w:type="gramEnd"/>
      <w:del w:id="62" w:author="janelle" w:date="2018-04-05T18:57:00Z">
        <w:r w:rsidR="002E5E26" w:rsidRPr="00831183" w:rsidDel="00611D49">
          <w:rPr>
            <w:rStyle w:val="Literal"/>
          </w:rPr>
          <w:delText>…</w:delText>
        </w:r>
      </w:del>
      <w:r w:rsidR="002E5E26" w:rsidRPr="00831183">
        <w:rPr>
          <w:rStyle w:val="Literal"/>
        </w:rPr>
        <w:t>i32</w:t>
      </w:r>
      <w:r w:rsidR="002E5E26" w:rsidRPr="00831183">
        <w:t xml:space="preserve">, </w:t>
      </w:r>
      <w:ins w:id="63" w:author="janelle" w:date="2018-04-05T18:57:00Z">
        <w:r>
          <w:rPr>
            <w:rStyle w:val="Literal"/>
          </w:rPr>
          <w:t>...</w:t>
        </w:r>
      </w:ins>
      <w:del w:id="64" w:author="janelle" w:date="2018-04-05T18:57:00Z">
        <w:r w:rsidR="002E5E26" w:rsidRPr="00831183" w:rsidDel="00611D49">
          <w:rPr>
            <w:rStyle w:val="Literal"/>
          </w:rPr>
          <w:delText>…</w:delText>
        </w:r>
      </w:del>
      <w:r w:rsidR="002E5E26" w:rsidRPr="00831183">
        <w:rPr>
          <w:rStyle w:val="Literal"/>
        </w:rPr>
        <w:t>f64</w:t>
      </w:r>
      <w:r w:rsidR="002E5E26" w:rsidRPr="00831183">
        <w:t xml:space="preserve">, </w:t>
      </w:r>
      <w:ins w:id="65" w:author="janelle" w:date="2018-04-05T18:57:00Z">
        <w:r>
          <w:rPr>
            <w:rStyle w:val="Literal"/>
          </w:rPr>
          <w:t>...</w:t>
        </w:r>
      </w:ins>
      <w:del w:id="66" w:author="janelle" w:date="2018-04-05T18:57:00Z">
        <w:r w:rsidR="002E5E26" w:rsidRPr="00831183" w:rsidDel="00611D49">
          <w:rPr>
            <w:rStyle w:val="Literal"/>
          </w:rPr>
          <w:delText>…</w:delText>
        </w:r>
      </w:del>
      <w:proofErr w:type="spellStart"/>
      <w:r w:rsidR="002E5E26" w:rsidRPr="00831183">
        <w:rPr>
          <w:rStyle w:val="Literal"/>
        </w:rPr>
        <w:t>usize</w:t>
      </w:r>
      <w:proofErr w:type="spellEnd"/>
      <w:r w:rsidR="002E5E26" w:rsidRPr="00831183">
        <w:t xml:space="preserve">, </w:t>
      </w:r>
      <w:r w:rsidR="002E5E26" w:rsidRPr="00831183">
        <w:rPr>
          <w:rStyle w:val="EmphasisItalic"/>
        </w:rPr>
        <w:t>etc.</w:t>
      </w:r>
      <w:r w:rsidR="002E5E26" w:rsidRPr="002E5E26">
        <w:t>: numeric literal of specific type.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"</w:t>
      </w:r>
      <w:ins w:id="67" w:author="janelle" w:date="2018-04-05T18:56:00Z">
        <w:r w:rsidR="00611D49">
          <w:rPr>
            <w:rStyle w:val="Literal"/>
          </w:rPr>
          <w:t>...</w:t>
        </w:r>
      </w:ins>
      <w:del w:id="68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</w:t>
      </w:r>
      <w:r w:rsidRPr="002E5E26">
        <w:t>: string literal.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r</w:t>
      </w:r>
      <w:proofErr w:type="gramEnd"/>
      <w:r w:rsidRPr="00831183">
        <w:rPr>
          <w:rStyle w:val="Literal"/>
        </w:rPr>
        <w:t>"</w:t>
      </w:r>
      <w:ins w:id="69" w:author="janelle" w:date="2018-04-05T18:56:00Z">
        <w:r w:rsidR="00611D49">
          <w:rPr>
            <w:rStyle w:val="Literal"/>
          </w:rPr>
          <w:t>...</w:t>
        </w:r>
      </w:ins>
      <w:del w:id="70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</w:t>
      </w:r>
      <w:r w:rsidRPr="00831183">
        <w:t xml:space="preserve">, </w:t>
      </w:r>
      <w:r w:rsidRPr="00831183">
        <w:rPr>
          <w:rStyle w:val="Literal"/>
        </w:rPr>
        <w:t>r#"</w:t>
      </w:r>
      <w:ins w:id="71" w:author="janelle" w:date="2018-04-05T18:56:00Z">
        <w:r w:rsidR="00611D49">
          <w:rPr>
            <w:rStyle w:val="Literal"/>
          </w:rPr>
          <w:t>...</w:t>
        </w:r>
      </w:ins>
      <w:del w:id="72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"#</w:t>
      </w:r>
      <w:r w:rsidRPr="00831183">
        <w:t xml:space="preserve">, </w:t>
      </w:r>
      <w:r w:rsidRPr="00831183">
        <w:rPr>
          <w:rStyle w:val="Literal"/>
        </w:rPr>
        <w:t>r##"</w:t>
      </w:r>
      <w:ins w:id="73" w:author="janelle" w:date="2018-04-05T18:56:00Z">
        <w:r w:rsidR="00611D49">
          <w:rPr>
            <w:rStyle w:val="Literal"/>
          </w:rPr>
          <w:t>...</w:t>
        </w:r>
      </w:ins>
      <w:del w:id="74" w:author="janelle" w:date="2018-04-05T18:56:00Z">
        <w:r w:rsidRPr="00831183" w:rsidDel="00611D49">
          <w:rPr>
            <w:rStyle w:val="Literal"/>
          </w:rPr>
          <w:delText>…</w:delText>
        </w:r>
      </w:del>
      <w:proofErr w:type="gramStart"/>
      <w:r w:rsidRPr="00831183">
        <w:rPr>
          <w:rStyle w:val="Literal"/>
        </w:rPr>
        <w:t>"##</w:t>
      </w:r>
      <w:r w:rsidRPr="00831183">
        <w:t xml:space="preserve">, </w:t>
      </w:r>
      <w:r w:rsidRPr="00831183">
        <w:rPr>
          <w:rStyle w:val="EmphasisItalic"/>
        </w:rPr>
        <w:t>etc.</w:t>
      </w:r>
      <w:r w:rsidRPr="002E5E26">
        <w:t>: raw string literal, escape characters are not processed.</w:t>
      </w:r>
      <w:proofErr w:type="gramEnd"/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b</w:t>
      </w:r>
      <w:proofErr w:type="gramEnd"/>
      <w:r w:rsidRPr="00831183">
        <w:rPr>
          <w:rStyle w:val="Literal"/>
        </w:rPr>
        <w:t>"</w:t>
      </w:r>
      <w:ins w:id="75" w:author="janelle" w:date="2018-04-05T18:56:00Z">
        <w:r w:rsidR="00611D49">
          <w:rPr>
            <w:rStyle w:val="Literal"/>
          </w:rPr>
          <w:t>...</w:t>
        </w:r>
      </w:ins>
      <w:del w:id="76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</w:t>
      </w:r>
      <w:r w:rsidRPr="00831183">
        <w:t xml:space="preserve">: byte string literal, constructs a </w:t>
      </w:r>
      <w:r w:rsidRPr="00831183">
        <w:rPr>
          <w:rStyle w:val="Literal"/>
        </w:rPr>
        <w:t>[u8]</w:t>
      </w:r>
      <w:r w:rsidRPr="002E5E26">
        <w:t xml:space="preserve"> instead of a string.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br</w:t>
      </w:r>
      <w:proofErr w:type="spellEnd"/>
      <w:proofErr w:type="gramEnd"/>
      <w:r w:rsidRPr="00831183">
        <w:rPr>
          <w:rStyle w:val="Literal"/>
        </w:rPr>
        <w:t>"</w:t>
      </w:r>
      <w:ins w:id="77" w:author="janelle" w:date="2018-04-05T18:56:00Z">
        <w:r w:rsidR="00611D49">
          <w:rPr>
            <w:rStyle w:val="Literal"/>
          </w:rPr>
          <w:t>...</w:t>
        </w:r>
      </w:ins>
      <w:del w:id="78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</w:t>
      </w:r>
      <w:r w:rsidRPr="00831183">
        <w:t xml:space="preserve">, </w:t>
      </w:r>
      <w:proofErr w:type="spellStart"/>
      <w:r w:rsidRPr="00831183">
        <w:rPr>
          <w:rStyle w:val="Literal"/>
        </w:rPr>
        <w:t>br</w:t>
      </w:r>
      <w:proofErr w:type="spellEnd"/>
      <w:r w:rsidRPr="00831183">
        <w:rPr>
          <w:rStyle w:val="Literal"/>
        </w:rPr>
        <w:t>#"</w:t>
      </w:r>
      <w:ins w:id="79" w:author="janelle" w:date="2018-04-05T18:56:00Z">
        <w:r w:rsidR="00611D49">
          <w:rPr>
            <w:rStyle w:val="Literal"/>
          </w:rPr>
          <w:t>...</w:t>
        </w:r>
      </w:ins>
      <w:del w:id="80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"#</w:t>
      </w:r>
      <w:r w:rsidRPr="00831183">
        <w:t xml:space="preserve">, </w:t>
      </w:r>
      <w:proofErr w:type="spellStart"/>
      <w:r w:rsidRPr="00831183">
        <w:rPr>
          <w:rStyle w:val="Literal"/>
        </w:rPr>
        <w:t>br</w:t>
      </w:r>
      <w:proofErr w:type="spellEnd"/>
      <w:r w:rsidRPr="00831183">
        <w:rPr>
          <w:rStyle w:val="Literal"/>
        </w:rPr>
        <w:t>##"</w:t>
      </w:r>
      <w:ins w:id="81" w:author="janelle" w:date="2018-04-05T18:56:00Z">
        <w:r w:rsidR="00611D49">
          <w:rPr>
            <w:rStyle w:val="Literal"/>
          </w:rPr>
          <w:t>...</w:t>
        </w:r>
      </w:ins>
      <w:del w:id="82" w:author="janelle" w:date="2018-04-05T18:56:00Z">
        <w:r w:rsidRPr="00831183" w:rsidDel="00611D49">
          <w:rPr>
            <w:rStyle w:val="Literal"/>
          </w:rPr>
          <w:delText>…</w:delText>
        </w:r>
      </w:del>
      <w:proofErr w:type="gramStart"/>
      <w:r w:rsidRPr="00831183">
        <w:rPr>
          <w:rStyle w:val="Literal"/>
        </w:rPr>
        <w:t>"##</w:t>
      </w:r>
      <w:r w:rsidRPr="00831183">
        <w:t xml:space="preserve">, </w:t>
      </w:r>
      <w:r w:rsidRPr="00831183">
        <w:rPr>
          <w:rStyle w:val="EmphasisItalic"/>
        </w:rPr>
        <w:t>etc.</w:t>
      </w:r>
      <w:r w:rsidRPr="002E5E26">
        <w:t>: raw byte string literal, combination of raw and byte string literal.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'</w:t>
      </w:r>
      <w:ins w:id="83" w:author="janelle" w:date="2018-04-05T18:56:00Z">
        <w:r w:rsidR="00611D49">
          <w:rPr>
            <w:rStyle w:val="Literal"/>
          </w:rPr>
          <w:t>...</w:t>
        </w:r>
      </w:ins>
      <w:del w:id="84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'</w:t>
      </w:r>
      <w:r w:rsidRPr="002E5E26">
        <w:t>: character literal.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b</w:t>
      </w:r>
      <w:proofErr w:type="gramEnd"/>
      <w:r w:rsidRPr="00831183">
        <w:rPr>
          <w:rStyle w:val="Literal"/>
        </w:rPr>
        <w:t>'</w:t>
      </w:r>
      <w:ins w:id="85" w:author="janelle" w:date="2018-04-05T18:56:00Z">
        <w:r w:rsidR="00611D49">
          <w:rPr>
            <w:rStyle w:val="Literal"/>
          </w:rPr>
          <w:t>...</w:t>
        </w:r>
      </w:ins>
      <w:del w:id="86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'</w:t>
      </w:r>
      <w:r w:rsidRPr="002E5E26">
        <w:t>: ASCII byte literal.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|</w:t>
      </w:r>
      <w:ins w:id="87" w:author="janelle" w:date="2018-04-05T18:56:00Z">
        <w:r w:rsidR="00611D49">
          <w:rPr>
            <w:rStyle w:val="Literal"/>
          </w:rPr>
          <w:t>...</w:t>
        </w:r>
      </w:ins>
      <w:del w:id="88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| 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>: closure.</w:t>
      </w:r>
    </w:p>
    <w:p w:rsidR="002E5E26" w:rsidRPr="002E5E26" w:rsidRDefault="002E5E26" w:rsidP="00831183">
      <w:pPr>
        <w:pStyle w:val="ListPlainC"/>
      </w:pPr>
      <w:proofErr w:type="gramStart"/>
      <w:r w:rsidRPr="00831183">
        <w:rPr>
          <w:rStyle w:val="Literal"/>
        </w:rPr>
        <w:t>!</w:t>
      </w:r>
      <w:r w:rsidRPr="002E5E26">
        <w:t>: always</w:t>
      </w:r>
      <w:proofErr w:type="gramEnd"/>
      <w:r w:rsidRPr="002E5E26">
        <w:t xml:space="preserve"> empty bottom type for diverging functions.</w:t>
      </w:r>
    </w:p>
    <w:p w:rsidR="002E5E26" w:rsidRPr="002E5E26" w:rsidRDefault="002E5E26" w:rsidP="00831183">
      <w:pPr>
        <w:pStyle w:val="HeadB"/>
      </w:pPr>
      <w:bookmarkStart w:id="89" w:name="path-related-syntax"/>
      <w:bookmarkEnd w:id="89"/>
      <w:r w:rsidRPr="002E5E26">
        <w:t>Path-</w:t>
      </w:r>
      <w:ins w:id="90" w:author="AnneMarieW" w:date="2018-04-04T14:09:00Z">
        <w:r w:rsidR="00A326D0">
          <w:t>R</w:t>
        </w:r>
      </w:ins>
      <w:del w:id="91" w:author="AnneMarieW" w:date="2018-04-04T14:09:00Z">
        <w:r w:rsidRPr="002E5E26" w:rsidDel="00A326D0">
          <w:delText>r</w:delText>
        </w:r>
      </w:del>
      <w:r w:rsidRPr="002E5E26">
        <w:t>elated Syntax</w:t>
      </w:r>
    </w:p>
    <w:p w:rsidR="002E5E26" w:rsidRPr="002E5E26" w:rsidRDefault="002E5E26" w:rsidP="00831183">
      <w:pPr>
        <w:pStyle w:val="ListPlainA"/>
      </w:pP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::</w:t>
      </w:r>
      <w:proofErr w:type="spellStart"/>
      <w:r w:rsidRPr="00831183">
        <w:rPr>
          <w:rStyle w:val="Literal"/>
        </w:rPr>
        <w:t>ident</w:t>
      </w:r>
      <w:proofErr w:type="spellEnd"/>
      <w:r w:rsidRPr="002E5E26">
        <w:t>: namespace path.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:</w:t>
      </w:r>
      <w:proofErr w:type="gramStart"/>
      <w:r w:rsidRPr="00831183">
        <w:rPr>
          <w:rStyle w:val="Literal"/>
        </w:rPr>
        <w:t>:path</w:t>
      </w:r>
      <w:proofErr w:type="gramEnd"/>
      <w:r w:rsidRPr="00831183">
        <w:t>: path relative to the crate root (</w:t>
      </w:r>
      <w:r w:rsidRPr="00831183">
        <w:rPr>
          <w:rStyle w:val="EmphasisItalic"/>
        </w:rPr>
        <w:t>i.e.</w:t>
      </w:r>
      <w:ins w:id="92" w:author="AnneMarieW" w:date="2018-04-04T14:09:00Z">
        <w:r w:rsidR="00A326D0">
          <w:rPr>
            <w:rStyle w:val="EmphasisItalic"/>
          </w:rPr>
          <w:t>,</w:t>
        </w:r>
      </w:ins>
      <w:r w:rsidRPr="002E5E26">
        <w:t xml:space="preserve"> an explicitly absolute path).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self::path</w:t>
      </w:r>
      <w:r w:rsidRPr="00831183">
        <w:t>: path relative to the current module (</w:t>
      </w:r>
      <w:r w:rsidRPr="00831183">
        <w:rPr>
          <w:rStyle w:val="EmphasisItalic"/>
        </w:rPr>
        <w:t>i.e.</w:t>
      </w:r>
      <w:ins w:id="93" w:author="AnneMarieW" w:date="2018-04-04T14:09:00Z">
        <w:r w:rsidR="00A326D0">
          <w:rPr>
            <w:rStyle w:val="EmphasisItalic"/>
          </w:rPr>
          <w:t>,</w:t>
        </w:r>
      </w:ins>
      <w:r w:rsidRPr="002E5E26">
        <w:t xml:space="preserve"> an explicitly relative path).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super::path</w:t>
      </w:r>
      <w:r w:rsidRPr="002E5E26">
        <w:t>: path relative to the parent of the current module.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type::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t xml:space="preserve">, </w:t>
      </w:r>
      <w:r w:rsidRPr="00831183">
        <w:rPr>
          <w:rStyle w:val="Literal"/>
        </w:rPr>
        <w:t>&lt;type as trait&gt;:</w:t>
      </w:r>
      <w:proofErr w:type="gramStart"/>
      <w:r w:rsidRPr="00831183">
        <w:rPr>
          <w:rStyle w:val="Literal"/>
        </w:rPr>
        <w:t>:</w:t>
      </w:r>
      <w:proofErr w:type="spellStart"/>
      <w:r w:rsidRPr="00831183">
        <w:rPr>
          <w:rStyle w:val="Literal"/>
        </w:rPr>
        <w:t>ident</w:t>
      </w:r>
      <w:proofErr w:type="spellEnd"/>
      <w:proofErr w:type="gramEnd"/>
      <w:r w:rsidRPr="002E5E26">
        <w:t>: associated constants, functions, and types.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lastRenderedPageBreak/>
        <w:t>&lt;</w:t>
      </w:r>
      <w:proofErr w:type="gramStart"/>
      <w:r w:rsidRPr="00831183">
        <w:rPr>
          <w:rStyle w:val="Literal"/>
        </w:rPr>
        <w:t>type</w:t>
      </w:r>
      <w:proofErr w:type="gramEnd"/>
      <w:r w:rsidRPr="00831183">
        <w:rPr>
          <w:rStyle w:val="Literal"/>
        </w:rPr>
        <w:t>&gt;::</w:t>
      </w:r>
      <w:ins w:id="94" w:author="janelle" w:date="2018-04-05T18:55:00Z">
        <w:r w:rsidR="00611D49">
          <w:rPr>
            <w:rStyle w:val="Literal"/>
          </w:rPr>
          <w:t>...</w:t>
        </w:r>
      </w:ins>
      <w:del w:id="95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t xml:space="preserve">: associated item for a type </w:t>
      </w:r>
      <w:del w:id="96" w:author="AnneMarieW" w:date="2018-04-04T14:09:00Z">
        <w:r w:rsidRPr="00831183" w:rsidDel="00E00D2E">
          <w:delText>which</w:delText>
        </w:r>
      </w:del>
      <w:ins w:id="97" w:author="AnneMarieW" w:date="2018-04-04T14:09:00Z">
        <w:r w:rsidR="00E00D2E">
          <w:t>that</w:t>
        </w:r>
      </w:ins>
      <w:r w:rsidRPr="00831183">
        <w:t xml:space="preserve"> cannot be directly named (</w:t>
      </w:r>
      <w:r w:rsidRPr="00831183">
        <w:rPr>
          <w:rStyle w:val="EmphasisItalic"/>
        </w:rPr>
        <w:t>e.g.</w:t>
      </w:r>
      <w:ins w:id="98" w:author="AnneMarieW" w:date="2018-04-04T14:09:00Z">
        <w:r w:rsidR="00E00D2E">
          <w:rPr>
            <w:rStyle w:val="EmphasisItalic"/>
          </w:rPr>
          <w:t>,</w:t>
        </w:r>
      </w:ins>
      <w:r w:rsidRPr="00831183">
        <w:t xml:space="preserve"> </w:t>
      </w:r>
      <w:r w:rsidRPr="00831183">
        <w:rPr>
          <w:rStyle w:val="Literal"/>
        </w:rPr>
        <w:t>&lt;&amp;T&gt;::</w:t>
      </w:r>
      <w:ins w:id="99" w:author="janelle" w:date="2018-04-05T18:55:00Z">
        <w:r w:rsidR="00611D49">
          <w:rPr>
            <w:rStyle w:val="Literal"/>
          </w:rPr>
          <w:t>...</w:t>
        </w:r>
      </w:ins>
      <w:del w:id="100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t xml:space="preserve">, </w:t>
      </w:r>
      <w:r w:rsidRPr="00831183">
        <w:rPr>
          <w:rStyle w:val="Literal"/>
        </w:rPr>
        <w:t>&lt;[T]&gt;::</w:t>
      </w:r>
      <w:ins w:id="101" w:author="janelle" w:date="2018-04-05T18:55:00Z">
        <w:r w:rsidR="00611D49">
          <w:rPr>
            <w:rStyle w:val="Literal"/>
          </w:rPr>
          <w:t>...</w:t>
        </w:r>
      </w:ins>
      <w:del w:id="102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t xml:space="preserve">, </w:t>
      </w:r>
      <w:r w:rsidRPr="00831183">
        <w:rPr>
          <w:rStyle w:val="EmphasisItalic"/>
        </w:rPr>
        <w:t>etc.</w:t>
      </w:r>
      <w:r w:rsidRPr="002E5E26">
        <w:t>).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trait::</w:t>
      </w:r>
      <w:proofErr w:type="gramStart"/>
      <w:r w:rsidRPr="00831183">
        <w:rPr>
          <w:rStyle w:val="Literal"/>
        </w:rPr>
        <w:t>method(</w:t>
      </w:r>
      <w:proofErr w:type="gramEnd"/>
      <w:ins w:id="103" w:author="janelle" w:date="2018-04-05T18:58:00Z">
        <w:r w:rsidR="00611D49">
          <w:rPr>
            <w:rStyle w:val="Literal"/>
          </w:rPr>
          <w:t>...</w:t>
        </w:r>
      </w:ins>
      <w:del w:id="104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2E5E26">
        <w:t xml:space="preserve">: disambiguating a method call by naming the trait </w:t>
      </w:r>
      <w:del w:id="105" w:author="AnneMarieW" w:date="2018-04-04T14:10:00Z">
        <w:r w:rsidRPr="002E5E26" w:rsidDel="00B2567F">
          <w:delText>which</w:delText>
        </w:r>
      </w:del>
      <w:ins w:id="106" w:author="AnneMarieW" w:date="2018-04-04T14:10:00Z">
        <w:r w:rsidR="00B2567F">
          <w:t>that</w:t>
        </w:r>
      </w:ins>
      <w:r w:rsidRPr="002E5E26">
        <w:t xml:space="preserve"> defines it.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type::</w:t>
      </w:r>
      <w:proofErr w:type="gramStart"/>
      <w:r w:rsidRPr="00831183">
        <w:rPr>
          <w:rStyle w:val="Literal"/>
        </w:rPr>
        <w:t>method(</w:t>
      </w:r>
      <w:proofErr w:type="gramEnd"/>
      <w:ins w:id="107" w:author="janelle" w:date="2018-04-05T18:57:00Z">
        <w:r w:rsidR="00611D49">
          <w:rPr>
            <w:rStyle w:val="Literal"/>
          </w:rPr>
          <w:t>...</w:t>
        </w:r>
      </w:ins>
      <w:del w:id="108" w:author="janelle" w:date="2018-04-05T18:57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2E5E26">
        <w:t>: disambiguating a method call by naming the type for which it’s defined.</w:t>
      </w:r>
    </w:p>
    <w:p w:rsidR="002E5E26" w:rsidRPr="002E5E26" w:rsidRDefault="002E5E26" w:rsidP="00831183">
      <w:pPr>
        <w:pStyle w:val="ListPlainC"/>
      </w:pPr>
      <w:r w:rsidRPr="00831183">
        <w:rPr>
          <w:rStyle w:val="Literal"/>
        </w:rPr>
        <w:t>&lt;</w:t>
      </w:r>
      <w:proofErr w:type="gramStart"/>
      <w:r w:rsidRPr="00831183">
        <w:rPr>
          <w:rStyle w:val="Literal"/>
        </w:rPr>
        <w:t>type</w:t>
      </w:r>
      <w:proofErr w:type="gramEnd"/>
      <w:r w:rsidRPr="00831183">
        <w:rPr>
          <w:rStyle w:val="Literal"/>
        </w:rPr>
        <w:t xml:space="preserve"> as trait&gt;::method(</w:t>
      </w:r>
      <w:ins w:id="109" w:author="janelle" w:date="2018-04-05T18:59:00Z">
        <w:r w:rsidR="00611D49">
          <w:rPr>
            <w:rStyle w:val="Literal"/>
          </w:rPr>
          <w:t>...</w:t>
        </w:r>
      </w:ins>
      <w:del w:id="110" w:author="janelle" w:date="2018-04-05T18:59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831183">
        <w:t xml:space="preserve">: disambiguating a method call by naming the trait </w:t>
      </w:r>
      <w:r w:rsidRPr="00831183">
        <w:rPr>
          <w:rStyle w:val="EmphasisItalic"/>
        </w:rPr>
        <w:t>and</w:t>
      </w:r>
      <w:r w:rsidRPr="002E5E26">
        <w:t xml:space="preserve"> type.</w:t>
      </w:r>
    </w:p>
    <w:p w:rsidR="002E5E26" w:rsidRPr="002E5E26" w:rsidRDefault="002E5E26" w:rsidP="00831183">
      <w:pPr>
        <w:pStyle w:val="HeadB"/>
      </w:pPr>
      <w:bookmarkStart w:id="111" w:name="generics"/>
      <w:bookmarkEnd w:id="111"/>
      <w:r w:rsidRPr="002E5E26">
        <w:t>Generics</w:t>
      </w:r>
    </w:p>
    <w:p w:rsidR="002E5E26" w:rsidRPr="002E5E26" w:rsidRDefault="002E5E26" w:rsidP="00831183">
      <w:pPr>
        <w:pStyle w:val="ListPlainA"/>
      </w:pPr>
      <w:proofErr w:type="gramStart"/>
      <w:r w:rsidRPr="00831183">
        <w:rPr>
          <w:rStyle w:val="Literal"/>
        </w:rPr>
        <w:t>path</w:t>
      </w:r>
      <w:proofErr w:type="gramEnd"/>
      <w:r w:rsidRPr="00831183">
        <w:rPr>
          <w:rStyle w:val="Literal"/>
        </w:rPr>
        <w:t>&lt;</w:t>
      </w:r>
      <w:ins w:id="112" w:author="janelle" w:date="2018-04-05T18:55:00Z">
        <w:r w:rsidR="00611D49">
          <w:rPr>
            <w:rStyle w:val="Literal"/>
          </w:rPr>
          <w:t>...</w:t>
        </w:r>
      </w:ins>
      <w:del w:id="113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&gt;</w:t>
      </w:r>
      <w:r w:rsidRPr="00831183">
        <w:t xml:space="preserve"> (</w:t>
      </w:r>
      <w:r w:rsidRPr="00831183">
        <w:rPr>
          <w:rStyle w:val="EmphasisItalic"/>
        </w:rPr>
        <w:t>e.g.</w:t>
      </w:r>
      <w:r w:rsidRPr="00831183">
        <w:t xml:space="preserve">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&lt;u8&gt;</w:t>
      </w:r>
      <w:r w:rsidRPr="00831183">
        <w:t xml:space="preserve">): specifies parameters to generic type </w:t>
      </w:r>
      <w:r w:rsidRPr="00831183">
        <w:rPr>
          <w:rStyle w:val="EmphasisItalic"/>
        </w:rPr>
        <w:t>in a type</w:t>
      </w:r>
      <w:r w:rsidRPr="002E5E26">
        <w:t>.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path:</w:t>
      </w:r>
      <w:proofErr w:type="gramEnd"/>
      <w:r w:rsidRPr="00831183">
        <w:rPr>
          <w:rStyle w:val="Literal"/>
        </w:rPr>
        <w:t>:&lt;</w:t>
      </w:r>
      <w:ins w:id="114" w:author="janelle" w:date="2018-04-05T18:55:00Z">
        <w:r w:rsidR="00611D49">
          <w:rPr>
            <w:rStyle w:val="Literal"/>
          </w:rPr>
          <w:t>...</w:t>
        </w:r>
      </w:ins>
      <w:del w:id="115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&gt;</w:t>
      </w:r>
      <w:r w:rsidRPr="00831183">
        <w:t xml:space="preserve">, </w:t>
      </w:r>
      <w:r w:rsidRPr="00831183">
        <w:rPr>
          <w:rStyle w:val="Literal"/>
        </w:rPr>
        <w:t>method::&lt;</w:t>
      </w:r>
      <w:ins w:id="116" w:author="janelle" w:date="2018-04-05T18:55:00Z">
        <w:r w:rsidR="00611D49" w:rsidRPr="00611D49">
          <w:rPr>
            <w:rStyle w:val="Literal"/>
          </w:rPr>
          <w:t xml:space="preserve"> </w:t>
        </w:r>
        <w:r w:rsidR="00611D49">
          <w:rPr>
            <w:rStyle w:val="Literal"/>
          </w:rPr>
          <w:t>...</w:t>
        </w:r>
      </w:ins>
      <w:del w:id="117" w:author="janelle" w:date="2018-04-05T18:55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&gt;</w:t>
      </w:r>
      <w:r w:rsidRPr="00831183">
        <w:t xml:space="preserve"> (</w:t>
      </w:r>
      <w:r w:rsidRPr="00831183">
        <w:rPr>
          <w:rStyle w:val="EmphasisItalic"/>
        </w:rPr>
        <w:t>e.g.</w:t>
      </w:r>
      <w:r w:rsidRPr="00831183">
        <w:t xml:space="preserve"> </w:t>
      </w:r>
      <w:r w:rsidRPr="00831183">
        <w:rPr>
          <w:rStyle w:val="Literal"/>
        </w:rPr>
        <w:t>"42".parse::&lt;i32&gt;()</w:t>
      </w:r>
      <w:r w:rsidRPr="00831183">
        <w:t xml:space="preserve">): specifies parameters to generic type, function, or method </w:t>
      </w:r>
      <w:r w:rsidRPr="00831183">
        <w:rPr>
          <w:rStyle w:val="EmphasisItalic"/>
        </w:rPr>
        <w:t>in an expression</w:t>
      </w:r>
      <w:r w:rsidRPr="00831183">
        <w:t xml:space="preserve">. </w:t>
      </w:r>
      <w:proofErr w:type="gramStart"/>
      <w:r w:rsidRPr="00831183">
        <w:t xml:space="preserve">Often referred to as </w:t>
      </w:r>
      <w:proofErr w:type="spellStart"/>
      <w:r w:rsidRPr="00831183">
        <w:rPr>
          <w:rStyle w:val="EmphasisItalic"/>
        </w:rPr>
        <w:t>turbofish</w:t>
      </w:r>
      <w:proofErr w:type="spellEnd"/>
      <w:r w:rsidRPr="002E5E26">
        <w:t>.</w:t>
      </w:r>
      <w:proofErr w:type="gramEnd"/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fn</w:t>
      </w:r>
      <w:proofErr w:type="gramEnd"/>
      <w:r w:rsidRPr="00831183">
        <w:rPr>
          <w:rStyle w:val="Literal"/>
        </w:rPr>
        <w:t xml:space="preserve">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&lt;</w:t>
      </w:r>
      <w:ins w:id="118" w:author="janelle" w:date="2018-04-05T18:56:00Z">
        <w:r w:rsidR="00611D49">
          <w:rPr>
            <w:rStyle w:val="Literal"/>
          </w:rPr>
          <w:t>...</w:t>
        </w:r>
      </w:ins>
      <w:del w:id="119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&gt; </w:t>
      </w:r>
      <w:ins w:id="120" w:author="janelle" w:date="2018-04-05T18:55:00Z">
        <w:r w:rsidR="00611D49">
          <w:rPr>
            <w:rStyle w:val="Literal"/>
          </w:rPr>
          <w:t>...</w:t>
        </w:r>
      </w:ins>
      <w:del w:id="121" w:author="janelle" w:date="2018-04-05T18:55:00Z">
        <w:r w:rsidRPr="00831183" w:rsidDel="00611D49">
          <w:rPr>
            <w:rStyle w:val="Literal"/>
          </w:rPr>
          <w:delText>…</w:delText>
        </w:r>
      </w:del>
      <w:r w:rsidRPr="002E5E26">
        <w:t>: define generic function.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struct</w:t>
      </w:r>
      <w:proofErr w:type="spellEnd"/>
      <w:proofErr w:type="gramEnd"/>
      <w:r w:rsidRPr="00831183">
        <w:rPr>
          <w:rStyle w:val="Literal"/>
        </w:rPr>
        <w:t xml:space="preserve">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&lt;</w:t>
      </w:r>
      <w:ins w:id="122" w:author="janelle" w:date="2018-04-05T18:56:00Z">
        <w:r w:rsidR="00611D49">
          <w:rPr>
            <w:rStyle w:val="Literal"/>
          </w:rPr>
          <w:t>...</w:t>
        </w:r>
      </w:ins>
      <w:del w:id="123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&gt; </w:t>
      </w:r>
      <w:ins w:id="124" w:author="janelle" w:date="2018-04-05T18:56:00Z">
        <w:r w:rsidR="00611D49">
          <w:rPr>
            <w:rStyle w:val="Literal"/>
          </w:rPr>
          <w:t>...</w:t>
        </w:r>
      </w:ins>
      <w:del w:id="125" w:author="janelle" w:date="2018-04-05T18:56:00Z">
        <w:r w:rsidRPr="00831183" w:rsidDel="00611D49">
          <w:rPr>
            <w:rStyle w:val="Literal"/>
          </w:rPr>
          <w:delText>…</w:delText>
        </w:r>
      </w:del>
      <w:r w:rsidRPr="002E5E26">
        <w:t>: define generic structure.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enum</w:t>
      </w:r>
      <w:proofErr w:type="spellEnd"/>
      <w:proofErr w:type="gramEnd"/>
      <w:r w:rsidRPr="00831183">
        <w:rPr>
          <w:rStyle w:val="Literal"/>
        </w:rPr>
        <w:t xml:space="preserve">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&lt;</w:t>
      </w:r>
      <w:ins w:id="126" w:author="janelle" w:date="2018-04-05T18:56:00Z">
        <w:r w:rsidR="00611D49">
          <w:rPr>
            <w:rStyle w:val="Literal"/>
          </w:rPr>
          <w:t>...</w:t>
        </w:r>
      </w:ins>
      <w:del w:id="127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&gt; </w:t>
      </w:r>
      <w:ins w:id="128" w:author="janelle" w:date="2018-04-05T18:56:00Z">
        <w:r w:rsidR="00611D49">
          <w:rPr>
            <w:rStyle w:val="Literal"/>
          </w:rPr>
          <w:t>...</w:t>
        </w:r>
      </w:ins>
      <w:del w:id="129" w:author="janelle" w:date="2018-04-05T18:56:00Z">
        <w:r w:rsidRPr="00831183" w:rsidDel="00611D49">
          <w:rPr>
            <w:rStyle w:val="Literal"/>
          </w:rPr>
          <w:delText>…</w:delText>
        </w:r>
      </w:del>
      <w:r w:rsidRPr="002E5E26">
        <w:t>: define generic enumeration.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impl</w:t>
      </w:r>
      <w:proofErr w:type="spellEnd"/>
      <w:proofErr w:type="gramEnd"/>
      <w:r w:rsidRPr="00831183">
        <w:rPr>
          <w:rStyle w:val="Literal"/>
        </w:rPr>
        <w:t>&lt;</w:t>
      </w:r>
      <w:ins w:id="130" w:author="janelle" w:date="2018-04-05T18:56:00Z">
        <w:r w:rsidR="00611D49">
          <w:rPr>
            <w:rStyle w:val="Literal"/>
          </w:rPr>
          <w:t>...</w:t>
        </w:r>
      </w:ins>
      <w:del w:id="131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 xml:space="preserve">&gt; </w:t>
      </w:r>
      <w:ins w:id="132" w:author="janelle" w:date="2018-04-05T18:56:00Z">
        <w:r w:rsidR="00611D49">
          <w:rPr>
            <w:rStyle w:val="Literal"/>
          </w:rPr>
          <w:t>...</w:t>
        </w:r>
      </w:ins>
      <w:del w:id="133" w:author="janelle" w:date="2018-04-05T18:56:00Z">
        <w:r w:rsidRPr="00831183" w:rsidDel="00611D49">
          <w:rPr>
            <w:rStyle w:val="Literal"/>
          </w:rPr>
          <w:delText>…</w:delText>
        </w:r>
      </w:del>
      <w:r w:rsidRPr="002E5E26">
        <w:t>: define generic implementation.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for</w:t>
      </w:r>
      <w:proofErr w:type="gramEnd"/>
      <w:r w:rsidRPr="00831183">
        <w:rPr>
          <w:rStyle w:val="Literal"/>
        </w:rPr>
        <w:t>&lt;</w:t>
      </w:r>
      <w:ins w:id="134" w:author="janelle" w:date="2018-04-05T18:56:00Z">
        <w:r w:rsidR="00611D49">
          <w:rPr>
            <w:rStyle w:val="Literal"/>
          </w:rPr>
          <w:t>...</w:t>
        </w:r>
      </w:ins>
      <w:del w:id="135" w:author="janelle" w:date="2018-04-05T18:56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&gt; type</w:t>
      </w:r>
      <w:r w:rsidRPr="002E5E26">
        <w:t>: higher-ranked lifetime bounds.</w:t>
      </w:r>
    </w:p>
    <w:p w:rsidR="002E5E26" w:rsidRPr="002E5E26" w:rsidRDefault="002E5E26" w:rsidP="00831183">
      <w:pPr>
        <w:pStyle w:val="ListPlainC"/>
      </w:pPr>
      <w:proofErr w:type="gramStart"/>
      <w:r w:rsidRPr="00831183">
        <w:rPr>
          <w:rStyle w:val="Literal"/>
        </w:rPr>
        <w:t>type&lt;</w:t>
      </w:r>
      <w:proofErr w:type="spellStart"/>
      <w:proofErr w:type="gramEnd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=type&gt;</w:t>
      </w:r>
      <w:r w:rsidRPr="00831183">
        <w:t xml:space="preserve"> (</w:t>
      </w:r>
      <w:r w:rsidRPr="00831183">
        <w:rPr>
          <w:rStyle w:val="EmphasisItalic"/>
        </w:rPr>
        <w:t>e.g.</w:t>
      </w:r>
      <w:r w:rsidRPr="00831183">
        <w:t xml:space="preserve"> </w:t>
      </w:r>
      <w:proofErr w:type="spellStart"/>
      <w:r w:rsidRPr="00831183">
        <w:rPr>
          <w:rStyle w:val="Literal"/>
        </w:rPr>
        <w:t>Iterator</w:t>
      </w:r>
      <w:proofErr w:type="spellEnd"/>
      <w:r w:rsidRPr="00831183">
        <w:rPr>
          <w:rStyle w:val="Literal"/>
        </w:rPr>
        <w:t>&lt;Item=T&gt;</w:t>
      </w:r>
      <w:r w:rsidRPr="002E5E26">
        <w:t>): a generic type where one or more associated types have specific assignments.</w:t>
      </w:r>
    </w:p>
    <w:p w:rsidR="002E5E26" w:rsidRPr="002E5E26" w:rsidRDefault="002E5E26" w:rsidP="00831183">
      <w:pPr>
        <w:pStyle w:val="HeadB"/>
      </w:pPr>
      <w:bookmarkStart w:id="136" w:name="trait-bound-constraints"/>
      <w:bookmarkEnd w:id="136"/>
      <w:r w:rsidRPr="002E5E26">
        <w:t>Trait Bound Constraints</w:t>
      </w:r>
    </w:p>
    <w:p w:rsidR="002E5E26" w:rsidRPr="002E5E26" w:rsidRDefault="002E5E26" w:rsidP="00831183">
      <w:pPr>
        <w:pStyle w:val="ListPlainA"/>
      </w:pPr>
      <w:r w:rsidRPr="00831183">
        <w:rPr>
          <w:rStyle w:val="Literal"/>
        </w:rPr>
        <w:t>T: U</w:t>
      </w:r>
      <w:r w:rsidRPr="00831183">
        <w:t xml:space="preserve">: generic parameter </w:t>
      </w:r>
      <w:r w:rsidRPr="00831183">
        <w:rPr>
          <w:rStyle w:val="Literal"/>
        </w:rPr>
        <w:t>T</w:t>
      </w:r>
      <w:r w:rsidRPr="00831183">
        <w:t xml:space="preserve"> constrained to types that implement </w:t>
      </w:r>
      <w:r w:rsidRPr="00831183">
        <w:rPr>
          <w:rStyle w:val="Literal"/>
        </w:rPr>
        <w:t>U</w:t>
      </w:r>
      <w:r w:rsidRPr="002E5E26">
        <w:t>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T: 'a</w:t>
      </w:r>
      <w:r w:rsidRPr="00831183">
        <w:t xml:space="preserve">: generic type </w:t>
      </w:r>
      <w:r w:rsidRPr="00831183">
        <w:rPr>
          <w:rStyle w:val="Literal"/>
        </w:rPr>
        <w:t>T</w:t>
      </w:r>
      <w:r w:rsidRPr="00831183">
        <w:t xml:space="preserve"> must outlive lifetime </w:t>
      </w:r>
      <w:r w:rsidRPr="00831183">
        <w:rPr>
          <w:rStyle w:val="Literal"/>
        </w:rPr>
        <w:t>'a</w:t>
      </w:r>
      <w:r w:rsidRPr="00831183">
        <w:t xml:space="preserve">. When we say that a type </w:t>
      </w:r>
      <w:ins w:id="137" w:author="AnneMarieW" w:date="2018-04-04T14:11:00Z">
        <w:r w:rsidR="00540941">
          <w:t>“</w:t>
        </w:r>
      </w:ins>
      <w:del w:id="138" w:author="AnneMarieW" w:date="2018-04-04T14:11:00Z">
        <w:r w:rsidRPr="00831183" w:rsidDel="00540941">
          <w:delText>‘</w:delText>
        </w:r>
      </w:del>
      <w:r w:rsidRPr="00831183">
        <w:t>outlives</w:t>
      </w:r>
      <w:ins w:id="139" w:author="AnneMarieW" w:date="2018-04-04T14:11:00Z">
        <w:r w:rsidR="00540941">
          <w:t>”</w:t>
        </w:r>
      </w:ins>
      <w:del w:id="140" w:author="AnneMarieW" w:date="2018-04-04T14:11:00Z">
        <w:r w:rsidRPr="00831183" w:rsidDel="00540941">
          <w:delText>’</w:delText>
        </w:r>
      </w:del>
      <w:r w:rsidRPr="00831183">
        <w:t xml:space="preserve"> the lifetime, we mean </w:t>
      </w:r>
      <w:del w:id="141" w:author="AnneMarieW" w:date="2018-04-04T14:11:00Z">
        <w:r w:rsidRPr="00831183" w:rsidDel="00540941">
          <w:delText xml:space="preserve">that </w:delText>
        </w:r>
      </w:del>
      <w:r w:rsidRPr="00831183">
        <w:t xml:space="preserve">it cannot transitively contain any references with lifetimes shorter than </w:t>
      </w:r>
      <w:r w:rsidRPr="00831183">
        <w:rPr>
          <w:rStyle w:val="Literal"/>
        </w:rPr>
        <w:t>'a</w:t>
      </w:r>
      <w:r w:rsidRPr="002E5E26">
        <w:t>.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T :</w:t>
      </w:r>
      <w:proofErr w:type="gramEnd"/>
      <w:r w:rsidRPr="00831183">
        <w:rPr>
          <w:rStyle w:val="Literal"/>
        </w:rPr>
        <w:t xml:space="preserve"> 'static</w:t>
      </w:r>
      <w:r w:rsidRPr="00831183">
        <w:t xml:space="preserve">: </w:t>
      </w:r>
      <w:ins w:id="142" w:author="AnneMarieW" w:date="2018-04-04T14:11:00Z">
        <w:r w:rsidR="00E074CF">
          <w:t>t</w:t>
        </w:r>
      </w:ins>
      <w:del w:id="143" w:author="AnneMarieW" w:date="2018-04-04T14:11:00Z">
        <w:r w:rsidRPr="00831183" w:rsidDel="00E074CF">
          <w:delText>T</w:delText>
        </w:r>
      </w:del>
      <w:r w:rsidRPr="00831183">
        <w:t xml:space="preserve">he generic type </w:t>
      </w:r>
      <w:r w:rsidRPr="00831183">
        <w:rPr>
          <w:rStyle w:val="Literal"/>
        </w:rPr>
        <w:t>T</w:t>
      </w:r>
      <w:r w:rsidRPr="00831183">
        <w:t xml:space="preserve"> contains no borrowed references other than </w:t>
      </w:r>
      <w:r w:rsidRPr="00831183">
        <w:rPr>
          <w:rStyle w:val="Literal"/>
        </w:rPr>
        <w:t>'static</w:t>
      </w:r>
      <w:r w:rsidRPr="002E5E26">
        <w:t xml:space="preserve"> ones.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'</w:t>
      </w:r>
      <w:proofErr w:type="gramStart"/>
      <w:r w:rsidRPr="00831183">
        <w:rPr>
          <w:rStyle w:val="Literal"/>
        </w:rPr>
        <w:t>b</w:t>
      </w:r>
      <w:proofErr w:type="gramEnd"/>
      <w:r w:rsidRPr="00831183">
        <w:rPr>
          <w:rStyle w:val="Literal"/>
        </w:rPr>
        <w:t>: 'a</w:t>
      </w:r>
      <w:r w:rsidRPr="00831183">
        <w:t xml:space="preserve">: generic lifetime </w:t>
      </w:r>
      <w:r w:rsidRPr="00831183">
        <w:rPr>
          <w:rStyle w:val="Literal"/>
        </w:rPr>
        <w:t>'b</w:t>
      </w:r>
      <w:r w:rsidRPr="00831183">
        <w:t xml:space="preserve"> must outlive lifetime </w:t>
      </w:r>
      <w:r w:rsidRPr="00831183">
        <w:rPr>
          <w:rStyle w:val="Literal"/>
        </w:rPr>
        <w:t>'a</w:t>
      </w:r>
      <w:r w:rsidRPr="002E5E26">
        <w:t>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T</w:t>
      </w:r>
      <w:proofErr w:type="gramStart"/>
      <w:r w:rsidRPr="00831183">
        <w:rPr>
          <w:rStyle w:val="Literal"/>
        </w:rPr>
        <w:t>: ?</w:t>
      </w:r>
      <w:proofErr w:type="gramEnd"/>
      <w:r w:rsidRPr="00831183">
        <w:rPr>
          <w:rStyle w:val="Literal"/>
        </w:rPr>
        <w:t>Sized</w:t>
      </w:r>
      <w:r w:rsidRPr="002E5E26">
        <w:t>: allow generic type parameter to be a dynamically</w:t>
      </w:r>
      <w:ins w:id="144" w:author="AnneMarieW" w:date="2018-04-04T14:11:00Z">
        <w:r w:rsidR="00E074CF">
          <w:t xml:space="preserve"> </w:t>
        </w:r>
      </w:ins>
      <w:del w:id="145" w:author="AnneMarieW" w:date="2018-04-04T14:11:00Z">
        <w:r w:rsidRPr="002E5E26" w:rsidDel="00E074CF">
          <w:delText>-</w:delText>
        </w:r>
      </w:del>
      <w:r w:rsidRPr="002E5E26">
        <w:t>sized type.</w:t>
      </w:r>
    </w:p>
    <w:p w:rsidR="002E5E26" w:rsidRPr="002E5E26" w:rsidRDefault="002E5E26" w:rsidP="00831183">
      <w:pPr>
        <w:pStyle w:val="ListPlainC"/>
      </w:pPr>
      <w:r w:rsidRPr="00831183">
        <w:rPr>
          <w:rStyle w:val="Literal"/>
        </w:rPr>
        <w:t>'a + trait</w:t>
      </w:r>
      <w:r w:rsidRPr="00831183">
        <w:t xml:space="preserve">, </w:t>
      </w:r>
      <w:r w:rsidRPr="00831183">
        <w:rPr>
          <w:rStyle w:val="Literal"/>
        </w:rPr>
        <w:t>trait + trait</w:t>
      </w:r>
      <w:r w:rsidRPr="002E5E26">
        <w:t>: compound type constraint.</w:t>
      </w:r>
    </w:p>
    <w:p w:rsidR="002E5E26" w:rsidRPr="002E5E26" w:rsidRDefault="002E5E26" w:rsidP="00831183">
      <w:pPr>
        <w:pStyle w:val="HeadB"/>
      </w:pPr>
      <w:bookmarkStart w:id="146" w:name="macros-and-attributes"/>
      <w:bookmarkEnd w:id="146"/>
      <w:r w:rsidRPr="002E5E26">
        <w:t>Macros and Attributes</w:t>
      </w:r>
    </w:p>
    <w:p w:rsidR="002E5E26" w:rsidRPr="002E5E26" w:rsidRDefault="002E5E26" w:rsidP="00831183">
      <w:pPr>
        <w:pStyle w:val="ListPlainA"/>
      </w:pPr>
      <w:proofErr w:type="gramStart"/>
      <w:r w:rsidRPr="00831183">
        <w:rPr>
          <w:rStyle w:val="Literal"/>
        </w:rPr>
        <w:lastRenderedPageBreak/>
        <w:t>#[</w:t>
      </w:r>
      <w:proofErr w:type="gramEnd"/>
      <w:r w:rsidRPr="00831183">
        <w:rPr>
          <w:rStyle w:val="Literal"/>
        </w:rPr>
        <w:t>meta]</w:t>
      </w:r>
      <w:r w:rsidRPr="002E5E26">
        <w:t>: outer attribute.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#![</w:t>
      </w:r>
      <w:proofErr w:type="gramEnd"/>
      <w:r w:rsidRPr="00831183">
        <w:rPr>
          <w:rStyle w:val="Literal"/>
        </w:rPr>
        <w:t>meta]</w:t>
      </w:r>
      <w:r w:rsidRPr="002E5E26">
        <w:t>: inner attribute.</w:t>
      </w:r>
    </w:p>
    <w:p w:rsidR="002E5E26" w:rsidRPr="002E5E26" w:rsidRDefault="002E5E26" w:rsidP="00831183">
      <w:pPr>
        <w:pStyle w:val="ListPlainB"/>
      </w:pPr>
      <w:proofErr w:type="gramStart"/>
      <w:r w:rsidRPr="00831183">
        <w:rPr>
          <w:rStyle w:val="Literal"/>
        </w:rPr>
        <w:t>$</w:t>
      </w:r>
      <w:proofErr w:type="spellStart"/>
      <w:r w:rsidRPr="00831183">
        <w:rPr>
          <w:rStyle w:val="Literal"/>
        </w:rPr>
        <w:t>ident</w:t>
      </w:r>
      <w:proofErr w:type="spellEnd"/>
      <w:r w:rsidRPr="002E5E26">
        <w:t>: macro substitution.</w:t>
      </w:r>
      <w:proofErr w:type="gramEnd"/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$</w:t>
      </w:r>
      <w:proofErr w:type="spellStart"/>
      <w:r w:rsidRPr="00831183">
        <w:rPr>
          <w:rStyle w:val="Literal"/>
        </w:rPr>
        <w:t>ident</w:t>
      </w:r>
      <w:proofErr w:type="gramStart"/>
      <w:r w:rsidRPr="00831183">
        <w:rPr>
          <w:rStyle w:val="Literal"/>
        </w:rPr>
        <w:t>:kind</w:t>
      </w:r>
      <w:proofErr w:type="spellEnd"/>
      <w:proofErr w:type="gramEnd"/>
      <w:r w:rsidRPr="002E5E26">
        <w:t>: macro capture.</w:t>
      </w:r>
    </w:p>
    <w:p w:rsidR="002E5E26" w:rsidRPr="002E5E26" w:rsidRDefault="002E5E26" w:rsidP="00831183">
      <w:pPr>
        <w:pStyle w:val="ListPlainC"/>
      </w:pPr>
      <w:r w:rsidRPr="00831183">
        <w:rPr>
          <w:rStyle w:val="Literal"/>
        </w:rPr>
        <w:t>$(…)…</w:t>
      </w:r>
      <w:r w:rsidRPr="002E5E26">
        <w:t>: macro repetition.</w:t>
      </w:r>
    </w:p>
    <w:p w:rsidR="002E5E26" w:rsidRPr="002E5E26" w:rsidRDefault="002E5E26" w:rsidP="00831183">
      <w:pPr>
        <w:pStyle w:val="HeadB"/>
      </w:pPr>
      <w:bookmarkStart w:id="147" w:name="comments"/>
      <w:bookmarkEnd w:id="147"/>
      <w:r w:rsidRPr="002E5E26">
        <w:t>Comments</w:t>
      </w:r>
    </w:p>
    <w:p w:rsidR="002E5E26" w:rsidRPr="002E5E26" w:rsidRDefault="002E5E26" w:rsidP="00831183">
      <w:pPr>
        <w:pStyle w:val="ListPlainA"/>
      </w:pPr>
      <w:r w:rsidRPr="00831183">
        <w:rPr>
          <w:rStyle w:val="Literal"/>
        </w:rPr>
        <w:t>//</w:t>
      </w:r>
      <w:r w:rsidRPr="002E5E26">
        <w:t>: line comment.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//</w:t>
      </w:r>
      <w:proofErr w:type="gramStart"/>
      <w:r w:rsidRPr="00831183">
        <w:rPr>
          <w:rStyle w:val="Literal"/>
        </w:rPr>
        <w:t>!</w:t>
      </w:r>
      <w:r w:rsidRPr="002E5E26">
        <w:t>:</w:t>
      </w:r>
      <w:proofErr w:type="gramEnd"/>
      <w:r w:rsidRPr="002E5E26">
        <w:t xml:space="preserve"> inner line doc comment.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///</w:t>
      </w:r>
      <w:r w:rsidRPr="002E5E26">
        <w:t>: outer line doc comment.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/*</w:t>
      </w:r>
      <w:ins w:id="148" w:author="janelle" w:date="2018-04-05T18:58:00Z">
        <w:r w:rsidR="00611D49">
          <w:rPr>
            <w:rStyle w:val="Literal"/>
          </w:rPr>
          <w:t>...</w:t>
        </w:r>
      </w:ins>
      <w:del w:id="149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*/</w:t>
      </w:r>
      <w:r w:rsidRPr="002E5E26">
        <w:t>: block comment.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/*</w:t>
      </w:r>
      <w:proofErr w:type="gramStart"/>
      <w:r w:rsidRPr="00831183">
        <w:rPr>
          <w:rStyle w:val="Literal"/>
        </w:rPr>
        <w:t>!</w:t>
      </w:r>
      <w:ins w:id="150" w:author="janelle" w:date="2018-04-05T18:58:00Z">
        <w:r w:rsidR="00611D49">
          <w:rPr>
            <w:rStyle w:val="Literal"/>
          </w:rPr>
          <w:t>...</w:t>
        </w:r>
      </w:ins>
      <w:proofErr w:type="gramEnd"/>
      <w:del w:id="151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*/</w:t>
      </w:r>
      <w:r w:rsidRPr="002E5E26">
        <w:t>: inner block doc comment.</w:t>
      </w:r>
    </w:p>
    <w:p w:rsidR="002E5E26" w:rsidRPr="002E5E26" w:rsidRDefault="002E5E26" w:rsidP="00831183">
      <w:pPr>
        <w:pStyle w:val="ListPlainC"/>
      </w:pPr>
      <w:r w:rsidRPr="00831183">
        <w:rPr>
          <w:rStyle w:val="Literal"/>
        </w:rPr>
        <w:t>/**</w:t>
      </w:r>
      <w:ins w:id="152" w:author="janelle" w:date="2018-04-05T18:58:00Z">
        <w:r w:rsidR="00611D49">
          <w:rPr>
            <w:rStyle w:val="Literal"/>
          </w:rPr>
          <w:t>...</w:t>
        </w:r>
      </w:ins>
      <w:del w:id="153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*/</w:t>
      </w:r>
      <w:r w:rsidRPr="002E5E26">
        <w:t>: outer block doc comment.</w:t>
      </w:r>
    </w:p>
    <w:p w:rsidR="002E5E26" w:rsidRPr="002E5E26" w:rsidRDefault="002E5E26" w:rsidP="00831183">
      <w:pPr>
        <w:pStyle w:val="HeadB"/>
      </w:pPr>
      <w:bookmarkStart w:id="154" w:name="tuples"/>
      <w:bookmarkEnd w:id="154"/>
      <w:proofErr w:type="spellStart"/>
      <w:r w:rsidRPr="002E5E26">
        <w:t>Tuples</w:t>
      </w:r>
      <w:proofErr w:type="spellEnd"/>
    </w:p>
    <w:p w:rsidR="002E5E26" w:rsidRPr="002E5E26" w:rsidRDefault="002E5E26" w:rsidP="00831183">
      <w:pPr>
        <w:pStyle w:val="ListPlainA"/>
      </w:pPr>
      <w:r w:rsidRPr="00831183">
        <w:rPr>
          <w:rStyle w:val="Literal"/>
        </w:rPr>
        <w:t>()</w:t>
      </w:r>
      <w:r w:rsidRPr="00831183">
        <w:t xml:space="preserve">: empty </w:t>
      </w:r>
      <w:proofErr w:type="spellStart"/>
      <w:r w:rsidRPr="00831183">
        <w:t>tuple</w:t>
      </w:r>
      <w:proofErr w:type="spellEnd"/>
      <w:r w:rsidRPr="00831183">
        <w:t xml:space="preserve"> (</w:t>
      </w:r>
      <w:r w:rsidRPr="00831183">
        <w:rPr>
          <w:rStyle w:val="EmphasisItalic"/>
        </w:rPr>
        <w:t>a</w:t>
      </w:r>
      <w:del w:id="155" w:author="AnneMarieW" w:date="2018-04-04T14:12:00Z">
        <w:r w:rsidRPr="00831183" w:rsidDel="00E074CF">
          <w:rPr>
            <w:rStyle w:val="EmphasisItalic"/>
          </w:rPr>
          <w:delText>.</w:delText>
        </w:r>
      </w:del>
      <w:r w:rsidRPr="00831183">
        <w:rPr>
          <w:rStyle w:val="EmphasisItalic"/>
        </w:rPr>
        <w:t>k</w:t>
      </w:r>
      <w:del w:id="156" w:author="AnneMarieW" w:date="2018-04-04T14:12:00Z">
        <w:r w:rsidRPr="00831183" w:rsidDel="00E074CF">
          <w:rPr>
            <w:rStyle w:val="EmphasisItalic"/>
          </w:rPr>
          <w:delText>.</w:delText>
        </w:r>
      </w:del>
      <w:r w:rsidRPr="00831183">
        <w:rPr>
          <w:rStyle w:val="EmphasisItalic"/>
        </w:rPr>
        <w:t>a</w:t>
      </w:r>
      <w:del w:id="157" w:author="AnneMarieW" w:date="2018-04-04T14:12:00Z">
        <w:r w:rsidRPr="00831183" w:rsidDel="00E074CF">
          <w:rPr>
            <w:rStyle w:val="EmphasisItalic"/>
          </w:rPr>
          <w:delText>.</w:delText>
        </w:r>
      </w:del>
      <w:r w:rsidRPr="002E5E26">
        <w:t xml:space="preserve"> unit), both literal and type.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(</w:t>
      </w:r>
      <w:proofErr w:type="spellStart"/>
      <w:proofErr w:type="gramStart"/>
      <w:r w:rsidRPr="00831183">
        <w:rPr>
          <w:rStyle w:val="Literal"/>
        </w:rPr>
        <w:t>expr</w:t>
      </w:r>
      <w:proofErr w:type="spellEnd"/>
      <w:proofErr w:type="gramEnd"/>
      <w:r w:rsidRPr="00831183">
        <w:rPr>
          <w:rStyle w:val="Literal"/>
        </w:rPr>
        <w:t>)</w:t>
      </w:r>
      <w:r w:rsidRPr="002E5E26">
        <w:t>: parenthesized expression.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(</w:t>
      </w:r>
      <w:proofErr w:type="spellStart"/>
      <w:proofErr w:type="gramStart"/>
      <w:r w:rsidRPr="00831183">
        <w:rPr>
          <w:rStyle w:val="Literal"/>
        </w:rPr>
        <w:t>expr</w:t>
      </w:r>
      <w:proofErr w:type="spellEnd"/>
      <w:proofErr w:type="gramEnd"/>
      <w:r w:rsidRPr="00831183">
        <w:rPr>
          <w:rStyle w:val="Literal"/>
        </w:rPr>
        <w:t>,)</w:t>
      </w:r>
      <w:r w:rsidRPr="002E5E26">
        <w:t xml:space="preserve">: single-element </w:t>
      </w:r>
      <w:proofErr w:type="spellStart"/>
      <w:r w:rsidRPr="002E5E26">
        <w:t>tuple</w:t>
      </w:r>
      <w:proofErr w:type="spellEnd"/>
      <w:r w:rsidRPr="002E5E26">
        <w:t xml:space="preserve"> expression.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(</w:t>
      </w:r>
      <w:proofErr w:type="gramStart"/>
      <w:r w:rsidRPr="00831183">
        <w:rPr>
          <w:rStyle w:val="Literal"/>
        </w:rPr>
        <w:t>type</w:t>
      </w:r>
      <w:proofErr w:type="gramEnd"/>
      <w:r w:rsidRPr="00831183">
        <w:rPr>
          <w:rStyle w:val="Literal"/>
        </w:rPr>
        <w:t>,)</w:t>
      </w:r>
      <w:r w:rsidRPr="002E5E26">
        <w:t xml:space="preserve">: single-element </w:t>
      </w:r>
      <w:proofErr w:type="spellStart"/>
      <w:r w:rsidRPr="002E5E26">
        <w:t>tuple</w:t>
      </w:r>
      <w:proofErr w:type="spellEnd"/>
      <w:r w:rsidRPr="002E5E26">
        <w:t xml:space="preserve"> type.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(</w:t>
      </w:r>
      <w:proofErr w:type="spellStart"/>
      <w:proofErr w:type="gramStart"/>
      <w:r w:rsidRPr="00831183">
        <w:rPr>
          <w:rStyle w:val="Literal"/>
        </w:rPr>
        <w:t>expr</w:t>
      </w:r>
      <w:proofErr w:type="spellEnd"/>
      <w:proofErr w:type="gramEnd"/>
      <w:r w:rsidRPr="00831183">
        <w:rPr>
          <w:rStyle w:val="Literal"/>
        </w:rPr>
        <w:t xml:space="preserve">, </w:t>
      </w:r>
      <w:ins w:id="158" w:author="janelle" w:date="2018-04-05T18:58:00Z">
        <w:r w:rsidR="00611D49">
          <w:rPr>
            <w:rStyle w:val="Literal"/>
          </w:rPr>
          <w:t>...</w:t>
        </w:r>
      </w:ins>
      <w:del w:id="159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2E5E26">
        <w:t xml:space="preserve">: </w:t>
      </w:r>
      <w:proofErr w:type="spellStart"/>
      <w:r w:rsidRPr="002E5E26">
        <w:t>tuple</w:t>
      </w:r>
      <w:proofErr w:type="spellEnd"/>
      <w:r w:rsidRPr="002E5E26">
        <w:t xml:space="preserve"> expression.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(</w:t>
      </w:r>
      <w:proofErr w:type="gramStart"/>
      <w:r w:rsidRPr="00831183">
        <w:rPr>
          <w:rStyle w:val="Literal"/>
        </w:rPr>
        <w:t>type</w:t>
      </w:r>
      <w:proofErr w:type="gramEnd"/>
      <w:r w:rsidRPr="00831183">
        <w:rPr>
          <w:rStyle w:val="Literal"/>
        </w:rPr>
        <w:t xml:space="preserve">, </w:t>
      </w:r>
      <w:ins w:id="160" w:author="janelle" w:date="2018-04-05T18:58:00Z">
        <w:r w:rsidR="00611D49">
          <w:rPr>
            <w:rStyle w:val="Literal"/>
          </w:rPr>
          <w:t>...</w:t>
        </w:r>
      </w:ins>
      <w:del w:id="161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2E5E26">
        <w:t xml:space="preserve">: </w:t>
      </w:r>
      <w:proofErr w:type="spellStart"/>
      <w:r w:rsidRPr="002E5E26">
        <w:t>tuple</w:t>
      </w:r>
      <w:proofErr w:type="spellEnd"/>
      <w:r w:rsidRPr="002E5E26">
        <w:t xml:space="preserve"> type.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(</w:t>
      </w:r>
      <w:proofErr w:type="spellStart"/>
      <w:proofErr w:type="gramEnd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 xml:space="preserve">, </w:t>
      </w:r>
      <w:ins w:id="162" w:author="janelle" w:date="2018-04-05T18:58:00Z">
        <w:r w:rsidR="00611D49">
          <w:rPr>
            <w:rStyle w:val="Literal"/>
          </w:rPr>
          <w:t>...</w:t>
        </w:r>
      </w:ins>
      <w:del w:id="163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831183">
        <w:t xml:space="preserve">: function call expression. </w:t>
      </w:r>
      <w:proofErr w:type="gramStart"/>
      <w:r w:rsidRPr="00831183">
        <w:t xml:space="preserve">Also used to initialize </w:t>
      </w:r>
      <w:proofErr w:type="spellStart"/>
      <w:r w:rsidRPr="00831183">
        <w:t>tuple</w:t>
      </w:r>
      <w:proofErr w:type="spellEnd"/>
      <w:r w:rsidRPr="00831183">
        <w:t xml:space="preserve"> </w:t>
      </w:r>
      <w:proofErr w:type="spellStart"/>
      <w:r w:rsidRPr="00831183">
        <w:rPr>
          <w:rStyle w:val="Literal"/>
        </w:rPr>
        <w:t>struct</w:t>
      </w:r>
      <w:r w:rsidRPr="00831183">
        <w:t>s</w:t>
      </w:r>
      <w:proofErr w:type="spellEnd"/>
      <w:r w:rsidRPr="00831183">
        <w:t xml:space="preserve"> and </w:t>
      </w:r>
      <w:proofErr w:type="spellStart"/>
      <w:r w:rsidRPr="00831183">
        <w:t>tuple</w:t>
      </w:r>
      <w:proofErr w:type="spellEnd"/>
      <w:r w:rsidRPr="00831183">
        <w:t xml:space="preserve"> </w:t>
      </w:r>
      <w:proofErr w:type="spellStart"/>
      <w:r w:rsidRPr="00831183">
        <w:rPr>
          <w:rStyle w:val="Literal"/>
        </w:rPr>
        <w:t>enum</w:t>
      </w:r>
      <w:proofErr w:type="spellEnd"/>
      <w:r w:rsidRPr="002E5E26">
        <w:t xml:space="preserve"> variants.</w:t>
      </w:r>
      <w:proofErr w:type="gramEnd"/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ident</w:t>
      </w:r>
      <w:proofErr w:type="spellEnd"/>
      <w:proofErr w:type="gramEnd"/>
      <w:r w:rsidRPr="00831183">
        <w:rPr>
          <w:rStyle w:val="Literal"/>
        </w:rPr>
        <w:t>!(</w:t>
      </w:r>
      <w:ins w:id="164" w:author="janelle" w:date="2018-04-05T18:58:00Z">
        <w:r w:rsidR="00611D49" w:rsidRPr="00611D49">
          <w:rPr>
            <w:rStyle w:val="Literal"/>
          </w:rPr>
          <w:t xml:space="preserve"> </w:t>
        </w:r>
        <w:r w:rsidR="00611D49">
          <w:rPr>
            <w:rStyle w:val="Literal"/>
          </w:rPr>
          <w:t>...</w:t>
        </w:r>
      </w:ins>
      <w:del w:id="165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)</w:t>
      </w:r>
      <w:r w:rsidRPr="00831183">
        <w:t xml:space="preserve">,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!{</w:t>
      </w:r>
      <w:ins w:id="166" w:author="janelle" w:date="2018-04-05T18:58:00Z">
        <w:r w:rsidR="00611D49" w:rsidRPr="00611D49">
          <w:rPr>
            <w:rStyle w:val="Literal"/>
          </w:rPr>
          <w:t xml:space="preserve"> </w:t>
        </w:r>
        <w:r w:rsidR="00611D49">
          <w:rPr>
            <w:rStyle w:val="Literal"/>
          </w:rPr>
          <w:t>...</w:t>
        </w:r>
      </w:ins>
      <w:del w:id="167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831183">
        <w:t xml:space="preserve">,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![</w:t>
      </w:r>
      <w:ins w:id="168" w:author="janelle" w:date="2018-04-05T18:58:00Z">
        <w:r w:rsidR="00611D49" w:rsidRPr="00611D49">
          <w:rPr>
            <w:rStyle w:val="Literal"/>
          </w:rPr>
          <w:t xml:space="preserve"> </w:t>
        </w:r>
        <w:r w:rsidR="00611D49">
          <w:rPr>
            <w:rStyle w:val="Literal"/>
          </w:rPr>
          <w:t>...</w:t>
        </w:r>
      </w:ins>
      <w:del w:id="169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]</w:t>
      </w:r>
      <w:r w:rsidRPr="002E5E26">
        <w:t>: macro invocation.</w:t>
      </w:r>
    </w:p>
    <w:p w:rsidR="002E5E26" w:rsidRPr="002E5E26" w:rsidRDefault="002E5E26" w:rsidP="00831183">
      <w:pPr>
        <w:pStyle w:val="ListPlainC"/>
      </w:pPr>
      <w:r w:rsidRPr="00831183">
        <w:rPr>
          <w:rStyle w:val="Literal"/>
        </w:rPr>
        <w:t>expr.0</w:t>
      </w:r>
      <w:r w:rsidRPr="00831183">
        <w:t xml:space="preserve">, </w:t>
      </w:r>
      <w:proofErr w:type="gramStart"/>
      <w:r w:rsidRPr="00831183">
        <w:rPr>
          <w:rStyle w:val="Literal"/>
        </w:rPr>
        <w:t>expr.1</w:t>
      </w:r>
      <w:r w:rsidRPr="002E5E26">
        <w:t xml:space="preserve">, </w:t>
      </w:r>
      <w:del w:id="170" w:author="janelle" w:date="2018-04-05T18:58:00Z">
        <w:r w:rsidRPr="002E5E26" w:rsidDel="00611D49">
          <w:delText xml:space="preserve">…: </w:delText>
        </w:r>
      </w:del>
      <w:ins w:id="171" w:author="janelle" w:date="2018-04-05T18:58:00Z">
        <w:r w:rsidR="00611D49">
          <w:t>. . .</w:t>
        </w:r>
        <w:r w:rsidR="00611D49" w:rsidRPr="002E5E26">
          <w:t>:</w:t>
        </w:r>
        <w:proofErr w:type="gramEnd"/>
        <w:r w:rsidR="00611D49" w:rsidRPr="002E5E26">
          <w:t xml:space="preserve"> </w:t>
        </w:r>
      </w:ins>
      <w:proofErr w:type="spellStart"/>
      <w:r w:rsidRPr="002E5E26">
        <w:t>tuple</w:t>
      </w:r>
      <w:proofErr w:type="spellEnd"/>
      <w:r w:rsidRPr="002E5E26">
        <w:t xml:space="preserve"> indexing.</w:t>
      </w:r>
    </w:p>
    <w:p w:rsidR="002E5E26" w:rsidRPr="002E5E26" w:rsidRDefault="002E5E26" w:rsidP="00831183">
      <w:pPr>
        <w:pStyle w:val="HeadB"/>
      </w:pPr>
      <w:bookmarkStart w:id="172" w:name="curly-brackets"/>
      <w:bookmarkEnd w:id="172"/>
      <w:r w:rsidRPr="002E5E26">
        <w:t>Curly Brackets</w:t>
      </w:r>
    </w:p>
    <w:p w:rsidR="002E5E26" w:rsidRPr="002E5E26" w:rsidRDefault="002E5E26" w:rsidP="00831183">
      <w:pPr>
        <w:pStyle w:val="ListPlainA"/>
      </w:pPr>
      <w:r w:rsidRPr="00831183">
        <w:rPr>
          <w:rStyle w:val="Literal"/>
        </w:rPr>
        <w:t>{</w:t>
      </w:r>
      <w:ins w:id="173" w:author="janelle" w:date="2018-04-05T18:58:00Z">
        <w:r w:rsidR="00611D49">
          <w:rPr>
            <w:rStyle w:val="Literal"/>
          </w:rPr>
          <w:t>...</w:t>
        </w:r>
      </w:ins>
      <w:del w:id="174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2E5E26">
        <w:t>: block expression.</w:t>
      </w:r>
    </w:p>
    <w:p w:rsidR="002E5E26" w:rsidRPr="002E5E26" w:rsidRDefault="002E5E26" w:rsidP="00831183">
      <w:pPr>
        <w:pStyle w:val="ListPlainC"/>
      </w:pPr>
      <w:r w:rsidRPr="00831183">
        <w:rPr>
          <w:rStyle w:val="Literal"/>
        </w:rPr>
        <w:t>Type {</w:t>
      </w:r>
      <w:ins w:id="175" w:author="janelle" w:date="2018-04-05T18:58:00Z">
        <w:r w:rsidR="00611D49">
          <w:rPr>
            <w:rStyle w:val="Literal"/>
          </w:rPr>
          <w:t>...</w:t>
        </w:r>
      </w:ins>
      <w:del w:id="176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}</w:t>
      </w:r>
      <w:r w:rsidRPr="00831183">
        <w:t xml:space="preserve">: </w:t>
      </w:r>
      <w:proofErr w:type="spellStart"/>
      <w:r w:rsidRPr="00831183">
        <w:rPr>
          <w:rStyle w:val="Literal"/>
        </w:rPr>
        <w:t>struct</w:t>
      </w:r>
      <w:proofErr w:type="spellEnd"/>
      <w:r w:rsidRPr="002E5E26">
        <w:t xml:space="preserve"> literal.</w:t>
      </w:r>
    </w:p>
    <w:p w:rsidR="002E5E26" w:rsidRPr="002E5E26" w:rsidRDefault="002E5E26" w:rsidP="00831183">
      <w:pPr>
        <w:pStyle w:val="HeadB"/>
      </w:pPr>
      <w:bookmarkStart w:id="177" w:name="square-brackets"/>
      <w:bookmarkEnd w:id="177"/>
      <w:r w:rsidRPr="002E5E26">
        <w:t>Square Brackets</w:t>
      </w:r>
    </w:p>
    <w:p w:rsidR="002E5E26" w:rsidRPr="002E5E26" w:rsidRDefault="002E5E26" w:rsidP="00831183">
      <w:pPr>
        <w:pStyle w:val="ListPlainA"/>
      </w:pPr>
      <w:r w:rsidRPr="00831183">
        <w:rPr>
          <w:rStyle w:val="Literal"/>
        </w:rPr>
        <w:t>[</w:t>
      </w:r>
      <w:ins w:id="178" w:author="janelle" w:date="2018-04-05T18:58:00Z">
        <w:r w:rsidR="00611D49">
          <w:rPr>
            <w:rStyle w:val="Literal"/>
          </w:rPr>
          <w:t>...</w:t>
        </w:r>
      </w:ins>
      <w:del w:id="179" w:author="janelle" w:date="2018-04-05T18:58:00Z">
        <w:r w:rsidRPr="00831183" w:rsidDel="00611D49">
          <w:rPr>
            <w:rStyle w:val="Literal"/>
          </w:rPr>
          <w:delText>…</w:delText>
        </w:r>
      </w:del>
      <w:r w:rsidRPr="00831183">
        <w:rPr>
          <w:rStyle w:val="Literal"/>
        </w:rPr>
        <w:t>]</w:t>
      </w:r>
      <w:r w:rsidRPr="002E5E26">
        <w:t>: array literal.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lastRenderedPageBreak/>
        <w:t>[</w:t>
      </w:r>
      <w:proofErr w:type="spellStart"/>
      <w:proofErr w:type="gramStart"/>
      <w:r w:rsidRPr="00831183">
        <w:rPr>
          <w:rStyle w:val="Literal"/>
        </w:rPr>
        <w:t>expr</w:t>
      </w:r>
      <w:proofErr w:type="spellEnd"/>
      <w:proofErr w:type="gramEnd"/>
      <w:r w:rsidRPr="00831183">
        <w:rPr>
          <w:rStyle w:val="Literal"/>
        </w:rPr>
        <w:t xml:space="preserve">;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rPr>
          <w:rStyle w:val="Literal"/>
        </w:rPr>
        <w:t>]</w:t>
      </w:r>
      <w:r w:rsidRPr="00831183">
        <w:t xml:space="preserve">: array literal containing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t xml:space="preserve"> copies of </w:t>
      </w:r>
      <w:proofErr w:type="spellStart"/>
      <w:r w:rsidRPr="00831183">
        <w:rPr>
          <w:rStyle w:val="Literal"/>
        </w:rPr>
        <w:t>expr</w:t>
      </w:r>
      <w:proofErr w:type="spellEnd"/>
      <w:r w:rsidRPr="002E5E26">
        <w:t>.</w:t>
      </w:r>
    </w:p>
    <w:p w:rsidR="002E5E26" w:rsidRPr="002E5E26" w:rsidRDefault="002E5E26" w:rsidP="00831183">
      <w:pPr>
        <w:pStyle w:val="ListPlainB"/>
      </w:pPr>
      <w:r w:rsidRPr="00831183">
        <w:rPr>
          <w:rStyle w:val="Literal"/>
        </w:rPr>
        <w:t>[</w:t>
      </w:r>
      <w:proofErr w:type="gramStart"/>
      <w:r w:rsidRPr="00831183">
        <w:rPr>
          <w:rStyle w:val="Literal"/>
        </w:rPr>
        <w:t>type</w:t>
      </w:r>
      <w:proofErr w:type="gramEnd"/>
      <w:r w:rsidRPr="00831183">
        <w:rPr>
          <w:rStyle w:val="Literal"/>
        </w:rPr>
        <w:t xml:space="preserve">;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rPr>
          <w:rStyle w:val="Literal"/>
        </w:rPr>
        <w:t>]</w:t>
      </w:r>
      <w:r w:rsidRPr="00831183">
        <w:t xml:space="preserve">: array type containing </w:t>
      </w:r>
      <w:proofErr w:type="spellStart"/>
      <w:r w:rsidRPr="00831183">
        <w:rPr>
          <w:rStyle w:val="Literal"/>
        </w:rPr>
        <w:t>len</w:t>
      </w:r>
      <w:proofErr w:type="spellEnd"/>
      <w:r w:rsidRPr="00831183">
        <w:t xml:space="preserve"> instances of </w:t>
      </w:r>
      <w:r w:rsidRPr="00831183">
        <w:rPr>
          <w:rStyle w:val="Literal"/>
        </w:rPr>
        <w:t>type</w:t>
      </w:r>
      <w:r w:rsidRPr="002E5E26">
        <w:t>.</w:t>
      </w:r>
    </w:p>
    <w:p w:rsidR="002E5E26" w:rsidRPr="002E5E26" w:rsidRDefault="002E5E26" w:rsidP="00831183">
      <w:pPr>
        <w:pStyle w:val="ListPlainB"/>
      </w:pPr>
      <w:proofErr w:type="spellStart"/>
      <w:proofErr w:type="gram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[</w:t>
      </w:r>
      <w:proofErr w:type="spellStart"/>
      <w:proofErr w:type="gramEnd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]</w:t>
      </w:r>
      <w:r w:rsidRPr="00831183">
        <w:t xml:space="preserve">: collection indexing. </w:t>
      </w:r>
      <w:proofErr w:type="spellStart"/>
      <w:proofErr w:type="gramStart"/>
      <w:r w:rsidRPr="00831183">
        <w:t>Overloadable</w:t>
      </w:r>
      <w:proofErr w:type="spellEnd"/>
      <w:r w:rsidRPr="00831183">
        <w:t xml:space="preserve"> (</w:t>
      </w:r>
      <w:r w:rsidRPr="00831183">
        <w:rPr>
          <w:rStyle w:val="Literal"/>
        </w:rPr>
        <w:t>Index</w:t>
      </w:r>
      <w:r w:rsidRPr="00831183">
        <w:t xml:space="preserve">, </w:t>
      </w:r>
      <w:proofErr w:type="spellStart"/>
      <w:r w:rsidRPr="00831183">
        <w:rPr>
          <w:rStyle w:val="Literal"/>
        </w:rPr>
        <w:t>IndexMut</w:t>
      </w:r>
      <w:proofErr w:type="spellEnd"/>
      <w:r w:rsidRPr="002E5E26">
        <w:t>).</w:t>
      </w:r>
      <w:proofErr w:type="gramEnd"/>
    </w:p>
    <w:p w:rsidR="002E5E26" w:rsidRPr="002E5E26" w:rsidRDefault="002E5E26" w:rsidP="00831183">
      <w:pPr>
        <w:pStyle w:val="ListPlainC"/>
      </w:pPr>
      <w:proofErr w:type="spellStart"/>
      <w:proofErr w:type="gram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[</w:t>
      </w:r>
      <w:proofErr w:type="gramEnd"/>
      <w:r w:rsidRPr="00831183">
        <w:rPr>
          <w:rStyle w:val="Literal"/>
        </w:rPr>
        <w:t>..]</w:t>
      </w:r>
      <w:r w:rsidRPr="00831183">
        <w:t xml:space="preserve">,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[a..]</w:t>
      </w:r>
      <w:r w:rsidRPr="00831183">
        <w:t xml:space="preserve">,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[..</w:t>
      </w:r>
      <w:proofErr w:type="gramStart"/>
      <w:r w:rsidRPr="00831183">
        <w:rPr>
          <w:rStyle w:val="Literal"/>
        </w:rPr>
        <w:t>b</w:t>
      </w:r>
      <w:proofErr w:type="gramEnd"/>
      <w:r w:rsidRPr="00831183">
        <w:rPr>
          <w:rStyle w:val="Literal"/>
        </w:rPr>
        <w:t>]</w:t>
      </w:r>
      <w:r w:rsidRPr="00831183">
        <w:t xml:space="preserve">, </w:t>
      </w:r>
      <w:proofErr w:type="spellStart"/>
      <w:r w:rsidRPr="00831183">
        <w:rPr>
          <w:rStyle w:val="Literal"/>
        </w:rPr>
        <w:t>expr</w:t>
      </w:r>
      <w:proofErr w:type="spellEnd"/>
      <w:r w:rsidRPr="00831183">
        <w:rPr>
          <w:rStyle w:val="Literal"/>
        </w:rPr>
        <w:t>[a..b]</w:t>
      </w:r>
      <w:r w:rsidRPr="00831183">
        <w:t xml:space="preserve">: collection indexing pretending to be collection slicing, using </w:t>
      </w:r>
      <w:r w:rsidRPr="00831183">
        <w:rPr>
          <w:rStyle w:val="Literal"/>
        </w:rPr>
        <w:t>Range</w:t>
      </w:r>
      <w:r w:rsidRPr="00831183">
        <w:t xml:space="preserve">, </w:t>
      </w:r>
      <w:proofErr w:type="spellStart"/>
      <w:r w:rsidRPr="00831183">
        <w:rPr>
          <w:rStyle w:val="Literal"/>
        </w:rPr>
        <w:t>RangeFrom</w:t>
      </w:r>
      <w:proofErr w:type="spellEnd"/>
      <w:r w:rsidRPr="00831183">
        <w:t xml:space="preserve">, </w:t>
      </w:r>
      <w:proofErr w:type="spellStart"/>
      <w:r w:rsidRPr="00831183">
        <w:rPr>
          <w:rStyle w:val="Literal"/>
        </w:rPr>
        <w:t>RangeT</w:t>
      </w:r>
      <w:commentRangeStart w:id="180"/>
      <w:r w:rsidRPr="00831183">
        <w:rPr>
          <w:rStyle w:val="Literal"/>
        </w:rPr>
        <w:t>o</w:t>
      </w:r>
      <w:proofErr w:type="spellEnd"/>
      <w:r w:rsidRPr="00831183">
        <w:t xml:space="preserve">, </w:t>
      </w:r>
      <w:proofErr w:type="spellStart"/>
      <w:r w:rsidRPr="00831183">
        <w:rPr>
          <w:rStyle w:val="Literal"/>
        </w:rPr>
        <w:t>Ran</w:t>
      </w:r>
      <w:commentRangeEnd w:id="180"/>
      <w:r w:rsidR="00AD41E7">
        <w:rPr>
          <w:rStyle w:val="CommentReference"/>
          <w:color w:val="auto"/>
        </w:rPr>
        <w:commentReference w:id="180"/>
      </w:r>
      <w:r w:rsidRPr="00831183">
        <w:rPr>
          <w:rStyle w:val="Literal"/>
        </w:rPr>
        <w:t>geFull</w:t>
      </w:r>
      <w:proofErr w:type="spellEnd"/>
      <w:r w:rsidRPr="002E5E26">
        <w:t xml:space="preserve"> as the “index</w:t>
      </w:r>
      <w:ins w:id="181" w:author="AnneMarieW" w:date="2018-04-04T14:13:00Z">
        <w:r w:rsidR="00AD41E7">
          <w:t>.</w:t>
        </w:r>
      </w:ins>
      <w:r w:rsidRPr="002E5E26">
        <w:t>”</w:t>
      </w:r>
      <w:del w:id="182" w:author="AnneMarieW" w:date="2018-04-04T14:13:00Z">
        <w:r w:rsidRPr="002E5E26" w:rsidDel="00AD41E7">
          <w:delText>.</w:delText>
        </w:r>
      </w:del>
    </w:p>
    <w:p w:rsidR="00000000" w:rsidRDefault="00093DD1">
      <w:pPr>
        <w:pStyle w:val="ChapterStart"/>
        <w:rPr>
          <w:ins w:id="183" w:author="janelle" w:date="2018-03-28T11:41:00Z"/>
        </w:rPr>
        <w:pPrChange w:id="184" w:author="janelle" w:date="2018-03-28T11:41:00Z">
          <w:pPr>
            <w:pStyle w:val="ChapterTitle"/>
          </w:pPr>
        </w:pPrChange>
      </w:pPr>
      <w:bookmarkStart w:id="185" w:name="c---derivable-traits"/>
      <w:bookmarkEnd w:id="185"/>
      <w:del w:id="186" w:author="janelle" w:date="2018-03-28T11:41:00Z">
        <w:r w:rsidRPr="00093DD1" w:rsidDel="009B7080">
          <w:delText xml:space="preserve">Appendix </w:delText>
        </w:r>
      </w:del>
      <w:r w:rsidR="00F553F5">
        <w:t>C</w:t>
      </w:r>
      <w:del w:id="187" w:author="janelle" w:date="2018-03-28T11:41:00Z">
        <w:r w:rsidR="00F553F5" w:rsidDel="009B7080">
          <w:delText>:</w:delText>
        </w:r>
        <w:r w:rsidR="002E5E26" w:rsidRPr="002E5E26" w:rsidDel="009B7080">
          <w:delText xml:space="preserve"> </w:delText>
        </w:r>
      </w:del>
    </w:p>
    <w:p w:rsidR="002E5E26" w:rsidRPr="002E5E26" w:rsidRDefault="002E5E26" w:rsidP="00831183">
      <w:pPr>
        <w:pStyle w:val="ChapterTitle"/>
      </w:pPr>
      <w:r w:rsidRPr="002E5E26">
        <w:t>Derivable Traits</w:t>
      </w:r>
    </w:p>
    <w:p w:rsidR="002E5E26" w:rsidRPr="002E5E26" w:rsidRDefault="002E5E26" w:rsidP="00831183">
      <w:pPr>
        <w:pStyle w:val="BodyFirst"/>
      </w:pPr>
      <w:r w:rsidRPr="00831183">
        <w:t xml:space="preserve">In various places in the book, we’ve discussed the </w:t>
      </w:r>
      <w:r w:rsidRPr="00831183">
        <w:rPr>
          <w:rStyle w:val="Literal"/>
        </w:rPr>
        <w:t>derive</w:t>
      </w:r>
      <w:r w:rsidRPr="002E5E26">
        <w:t xml:space="preserve"> attribute</w:t>
      </w:r>
      <w:r w:rsidR="00831183">
        <w:t xml:space="preserve"> </w:t>
      </w:r>
      <w:r w:rsidRPr="002E5E26">
        <w:t xml:space="preserve">that you can apply to a </w:t>
      </w:r>
      <w:proofErr w:type="spellStart"/>
      <w:r w:rsidRPr="002E5E26">
        <w:t>struct</w:t>
      </w:r>
      <w:proofErr w:type="spellEnd"/>
      <w:r w:rsidRPr="002E5E26">
        <w:t xml:space="preserve"> or </w:t>
      </w:r>
      <w:proofErr w:type="spellStart"/>
      <w:r w:rsidRPr="002E5E26">
        <w:t>enum</w:t>
      </w:r>
      <w:proofErr w:type="spellEnd"/>
      <w:r w:rsidRPr="002E5E26">
        <w:t xml:space="preserve"> definition.</w:t>
      </w:r>
    </w:p>
    <w:p w:rsidR="002E5E26" w:rsidRPr="002E5E26" w:rsidRDefault="002E5E26" w:rsidP="00831183">
      <w:pPr>
        <w:pStyle w:val="Body"/>
      </w:pPr>
      <w:r w:rsidRPr="00831183">
        <w:t xml:space="preserve">The </w:t>
      </w:r>
      <w:r w:rsidRPr="00831183">
        <w:rPr>
          <w:rStyle w:val="Literal"/>
        </w:rPr>
        <w:t>derive</w:t>
      </w:r>
      <w:r w:rsidRPr="00831183">
        <w:t xml:space="preserve"> attribute generates code that will implement a</w:t>
      </w:r>
      <w:del w:id="188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189" w:author="janelle" w:date="2018-03-28T11:42:00Z">
        <w:r w:rsidR="00E1749B">
          <w:t xml:space="preserve"> </w:t>
        </w:r>
      </w:ins>
      <w:r w:rsidRPr="00831183">
        <w:t>trait with its own</w:t>
      </w:r>
      <w:r w:rsidR="00831183" w:rsidRPr="00831183">
        <w:t xml:space="preserve"> </w:t>
      </w:r>
      <w:r w:rsidRPr="00831183">
        <w:t>default implementation</w:t>
      </w:r>
      <w:del w:id="190" w:author="AnneMarieW" w:date="2018-04-04T14:14:00Z">
        <w:r w:rsidRPr="00831183" w:rsidDel="00675CF1">
          <w:delText>,</w:delText>
        </w:r>
      </w:del>
      <w:r w:rsidRPr="00831183">
        <w:t xml:space="preserve"> on the type you</w:t>
      </w:r>
      <w:del w:id="191" w:author="AnneMarieW" w:date="2018-04-04T14:14:00Z">
        <w:r w:rsidRPr="00831183" w:rsidDel="00675CF1">
          <w:delText xml:space="preserve"> ha</w:delText>
        </w:r>
      </w:del>
      <w:ins w:id="192" w:author="AnneMarieW" w:date="2018-04-04T14:14:00Z">
        <w:r w:rsidR="00675CF1">
          <w:t>’</w:t>
        </w:r>
      </w:ins>
      <w:r w:rsidRPr="00831183">
        <w:t xml:space="preserve">ve annotated with the </w:t>
      </w:r>
      <w:r w:rsidRPr="00831183">
        <w:rPr>
          <w:rStyle w:val="Literal"/>
        </w:rPr>
        <w:t>derive</w:t>
      </w:r>
      <w:r w:rsidR="00831183">
        <w:t xml:space="preserve"> </w:t>
      </w:r>
      <w:r w:rsidRPr="002E5E26">
        <w:t xml:space="preserve">syntax. In this appendix, </w:t>
      </w:r>
      <w:del w:id="193" w:author="janelle" w:date="2018-03-28T11:42:00Z">
        <w:r w:rsidR="00831183" w:rsidDel="00E1749B">
          <w:delText xml:space="preserve">  </w:delText>
        </w:r>
        <w:r w:rsidR="00831183" w:rsidRPr="00831183" w:rsidDel="00E1749B">
          <w:delText xml:space="preserve"> </w:delText>
        </w:r>
      </w:del>
      <w:r w:rsidRPr="00831183">
        <w:t>we provide a</w:t>
      </w:r>
      <w:del w:id="194" w:author="janelle" w:date="2018-03-28T11:42:00Z">
        <w:r w:rsidRPr="00831183" w:rsidDel="00E1749B">
          <w:delText xml:space="preserve"> </w:delText>
        </w:r>
        <w:r w:rsidR="00831183" w:rsidRPr="00831183" w:rsidDel="00E1749B">
          <w:delText xml:space="preserve">   </w:delText>
        </w:r>
        <w:r w:rsidR="00831183" w:rsidDel="00E1749B">
          <w:delText xml:space="preserve"> </w:delText>
        </w:r>
      </w:del>
      <w:r w:rsidR="00831183" w:rsidRPr="00831183">
        <w:t xml:space="preserve"> </w:t>
      </w:r>
      <w:r w:rsidRPr="00831183">
        <w:t xml:space="preserve">reference of </w:t>
      </w:r>
      <w:del w:id="195" w:author="janelle" w:date="2018-03-28T11:42:00Z">
        <w:r w:rsidR="00831183" w:rsidDel="00E1749B">
          <w:delText xml:space="preserve">  </w:delText>
        </w:r>
      </w:del>
      <w:r w:rsidRPr="002E5E26">
        <w:t xml:space="preserve">all </w:t>
      </w:r>
      <w:del w:id="196" w:author="AnneMarieW" w:date="2018-04-04T14:15:00Z">
        <w:r w:rsidRPr="002E5E26" w:rsidDel="00675CF1">
          <w:delText xml:space="preserve">of </w:delText>
        </w:r>
      </w:del>
      <w:r w:rsidRPr="002E5E26">
        <w:t>the traits in the</w:t>
      </w:r>
      <w:r w:rsidR="00831183">
        <w:t xml:space="preserve"> </w:t>
      </w:r>
      <w:r w:rsidRPr="002E5E26">
        <w:t xml:space="preserve">standard library that </w:t>
      </w:r>
      <w:ins w:id="197" w:author="AnneMarieW" w:date="2018-04-04T14:15:00Z">
        <w:r w:rsidR="00675CF1">
          <w:t xml:space="preserve">you </w:t>
        </w:r>
      </w:ins>
      <w:r w:rsidRPr="002E5E26">
        <w:t>can</w:t>
      </w:r>
      <w:del w:id="198" w:author="janelle" w:date="2018-03-28T11:42:00Z">
        <w:r w:rsidR="00831183" w:rsidDel="00E1749B">
          <w:delText xml:space="preserve"> </w:delText>
        </w:r>
      </w:del>
      <w:r w:rsidRPr="002E5E26">
        <w:t xml:space="preserve"> </w:t>
      </w:r>
      <w:del w:id="199" w:author="AnneMarieW" w:date="2018-04-04T14:15:00Z">
        <w:r w:rsidRPr="002E5E26" w:rsidDel="00675CF1">
          <w:delText xml:space="preserve">be </w:delText>
        </w:r>
      </w:del>
      <w:r w:rsidRPr="002E5E26">
        <w:t>use</w:t>
      </w:r>
      <w:del w:id="200" w:author="AnneMarieW" w:date="2018-04-04T14:15:00Z">
        <w:r w:rsidRPr="002E5E26" w:rsidDel="00675CF1">
          <w:delText>d</w:delText>
        </w:r>
      </w:del>
      <w:r w:rsidRPr="002E5E26">
        <w:t xml:space="preserve"> with </w:t>
      </w:r>
      <w:r w:rsidRPr="00831183">
        <w:rPr>
          <w:rStyle w:val="Literal"/>
        </w:rPr>
        <w:t>derive</w:t>
      </w:r>
      <w:r w:rsidRPr="002E5E26">
        <w:t>. Each section covers:</w:t>
      </w:r>
    </w:p>
    <w:p w:rsidR="002E5E26" w:rsidRPr="002E5E26" w:rsidRDefault="002E5E26" w:rsidP="00831183">
      <w:pPr>
        <w:pStyle w:val="BulletA"/>
      </w:pPr>
      <w:r w:rsidRPr="002E5E26">
        <w:t>What operators and methods deriving this trait will enable</w:t>
      </w:r>
    </w:p>
    <w:p w:rsidR="002E5E26" w:rsidRPr="002E5E26" w:rsidRDefault="002E5E26" w:rsidP="00831183">
      <w:pPr>
        <w:pStyle w:val="BulletB"/>
      </w:pPr>
      <w:r w:rsidRPr="00831183">
        <w:t xml:space="preserve">What the implementation of the trait provided by </w:t>
      </w:r>
      <w:r w:rsidRPr="00831183">
        <w:rPr>
          <w:rStyle w:val="Literal"/>
        </w:rPr>
        <w:t>derive</w:t>
      </w:r>
      <w:r w:rsidRPr="002E5E26">
        <w:t xml:space="preserve"> does</w:t>
      </w:r>
    </w:p>
    <w:p w:rsidR="002E5E26" w:rsidRPr="002E5E26" w:rsidRDefault="002E5E26" w:rsidP="00831183">
      <w:pPr>
        <w:pStyle w:val="BulletB"/>
      </w:pPr>
      <w:r w:rsidRPr="002E5E26">
        <w:t xml:space="preserve">What implementing the trait signifies about the </w:t>
      </w:r>
      <w:proofErr w:type="gramStart"/>
      <w:r w:rsidRPr="002E5E26">
        <w:t>type</w:t>
      </w:r>
      <w:proofErr w:type="gramEnd"/>
    </w:p>
    <w:p w:rsidR="002E5E26" w:rsidRPr="002E5E26" w:rsidRDefault="002E5E26" w:rsidP="00831183">
      <w:pPr>
        <w:pStyle w:val="BulletB"/>
      </w:pPr>
      <w:r w:rsidRPr="002E5E26">
        <w:t>The conditions in which you’re allowed or not allowed to implement the trait</w:t>
      </w:r>
    </w:p>
    <w:p w:rsidR="002E5E26" w:rsidRPr="002E5E26" w:rsidRDefault="002E5E26" w:rsidP="00831183">
      <w:pPr>
        <w:pStyle w:val="BulletC"/>
      </w:pPr>
      <w:r w:rsidRPr="002E5E26">
        <w:t>Examples of operations that require the trait</w:t>
      </w:r>
    </w:p>
    <w:p w:rsidR="002E5E26" w:rsidRPr="002E5E26" w:rsidRDefault="002E5E26" w:rsidP="00831183">
      <w:pPr>
        <w:pStyle w:val="Body"/>
      </w:pPr>
      <w:r w:rsidRPr="00831183">
        <w:t>If you want different behavior than that provided by the</w:t>
      </w:r>
      <w:del w:id="201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02" w:author="janelle" w:date="2018-03-28T11:42:00Z">
        <w:r w:rsidR="00E1749B">
          <w:t xml:space="preserve"> </w:t>
        </w:r>
      </w:ins>
      <w:r w:rsidRPr="00831183">
        <w:rPr>
          <w:rStyle w:val="Literal"/>
        </w:rPr>
        <w:t>derive</w:t>
      </w:r>
      <w:r w:rsidRPr="002E5E26">
        <w:t xml:space="preserve"> attribute,</w:t>
      </w:r>
      <w:r w:rsidR="00831183">
        <w:t xml:space="preserve"> </w:t>
      </w:r>
      <w:r w:rsidRPr="002E5E26">
        <w:t>consult the standard library documentation for</w:t>
      </w:r>
      <w:del w:id="203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04" w:author="janelle" w:date="2018-03-28T11:42:00Z">
        <w:r w:rsidR="00E1749B">
          <w:t xml:space="preserve"> </w:t>
        </w:r>
      </w:ins>
      <w:r w:rsidRPr="002E5E26">
        <w:t>each trait for details o</w:t>
      </w:r>
      <w:del w:id="205" w:author="AnneMarieW" w:date="2018-04-04T14:16:00Z">
        <w:r w:rsidRPr="002E5E26" w:rsidDel="00675CF1">
          <w:delText>f</w:delText>
        </w:r>
      </w:del>
      <w:ins w:id="206" w:author="AnneMarieW" w:date="2018-04-04T14:16:00Z">
        <w:r w:rsidR="00675CF1">
          <w:t>n</w:t>
        </w:r>
      </w:ins>
      <w:r w:rsidRPr="002E5E26">
        <w:t xml:space="preserve"> how to</w:t>
      </w:r>
      <w:r w:rsidR="00831183">
        <w:t xml:space="preserve"> </w:t>
      </w:r>
      <w:r w:rsidRPr="002E5E26">
        <w:t>manually implement them.</w:t>
      </w:r>
    </w:p>
    <w:p w:rsidR="002E5E26" w:rsidRPr="002E5E26" w:rsidRDefault="002E5E26" w:rsidP="00831183">
      <w:pPr>
        <w:pStyle w:val="Body"/>
      </w:pPr>
      <w:r w:rsidRPr="002E5E26">
        <w:t>The rest of the traits defined in the standard library can’t be implemented on</w:t>
      </w:r>
      <w:r w:rsidR="00831183">
        <w:t xml:space="preserve"> </w:t>
      </w:r>
      <w:r w:rsidRPr="002E5E26">
        <w:t xml:space="preserve">your types using </w:t>
      </w:r>
      <w:r w:rsidRPr="00831183">
        <w:rPr>
          <w:rStyle w:val="Literal"/>
        </w:rPr>
        <w:t>derive</w:t>
      </w:r>
      <w:r w:rsidRPr="002E5E26">
        <w:t>. These traits don’t have sensible default behavior,</w:t>
      </w:r>
      <w:r w:rsidR="00831183">
        <w:t xml:space="preserve"> </w:t>
      </w:r>
      <w:r w:rsidRPr="002E5E26">
        <w:t>so it’s up to you to implement them in the way that makes sense for what you’re</w:t>
      </w:r>
      <w:r w:rsidR="00831183">
        <w:t xml:space="preserve"> </w:t>
      </w:r>
      <w:r w:rsidRPr="002E5E26">
        <w:t>trying to accomplish.</w:t>
      </w:r>
    </w:p>
    <w:p w:rsidR="002E5E26" w:rsidRPr="002E5E26" w:rsidRDefault="002E5E26" w:rsidP="00831183">
      <w:pPr>
        <w:pStyle w:val="Body"/>
      </w:pPr>
      <w:r w:rsidRPr="002E5E26">
        <w:t xml:space="preserve">An example of a trait that can’t be derived is </w:t>
      </w:r>
      <w:r w:rsidRPr="00831183">
        <w:rPr>
          <w:rStyle w:val="Literal"/>
        </w:rPr>
        <w:t>Display</w:t>
      </w:r>
      <w:r w:rsidRPr="002E5E26">
        <w:t>, which handles</w:t>
      </w:r>
      <w:r w:rsidR="00831183">
        <w:t xml:space="preserve"> </w:t>
      </w:r>
      <w:r w:rsidRPr="002E5E26">
        <w:t xml:space="preserve">formatting for end users. You should always </w:t>
      </w:r>
      <w:ins w:id="207" w:author="AnneMarieW" w:date="2018-04-04T14:17:00Z">
        <w:r w:rsidR="00675CF1">
          <w:t>consider</w:t>
        </w:r>
      </w:ins>
      <w:del w:id="208" w:author="AnneMarieW" w:date="2018-04-04T14:17:00Z">
        <w:r w:rsidRPr="002E5E26" w:rsidDel="00675CF1">
          <w:delText>put thought into</w:delText>
        </w:r>
      </w:del>
      <w:r w:rsidRPr="002E5E26">
        <w:t xml:space="preserve"> the appropriate</w:t>
      </w:r>
      <w:r w:rsidR="00831183">
        <w:t xml:space="preserve"> </w:t>
      </w:r>
      <w:r w:rsidRPr="002E5E26">
        <w:t xml:space="preserve">way to display a type to an end user: </w:t>
      </w:r>
      <w:ins w:id="209" w:author="AnneMarieW" w:date="2018-04-04T14:16:00Z">
        <w:r w:rsidR="00675CF1">
          <w:t xml:space="preserve">for example, </w:t>
        </w:r>
      </w:ins>
      <w:r w:rsidRPr="002E5E26">
        <w:t>what parts of the type should an end user</w:t>
      </w:r>
      <w:r w:rsidR="00831183">
        <w:t xml:space="preserve"> </w:t>
      </w:r>
      <w:proofErr w:type="gramStart"/>
      <w:r w:rsidRPr="002E5E26">
        <w:t>be</w:t>
      </w:r>
      <w:proofErr w:type="gramEnd"/>
      <w:r w:rsidRPr="002E5E26">
        <w:t xml:space="preserve"> allowed to see? What parts would they find relevant? What format of the data</w:t>
      </w:r>
      <w:r w:rsidR="00831183">
        <w:t xml:space="preserve"> </w:t>
      </w:r>
      <w:r w:rsidRPr="002E5E26">
        <w:t>would be most relevant to them? The Rust compiler doesn’t have this insight</w:t>
      </w:r>
      <w:ins w:id="210" w:author="AnneMarieW" w:date="2018-04-04T14:17:00Z">
        <w:r w:rsidR="00675CF1">
          <w:t xml:space="preserve">, </w:t>
        </w:r>
      </w:ins>
      <w:del w:id="211" w:author="AnneMarieW" w:date="2018-04-04T14:17:00Z">
        <w:r w:rsidRPr="002E5E26" w:rsidDel="00675CF1">
          <w:delText xml:space="preserve"> and</w:delText>
        </w:r>
        <w:r w:rsidR="00831183" w:rsidDel="00675CF1">
          <w:delText xml:space="preserve"> </w:delText>
        </w:r>
      </w:del>
      <w:r w:rsidRPr="002E5E26">
        <w:t xml:space="preserve">so </w:t>
      </w:r>
      <w:ins w:id="212" w:author="AnneMarieW" w:date="2018-04-04T14:17:00Z">
        <w:r w:rsidR="00675CF1">
          <w:t xml:space="preserve">it </w:t>
        </w:r>
      </w:ins>
      <w:r w:rsidRPr="002E5E26">
        <w:t>can’t provide appropriate default behavior for you.</w:t>
      </w:r>
    </w:p>
    <w:p w:rsidR="002E5E26" w:rsidRPr="002E5E26" w:rsidRDefault="002E5E26" w:rsidP="00831183">
      <w:pPr>
        <w:pStyle w:val="Body"/>
      </w:pPr>
      <w:r w:rsidRPr="002E5E26">
        <w:t>The list of derivable traits provided in this appendix is not comprehensive:</w:t>
      </w:r>
      <w:r w:rsidR="00831183">
        <w:t xml:space="preserve"> </w:t>
      </w:r>
      <w:r w:rsidRPr="002E5E26">
        <w:t xml:space="preserve">libraries can implement </w:t>
      </w:r>
      <w:r w:rsidRPr="00831183">
        <w:rPr>
          <w:rStyle w:val="Literal"/>
        </w:rPr>
        <w:t>derive</w:t>
      </w:r>
      <w:r w:rsidRPr="00831183">
        <w:t xml:space="preserve"> for their own traits</w:t>
      </w:r>
      <w:del w:id="213" w:author="AnneMarieW" w:date="2018-04-04T14:19:00Z">
        <w:r w:rsidRPr="00831183" w:rsidDel="00675CF1">
          <w:delText>!</w:delText>
        </w:r>
      </w:del>
      <w:ins w:id="214" w:author="AnneMarieW" w:date="2018-04-04T14:19:00Z">
        <w:r w:rsidR="00675CF1">
          <w:t>, making</w:t>
        </w:r>
      </w:ins>
      <w:del w:id="215" w:author="AnneMarieW" w:date="2018-04-04T14:19:00Z">
        <w:r w:rsidRPr="00831183" w:rsidDel="00675CF1">
          <w:delText xml:space="preserve"> In this way,</w:delText>
        </w:r>
      </w:del>
      <w:r w:rsidRPr="00831183">
        <w:t xml:space="preserve"> the list of</w:t>
      </w:r>
      <w:r w:rsidR="00831183" w:rsidRPr="00831183">
        <w:t xml:space="preserve"> </w:t>
      </w:r>
      <w:r w:rsidRPr="00831183">
        <w:t xml:space="preserve">traits you can use </w:t>
      </w:r>
      <w:r w:rsidRPr="00831183">
        <w:rPr>
          <w:rStyle w:val="Literal"/>
        </w:rPr>
        <w:t>derive</w:t>
      </w:r>
      <w:r w:rsidRPr="00831183">
        <w:t xml:space="preserve"> </w:t>
      </w:r>
      <w:r w:rsidRPr="00831183">
        <w:lastRenderedPageBreak/>
        <w:t xml:space="preserve">with </w:t>
      </w:r>
      <w:del w:id="216" w:author="AnneMarieW" w:date="2018-04-04T14:19:00Z">
        <w:r w:rsidRPr="00831183" w:rsidDel="00675CF1">
          <w:delText xml:space="preserve">is </w:delText>
        </w:r>
      </w:del>
      <w:r w:rsidRPr="00831183">
        <w:t xml:space="preserve">truly open-ended. Implementing </w:t>
      </w:r>
      <w:r w:rsidRPr="00831183">
        <w:rPr>
          <w:rStyle w:val="Literal"/>
        </w:rPr>
        <w:t>derive</w:t>
      </w:r>
      <w:r w:rsidR="00831183">
        <w:t xml:space="preserve"> </w:t>
      </w:r>
      <w:r w:rsidRPr="002E5E26">
        <w:t>involves using a procedural macro, which is covered in Appendix D, “Macros.”</w:t>
      </w:r>
    </w:p>
    <w:p w:rsidR="002E5E26" w:rsidRPr="002E5E26" w:rsidRDefault="002E5E26" w:rsidP="00831183">
      <w:pPr>
        <w:pStyle w:val="HeadA"/>
      </w:pPr>
      <w:bookmarkStart w:id="217" w:name="`debug`-for-programmer-output"/>
      <w:bookmarkEnd w:id="217"/>
      <w:r w:rsidRPr="00831183">
        <w:t>Debug</w:t>
      </w:r>
      <w:r w:rsidRPr="002E5E26">
        <w:t xml:space="preserve"> for Programmer Output</w:t>
      </w:r>
    </w:p>
    <w:p w:rsidR="002E5E26" w:rsidRPr="002E5E26" w:rsidRDefault="002E5E26" w:rsidP="00831183">
      <w:pPr>
        <w:pStyle w:val="BodyFirst"/>
      </w:pPr>
      <w:r w:rsidRPr="00831183">
        <w:t xml:space="preserve">The </w:t>
      </w:r>
      <w:r w:rsidRPr="00831183">
        <w:rPr>
          <w:rStyle w:val="Literal"/>
        </w:rPr>
        <w:t>Debug</w:t>
      </w:r>
      <w:r w:rsidRPr="00831183">
        <w:t xml:space="preserve"> trait enables debug formatting in format strings, </w:t>
      </w:r>
      <w:ins w:id="218" w:author="AnneMarieW" w:date="2018-04-05T08:45:00Z">
        <w:r w:rsidR="00C32183">
          <w:t xml:space="preserve">which you </w:t>
        </w:r>
      </w:ins>
      <w:r w:rsidRPr="00831183">
        <w:t>indicate</w:t>
      </w:r>
      <w:del w:id="219" w:author="AnneMarieW" w:date="2018-04-05T08:45:00Z">
        <w:r w:rsidRPr="00831183" w:rsidDel="00C32183">
          <w:delText>d</w:delText>
        </w:r>
      </w:del>
      <w:r w:rsidRPr="00831183">
        <w:t xml:space="preserve"> by</w:t>
      </w:r>
      <w:r w:rsidR="00831183" w:rsidRPr="00831183">
        <w:t xml:space="preserve"> </w:t>
      </w:r>
      <w:proofErr w:type="gramStart"/>
      <w:r w:rsidRPr="00831183">
        <w:t xml:space="preserve">adding </w:t>
      </w:r>
      <w:r w:rsidRPr="00831183">
        <w:rPr>
          <w:rStyle w:val="Literal"/>
        </w:rPr>
        <w:t>:</w:t>
      </w:r>
      <w:proofErr w:type="gramEnd"/>
      <w:r w:rsidRPr="00831183">
        <w:rPr>
          <w:rStyle w:val="Literal"/>
        </w:rPr>
        <w:t>?</w:t>
      </w:r>
      <w:r w:rsidRPr="00831183">
        <w:t xml:space="preserve"> </w:t>
      </w:r>
      <w:proofErr w:type="gramStart"/>
      <w:r w:rsidRPr="00831183">
        <w:t>within</w:t>
      </w:r>
      <w:proofErr w:type="gramEnd"/>
      <w:r w:rsidRPr="00831183">
        <w:t xml:space="preserve"> </w:t>
      </w:r>
      <w:r w:rsidRPr="00831183">
        <w:rPr>
          <w:rStyle w:val="Literal"/>
        </w:rPr>
        <w:t>{}</w:t>
      </w:r>
      <w:r w:rsidRPr="002E5E26">
        <w:t xml:space="preserve"> placeholders.</w:t>
      </w:r>
    </w:p>
    <w:p w:rsidR="002E5E26" w:rsidRPr="002E5E26" w:rsidRDefault="002E5E26" w:rsidP="00831183">
      <w:pPr>
        <w:pStyle w:val="Body"/>
      </w:pPr>
      <w:r w:rsidRPr="002E5E26">
        <w:t xml:space="preserve">The </w:t>
      </w:r>
      <w:r w:rsidRPr="00831183">
        <w:rPr>
          <w:rStyle w:val="Literal"/>
        </w:rPr>
        <w:t>Debug</w:t>
      </w:r>
      <w:r w:rsidRPr="002E5E26">
        <w:t xml:space="preserve"> trait allows you to print instances of a type for debugging</w:t>
      </w:r>
      <w:r w:rsidR="00831183">
        <w:t xml:space="preserve"> </w:t>
      </w:r>
      <w:r w:rsidRPr="002E5E26">
        <w:t>purposes, so you and other programmers using your type can inspect an instance</w:t>
      </w:r>
      <w:r w:rsidR="00831183">
        <w:t xml:space="preserve"> </w:t>
      </w:r>
      <w:r w:rsidRPr="002E5E26">
        <w:t>at a particular point in a program’s execution.</w:t>
      </w:r>
    </w:p>
    <w:p w:rsidR="002E5E26" w:rsidRPr="002E5E26" w:rsidRDefault="00C32183" w:rsidP="00831183">
      <w:pPr>
        <w:pStyle w:val="Body"/>
      </w:pPr>
      <w:ins w:id="220" w:author="AnneMarieW" w:date="2018-04-05T08:47:00Z">
        <w:r w:rsidRPr="002E5E26">
          <w:t>The</w:t>
        </w:r>
        <w:r w:rsidRPr="00831183">
          <w:rPr>
            <w:rStyle w:val="Literal"/>
          </w:rPr>
          <w:t xml:space="preserve"> </w:t>
        </w:r>
      </w:ins>
      <w:r w:rsidR="002E5E26" w:rsidRPr="00831183">
        <w:rPr>
          <w:rStyle w:val="Literal"/>
        </w:rPr>
        <w:t>Debug</w:t>
      </w:r>
      <w:r w:rsidR="002E5E26" w:rsidRPr="00831183">
        <w:t xml:space="preserve"> </w:t>
      </w:r>
      <w:ins w:id="221" w:author="AnneMarieW" w:date="2018-04-05T08:47:00Z">
        <w:r>
          <w:t xml:space="preserve">trait </w:t>
        </w:r>
      </w:ins>
      <w:r w:rsidR="002E5E26" w:rsidRPr="00831183">
        <w:t xml:space="preserve">is required, for example, in use of the </w:t>
      </w:r>
      <w:proofErr w:type="spellStart"/>
      <w:r w:rsidR="002E5E26" w:rsidRPr="00831183">
        <w:rPr>
          <w:rStyle w:val="Literal"/>
        </w:rPr>
        <w:t>assert_eq</w:t>
      </w:r>
      <w:proofErr w:type="spellEnd"/>
      <w:r w:rsidR="002E5E26" w:rsidRPr="00831183">
        <w:rPr>
          <w:rStyle w:val="Literal"/>
        </w:rPr>
        <w:t>!</w:t>
      </w:r>
      <w:r w:rsidR="002E5E26" w:rsidRPr="002E5E26">
        <w:t xml:space="preserve"> </w:t>
      </w:r>
      <w:proofErr w:type="gramStart"/>
      <w:r w:rsidR="002E5E26" w:rsidRPr="002E5E26">
        <w:t>macro</w:t>
      </w:r>
      <w:proofErr w:type="gramEnd"/>
      <w:del w:id="222" w:author="AnneMarieW" w:date="2018-04-05T08:46:00Z">
        <w:r w:rsidR="002E5E26" w:rsidRPr="002E5E26" w:rsidDel="00C32183">
          <w:delText>,</w:delText>
        </w:r>
      </w:del>
      <w:ins w:id="223" w:author="AnneMarieW" w:date="2018-04-05T08:46:00Z">
        <w:r>
          <w:t>. This macro</w:t>
        </w:r>
      </w:ins>
      <w:del w:id="224" w:author="AnneMarieW" w:date="2018-04-05T08:46:00Z">
        <w:r w:rsidR="002E5E26" w:rsidRPr="002E5E26" w:rsidDel="00C32183">
          <w:delText xml:space="preserve"> which</w:delText>
        </w:r>
      </w:del>
      <w:r w:rsidR="00831183">
        <w:t xml:space="preserve"> </w:t>
      </w:r>
      <w:r w:rsidR="002E5E26" w:rsidRPr="002E5E26">
        <w:t>prints</w:t>
      </w:r>
      <w:del w:id="225" w:author="janelle" w:date="2018-03-28T11:42:00Z">
        <w:r w:rsidR="00831183" w:rsidDel="00E1749B">
          <w:delText xml:space="preserve"> </w:delText>
        </w:r>
        <w:r w:rsidR="002E5E26" w:rsidRPr="002E5E26" w:rsidDel="00E1749B">
          <w:delText xml:space="preserve"> </w:delText>
        </w:r>
      </w:del>
      <w:ins w:id="226" w:author="janelle" w:date="2018-03-28T11:42:00Z">
        <w:r w:rsidR="00E1749B">
          <w:t xml:space="preserve"> </w:t>
        </w:r>
      </w:ins>
      <w:r w:rsidR="002E5E26" w:rsidRPr="002E5E26">
        <w:t>the values of instances given as arguments if the equality assertion</w:t>
      </w:r>
      <w:r w:rsidR="00831183">
        <w:t xml:space="preserve"> </w:t>
      </w:r>
      <w:r w:rsidR="002E5E26" w:rsidRPr="002E5E26">
        <w:t>fails</w:t>
      </w:r>
      <w:del w:id="227" w:author="janelle" w:date="2018-03-28T11:42:00Z">
        <w:r w:rsidR="00831183" w:rsidDel="00E1749B">
          <w:delText xml:space="preserve"> </w:delText>
        </w:r>
        <w:r w:rsidR="002E5E26" w:rsidRPr="002E5E26" w:rsidDel="00E1749B">
          <w:delText xml:space="preserve"> </w:delText>
        </w:r>
      </w:del>
      <w:ins w:id="228" w:author="janelle" w:date="2018-03-28T11:42:00Z">
        <w:r w:rsidR="00E1749B">
          <w:t xml:space="preserve"> </w:t>
        </w:r>
      </w:ins>
      <w:r w:rsidR="002E5E26" w:rsidRPr="002E5E26">
        <w:t>so programmers can see why the two instances weren’t equal.</w:t>
      </w:r>
    </w:p>
    <w:p w:rsidR="002E5E26" w:rsidRPr="002E5E26" w:rsidRDefault="002E5E26" w:rsidP="00831183">
      <w:pPr>
        <w:pStyle w:val="HeadA"/>
      </w:pPr>
      <w:bookmarkStart w:id="229" w:name="`partialeq`-and-`eq`-for-equality-compar"/>
      <w:bookmarkEnd w:id="229"/>
      <w:proofErr w:type="spellStart"/>
      <w:r w:rsidRPr="00831183">
        <w:t>PartialEq</w:t>
      </w:r>
      <w:proofErr w:type="spellEnd"/>
      <w:r w:rsidRPr="00831183">
        <w:t xml:space="preserve"> and </w:t>
      </w:r>
      <w:proofErr w:type="spellStart"/>
      <w:r w:rsidRPr="00831183">
        <w:t>Eq</w:t>
      </w:r>
      <w:proofErr w:type="spellEnd"/>
      <w:r w:rsidRPr="002E5E26">
        <w:t xml:space="preserve"> for Equality Comparisons</w:t>
      </w:r>
    </w:p>
    <w:p w:rsidR="002E5E26" w:rsidRPr="002E5E26" w:rsidRDefault="002E5E26" w:rsidP="00831183">
      <w:pPr>
        <w:pStyle w:val="BodyFirst"/>
      </w:pPr>
      <w:r w:rsidRPr="002E5E26">
        <w:t xml:space="preserve">The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 trait allows you to compare instances of a type to check for</w:t>
      </w:r>
      <w:r w:rsidR="00831183" w:rsidRPr="00831183">
        <w:t xml:space="preserve"> </w:t>
      </w:r>
      <w:r w:rsidRPr="00831183">
        <w:t>equality</w:t>
      </w:r>
      <w:del w:id="230" w:author="AnneMarieW" w:date="2018-04-05T08:48:00Z">
        <w:r w:rsidRPr="00831183" w:rsidDel="00C32183">
          <w:delText>,</w:delText>
        </w:r>
      </w:del>
      <w:r w:rsidRPr="00831183">
        <w:t xml:space="preserve"> and enables use of the </w:t>
      </w:r>
      <w:r w:rsidRPr="00831183">
        <w:rPr>
          <w:rStyle w:val="Literal"/>
        </w:rPr>
        <w:t>==</w:t>
      </w:r>
      <w:r w:rsidRPr="00831183">
        <w:t xml:space="preserve"> </w:t>
      </w:r>
      <w:proofErr w:type="gramStart"/>
      <w:r w:rsidRPr="00831183">
        <w:t xml:space="preserve">and </w:t>
      </w:r>
      <w:r w:rsidRPr="00831183">
        <w:rPr>
          <w:rStyle w:val="Literal"/>
        </w:rPr>
        <w:t>!</w:t>
      </w:r>
      <w:proofErr w:type="gramEnd"/>
      <w:r w:rsidRPr="00831183">
        <w:rPr>
          <w:rStyle w:val="Literal"/>
        </w:rPr>
        <w:t>=</w:t>
      </w:r>
      <w:r w:rsidRPr="002E5E26">
        <w:t xml:space="preserve"> operators.</w:t>
      </w:r>
    </w:p>
    <w:p w:rsidR="002E5E26" w:rsidRPr="002E5E26" w:rsidRDefault="002E5E26" w:rsidP="00831183">
      <w:pPr>
        <w:pStyle w:val="Body"/>
      </w:pPr>
      <w:r w:rsidRPr="002E5E26">
        <w:t xml:space="preserve">Deriving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 implements the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method. When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 is derived on</w:t>
      </w:r>
      <w:r w:rsidR="00831183" w:rsidRPr="00831183">
        <w:t xml:space="preserve"> </w:t>
      </w:r>
      <w:proofErr w:type="spellStart"/>
      <w:r w:rsidRPr="00831183">
        <w:t>structs</w:t>
      </w:r>
      <w:proofErr w:type="spellEnd"/>
      <w:r w:rsidRPr="00831183">
        <w:t>, two</w:t>
      </w:r>
      <w:del w:id="231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32" w:author="janelle" w:date="2018-03-28T11:42:00Z">
        <w:r w:rsidR="00E1749B">
          <w:t xml:space="preserve"> </w:t>
        </w:r>
      </w:ins>
      <w:r w:rsidRPr="00831183">
        <w:t xml:space="preserve">instances are equal only if </w:t>
      </w:r>
      <w:r w:rsidRPr="00831183">
        <w:rPr>
          <w:rStyle w:val="EmphasisItalic"/>
        </w:rPr>
        <w:t>all</w:t>
      </w:r>
      <w:r w:rsidRPr="002E5E26">
        <w:t xml:space="preserve"> fields are equal</w:t>
      </w:r>
      <w:del w:id="233" w:author="AnneMarieW" w:date="2018-04-05T08:48:00Z">
        <w:r w:rsidRPr="002E5E26" w:rsidDel="00C32183">
          <w:delText>,</w:delText>
        </w:r>
      </w:del>
      <w:r w:rsidRPr="002E5E26">
        <w:t xml:space="preserve"> and not equal</w:t>
      </w:r>
      <w:r w:rsidR="00831183">
        <w:t xml:space="preserve"> </w:t>
      </w:r>
      <w:r w:rsidRPr="002E5E26">
        <w:t>if any fields are</w:t>
      </w:r>
      <w:del w:id="234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35" w:author="janelle" w:date="2018-03-28T11:42:00Z">
        <w:r w:rsidR="00E1749B">
          <w:t xml:space="preserve"> </w:t>
        </w:r>
      </w:ins>
      <w:r w:rsidRPr="002E5E26">
        <w:t xml:space="preserve">not equal. When derived on </w:t>
      </w:r>
      <w:proofErr w:type="spellStart"/>
      <w:r w:rsidRPr="002E5E26">
        <w:t>enums</w:t>
      </w:r>
      <w:proofErr w:type="spellEnd"/>
      <w:r w:rsidRPr="002E5E26">
        <w:t>, each variant is equal to</w:t>
      </w:r>
      <w:r w:rsidR="00831183">
        <w:t xml:space="preserve"> </w:t>
      </w:r>
      <w:proofErr w:type="gramStart"/>
      <w:r w:rsidRPr="002E5E26">
        <w:t>itself</w:t>
      </w:r>
      <w:proofErr w:type="gramEnd"/>
      <w:r w:rsidRPr="002E5E26">
        <w:t xml:space="preserve"> and not equal</w:t>
      </w:r>
      <w:del w:id="236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37" w:author="janelle" w:date="2018-03-28T11:42:00Z">
        <w:r w:rsidR="00E1749B">
          <w:t xml:space="preserve"> </w:t>
        </w:r>
      </w:ins>
      <w:r w:rsidRPr="002E5E26">
        <w:t>to the other variants.</w:t>
      </w:r>
    </w:p>
    <w:p w:rsidR="002E5E26" w:rsidRPr="002E5E26" w:rsidRDefault="00A11DE4" w:rsidP="00831183">
      <w:pPr>
        <w:pStyle w:val="Body"/>
      </w:pPr>
      <w:ins w:id="238" w:author="AnneMarieW" w:date="2018-04-05T08:48:00Z">
        <w:r w:rsidRPr="00A11DE4">
          <w:rPr>
            <w:rPrChange w:id="239" w:author="AnneMarieW" w:date="2018-04-05T08:49:00Z">
              <w:rPr>
                <w:rStyle w:val="Literal"/>
              </w:rPr>
            </w:rPrChange>
          </w:rPr>
          <w:t>The</w:t>
        </w:r>
        <w:r w:rsidR="00C32183">
          <w:rPr>
            <w:rStyle w:val="Literal"/>
          </w:rPr>
          <w:t xml:space="preserve"> </w:t>
        </w:r>
      </w:ins>
      <w:proofErr w:type="spellStart"/>
      <w:r w:rsidR="002E5E26" w:rsidRPr="00831183">
        <w:rPr>
          <w:rStyle w:val="Literal"/>
        </w:rPr>
        <w:t>PartialEq</w:t>
      </w:r>
      <w:proofErr w:type="spellEnd"/>
      <w:r w:rsidR="002E5E26" w:rsidRPr="00831183">
        <w:t xml:space="preserve"> </w:t>
      </w:r>
      <w:ins w:id="240" w:author="AnneMarieW" w:date="2018-04-05T08:48:00Z">
        <w:r w:rsidR="00C32183">
          <w:t xml:space="preserve">trait </w:t>
        </w:r>
      </w:ins>
      <w:r w:rsidR="002E5E26" w:rsidRPr="00831183">
        <w:t xml:space="preserve">is required, for example, with the use of the </w:t>
      </w:r>
      <w:proofErr w:type="spellStart"/>
      <w:r w:rsidR="002E5E26" w:rsidRPr="00831183">
        <w:rPr>
          <w:rStyle w:val="Literal"/>
        </w:rPr>
        <w:t>assert_eq</w:t>
      </w:r>
      <w:proofErr w:type="spellEnd"/>
      <w:r w:rsidR="002E5E26" w:rsidRPr="00831183">
        <w:rPr>
          <w:rStyle w:val="Literal"/>
        </w:rPr>
        <w:t>!</w:t>
      </w:r>
      <w:r w:rsidR="002E5E26" w:rsidRPr="002E5E26">
        <w:t xml:space="preserve"> </w:t>
      </w:r>
      <w:proofErr w:type="gramStart"/>
      <w:r w:rsidR="002E5E26" w:rsidRPr="002E5E26">
        <w:t>macro</w:t>
      </w:r>
      <w:proofErr w:type="gramEnd"/>
      <w:r w:rsidR="002E5E26" w:rsidRPr="002E5E26">
        <w:t>,</w:t>
      </w:r>
      <w:r w:rsidR="00831183">
        <w:t xml:space="preserve"> </w:t>
      </w:r>
      <w:r w:rsidR="002E5E26" w:rsidRPr="002E5E26">
        <w:t>which</w:t>
      </w:r>
      <w:del w:id="241" w:author="janelle" w:date="2018-03-28T11:42:00Z">
        <w:r w:rsidR="00831183" w:rsidDel="00E1749B">
          <w:delText xml:space="preserve"> </w:delText>
        </w:r>
        <w:r w:rsidR="002E5E26" w:rsidRPr="002E5E26" w:rsidDel="00E1749B">
          <w:delText xml:space="preserve"> </w:delText>
        </w:r>
      </w:del>
      <w:ins w:id="242" w:author="janelle" w:date="2018-03-28T11:42:00Z">
        <w:r w:rsidR="00E1749B">
          <w:t xml:space="preserve"> </w:t>
        </w:r>
      </w:ins>
      <w:r w:rsidR="002E5E26" w:rsidRPr="002E5E26">
        <w:t>needs to be able to compare two instances of a type for equality.</w:t>
      </w:r>
    </w:p>
    <w:p w:rsidR="002E5E26" w:rsidRPr="002E5E26" w:rsidRDefault="002E5E26" w:rsidP="00831183">
      <w:pPr>
        <w:pStyle w:val="Body"/>
      </w:pPr>
      <w:r w:rsidRPr="002E5E26">
        <w:t xml:space="preserve">The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trait has no methods. Its purpose is to signal that for every value</w:t>
      </w:r>
      <w:del w:id="243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44" w:author="janelle" w:date="2018-03-28T11:42:00Z">
        <w:r w:rsidR="00E1749B">
          <w:t xml:space="preserve"> </w:t>
        </w:r>
      </w:ins>
      <w:r w:rsidRPr="00831183">
        <w:t>of</w:t>
      </w:r>
      <w:r w:rsidR="00831183" w:rsidRPr="00831183">
        <w:t xml:space="preserve"> </w:t>
      </w:r>
      <w:r w:rsidRPr="00831183">
        <w:t xml:space="preserve">the annotated type, the value is equal to itself. The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trait can only be</w:t>
      </w:r>
      <w:r w:rsidR="00831183" w:rsidRPr="00831183">
        <w:t xml:space="preserve"> </w:t>
      </w:r>
      <w:r w:rsidRPr="00831183">
        <w:t xml:space="preserve">applied to types that also implement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, </w:t>
      </w:r>
      <w:ins w:id="245" w:author="AnneMarieW" w:date="2018-04-05T08:49:00Z">
        <w:r w:rsidR="00C32183">
          <w:t>al</w:t>
        </w:r>
      </w:ins>
      <w:r w:rsidRPr="00831183">
        <w:t>though not all types that</w:t>
      </w:r>
      <w:r w:rsidR="00831183" w:rsidRPr="00831183">
        <w:t xml:space="preserve"> </w:t>
      </w:r>
      <w:r w:rsidRPr="00831183">
        <w:t xml:space="preserve">implement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 xml:space="preserve"> can implement </w:t>
      </w:r>
      <w:r w:rsidRPr="00831183">
        <w:rPr>
          <w:rStyle w:val="Literal"/>
        </w:rPr>
        <w:t>Eq</w:t>
      </w:r>
      <w:r w:rsidRPr="00831183">
        <w:t>. One example of this is floating point</w:t>
      </w:r>
      <w:r w:rsidR="00831183" w:rsidRPr="00831183">
        <w:t xml:space="preserve"> </w:t>
      </w:r>
      <w:r w:rsidRPr="00831183">
        <w:t>number</w:t>
      </w:r>
      <w:del w:id="246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47" w:author="janelle" w:date="2018-03-28T11:42:00Z">
        <w:r w:rsidR="00E1749B">
          <w:t xml:space="preserve"> </w:t>
        </w:r>
      </w:ins>
      <w:r w:rsidRPr="00831183">
        <w:t>types: the implementation of floating point numbers s</w:t>
      </w:r>
      <w:del w:id="248" w:author="AnneMarieW" w:date="2018-04-05T08:49:00Z">
        <w:r w:rsidRPr="00831183" w:rsidDel="00C32183">
          <w:delText>a</w:delText>
        </w:r>
      </w:del>
      <w:del w:id="249" w:author="AnneMarieW" w:date="2018-04-05T08:50:00Z">
        <w:r w:rsidRPr="00831183" w:rsidDel="00C32183">
          <w:delText>y</w:delText>
        </w:r>
      </w:del>
      <w:proofErr w:type="gramStart"/>
      <w:ins w:id="250" w:author="AnneMarieW" w:date="2018-04-05T08:50:00Z">
        <w:r w:rsidR="00C32183">
          <w:t>tate</w:t>
        </w:r>
      </w:ins>
      <w:r w:rsidRPr="00831183">
        <w:t>s</w:t>
      </w:r>
      <w:proofErr w:type="gramEnd"/>
      <w:r w:rsidRPr="00831183">
        <w:t xml:space="preserve"> that two</w:t>
      </w:r>
      <w:r w:rsidR="00831183" w:rsidRPr="00831183">
        <w:t xml:space="preserve"> </w:t>
      </w:r>
      <w:r w:rsidRPr="00831183">
        <w:t>instances of</w:t>
      </w:r>
      <w:del w:id="251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52" w:author="janelle" w:date="2018-03-28T11:42:00Z">
        <w:r w:rsidR="00E1749B">
          <w:t xml:space="preserve"> </w:t>
        </w:r>
      </w:ins>
      <w:r w:rsidRPr="00831183">
        <w:t xml:space="preserve">the not-a-number </w:t>
      </w:r>
      <w:ins w:id="253" w:author="AnneMarieW" w:date="2018-04-05T08:53:00Z">
        <w:r w:rsidR="00703667">
          <w:t>(</w:t>
        </w:r>
        <w:proofErr w:type="spellStart"/>
        <w:r w:rsidR="00703667" w:rsidRPr="00831183">
          <w:rPr>
            <w:rStyle w:val="Literal"/>
          </w:rPr>
          <w:t>NaN</w:t>
        </w:r>
        <w:proofErr w:type="spellEnd"/>
        <w:r w:rsidR="00703667">
          <w:t xml:space="preserve">) </w:t>
        </w:r>
      </w:ins>
      <w:r w:rsidRPr="00831183">
        <w:t>value</w:t>
      </w:r>
      <w:del w:id="254" w:author="AnneMarieW" w:date="2018-04-05T08:52:00Z">
        <w:r w:rsidRPr="00831183" w:rsidDel="007B00F2">
          <w:delText>,</w:delText>
        </w:r>
      </w:del>
      <w:r w:rsidRPr="00831183">
        <w:t xml:space="preserve"> </w:t>
      </w:r>
      <w:del w:id="255" w:author="AnneMarieW" w:date="2018-04-05T08:53:00Z">
        <w:r w:rsidRPr="00831183" w:rsidDel="00703667">
          <w:rPr>
            <w:rStyle w:val="Literal"/>
          </w:rPr>
          <w:delText>NaN</w:delText>
        </w:r>
      </w:del>
      <w:del w:id="256" w:author="AnneMarieW" w:date="2018-04-05T08:52:00Z">
        <w:r w:rsidRPr="002E5E26" w:rsidDel="007B00F2">
          <w:delText>,</w:delText>
        </w:r>
      </w:del>
      <w:del w:id="257" w:author="AnneMarieW" w:date="2018-04-05T08:53:00Z">
        <w:r w:rsidRPr="002E5E26" w:rsidDel="00703667">
          <w:delText xml:space="preserve"> </w:delText>
        </w:r>
      </w:del>
      <w:r w:rsidRPr="002E5E26">
        <w:t>are not equal to each other.</w:t>
      </w:r>
    </w:p>
    <w:p w:rsidR="002E5E26" w:rsidRPr="002E5E26" w:rsidRDefault="002E5E26" w:rsidP="00831183">
      <w:pPr>
        <w:pStyle w:val="Body"/>
      </w:pPr>
      <w:r w:rsidRPr="002E5E26">
        <w:t xml:space="preserve">An example of when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is required is for keys in a </w:t>
      </w:r>
      <w:proofErr w:type="spellStart"/>
      <w:r w:rsidRPr="00831183">
        <w:rPr>
          <w:rStyle w:val="Literal"/>
        </w:rPr>
        <w:t>HashMap</w:t>
      </w:r>
      <w:proofErr w:type="spellEnd"/>
      <w:r w:rsidRPr="00831183">
        <w:t xml:space="preserve"> so </w:t>
      </w:r>
      <w:del w:id="258" w:author="AnneMarieW" w:date="2018-04-05T08:50:00Z">
        <w:r w:rsidRPr="00831183" w:rsidDel="00C32183">
          <w:delText xml:space="preserve">that </w:delText>
        </w:r>
      </w:del>
      <w:r w:rsidRPr="00831183">
        <w:t>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HashMap</w:t>
      </w:r>
      <w:proofErr w:type="spellEnd"/>
      <w:r w:rsidRPr="002E5E26">
        <w:t xml:space="preserve"> can tell whether two keys are the same.</w:t>
      </w:r>
    </w:p>
    <w:p w:rsidR="002E5E26" w:rsidRPr="002E5E26" w:rsidRDefault="002E5E26" w:rsidP="00831183">
      <w:pPr>
        <w:pStyle w:val="HeadA"/>
      </w:pPr>
      <w:bookmarkStart w:id="259" w:name="`partialord`-and-`ord`-for-ordering-comp"/>
      <w:bookmarkEnd w:id="259"/>
      <w:proofErr w:type="spellStart"/>
      <w:r w:rsidRPr="00831183">
        <w:t>PartialOrd</w:t>
      </w:r>
      <w:proofErr w:type="spellEnd"/>
      <w:r w:rsidRPr="00831183">
        <w:t xml:space="preserve"> and </w:t>
      </w:r>
      <w:proofErr w:type="spellStart"/>
      <w:r w:rsidRPr="00831183">
        <w:t>Ord</w:t>
      </w:r>
      <w:proofErr w:type="spellEnd"/>
      <w:r w:rsidRPr="002E5E26">
        <w:t xml:space="preserve"> for Ordering Comparisons</w:t>
      </w:r>
    </w:p>
    <w:p w:rsidR="00000000" w:rsidRDefault="002E5E26">
      <w:pPr>
        <w:pStyle w:val="BodyFirst"/>
        <w:pPrChange w:id="260" w:author="AnneMarieW" w:date="2018-04-05T08:50:00Z">
          <w:pPr>
            <w:pStyle w:val="Body"/>
          </w:pPr>
        </w:pPrChange>
      </w:pPr>
      <w:r w:rsidRPr="00831183">
        <w:lastRenderedPageBreak/>
        <w:t xml:space="preserve">The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trait allows you to compare instances of a type for sorting</w:t>
      </w:r>
      <w:r w:rsidR="00831183" w:rsidRPr="00831183">
        <w:t xml:space="preserve"> </w:t>
      </w:r>
      <w:r w:rsidRPr="00831183">
        <w:t>purposes. A type</w:t>
      </w:r>
      <w:del w:id="261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62" w:author="janelle" w:date="2018-03-28T11:42:00Z">
        <w:r w:rsidR="00E1749B">
          <w:t xml:space="preserve"> </w:t>
        </w:r>
      </w:ins>
      <w:r w:rsidRPr="00831183">
        <w:t xml:space="preserve">that implements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</w:t>
      </w:r>
      <w:del w:id="263" w:author="AnneMarieW" w:date="2018-04-05T08:51:00Z">
        <w:r w:rsidRPr="00831183" w:rsidDel="00752E59">
          <w:delText>may</w:delText>
        </w:r>
      </w:del>
      <w:ins w:id="264" w:author="AnneMarieW" w:date="2018-04-05T08:51:00Z">
        <w:r w:rsidR="00752E59">
          <w:t>can</w:t>
        </w:r>
      </w:ins>
      <w:r w:rsidRPr="00831183">
        <w:t xml:space="preserve"> be used with the </w:t>
      </w:r>
      <w:r w:rsidRPr="00831183">
        <w:rPr>
          <w:rStyle w:val="Literal"/>
        </w:rPr>
        <w:t>&lt;</w:t>
      </w:r>
      <w:r w:rsidRPr="00831183">
        <w:t xml:space="preserve">, </w:t>
      </w:r>
      <w:r w:rsidRPr="00831183">
        <w:rPr>
          <w:rStyle w:val="Literal"/>
        </w:rPr>
        <w:t>&gt;</w:t>
      </w:r>
      <w:r w:rsidRPr="00831183">
        <w:t>,</w:t>
      </w:r>
      <w:r w:rsidR="00831183" w:rsidRPr="00831183">
        <w:t xml:space="preserve"> </w:t>
      </w:r>
      <w:r w:rsidRPr="00831183">
        <w:rPr>
          <w:rStyle w:val="Literal"/>
        </w:rPr>
        <w:t>&lt;=</w:t>
      </w:r>
      <w:r w:rsidRPr="00831183">
        <w:t xml:space="preserve">, and </w:t>
      </w:r>
      <w:r w:rsidRPr="00831183">
        <w:rPr>
          <w:rStyle w:val="Literal"/>
        </w:rPr>
        <w:t>&gt;=</w:t>
      </w:r>
      <w:del w:id="265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66" w:author="janelle" w:date="2018-03-28T11:42:00Z">
        <w:r w:rsidR="00E1749B">
          <w:t xml:space="preserve"> </w:t>
        </w:r>
      </w:ins>
      <w:r w:rsidRPr="00831183">
        <w:t xml:space="preserve">operators. </w:t>
      </w:r>
      <w:ins w:id="267" w:author="AnneMarieW" w:date="2018-04-05T08:51:00Z">
        <w:r w:rsidR="00752E59">
          <w:t xml:space="preserve">You can only apply </w:t>
        </w:r>
      </w:ins>
      <w:del w:id="268" w:author="AnneMarieW" w:date="2018-04-05T08:51:00Z">
        <w:r w:rsidRPr="00831183" w:rsidDel="00752E59">
          <w:delText>T</w:delText>
        </w:r>
      </w:del>
      <w:ins w:id="269" w:author="AnneMarieW" w:date="2018-04-05T08:51:00Z">
        <w:r w:rsidR="00752E59">
          <w:t>t</w:t>
        </w:r>
      </w:ins>
      <w:r w:rsidRPr="00831183">
        <w:t xml:space="preserve">he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trait </w:t>
      </w:r>
      <w:del w:id="270" w:author="AnneMarieW" w:date="2018-04-05T08:51:00Z">
        <w:r w:rsidRPr="00831183" w:rsidDel="00752E59">
          <w:delText xml:space="preserve">can only be applied </w:delText>
        </w:r>
      </w:del>
      <w:r w:rsidRPr="00831183">
        <w:t>to types</w:t>
      </w:r>
      <w:r w:rsidR="00831183" w:rsidRPr="00831183">
        <w:t xml:space="preserve"> </w:t>
      </w:r>
      <w:r w:rsidRPr="00831183">
        <w:t>that also</w:t>
      </w:r>
      <w:del w:id="271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72" w:author="janelle" w:date="2018-03-28T11:42:00Z">
        <w:r w:rsidR="00E1749B">
          <w:t xml:space="preserve"> </w:t>
        </w:r>
      </w:ins>
      <w:r w:rsidRPr="00831183">
        <w:t xml:space="preserve">implement </w:t>
      </w:r>
      <w:proofErr w:type="spellStart"/>
      <w:r w:rsidRPr="00831183">
        <w:rPr>
          <w:rStyle w:val="Literal"/>
        </w:rPr>
        <w:t>PartialEq</w:t>
      </w:r>
      <w:proofErr w:type="spellEnd"/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t xml:space="preserve">Deriving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implements the </w:t>
      </w:r>
      <w:proofErr w:type="spellStart"/>
      <w:r w:rsidRPr="00831183">
        <w:rPr>
          <w:rStyle w:val="Literal"/>
        </w:rPr>
        <w:t>partial_cmp</w:t>
      </w:r>
      <w:proofErr w:type="spellEnd"/>
      <w:r w:rsidRPr="00831183">
        <w:t xml:space="preserve"> method, which returns an</w:t>
      </w:r>
      <w:r w:rsidR="00831183" w:rsidRPr="00831183">
        <w:t xml:space="preserve"> </w:t>
      </w:r>
      <w:r w:rsidRPr="00831183">
        <w:rPr>
          <w:rStyle w:val="Literal"/>
        </w:rPr>
        <w:t>Option&lt;Ordering&gt;</w:t>
      </w:r>
      <w:r w:rsidRPr="00831183">
        <w:t xml:space="preserve"> that will be </w:t>
      </w:r>
      <w:proofErr w:type="gramStart"/>
      <w:r w:rsidRPr="00831183">
        <w:rPr>
          <w:rStyle w:val="Literal"/>
        </w:rPr>
        <w:t>None</w:t>
      </w:r>
      <w:proofErr w:type="gramEnd"/>
      <w:r w:rsidRPr="00831183">
        <w:t xml:space="preserve"> when the values given do</w:t>
      </w:r>
      <w:del w:id="273" w:author="AnneMarieW" w:date="2018-04-05T08:51:00Z">
        <w:r w:rsidRPr="00831183" w:rsidDel="007B00F2">
          <w:delText xml:space="preserve"> </w:delText>
        </w:r>
      </w:del>
      <w:r w:rsidRPr="00831183">
        <w:t>n</w:t>
      </w:r>
      <w:del w:id="274" w:author="AnneMarieW" w:date="2018-04-05T08:52:00Z">
        <w:r w:rsidRPr="00831183" w:rsidDel="007B00F2">
          <w:delText>o</w:delText>
        </w:r>
      </w:del>
      <w:ins w:id="275" w:author="AnneMarieW" w:date="2018-04-05T08:52:00Z">
        <w:r w:rsidR="007B00F2">
          <w:t>’</w:t>
        </w:r>
      </w:ins>
      <w:r w:rsidRPr="00831183">
        <w:t>t</w:t>
      </w:r>
      <w:del w:id="276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77" w:author="janelle" w:date="2018-03-28T11:42:00Z">
        <w:r w:rsidR="00E1749B">
          <w:t xml:space="preserve"> </w:t>
        </w:r>
      </w:ins>
      <w:r w:rsidRPr="00831183">
        <w:t>produce an</w:t>
      </w:r>
      <w:r w:rsidR="00831183" w:rsidRPr="00831183">
        <w:t xml:space="preserve"> </w:t>
      </w:r>
      <w:r w:rsidRPr="00831183">
        <w:t>ordering. An example of a value that doesn’t produce an ordering, even though</w:t>
      </w:r>
      <w:r w:rsidR="00831183" w:rsidRPr="00831183">
        <w:t xml:space="preserve"> </w:t>
      </w:r>
      <w:r w:rsidRPr="00831183">
        <w:t>most values of that type can be compared, is the not-a-number (</w:t>
      </w:r>
      <w:proofErr w:type="spellStart"/>
      <w:r w:rsidRPr="00831183">
        <w:rPr>
          <w:rStyle w:val="Literal"/>
        </w:rPr>
        <w:t>NaN</w:t>
      </w:r>
      <w:proofErr w:type="spellEnd"/>
      <w:r w:rsidRPr="00831183">
        <w:t>) floating</w:t>
      </w:r>
      <w:r w:rsidR="00831183" w:rsidRPr="00831183">
        <w:t xml:space="preserve"> </w:t>
      </w:r>
      <w:r w:rsidRPr="00831183">
        <w:t xml:space="preserve">point value. Calling </w:t>
      </w:r>
      <w:proofErr w:type="spellStart"/>
      <w:r w:rsidRPr="00831183">
        <w:rPr>
          <w:rStyle w:val="Literal"/>
        </w:rPr>
        <w:t>partial_cmp</w:t>
      </w:r>
      <w:proofErr w:type="spellEnd"/>
      <w:r w:rsidRPr="00831183">
        <w:t xml:space="preserve"> with any floating point number and the </w:t>
      </w:r>
      <w:proofErr w:type="spellStart"/>
      <w:r w:rsidRPr="00831183">
        <w:rPr>
          <w:rStyle w:val="Literal"/>
        </w:rPr>
        <w:t>NaN</w:t>
      </w:r>
      <w:proofErr w:type="spellEnd"/>
      <w:r w:rsidR="00831183" w:rsidRPr="00831183">
        <w:t xml:space="preserve"> </w:t>
      </w:r>
      <w:r w:rsidRPr="00831183">
        <w:t xml:space="preserve">floating point value will return </w:t>
      </w:r>
      <w:proofErr w:type="gramStart"/>
      <w:r w:rsidRPr="00831183">
        <w:rPr>
          <w:rStyle w:val="Literal"/>
        </w:rPr>
        <w:t>None</w:t>
      </w:r>
      <w:proofErr w:type="gramEnd"/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t xml:space="preserve">When derived on </w:t>
      </w:r>
      <w:proofErr w:type="spellStart"/>
      <w:r w:rsidRPr="002E5E26">
        <w:t>structs</w:t>
      </w:r>
      <w:proofErr w:type="spellEnd"/>
      <w:r w:rsidRPr="002E5E26">
        <w:t xml:space="preserve">, 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 xml:space="preserve"> compares two instances</w:t>
      </w:r>
      <w:del w:id="278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79" w:author="janelle" w:date="2018-03-28T11:42:00Z">
        <w:r w:rsidR="00E1749B">
          <w:t xml:space="preserve"> </w:t>
        </w:r>
      </w:ins>
      <w:r w:rsidRPr="002E5E26">
        <w:t>by comparing the</w:t>
      </w:r>
      <w:r w:rsidR="00831183">
        <w:t xml:space="preserve"> </w:t>
      </w:r>
      <w:r w:rsidRPr="002E5E26">
        <w:t>value in each field in the order in which the fields</w:t>
      </w:r>
      <w:del w:id="280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81" w:author="janelle" w:date="2018-03-28T11:42:00Z">
        <w:r w:rsidR="00E1749B">
          <w:t xml:space="preserve"> </w:t>
        </w:r>
      </w:ins>
      <w:r w:rsidRPr="002E5E26">
        <w:t xml:space="preserve">appear in the </w:t>
      </w:r>
      <w:proofErr w:type="spellStart"/>
      <w:r w:rsidRPr="002E5E26">
        <w:t>struct</w:t>
      </w:r>
      <w:proofErr w:type="spellEnd"/>
      <w:r w:rsidR="00831183">
        <w:t xml:space="preserve"> </w:t>
      </w:r>
      <w:r w:rsidRPr="002E5E26">
        <w:t xml:space="preserve">definition. When derived on </w:t>
      </w:r>
      <w:proofErr w:type="spellStart"/>
      <w:r w:rsidRPr="002E5E26">
        <w:t>enums</w:t>
      </w:r>
      <w:proofErr w:type="spellEnd"/>
      <w:r w:rsidRPr="002E5E26">
        <w:t xml:space="preserve">, variants of the </w:t>
      </w:r>
      <w:proofErr w:type="spellStart"/>
      <w:r w:rsidRPr="002E5E26">
        <w:t>enum</w:t>
      </w:r>
      <w:proofErr w:type="spellEnd"/>
      <w:del w:id="282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83" w:author="janelle" w:date="2018-03-28T11:42:00Z">
        <w:r w:rsidR="00E1749B">
          <w:t xml:space="preserve"> </w:t>
        </w:r>
      </w:ins>
      <w:r w:rsidRPr="002E5E26">
        <w:t>declared earlier in the</w:t>
      </w:r>
      <w:r w:rsidR="00831183">
        <w:t xml:space="preserve"> </w:t>
      </w:r>
      <w:proofErr w:type="spellStart"/>
      <w:r w:rsidRPr="002E5E26">
        <w:t>enum</w:t>
      </w:r>
      <w:proofErr w:type="spellEnd"/>
      <w:r w:rsidRPr="002E5E26">
        <w:t xml:space="preserve"> definition are considered greater than the variants listed</w:t>
      </w:r>
      <w:del w:id="284" w:author="janelle" w:date="2018-03-28T11:42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285" w:author="janelle" w:date="2018-03-28T11:42:00Z">
        <w:r w:rsidR="00E1749B">
          <w:t xml:space="preserve"> </w:t>
        </w:r>
      </w:ins>
      <w:r w:rsidRPr="002E5E26">
        <w:t>later.</w:t>
      </w:r>
    </w:p>
    <w:p w:rsidR="002E5E26" w:rsidRPr="002E5E26" w:rsidRDefault="00A11DE4" w:rsidP="00831183">
      <w:pPr>
        <w:pStyle w:val="Body"/>
      </w:pPr>
      <w:ins w:id="286" w:author="AnneMarieW" w:date="2018-04-05T08:54:00Z">
        <w:r w:rsidRPr="00A11DE4">
          <w:rPr>
            <w:rPrChange w:id="287" w:author="AnneMarieW" w:date="2018-04-05T08:54:00Z">
              <w:rPr>
                <w:rStyle w:val="Literal"/>
              </w:rPr>
            </w:rPrChange>
          </w:rPr>
          <w:t>The</w:t>
        </w:r>
        <w:r w:rsidR="00912A0B">
          <w:rPr>
            <w:rStyle w:val="Literal"/>
          </w:rPr>
          <w:t xml:space="preserve"> </w:t>
        </w:r>
      </w:ins>
      <w:proofErr w:type="spellStart"/>
      <w:r w:rsidR="002E5E26" w:rsidRPr="00831183">
        <w:rPr>
          <w:rStyle w:val="Literal"/>
        </w:rPr>
        <w:t>PartialOrd</w:t>
      </w:r>
      <w:proofErr w:type="spellEnd"/>
      <w:r w:rsidR="002E5E26" w:rsidRPr="00831183">
        <w:t xml:space="preserve"> </w:t>
      </w:r>
      <w:ins w:id="288" w:author="AnneMarieW" w:date="2018-04-05T08:54:00Z">
        <w:r w:rsidR="00912A0B">
          <w:t xml:space="preserve">trait </w:t>
        </w:r>
      </w:ins>
      <w:r w:rsidR="002E5E26" w:rsidRPr="00831183">
        <w:t xml:space="preserve">is required, for example, for the </w:t>
      </w:r>
      <w:proofErr w:type="spellStart"/>
      <w:r w:rsidR="002E5E26" w:rsidRPr="00831183">
        <w:rPr>
          <w:rStyle w:val="Literal"/>
        </w:rPr>
        <w:t>gen_range</w:t>
      </w:r>
      <w:proofErr w:type="spellEnd"/>
      <w:r w:rsidR="002E5E26" w:rsidRPr="00831183">
        <w:t xml:space="preserve"> method from the</w:t>
      </w:r>
      <w:r w:rsidR="00831183" w:rsidRPr="00831183">
        <w:t xml:space="preserve"> </w:t>
      </w:r>
      <w:r w:rsidR="002E5E26" w:rsidRPr="00831183">
        <w:rPr>
          <w:rStyle w:val="Literal"/>
        </w:rPr>
        <w:t>rand</w:t>
      </w:r>
      <w:r w:rsidR="002E5E26" w:rsidRPr="002E5E26">
        <w:t xml:space="preserve"> crate that generates a random value in the range specified by a low</w:t>
      </w:r>
      <w:r w:rsidR="00831183">
        <w:t xml:space="preserve"> </w:t>
      </w:r>
      <w:r w:rsidR="002E5E26" w:rsidRPr="002E5E26">
        <w:t>value and a high value.</w:t>
      </w:r>
    </w:p>
    <w:p w:rsidR="002E5E26" w:rsidRPr="002E5E26" w:rsidRDefault="002E5E26" w:rsidP="00831183">
      <w:pPr>
        <w:pStyle w:val="Body"/>
      </w:pPr>
      <w:r w:rsidRPr="002E5E26">
        <w:t xml:space="preserve">The </w:t>
      </w:r>
      <w:proofErr w:type="spellStart"/>
      <w:r w:rsidRPr="00831183">
        <w:rPr>
          <w:rStyle w:val="Literal"/>
        </w:rPr>
        <w:t>Ord</w:t>
      </w:r>
      <w:proofErr w:type="spellEnd"/>
      <w:r w:rsidRPr="00831183">
        <w:t xml:space="preserve"> trait allows you to know that for any two values of the annotated</w:t>
      </w:r>
      <w:r w:rsidR="00831183" w:rsidRPr="00831183">
        <w:t xml:space="preserve"> </w:t>
      </w:r>
      <w:r w:rsidRPr="00831183">
        <w:t>type, a valid</w:t>
      </w:r>
      <w:del w:id="289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90" w:author="janelle" w:date="2018-03-28T11:42:00Z">
        <w:r w:rsidR="00E1749B">
          <w:t xml:space="preserve"> </w:t>
        </w:r>
      </w:ins>
      <w:r w:rsidRPr="00831183">
        <w:t xml:space="preserve">ordering will exist. The </w:t>
      </w:r>
      <w:proofErr w:type="spellStart"/>
      <w:r w:rsidRPr="00831183">
        <w:rPr>
          <w:rStyle w:val="Literal"/>
        </w:rPr>
        <w:t>Ord</w:t>
      </w:r>
      <w:proofErr w:type="spellEnd"/>
      <w:r w:rsidRPr="00831183">
        <w:t xml:space="preserve"> trait implements the </w:t>
      </w:r>
      <w:proofErr w:type="spellStart"/>
      <w:r w:rsidRPr="00831183">
        <w:rPr>
          <w:rStyle w:val="Literal"/>
        </w:rPr>
        <w:t>cmp</w:t>
      </w:r>
      <w:proofErr w:type="spellEnd"/>
      <w:r w:rsidRPr="00831183">
        <w:t xml:space="preserve"> method,</w:t>
      </w:r>
      <w:r w:rsidR="00831183" w:rsidRPr="00831183">
        <w:t xml:space="preserve"> </w:t>
      </w:r>
      <w:r w:rsidRPr="00831183">
        <w:t>which returns an</w:t>
      </w:r>
      <w:del w:id="291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92" w:author="janelle" w:date="2018-03-28T11:42:00Z">
        <w:r w:rsidR="00E1749B">
          <w:t xml:space="preserve"> </w:t>
        </w:r>
      </w:ins>
      <w:r w:rsidRPr="00831183">
        <w:rPr>
          <w:rStyle w:val="Literal"/>
        </w:rPr>
        <w:t>Ordering</w:t>
      </w:r>
      <w:r w:rsidRPr="00831183">
        <w:t xml:space="preserve"> rather than an </w:t>
      </w:r>
      <w:r w:rsidRPr="00831183">
        <w:rPr>
          <w:rStyle w:val="Literal"/>
        </w:rPr>
        <w:t>Option&lt;Ordering&gt;</w:t>
      </w:r>
      <w:r w:rsidRPr="00831183">
        <w:t xml:space="preserve"> because a valid</w:t>
      </w:r>
      <w:r w:rsidR="00831183" w:rsidRPr="00831183">
        <w:t xml:space="preserve"> </w:t>
      </w:r>
      <w:r w:rsidRPr="00831183">
        <w:t>ordering will</w:t>
      </w:r>
      <w:del w:id="293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294" w:author="janelle" w:date="2018-03-28T11:42:00Z">
        <w:r w:rsidR="00E1749B">
          <w:t xml:space="preserve"> </w:t>
        </w:r>
      </w:ins>
      <w:r w:rsidRPr="00831183">
        <w:t xml:space="preserve">always be possible. </w:t>
      </w:r>
      <w:ins w:id="295" w:author="AnneMarieW" w:date="2018-04-05T08:55:00Z">
        <w:r w:rsidR="002613DB">
          <w:t xml:space="preserve">You can only apply </w:t>
        </w:r>
      </w:ins>
      <w:del w:id="296" w:author="AnneMarieW" w:date="2018-04-05T08:55:00Z">
        <w:r w:rsidRPr="00831183" w:rsidDel="002613DB">
          <w:delText>T</w:delText>
        </w:r>
      </w:del>
      <w:ins w:id="297" w:author="AnneMarieW" w:date="2018-04-05T08:55:00Z">
        <w:r w:rsidR="002613DB">
          <w:t>t</w:t>
        </w:r>
      </w:ins>
      <w:r w:rsidRPr="00831183">
        <w:t xml:space="preserve">he </w:t>
      </w:r>
      <w:proofErr w:type="spellStart"/>
      <w:r w:rsidRPr="00831183">
        <w:rPr>
          <w:rStyle w:val="Literal"/>
        </w:rPr>
        <w:t>Ord</w:t>
      </w:r>
      <w:proofErr w:type="spellEnd"/>
      <w:r w:rsidRPr="00831183">
        <w:t xml:space="preserve"> trait </w:t>
      </w:r>
      <w:del w:id="298" w:author="AnneMarieW" w:date="2018-04-05T08:55:00Z">
        <w:r w:rsidRPr="00831183" w:rsidDel="002613DB">
          <w:delText xml:space="preserve">can only be applied </w:delText>
        </w:r>
      </w:del>
      <w:r w:rsidRPr="00831183">
        <w:t>to types</w:t>
      </w:r>
      <w:r w:rsidR="00831183" w:rsidRPr="00831183">
        <w:t xml:space="preserve"> </w:t>
      </w:r>
      <w:r w:rsidRPr="00831183">
        <w:t>that also</w:t>
      </w:r>
      <w:del w:id="299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00" w:author="janelle" w:date="2018-03-28T11:42:00Z">
        <w:r w:rsidR="00E1749B">
          <w:t xml:space="preserve"> </w:t>
        </w:r>
      </w:ins>
      <w:r w:rsidRPr="00831183">
        <w:t xml:space="preserve">implement </w:t>
      </w:r>
      <w:proofErr w:type="spellStart"/>
      <w:r w:rsidRPr="00831183">
        <w:rPr>
          <w:rStyle w:val="Literal"/>
        </w:rPr>
        <w:t>PartialOrd</w:t>
      </w:r>
      <w:proofErr w:type="spellEnd"/>
      <w:r w:rsidRPr="00831183">
        <w:t xml:space="preserve"> and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(and </w:t>
      </w:r>
      <w:proofErr w:type="spellStart"/>
      <w:r w:rsidRPr="00831183">
        <w:rPr>
          <w:rStyle w:val="Literal"/>
        </w:rPr>
        <w:t>Eq</w:t>
      </w:r>
      <w:proofErr w:type="spellEnd"/>
      <w:r w:rsidRPr="00831183">
        <w:t xml:space="preserve"> requires </w:t>
      </w:r>
      <w:proofErr w:type="spellStart"/>
      <w:r w:rsidRPr="00831183">
        <w:rPr>
          <w:rStyle w:val="Literal"/>
        </w:rPr>
        <w:t>PartialEq</w:t>
      </w:r>
      <w:proofErr w:type="spellEnd"/>
      <w:r w:rsidRPr="00831183">
        <w:t>). When</w:t>
      </w:r>
      <w:r w:rsidR="00831183" w:rsidRPr="00831183">
        <w:t xml:space="preserve"> </w:t>
      </w:r>
      <w:r w:rsidRPr="00831183">
        <w:t>derived</w:t>
      </w:r>
      <w:del w:id="301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02" w:author="janelle" w:date="2018-03-28T11:42:00Z">
        <w:r w:rsidR="00E1749B">
          <w:t xml:space="preserve"> </w:t>
        </w:r>
      </w:ins>
      <w:r w:rsidRPr="00831183">
        <w:t xml:space="preserve">on </w:t>
      </w:r>
      <w:proofErr w:type="spellStart"/>
      <w:r w:rsidRPr="00831183">
        <w:t>structs</w:t>
      </w:r>
      <w:proofErr w:type="spellEnd"/>
      <w:r w:rsidRPr="00831183">
        <w:t xml:space="preserve"> and </w:t>
      </w:r>
      <w:proofErr w:type="spellStart"/>
      <w:r w:rsidRPr="00831183">
        <w:t>enums</w:t>
      </w:r>
      <w:proofErr w:type="spellEnd"/>
      <w:r w:rsidRPr="00831183">
        <w:t xml:space="preserve">, </w:t>
      </w:r>
      <w:proofErr w:type="spellStart"/>
      <w:r w:rsidRPr="00831183">
        <w:rPr>
          <w:rStyle w:val="Literal"/>
        </w:rPr>
        <w:t>cmp</w:t>
      </w:r>
      <w:proofErr w:type="spellEnd"/>
      <w:r w:rsidRPr="00831183">
        <w:t xml:space="preserve"> behaves the same way as the derived</w:t>
      </w:r>
      <w:r w:rsidR="00831183" w:rsidRPr="00831183">
        <w:t xml:space="preserve"> </w:t>
      </w:r>
      <w:r w:rsidRPr="00831183">
        <w:t>implementation</w:t>
      </w:r>
      <w:del w:id="303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04" w:author="janelle" w:date="2018-03-28T11:42:00Z">
        <w:r w:rsidR="00E1749B">
          <w:t xml:space="preserve"> </w:t>
        </w:r>
      </w:ins>
      <w:r w:rsidRPr="00831183">
        <w:t xml:space="preserve">for </w:t>
      </w:r>
      <w:proofErr w:type="spellStart"/>
      <w:r w:rsidRPr="00831183">
        <w:rPr>
          <w:rStyle w:val="Literal"/>
        </w:rPr>
        <w:t>partial_cmp</w:t>
      </w:r>
      <w:proofErr w:type="spellEnd"/>
      <w:r w:rsidRPr="00831183">
        <w:t xml:space="preserve"> does with </w:t>
      </w:r>
      <w:proofErr w:type="spellStart"/>
      <w:r w:rsidRPr="00831183">
        <w:rPr>
          <w:rStyle w:val="Literal"/>
        </w:rPr>
        <w:t>PartialOrd</w:t>
      </w:r>
      <w:proofErr w:type="spellEnd"/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t xml:space="preserve">An example of when </w:t>
      </w:r>
      <w:proofErr w:type="spellStart"/>
      <w:r w:rsidRPr="00831183">
        <w:rPr>
          <w:rStyle w:val="Literal"/>
        </w:rPr>
        <w:t>Ord</w:t>
      </w:r>
      <w:proofErr w:type="spellEnd"/>
      <w:r w:rsidRPr="00831183">
        <w:t xml:space="preserve"> is required is when storing values in a </w:t>
      </w:r>
      <w:proofErr w:type="spellStart"/>
      <w:r w:rsidRPr="00831183">
        <w:rPr>
          <w:rStyle w:val="Literal"/>
        </w:rPr>
        <w:t>BTreeSet</w:t>
      </w:r>
      <w:proofErr w:type="spellEnd"/>
      <w:r w:rsidRPr="00831183">
        <w:rPr>
          <w:rStyle w:val="Literal"/>
        </w:rPr>
        <w:t>&lt;T&gt;</w:t>
      </w:r>
      <w:r w:rsidRPr="002E5E26">
        <w:t>,</w:t>
      </w:r>
      <w:r w:rsidR="00831183">
        <w:t xml:space="preserve"> </w:t>
      </w:r>
      <w:r w:rsidRPr="002E5E26">
        <w:t>a data structure that stores data based on the sort order of the values.</w:t>
      </w:r>
    </w:p>
    <w:p w:rsidR="002E5E26" w:rsidRPr="002E5E26" w:rsidRDefault="002E5E26" w:rsidP="00831183">
      <w:pPr>
        <w:pStyle w:val="HeadA"/>
      </w:pPr>
      <w:bookmarkStart w:id="305" w:name="`clone`-and-`copy`-for-duplicating-value"/>
      <w:bookmarkEnd w:id="305"/>
      <w:r w:rsidRPr="00831183">
        <w:t>Clone and Copy</w:t>
      </w:r>
      <w:r w:rsidRPr="002E5E26">
        <w:t xml:space="preserve"> for Duplicating Values</w:t>
      </w:r>
    </w:p>
    <w:p w:rsidR="002E5E26" w:rsidRDefault="002E5E26" w:rsidP="00831183">
      <w:pPr>
        <w:pStyle w:val="BodyFirst"/>
        <w:rPr>
          <w:ins w:id="306" w:author="janelle" w:date="2018-03-28T11:38:00Z"/>
        </w:rPr>
      </w:pPr>
      <w:r w:rsidRPr="002E5E26">
        <w:t xml:space="preserve">The </w:t>
      </w:r>
      <w:r w:rsidRPr="00831183">
        <w:rPr>
          <w:rStyle w:val="Literal"/>
        </w:rPr>
        <w:t>Clone</w:t>
      </w:r>
      <w:r w:rsidRPr="00831183">
        <w:t xml:space="preserve"> trait allows you to explicitly create a deep copy of</w:t>
      </w:r>
      <w:del w:id="307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08" w:author="janelle" w:date="2018-03-28T11:42:00Z">
        <w:r w:rsidR="00E1749B">
          <w:t xml:space="preserve"> </w:t>
        </w:r>
      </w:ins>
      <w:r w:rsidRPr="00831183">
        <w:t>a value, and</w:t>
      </w:r>
      <w:r w:rsidR="00831183" w:rsidRPr="00831183">
        <w:t xml:space="preserve"> </w:t>
      </w:r>
      <w:r w:rsidRPr="00831183">
        <w:t>the duplication process might involve running arbitrary code</w:t>
      </w:r>
      <w:del w:id="309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10" w:author="janelle" w:date="2018-03-28T11:42:00Z">
        <w:r w:rsidR="00E1749B">
          <w:t xml:space="preserve"> </w:t>
        </w:r>
      </w:ins>
      <w:r w:rsidRPr="00831183">
        <w:t>and copying heap</w:t>
      </w:r>
      <w:r w:rsidR="00831183" w:rsidRPr="00831183">
        <w:t xml:space="preserve"> </w:t>
      </w:r>
      <w:r w:rsidRPr="00831183">
        <w:t xml:space="preserve">data. See </w:t>
      </w:r>
      <w:del w:id="311" w:author="janelle" w:date="2018-03-28T11:38:00Z">
        <w:r w:rsidRPr="00831183" w:rsidDel="009B7080">
          <w:delText xml:space="preserve">the </w:delText>
        </w:r>
      </w:del>
      <w:r w:rsidRPr="00831183">
        <w:t>“</w:t>
      </w:r>
      <w:r w:rsidR="00A11DE4" w:rsidRPr="00A11DE4">
        <w:rPr>
          <w:highlight w:val="yellow"/>
          <w:rPrChange w:id="312" w:author="AnneMarieW" w:date="2018-04-05T08:56:00Z">
            <w:rPr>
              <w:rFonts w:ascii="Courier New" w:hAnsi="Courier New"/>
              <w:color w:val="0000FF"/>
              <w:sz w:val="20"/>
            </w:rPr>
          </w:rPrChange>
        </w:rPr>
        <w:t>Ways Variables and Data Interact: Clone”</w:t>
      </w:r>
      <w:del w:id="313" w:author="janelle" w:date="2018-03-28T11:38:00Z">
        <w:r w:rsidR="00A11DE4" w:rsidRPr="00A11DE4">
          <w:rPr>
            <w:highlight w:val="yellow"/>
            <w:rPrChange w:id="314" w:author="AnneMarieW" w:date="2018-04-05T08:56:00Z">
              <w:rPr>
                <w:rFonts w:ascii="Courier New" w:hAnsi="Courier New"/>
                <w:color w:val="0000FF"/>
                <w:sz w:val="20"/>
              </w:rPr>
            </w:rPrChange>
          </w:rPr>
          <w:delText xml:space="preserve"> section</w:delText>
        </w:r>
      </w:del>
      <w:ins w:id="315" w:author="janelle" w:date="2018-03-28T11:38:00Z">
        <w:r w:rsidR="00A11DE4" w:rsidRPr="00A11DE4">
          <w:rPr>
            <w:highlight w:val="yellow"/>
            <w:rPrChange w:id="316" w:author="AnneMarieW" w:date="2018-04-05T08:56:00Z">
              <w:rPr>
                <w:rFonts w:ascii="Courier New" w:hAnsi="Courier New"/>
                <w:color w:val="0000FF"/>
                <w:sz w:val="20"/>
              </w:rPr>
            </w:rPrChange>
          </w:rPr>
          <w:t xml:space="preserve"> on page XX</w:t>
        </w:r>
      </w:ins>
      <w:r w:rsidR="00A11DE4" w:rsidRPr="00A11DE4">
        <w:rPr>
          <w:highlight w:val="yellow"/>
          <w:rPrChange w:id="317" w:author="AnneMarieW" w:date="2018-04-05T08:56:00Z">
            <w:rPr>
              <w:rFonts w:ascii="Courier New" w:hAnsi="Courier New"/>
              <w:color w:val="0000FF"/>
              <w:sz w:val="20"/>
            </w:rPr>
          </w:rPrChange>
        </w:rPr>
        <w:t xml:space="preserve"> </w:t>
      </w:r>
      <w:del w:id="318" w:author="janelle" w:date="2018-04-05T19:00:00Z">
        <w:r w:rsidR="00A11DE4" w:rsidRPr="00A11DE4" w:rsidDel="00611D49">
          <w:rPr>
            <w:highlight w:val="yellow"/>
            <w:rPrChange w:id="319" w:author="AnneMarieW" w:date="2018-04-05T08:56:00Z">
              <w:rPr>
                <w:rFonts w:ascii="Courier New" w:hAnsi="Courier New"/>
                <w:color w:val="0000FF"/>
                <w:sz w:val="20"/>
              </w:rPr>
            </w:rPrChange>
          </w:rPr>
          <w:delText>in Chapter 4</w:delText>
        </w:r>
        <w:r w:rsidR="00831183" w:rsidRPr="00831183" w:rsidDel="00611D49">
          <w:delText xml:space="preserve"> </w:delText>
        </w:r>
      </w:del>
      <w:r w:rsidRPr="00831183">
        <w:t xml:space="preserve">for more information on </w:t>
      </w:r>
      <w:r w:rsidRPr="00831183">
        <w:rPr>
          <w:rStyle w:val="Literal"/>
        </w:rPr>
        <w:t>Clone</w:t>
      </w:r>
      <w:r w:rsidRPr="002E5E26">
        <w:t>.</w:t>
      </w:r>
    </w:p>
    <w:p w:rsidR="00000000" w:rsidRDefault="009B7080">
      <w:pPr>
        <w:pStyle w:val="ProductionDirective"/>
        <w:pPrChange w:id="320" w:author="janelle" w:date="2018-03-28T11:40:00Z">
          <w:pPr>
            <w:pStyle w:val="BodyFirst"/>
          </w:pPr>
        </w:pPrChange>
      </w:pPr>
      <w:ins w:id="321" w:author="janelle" w:date="2018-03-28T11:38:00Z">
        <w:r>
          <w:t>prod: confirm/</w:t>
        </w:r>
      </w:ins>
      <w:ins w:id="322" w:author="janelle" w:date="2018-03-28T11:39:00Z">
        <w:r>
          <w:t>link</w:t>
        </w:r>
      </w:ins>
      <w:ins w:id="323" w:author="janelle" w:date="2018-03-28T11:38:00Z">
        <w:r>
          <w:t xml:space="preserve"> </w:t>
        </w:r>
        <w:proofErr w:type="spellStart"/>
        <w:r>
          <w:t>xref</w:t>
        </w:r>
      </w:ins>
      <w:proofErr w:type="spellEnd"/>
      <w:ins w:id="324" w:author="janelle" w:date="2018-03-28T11:39:00Z">
        <w:r>
          <w:t xml:space="preserve"> (ch4)</w:t>
        </w:r>
      </w:ins>
    </w:p>
    <w:p w:rsidR="002E5E26" w:rsidRPr="002E5E26" w:rsidRDefault="002E5E26" w:rsidP="00831183">
      <w:pPr>
        <w:pStyle w:val="Body"/>
      </w:pPr>
      <w:r w:rsidRPr="002E5E26">
        <w:t xml:space="preserve">Deriving </w:t>
      </w:r>
      <w:r w:rsidRPr="00831183">
        <w:rPr>
          <w:rStyle w:val="Literal"/>
        </w:rPr>
        <w:t>Clone</w:t>
      </w:r>
      <w:r w:rsidRPr="00831183">
        <w:t xml:space="preserve"> implements the </w:t>
      </w:r>
      <w:r w:rsidRPr="00831183">
        <w:rPr>
          <w:rStyle w:val="Literal"/>
        </w:rPr>
        <w:t>clone</w:t>
      </w:r>
      <w:r w:rsidRPr="00831183">
        <w:t xml:space="preserve"> method</w:t>
      </w:r>
      <w:ins w:id="325" w:author="AnneMarieW" w:date="2018-04-05T08:57:00Z">
        <w:r w:rsidR="00B772E5">
          <w:t>,</w:t>
        </w:r>
      </w:ins>
      <w:r w:rsidRPr="00831183">
        <w:t xml:space="preserve"> which</w:t>
      </w:r>
      <w:del w:id="326" w:author="AnneMarieW" w:date="2018-04-05T08:57:00Z">
        <w:r w:rsidRPr="00831183" w:rsidDel="00B772E5">
          <w:delText>,</w:delText>
        </w:r>
      </w:del>
      <w:r w:rsidRPr="00831183">
        <w:t xml:space="preserve"> when implemented for the</w:t>
      </w:r>
      <w:r w:rsidR="00831183" w:rsidRPr="00831183">
        <w:t xml:space="preserve"> </w:t>
      </w:r>
      <w:r w:rsidRPr="00831183">
        <w:t xml:space="preserve">whole type, calls </w:t>
      </w:r>
      <w:r w:rsidRPr="00831183">
        <w:rPr>
          <w:rStyle w:val="Literal"/>
        </w:rPr>
        <w:t>clone</w:t>
      </w:r>
      <w:r w:rsidRPr="00831183">
        <w:t xml:space="preserve"> on each of the parts</w:t>
      </w:r>
      <w:del w:id="327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28" w:author="janelle" w:date="2018-03-28T11:42:00Z">
        <w:r w:rsidR="00E1749B">
          <w:t xml:space="preserve"> </w:t>
        </w:r>
      </w:ins>
      <w:r w:rsidRPr="00831183">
        <w:t xml:space="preserve">of the type. This means all </w:t>
      </w:r>
      <w:del w:id="329" w:author="AnneMarieW" w:date="2018-04-05T08:57:00Z">
        <w:r w:rsidRPr="00831183" w:rsidDel="00B772E5">
          <w:delText>of</w:delText>
        </w:r>
        <w:r w:rsidR="00831183" w:rsidRPr="00831183" w:rsidDel="00B772E5">
          <w:delText xml:space="preserve"> </w:delText>
        </w:r>
      </w:del>
      <w:r w:rsidRPr="00831183">
        <w:t>the fields or values in the type must also implement</w:t>
      </w:r>
      <w:del w:id="330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31" w:author="janelle" w:date="2018-03-28T11:42:00Z">
        <w:r w:rsidR="00E1749B">
          <w:t xml:space="preserve"> </w:t>
        </w:r>
      </w:ins>
      <w:r w:rsidRPr="00831183">
        <w:rPr>
          <w:rStyle w:val="Literal"/>
        </w:rPr>
        <w:t>Clone</w:t>
      </w:r>
      <w:r w:rsidRPr="00831183">
        <w:t xml:space="preserve"> to derive </w:t>
      </w:r>
      <w:r w:rsidRPr="00831183">
        <w:rPr>
          <w:rStyle w:val="Literal"/>
        </w:rPr>
        <w:t>Clone</w:t>
      </w:r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lastRenderedPageBreak/>
        <w:t xml:space="preserve">An example of when </w:t>
      </w:r>
      <w:r w:rsidRPr="00831183">
        <w:rPr>
          <w:rStyle w:val="Literal"/>
        </w:rPr>
        <w:t>Clone</w:t>
      </w:r>
      <w:r w:rsidRPr="00831183">
        <w:t xml:space="preserve"> is required is when calling the </w:t>
      </w:r>
      <w:proofErr w:type="spellStart"/>
      <w:r w:rsidRPr="00831183">
        <w:rPr>
          <w:rStyle w:val="Literal"/>
        </w:rPr>
        <w:t>to_vec</w:t>
      </w:r>
      <w:proofErr w:type="spellEnd"/>
      <w:r w:rsidRPr="00831183">
        <w:t xml:space="preserve"> method on a</w:t>
      </w:r>
      <w:r w:rsidR="00831183" w:rsidRPr="00831183">
        <w:t xml:space="preserve"> </w:t>
      </w:r>
      <w:r w:rsidRPr="00831183">
        <w:t>slice. The slice doesn’t own the type instances it contains,</w:t>
      </w:r>
      <w:del w:id="332" w:author="janelle" w:date="2018-03-28T11:42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33" w:author="janelle" w:date="2018-03-28T11:42:00Z">
        <w:r w:rsidR="00E1749B">
          <w:t xml:space="preserve"> </w:t>
        </w:r>
      </w:ins>
      <w:r w:rsidRPr="00831183">
        <w:t>but the vector</w:t>
      </w:r>
      <w:r w:rsidR="00831183" w:rsidRPr="00831183">
        <w:t xml:space="preserve"> </w:t>
      </w:r>
      <w:r w:rsidRPr="00831183">
        <w:t xml:space="preserve">returned from </w:t>
      </w:r>
      <w:proofErr w:type="spellStart"/>
      <w:r w:rsidRPr="00831183">
        <w:rPr>
          <w:rStyle w:val="Literal"/>
        </w:rPr>
        <w:t>to_vec</w:t>
      </w:r>
      <w:proofErr w:type="spellEnd"/>
      <w:r w:rsidRPr="00831183">
        <w:t xml:space="preserve"> will need to own its instances, so</w:t>
      </w:r>
      <w:del w:id="334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35" w:author="janelle" w:date="2018-03-28T11:43:00Z">
        <w:r w:rsidR="00E1749B">
          <w:t xml:space="preserve"> </w:t>
        </w:r>
      </w:ins>
      <w:proofErr w:type="spellStart"/>
      <w:r w:rsidRPr="00831183">
        <w:rPr>
          <w:rStyle w:val="Literal"/>
        </w:rPr>
        <w:t>to_vec</w:t>
      </w:r>
      <w:proofErr w:type="spellEnd"/>
      <w:r w:rsidRPr="00831183">
        <w:t xml:space="preserve"> calls</w:t>
      </w:r>
      <w:r w:rsidR="00831183" w:rsidRPr="00831183">
        <w:t xml:space="preserve"> </w:t>
      </w:r>
      <w:r w:rsidRPr="00831183">
        <w:rPr>
          <w:rStyle w:val="Literal"/>
        </w:rPr>
        <w:t>clone</w:t>
      </w:r>
      <w:r w:rsidRPr="00831183">
        <w:t xml:space="preserve"> on each item. Thus, the type stored in</w:t>
      </w:r>
      <w:del w:id="336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37" w:author="janelle" w:date="2018-03-28T11:43:00Z">
        <w:r w:rsidR="00E1749B">
          <w:t xml:space="preserve"> </w:t>
        </w:r>
      </w:ins>
      <w:r w:rsidRPr="00831183">
        <w:t xml:space="preserve">the slice must implement </w:t>
      </w:r>
      <w:r w:rsidRPr="00831183">
        <w:rPr>
          <w:rStyle w:val="Literal"/>
        </w:rPr>
        <w:t>Clone</w:t>
      </w:r>
      <w:r w:rsidRPr="002E5E26">
        <w:t>.</w:t>
      </w:r>
    </w:p>
    <w:p w:rsidR="002E5E26" w:rsidRDefault="002E5E26" w:rsidP="00831183">
      <w:pPr>
        <w:pStyle w:val="Body"/>
        <w:rPr>
          <w:ins w:id="338" w:author="janelle" w:date="2018-03-28T11:39:00Z"/>
        </w:rPr>
      </w:pPr>
      <w:r w:rsidRPr="002E5E26">
        <w:t xml:space="preserve">The </w:t>
      </w:r>
      <w:r w:rsidRPr="00831183">
        <w:rPr>
          <w:rStyle w:val="Literal"/>
        </w:rPr>
        <w:t>Copy</w:t>
      </w:r>
      <w:r w:rsidRPr="00831183">
        <w:t xml:space="preserve"> trait allows you to duplicate a value by only copying bits</w:t>
      </w:r>
      <w:del w:id="339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40" w:author="janelle" w:date="2018-03-28T11:43:00Z">
        <w:r w:rsidR="00E1749B">
          <w:t xml:space="preserve"> </w:t>
        </w:r>
      </w:ins>
      <w:r w:rsidRPr="00831183">
        <w:t>stored on</w:t>
      </w:r>
      <w:r w:rsidR="00831183" w:rsidRPr="00831183">
        <w:t xml:space="preserve"> </w:t>
      </w:r>
      <w:r w:rsidRPr="00831183">
        <w:t xml:space="preserve">the stack; no arbitrary code is necessary. See </w:t>
      </w:r>
      <w:del w:id="341" w:author="janelle" w:date="2018-03-28T11:38:00Z">
        <w:r w:rsidRPr="00831183" w:rsidDel="009B7080">
          <w:delText xml:space="preserve">the </w:delText>
        </w:r>
      </w:del>
      <w:r w:rsidRPr="00831183">
        <w:t>“</w:t>
      </w:r>
      <w:r w:rsidR="00A11DE4" w:rsidRPr="00A11DE4">
        <w:rPr>
          <w:highlight w:val="yellow"/>
          <w:rPrChange w:id="342" w:author="AnneMarieW" w:date="2018-04-05T08:58:00Z">
            <w:rPr>
              <w:rFonts w:ascii="Courier New" w:hAnsi="Courier New"/>
              <w:color w:val="0000FF"/>
              <w:sz w:val="20"/>
            </w:rPr>
          </w:rPrChange>
        </w:rPr>
        <w:t xml:space="preserve">Stack-Only Data: Copy” </w:t>
      </w:r>
      <w:del w:id="343" w:author="janelle" w:date="2018-03-28T11:38:00Z">
        <w:r w:rsidR="00A11DE4" w:rsidRPr="00A11DE4">
          <w:rPr>
            <w:highlight w:val="yellow"/>
            <w:rPrChange w:id="344" w:author="AnneMarieW" w:date="2018-04-05T08:58:00Z">
              <w:rPr>
                <w:rFonts w:ascii="Courier New" w:hAnsi="Courier New"/>
                <w:color w:val="0000FF"/>
                <w:sz w:val="20"/>
              </w:rPr>
            </w:rPrChange>
          </w:rPr>
          <w:delText>section</w:delText>
        </w:r>
      </w:del>
      <w:ins w:id="345" w:author="janelle" w:date="2018-03-28T11:38:00Z">
        <w:r w:rsidR="00A11DE4" w:rsidRPr="00A11DE4">
          <w:rPr>
            <w:highlight w:val="yellow"/>
            <w:rPrChange w:id="346" w:author="AnneMarieW" w:date="2018-04-05T08:58:00Z">
              <w:rPr>
                <w:rFonts w:ascii="Courier New" w:hAnsi="Courier New"/>
                <w:color w:val="0000FF"/>
                <w:sz w:val="20"/>
              </w:rPr>
            </w:rPrChange>
          </w:rPr>
          <w:t>on page XX</w:t>
        </w:r>
      </w:ins>
      <w:r w:rsidR="00A11DE4" w:rsidRPr="00A11DE4">
        <w:rPr>
          <w:highlight w:val="yellow"/>
          <w:rPrChange w:id="347" w:author="AnneMarieW" w:date="2018-04-05T08:58:00Z">
            <w:rPr>
              <w:rFonts w:ascii="Courier New" w:hAnsi="Courier New"/>
              <w:color w:val="0000FF"/>
              <w:sz w:val="20"/>
            </w:rPr>
          </w:rPrChange>
        </w:rPr>
        <w:t xml:space="preserve"> </w:t>
      </w:r>
      <w:del w:id="348" w:author="janelle" w:date="2018-04-05T19:00:00Z">
        <w:r w:rsidR="00A11DE4" w:rsidRPr="00A11DE4" w:rsidDel="00611D49">
          <w:rPr>
            <w:highlight w:val="yellow"/>
            <w:rPrChange w:id="349" w:author="AnneMarieW" w:date="2018-04-05T08:58:00Z">
              <w:rPr>
                <w:rFonts w:ascii="Courier New" w:hAnsi="Courier New"/>
                <w:color w:val="0000FF"/>
                <w:sz w:val="20"/>
              </w:rPr>
            </w:rPrChange>
          </w:rPr>
          <w:delText>in Chapter 4</w:delText>
        </w:r>
        <w:r w:rsidRPr="00831183" w:rsidDel="00611D49">
          <w:delText xml:space="preserve"> </w:delText>
        </w:r>
      </w:del>
      <w:r w:rsidRPr="00831183">
        <w:t xml:space="preserve">for more information on </w:t>
      </w:r>
      <w:r w:rsidRPr="00831183">
        <w:rPr>
          <w:rStyle w:val="Literal"/>
        </w:rPr>
        <w:t>Copy</w:t>
      </w:r>
      <w:r w:rsidRPr="002E5E26">
        <w:t>.</w:t>
      </w:r>
    </w:p>
    <w:p w:rsidR="00000000" w:rsidRDefault="009B7080">
      <w:pPr>
        <w:pStyle w:val="ProductionDirective"/>
        <w:pPrChange w:id="350" w:author="janelle" w:date="2018-03-28T11:40:00Z">
          <w:pPr>
            <w:pStyle w:val="Body"/>
          </w:pPr>
        </w:pPrChange>
      </w:pPr>
      <w:ins w:id="351" w:author="janelle" w:date="2018-03-28T11:39:00Z">
        <w:r>
          <w:t xml:space="preserve">prod: confirm/link </w:t>
        </w:r>
        <w:proofErr w:type="spellStart"/>
        <w:r>
          <w:t>xref</w:t>
        </w:r>
        <w:proofErr w:type="spellEnd"/>
        <w:r>
          <w:t xml:space="preserve"> (</w:t>
        </w:r>
        <w:proofErr w:type="spellStart"/>
        <w:r>
          <w:t>ch</w:t>
        </w:r>
        <w:proofErr w:type="spellEnd"/>
        <w:r>
          <w:t xml:space="preserve"> 4)</w:t>
        </w:r>
      </w:ins>
    </w:p>
    <w:p w:rsidR="002E5E26" w:rsidRPr="002E5E26" w:rsidRDefault="002E5E26" w:rsidP="00831183">
      <w:pPr>
        <w:pStyle w:val="Body"/>
      </w:pPr>
      <w:r w:rsidRPr="002E5E26">
        <w:t xml:space="preserve">The </w:t>
      </w:r>
      <w:r w:rsidRPr="00831183">
        <w:rPr>
          <w:rStyle w:val="Literal"/>
        </w:rPr>
        <w:t>Copy</w:t>
      </w:r>
      <w:r w:rsidRPr="002E5E26">
        <w:t xml:space="preserve"> trait does</w:t>
      </w:r>
      <w:del w:id="352" w:author="AnneMarieW" w:date="2018-04-05T08:58:00Z">
        <w:r w:rsidRPr="002E5E26" w:rsidDel="009C3DB2">
          <w:delText xml:space="preserve"> </w:delText>
        </w:r>
      </w:del>
      <w:r w:rsidRPr="002E5E26">
        <w:t>n</w:t>
      </w:r>
      <w:del w:id="353" w:author="AnneMarieW" w:date="2018-04-05T08:58:00Z">
        <w:r w:rsidRPr="002E5E26" w:rsidDel="009C3DB2">
          <w:delText>o</w:delText>
        </w:r>
      </w:del>
      <w:ins w:id="354" w:author="AnneMarieW" w:date="2018-04-05T08:58:00Z">
        <w:r w:rsidR="009C3DB2">
          <w:t>’</w:t>
        </w:r>
      </w:ins>
      <w:r w:rsidRPr="002E5E26">
        <w:t>t define any methods to</w:t>
      </w:r>
      <w:del w:id="355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356" w:author="janelle" w:date="2018-03-28T11:43:00Z">
        <w:r w:rsidR="00E1749B">
          <w:t xml:space="preserve"> </w:t>
        </w:r>
      </w:ins>
      <w:r w:rsidRPr="002E5E26">
        <w:t>prevent programmers from</w:t>
      </w:r>
      <w:r w:rsidR="00831183">
        <w:t xml:space="preserve"> </w:t>
      </w:r>
      <w:r w:rsidRPr="002E5E26">
        <w:t>overloading those methods</w:t>
      </w:r>
      <w:ins w:id="357" w:author="AnneMarieW" w:date="2018-04-05T08:59:00Z">
        <w:r w:rsidR="009C3DB2">
          <w:t>,</w:t>
        </w:r>
      </w:ins>
      <w:r w:rsidRPr="002E5E26">
        <w:t xml:space="preserve"> violating the assumption</w:t>
      </w:r>
      <w:del w:id="358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359" w:author="janelle" w:date="2018-03-28T11:43:00Z">
        <w:r w:rsidR="00E1749B">
          <w:t xml:space="preserve"> </w:t>
        </w:r>
      </w:ins>
      <w:r w:rsidRPr="002E5E26">
        <w:t>that no arbitrary code is</w:t>
      </w:r>
      <w:r w:rsidR="00831183">
        <w:t xml:space="preserve"> </w:t>
      </w:r>
      <w:r w:rsidRPr="002E5E26">
        <w:t>being run. That way, all programmers can assume that copying a value will be</w:t>
      </w:r>
      <w:r w:rsidR="00831183">
        <w:t xml:space="preserve"> </w:t>
      </w:r>
      <w:r w:rsidRPr="002E5E26">
        <w:t>very fast.</w:t>
      </w:r>
    </w:p>
    <w:p w:rsidR="002E5E26" w:rsidRPr="002E5E26" w:rsidRDefault="002E5E26" w:rsidP="00831183">
      <w:pPr>
        <w:pStyle w:val="Body"/>
      </w:pPr>
      <w:r w:rsidRPr="002E5E26">
        <w:t xml:space="preserve">You can derive </w:t>
      </w:r>
      <w:r w:rsidRPr="00831183">
        <w:rPr>
          <w:rStyle w:val="Literal"/>
        </w:rPr>
        <w:t>Copy</w:t>
      </w:r>
      <w:r w:rsidRPr="00831183">
        <w:t xml:space="preserve"> on any type whose</w:t>
      </w:r>
      <w:del w:id="360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61" w:author="janelle" w:date="2018-03-28T11:43:00Z">
        <w:r w:rsidR="00E1749B">
          <w:t xml:space="preserve"> </w:t>
        </w:r>
      </w:ins>
      <w:r w:rsidRPr="00831183">
        <w:t xml:space="preserve">parts all implement </w:t>
      </w:r>
      <w:r w:rsidRPr="00831183">
        <w:rPr>
          <w:rStyle w:val="Literal"/>
        </w:rPr>
        <w:t>Copy</w:t>
      </w:r>
      <w:r w:rsidRPr="00831183">
        <w:t xml:space="preserve">. </w:t>
      </w:r>
      <w:ins w:id="362" w:author="AnneMarieW" w:date="2018-04-05T09:00:00Z">
        <w:r w:rsidR="00443567">
          <w:t xml:space="preserve">You can only apply </w:t>
        </w:r>
      </w:ins>
      <w:del w:id="363" w:author="AnneMarieW" w:date="2018-04-05T09:00:00Z">
        <w:r w:rsidRPr="00831183" w:rsidDel="00443567">
          <w:delText>T</w:delText>
        </w:r>
      </w:del>
      <w:ins w:id="364" w:author="AnneMarieW" w:date="2018-04-05T09:00:00Z">
        <w:r w:rsidR="00443567">
          <w:t>t</w:t>
        </w:r>
      </w:ins>
      <w:r w:rsidRPr="00831183">
        <w:t xml:space="preserve">he </w:t>
      </w:r>
      <w:r w:rsidRPr="00831183">
        <w:rPr>
          <w:rStyle w:val="Literal"/>
        </w:rPr>
        <w:t>Copy</w:t>
      </w:r>
      <w:r w:rsidR="00831183" w:rsidRPr="00831183">
        <w:t xml:space="preserve"> </w:t>
      </w:r>
      <w:r w:rsidRPr="00831183">
        <w:t>trait</w:t>
      </w:r>
      <w:del w:id="365" w:author="AnneMarieW" w:date="2018-04-05T09:00:00Z">
        <w:r w:rsidRPr="00831183" w:rsidDel="00443567">
          <w:delText xml:space="preserve"> can only be applied</w:delText>
        </w:r>
      </w:del>
      <w:r w:rsidRPr="00831183">
        <w:t xml:space="preserve"> to types that</w:t>
      </w:r>
      <w:del w:id="366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67" w:author="janelle" w:date="2018-03-28T11:43:00Z">
        <w:r w:rsidR="00E1749B">
          <w:t xml:space="preserve"> </w:t>
        </w:r>
      </w:ins>
      <w:r w:rsidRPr="00831183">
        <w:t xml:space="preserve">also implement </w:t>
      </w:r>
      <w:r w:rsidRPr="00831183">
        <w:rPr>
          <w:rStyle w:val="Literal"/>
        </w:rPr>
        <w:t>Clone</w:t>
      </w:r>
      <w:r w:rsidRPr="00831183">
        <w:t xml:space="preserve">, </w:t>
      </w:r>
      <w:del w:id="368" w:author="AnneMarieW" w:date="2018-04-05T09:00:00Z">
        <w:r w:rsidRPr="00831183" w:rsidDel="00443567">
          <w:delText>as</w:delText>
        </w:r>
      </w:del>
      <w:ins w:id="369" w:author="AnneMarieW" w:date="2018-04-05T09:00:00Z">
        <w:r w:rsidR="00443567">
          <w:t>because</w:t>
        </w:r>
      </w:ins>
      <w:r w:rsidRPr="00831183">
        <w:t xml:space="preserve"> a type that</w:t>
      </w:r>
      <w:r w:rsidR="00831183" w:rsidRPr="00831183">
        <w:t xml:space="preserve"> </w:t>
      </w:r>
      <w:r w:rsidRPr="00831183">
        <w:t xml:space="preserve">implements </w:t>
      </w:r>
      <w:r w:rsidRPr="00831183">
        <w:rPr>
          <w:rStyle w:val="Literal"/>
        </w:rPr>
        <w:t>Copy</w:t>
      </w:r>
      <w:r w:rsidRPr="00831183">
        <w:t xml:space="preserve"> has a trivial</w:t>
      </w:r>
      <w:del w:id="370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71" w:author="janelle" w:date="2018-03-28T11:43:00Z">
        <w:r w:rsidR="00E1749B">
          <w:t xml:space="preserve"> </w:t>
        </w:r>
      </w:ins>
      <w:r w:rsidRPr="00831183">
        <w:t xml:space="preserve">implementation of </w:t>
      </w:r>
      <w:r w:rsidRPr="00831183">
        <w:rPr>
          <w:rStyle w:val="Literal"/>
        </w:rPr>
        <w:t>Clone</w:t>
      </w:r>
      <w:del w:id="372" w:author="AnneMarieW" w:date="2018-04-05T09:01:00Z">
        <w:r w:rsidRPr="00831183" w:rsidDel="00443567">
          <w:delText>,</w:delText>
        </w:r>
      </w:del>
      <w:ins w:id="373" w:author="AnneMarieW" w:date="2018-04-05T09:01:00Z">
        <w:r w:rsidR="00443567">
          <w:t xml:space="preserve"> that performs </w:t>
        </w:r>
      </w:ins>
      <w:del w:id="374" w:author="AnneMarieW" w:date="2018-04-05T09:01:00Z">
        <w:r w:rsidRPr="00831183" w:rsidDel="00443567">
          <w:delText xml:space="preserve"> doing </w:delText>
        </w:r>
      </w:del>
      <w:r w:rsidRPr="00831183">
        <w:t>the same t</w:t>
      </w:r>
      <w:del w:id="375" w:author="AnneMarieW" w:date="2018-04-05T09:01:00Z">
        <w:r w:rsidRPr="00831183" w:rsidDel="00443567">
          <w:delText>hing</w:delText>
        </w:r>
      </w:del>
      <w:ins w:id="376" w:author="AnneMarieW" w:date="2018-04-05T09:01:00Z">
        <w:r w:rsidR="00443567">
          <w:t>ask</w:t>
        </w:r>
      </w:ins>
      <w:r w:rsidR="00831183" w:rsidRPr="00831183">
        <w:t xml:space="preserve"> </w:t>
      </w:r>
      <w:r w:rsidRPr="00831183">
        <w:t xml:space="preserve">as </w:t>
      </w:r>
      <w:r w:rsidRPr="00831183">
        <w:rPr>
          <w:rStyle w:val="Literal"/>
        </w:rPr>
        <w:t>Copy</w:t>
      </w:r>
      <w:r w:rsidRPr="002E5E26">
        <w:t>.</w:t>
      </w:r>
    </w:p>
    <w:p w:rsidR="002E5E26" w:rsidRPr="002E5E26" w:rsidRDefault="00347209" w:rsidP="00831183">
      <w:pPr>
        <w:pStyle w:val="Body"/>
      </w:pPr>
      <w:ins w:id="377" w:author="AnneMarieW" w:date="2018-04-05T09:01:00Z">
        <w:r w:rsidRPr="002E5E26">
          <w:t>The</w:t>
        </w:r>
        <w:r w:rsidRPr="00831183">
          <w:rPr>
            <w:rStyle w:val="Literal"/>
          </w:rPr>
          <w:t xml:space="preserve"> </w:t>
        </w:r>
      </w:ins>
      <w:r w:rsidR="002E5E26" w:rsidRPr="00831183">
        <w:rPr>
          <w:rStyle w:val="Literal"/>
        </w:rPr>
        <w:t>Copy</w:t>
      </w:r>
      <w:r w:rsidR="002E5E26" w:rsidRPr="00831183">
        <w:t xml:space="preserve"> </w:t>
      </w:r>
      <w:ins w:id="378" w:author="AnneMarieW" w:date="2018-04-05T09:01:00Z">
        <w:r>
          <w:t xml:space="preserve">trait </w:t>
        </w:r>
      </w:ins>
      <w:r w:rsidR="002E5E26" w:rsidRPr="00831183">
        <w:t xml:space="preserve">is rarely required; types </w:t>
      </w:r>
      <w:ins w:id="379" w:author="AnneMarieW" w:date="2018-04-05T09:02:00Z">
        <w:r>
          <w:t xml:space="preserve">that </w:t>
        </w:r>
      </w:ins>
      <w:r w:rsidR="002E5E26" w:rsidRPr="00831183">
        <w:t xml:space="preserve">implement </w:t>
      </w:r>
      <w:r w:rsidR="002E5E26" w:rsidRPr="00831183">
        <w:rPr>
          <w:rStyle w:val="Literal"/>
        </w:rPr>
        <w:t>Copy</w:t>
      </w:r>
      <w:r w:rsidR="002E5E26" w:rsidRPr="00831183">
        <w:t xml:space="preserve"> have optimizations available</w:t>
      </w:r>
      <w:ins w:id="380" w:author="AnneMarieW" w:date="2018-04-05T09:02:00Z">
        <w:r>
          <w:t>,</w:t>
        </w:r>
      </w:ins>
      <w:r w:rsidR="00831183" w:rsidRPr="00831183">
        <w:t xml:space="preserve"> </w:t>
      </w:r>
      <w:r w:rsidR="002E5E26" w:rsidRPr="00831183">
        <w:t>mean</w:t>
      </w:r>
      <w:ins w:id="381" w:author="AnneMarieW" w:date="2018-04-05T09:02:00Z">
        <w:r>
          <w:t>ing</w:t>
        </w:r>
      </w:ins>
      <w:r w:rsidR="002E5E26" w:rsidRPr="00831183">
        <w:t xml:space="preserve"> you don’t have to call </w:t>
      </w:r>
      <w:r w:rsidR="002E5E26" w:rsidRPr="00831183">
        <w:rPr>
          <w:rStyle w:val="Literal"/>
        </w:rPr>
        <w:t>clone</w:t>
      </w:r>
      <w:r w:rsidR="002E5E26" w:rsidRPr="002E5E26">
        <w:t xml:space="preserve">, </w:t>
      </w:r>
      <w:ins w:id="382" w:author="AnneMarieW" w:date="2018-04-05T09:03:00Z">
        <w:r>
          <w:t xml:space="preserve">which </w:t>
        </w:r>
      </w:ins>
      <w:r w:rsidR="002E5E26" w:rsidRPr="002E5E26">
        <w:t>mak</w:t>
      </w:r>
      <w:ins w:id="383" w:author="AnneMarieW" w:date="2018-04-05T09:03:00Z">
        <w:r>
          <w:t>es</w:t>
        </w:r>
      </w:ins>
      <w:del w:id="384" w:author="AnneMarieW" w:date="2018-04-05T09:03:00Z">
        <w:r w:rsidR="002E5E26" w:rsidRPr="002E5E26" w:rsidDel="00347209">
          <w:delText>ing</w:delText>
        </w:r>
      </w:del>
      <w:r w:rsidR="002E5E26" w:rsidRPr="002E5E26">
        <w:t xml:space="preserve"> the code more concise.</w:t>
      </w:r>
    </w:p>
    <w:p w:rsidR="002E5E26" w:rsidRPr="002E5E26" w:rsidRDefault="002E5E26" w:rsidP="00831183">
      <w:pPr>
        <w:pStyle w:val="Body"/>
      </w:pPr>
      <w:r w:rsidRPr="002E5E26">
        <w:t xml:space="preserve">Everything possible with </w:t>
      </w:r>
      <w:r w:rsidRPr="00831183">
        <w:rPr>
          <w:rStyle w:val="Literal"/>
        </w:rPr>
        <w:t>Copy</w:t>
      </w:r>
      <w:r w:rsidRPr="00831183">
        <w:t xml:space="preserve"> </w:t>
      </w:r>
      <w:ins w:id="385" w:author="AnneMarieW" w:date="2018-04-05T09:03:00Z">
        <w:r w:rsidR="00347209">
          <w:t xml:space="preserve">you </w:t>
        </w:r>
      </w:ins>
      <w:r w:rsidRPr="00831183">
        <w:t>can also</w:t>
      </w:r>
      <w:del w:id="386" w:author="AnneMarieW" w:date="2018-04-05T09:03:00Z">
        <w:r w:rsidRPr="00831183" w:rsidDel="00347209">
          <w:delText xml:space="preserve"> be</w:delText>
        </w:r>
      </w:del>
      <w:r w:rsidRPr="00831183">
        <w:t xml:space="preserve"> accomplish</w:t>
      </w:r>
      <w:del w:id="387" w:author="AnneMarieW" w:date="2018-04-05T09:03:00Z">
        <w:r w:rsidRPr="00831183" w:rsidDel="00347209">
          <w:delText>ed</w:delText>
        </w:r>
      </w:del>
      <w:r w:rsidRPr="00831183">
        <w:t xml:space="preserve"> with </w:t>
      </w:r>
      <w:r w:rsidRPr="00831183">
        <w:rPr>
          <w:rStyle w:val="Literal"/>
        </w:rPr>
        <w:t>Clone</w:t>
      </w:r>
      <w:r w:rsidRPr="00831183">
        <w:t>,</w:t>
      </w:r>
      <w:del w:id="388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89" w:author="janelle" w:date="2018-03-28T11:43:00Z">
        <w:r w:rsidR="00E1749B">
          <w:t xml:space="preserve"> </w:t>
        </w:r>
      </w:ins>
      <w:r w:rsidRPr="00831183">
        <w:t>but the</w:t>
      </w:r>
      <w:r w:rsidR="00831183" w:rsidRPr="00831183">
        <w:t xml:space="preserve"> </w:t>
      </w:r>
      <w:r w:rsidRPr="00831183">
        <w:t xml:space="preserve">code might be slower or have to use </w:t>
      </w:r>
      <w:r w:rsidRPr="00831183">
        <w:rPr>
          <w:rStyle w:val="Literal"/>
        </w:rPr>
        <w:t>clone</w:t>
      </w:r>
      <w:r w:rsidRPr="002E5E26">
        <w:t xml:space="preserve"> in places.</w:t>
      </w:r>
    </w:p>
    <w:p w:rsidR="002E5E26" w:rsidRPr="002E5E26" w:rsidRDefault="002E5E26" w:rsidP="00831183">
      <w:pPr>
        <w:pStyle w:val="HeadA"/>
      </w:pPr>
      <w:bookmarkStart w:id="390" w:name="`hash`-for-mapping-a-value-to-a-value-of"/>
      <w:bookmarkEnd w:id="390"/>
      <w:r w:rsidRPr="00831183">
        <w:t>Hash</w:t>
      </w:r>
      <w:r w:rsidRPr="002E5E26">
        <w:t xml:space="preserve"> for Mapping a Value to a Value of Fixed Size</w:t>
      </w:r>
    </w:p>
    <w:p w:rsidR="002E5E26" w:rsidRPr="002E5E26" w:rsidRDefault="002E5E26" w:rsidP="00831183">
      <w:pPr>
        <w:pStyle w:val="BodyFirst"/>
      </w:pPr>
      <w:r w:rsidRPr="00831183">
        <w:t xml:space="preserve">The </w:t>
      </w:r>
      <w:r w:rsidRPr="00831183">
        <w:rPr>
          <w:rStyle w:val="Literal"/>
        </w:rPr>
        <w:t>Hash</w:t>
      </w:r>
      <w:r w:rsidRPr="00831183">
        <w:t xml:space="preserve"> trait allows you to take an instance of a type of arbitrary size and</w:t>
      </w:r>
      <w:r w:rsidR="00831183" w:rsidRPr="00831183">
        <w:t xml:space="preserve"> </w:t>
      </w:r>
      <w:r w:rsidRPr="00831183">
        <w:t>map that instance to a value of fixed</w:t>
      </w:r>
      <w:del w:id="391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92" w:author="janelle" w:date="2018-03-28T11:43:00Z">
        <w:r w:rsidR="00E1749B">
          <w:t xml:space="preserve"> </w:t>
        </w:r>
      </w:ins>
      <w:r w:rsidRPr="00831183">
        <w:t>size, using a hash function. Deriving</w:t>
      </w:r>
      <w:r w:rsidR="00831183" w:rsidRPr="00831183">
        <w:t xml:space="preserve"> </w:t>
      </w:r>
      <w:r w:rsidRPr="00831183">
        <w:rPr>
          <w:rStyle w:val="Literal"/>
        </w:rPr>
        <w:t>Hash</w:t>
      </w:r>
      <w:r w:rsidRPr="00831183">
        <w:t xml:space="preserve"> implements the </w:t>
      </w:r>
      <w:r w:rsidRPr="00831183">
        <w:rPr>
          <w:rStyle w:val="Literal"/>
        </w:rPr>
        <w:t>hash</w:t>
      </w:r>
      <w:r w:rsidRPr="00831183">
        <w:t xml:space="preserve"> method. The derived implementation of the </w:t>
      </w:r>
      <w:r w:rsidRPr="00831183">
        <w:rPr>
          <w:rStyle w:val="Literal"/>
        </w:rPr>
        <w:t>hash</w:t>
      </w:r>
      <w:r w:rsidR="00831183" w:rsidRPr="00831183">
        <w:t xml:space="preserve"> </w:t>
      </w:r>
      <w:r w:rsidRPr="00831183">
        <w:t>method combines the</w:t>
      </w:r>
      <w:del w:id="393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94" w:author="janelle" w:date="2018-03-28T11:43:00Z">
        <w:r w:rsidR="00E1749B">
          <w:t xml:space="preserve"> </w:t>
        </w:r>
      </w:ins>
      <w:r w:rsidRPr="00831183">
        <w:t xml:space="preserve">result of calling </w:t>
      </w:r>
      <w:r w:rsidRPr="00831183">
        <w:rPr>
          <w:rStyle w:val="Literal"/>
        </w:rPr>
        <w:t>hash</w:t>
      </w:r>
      <w:r w:rsidRPr="00831183">
        <w:t xml:space="preserve"> on each of the parts of the type,</w:t>
      </w:r>
      <w:r w:rsidR="00831183" w:rsidRPr="00831183">
        <w:t xml:space="preserve"> </w:t>
      </w:r>
      <w:r w:rsidRPr="00831183">
        <w:t>meaning all fields</w:t>
      </w:r>
      <w:del w:id="395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396" w:author="janelle" w:date="2018-03-28T11:43:00Z">
        <w:r w:rsidR="00E1749B">
          <w:t xml:space="preserve"> </w:t>
        </w:r>
      </w:ins>
      <w:r w:rsidRPr="00831183">
        <w:t xml:space="preserve">or values must also implement </w:t>
      </w:r>
      <w:r w:rsidRPr="00831183">
        <w:rPr>
          <w:rStyle w:val="Literal"/>
        </w:rPr>
        <w:t>Hash</w:t>
      </w:r>
      <w:r w:rsidRPr="00831183">
        <w:t xml:space="preserve"> to derive </w:t>
      </w:r>
      <w:r w:rsidRPr="00831183">
        <w:rPr>
          <w:rStyle w:val="Literal"/>
        </w:rPr>
        <w:t>Hash</w:t>
      </w:r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t xml:space="preserve">An example of when </w:t>
      </w:r>
      <w:r w:rsidRPr="00831183">
        <w:rPr>
          <w:rStyle w:val="Literal"/>
        </w:rPr>
        <w:t>Hash</w:t>
      </w:r>
      <w:r w:rsidRPr="00831183">
        <w:t xml:space="preserve"> is required is in storing keys in a </w:t>
      </w:r>
      <w:proofErr w:type="spellStart"/>
      <w:r w:rsidRPr="00831183">
        <w:rPr>
          <w:rStyle w:val="Literal"/>
        </w:rPr>
        <w:t>HashMap</w:t>
      </w:r>
      <w:proofErr w:type="spellEnd"/>
      <w:del w:id="397" w:author="AnneMarieW" w:date="2018-04-05T09:04:00Z">
        <w:r w:rsidRPr="002E5E26" w:rsidDel="00F224F6">
          <w:delText>, in</w:delText>
        </w:r>
        <w:r w:rsidR="00831183" w:rsidDel="00F224F6">
          <w:delText xml:space="preserve"> </w:delText>
        </w:r>
        <w:r w:rsidRPr="002E5E26" w:rsidDel="00F224F6">
          <w:delText>order</w:delText>
        </w:r>
      </w:del>
      <w:r w:rsidRPr="002E5E26">
        <w:t xml:space="preserve"> to store data efficiently.</w:t>
      </w:r>
    </w:p>
    <w:p w:rsidR="002E5E26" w:rsidRPr="002E5E26" w:rsidRDefault="002E5E26" w:rsidP="00831183">
      <w:pPr>
        <w:pStyle w:val="HeadA"/>
      </w:pPr>
      <w:bookmarkStart w:id="398" w:name="`default`-for-default-values"/>
      <w:bookmarkEnd w:id="398"/>
      <w:r w:rsidRPr="00831183">
        <w:t>Default</w:t>
      </w:r>
      <w:r w:rsidRPr="002E5E26">
        <w:t xml:space="preserve"> for Default Values</w:t>
      </w:r>
    </w:p>
    <w:p w:rsidR="002E5E26" w:rsidRPr="002E5E26" w:rsidRDefault="002E5E26" w:rsidP="00831183">
      <w:pPr>
        <w:pStyle w:val="BodyFirst"/>
      </w:pPr>
      <w:r w:rsidRPr="00831183">
        <w:t xml:space="preserve">The </w:t>
      </w:r>
      <w:r w:rsidRPr="00831183">
        <w:rPr>
          <w:rStyle w:val="Literal"/>
        </w:rPr>
        <w:t>Default</w:t>
      </w:r>
      <w:r w:rsidRPr="00831183">
        <w:t xml:space="preserve"> trait allows you to create a default value for a</w:t>
      </w:r>
      <w:del w:id="399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00" w:author="janelle" w:date="2018-03-28T11:43:00Z">
        <w:r w:rsidR="00E1749B">
          <w:t xml:space="preserve"> </w:t>
        </w:r>
      </w:ins>
      <w:r w:rsidRPr="00831183">
        <w:t>type. Deriving</w:t>
      </w:r>
      <w:r w:rsidR="00831183" w:rsidRPr="00831183">
        <w:t xml:space="preserve"> </w:t>
      </w:r>
      <w:r w:rsidRPr="00831183">
        <w:rPr>
          <w:rStyle w:val="Literal"/>
        </w:rPr>
        <w:t>Default</w:t>
      </w:r>
      <w:r w:rsidRPr="00831183">
        <w:t xml:space="preserve"> implements the </w:t>
      </w:r>
      <w:r w:rsidRPr="00831183">
        <w:rPr>
          <w:rStyle w:val="Literal"/>
        </w:rPr>
        <w:t>default</w:t>
      </w:r>
      <w:r w:rsidRPr="00831183">
        <w:t xml:space="preserve"> method.</w:t>
      </w:r>
      <w:del w:id="401" w:author="janelle" w:date="2018-03-28T11:43:00Z">
        <w:r w:rsidRPr="00831183" w:rsidDel="00E1749B">
          <w:delText xml:space="preserve"> </w:delText>
        </w:r>
        <w:r w:rsidR="00831183" w:rsidRPr="00831183" w:rsidDel="00E1749B">
          <w:delText xml:space="preserve"> </w:delText>
        </w:r>
      </w:del>
      <w:ins w:id="402" w:author="janelle" w:date="2018-03-28T11:43:00Z">
        <w:r w:rsidR="00E1749B">
          <w:t xml:space="preserve"> </w:t>
        </w:r>
      </w:ins>
      <w:r w:rsidRPr="00831183">
        <w:t>The derived implementation of the</w:t>
      </w:r>
      <w:r w:rsidR="00831183" w:rsidRPr="00831183">
        <w:t xml:space="preserve"> </w:t>
      </w:r>
      <w:r w:rsidRPr="00831183">
        <w:rPr>
          <w:rStyle w:val="Literal"/>
        </w:rPr>
        <w:t>default</w:t>
      </w:r>
      <w:r w:rsidRPr="00831183">
        <w:t xml:space="preserve"> method calls the </w:t>
      </w:r>
      <w:r w:rsidRPr="00831183">
        <w:rPr>
          <w:rStyle w:val="Literal"/>
        </w:rPr>
        <w:t>default</w:t>
      </w:r>
      <w:r w:rsidRPr="00831183">
        <w:t xml:space="preserve"> </w:t>
      </w:r>
      <w:r w:rsidRPr="00831183">
        <w:lastRenderedPageBreak/>
        <w:t>method on</w:t>
      </w:r>
      <w:del w:id="403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04" w:author="janelle" w:date="2018-03-28T11:43:00Z">
        <w:r w:rsidR="00E1749B">
          <w:t xml:space="preserve"> </w:t>
        </w:r>
      </w:ins>
      <w:r w:rsidRPr="00831183">
        <w:t>each part of the type, meaning</w:t>
      </w:r>
      <w:r w:rsidR="00831183" w:rsidRPr="00831183">
        <w:t xml:space="preserve"> </w:t>
      </w:r>
      <w:r w:rsidRPr="00831183">
        <w:t>all fields or values in the type must</w:t>
      </w:r>
      <w:del w:id="405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06" w:author="janelle" w:date="2018-03-28T11:43:00Z">
        <w:r w:rsidR="00E1749B">
          <w:t xml:space="preserve"> </w:t>
        </w:r>
      </w:ins>
      <w:r w:rsidRPr="00831183">
        <w:t xml:space="preserve">also implement </w:t>
      </w:r>
      <w:r w:rsidRPr="00831183">
        <w:rPr>
          <w:rStyle w:val="Literal"/>
        </w:rPr>
        <w:t>Default</w:t>
      </w:r>
      <w:r w:rsidRPr="00831183">
        <w:t xml:space="preserve"> to derive</w:t>
      </w:r>
      <w:r w:rsidR="00831183" w:rsidRPr="00831183">
        <w:t xml:space="preserve"> </w:t>
      </w:r>
      <w:r w:rsidRPr="00831183">
        <w:rPr>
          <w:rStyle w:val="Literal"/>
        </w:rPr>
        <w:t>Default.</w:t>
      </w:r>
    </w:p>
    <w:p w:rsidR="002E5E26" w:rsidRDefault="00B93832" w:rsidP="00831183">
      <w:pPr>
        <w:pStyle w:val="Body"/>
        <w:rPr>
          <w:ins w:id="407" w:author="janelle" w:date="2018-03-28T11:39:00Z"/>
        </w:rPr>
      </w:pPr>
      <w:commentRangeStart w:id="408"/>
      <w:ins w:id="409" w:author="AnneMarieW" w:date="2018-04-05T09:05:00Z">
        <w:r w:rsidRPr="00831183">
          <w:t>The</w:t>
        </w:r>
        <w:r w:rsidRPr="00831183">
          <w:rPr>
            <w:rStyle w:val="Literal"/>
          </w:rPr>
          <w:t xml:space="preserve"> </w:t>
        </w:r>
      </w:ins>
      <w:r w:rsidR="002E5E26" w:rsidRPr="00831183">
        <w:rPr>
          <w:rStyle w:val="Literal"/>
        </w:rPr>
        <w:t>Default::default</w:t>
      </w:r>
      <w:r w:rsidR="002E5E26" w:rsidRPr="00831183">
        <w:t xml:space="preserve"> </w:t>
      </w:r>
      <w:ins w:id="410" w:author="AnneMarieW" w:date="2018-04-05T09:05:00Z">
        <w:r>
          <w:t>syntax</w:t>
        </w:r>
        <w:commentRangeEnd w:id="408"/>
        <w:r>
          <w:rPr>
            <w:rStyle w:val="CommentReference"/>
          </w:rPr>
          <w:commentReference w:id="408"/>
        </w:r>
        <w:r>
          <w:t xml:space="preserve"> </w:t>
        </w:r>
      </w:ins>
      <w:r w:rsidR="002E5E26" w:rsidRPr="00831183">
        <w:t xml:space="preserve">is commonly used in combination with the </w:t>
      </w:r>
      <w:proofErr w:type="spellStart"/>
      <w:r w:rsidR="002E5E26" w:rsidRPr="00831183">
        <w:t>struct</w:t>
      </w:r>
      <w:proofErr w:type="spellEnd"/>
      <w:r w:rsidR="002E5E26" w:rsidRPr="00831183">
        <w:t xml:space="preserve"> update</w:t>
      </w:r>
      <w:r w:rsidR="00831183" w:rsidRPr="00831183">
        <w:t xml:space="preserve"> </w:t>
      </w:r>
      <w:r w:rsidR="002E5E26" w:rsidRPr="00831183">
        <w:t xml:space="preserve">syntax discussed in </w:t>
      </w:r>
      <w:del w:id="411" w:author="janelle" w:date="2018-03-28T11:39:00Z">
        <w:r w:rsidR="002E5E26" w:rsidRPr="00831183" w:rsidDel="009B7080">
          <w:delText xml:space="preserve">the </w:delText>
        </w:r>
      </w:del>
      <w:r w:rsidR="002E5E26" w:rsidRPr="00831183">
        <w:t>“</w:t>
      </w:r>
      <w:r w:rsidR="00A11DE4" w:rsidRPr="00A11DE4">
        <w:rPr>
          <w:highlight w:val="yellow"/>
          <w:rPrChange w:id="412" w:author="AnneMarieW" w:date="2018-04-05T09:05:00Z">
            <w:rPr>
              <w:rFonts w:ascii="Courier New" w:hAnsi="Courier New"/>
              <w:color w:val="0000FF"/>
              <w:sz w:val="20"/>
            </w:rPr>
          </w:rPrChange>
        </w:rPr>
        <w:t xml:space="preserve">Creating Instances </w:t>
      </w:r>
      <w:ins w:id="413" w:author="AnneMarieW" w:date="2018-04-05T09:06:00Z">
        <w:r>
          <w:rPr>
            <w:highlight w:val="yellow"/>
          </w:rPr>
          <w:t>f</w:t>
        </w:r>
      </w:ins>
      <w:del w:id="414" w:author="AnneMarieW" w:date="2018-04-05T09:06:00Z">
        <w:r w:rsidR="00A11DE4" w:rsidRPr="00A11DE4">
          <w:rPr>
            <w:highlight w:val="yellow"/>
            <w:rPrChange w:id="415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delText>F</w:delText>
        </w:r>
      </w:del>
      <w:r w:rsidR="00A11DE4" w:rsidRPr="00A11DE4">
        <w:rPr>
          <w:highlight w:val="yellow"/>
          <w:rPrChange w:id="416" w:author="AnneMarieW" w:date="2018-04-05T09:05:00Z">
            <w:rPr>
              <w:rFonts w:ascii="Courier New" w:hAnsi="Courier New"/>
              <w:color w:val="0000FF"/>
              <w:sz w:val="20"/>
            </w:rPr>
          </w:rPrChange>
        </w:rPr>
        <w:t xml:space="preserve">rom Other Instances </w:t>
      </w:r>
      <w:ins w:id="417" w:author="AnneMarieW" w:date="2018-04-05T09:06:00Z">
        <w:r>
          <w:rPr>
            <w:highlight w:val="yellow"/>
          </w:rPr>
          <w:t>w</w:t>
        </w:r>
      </w:ins>
      <w:del w:id="418" w:author="AnneMarieW" w:date="2018-04-05T09:06:00Z">
        <w:r w:rsidR="00A11DE4" w:rsidRPr="00A11DE4">
          <w:rPr>
            <w:highlight w:val="yellow"/>
            <w:rPrChange w:id="419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delText>W</w:delText>
        </w:r>
      </w:del>
      <w:r w:rsidR="00A11DE4" w:rsidRPr="00A11DE4">
        <w:rPr>
          <w:highlight w:val="yellow"/>
          <w:rPrChange w:id="420" w:author="AnneMarieW" w:date="2018-04-05T09:05:00Z">
            <w:rPr>
              <w:rFonts w:ascii="Courier New" w:hAnsi="Courier New"/>
              <w:color w:val="0000FF"/>
              <w:sz w:val="20"/>
            </w:rPr>
          </w:rPrChange>
        </w:rPr>
        <w:t xml:space="preserve">ith </w:t>
      </w:r>
      <w:proofErr w:type="spellStart"/>
      <w:r w:rsidR="00A11DE4" w:rsidRPr="00A11DE4">
        <w:rPr>
          <w:highlight w:val="yellow"/>
          <w:rPrChange w:id="421" w:author="AnneMarieW" w:date="2018-04-05T09:05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proofErr w:type="spellEnd"/>
      <w:r w:rsidR="00A11DE4" w:rsidRPr="00A11DE4">
        <w:rPr>
          <w:highlight w:val="yellow"/>
          <w:rPrChange w:id="422" w:author="AnneMarieW" w:date="2018-04-05T09:05:00Z">
            <w:rPr>
              <w:rFonts w:ascii="Courier New" w:hAnsi="Courier New"/>
              <w:color w:val="0000FF"/>
              <w:sz w:val="20"/>
            </w:rPr>
          </w:rPrChange>
        </w:rPr>
        <w:t xml:space="preserve"> Update Syntax” </w:t>
      </w:r>
      <w:del w:id="423" w:author="janelle" w:date="2018-03-28T11:39:00Z">
        <w:r w:rsidR="00A11DE4" w:rsidRPr="00A11DE4">
          <w:rPr>
            <w:highlight w:val="yellow"/>
            <w:rPrChange w:id="424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delText>section</w:delText>
        </w:r>
      </w:del>
      <w:ins w:id="425" w:author="janelle" w:date="2018-03-28T11:39:00Z">
        <w:r w:rsidR="00A11DE4" w:rsidRPr="00A11DE4">
          <w:rPr>
            <w:highlight w:val="yellow"/>
            <w:rPrChange w:id="426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t>on page XX</w:t>
        </w:r>
      </w:ins>
      <w:del w:id="427" w:author="janelle" w:date="2018-04-05T19:00:00Z">
        <w:r w:rsidR="00A11DE4" w:rsidRPr="00A11DE4" w:rsidDel="00611D49">
          <w:rPr>
            <w:highlight w:val="yellow"/>
            <w:rPrChange w:id="428" w:author="AnneMarieW" w:date="2018-04-05T09:05:00Z">
              <w:rPr>
                <w:rFonts w:ascii="Courier New" w:hAnsi="Courier New"/>
                <w:color w:val="0000FF"/>
                <w:sz w:val="20"/>
              </w:rPr>
            </w:rPrChange>
          </w:rPr>
          <w:delText xml:space="preserve"> in Chapter 5</w:delText>
        </w:r>
      </w:del>
      <w:r w:rsidR="002E5E26" w:rsidRPr="00831183">
        <w:t xml:space="preserve">. You can customize a few fields of a </w:t>
      </w:r>
      <w:proofErr w:type="spellStart"/>
      <w:r w:rsidR="002E5E26" w:rsidRPr="00831183">
        <w:t>struct</w:t>
      </w:r>
      <w:proofErr w:type="spellEnd"/>
      <w:r w:rsidR="00831183" w:rsidRPr="00831183">
        <w:t xml:space="preserve"> </w:t>
      </w:r>
      <w:r w:rsidR="002E5E26" w:rsidRPr="00831183">
        <w:t xml:space="preserve">and then set and use a default value for the rest of the fields by </w:t>
      </w:r>
      <w:proofErr w:type="gramStart"/>
      <w:r w:rsidR="002E5E26" w:rsidRPr="00831183">
        <w:t>using</w:t>
      </w:r>
      <w:r w:rsidR="00831183" w:rsidRPr="00831183">
        <w:t xml:space="preserve"> </w:t>
      </w:r>
      <w:r w:rsidR="002E5E26" w:rsidRPr="00831183">
        <w:rPr>
          <w:rStyle w:val="Literal"/>
        </w:rPr>
        <w:t>..</w:t>
      </w:r>
      <w:proofErr w:type="gramEnd"/>
      <w:r w:rsidR="002E5E26" w:rsidRPr="00831183">
        <w:rPr>
          <w:rStyle w:val="Literal"/>
        </w:rPr>
        <w:t>Default::</w:t>
      </w:r>
      <w:proofErr w:type="gramStart"/>
      <w:r w:rsidR="002E5E26" w:rsidRPr="00831183">
        <w:rPr>
          <w:rStyle w:val="Literal"/>
        </w:rPr>
        <w:t>default(</w:t>
      </w:r>
      <w:proofErr w:type="gramEnd"/>
      <w:r w:rsidR="002E5E26" w:rsidRPr="00831183">
        <w:rPr>
          <w:rStyle w:val="Literal"/>
        </w:rPr>
        <w:t>)</w:t>
      </w:r>
      <w:r w:rsidR="002E5E26" w:rsidRPr="002E5E26">
        <w:t>.</w:t>
      </w:r>
    </w:p>
    <w:p w:rsidR="00000000" w:rsidRDefault="009B7080">
      <w:pPr>
        <w:pStyle w:val="ProductionDirective"/>
        <w:pPrChange w:id="429" w:author="janelle" w:date="2018-03-28T11:40:00Z">
          <w:pPr>
            <w:pStyle w:val="Body"/>
          </w:pPr>
        </w:pPrChange>
      </w:pPr>
      <w:ins w:id="430" w:author="janelle" w:date="2018-03-28T11:39:00Z">
        <w:r>
          <w:t xml:space="preserve">prod: confirm/link </w:t>
        </w:r>
        <w:proofErr w:type="spellStart"/>
        <w:r>
          <w:t>xref</w:t>
        </w:r>
        <w:proofErr w:type="spellEnd"/>
        <w:r>
          <w:t xml:space="preserve"> (ch5)</w:t>
        </w:r>
      </w:ins>
    </w:p>
    <w:p w:rsidR="002E5E26" w:rsidRPr="002E5E26" w:rsidRDefault="00B93832" w:rsidP="00831183">
      <w:pPr>
        <w:pStyle w:val="Body"/>
      </w:pPr>
      <w:ins w:id="431" w:author="AnneMarieW" w:date="2018-04-05T09:06:00Z">
        <w:r w:rsidRPr="00831183">
          <w:t>The</w:t>
        </w:r>
        <w:r w:rsidRPr="00831183">
          <w:rPr>
            <w:rStyle w:val="Literal"/>
          </w:rPr>
          <w:t xml:space="preserve"> </w:t>
        </w:r>
      </w:ins>
      <w:r w:rsidR="002E5E26" w:rsidRPr="00831183">
        <w:rPr>
          <w:rStyle w:val="Literal"/>
        </w:rPr>
        <w:t>Default</w:t>
      </w:r>
      <w:r w:rsidR="002E5E26" w:rsidRPr="00831183">
        <w:t xml:space="preserve"> </w:t>
      </w:r>
      <w:ins w:id="432" w:author="AnneMarieW" w:date="2018-04-05T09:06:00Z">
        <w:r>
          <w:t xml:space="preserve">trait </w:t>
        </w:r>
      </w:ins>
      <w:r w:rsidR="002E5E26" w:rsidRPr="00831183">
        <w:t xml:space="preserve">is required when, for example, you use the </w:t>
      </w:r>
      <w:proofErr w:type="spellStart"/>
      <w:r w:rsidR="002E5E26" w:rsidRPr="00831183">
        <w:rPr>
          <w:rStyle w:val="Literal"/>
        </w:rPr>
        <w:t>unwrap_or_default</w:t>
      </w:r>
      <w:proofErr w:type="spellEnd"/>
      <w:r w:rsidR="002E5E26" w:rsidRPr="00831183">
        <w:t xml:space="preserve"> method</w:t>
      </w:r>
      <w:r w:rsidR="00831183" w:rsidRPr="00831183">
        <w:t xml:space="preserve"> </w:t>
      </w:r>
      <w:r w:rsidR="002E5E26" w:rsidRPr="00831183">
        <w:t>on</w:t>
      </w:r>
      <w:del w:id="433" w:author="janelle" w:date="2018-03-28T11:43:00Z">
        <w:r w:rsidR="00831183" w:rsidRPr="00831183" w:rsidDel="00E1749B">
          <w:delText xml:space="preserve"> </w:delText>
        </w:r>
        <w:r w:rsidR="002E5E26" w:rsidRPr="00831183" w:rsidDel="00E1749B">
          <w:delText xml:space="preserve"> </w:delText>
        </w:r>
      </w:del>
      <w:ins w:id="434" w:author="janelle" w:date="2018-03-28T11:43:00Z">
        <w:r w:rsidR="00E1749B">
          <w:t xml:space="preserve"> </w:t>
        </w:r>
      </w:ins>
      <w:r w:rsidR="002E5E26" w:rsidRPr="00831183">
        <w:rPr>
          <w:rStyle w:val="Literal"/>
        </w:rPr>
        <w:t>Option&lt;T&gt;</w:t>
      </w:r>
      <w:r w:rsidR="002E5E26" w:rsidRPr="00831183">
        <w:t xml:space="preserve"> instances. If the </w:t>
      </w:r>
      <w:r w:rsidR="002E5E26" w:rsidRPr="00831183">
        <w:rPr>
          <w:rStyle w:val="Literal"/>
        </w:rPr>
        <w:t>Option&lt;T&gt;</w:t>
      </w:r>
      <w:r w:rsidR="002E5E26" w:rsidRPr="00831183">
        <w:t xml:space="preserve"> is </w:t>
      </w:r>
      <w:proofErr w:type="gramStart"/>
      <w:r w:rsidR="002E5E26" w:rsidRPr="00831183">
        <w:rPr>
          <w:rStyle w:val="Literal"/>
        </w:rPr>
        <w:t>None</w:t>
      </w:r>
      <w:proofErr w:type="gramEnd"/>
      <w:r w:rsidR="002E5E26" w:rsidRPr="00831183">
        <w:t xml:space="preserve">, the </w:t>
      </w:r>
      <w:proofErr w:type="spellStart"/>
      <w:r w:rsidR="002E5E26" w:rsidRPr="00831183">
        <w:rPr>
          <w:rStyle w:val="Literal"/>
        </w:rPr>
        <w:t>unwrap_or_default</w:t>
      </w:r>
      <w:proofErr w:type="spellEnd"/>
      <w:r w:rsidR="00831183" w:rsidRPr="00831183">
        <w:t xml:space="preserve"> </w:t>
      </w:r>
      <w:r w:rsidR="002E5E26" w:rsidRPr="00831183">
        <w:t xml:space="preserve">method will return the result of </w:t>
      </w:r>
      <w:r w:rsidR="002E5E26" w:rsidRPr="00831183">
        <w:rPr>
          <w:rStyle w:val="Literal"/>
        </w:rPr>
        <w:t>Default::default</w:t>
      </w:r>
      <w:r w:rsidR="002E5E26" w:rsidRPr="00831183">
        <w:t xml:space="preserve"> for the type </w:t>
      </w:r>
      <w:r w:rsidR="002E5E26" w:rsidRPr="00831183">
        <w:rPr>
          <w:rStyle w:val="Literal"/>
        </w:rPr>
        <w:t>T</w:t>
      </w:r>
      <w:r w:rsidR="002E5E26" w:rsidRPr="00831183">
        <w:t xml:space="preserve"> stored in</w:t>
      </w:r>
      <w:r w:rsidR="00831183" w:rsidRPr="00831183">
        <w:t xml:space="preserve"> </w:t>
      </w:r>
      <w:r w:rsidR="002E5E26" w:rsidRPr="00831183">
        <w:t xml:space="preserve">the </w:t>
      </w:r>
      <w:r w:rsidR="002E5E26" w:rsidRPr="00831183">
        <w:rPr>
          <w:rStyle w:val="Literal"/>
        </w:rPr>
        <w:t>Option&lt;T&gt;</w:t>
      </w:r>
      <w:r w:rsidR="002E5E26" w:rsidRPr="002E5E26">
        <w:t>.</w:t>
      </w:r>
    </w:p>
    <w:p w:rsidR="00000000" w:rsidRDefault="002E5E26">
      <w:pPr>
        <w:pStyle w:val="ChapterStart"/>
        <w:rPr>
          <w:ins w:id="435" w:author="janelle" w:date="2018-03-28T11:41:00Z"/>
        </w:rPr>
        <w:pPrChange w:id="436" w:author="janelle" w:date="2018-03-28T11:41:00Z">
          <w:pPr>
            <w:pStyle w:val="ChapterTitle"/>
          </w:pPr>
        </w:pPrChange>
      </w:pPr>
      <w:bookmarkStart w:id="437" w:name="appendix-d:-macros"/>
      <w:bookmarkStart w:id="438" w:name="making-custom-traits-derivable"/>
      <w:bookmarkEnd w:id="437"/>
      <w:bookmarkEnd w:id="438"/>
      <w:del w:id="439" w:author="janelle" w:date="2018-03-28T11:41:00Z">
        <w:r w:rsidRPr="002E5E26" w:rsidDel="009B7080">
          <w:delText xml:space="preserve">Appendix </w:delText>
        </w:r>
      </w:del>
      <w:r w:rsidRPr="002E5E26">
        <w:t>D</w:t>
      </w:r>
      <w:del w:id="440" w:author="janelle" w:date="2018-03-28T11:41:00Z">
        <w:r w:rsidRPr="002E5E26" w:rsidDel="009B7080">
          <w:delText xml:space="preserve">: </w:delText>
        </w:r>
      </w:del>
    </w:p>
    <w:p w:rsidR="002E5E26" w:rsidRPr="002E5E26" w:rsidRDefault="002E5E26" w:rsidP="00831183">
      <w:pPr>
        <w:pStyle w:val="ChapterTitle"/>
      </w:pPr>
      <w:r w:rsidRPr="002E5E26">
        <w:t>Macros</w:t>
      </w:r>
    </w:p>
    <w:p w:rsidR="002E5E26" w:rsidRPr="002E5E26" w:rsidRDefault="002E5E26" w:rsidP="00831183">
      <w:pPr>
        <w:pStyle w:val="BodyFirst"/>
      </w:pPr>
      <w:r w:rsidRPr="00831183">
        <w:t xml:space="preserve">We’ve used macros like </w:t>
      </w:r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</w:t>
      </w:r>
      <w:r w:rsidRPr="002E5E26">
        <w:t xml:space="preserve"> </w:t>
      </w:r>
      <w:proofErr w:type="gramStart"/>
      <w:r w:rsidRPr="002E5E26">
        <w:t>throughout</w:t>
      </w:r>
      <w:proofErr w:type="gramEnd"/>
      <w:r w:rsidRPr="002E5E26">
        <w:t xml:space="preserve"> this book</w:t>
      </w:r>
      <w:del w:id="441" w:author="AnneMarieW" w:date="2018-04-05T09:07:00Z">
        <w:r w:rsidRPr="002E5E26" w:rsidDel="00194A18">
          <w:delText>,</w:delText>
        </w:r>
      </w:del>
      <w:r w:rsidRPr="002E5E26">
        <w:t xml:space="preserve"> but haven’t fully</w:t>
      </w:r>
      <w:r w:rsidR="00831183">
        <w:t xml:space="preserve"> </w:t>
      </w:r>
      <w:r w:rsidRPr="002E5E26">
        <w:t xml:space="preserve">explored what a macro is and how it works. This appendix </w:t>
      </w:r>
      <w:del w:id="442" w:author="AnneMarieW" w:date="2018-04-05T09:07:00Z">
        <w:r w:rsidRPr="002E5E26" w:rsidDel="00194A18">
          <w:delText>will</w:delText>
        </w:r>
      </w:del>
      <w:del w:id="443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44" w:author="janelle" w:date="2018-03-28T11:43:00Z">
        <w:del w:id="445" w:author="AnneMarieW" w:date="2018-04-05T09:07:00Z">
          <w:r w:rsidR="00E1749B" w:rsidDel="00194A18">
            <w:delText xml:space="preserve"> </w:delText>
          </w:r>
        </w:del>
      </w:ins>
      <w:r w:rsidRPr="002E5E26">
        <w:t>explain</w:t>
      </w:r>
      <w:ins w:id="446" w:author="AnneMarieW" w:date="2018-04-05T09:07:00Z">
        <w:r w:rsidR="00194A18">
          <w:t>s macros as follows</w:t>
        </w:r>
      </w:ins>
      <w:r w:rsidRPr="002E5E26">
        <w:t>:</w:t>
      </w:r>
    </w:p>
    <w:p w:rsidR="002E5E26" w:rsidRPr="002E5E26" w:rsidRDefault="002E5E26" w:rsidP="00F553F5">
      <w:pPr>
        <w:pStyle w:val="BulletA"/>
      </w:pPr>
      <w:r w:rsidRPr="002E5E26">
        <w:t>What macros are and how they differ from functions</w:t>
      </w:r>
    </w:p>
    <w:p w:rsidR="002E5E26" w:rsidRPr="002E5E26" w:rsidRDefault="002E5E26" w:rsidP="00F553F5">
      <w:pPr>
        <w:pStyle w:val="BulletB"/>
      </w:pPr>
      <w:r w:rsidRPr="002E5E26">
        <w:t xml:space="preserve">How to define a declarative macro to do </w:t>
      </w:r>
      <w:proofErr w:type="spellStart"/>
      <w:r w:rsidRPr="002E5E26">
        <w:t>metaprogramming</w:t>
      </w:r>
      <w:proofErr w:type="spellEnd"/>
    </w:p>
    <w:p w:rsidR="002E5E26" w:rsidRPr="002E5E26" w:rsidRDefault="002E5E26" w:rsidP="00F553F5">
      <w:pPr>
        <w:pStyle w:val="BulletC"/>
      </w:pPr>
      <w:r w:rsidRPr="00831183">
        <w:t xml:space="preserve">How to define a procedural macro to create custom </w:t>
      </w:r>
      <w:r w:rsidRPr="00831183">
        <w:rPr>
          <w:rStyle w:val="Literal"/>
        </w:rPr>
        <w:t>derive</w:t>
      </w:r>
      <w:r w:rsidRPr="002E5E26">
        <w:t xml:space="preserve"> traits</w:t>
      </w:r>
    </w:p>
    <w:p w:rsidR="00000000" w:rsidRDefault="002E5E26">
      <w:pPr>
        <w:pStyle w:val="Body"/>
        <w:pPrChange w:id="447" w:author="AnneMarieW" w:date="2018-04-05T13:22:00Z">
          <w:pPr>
            <w:pStyle w:val="BodyFirst"/>
          </w:pPr>
        </w:pPrChange>
      </w:pPr>
      <w:r w:rsidRPr="002E5E26">
        <w:t>We’re covering the details of macros in an appendix because they’re still</w:t>
      </w:r>
      <w:r w:rsidR="00831183">
        <w:t xml:space="preserve"> </w:t>
      </w:r>
      <w:r w:rsidRPr="002E5E26">
        <w:t>evolving in Rust. Macros</w:t>
      </w:r>
      <w:del w:id="448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49" w:author="janelle" w:date="2018-03-28T11:43:00Z">
        <w:r w:rsidR="00E1749B">
          <w:t xml:space="preserve"> </w:t>
        </w:r>
      </w:ins>
      <w:r w:rsidRPr="002E5E26">
        <w:t>have changed and, in the near future, will change at a</w:t>
      </w:r>
      <w:r w:rsidR="00831183">
        <w:t xml:space="preserve"> </w:t>
      </w:r>
      <w:r w:rsidRPr="002E5E26">
        <w:t>quicker rate than the rest of the language and standard library</w:t>
      </w:r>
      <w:del w:id="450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51" w:author="janelle" w:date="2018-03-28T11:43:00Z">
        <w:r w:rsidR="00E1749B">
          <w:t xml:space="preserve"> </w:t>
        </w:r>
      </w:ins>
      <w:r w:rsidRPr="002E5E26">
        <w:t>since Rust 1.0,</w:t>
      </w:r>
      <w:r w:rsidR="00831183">
        <w:t xml:space="preserve"> </w:t>
      </w:r>
      <w:r w:rsidRPr="002E5E26">
        <w:t>so this section is more likely to date than the rest</w:t>
      </w:r>
      <w:del w:id="452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53" w:author="janelle" w:date="2018-03-28T11:43:00Z">
        <w:r w:rsidR="00E1749B">
          <w:t xml:space="preserve"> </w:t>
        </w:r>
      </w:ins>
      <w:r w:rsidRPr="002E5E26">
        <w:t xml:space="preserve">of the book. </w:t>
      </w:r>
      <w:ins w:id="454" w:author="AnneMarieW" w:date="2018-04-05T09:10:00Z">
        <w:r w:rsidR="00547DA9">
          <w:t>D</w:t>
        </w:r>
        <w:r w:rsidR="00547DA9" w:rsidRPr="002E5E26">
          <w:t>ue to Rust’s</w:t>
        </w:r>
        <w:r w:rsidR="00547DA9">
          <w:t xml:space="preserve"> </w:t>
        </w:r>
        <w:r w:rsidR="00547DA9" w:rsidRPr="002E5E26">
          <w:t>stability guarantees</w:t>
        </w:r>
        <w:r w:rsidR="00547DA9">
          <w:t>,</w:t>
        </w:r>
        <w:r w:rsidR="00547DA9" w:rsidRPr="002E5E26">
          <w:t xml:space="preserve"> </w:t>
        </w:r>
      </w:ins>
      <w:del w:id="455" w:author="AnneMarieW" w:date="2018-04-05T09:10:00Z">
        <w:r w:rsidRPr="002E5E26" w:rsidDel="00547DA9">
          <w:delText>T</w:delText>
        </w:r>
      </w:del>
      <w:ins w:id="456" w:author="AnneMarieW" w:date="2018-04-05T09:10:00Z">
        <w:r w:rsidR="00547DA9">
          <w:t>t</w:t>
        </w:r>
      </w:ins>
      <w:r w:rsidRPr="002E5E26">
        <w:t>he code</w:t>
      </w:r>
      <w:r w:rsidR="00831183">
        <w:t xml:space="preserve"> </w:t>
      </w:r>
      <w:r w:rsidRPr="002E5E26">
        <w:t>shown here will</w:t>
      </w:r>
      <w:del w:id="457" w:author="AnneMarieW" w:date="2018-04-05T09:10:00Z">
        <w:r w:rsidRPr="002E5E26" w:rsidDel="00547DA9">
          <w:delText xml:space="preserve"> still</w:delText>
        </w:r>
      </w:del>
      <w:r w:rsidRPr="002E5E26">
        <w:t xml:space="preserve"> continue to work with future versions</w:t>
      </w:r>
      <w:ins w:id="458" w:author="AnneMarieW" w:date="2018-04-05T09:10:00Z">
        <w:r w:rsidR="00547DA9">
          <w:t>.</w:t>
        </w:r>
      </w:ins>
      <w:del w:id="459" w:author="AnneMarieW" w:date="2018-04-05T09:10:00Z">
        <w:r w:rsidRPr="002E5E26" w:rsidDel="00547DA9">
          <w:delText>, due to Rust’s</w:delText>
        </w:r>
        <w:r w:rsidR="00831183" w:rsidDel="00547DA9">
          <w:delText xml:space="preserve"> </w:delText>
        </w:r>
        <w:r w:rsidRPr="002E5E26" w:rsidDel="00547DA9">
          <w:delText>stability guarantees</w:delText>
        </w:r>
      </w:del>
      <w:ins w:id="460" w:author="AnneMarieW" w:date="2018-04-05T09:10:00Z">
        <w:r w:rsidR="00547DA9">
          <w:t xml:space="preserve"> </w:t>
        </w:r>
      </w:ins>
      <w:del w:id="461" w:author="AnneMarieW" w:date="2018-04-05T09:10:00Z">
        <w:r w:rsidRPr="002E5E26" w:rsidDel="00547DA9">
          <w:delText xml:space="preserve">, </w:delText>
        </w:r>
      </w:del>
      <w:ins w:id="462" w:author="AnneMarieW" w:date="2018-04-05T09:10:00Z">
        <w:r w:rsidR="00547DA9">
          <w:t>B</w:t>
        </w:r>
      </w:ins>
      <w:del w:id="463" w:author="AnneMarieW" w:date="2018-04-05T09:10:00Z">
        <w:r w:rsidRPr="002E5E26" w:rsidDel="00547DA9">
          <w:delText>b</w:delText>
        </w:r>
      </w:del>
      <w:r w:rsidRPr="002E5E26">
        <w:t>ut there may be additional capabilities or easier ways</w:t>
      </w:r>
      <w:r w:rsidR="00831183">
        <w:t xml:space="preserve"> </w:t>
      </w:r>
      <w:r w:rsidRPr="002E5E26">
        <w:t>to write macros that weren’t available at the time of this publication. Bear</w:t>
      </w:r>
      <w:r w:rsidR="00831183">
        <w:t xml:space="preserve"> </w:t>
      </w:r>
      <w:r w:rsidRPr="002E5E26">
        <w:t xml:space="preserve">that in mind </w:t>
      </w:r>
      <w:del w:id="464" w:author="AnneMarieW" w:date="2018-04-05T09:11:00Z">
        <w:r w:rsidRPr="002E5E26" w:rsidDel="00547DA9">
          <w:delText>if</w:delText>
        </w:r>
      </w:del>
      <w:ins w:id="465" w:author="AnneMarieW" w:date="2018-04-05T09:11:00Z">
        <w:r w:rsidR="00547DA9">
          <w:t>when</w:t>
        </w:r>
      </w:ins>
      <w:r w:rsidRPr="002E5E26">
        <w:t xml:space="preserve"> you try to implement anything from this appendix.</w:t>
      </w:r>
    </w:p>
    <w:p w:rsidR="002E5E26" w:rsidRPr="002E5E26" w:rsidRDefault="002E5E26" w:rsidP="00831183">
      <w:pPr>
        <w:pStyle w:val="HeadA"/>
      </w:pPr>
      <w:bookmarkStart w:id="466" w:name="the-difference-between-macros-and-functi"/>
      <w:bookmarkEnd w:id="466"/>
      <w:r w:rsidRPr="002E5E26">
        <w:t xml:space="preserve">The Difference </w:t>
      </w:r>
      <w:proofErr w:type="gramStart"/>
      <w:r w:rsidRPr="002E5E26">
        <w:t>Between</w:t>
      </w:r>
      <w:proofErr w:type="gramEnd"/>
      <w:r w:rsidRPr="002E5E26">
        <w:t xml:space="preserve"> Macros and Functions</w:t>
      </w:r>
    </w:p>
    <w:p w:rsidR="002E5E26" w:rsidRPr="002E5E26" w:rsidRDefault="002E5E26" w:rsidP="00831183">
      <w:pPr>
        <w:pStyle w:val="BodyFirst"/>
      </w:pPr>
      <w:r w:rsidRPr="00831183">
        <w:t>Fundamentally, macros are a way of writing code that writes other code,</w:t>
      </w:r>
      <w:del w:id="467" w:author="janelle" w:date="2018-03-28T11:41:00Z">
        <w:r w:rsidR="00831183" w:rsidRPr="00831183" w:rsidDel="00E1749B">
          <w:delText xml:space="preserve"> </w:delText>
        </w:r>
      </w:del>
      <w:r w:rsidRPr="00831183">
        <w:t xml:space="preserve"> </w:t>
      </w:r>
      <w:ins w:id="468" w:author="AnneMarieW" w:date="2018-04-05T09:11:00Z">
        <w:r w:rsidR="00547DA9">
          <w:t xml:space="preserve">which is </w:t>
        </w:r>
      </w:ins>
      <w:r w:rsidRPr="00831183">
        <w:t>known</w:t>
      </w:r>
      <w:r w:rsidR="00831183" w:rsidRPr="00831183">
        <w:t xml:space="preserve"> </w:t>
      </w:r>
      <w:r w:rsidRPr="00831183">
        <w:t xml:space="preserve">as </w:t>
      </w:r>
      <w:proofErr w:type="spellStart"/>
      <w:r w:rsidRPr="00831183">
        <w:rPr>
          <w:rStyle w:val="EmphasisItalic"/>
        </w:rPr>
        <w:t>metaprogramming</w:t>
      </w:r>
      <w:proofErr w:type="spellEnd"/>
      <w:r w:rsidRPr="00831183">
        <w:t>. In Appendix C, we discussed the</w:t>
      </w:r>
      <w:del w:id="469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70" w:author="janelle" w:date="2018-03-28T11:43:00Z">
        <w:r w:rsidR="00E1749B">
          <w:t xml:space="preserve"> </w:t>
        </w:r>
      </w:ins>
      <w:r w:rsidRPr="00831183">
        <w:rPr>
          <w:rStyle w:val="Literal"/>
        </w:rPr>
        <w:t>derive</w:t>
      </w:r>
      <w:r w:rsidRPr="00831183">
        <w:t xml:space="preserve"> attribute, which</w:t>
      </w:r>
      <w:r w:rsidR="00831183" w:rsidRPr="00831183">
        <w:t xml:space="preserve"> </w:t>
      </w:r>
      <w:r w:rsidRPr="00831183">
        <w:t>generates an implementation of various traits for</w:t>
      </w:r>
      <w:del w:id="471" w:author="janelle" w:date="2018-03-28T11:41:00Z">
        <w:r w:rsidR="00831183" w:rsidRPr="00831183" w:rsidDel="00E1749B">
          <w:delText xml:space="preserve"> </w:delText>
        </w:r>
      </w:del>
      <w:r w:rsidRPr="00831183">
        <w:t xml:space="preserve"> you. We’ve also used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and</w:t>
      </w:r>
      <w:proofErr w:type="gramEnd"/>
      <w:r w:rsidRPr="00831183">
        <w:t xml:space="preserve">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macros</w:t>
      </w:r>
      <w:proofErr w:type="gramEnd"/>
      <w:r w:rsidRPr="00831183">
        <w:t xml:space="preserve"> throughout the book. All of these macros</w:t>
      </w:r>
      <w:del w:id="472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73" w:author="janelle" w:date="2018-03-28T11:43:00Z">
        <w:r w:rsidR="00E1749B">
          <w:t xml:space="preserve"> </w:t>
        </w:r>
      </w:ins>
      <w:r w:rsidRPr="00831183">
        <w:rPr>
          <w:rStyle w:val="EmphasisItalic"/>
        </w:rPr>
        <w:t>expand</w:t>
      </w:r>
      <w:r w:rsidR="00831183">
        <w:t xml:space="preserve"> </w:t>
      </w:r>
      <w:r w:rsidRPr="002E5E26">
        <w:t>to produce more code than the code you’ve written</w:t>
      </w:r>
      <w:del w:id="474" w:author="AnneMarieW" w:date="2018-04-05T09:12:00Z">
        <w:r w:rsidRPr="002E5E26" w:rsidDel="00547DA9">
          <w:delText xml:space="preserve"> yourself</w:delText>
        </w:r>
      </w:del>
      <w:ins w:id="475" w:author="AnneMarieW" w:date="2018-04-05T09:12:00Z">
        <w:r w:rsidR="00547DA9">
          <w:t xml:space="preserve"> manually</w:t>
        </w:r>
      </w:ins>
      <w:r w:rsidRPr="002E5E26">
        <w:t>.</w:t>
      </w:r>
    </w:p>
    <w:p w:rsidR="002E5E26" w:rsidRPr="002E5E26" w:rsidRDefault="002E5E26" w:rsidP="00F553F5">
      <w:pPr>
        <w:pStyle w:val="Body"/>
      </w:pPr>
      <w:proofErr w:type="spellStart"/>
      <w:r w:rsidRPr="002E5E26">
        <w:lastRenderedPageBreak/>
        <w:t>Metaprogramming</w:t>
      </w:r>
      <w:proofErr w:type="spellEnd"/>
      <w:r w:rsidRPr="002E5E26">
        <w:t xml:space="preserve"> is useful for reducing the amount of code you have to write and</w:t>
      </w:r>
      <w:r w:rsidR="00831183">
        <w:t xml:space="preserve"> </w:t>
      </w:r>
      <w:r w:rsidRPr="002E5E26">
        <w:t>maintain, which is also one of the roles of functions. However, macros have</w:t>
      </w:r>
      <w:r w:rsidR="00831183">
        <w:t xml:space="preserve"> </w:t>
      </w:r>
      <w:r w:rsidRPr="002E5E26">
        <w:t>some additional powers that functions don’t have.</w:t>
      </w:r>
    </w:p>
    <w:p w:rsidR="002E5E26" w:rsidRPr="002E5E26" w:rsidRDefault="002E5E26" w:rsidP="00831183">
      <w:pPr>
        <w:pStyle w:val="Body"/>
      </w:pPr>
      <w:r w:rsidRPr="00831183">
        <w:t xml:space="preserve">A function signature </w:t>
      </w:r>
      <w:del w:id="476" w:author="AnneMarieW" w:date="2018-04-05T09:13:00Z">
        <w:r w:rsidRPr="00831183" w:rsidDel="00311839">
          <w:delText>has to</w:delText>
        </w:r>
      </w:del>
      <w:ins w:id="477" w:author="AnneMarieW" w:date="2018-04-05T09:13:00Z">
        <w:r w:rsidR="00311839">
          <w:t>must</w:t>
        </w:r>
      </w:ins>
      <w:r w:rsidRPr="00831183">
        <w:t xml:space="preserve"> declare the number and type of parameters the</w:t>
      </w:r>
      <w:r w:rsidR="00831183" w:rsidRPr="00831183">
        <w:t xml:space="preserve"> </w:t>
      </w:r>
      <w:r w:rsidRPr="00831183">
        <w:t>function has. Macros, on the other hand, can take a variable number of</w:t>
      </w:r>
      <w:r w:rsidR="00831183" w:rsidRPr="00831183">
        <w:t xml:space="preserve"> </w:t>
      </w:r>
      <w:r w:rsidRPr="00831183">
        <w:t>parameters: we can call</w:t>
      </w:r>
      <w:del w:id="478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479" w:author="janelle" w:date="2018-03-28T11:43:00Z">
        <w:r w:rsidR="00E1749B">
          <w:t xml:space="preserve"> </w:t>
        </w:r>
      </w:ins>
      <w:proofErr w:type="spellStart"/>
      <w:r w:rsidRPr="00831183">
        <w:rPr>
          <w:rStyle w:val="Literal"/>
        </w:rPr>
        <w:t>println</w:t>
      </w:r>
      <w:proofErr w:type="spellEnd"/>
      <w:proofErr w:type="gramStart"/>
      <w:r w:rsidRPr="00831183">
        <w:rPr>
          <w:rStyle w:val="Literal"/>
        </w:rPr>
        <w:t>!(</w:t>
      </w:r>
      <w:proofErr w:type="gramEnd"/>
      <w:r w:rsidRPr="00831183">
        <w:rPr>
          <w:rStyle w:val="Literal"/>
        </w:rPr>
        <w:t>"hello")</w:t>
      </w:r>
      <w:r w:rsidRPr="00831183">
        <w:t xml:space="preserve"> with one argument</w:t>
      </w:r>
      <w:del w:id="480" w:author="AnneMarieW" w:date="2018-04-05T09:13:00Z">
        <w:r w:rsidRPr="00831183" w:rsidDel="00311839">
          <w:delText>,</w:delText>
        </w:r>
      </w:del>
      <w:r w:rsidRPr="00831183">
        <w:t xml:space="preserve"> or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!("hello {}", name)</w:t>
      </w:r>
      <w:r w:rsidRPr="002E5E26">
        <w:t xml:space="preserve"> with two</w:t>
      </w:r>
      <w:del w:id="481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82" w:author="janelle" w:date="2018-03-28T11:43:00Z">
        <w:r w:rsidR="00E1749B">
          <w:t xml:space="preserve"> </w:t>
        </w:r>
      </w:ins>
      <w:r w:rsidRPr="002E5E26">
        <w:t>arguments. Also, macros are expanded</w:t>
      </w:r>
      <w:r w:rsidR="00831183">
        <w:t xml:space="preserve"> </w:t>
      </w:r>
      <w:r w:rsidRPr="002E5E26">
        <w:t>before the compiler interprets the meaning</w:t>
      </w:r>
      <w:del w:id="483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84" w:author="janelle" w:date="2018-03-28T11:43:00Z">
        <w:r w:rsidR="00E1749B">
          <w:t xml:space="preserve"> </w:t>
        </w:r>
      </w:ins>
      <w:r w:rsidRPr="002E5E26">
        <w:t xml:space="preserve">of the code, so a macro </w:t>
      </w:r>
      <w:proofErr w:type="gramStart"/>
      <w:r w:rsidRPr="002E5E26">
        <w:t>can,</w:t>
      </w:r>
      <w:proofErr w:type="gramEnd"/>
      <w:r w:rsidRPr="002E5E26">
        <w:t xml:space="preserve"> for</w:t>
      </w:r>
      <w:r w:rsidR="00831183">
        <w:t xml:space="preserve"> </w:t>
      </w:r>
      <w:r w:rsidRPr="002E5E26">
        <w:t>example, implement a trait on a given type. A function</w:t>
      </w:r>
      <w:del w:id="485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86" w:author="janelle" w:date="2018-03-28T11:43:00Z">
        <w:r w:rsidR="00E1749B">
          <w:t xml:space="preserve"> </w:t>
        </w:r>
      </w:ins>
      <w:r w:rsidRPr="002E5E26">
        <w:t>can’t, because it gets</w:t>
      </w:r>
      <w:r w:rsidR="00831183">
        <w:t xml:space="preserve"> </w:t>
      </w:r>
      <w:r w:rsidRPr="002E5E26">
        <w:t>called at runtime and a trait</w:t>
      </w:r>
      <w:del w:id="487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88" w:author="janelle" w:date="2018-03-28T11:43:00Z">
        <w:r w:rsidR="00E1749B">
          <w:t xml:space="preserve"> </w:t>
        </w:r>
      </w:ins>
      <w:r w:rsidRPr="002E5E26">
        <w:t>needs to be implemented at compile time.</w:t>
      </w:r>
    </w:p>
    <w:p w:rsidR="00000000" w:rsidRDefault="002E5E26">
      <w:pPr>
        <w:pStyle w:val="Body"/>
        <w:pPrChange w:id="489" w:author="AnneMarieW" w:date="2018-04-05T09:14:00Z">
          <w:pPr>
            <w:pStyle w:val="BodyFirst"/>
          </w:pPr>
        </w:pPrChange>
      </w:pPr>
      <w:r w:rsidRPr="002E5E26">
        <w:t xml:space="preserve">The downside to implementing a macro </w:t>
      </w:r>
      <w:del w:id="490" w:author="AnneMarieW" w:date="2018-04-05T09:14:00Z">
        <w:r w:rsidRPr="002E5E26" w:rsidDel="00311839">
          <w:delText>over</w:delText>
        </w:r>
      </w:del>
      <w:ins w:id="491" w:author="AnneMarieW" w:date="2018-04-05T09:14:00Z">
        <w:r w:rsidR="00311839">
          <w:t>instead of</w:t>
        </w:r>
      </w:ins>
      <w:r w:rsidRPr="002E5E26">
        <w:t xml:space="preserve"> a function is that macro</w:t>
      </w:r>
      <w:del w:id="492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93" w:author="janelle" w:date="2018-03-28T11:43:00Z">
        <w:r w:rsidR="00E1749B">
          <w:t xml:space="preserve"> </w:t>
        </w:r>
      </w:ins>
      <w:r w:rsidRPr="002E5E26">
        <w:t>definitions</w:t>
      </w:r>
      <w:r w:rsidR="00831183">
        <w:t xml:space="preserve"> </w:t>
      </w:r>
      <w:r w:rsidRPr="002E5E26">
        <w:t>are more complex than function definitions because you’re writing Rust</w:t>
      </w:r>
      <w:del w:id="494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95" w:author="janelle" w:date="2018-03-28T11:43:00Z">
        <w:r w:rsidR="00E1749B">
          <w:t xml:space="preserve"> </w:t>
        </w:r>
      </w:ins>
      <w:r w:rsidRPr="002E5E26">
        <w:t>code</w:t>
      </w:r>
      <w:r w:rsidR="00831183">
        <w:t xml:space="preserve"> </w:t>
      </w:r>
      <w:r w:rsidRPr="002E5E26">
        <w:t>that writes Rust code. Due to this indirection, macro definitions are generally</w:t>
      </w:r>
      <w:r w:rsidR="00831183">
        <w:t xml:space="preserve"> </w:t>
      </w:r>
      <w:r w:rsidRPr="002E5E26">
        <w:t>more difficult</w:t>
      </w:r>
      <w:del w:id="496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497" w:author="janelle" w:date="2018-03-28T11:43:00Z">
        <w:r w:rsidR="00E1749B">
          <w:t xml:space="preserve"> </w:t>
        </w:r>
      </w:ins>
      <w:r w:rsidRPr="002E5E26">
        <w:t>to read, understand, and maintain than function definitions.</w:t>
      </w:r>
    </w:p>
    <w:p w:rsidR="002E5E26" w:rsidRPr="002E5E26" w:rsidRDefault="002E5E26" w:rsidP="00831183">
      <w:pPr>
        <w:pStyle w:val="Body"/>
      </w:pPr>
      <w:r w:rsidRPr="00831183">
        <w:t>Another difference between macros and functions is that macro definitions</w:t>
      </w:r>
      <w:r w:rsidR="00831183" w:rsidRPr="00831183">
        <w:t xml:space="preserve"> </w:t>
      </w:r>
      <w:r w:rsidRPr="00831183">
        <w:t xml:space="preserve">aren’t </w:t>
      </w:r>
      <w:proofErr w:type="spellStart"/>
      <w:r w:rsidRPr="00831183">
        <w:t>namespaced</w:t>
      </w:r>
      <w:proofErr w:type="spellEnd"/>
      <w:r w:rsidRPr="00831183">
        <w:t xml:space="preserve"> within modules like function definitions are. </w:t>
      </w:r>
      <w:del w:id="498" w:author="AnneMarieW" w:date="2018-04-05T09:14:00Z">
        <w:r w:rsidRPr="00831183" w:rsidDel="009228AE">
          <w:delText>In order t</w:delText>
        </w:r>
      </w:del>
      <w:ins w:id="499" w:author="AnneMarieW" w:date="2018-04-05T09:14:00Z">
        <w:r w:rsidR="009228AE">
          <w:t>T</w:t>
        </w:r>
      </w:ins>
      <w:r w:rsidRPr="00831183">
        <w:t>o</w:t>
      </w:r>
      <w:r w:rsidR="00831183" w:rsidRPr="00831183">
        <w:t xml:space="preserve"> </w:t>
      </w:r>
      <w:r w:rsidRPr="00831183">
        <w:t>prevent unexpected name clashes when using external crates, you have to</w:t>
      </w:r>
      <w:r w:rsidR="00831183" w:rsidRPr="00831183">
        <w:t xml:space="preserve"> </w:t>
      </w:r>
      <w:r w:rsidRPr="00831183">
        <w:t>explicitly bring the macros</w:t>
      </w:r>
      <w:del w:id="500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01" w:author="janelle" w:date="2018-03-28T11:43:00Z">
        <w:r w:rsidR="00E1749B">
          <w:t xml:space="preserve"> </w:t>
        </w:r>
      </w:ins>
      <w:r w:rsidRPr="00831183">
        <w:t>into the scope of your project at the same time as</w:t>
      </w:r>
      <w:r w:rsidR="00831183" w:rsidRPr="00831183">
        <w:t xml:space="preserve"> </w:t>
      </w:r>
      <w:ins w:id="502" w:author="AnneMarieW" w:date="2018-04-05T09:15:00Z">
        <w:r w:rsidR="009228AE">
          <w:t xml:space="preserve">you </w:t>
        </w:r>
      </w:ins>
      <w:r w:rsidRPr="00831183">
        <w:t>bring</w:t>
      </w:r>
      <w:del w:id="503" w:author="AnneMarieW" w:date="2018-04-05T09:15:00Z">
        <w:r w:rsidRPr="00831183" w:rsidDel="009228AE">
          <w:delText>ing</w:delText>
        </w:r>
      </w:del>
      <w:r w:rsidRPr="00831183">
        <w:t xml:space="preserve"> the external crate into scope, using the </w:t>
      </w:r>
      <w:proofErr w:type="gramStart"/>
      <w:r w:rsidRPr="00831183">
        <w:rPr>
          <w:rStyle w:val="Literal"/>
        </w:rPr>
        <w:t>#[</w:t>
      </w:r>
      <w:proofErr w:type="spellStart"/>
      <w:proofErr w:type="gramEnd"/>
      <w:r w:rsidRPr="00831183">
        <w:rPr>
          <w:rStyle w:val="Literal"/>
        </w:rPr>
        <w:t>macro_use</w:t>
      </w:r>
      <w:proofErr w:type="spellEnd"/>
      <w:r w:rsidRPr="00831183">
        <w:rPr>
          <w:rStyle w:val="Literal"/>
        </w:rPr>
        <w:t>]</w:t>
      </w:r>
      <w:r w:rsidRPr="00831183">
        <w:t xml:space="preserve"> annotation.</w:t>
      </w:r>
      <w:r w:rsidR="00831183" w:rsidRPr="00831183">
        <w:t xml:space="preserve"> </w:t>
      </w:r>
      <w:r w:rsidRPr="00831183">
        <w:t>The following</w:t>
      </w:r>
      <w:del w:id="504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05" w:author="janelle" w:date="2018-03-28T11:43:00Z">
        <w:r w:rsidR="00E1749B">
          <w:t xml:space="preserve"> </w:t>
        </w:r>
      </w:ins>
      <w:r w:rsidRPr="00831183">
        <w:t xml:space="preserve">example would bring all the macros defined in the </w:t>
      </w:r>
      <w:proofErr w:type="spellStart"/>
      <w:r w:rsidRPr="00831183">
        <w:rPr>
          <w:rStyle w:val="Literal"/>
        </w:rPr>
        <w:t>serde</w:t>
      </w:r>
      <w:proofErr w:type="spellEnd"/>
      <w:r w:rsidRPr="002E5E26">
        <w:t xml:space="preserve"> crate</w:t>
      </w:r>
      <w:r w:rsidR="00831183">
        <w:t xml:space="preserve"> </w:t>
      </w:r>
      <w:r w:rsidRPr="002E5E26">
        <w:t>into the scope</w:t>
      </w:r>
      <w:del w:id="506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07" w:author="janelle" w:date="2018-03-28T11:43:00Z">
        <w:r w:rsidR="00E1749B">
          <w:t xml:space="preserve"> </w:t>
        </w:r>
      </w:ins>
      <w:r w:rsidRPr="002E5E26">
        <w:t>of the current crate:</w:t>
      </w:r>
    </w:p>
    <w:p w:rsidR="002E5E26" w:rsidRPr="002E5E26" w:rsidRDefault="002E5E26" w:rsidP="00F553F5">
      <w:pPr>
        <w:pStyle w:val="CodeA"/>
      </w:pPr>
      <w:r w:rsidRPr="002E5E26">
        <w:t>#[macro_use]</w:t>
      </w:r>
    </w:p>
    <w:p w:rsidR="002E5E26" w:rsidRPr="002E5E26" w:rsidRDefault="002E5E26" w:rsidP="00F553F5">
      <w:pPr>
        <w:pStyle w:val="CodeC"/>
      </w:pPr>
      <w:r w:rsidRPr="002E5E26">
        <w:t>extern crate serde;</w:t>
      </w:r>
    </w:p>
    <w:p w:rsidR="002E5E26" w:rsidRPr="002E5E26" w:rsidRDefault="002E5E26" w:rsidP="00831183">
      <w:pPr>
        <w:pStyle w:val="Body"/>
      </w:pPr>
      <w:r w:rsidRPr="00831183">
        <w:t xml:space="preserve">If </w:t>
      </w:r>
      <w:r w:rsidRPr="00831183">
        <w:rPr>
          <w:rStyle w:val="Literal"/>
        </w:rPr>
        <w:t>extern crate</w:t>
      </w:r>
      <w:r w:rsidRPr="002E5E26">
        <w:t xml:space="preserve"> was able to bring macros into scope by default without this</w:t>
      </w:r>
      <w:r w:rsidR="00831183">
        <w:t xml:space="preserve"> </w:t>
      </w:r>
      <w:r w:rsidRPr="002E5E26">
        <w:t>explicit annotation, you would be</w:t>
      </w:r>
      <w:del w:id="508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09" w:author="janelle" w:date="2018-03-28T11:43:00Z">
        <w:r w:rsidR="00E1749B">
          <w:t xml:space="preserve"> </w:t>
        </w:r>
      </w:ins>
      <w:r w:rsidRPr="002E5E26">
        <w:t>prevented from using two crates that happened</w:t>
      </w:r>
      <w:r w:rsidR="00831183">
        <w:t xml:space="preserve"> </w:t>
      </w:r>
      <w:r w:rsidRPr="002E5E26">
        <w:t>to define macros with the same name. In</w:t>
      </w:r>
      <w:del w:id="510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11" w:author="janelle" w:date="2018-03-28T11:43:00Z">
        <w:r w:rsidR="00E1749B">
          <w:t xml:space="preserve"> </w:t>
        </w:r>
      </w:ins>
      <w:r w:rsidRPr="002E5E26">
        <w:t>practice</w:t>
      </w:r>
      <w:ins w:id="512" w:author="AnneMarieW" w:date="2018-04-05T09:15:00Z">
        <w:r w:rsidR="0073688D">
          <w:t>,</w:t>
        </w:r>
      </w:ins>
      <w:r w:rsidRPr="002E5E26">
        <w:t xml:space="preserve"> this conflict doesn’t </w:t>
      </w:r>
      <w:ins w:id="513" w:author="AnneMarieW" w:date="2018-04-05T09:15:00Z">
        <w:r w:rsidR="00581EA8">
          <w:t>occur often</w:t>
        </w:r>
      </w:ins>
      <w:del w:id="514" w:author="AnneMarieW" w:date="2018-04-05T09:15:00Z">
        <w:r w:rsidRPr="002E5E26" w:rsidDel="00581EA8">
          <w:delText>come up</w:delText>
        </w:r>
        <w:r w:rsidR="00831183" w:rsidDel="00581EA8">
          <w:delText xml:space="preserve"> </w:delText>
        </w:r>
        <w:r w:rsidRPr="002E5E26" w:rsidDel="00581EA8">
          <w:delText>much</w:delText>
        </w:r>
      </w:del>
      <w:r w:rsidRPr="002E5E26">
        <w:t>, but the more crates you use, the</w:t>
      </w:r>
      <w:del w:id="515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16" w:author="janelle" w:date="2018-03-28T11:43:00Z">
        <w:r w:rsidR="00E1749B">
          <w:t xml:space="preserve"> </w:t>
        </w:r>
      </w:ins>
      <w:r w:rsidRPr="002E5E26">
        <w:t>more likely it is.</w:t>
      </w:r>
    </w:p>
    <w:p w:rsidR="002E5E26" w:rsidRPr="002E5E26" w:rsidRDefault="003A201C" w:rsidP="00831183">
      <w:pPr>
        <w:pStyle w:val="Body"/>
      </w:pPr>
      <w:ins w:id="517" w:author="AnneMarieW" w:date="2018-04-05T09:16:00Z">
        <w:r>
          <w:t>There is o</w:t>
        </w:r>
      </w:ins>
      <w:del w:id="518" w:author="AnneMarieW" w:date="2018-04-05T09:16:00Z">
        <w:r w:rsidR="002E5E26" w:rsidRPr="002E5E26" w:rsidDel="003A201C">
          <w:delText>O</w:delText>
        </w:r>
      </w:del>
      <w:r w:rsidR="002E5E26" w:rsidRPr="002E5E26">
        <w:t xml:space="preserve">ne last important difference between macros and functions: </w:t>
      </w:r>
      <w:ins w:id="519" w:author="AnneMarieW" w:date="2018-04-05T09:17:00Z">
        <w:r w:rsidR="008A25B9">
          <w:t xml:space="preserve">you must define </w:t>
        </w:r>
      </w:ins>
      <w:ins w:id="520" w:author="AnneMarieW" w:date="2018-04-05T09:18:00Z">
        <w:r w:rsidR="008A25B9">
          <w:t>or</w:t>
        </w:r>
      </w:ins>
      <w:ins w:id="521" w:author="AnneMarieW" w:date="2018-04-05T09:17:00Z">
        <w:r w:rsidR="008A25B9">
          <w:t xml:space="preserve"> bring </w:t>
        </w:r>
      </w:ins>
      <w:ins w:id="522" w:author="AnneMarieW" w:date="2018-04-05T09:18:00Z">
        <w:r w:rsidR="008A25B9">
          <w:t>macros</w:t>
        </w:r>
      </w:ins>
      <w:ins w:id="523" w:author="AnneMarieW" w:date="2018-04-05T09:17:00Z">
        <w:r w:rsidR="008A25B9" w:rsidRPr="002E5E26">
          <w:t xml:space="preserve"> into scope </w:t>
        </w:r>
      </w:ins>
      <w:del w:id="524" w:author="AnneMarieW" w:date="2018-04-05T09:18:00Z">
        <w:r w:rsidR="002E5E26" w:rsidRPr="002E5E26" w:rsidDel="008A25B9">
          <w:delText>macros must be</w:delText>
        </w:r>
        <w:r w:rsidR="00831183" w:rsidDel="008A25B9">
          <w:delText xml:space="preserve"> </w:delText>
        </w:r>
        <w:r w:rsidR="002E5E26" w:rsidRPr="002E5E26" w:rsidDel="008A25B9">
          <w:delText xml:space="preserve">defined or </w:delText>
        </w:r>
      </w:del>
      <w:del w:id="525" w:author="AnneMarieW" w:date="2018-04-05T09:17:00Z">
        <w:r w:rsidR="002E5E26" w:rsidRPr="002E5E26" w:rsidDel="008A25B9">
          <w:delText xml:space="preserve">brought into scope </w:delText>
        </w:r>
      </w:del>
      <w:r w:rsidR="002E5E26" w:rsidRPr="00831183">
        <w:rPr>
          <w:rStyle w:val="EmphasisItalic"/>
        </w:rPr>
        <w:t>before</w:t>
      </w:r>
      <w:r w:rsidR="002E5E26" w:rsidRPr="002E5E26">
        <w:t xml:space="preserve"> </w:t>
      </w:r>
      <w:ins w:id="526" w:author="AnneMarieW" w:date="2018-04-05T09:18:00Z">
        <w:r w:rsidR="008A25B9">
          <w:t>you call them</w:t>
        </w:r>
      </w:ins>
      <w:del w:id="527" w:author="AnneMarieW" w:date="2018-04-05T09:18:00Z">
        <w:r w:rsidR="002E5E26" w:rsidRPr="002E5E26" w:rsidDel="008A25B9">
          <w:delText>they’re called</w:delText>
        </w:r>
      </w:del>
      <w:r w:rsidR="002E5E26" w:rsidRPr="002E5E26">
        <w:t xml:space="preserve"> in a file, whereas</w:t>
      </w:r>
      <w:r w:rsidR="00831183">
        <w:t xml:space="preserve"> </w:t>
      </w:r>
      <w:ins w:id="528" w:author="AnneMarieW" w:date="2018-04-05T09:19:00Z">
        <w:r w:rsidR="0078103A">
          <w:t xml:space="preserve">you can define </w:t>
        </w:r>
      </w:ins>
      <w:r w:rsidR="002E5E26" w:rsidRPr="002E5E26">
        <w:t xml:space="preserve">functions </w:t>
      </w:r>
      <w:del w:id="529" w:author="AnneMarieW" w:date="2018-04-05T09:19:00Z">
        <w:r w:rsidR="002E5E26" w:rsidRPr="002E5E26" w:rsidDel="0078103A">
          <w:delText xml:space="preserve">can be defined </w:delText>
        </w:r>
      </w:del>
      <w:r w:rsidR="002E5E26" w:rsidRPr="002E5E26">
        <w:t>anywhere and call</w:t>
      </w:r>
      <w:del w:id="530" w:author="AnneMarieW" w:date="2018-04-05T09:19:00Z">
        <w:r w:rsidR="002E5E26" w:rsidRPr="002E5E26" w:rsidDel="0078103A">
          <w:delText>ed</w:delText>
        </w:r>
      </w:del>
      <w:ins w:id="531" w:author="AnneMarieW" w:date="2018-04-05T09:19:00Z">
        <w:r w:rsidR="0078103A">
          <w:t xml:space="preserve"> them</w:t>
        </w:r>
      </w:ins>
      <w:r w:rsidR="002E5E26" w:rsidRPr="002E5E26">
        <w:t xml:space="preserve"> anywhere.</w:t>
      </w:r>
    </w:p>
    <w:p w:rsidR="002E5E26" w:rsidRPr="002E5E26" w:rsidRDefault="002E5E26" w:rsidP="00831183">
      <w:pPr>
        <w:pStyle w:val="HeadA"/>
      </w:pPr>
      <w:bookmarkStart w:id="532" w:name="declarative-macros-with-`macro_rules!`-f"/>
      <w:bookmarkEnd w:id="532"/>
      <w:r w:rsidRPr="00831183">
        <w:t xml:space="preserve">Declarative Macros with </w:t>
      </w:r>
      <w:proofErr w:type="spellStart"/>
      <w:r w:rsidRPr="00831183">
        <w:t>macro_rules</w:t>
      </w:r>
      <w:proofErr w:type="spellEnd"/>
      <w:r w:rsidRPr="00831183">
        <w:t>!</w:t>
      </w:r>
      <w:r w:rsidRPr="002E5E26">
        <w:t xml:space="preserve"> </w:t>
      </w:r>
      <w:proofErr w:type="gramStart"/>
      <w:r w:rsidRPr="002E5E26">
        <w:t>for</w:t>
      </w:r>
      <w:proofErr w:type="gramEnd"/>
      <w:r w:rsidRPr="002E5E26">
        <w:t xml:space="preserve"> General </w:t>
      </w:r>
      <w:proofErr w:type="spellStart"/>
      <w:r w:rsidRPr="002E5E26">
        <w:t>Metaprogramming</w:t>
      </w:r>
      <w:proofErr w:type="spellEnd"/>
    </w:p>
    <w:p w:rsidR="002E5E26" w:rsidRDefault="002E5E26" w:rsidP="00831183">
      <w:pPr>
        <w:pStyle w:val="BodyFirst"/>
        <w:rPr>
          <w:ins w:id="533" w:author="janelle" w:date="2018-03-28T11:34:00Z"/>
        </w:rPr>
      </w:pPr>
      <w:r w:rsidRPr="00831183">
        <w:lastRenderedPageBreak/>
        <w:t xml:space="preserve">The most widely used form of macros in Rust </w:t>
      </w:r>
      <w:proofErr w:type="gramStart"/>
      <w:r w:rsidRPr="00831183">
        <w:t>are</w:t>
      </w:r>
      <w:proofErr w:type="gramEnd"/>
      <w:r w:rsidRPr="00831183">
        <w:t xml:space="preserve"> </w:t>
      </w:r>
      <w:r w:rsidRPr="00831183">
        <w:rPr>
          <w:rStyle w:val="EmphasisItalic"/>
        </w:rPr>
        <w:t>declarative macros</w:t>
      </w:r>
      <w:r w:rsidRPr="00831183">
        <w:t>.</w:t>
      </w:r>
      <w:del w:id="534" w:author="janelle" w:date="2018-03-28T11:34:00Z">
        <w:r w:rsidR="00831183" w:rsidRPr="00831183" w:rsidDel="009B7080">
          <w:delText xml:space="preserve"> </w:delText>
        </w:r>
      </w:del>
      <w:r w:rsidRPr="00831183">
        <w:t xml:space="preserve"> These are</w:t>
      </w:r>
      <w:r w:rsidR="00831183" w:rsidRPr="00831183">
        <w:t xml:space="preserve"> </w:t>
      </w:r>
      <w:r w:rsidRPr="00831183">
        <w:t xml:space="preserve">also sometimes referred to as </w:t>
      </w:r>
      <w:r w:rsidRPr="00831183">
        <w:rPr>
          <w:rStyle w:val="EmphasisItalic"/>
        </w:rPr>
        <w:t>macros by</w:t>
      </w:r>
      <w:r w:rsidR="00831183" w:rsidRPr="00831183">
        <w:rPr>
          <w:rStyle w:val="EmphasisItalic"/>
        </w:rPr>
        <w:t xml:space="preserve"> </w:t>
      </w:r>
      <w:del w:id="535" w:author="janelle" w:date="2018-03-28T11:34:00Z">
        <w:r w:rsidRPr="00831183" w:rsidDel="009B7080">
          <w:rPr>
            <w:rStyle w:val="EmphasisItalic"/>
          </w:rPr>
          <w:delText xml:space="preserve"> </w:delText>
        </w:r>
      </w:del>
      <w:r w:rsidRPr="00831183">
        <w:rPr>
          <w:rStyle w:val="EmphasisItalic"/>
        </w:rPr>
        <w:t>example</w:t>
      </w:r>
      <w:r w:rsidRPr="00831183">
        <w:t xml:space="preserve">, </w:t>
      </w:r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r w:rsidRPr="00831183">
        <w:rPr>
          <w:rStyle w:val="EmphasisItalic"/>
        </w:rPr>
        <w:t xml:space="preserve"> </w:t>
      </w:r>
      <w:proofErr w:type="gramStart"/>
      <w:r w:rsidRPr="00831183">
        <w:rPr>
          <w:rStyle w:val="EmphasisItalic"/>
        </w:rPr>
        <w:t>macros</w:t>
      </w:r>
      <w:proofErr w:type="gramEnd"/>
      <w:r w:rsidRPr="00831183">
        <w:t>, or</w:t>
      </w:r>
      <w:r w:rsidR="00831183" w:rsidRPr="00831183">
        <w:t xml:space="preserve"> </w:t>
      </w:r>
      <w:r w:rsidRPr="00831183">
        <w:t xml:space="preserve">just plain </w:t>
      </w:r>
      <w:r w:rsidRPr="00831183">
        <w:rPr>
          <w:rStyle w:val="EmphasisItalic"/>
        </w:rPr>
        <w:t>macros</w:t>
      </w:r>
      <w:r w:rsidRPr="00831183">
        <w:t>. At their core,</w:t>
      </w:r>
      <w:del w:id="536" w:author="janelle" w:date="2018-03-28T11:34:00Z">
        <w:r w:rsidR="00831183" w:rsidRPr="00831183" w:rsidDel="009B7080">
          <w:delText xml:space="preserve"> </w:delText>
        </w:r>
      </w:del>
      <w:del w:id="537" w:author="janelle" w:date="2018-03-28T11:43:00Z">
        <w:r w:rsidRPr="00831183" w:rsidDel="00E1749B">
          <w:delText xml:space="preserve"> </w:delText>
        </w:r>
      </w:del>
      <w:ins w:id="538" w:author="janelle" w:date="2018-03-28T11:43:00Z">
        <w:r w:rsidR="00E1749B">
          <w:t xml:space="preserve"> </w:t>
        </w:r>
      </w:ins>
      <w:r w:rsidRPr="00831183">
        <w:t>declarative macros allow you to write</w:t>
      </w:r>
      <w:r w:rsidR="00831183" w:rsidRPr="00831183">
        <w:t xml:space="preserve"> </w:t>
      </w:r>
      <w:r w:rsidRPr="00831183">
        <w:t xml:space="preserve">something similar to a Rust </w:t>
      </w:r>
      <w:r w:rsidRPr="00831183">
        <w:rPr>
          <w:rStyle w:val="Literal"/>
        </w:rPr>
        <w:t>match</w:t>
      </w:r>
      <w:del w:id="539" w:author="janelle" w:date="2018-03-28T11:43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40" w:author="janelle" w:date="2018-03-28T11:43:00Z">
        <w:r w:rsidR="00E1749B">
          <w:t xml:space="preserve"> </w:t>
        </w:r>
      </w:ins>
      <w:r w:rsidRPr="00831183">
        <w:t xml:space="preserve">expression. As discussed in </w:t>
      </w:r>
      <w:r w:rsidR="00A11DE4" w:rsidRPr="00A11DE4">
        <w:rPr>
          <w:highlight w:val="yellow"/>
          <w:rPrChange w:id="541" w:author="janelle" w:date="2018-03-28T11:34:00Z">
            <w:rPr>
              <w:rFonts w:ascii="Courier New" w:hAnsi="Courier New"/>
              <w:color w:val="0000FF"/>
              <w:sz w:val="20"/>
            </w:rPr>
          </w:rPrChange>
        </w:rPr>
        <w:t>Chapter 6</w:t>
      </w:r>
      <w:r w:rsidRPr="00831183">
        <w:t>,</w:t>
      </w:r>
      <w:r w:rsidR="00831183" w:rsidRPr="00831183">
        <w:t xml:space="preserve"> </w:t>
      </w:r>
      <w:r w:rsidRPr="00831183">
        <w:rPr>
          <w:rStyle w:val="Literal"/>
        </w:rPr>
        <w:t>match</w:t>
      </w:r>
      <w:r w:rsidRPr="002E5E26">
        <w:t xml:space="preserve"> expressions are control</w:t>
      </w:r>
      <w:del w:id="542" w:author="janelle" w:date="2018-03-28T11:34:00Z">
        <w:r w:rsidR="00831183" w:rsidDel="009B7080">
          <w:delText xml:space="preserve"> </w:delText>
        </w:r>
      </w:del>
      <w:r w:rsidRPr="002E5E26">
        <w:t xml:space="preserve"> structures that take an expression, compare the</w:t>
      </w:r>
      <w:r w:rsidR="00831183">
        <w:t xml:space="preserve"> </w:t>
      </w:r>
      <w:r w:rsidRPr="002E5E26">
        <w:t>resulting value of the</w:t>
      </w:r>
      <w:del w:id="543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44" w:author="janelle" w:date="2018-03-28T11:43:00Z">
        <w:r w:rsidR="00E1749B">
          <w:t xml:space="preserve"> </w:t>
        </w:r>
      </w:ins>
      <w:r w:rsidRPr="002E5E26">
        <w:t>expression to patterns, and then run the code associated</w:t>
      </w:r>
      <w:r w:rsidR="00831183">
        <w:t xml:space="preserve"> </w:t>
      </w:r>
      <w:r w:rsidRPr="002E5E26">
        <w:t>with the matching</w:t>
      </w:r>
      <w:del w:id="545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46" w:author="janelle" w:date="2018-03-28T11:43:00Z">
        <w:r w:rsidR="00E1749B">
          <w:t xml:space="preserve"> </w:t>
        </w:r>
      </w:ins>
      <w:r w:rsidRPr="002E5E26">
        <w:t>pattern. Macros also compare a value to</w:t>
      </w:r>
      <w:del w:id="547" w:author="janelle" w:date="2018-03-28T11:34:00Z">
        <w:r w:rsidR="00831183" w:rsidDel="009B7080">
          <w:delText xml:space="preserve"> </w:delText>
        </w:r>
      </w:del>
      <w:r w:rsidRPr="002E5E26">
        <w:t xml:space="preserve"> patterns that have</w:t>
      </w:r>
      <w:r w:rsidR="00831183">
        <w:t xml:space="preserve"> </w:t>
      </w:r>
      <w:r w:rsidRPr="002E5E26">
        <w:t>code associated with them</w:t>
      </w:r>
      <w:del w:id="548" w:author="AnneMarieW" w:date="2018-04-05T09:21:00Z">
        <w:r w:rsidRPr="002E5E26" w:rsidDel="00583E10">
          <w:delText>,</w:delText>
        </w:r>
      </w:del>
      <w:ins w:id="549" w:author="AnneMarieW" w:date="2018-04-05T09:21:00Z">
        <w:r w:rsidR="00583E10">
          <w:t>;</w:t>
        </w:r>
      </w:ins>
      <w:r w:rsidRPr="002E5E26">
        <w:t xml:space="preserve"> </w:t>
      </w:r>
      <w:del w:id="550" w:author="AnneMarieW" w:date="2018-04-05T09:21:00Z">
        <w:r w:rsidRPr="002E5E26" w:rsidDel="00583E10">
          <w:delText xml:space="preserve">but </w:delText>
        </w:r>
      </w:del>
      <w:r w:rsidRPr="002E5E26">
        <w:t xml:space="preserve">in this </w:t>
      </w:r>
      <w:del w:id="551" w:author="AnneMarieW" w:date="2018-04-05T09:21:00Z">
        <w:r w:rsidRPr="002E5E26" w:rsidDel="00583E10">
          <w:delText>case</w:delText>
        </w:r>
      </w:del>
      <w:ins w:id="552" w:author="AnneMarieW" w:date="2018-04-05T09:21:00Z">
        <w:r w:rsidR="00583E10">
          <w:t>situation,</w:t>
        </w:r>
      </w:ins>
      <w:r w:rsidRPr="002E5E26">
        <w:t xml:space="preserve"> the value is the literal Rust</w:t>
      </w:r>
      <w:r w:rsidR="00831183">
        <w:t xml:space="preserve"> </w:t>
      </w:r>
      <w:r w:rsidRPr="002E5E26">
        <w:t>source</w:t>
      </w:r>
      <w:del w:id="553" w:author="janelle" w:date="2018-03-28T11:34:00Z">
        <w:r w:rsidR="00831183" w:rsidDel="009B7080">
          <w:delText xml:space="preserve"> </w:delText>
        </w:r>
      </w:del>
      <w:r w:rsidRPr="002E5E26">
        <w:t xml:space="preserve"> code passed to the macro, the patterns are compared with the structure</w:t>
      </w:r>
      <w:r w:rsidR="00831183">
        <w:t xml:space="preserve"> </w:t>
      </w:r>
      <w:r w:rsidRPr="002E5E26">
        <w:t>of that source code,</w:t>
      </w:r>
      <w:r w:rsidR="00831183">
        <w:t xml:space="preserve"> </w:t>
      </w:r>
      <w:del w:id="554" w:author="janelle" w:date="2018-03-28T11:34:00Z">
        <w:r w:rsidRPr="002E5E26" w:rsidDel="009B7080">
          <w:delText xml:space="preserve"> </w:delText>
        </w:r>
      </w:del>
      <w:r w:rsidRPr="002E5E26">
        <w:t>and the code associated with each pattern is the code that</w:t>
      </w:r>
      <w:r w:rsidR="00831183">
        <w:t xml:space="preserve"> </w:t>
      </w:r>
      <w:r w:rsidRPr="002E5E26">
        <w:t>replaces the code passed to the macro. This all happens during compilation.</w:t>
      </w:r>
    </w:p>
    <w:p w:rsidR="00000000" w:rsidRDefault="009B7080">
      <w:pPr>
        <w:pStyle w:val="ProductionDirective"/>
        <w:pPrChange w:id="555" w:author="janelle" w:date="2018-03-28T11:40:00Z">
          <w:pPr>
            <w:pStyle w:val="BodyFirst"/>
          </w:pPr>
        </w:pPrChange>
      </w:pPr>
      <w:ins w:id="556" w:author="janelle" w:date="2018-03-28T11:34:00Z">
        <w:r>
          <w:t xml:space="preserve">Prod: confirm </w:t>
        </w:r>
        <w:proofErr w:type="spellStart"/>
        <w:r>
          <w:t>xref</w:t>
        </w:r>
      </w:ins>
      <w:proofErr w:type="spellEnd"/>
    </w:p>
    <w:p w:rsidR="002E5E26" w:rsidRDefault="002E5E26" w:rsidP="00831183">
      <w:pPr>
        <w:pStyle w:val="Body"/>
        <w:rPr>
          <w:ins w:id="557" w:author="janelle" w:date="2018-03-28T11:34:00Z"/>
        </w:rPr>
      </w:pPr>
      <w:r w:rsidRPr="002E5E26">
        <w:t xml:space="preserve">To define a macro, you use the </w:t>
      </w:r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construct</w:t>
      </w:r>
      <w:proofErr w:type="gramEnd"/>
      <w:r w:rsidRPr="00831183">
        <w:t>. Let’s explore how to</w:t>
      </w:r>
      <w:r w:rsidR="00831183" w:rsidRPr="00831183">
        <w:t xml:space="preserve"> </w:t>
      </w:r>
      <w:r w:rsidRPr="00831183">
        <w:t xml:space="preserve">use </w:t>
      </w:r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by</w:t>
      </w:r>
      <w:proofErr w:type="gramEnd"/>
      <w:r w:rsidRPr="00831183">
        <w:t xml:space="preserve"> </w:t>
      </w:r>
      <w:del w:id="558" w:author="AnneMarieW" w:date="2018-04-05T09:22:00Z">
        <w:r w:rsidRPr="00831183" w:rsidDel="00583E10">
          <w:delText xml:space="preserve">taking a </w:delText>
        </w:r>
      </w:del>
      <w:r w:rsidRPr="00831183">
        <w:t>look</w:t>
      </w:r>
      <w:ins w:id="559" w:author="AnneMarieW" w:date="2018-04-05T09:22:00Z">
        <w:r w:rsidR="00583E10">
          <w:t>ing</w:t>
        </w:r>
      </w:ins>
      <w:r w:rsidRPr="00831183">
        <w:t xml:space="preserve"> at how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macro</w:t>
      </w:r>
      <w:proofErr w:type="gramEnd"/>
      <w:r w:rsidRPr="00831183">
        <w:t xml:space="preserve"> is defined. </w:t>
      </w:r>
      <w:r w:rsidR="00A11DE4" w:rsidRPr="00A11DE4">
        <w:rPr>
          <w:highlight w:val="yellow"/>
          <w:rPrChange w:id="560" w:author="janelle" w:date="2018-03-28T11:35:00Z">
            <w:rPr>
              <w:rFonts w:ascii="Courier New" w:hAnsi="Courier New"/>
              <w:color w:val="0000FF"/>
              <w:sz w:val="20"/>
            </w:rPr>
          </w:rPrChange>
        </w:rPr>
        <w:t>Chapter 8</w:t>
      </w:r>
      <w:r w:rsidRPr="00831183">
        <w:t xml:space="preserve"> covered how we can use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2E5E26">
        <w:t xml:space="preserve"> </w:t>
      </w:r>
      <w:proofErr w:type="gramStart"/>
      <w:r w:rsidRPr="002E5E26">
        <w:t>macro</w:t>
      </w:r>
      <w:proofErr w:type="gramEnd"/>
      <w:r w:rsidRPr="002E5E26">
        <w:t xml:space="preserve"> to create a new vector</w:t>
      </w:r>
      <w:del w:id="561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62" w:author="janelle" w:date="2018-03-28T11:43:00Z">
        <w:r w:rsidR="00E1749B">
          <w:t xml:space="preserve"> </w:t>
        </w:r>
      </w:ins>
      <w:r w:rsidRPr="002E5E26">
        <w:t>with</w:t>
      </w:r>
      <w:r w:rsidR="00831183">
        <w:t xml:space="preserve"> </w:t>
      </w:r>
      <w:r w:rsidRPr="002E5E26">
        <w:t xml:space="preserve">particular values. For example, </w:t>
      </w:r>
      <w:proofErr w:type="gramStart"/>
      <w:r w:rsidRPr="002E5E26">
        <w:t>th</w:t>
      </w:r>
      <w:proofErr w:type="gramEnd"/>
      <w:del w:id="563" w:author="AnneMarieW" w:date="2018-04-05T09:22:00Z">
        <w:r w:rsidRPr="002E5E26" w:rsidDel="00583E10">
          <w:delText>is</w:delText>
        </w:r>
      </w:del>
      <w:ins w:id="564" w:author="AnneMarieW" w:date="2018-04-05T09:22:00Z">
        <w:r w:rsidR="00583E10">
          <w:t>e following</w:t>
        </w:r>
      </w:ins>
      <w:r w:rsidRPr="002E5E26">
        <w:t xml:space="preserve"> macro creates a new vector with three</w:t>
      </w:r>
      <w:r w:rsidR="00831183">
        <w:t xml:space="preserve"> </w:t>
      </w:r>
      <w:r w:rsidRPr="002E5E26">
        <w:t>integers inside:</w:t>
      </w:r>
    </w:p>
    <w:p w:rsidR="00000000" w:rsidRDefault="009B7080">
      <w:pPr>
        <w:pStyle w:val="ProductionDirective"/>
        <w:pPrChange w:id="565" w:author="janelle" w:date="2018-03-28T11:40:00Z">
          <w:pPr>
            <w:pStyle w:val="Body"/>
          </w:pPr>
        </w:pPrChange>
      </w:pPr>
      <w:ins w:id="566" w:author="janelle" w:date="2018-03-28T11:34:00Z">
        <w:r>
          <w:t xml:space="preserve">prod: confirm </w:t>
        </w:r>
        <w:proofErr w:type="spellStart"/>
        <w:r>
          <w:t>xref</w:t>
        </w:r>
      </w:ins>
      <w:proofErr w:type="spellEnd"/>
    </w:p>
    <w:p w:rsidR="002E5E26" w:rsidRPr="002E5E26" w:rsidRDefault="002E5E26" w:rsidP="00831183">
      <w:pPr>
        <w:pStyle w:val="CodeSingle"/>
      </w:pPr>
      <w:r w:rsidRPr="002E5E26">
        <w:t>let v: Vec&lt;u32&gt; = vec![1, 2, 3];</w:t>
      </w:r>
    </w:p>
    <w:p w:rsidR="002E5E26" w:rsidRPr="002E5E26" w:rsidRDefault="002E5E26" w:rsidP="00831183">
      <w:pPr>
        <w:pStyle w:val="Body"/>
      </w:pPr>
      <w:r w:rsidRPr="00831183">
        <w:t xml:space="preserve">We could also use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2E5E26">
        <w:t xml:space="preserve"> </w:t>
      </w:r>
      <w:proofErr w:type="gramStart"/>
      <w:r w:rsidRPr="002E5E26">
        <w:t>macro</w:t>
      </w:r>
      <w:proofErr w:type="gramEnd"/>
      <w:r w:rsidRPr="002E5E26">
        <w:t xml:space="preserve"> to make a vector of two integers or a vector</w:t>
      </w:r>
      <w:r w:rsidR="00831183">
        <w:t xml:space="preserve"> </w:t>
      </w:r>
      <w:r w:rsidRPr="002E5E26">
        <w:t>of five</w:t>
      </w:r>
      <w:del w:id="567" w:author="janelle" w:date="2018-03-28T11:43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568" w:author="janelle" w:date="2018-03-28T11:43:00Z">
        <w:r w:rsidR="00E1749B">
          <w:t xml:space="preserve"> </w:t>
        </w:r>
      </w:ins>
      <w:r w:rsidRPr="002E5E26">
        <w:t>string slices</w:t>
      </w:r>
      <w:ins w:id="569" w:author="AnneMarieW" w:date="2018-04-05T09:22:00Z">
        <w:r w:rsidR="00583E10">
          <w:t xml:space="preserve">: </w:t>
        </w:r>
      </w:ins>
      <w:del w:id="570" w:author="AnneMarieW" w:date="2018-04-05T09:22:00Z">
        <w:r w:rsidRPr="002E5E26" w:rsidDel="00583E10">
          <w:delText>—-</w:delText>
        </w:r>
      </w:del>
      <w:r w:rsidRPr="002E5E26">
        <w:t>we wouldn’t be able to use a function to do the same</w:t>
      </w:r>
      <w:r w:rsidR="00831183">
        <w:t xml:space="preserve"> </w:t>
      </w:r>
      <w:r w:rsidRPr="002E5E26">
        <w:t>because we wouldn’t know the number or type of values up front.</w:t>
      </w:r>
    </w:p>
    <w:p w:rsidR="002E5E26" w:rsidRPr="002E5E26" w:rsidRDefault="002E5E26" w:rsidP="00831183">
      <w:pPr>
        <w:pStyle w:val="Body"/>
      </w:pPr>
      <w:r w:rsidRPr="002E5E26">
        <w:t xml:space="preserve">Let’s </w:t>
      </w:r>
      <w:del w:id="571" w:author="AnneMarieW" w:date="2018-04-05T09:22:00Z">
        <w:r w:rsidRPr="002E5E26" w:rsidDel="00583E10">
          <w:delText xml:space="preserve">take a </w:delText>
        </w:r>
      </w:del>
      <w:r w:rsidRPr="002E5E26">
        <w:t xml:space="preserve">look at a slightly simplified definition of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2E5E26">
        <w:t xml:space="preserve"> </w:t>
      </w:r>
      <w:proofErr w:type="gramStart"/>
      <w:r w:rsidRPr="002E5E26">
        <w:t>macro</w:t>
      </w:r>
      <w:proofErr w:type="gramEnd"/>
      <w:r w:rsidRPr="002E5E26">
        <w:t xml:space="preserve"> in</w:t>
      </w:r>
      <w:r w:rsidR="00831183">
        <w:t xml:space="preserve"> </w:t>
      </w:r>
      <w:r w:rsidRPr="002E5E26">
        <w:t xml:space="preserve">Listing </w:t>
      </w:r>
      <w:del w:id="572" w:author="janelle" w:date="2018-03-28T11:46:00Z">
        <w:r w:rsidRPr="002E5E26" w:rsidDel="00CA7BB6">
          <w:delText>A</w:delText>
        </w:r>
      </w:del>
      <w:r w:rsidRPr="002E5E26">
        <w:t>D-1:</w:t>
      </w:r>
    </w:p>
    <w:p w:rsidR="002E5E26" w:rsidRPr="002E5E26" w:rsidRDefault="002E5E26" w:rsidP="00831183">
      <w:pPr>
        <w:pStyle w:val="CodeA"/>
      </w:pPr>
      <w:r w:rsidRPr="002E5E26">
        <w:t>#[macro_export]</w:t>
      </w:r>
    </w:p>
    <w:p w:rsidR="002E5E26" w:rsidRPr="002E5E26" w:rsidRDefault="002E5E26" w:rsidP="00831183">
      <w:pPr>
        <w:pStyle w:val="CodeB"/>
      </w:pPr>
      <w:r w:rsidRPr="002E5E26">
        <w:t>macro_rules! vec {</w:t>
      </w:r>
    </w:p>
    <w:p w:rsidR="002E5E26" w:rsidRPr="002E5E26" w:rsidRDefault="002E5E26" w:rsidP="00831183">
      <w:pPr>
        <w:pStyle w:val="CodeB"/>
      </w:pPr>
      <w:r w:rsidRPr="002E5E26">
        <w:t xml:space="preserve">    ( $( $x:expr ),* ) =&gt; {</w:t>
      </w:r>
    </w:p>
    <w:p w:rsidR="002E5E26" w:rsidRPr="002E5E26" w:rsidRDefault="002E5E26" w:rsidP="00831183">
      <w:pPr>
        <w:pStyle w:val="CodeB"/>
      </w:pPr>
      <w:r w:rsidRPr="002E5E26">
        <w:t xml:space="preserve">        {</w:t>
      </w:r>
    </w:p>
    <w:p w:rsidR="002E5E26" w:rsidRPr="002E5E26" w:rsidRDefault="002E5E26" w:rsidP="00831183">
      <w:pPr>
        <w:pStyle w:val="CodeB"/>
      </w:pPr>
      <w:r w:rsidRPr="002E5E26">
        <w:t xml:space="preserve">            let mut temp_vec = Vec::new();</w:t>
      </w:r>
    </w:p>
    <w:p w:rsidR="002E5E26" w:rsidRPr="002E5E26" w:rsidRDefault="002E5E26" w:rsidP="00831183">
      <w:pPr>
        <w:pStyle w:val="CodeB"/>
      </w:pPr>
      <w:r w:rsidRPr="002E5E26">
        <w:t xml:space="preserve">            $(</w:t>
      </w:r>
    </w:p>
    <w:p w:rsidR="002E5E26" w:rsidRPr="002E5E26" w:rsidRDefault="002E5E26" w:rsidP="00831183">
      <w:pPr>
        <w:pStyle w:val="CodeB"/>
      </w:pPr>
      <w:r w:rsidRPr="002E5E26">
        <w:t xml:space="preserve">                temp_vec.push($x);</w:t>
      </w:r>
    </w:p>
    <w:p w:rsidR="002E5E26" w:rsidRPr="002E5E26" w:rsidRDefault="002E5E26" w:rsidP="00831183">
      <w:pPr>
        <w:pStyle w:val="CodeB"/>
      </w:pPr>
      <w:r w:rsidRPr="002E5E26">
        <w:t xml:space="preserve">            )*</w:t>
      </w:r>
    </w:p>
    <w:p w:rsidR="002E5E26" w:rsidRPr="002E5E26" w:rsidRDefault="002E5E26" w:rsidP="00831183">
      <w:pPr>
        <w:pStyle w:val="CodeB"/>
      </w:pPr>
      <w:r w:rsidRPr="002E5E26">
        <w:t xml:space="preserve">            temp_vec</w:t>
      </w:r>
    </w:p>
    <w:p w:rsidR="002E5E26" w:rsidRPr="002E5E26" w:rsidRDefault="002E5E26" w:rsidP="00831183">
      <w:pPr>
        <w:pStyle w:val="CodeB"/>
      </w:pPr>
      <w:r w:rsidRPr="002E5E26">
        <w:t xml:space="preserve">        }</w:t>
      </w:r>
    </w:p>
    <w:p w:rsidR="002E5E26" w:rsidRPr="002E5E26" w:rsidRDefault="002E5E26" w:rsidP="00831183">
      <w:pPr>
        <w:pStyle w:val="CodeB"/>
      </w:pPr>
      <w:r w:rsidRPr="002E5E26">
        <w:lastRenderedPageBreak/>
        <w:t xml:space="preserve">    };</w:t>
      </w:r>
    </w:p>
    <w:p w:rsidR="002E5E26" w:rsidRPr="002E5E26" w:rsidRDefault="002E5E26" w:rsidP="00831183">
      <w:pPr>
        <w:pStyle w:val="CodeC"/>
      </w:pPr>
      <w:r w:rsidRPr="002E5E26">
        <w:t>}</w:t>
      </w:r>
    </w:p>
    <w:p w:rsidR="002E5E26" w:rsidRPr="002E5E26" w:rsidRDefault="002E5E26" w:rsidP="00831183">
      <w:pPr>
        <w:pStyle w:val="Listing"/>
      </w:pPr>
      <w:r w:rsidRPr="00831183">
        <w:t xml:space="preserve">Listing </w:t>
      </w:r>
      <w:del w:id="573" w:author="janelle" w:date="2018-03-28T11:46:00Z">
        <w:r w:rsidRPr="00831183" w:rsidDel="00CA7BB6">
          <w:delText>A</w:delText>
        </w:r>
      </w:del>
      <w:r w:rsidRPr="00831183">
        <w:t xml:space="preserve">D-1: A simplified version of the </w:t>
      </w:r>
      <w:proofErr w:type="spellStart"/>
      <w:r w:rsidR="00A11DE4" w:rsidRPr="00A11DE4">
        <w:rPr>
          <w:rStyle w:val="LiteralCaption"/>
          <w:rPrChange w:id="574" w:author="janelle" w:date="2018-03-28T11:35:00Z">
            <w:rPr>
              <w:rStyle w:val="Literal"/>
            </w:rPr>
          </w:rPrChange>
        </w:rPr>
        <w:t>vec</w:t>
      </w:r>
      <w:proofErr w:type="spellEnd"/>
      <w:r w:rsidR="00A11DE4" w:rsidRPr="00A11DE4">
        <w:rPr>
          <w:rStyle w:val="LiteralCaption"/>
          <w:rPrChange w:id="575" w:author="janelle" w:date="2018-03-28T11:35:00Z">
            <w:rPr>
              <w:rStyle w:val="Literal"/>
            </w:rPr>
          </w:rPrChange>
        </w:rPr>
        <w:t>!</w:t>
      </w:r>
      <w:r w:rsidRPr="002E5E26">
        <w:t xml:space="preserve"> </w:t>
      </w:r>
      <w:proofErr w:type="gramStart"/>
      <w:r w:rsidRPr="002E5E26">
        <w:t>macro</w:t>
      </w:r>
      <w:proofErr w:type="gramEnd"/>
      <w:r w:rsidRPr="002E5E26">
        <w:t xml:space="preserve"> definition</w:t>
      </w:r>
    </w:p>
    <w:p w:rsidR="002E5E26" w:rsidRPr="002E5E26" w:rsidRDefault="002E5E26" w:rsidP="00831183">
      <w:pPr>
        <w:pStyle w:val="Note"/>
      </w:pPr>
      <w:r w:rsidRPr="002E5E26">
        <w:t>Note</w:t>
      </w:r>
      <w:ins w:id="576" w:author="janelle" w:date="2018-03-28T11:35:00Z">
        <w:r w:rsidR="009B7080">
          <w:tab/>
        </w:r>
      </w:ins>
      <w:del w:id="577" w:author="janelle" w:date="2018-03-28T11:35:00Z">
        <w:r w:rsidRPr="002E5E26" w:rsidDel="009B7080">
          <w:delText>: t</w:delText>
        </w:r>
      </w:del>
      <w:proofErr w:type="gramStart"/>
      <w:ins w:id="578" w:author="janelle" w:date="2018-03-28T11:35:00Z">
        <w:r w:rsidR="009B7080">
          <w:t>T</w:t>
        </w:r>
      </w:ins>
      <w:r w:rsidRPr="002E5E26">
        <w:t>he</w:t>
      </w:r>
      <w:proofErr w:type="gramEnd"/>
      <w:r w:rsidRPr="002E5E26">
        <w:t xml:space="preserve"> actual definition of the </w:t>
      </w:r>
      <w:proofErr w:type="spellStart"/>
      <w:r w:rsidR="00A11DE4" w:rsidRPr="00A11DE4">
        <w:rPr>
          <w:rStyle w:val="LiteralItal"/>
          <w:rPrChange w:id="579" w:author="janelle" w:date="2018-03-28T11:35:00Z">
            <w:rPr>
              <w:rStyle w:val="Literal"/>
            </w:rPr>
          </w:rPrChange>
        </w:rPr>
        <w:t>vec</w:t>
      </w:r>
      <w:proofErr w:type="spellEnd"/>
      <w:r w:rsidR="00A11DE4" w:rsidRPr="00A11DE4">
        <w:rPr>
          <w:rStyle w:val="LiteralItal"/>
          <w:rPrChange w:id="580" w:author="janelle" w:date="2018-03-28T11:35:00Z">
            <w:rPr>
              <w:rStyle w:val="Literal"/>
            </w:rPr>
          </w:rPrChange>
        </w:rPr>
        <w:t>!</w:t>
      </w:r>
      <w:r w:rsidRPr="002E5E26">
        <w:t xml:space="preserve"> </w:t>
      </w:r>
      <w:proofErr w:type="gramStart"/>
      <w:r w:rsidRPr="002E5E26">
        <w:t>macro</w:t>
      </w:r>
      <w:proofErr w:type="gramEnd"/>
      <w:r w:rsidRPr="002E5E26">
        <w:t xml:space="preserve"> in the standard library</w:t>
      </w:r>
      <w:r w:rsidR="00831183">
        <w:t xml:space="preserve"> </w:t>
      </w:r>
      <w:r w:rsidRPr="002E5E26">
        <w:t>includes</w:t>
      </w:r>
      <w:r w:rsidR="00831183">
        <w:t xml:space="preserve"> </w:t>
      </w:r>
      <w:del w:id="581" w:author="janelle" w:date="2018-03-28T11:35:00Z">
        <w:r w:rsidRPr="002E5E26" w:rsidDel="009B7080">
          <w:delText xml:space="preserve"> </w:delText>
        </w:r>
      </w:del>
      <w:r w:rsidRPr="002E5E26">
        <w:t xml:space="preserve">code to </w:t>
      </w:r>
      <w:proofErr w:type="spellStart"/>
      <w:r w:rsidRPr="002E5E26">
        <w:t>pre</w:t>
      </w:r>
      <w:del w:id="582" w:author="AnneMarieW" w:date="2018-04-05T09:23:00Z">
        <w:r w:rsidRPr="002E5E26" w:rsidDel="00583E10">
          <w:delText>-</w:delText>
        </w:r>
      </w:del>
      <w:r w:rsidRPr="002E5E26">
        <w:t>allocate</w:t>
      </w:r>
      <w:proofErr w:type="spellEnd"/>
      <w:r w:rsidRPr="002E5E26">
        <w:t xml:space="preserve"> the correct amount of memory up</w:t>
      </w:r>
      <w:del w:id="583" w:author="AnneMarieW" w:date="2018-04-05T09:23:00Z">
        <w:r w:rsidRPr="002E5E26" w:rsidDel="00583E10">
          <w:delText>-</w:delText>
        </w:r>
      </w:del>
      <w:ins w:id="584" w:author="AnneMarieW" w:date="2018-04-05T09:23:00Z">
        <w:r w:rsidR="00583E10">
          <w:t xml:space="preserve"> </w:t>
        </w:r>
      </w:ins>
      <w:r w:rsidRPr="002E5E26">
        <w:t>front. That</w:t>
      </w:r>
      <w:r w:rsidR="00831183">
        <w:t xml:space="preserve"> </w:t>
      </w:r>
      <w:r w:rsidRPr="002E5E26">
        <w:t>code</w:t>
      </w:r>
      <w:del w:id="585" w:author="janelle" w:date="2018-03-28T11:35:00Z">
        <w:r w:rsidR="00831183" w:rsidDel="009B7080">
          <w:delText xml:space="preserve"> </w:delText>
        </w:r>
      </w:del>
      <w:r w:rsidRPr="002E5E26">
        <w:t xml:space="preserve"> is an optimization that we</w:t>
      </w:r>
      <w:del w:id="586" w:author="AnneMarieW" w:date="2018-04-05T09:24:00Z">
        <w:r w:rsidRPr="002E5E26" w:rsidDel="00583E10">
          <w:delText>’ve</w:delText>
        </w:r>
      </w:del>
      <w:r w:rsidRPr="002E5E26">
        <w:t xml:space="preserve"> </w:t>
      </w:r>
      <w:del w:id="587" w:author="AnneMarieW" w:date="2018-04-05T09:24:00Z">
        <w:r w:rsidRPr="002E5E26" w:rsidDel="00583E10">
          <w:delText xml:space="preserve">chosen not to </w:delText>
        </w:r>
      </w:del>
      <w:ins w:id="588" w:author="AnneMarieW" w:date="2018-04-05T09:24:00Z">
        <w:r w:rsidR="00583E10">
          <w:t xml:space="preserve">don’t </w:t>
        </w:r>
      </w:ins>
      <w:r w:rsidRPr="002E5E26">
        <w:t>include here to make the</w:t>
      </w:r>
      <w:r w:rsidR="00831183">
        <w:t xml:space="preserve"> </w:t>
      </w:r>
      <w:r w:rsidRPr="002E5E26">
        <w:t>example simpler.</w:t>
      </w:r>
    </w:p>
    <w:p w:rsidR="002E5E26" w:rsidRPr="002E5E26" w:rsidRDefault="002E5E26" w:rsidP="00831183">
      <w:pPr>
        <w:pStyle w:val="Body"/>
      </w:pPr>
      <w:r w:rsidRPr="002E5E26">
        <w:t xml:space="preserve">The </w:t>
      </w:r>
      <w:proofErr w:type="gramStart"/>
      <w:r w:rsidRPr="00831183">
        <w:rPr>
          <w:rStyle w:val="Literal"/>
        </w:rPr>
        <w:t>#[</w:t>
      </w:r>
      <w:proofErr w:type="spellStart"/>
      <w:proofErr w:type="gramEnd"/>
      <w:r w:rsidRPr="00831183">
        <w:rPr>
          <w:rStyle w:val="Literal"/>
        </w:rPr>
        <w:t>macro_export</w:t>
      </w:r>
      <w:proofErr w:type="spellEnd"/>
      <w:r w:rsidRPr="00831183">
        <w:rPr>
          <w:rStyle w:val="Literal"/>
        </w:rPr>
        <w:t>]</w:t>
      </w:r>
      <w:r w:rsidRPr="00831183">
        <w:t xml:space="preserve"> annotation indicates that this macro should be made</w:t>
      </w:r>
      <w:r w:rsidR="00831183" w:rsidRPr="00831183">
        <w:t xml:space="preserve"> </w:t>
      </w:r>
      <w:r w:rsidRPr="00831183">
        <w:t>available whenever the crate in which we’re defining the</w:t>
      </w:r>
      <w:del w:id="58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90" w:author="janelle" w:date="2018-03-28T11:44:00Z">
        <w:r w:rsidR="00E1749B">
          <w:t xml:space="preserve"> </w:t>
        </w:r>
      </w:ins>
      <w:r w:rsidRPr="00831183">
        <w:t>macro is imported.</w:t>
      </w:r>
      <w:r w:rsidR="00831183" w:rsidRPr="00831183">
        <w:t xml:space="preserve"> </w:t>
      </w:r>
      <w:r w:rsidRPr="00831183">
        <w:t>Without this annotation, even if someone depending on this crate uses</w:t>
      </w:r>
      <w:del w:id="591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92" w:author="janelle" w:date="2018-03-28T11:44:00Z">
        <w:r w:rsidR="00E1749B">
          <w:t xml:space="preserve"> </w:t>
        </w:r>
      </w:ins>
      <w:r w:rsidRPr="00831183">
        <w:t>the</w:t>
      </w:r>
      <w:r w:rsidR="00831183" w:rsidRPr="00831183">
        <w:t xml:space="preserve"> </w:t>
      </w:r>
      <w:proofErr w:type="gramStart"/>
      <w:r w:rsidRPr="00831183">
        <w:rPr>
          <w:rStyle w:val="Literal"/>
        </w:rPr>
        <w:t>#[</w:t>
      </w:r>
      <w:proofErr w:type="spellStart"/>
      <w:proofErr w:type="gramEnd"/>
      <w:r w:rsidRPr="00831183">
        <w:rPr>
          <w:rStyle w:val="Literal"/>
        </w:rPr>
        <w:t>macro_use</w:t>
      </w:r>
      <w:proofErr w:type="spellEnd"/>
      <w:r w:rsidRPr="00831183">
        <w:rPr>
          <w:rStyle w:val="Literal"/>
        </w:rPr>
        <w:t>]</w:t>
      </w:r>
      <w:r w:rsidRPr="002E5E26">
        <w:t xml:space="preserve"> annotation, the macro would</w:t>
      </w:r>
      <w:del w:id="593" w:author="AnneMarieW" w:date="2018-04-05T09:24:00Z">
        <w:r w:rsidRPr="002E5E26" w:rsidDel="009F0EFC">
          <w:delText xml:space="preserve"> </w:delText>
        </w:r>
      </w:del>
      <w:r w:rsidRPr="002E5E26">
        <w:t>n</w:t>
      </w:r>
      <w:del w:id="594" w:author="AnneMarieW" w:date="2018-04-05T09:24:00Z">
        <w:r w:rsidRPr="002E5E26" w:rsidDel="009F0EFC">
          <w:delText>o</w:delText>
        </w:r>
      </w:del>
      <w:ins w:id="595" w:author="AnneMarieW" w:date="2018-04-05T09:24:00Z">
        <w:r w:rsidR="009F0EFC">
          <w:t>’</w:t>
        </w:r>
      </w:ins>
      <w:r w:rsidRPr="002E5E26">
        <w:t>t be brought into scope.</w:t>
      </w:r>
    </w:p>
    <w:p w:rsidR="002E5E26" w:rsidRPr="002E5E26" w:rsidRDefault="002E5E26" w:rsidP="00831183">
      <w:pPr>
        <w:pStyle w:val="Body"/>
      </w:pPr>
      <w:r w:rsidRPr="002E5E26">
        <w:t xml:space="preserve">We then start the macro definition with </w:t>
      </w:r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and</w:t>
      </w:r>
      <w:proofErr w:type="gramEnd"/>
      <w:r w:rsidRPr="00831183">
        <w:t xml:space="preserve"> the name of the</w:t>
      </w:r>
      <w:r w:rsidR="00831183" w:rsidRPr="00831183">
        <w:t xml:space="preserve"> </w:t>
      </w:r>
      <w:r w:rsidRPr="00831183">
        <w:t>macro we’re</w:t>
      </w:r>
      <w:del w:id="59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597" w:author="janelle" w:date="2018-03-28T11:44:00Z">
        <w:r w:rsidR="00E1749B">
          <w:t xml:space="preserve"> </w:t>
        </w:r>
      </w:ins>
      <w:r w:rsidRPr="00831183">
        <w:t xml:space="preserve">defining </w:t>
      </w:r>
      <w:r w:rsidRPr="00831183">
        <w:rPr>
          <w:rStyle w:val="EmphasisItalic"/>
        </w:rPr>
        <w:t>without</w:t>
      </w:r>
      <w:r w:rsidRPr="00831183">
        <w:t xml:space="preserve"> the exclamation mark. The name</w:t>
      </w:r>
      <w:ins w:id="598" w:author="AnneMarieW" w:date="2018-04-05T09:25:00Z">
        <w:r w:rsidR="00821902">
          <w:t xml:space="preserve">, </w:t>
        </w:r>
      </w:ins>
      <w:del w:id="599" w:author="AnneMarieW" w:date="2018-04-05T09:25:00Z">
        <w:r w:rsidRPr="00831183" w:rsidDel="00821902">
          <w:delText>—-</w:delText>
        </w:r>
      </w:del>
      <w:r w:rsidRPr="00831183">
        <w:t>in this case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vec</w:t>
      </w:r>
      <w:proofErr w:type="spellEnd"/>
      <w:del w:id="600" w:author="AnneMarieW" w:date="2018-04-05T09:25:00Z">
        <w:r w:rsidRPr="002E5E26" w:rsidDel="00821902">
          <w:delText>—-</w:delText>
        </w:r>
      </w:del>
      <w:ins w:id="601" w:author="AnneMarieW" w:date="2018-04-05T09:25:00Z">
        <w:r w:rsidR="00821902">
          <w:t xml:space="preserve">, </w:t>
        </w:r>
      </w:ins>
      <w:r w:rsidRPr="002E5E26">
        <w:t>is</w:t>
      </w:r>
      <w:del w:id="602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03" w:author="janelle" w:date="2018-03-28T11:44:00Z">
        <w:r w:rsidR="00E1749B">
          <w:t xml:space="preserve"> </w:t>
        </w:r>
      </w:ins>
      <w:r w:rsidRPr="002E5E26">
        <w:t>followed by curly brackets denoting the body of the macro definition.</w:t>
      </w:r>
    </w:p>
    <w:p w:rsidR="002E5E26" w:rsidRPr="002E5E26" w:rsidRDefault="002E5E26" w:rsidP="00831183">
      <w:pPr>
        <w:pStyle w:val="Body"/>
      </w:pPr>
      <w:r w:rsidRPr="002E5E26">
        <w:t xml:space="preserve">The structure in the </w:t>
      </w:r>
      <w:proofErr w:type="spellStart"/>
      <w:r w:rsidRPr="00831183">
        <w:rPr>
          <w:rStyle w:val="Literal"/>
        </w:rPr>
        <w:t>vec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body</w:t>
      </w:r>
      <w:proofErr w:type="gramEnd"/>
      <w:r w:rsidRPr="00831183">
        <w:t xml:space="preserve"> is similar to the structure of a </w:t>
      </w:r>
      <w:r w:rsidRPr="00831183">
        <w:rPr>
          <w:rStyle w:val="Literal"/>
        </w:rPr>
        <w:t>match</w:t>
      </w:r>
      <w:r w:rsidR="00831183" w:rsidRPr="00831183">
        <w:t xml:space="preserve"> </w:t>
      </w:r>
      <w:r w:rsidRPr="00831183">
        <w:t xml:space="preserve">expression. Here we have one arm with the pattern </w:t>
      </w:r>
      <w:proofErr w:type="gramStart"/>
      <w:r w:rsidRPr="00831183">
        <w:rPr>
          <w:rStyle w:val="Literal"/>
        </w:rPr>
        <w:t>( $</w:t>
      </w:r>
      <w:proofErr w:type="gramEnd"/>
      <w:r w:rsidRPr="00831183">
        <w:rPr>
          <w:rStyle w:val="Literal"/>
        </w:rPr>
        <w:t>( $x:expr ),* )</w:t>
      </w:r>
      <w:r w:rsidRPr="00831183">
        <w:t>,</w:t>
      </w:r>
      <w:r w:rsidR="00831183" w:rsidRPr="00831183">
        <w:t xml:space="preserve"> </w:t>
      </w:r>
      <w:r w:rsidRPr="00831183">
        <w:t xml:space="preserve">followed by </w:t>
      </w:r>
      <w:r w:rsidRPr="00831183">
        <w:rPr>
          <w:rStyle w:val="Literal"/>
        </w:rPr>
        <w:t>=&gt;</w:t>
      </w:r>
      <w:r w:rsidRPr="002E5E26">
        <w:t xml:space="preserve"> and the block of code associated with this pattern. If</w:t>
      </w:r>
      <w:del w:id="604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05" w:author="janelle" w:date="2018-03-28T11:44:00Z">
        <w:r w:rsidR="00E1749B">
          <w:t xml:space="preserve"> </w:t>
        </w:r>
      </w:ins>
      <w:r w:rsidRPr="002E5E26">
        <w:t>the</w:t>
      </w:r>
      <w:r w:rsidR="00831183">
        <w:t xml:space="preserve"> </w:t>
      </w:r>
      <w:r w:rsidRPr="002E5E26">
        <w:t>pattern matches, the associated block of code will be emitted. Given that this</w:t>
      </w:r>
      <w:r w:rsidR="00831183">
        <w:t xml:space="preserve"> </w:t>
      </w:r>
      <w:r w:rsidRPr="002E5E26">
        <w:t>is the only pattern in this macro, there</w:t>
      </w:r>
      <w:del w:id="606" w:author="AnneMarieW" w:date="2018-04-05T09:25:00Z">
        <w:r w:rsidRPr="002E5E26" w:rsidDel="00A03D40">
          <w:delText>’</w:delText>
        </w:r>
      </w:del>
      <w:ins w:id="607" w:author="AnneMarieW" w:date="2018-04-05T09:25:00Z">
        <w:r w:rsidR="00A03D40">
          <w:t xml:space="preserve"> i</w:t>
        </w:r>
      </w:ins>
      <w:r w:rsidRPr="002E5E26">
        <w:t>s only one valid way to match; any</w:t>
      </w:r>
      <w:r w:rsidR="00831183">
        <w:t xml:space="preserve"> </w:t>
      </w:r>
      <w:r w:rsidRPr="002E5E26">
        <w:t>other will be an error. More complex macros will have more than one arm.</w:t>
      </w:r>
    </w:p>
    <w:p w:rsidR="002E5E26" w:rsidRDefault="002E5E26" w:rsidP="00831183">
      <w:pPr>
        <w:pStyle w:val="Body"/>
        <w:rPr>
          <w:ins w:id="608" w:author="janelle" w:date="2018-03-28T11:40:00Z"/>
          <w:rStyle w:val="EmphasisItalic"/>
        </w:rPr>
      </w:pPr>
      <w:r w:rsidRPr="002E5E26">
        <w:t>Valid pattern syntax in macro definitions is different than the pattern</w:t>
      </w:r>
      <w:del w:id="609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10" w:author="janelle" w:date="2018-03-28T11:44:00Z">
        <w:r w:rsidR="00E1749B">
          <w:t xml:space="preserve"> </w:t>
        </w:r>
      </w:ins>
      <w:r w:rsidRPr="002E5E26">
        <w:t>syntax</w:t>
      </w:r>
      <w:r w:rsidR="00831183">
        <w:t xml:space="preserve"> </w:t>
      </w:r>
      <w:r w:rsidRPr="002E5E26">
        <w:t xml:space="preserve">covered in </w:t>
      </w:r>
      <w:r w:rsidR="00A11DE4" w:rsidRPr="00A11DE4">
        <w:rPr>
          <w:highlight w:val="yellow"/>
          <w:rPrChange w:id="611" w:author="janelle" w:date="2018-03-28T11:40:00Z">
            <w:rPr>
              <w:rFonts w:ascii="Courier New" w:hAnsi="Courier New"/>
              <w:color w:val="0000FF"/>
              <w:sz w:val="20"/>
            </w:rPr>
          </w:rPrChange>
        </w:rPr>
        <w:t>Chapter 18</w:t>
      </w:r>
      <w:r w:rsidRPr="002E5E26">
        <w:t xml:space="preserve"> because macro patterns are matched against Rust</w:t>
      </w:r>
      <w:del w:id="612" w:author="janelle" w:date="2018-03-28T11:44:00Z">
        <w:r w:rsidR="00831183" w:rsidDel="00E1749B">
          <w:delText xml:space="preserve"> </w:delText>
        </w:r>
      </w:del>
      <w:del w:id="613" w:author="janelle" w:date="2018-03-28T11:39:00Z">
        <w:r w:rsidRPr="002E5E26" w:rsidDel="009B7080">
          <w:delText xml:space="preserve"> </w:delText>
        </w:r>
      </w:del>
      <w:ins w:id="614" w:author="janelle" w:date="2018-03-28T11:44:00Z">
        <w:r w:rsidR="00E1749B">
          <w:t xml:space="preserve"> </w:t>
        </w:r>
      </w:ins>
      <w:r w:rsidRPr="002E5E26">
        <w:t>code</w:t>
      </w:r>
      <w:r w:rsidR="00831183">
        <w:t xml:space="preserve"> </w:t>
      </w:r>
      <w:r w:rsidRPr="002E5E26">
        <w:t>structure rather than values. Let’s walk through what the pieces of the</w:t>
      </w:r>
      <w:del w:id="615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16" w:author="janelle" w:date="2018-03-28T11:44:00Z">
        <w:r w:rsidR="00E1749B">
          <w:t xml:space="preserve"> </w:t>
        </w:r>
      </w:ins>
      <w:r w:rsidRPr="002E5E26">
        <w:t>pattern</w:t>
      </w:r>
      <w:r w:rsidR="00831183">
        <w:t xml:space="preserve"> </w:t>
      </w:r>
      <w:r w:rsidRPr="002E5E26">
        <w:t xml:space="preserve">in Listing </w:t>
      </w:r>
      <w:del w:id="617" w:author="janelle" w:date="2018-03-28T11:46:00Z">
        <w:r w:rsidRPr="002E5E26" w:rsidDel="00CA7BB6">
          <w:delText>A</w:delText>
        </w:r>
      </w:del>
      <w:r w:rsidRPr="002E5E26">
        <w:t>D-1 mean; for the full macro pattern syntax, see the reference at</w:t>
      </w:r>
      <w:r w:rsidR="00A11DE4" w:rsidRPr="00A11DE4">
        <w:rPr>
          <w:rStyle w:val="EmphasisItalic"/>
          <w:rPrChange w:id="618" w:author="AnneMarieW" w:date="2018-04-05T09:26:00Z">
            <w:rPr>
              <w:rFonts w:ascii="Courier New" w:hAnsi="Courier New"/>
              <w:color w:val="0000FF"/>
              <w:sz w:val="20"/>
            </w:rPr>
          </w:rPrChange>
        </w:rPr>
        <w:t xml:space="preserve"> </w:t>
      </w:r>
      <w:ins w:id="619" w:author="janelle" w:date="2018-03-28T11:40:00Z">
        <w:r w:rsidR="00A11DE4" w:rsidRPr="00A03D40">
          <w:rPr>
            <w:rStyle w:val="EmphasisItalic"/>
          </w:rPr>
          <w:fldChar w:fldCharType="begin"/>
        </w:r>
        <w:r w:rsidR="009B7080" w:rsidRPr="00A03D40">
          <w:rPr>
            <w:rStyle w:val="EmphasisItalic"/>
          </w:rPr>
          <w:instrText xml:space="preserve"> HYPERLINK "</w:instrText>
        </w:r>
      </w:ins>
      <w:r w:rsidR="009B7080" w:rsidRPr="00A03D40">
        <w:rPr>
          <w:rStyle w:val="EmphasisItalic"/>
        </w:rPr>
        <w:instrText>https://doc.rust-lang.org/stable/reference/macros.html</w:instrText>
      </w:r>
      <w:ins w:id="620" w:author="janelle" w:date="2018-03-28T11:40:00Z">
        <w:r w:rsidR="009B7080" w:rsidRPr="00A03D40">
          <w:rPr>
            <w:rStyle w:val="EmphasisItalic"/>
          </w:rPr>
          <w:instrText xml:space="preserve">" </w:instrText>
        </w:r>
        <w:r w:rsidR="00A11DE4" w:rsidRPr="00A03D40">
          <w:rPr>
            <w:rStyle w:val="EmphasisItalic"/>
          </w:rPr>
          <w:fldChar w:fldCharType="separate"/>
        </w:r>
      </w:ins>
      <w:r w:rsidR="00A11DE4" w:rsidRPr="00A11DE4">
        <w:rPr>
          <w:rStyle w:val="EmphasisItalic"/>
          <w:rPrChange w:id="621" w:author="AnneMarieW" w:date="2018-04-05T09:26:00Z">
            <w:rPr>
              <w:rStyle w:val="Hyperlink"/>
            </w:rPr>
          </w:rPrChange>
        </w:rPr>
        <w:t>https://doc.rust-lang.org/stable/reference/macros.html</w:t>
      </w:r>
      <w:ins w:id="622" w:author="janelle" w:date="2018-03-28T11:40:00Z">
        <w:r w:rsidR="00A11DE4" w:rsidRPr="00A03D40">
          <w:rPr>
            <w:rStyle w:val="EmphasisItalic"/>
          </w:rPr>
          <w:fldChar w:fldCharType="end"/>
        </w:r>
      </w:ins>
      <w:r w:rsidR="00A11DE4" w:rsidRPr="00A11DE4">
        <w:rPr>
          <w:rPrChange w:id="623" w:author="AnneMarieW" w:date="2018-04-05T09:26:00Z">
            <w:rPr>
              <w:rStyle w:val="EmphasisItalic"/>
            </w:rPr>
          </w:rPrChange>
        </w:rPr>
        <w:t>.</w:t>
      </w:r>
    </w:p>
    <w:p w:rsidR="00000000" w:rsidRDefault="009B7080">
      <w:pPr>
        <w:pStyle w:val="ProductionDirective"/>
        <w:rPr>
          <w:rStyle w:val="EmphasisItalic"/>
          <w:i w:val="0"/>
        </w:rPr>
        <w:pPrChange w:id="624" w:author="janelle" w:date="2018-03-28T11:40:00Z">
          <w:pPr>
            <w:pStyle w:val="Body"/>
          </w:pPr>
        </w:pPrChange>
      </w:pPr>
      <w:ins w:id="625" w:author="janelle" w:date="2018-03-28T11:40:00Z">
        <w:r w:rsidRPr="009B7080">
          <w:rPr>
            <w:rStyle w:val="EmphasisItalic"/>
            <w:i w:val="0"/>
          </w:rPr>
          <w:t xml:space="preserve">prod: confirm </w:t>
        </w:r>
        <w:proofErr w:type="spellStart"/>
        <w:r w:rsidRPr="009B7080">
          <w:rPr>
            <w:rStyle w:val="EmphasisItalic"/>
            <w:i w:val="0"/>
          </w:rPr>
          <w:t>xref</w:t>
        </w:r>
      </w:ins>
      <w:proofErr w:type="spellEnd"/>
    </w:p>
    <w:p w:rsidR="002E5E26" w:rsidRPr="002E5E26" w:rsidRDefault="002E5E26" w:rsidP="00831183">
      <w:pPr>
        <w:pStyle w:val="Body"/>
      </w:pPr>
      <w:r w:rsidRPr="00831183">
        <w:t>First, a set of parentheses encompasses the whole pattern. Next comes a dollar</w:t>
      </w:r>
      <w:r w:rsidR="00831183" w:rsidRPr="00831183">
        <w:t xml:space="preserve"> </w:t>
      </w:r>
      <w:r w:rsidRPr="00831183">
        <w:t>sign (</w:t>
      </w:r>
      <w:r w:rsidRPr="00831183">
        <w:rPr>
          <w:rStyle w:val="Literal"/>
        </w:rPr>
        <w:t>$</w:t>
      </w:r>
      <w:r w:rsidRPr="00831183">
        <w:t>) followed by a set of parentheses, which captures values that match</w:t>
      </w:r>
      <w:r w:rsidR="00831183" w:rsidRPr="00831183">
        <w:t xml:space="preserve"> </w:t>
      </w:r>
      <w:r w:rsidRPr="00831183">
        <w:t>the pattern within the parentheses for use in the replacement code. Within</w:t>
      </w:r>
      <w:r w:rsidR="00831183" w:rsidRPr="00831183">
        <w:t xml:space="preserve"> </w:t>
      </w:r>
      <w:r w:rsidRPr="00831183">
        <w:rPr>
          <w:rStyle w:val="Literal"/>
        </w:rPr>
        <w:t>$()</w:t>
      </w:r>
      <w:r w:rsidRPr="00831183">
        <w:t xml:space="preserve"> is </w:t>
      </w:r>
      <w:r w:rsidRPr="00831183">
        <w:rPr>
          <w:rStyle w:val="Literal"/>
        </w:rPr>
        <w:t>$x</w:t>
      </w:r>
      <w:proofErr w:type="gramStart"/>
      <w:r w:rsidRPr="00831183">
        <w:rPr>
          <w:rStyle w:val="Literal"/>
        </w:rPr>
        <w:t>:expr</w:t>
      </w:r>
      <w:proofErr w:type="gramEnd"/>
      <w:r w:rsidRPr="00831183">
        <w:t>, which matches any Rust expression and gives the</w:t>
      </w:r>
      <w:del w:id="62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27" w:author="janelle" w:date="2018-03-28T11:44:00Z">
        <w:r w:rsidR="00E1749B">
          <w:t xml:space="preserve"> </w:t>
        </w:r>
      </w:ins>
      <w:r w:rsidRPr="00831183">
        <w:t>expression</w:t>
      </w:r>
      <w:r w:rsidR="00831183" w:rsidRPr="00831183">
        <w:t xml:space="preserve"> </w:t>
      </w:r>
      <w:r w:rsidRPr="00831183">
        <w:t xml:space="preserve">the name </w:t>
      </w:r>
      <w:r w:rsidRPr="00831183">
        <w:rPr>
          <w:rStyle w:val="Literal"/>
        </w:rPr>
        <w:t>$x</w:t>
      </w:r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t xml:space="preserve">The comma following </w:t>
      </w:r>
      <w:r w:rsidRPr="00831183">
        <w:rPr>
          <w:rStyle w:val="Literal"/>
        </w:rPr>
        <w:t>$()</w:t>
      </w:r>
      <w:r w:rsidRPr="00831183">
        <w:t xml:space="preserve"> indicates that a literal comma separator character</w:t>
      </w:r>
      <w:r w:rsidR="00831183" w:rsidRPr="00831183">
        <w:t xml:space="preserve"> </w:t>
      </w:r>
      <w:r w:rsidRPr="00831183">
        <w:t xml:space="preserve">could optionally appear after the code that matches the code captured in </w:t>
      </w:r>
      <w:r w:rsidRPr="00831183">
        <w:rPr>
          <w:rStyle w:val="Literal"/>
        </w:rPr>
        <w:t>$()</w:t>
      </w:r>
      <w:r w:rsidRPr="00831183">
        <w:t>.</w:t>
      </w:r>
      <w:r w:rsidR="00831183" w:rsidRPr="00831183">
        <w:t xml:space="preserve"> </w:t>
      </w:r>
      <w:r w:rsidRPr="00831183">
        <w:t xml:space="preserve">The </w:t>
      </w:r>
      <w:r w:rsidRPr="00831183">
        <w:rPr>
          <w:rStyle w:val="Literal"/>
        </w:rPr>
        <w:t>*</w:t>
      </w:r>
      <w:r w:rsidRPr="00831183">
        <w:t xml:space="preserve"> following the comma specifies that the pattern matches zero or more of</w:t>
      </w:r>
      <w:r w:rsidR="00831183" w:rsidRPr="00831183">
        <w:t xml:space="preserve"> </w:t>
      </w:r>
      <w:r w:rsidRPr="00831183">
        <w:t xml:space="preserve">whatever </w:t>
      </w:r>
      <w:proofErr w:type="gramStart"/>
      <w:r w:rsidRPr="00831183">
        <w:t>precedes</w:t>
      </w:r>
      <w:proofErr w:type="gramEnd"/>
      <w:r w:rsidRPr="00831183">
        <w:t xml:space="preserve"> the </w:t>
      </w:r>
      <w:r w:rsidRPr="00831183">
        <w:rPr>
          <w:rStyle w:val="Literal"/>
        </w:rPr>
        <w:t>*</w:t>
      </w:r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lastRenderedPageBreak/>
        <w:t xml:space="preserve">When we call this macro with </w:t>
      </w:r>
      <w:proofErr w:type="spellStart"/>
      <w:r w:rsidRPr="00831183">
        <w:rPr>
          <w:rStyle w:val="Literal"/>
        </w:rPr>
        <w:t>vec</w:t>
      </w:r>
      <w:proofErr w:type="spellEnd"/>
      <w:proofErr w:type="gramStart"/>
      <w:r w:rsidRPr="00831183">
        <w:rPr>
          <w:rStyle w:val="Literal"/>
        </w:rPr>
        <w:t>![</w:t>
      </w:r>
      <w:proofErr w:type="gramEnd"/>
      <w:r w:rsidRPr="00831183">
        <w:rPr>
          <w:rStyle w:val="Literal"/>
        </w:rPr>
        <w:t>1, 2, 3];</w:t>
      </w:r>
      <w:r w:rsidRPr="00831183">
        <w:t>, the</w:t>
      </w:r>
      <w:del w:id="62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29" w:author="janelle" w:date="2018-03-28T11:44:00Z">
        <w:r w:rsidR="00E1749B">
          <w:t xml:space="preserve"> </w:t>
        </w:r>
      </w:ins>
      <w:r w:rsidRPr="00831183">
        <w:rPr>
          <w:rStyle w:val="Literal"/>
        </w:rPr>
        <w:t>$x</w:t>
      </w:r>
      <w:r w:rsidRPr="00831183">
        <w:t xml:space="preserve"> pattern matches three</w:t>
      </w:r>
      <w:r w:rsidR="00831183" w:rsidRPr="00831183">
        <w:t xml:space="preserve"> </w:t>
      </w:r>
      <w:r w:rsidRPr="00831183">
        <w:t xml:space="preserve">times with the three expressions </w:t>
      </w:r>
      <w:r w:rsidRPr="00831183">
        <w:rPr>
          <w:rStyle w:val="Literal"/>
        </w:rPr>
        <w:t>1</w:t>
      </w:r>
      <w:r w:rsidRPr="00831183">
        <w:t xml:space="preserve">, </w:t>
      </w:r>
      <w:r w:rsidRPr="00831183">
        <w:rPr>
          <w:rStyle w:val="Literal"/>
        </w:rPr>
        <w:t>2</w:t>
      </w:r>
      <w:r w:rsidRPr="00831183">
        <w:t xml:space="preserve">, and </w:t>
      </w:r>
      <w:r w:rsidRPr="00831183">
        <w:rPr>
          <w:rStyle w:val="Literal"/>
        </w:rPr>
        <w:t>3</w:t>
      </w:r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t>Now let’s look at the pattern in the body of the code associated with this arm:</w:t>
      </w:r>
      <w:r w:rsidR="00831183">
        <w:t xml:space="preserve"> </w:t>
      </w:r>
      <w:ins w:id="630" w:author="AnneMarieW" w:date="2018-04-05T09:29:00Z">
        <w:r w:rsidR="00A03D40">
          <w:t>t</w:t>
        </w:r>
      </w:ins>
      <w:del w:id="631" w:author="AnneMarieW" w:date="2018-04-05T09:29:00Z">
        <w:r w:rsidRPr="002E5E26" w:rsidDel="00A03D40">
          <w:delText>T</w:delText>
        </w:r>
      </w:del>
      <w:r w:rsidRPr="002E5E26">
        <w:t xml:space="preserve">he </w:t>
      </w:r>
      <w:proofErr w:type="spellStart"/>
      <w:r w:rsidRPr="00831183">
        <w:rPr>
          <w:rStyle w:val="Literal"/>
        </w:rPr>
        <w:t>temp_</w:t>
      </w:r>
      <w:proofErr w:type="gramStart"/>
      <w:r w:rsidRPr="00831183">
        <w:rPr>
          <w:rStyle w:val="Literal"/>
        </w:rPr>
        <w:t>vec.push</w:t>
      </w:r>
      <w:proofErr w:type="spellEnd"/>
      <w:r w:rsidRPr="00831183">
        <w:rPr>
          <w:rStyle w:val="Literal"/>
        </w:rPr>
        <w:t>(</w:t>
      </w:r>
      <w:proofErr w:type="gramEnd"/>
      <w:r w:rsidRPr="00831183">
        <w:rPr>
          <w:rStyle w:val="Literal"/>
        </w:rPr>
        <w:t>)</w:t>
      </w:r>
      <w:r w:rsidRPr="00831183">
        <w:t xml:space="preserve"> code within the </w:t>
      </w:r>
      <w:r w:rsidRPr="00831183">
        <w:rPr>
          <w:rStyle w:val="Literal"/>
        </w:rPr>
        <w:t>$()*</w:t>
      </w:r>
      <w:r w:rsidRPr="00831183">
        <w:t xml:space="preserve"> part is generated</w:t>
      </w:r>
      <w:del w:id="632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33" w:author="janelle" w:date="2018-03-28T11:44:00Z">
        <w:r w:rsidR="00E1749B">
          <w:t xml:space="preserve"> </w:t>
        </w:r>
      </w:ins>
      <w:r w:rsidRPr="00831183">
        <w:t>for each part</w:t>
      </w:r>
      <w:r w:rsidR="00831183" w:rsidRPr="00831183">
        <w:t xml:space="preserve"> </w:t>
      </w:r>
      <w:r w:rsidRPr="00831183">
        <w:t xml:space="preserve">that matches </w:t>
      </w:r>
      <w:r w:rsidRPr="00831183">
        <w:rPr>
          <w:rStyle w:val="Literal"/>
        </w:rPr>
        <w:t>$()</w:t>
      </w:r>
      <w:r w:rsidRPr="00831183">
        <w:t xml:space="preserve"> in the pattern, zero or more times depending</w:t>
      </w:r>
      <w:del w:id="634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35" w:author="janelle" w:date="2018-03-28T11:44:00Z">
        <w:r w:rsidR="00E1749B">
          <w:t xml:space="preserve"> </w:t>
        </w:r>
      </w:ins>
      <w:r w:rsidRPr="00831183">
        <w:t>on how many</w:t>
      </w:r>
      <w:r w:rsidR="00831183" w:rsidRPr="00831183">
        <w:t xml:space="preserve"> </w:t>
      </w:r>
      <w:r w:rsidRPr="00831183">
        <w:t xml:space="preserve">times the pattern matches. The </w:t>
      </w:r>
      <w:r w:rsidRPr="00831183">
        <w:rPr>
          <w:rStyle w:val="Literal"/>
        </w:rPr>
        <w:t>$x</w:t>
      </w:r>
      <w:r w:rsidRPr="00831183">
        <w:t xml:space="preserve"> is replaced with each expression matched.</w:t>
      </w:r>
      <w:r w:rsidR="00831183" w:rsidRPr="00831183">
        <w:t xml:space="preserve"> </w:t>
      </w:r>
      <w:r w:rsidRPr="00831183">
        <w:t>When we call this macro with</w:t>
      </w:r>
      <w:del w:id="63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37" w:author="janelle" w:date="2018-03-28T11:44:00Z">
        <w:r w:rsidR="00E1749B">
          <w:t xml:space="preserve"> </w:t>
        </w:r>
      </w:ins>
      <w:proofErr w:type="spellStart"/>
      <w:r w:rsidRPr="00831183">
        <w:rPr>
          <w:rStyle w:val="Literal"/>
        </w:rPr>
        <w:t>vec</w:t>
      </w:r>
      <w:proofErr w:type="spellEnd"/>
      <w:proofErr w:type="gramStart"/>
      <w:r w:rsidRPr="00831183">
        <w:rPr>
          <w:rStyle w:val="Literal"/>
        </w:rPr>
        <w:t>![</w:t>
      </w:r>
      <w:proofErr w:type="gramEnd"/>
      <w:r w:rsidRPr="00831183">
        <w:rPr>
          <w:rStyle w:val="Literal"/>
        </w:rPr>
        <w:t>1, 2, 3];</w:t>
      </w:r>
      <w:r w:rsidRPr="002E5E26">
        <w:t>, the code generated that replaces</w:t>
      </w:r>
      <w:r w:rsidR="00831183">
        <w:t xml:space="preserve"> </w:t>
      </w:r>
      <w:r w:rsidRPr="002E5E26">
        <w:t>this macro call will be</w:t>
      </w:r>
      <w:ins w:id="638" w:author="AnneMarieW" w:date="2018-04-05T09:29:00Z">
        <w:r w:rsidR="00C7496E">
          <w:t xml:space="preserve"> t</w:t>
        </w:r>
      </w:ins>
      <w:ins w:id="639" w:author="AnneMarieW" w:date="2018-04-05T09:30:00Z">
        <w:r w:rsidR="00C7496E">
          <w:t>he</w:t>
        </w:r>
      </w:ins>
      <w:ins w:id="640" w:author="AnneMarieW" w:date="2018-04-05T09:29:00Z">
        <w:r w:rsidR="00C7496E">
          <w:t xml:space="preserve"> following</w:t>
        </w:r>
      </w:ins>
      <w:r w:rsidRPr="002E5E26">
        <w:t>:</w:t>
      </w:r>
    </w:p>
    <w:p w:rsidR="002E5E26" w:rsidRPr="002E5E26" w:rsidRDefault="002E5E26" w:rsidP="00831183">
      <w:pPr>
        <w:pStyle w:val="CodeA"/>
      </w:pPr>
      <w:r w:rsidRPr="002E5E26">
        <w:t>let mut temp_vec = Vec::new();</w:t>
      </w:r>
    </w:p>
    <w:p w:rsidR="002E5E26" w:rsidRPr="002E5E26" w:rsidRDefault="002E5E26" w:rsidP="00831183">
      <w:pPr>
        <w:pStyle w:val="CodeB"/>
      </w:pPr>
      <w:r w:rsidRPr="002E5E26">
        <w:t>temp_vec.push(1);</w:t>
      </w:r>
    </w:p>
    <w:p w:rsidR="002E5E26" w:rsidRPr="002E5E26" w:rsidRDefault="002E5E26" w:rsidP="00831183">
      <w:pPr>
        <w:pStyle w:val="CodeB"/>
      </w:pPr>
      <w:r w:rsidRPr="002E5E26">
        <w:t>temp_vec.push(2);</w:t>
      </w:r>
    </w:p>
    <w:p w:rsidR="002E5E26" w:rsidRPr="002E5E26" w:rsidRDefault="002E5E26" w:rsidP="00831183">
      <w:pPr>
        <w:pStyle w:val="CodeB"/>
      </w:pPr>
      <w:r w:rsidRPr="002E5E26">
        <w:t>temp_vec.push(3);</w:t>
      </w:r>
    </w:p>
    <w:p w:rsidR="002E5E26" w:rsidRPr="002E5E26" w:rsidRDefault="002E5E26" w:rsidP="00831183">
      <w:pPr>
        <w:pStyle w:val="CodeC"/>
      </w:pPr>
      <w:r w:rsidRPr="002E5E26">
        <w:t>temp_vec</w:t>
      </w:r>
    </w:p>
    <w:p w:rsidR="00000000" w:rsidRDefault="002E5E26">
      <w:pPr>
        <w:pStyle w:val="Body"/>
        <w:pPrChange w:id="641" w:author="AnneMarieW" w:date="2018-04-05T13:22:00Z">
          <w:pPr>
            <w:pStyle w:val="BodyFirst"/>
          </w:pPr>
        </w:pPrChange>
      </w:pPr>
      <w:r w:rsidRPr="002E5E26">
        <w:t>We’ve defined a macro that can take any number of arguments of any type and can</w:t>
      </w:r>
      <w:r w:rsidR="00831183">
        <w:t xml:space="preserve"> </w:t>
      </w:r>
      <w:r w:rsidRPr="002E5E26">
        <w:t>generate code to create a vector containing the specified elements.</w:t>
      </w:r>
    </w:p>
    <w:p w:rsidR="002E5E26" w:rsidRPr="002E5E26" w:rsidRDefault="002E5E26" w:rsidP="00831183">
      <w:pPr>
        <w:pStyle w:val="Body"/>
      </w:pPr>
      <w:r w:rsidRPr="00831183">
        <w:t xml:space="preserve">Given that most Rust programmers will </w:t>
      </w:r>
      <w:r w:rsidRPr="00831183">
        <w:rPr>
          <w:rStyle w:val="EmphasisItalic"/>
        </w:rPr>
        <w:t>use</w:t>
      </w:r>
      <w:r w:rsidRPr="00831183">
        <w:t xml:space="preserve"> macros more than </w:t>
      </w:r>
      <w:r w:rsidRPr="00831183">
        <w:rPr>
          <w:rStyle w:val="EmphasisItalic"/>
        </w:rPr>
        <w:t>write</w:t>
      </w:r>
      <w:r w:rsidRPr="00831183">
        <w:t xml:space="preserve"> macros,</w:t>
      </w:r>
      <w:r w:rsidR="00831183" w:rsidRPr="00831183">
        <w:t xml:space="preserve"> </w:t>
      </w:r>
      <w:del w:id="642" w:author="AnneMarieW" w:date="2018-04-05T09:31:00Z">
        <w:r w:rsidRPr="00831183" w:rsidDel="005D1064">
          <w:delText xml:space="preserve">that’s all we’ll </w:delText>
        </w:r>
      </w:del>
      <w:ins w:id="643" w:author="AnneMarieW" w:date="2018-04-05T09:31:00Z">
        <w:r w:rsidR="005D1064">
          <w:t xml:space="preserve">we won’t </w:t>
        </w:r>
      </w:ins>
      <w:r w:rsidRPr="00831183">
        <w:t xml:space="preserve">discuss </w:t>
      </w:r>
      <w:del w:id="644" w:author="AnneMarieW" w:date="2018-04-05T09:31:00Z">
        <w:r w:rsidRPr="00831183" w:rsidDel="005D1064">
          <w:delText xml:space="preserve">about </w:delText>
        </w:r>
      </w:del>
      <w:proofErr w:type="spellStart"/>
      <w:r w:rsidRPr="00831183">
        <w:rPr>
          <w:rStyle w:val="Literal"/>
        </w:rPr>
        <w:t>macro_rules</w:t>
      </w:r>
      <w:proofErr w:type="spellEnd"/>
      <w:r w:rsidRPr="00831183">
        <w:rPr>
          <w:rStyle w:val="Literal"/>
        </w:rPr>
        <w:t>!</w:t>
      </w:r>
      <w:del w:id="645" w:author="AnneMarieW" w:date="2018-04-05T09:31:00Z">
        <w:r w:rsidRPr="00831183" w:rsidDel="005D1064">
          <w:delText xml:space="preserve"> in this book</w:delText>
        </w:r>
      </w:del>
      <w:ins w:id="646" w:author="AnneMarieW" w:date="2018-04-05T09:31:00Z">
        <w:r w:rsidR="005D1064">
          <w:t xml:space="preserve"> </w:t>
        </w:r>
        <w:proofErr w:type="gramStart"/>
        <w:r w:rsidR="005D1064">
          <w:t>any</w:t>
        </w:r>
        <w:proofErr w:type="gramEnd"/>
        <w:r w:rsidR="005D1064">
          <w:t xml:space="preserve"> further</w:t>
        </w:r>
      </w:ins>
      <w:r w:rsidRPr="00831183">
        <w:t>. To learn more about</w:t>
      </w:r>
      <w:r w:rsidR="00831183" w:rsidRPr="00831183">
        <w:t xml:space="preserve"> </w:t>
      </w:r>
      <w:r w:rsidRPr="00831183">
        <w:t>how to write macros, consult the online documentation or other resources</w:t>
      </w:r>
      <w:ins w:id="647" w:author="AnneMarieW" w:date="2018-04-05T09:30:00Z">
        <w:r w:rsidR="00495CC5">
          <w:t>,</w:t>
        </w:r>
      </w:ins>
      <w:r w:rsidRPr="00831183">
        <w:t xml:space="preserve"> such</w:t>
      </w:r>
      <w:r w:rsidR="00831183" w:rsidRPr="00831183">
        <w:t xml:space="preserve"> </w:t>
      </w:r>
      <w:r w:rsidRPr="00831183">
        <w:t xml:space="preserve">as </w:t>
      </w:r>
      <w:ins w:id="648" w:author="AnneMarieW" w:date="2018-04-05T09:30:00Z">
        <w:r w:rsidR="00495CC5">
          <w:t>“</w:t>
        </w:r>
      </w:ins>
      <w:r w:rsidRPr="00831183">
        <w:t>The Little Book of Rust Macros</w:t>
      </w:r>
      <w:ins w:id="649" w:author="AnneMarieW" w:date="2018-04-05T09:30:00Z">
        <w:r w:rsidR="00495CC5">
          <w:t>”</w:t>
        </w:r>
      </w:ins>
      <w:r w:rsidRPr="00831183">
        <w:t xml:space="preserve"> at</w:t>
      </w:r>
      <w:r w:rsidR="00831183" w:rsidRPr="00831183">
        <w:t xml:space="preserve"> </w:t>
      </w:r>
      <w:r w:rsidRPr="00F553F5">
        <w:rPr>
          <w:rStyle w:val="EmphasisItalic"/>
        </w:rPr>
        <w:t>https://danielkeep.github.io/tlborm/book/index.html</w:t>
      </w:r>
      <w:r w:rsidRPr="00F553F5">
        <w:t>.</w:t>
      </w:r>
    </w:p>
    <w:p w:rsidR="002E5E26" w:rsidRPr="002E5E26" w:rsidRDefault="002E5E26" w:rsidP="00831183">
      <w:pPr>
        <w:pStyle w:val="HeadA"/>
      </w:pPr>
      <w:bookmarkStart w:id="650" w:name="procedural-macros-for-custom-`derive`"/>
      <w:bookmarkEnd w:id="650"/>
      <w:r w:rsidRPr="00831183">
        <w:t>Procedural Macros for Custom derive</w:t>
      </w:r>
    </w:p>
    <w:p w:rsidR="002E5E26" w:rsidRPr="002E5E26" w:rsidRDefault="002E5E26" w:rsidP="00831183">
      <w:pPr>
        <w:pStyle w:val="BodyFirst"/>
      </w:pPr>
      <w:r w:rsidRPr="00831183">
        <w:t xml:space="preserve">The second form of macros is called </w:t>
      </w:r>
      <w:r w:rsidRPr="00831183">
        <w:rPr>
          <w:rStyle w:val="EmphasisItalic"/>
        </w:rPr>
        <w:t>procedural macros</w:t>
      </w:r>
      <w:r w:rsidRPr="00831183">
        <w:t xml:space="preserve"> because they’re more</w:t>
      </w:r>
      <w:r w:rsidR="00831183" w:rsidRPr="00831183">
        <w:t xml:space="preserve"> </w:t>
      </w:r>
      <w:r w:rsidRPr="00831183">
        <w:t>like functions (which are a type of procedure). Procedural macros accept some</w:t>
      </w:r>
      <w:r w:rsidR="00831183" w:rsidRPr="00831183">
        <w:t xml:space="preserve"> </w:t>
      </w:r>
      <w:r w:rsidRPr="00831183">
        <w:t>Rust code as an input, operate on that code, and produce some Rust code as an</w:t>
      </w:r>
      <w:r w:rsidR="00831183" w:rsidRPr="00831183">
        <w:t xml:space="preserve"> </w:t>
      </w:r>
      <w:r w:rsidRPr="00831183">
        <w:t>output</w:t>
      </w:r>
      <w:del w:id="651" w:author="AnneMarieW" w:date="2018-04-05T11:59:00Z">
        <w:r w:rsidRPr="00831183" w:rsidDel="00031D79">
          <w:delText>,</w:delText>
        </w:r>
      </w:del>
      <w:r w:rsidRPr="00831183">
        <w:t xml:space="preserve"> rather than matching against patterns and replacing the code with other</w:t>
      </w:r>
      <w:r w:rsidR="00831183" w:rsidRPr="00831183">
        <w:t xml:space="preserve"> </w:t>
      </w:r>
      <w:r w:rsidRPr="00831183">
        <w:t xml:space="preserve">code as declarative macros do. At the time of </w:t>
      </w:r>
      <w:ins w:id="652" w:author="AnneMarieW" w:date="2018-04-05T12:00:00Z">
        <w:r w:rsidR="00031D79">
          <w:t xml:space="preserve">this </w:t>
        </w:r>
      </w:ins>
      <w:r w:rsidRPr="00831183">
        <w:t>writing, you can only</w:t>
      </w:r>
      <w:del w:id="653" w:author="AnneMarieW" w:date="2018-04-05T12:00:00Z">
        <w:r w:rsidRPr="00831183" w:rsidDel="00031D79">
          <w:delText xml:space="preserve"> really</w:delText>
        </w:r>
      </w:del>
      <w:r w:rsidR="00831183" w:rsidRPr="00831183">
        <w:t xml:space="preserve"> </w:t>
      </w:r>
      <w:r w:rsidRPr="00831183">
        <w:t>define procedural</w:t>
      </w:r>
      <w:del w:id="654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55" w:author="janelle" w:date="2018-03-28T11:44:00Z">
        <w:r w:rsidR="00E1749B">
          <w:t xml:space="preserve"> </w:t>
        </w:r>
      </w:ins>
      <w:r w:rsidRPr="00831183">
        <w:t>macros to allow your traits to be implemented on a type by</w:t>
      </w:r>
      <w:r w:rsidR="00831183" w:rsidRPr="00831183">
        <w:t xml:space="preserve"> </w:t>
      </w:r>
      <w:r w:rsidRPr="00831183">
        <w:t>specifying</w:t>
      </w:r>
      <w:del w:id="65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657" w:author="janelle" w:date="2018-03-28T11:44:00Z">
        <w:r w:rsidR="00E1749B">
          <w:t xml:space="preserve"> </w:t>
        </w:r>
      </w:ins>
      <w:r w:rsidRPr="00831183">
        <w:t xml:space="preserve">the trait name in a </w:t>
      </w:r>
      <w:r w:rsidRPr="00831183">
        <w:rPr>
          <w:rStyle w:val="Literal"/>
        </w:rPr>
        <w:t>derive</w:t>
      </w:r>
      <w:r w:rsidRPr="002E5E26">
        <w:t xml:space="preserve"> annotation.</w:t>
      </w:r>
    </w:p>
    <w:p w:rsidR="002E5E26" w:rsidRPr="002E5E26" w:rsidDel="00031D79" w:rsidRDefault="002E5E26" w:rsidP="00831183">
      <w:pPr>
        <w:pStyle w:val="Body"/>
        <w:rPr>
          <w:del w:id="658" w:author="AnneMarieW" w:date="2018-04-05T12:01:00Z"/>
        </w:rPr>
      </w:pPr>
      <w:r w:rsidRPr="002E5E26">
        <w:t>We’</w:t>
      </w:r>
      <w:del w:id="659" w:author="AnneMarieW" w:date="2018-04-05T12:00:00Z">
        <w:r w:rsidRPr="002E5E26" w:rsidDel="00031D79">
          <w:delText>re going to</w:delText>
        </w:r>
      </w:del>
      <w:ins w:id="660" w:author="AnneMarieW" w:date="2018-04-05T12:00:00Z">
        <w:r w:rsidR="00031D79">
          <w:t>ll</w:t>
        </w:r>
      </w:ins>
      <w:r w:rsidRPr="002E5E26">
        <w:t xml:space="preserve"> create a crate named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that defines a trait named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t xml:space="preserve"> with one associated function named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>. Rather than</w:t>
      </w:r>
      <w:r w:rsidR="00831183" w:rsidRPr="00831183">
        <w:t xml:space="preserve"> </w:t>
      </w:r>
      <w:r w:rsidRPr="00831183">
        <w:t xml:space="preserve">making </w:t>
      </w:r>
      <w:ins w:id="661" w:author="AnneMarieW" w:date="2018-04-05T12:00:00Z">
        <w:r w:rsidR="00031D79" w:rsidRPr="00831183">
          <w:t xml:space="preserve">our crate </w:t>
        </w:r>
      </w:ins>
      <w:r w:rsidRPr="00831183">
        <w:t xml:space="preserve">users </w:t>
      </w:r>
      <w:del w:id="662" w:author="AnneMarieW" w:date="2018-04-05T12:01:00Z">
        <w:r w:rsidRPr="00831183" w:rsidDel="00031D79">
          <w:delText xml:space="preserve">of </w:delText>
        </w:r>
      </w:del>
      <w:del w:id="663" w:author="AnneMarieW" w:date="2018-04-05T12:00:00Z">
        <w:r w:rsidRPr="00831183" w:rsidDel="00031D79">
          <w:delText xml:space="preserve">our crate </w:delText>
        </w:r>
      </w:del>
      <w:r w:rsidRPr="00831183">
        <w:t xml:space="preserve">implement the 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t xml:space="preserve"> trait for each of their</w:t>
      </w:r>
      <w:r w:rsidR="00831183" w:rsidRPr="00831183">
        <w:t xml:space="preserve"> </w:t>
      </w:r>
      <w:r w:rsidRPr="00831183">
        <w:t>types, we’ll provide a procedural macro so users can annotate their type with</w:t>
      </w:r>
      <w:r w:rsidR="00831183" w:rsidRPr="00831183">
        <w:t xml:space="preserve"> </w:t>
      </w:r>
      <w:proofErr w:type="gramStart"/>
      <w:r w:rsidRPr="00831183">
        <w:rPr>
          <w:rStyle w:val="Literal"/>
        </w:rPr>
        <w:t>#[</w:t>
      </w:r>
      <w:proofErr w:type="gramEnd"/>
      <w:r w:rsidRPr="00831183">
        <w:rPr>
          <w:rStyle w:val="Literal"/>
        </w:rPr>
        <w:t>derive(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rPr>
          <w:rStyle w:val="Literal"/>
        </w:rPr>
        <w:t>)]</w:t>
      </w:r>
      <w:r w:rsidRPr="00831183">
        <w:t xml:space="preserve"> to get a default implementation </w:t>
      </w:r>
      <w:r w:rsidRPr="00831183">
        <w:lastRenderedPageBreak/>
        <w:t xml:space="preserve">of the </w:t>
      </w:r>
      <w:proofErr w:type="spellStart"/>
      <w:r w:rsidRPr="00831183">
        <w:rPr>
          <w:rStyle w:val="Literal"/>
        </w:rPr>
        <w:t>hello_macro</w:t>
      </w:r>
      <w:proofErr w:type="spellEnd"/>
      <w:r w:rsidR="00831183" w:rsidRPr="00831183">
        <w:t xml:space="preserve"> </w:t>
      </w:r>
      <w:r w:rsidRPr="00831183">
        <w:t>function. The default implementation will print</w:t>
      </w:r>
      <w:del w:id="664" w:author="janelle" w:date="2018-03-28T11:35:00Z">
        <w:r w:rsidR="00831183" w:rsidRPr="00831183" w:rsidDel="009B7080">
          <w:delText xml:space="preserve"> </w:delText>
        </w:r>
      </w:del>
      <w:r w:rsidRPr="00831183">
        <w:t xml:space="preserve"> </w:t>
      </w:r>
      <w:r w:rsidRPr="00831183">
        <w:rPr>
          <w:rStyle w:val="Literal"/>
        </w:rPr>
        <w:t xml:space="preserve">Hello, Macro! My name is </w:t>
      </w:r>
      <w:proofErr w:type="spellStart"/>
      <w:r w:rsidRPr="00831183">
        <w:rPr>
          <w:rStyle w:val="Literal"/>
        </w:rPr>
        <w:t>TypeName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where</w:t>
      </w:r>
      <w:proofErr w:type="gramEnd"/>
      <w:r w:rsidRPr="00831183">
        <w:t xml:space="preserve"> </w:t>
      </w:r>
      <w:proofErr w:type="spellStart"/>
      <w:r w:rsidRPr="00831183">
        <w:rPr>
          <w:rStyle w:val="Literal"/>
        </w:rPr>
        <w:t>TypeName</w:t>
      </w:r>
      <w:proofErr w:type="spellEnd"/>
      <w:r w:rsidRPr="002E5E26">
        <w:t xml:space="preserve"> is the name of the type on</w:t>
      </w:r>
      <w:del w:id="665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66" w:author="janelle" w:date="2018-03-28T11:44:00Z">
        <w:r w:rsidR="00E1749B">
          <w:t xml:space="preserve"> </w:t>
        </w:r>
      </w:ins>
      <w:r w:rsidRPr="002E5E26">
        <w:t>which this trait has</w:t>
      </w:r>
      <w:r w:rsidR="00831183">
        <w:t xml:space="preserve"> </w:t>
      </w:r>
      <w:r w:rsidRPr="002E5E26">
        <w:t>been defined.</w:t>
      </w:r>
      <w:ins w:id="667" w:author="AnneMarieW" w:date="2018-04-05T12:01:00Z">
        <w:r w:rsidR="00031D79">
          <w:t xml:space="preserve"> </w:t>
        </w:r>
      </w:ins>
    </w:p>
    <w:p w:rsidR="00000000" w:rsidRDefault="002E5E26">
      <w:pPr>
        <w:pStyle w:val="Body"/>
        <w:pPrChange w:id="668" w:author="AnneMarieW" w:date="2018-04-05T12:01:00Z">
          <w:pPr>
            <w:pStyle w:val="BodyFirst"/>
          </w:pPr>
        </w:pPrChange>
      </w:pPr>
      <w:r w:rsidRPr="002E5E26">
        <w:t>In other words, we’</w:t>
      </w:r>
      <w:del w:id="669" w:author="AnneMarieW" w:date="2018-04-05T12:01:00Z">
        <w:r w:rsidRPr="002E5E26" w:rsidDel="00031D79">
          <w:delText>re going to</w:delText>
        </w:r>
      </w:del>
      <w:ins w:id="670" w:author="AnneMarieW" w:date="2018-04-05T12:01:00Z">
        <w:r w:rsidR="00031D79">
          <w:t>ll</w:t>
        </w:r>
      </w:ins>
      <w:r w:rsidRPr="002E5E26">
        <w:t xml:space="preserve"> write a crate that enables another programmer to</w:t>
      </w:r>
      <w:r w:rsidR="00831183">
        <w:t xml:space="preserve"> </w:t>
      </w:r>
      <w:r w:rsidRPr="002E5E26">
        <w:t xml:space="preserve">write code like Listing </w:t>
      </w:r>
      <w:del w:id="671" w:author="janelle" w:date="2018-03-28T11:46:00Z">
        <w:r w:rsidRPr="002E5E26" w:rsidDel="00CA7BB6">
          <w:delText>A</w:delText>
        </w:r>
      </w:del>
      <w:r w:rsidRPr="002E5E26">
        <w:t>D-2 using our crate:</w:t>
      </w:r>
    </w:p>
    <w:p w:rsidR="002E5E26" w:rsidRPr="002E5E26" w:rsidRDefault="00831183" w:rsidP="009B7080">
      <w:pPr>
        <w:pStyle w:val="ProductionDirective"/>
      </w:pPr>
      <w:del w:id="672" w:author="janelle" w:date="2018-03-28T11:35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proofErr w:type="spellStart"/>
      <w:r w:rsidR="002E5E26" w:rsidRPr="002E5E26">
        <w:t>src</w:t>
      </w:r>
      <w:proofErr w:type="spellEnd"/>
      <w:r w:rsidR="002E5E26" w:rsidRPr="002E5E26">
        <w:t>/</w:t>
      </w:r>
      <w:proofErr w:type="spellStart"/>
      <w:r w:rsidR="002E5E26" w:rsidRPr="002E5E26">
        <w:t>main.rs</w:t>
      </w:r>
      <w:proofErr w:type="spellEnd"/>
    </w:p>
    <w:p w:rsidR="002E5E26" w:rsidRPr="002E5E26" w:rsidRDefault="002E5E26" w:rsidP="00831183">
      <w:pPr>
        <w:pStyle w:val="CodeA"/>
      </w:pPr>
      <w:r w:rsidRPr="002E5E26">
        <w:t>extern crate hello_macro;</w:t>
      </w:r>
    </w:p>
    <w:p w:rsidR="002E5E26" w:rsidRPr="002E5E26" w:rsidRDefault="002E5E26" w:rsidP="00831183">
      <w:pPr>
        <w:pStyle w:val="CodeB"/>
      </w:pPr>
      <w:r w:rsidRPr="002E5E26">
        <w:t>#[macro_use]</w:t>
      </w:r>
    </w:p>
    <w:p w:rsidR="002E5E26" w:rsidRPr="002E5E26" w:rsidRDefault="002E5E26" w:rsidP="00831183">
      <w:pPr>
        <w:pStyle w:val="CodeB"/>
      </w:pPr>
      <w:r w:rsidRPr="002E5E26">
        <w:t>extern crate hello_macro_derive;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use hello_macro::HelloMacro;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#[derive(HelloMacro)]</w:t>
      </w:r>
    </w:p>
    <w:p w:rsidR="002E5E26" w:rsidRPr="002E5E26" w:rsidRDefault="002E5E26" w:rsidP="00831183">
      <w:pPr>
        <w:pStyle w:val="CodeB"/>
      </w:pPr>
      <w:r w:rsidRPr="002E5E26">
        <w:t>struct Pancakes;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fn main() {</w:t>
      </w:r>
    </w:p>
    <w:p w:rsidR="002E5E26" w:rsidRPr="002E5E26" w:rsidRDefault="002E5E26" w:rsidP="00831183">
      <w:pPr>
        <w:pStyle w:val="CodeB"/>
      </w:pPr>
      <w:r w:rsidRPr="002E5E26">
        <w:t xml:space="preserve">    Pancakes::hello_macro();</w:t>
      </w:r>
    </w:p>
    <w:p w:rsidR="002E5E26" w:rsidRPr="002E5E26" w:rsidRDefault="002E5E26" w:rsidP="00831183">
      <w:pPr>
        <w:pStyle w:val="CodeC"/>
      </w:pPr>
      <w:r w:rsidRPr="002E5E26">
        <w:t>}</w:t>
      </w:r>
    </w:p>
    <w:p w:rsidR="002E5E26" w:rsidRPr="002E5E26" w:rsidRDefault="002E5E26" w:rsidP="00831183">
      <w:pPr>
        <w:pStyle w:val="Listing"/>
      </w:pPr>
      <w:r w:rsidRPr="002E5E26">
        <w:t xml:space="preserve">Listing </w:t>
      </w:r>
      <w:del w:id="673" w:author="janelle" w:date="2018-03-28T11:46:00Z">
        <w:r w:rsidRPr="002E5E26" w:rsidDel="00CA7BB6">
          <w:delText>A</w:delText>
        </w:r>
      </w:del>
      <w:r w:rsidRPr="002E5E26">
        <w:t>D-2: The code a user of our crate will be able</w:t>
      </w:r>
      <w:r w:rsidR="00831183">
        <w:t xml:space="preserve"> </w:t>
      </w:r>
      <w:r w:rsidRPr="002E5E26">
        <w:t xml:space="preserve">to write </w:t>
      </w:r>
      <w:del w:id="674" w:author="AnneMarieW" w:date="2018-04-05T12:02:00Z">
        <w:r w:rsidRPr="002E5E26" w:rsidDel="00031D79">
          <w:delText>with</w:delText>
        </w:r>
      </w:del>
      <w:ins w:id="675" w:author="AnneMarieW" w:date="2018-04-05T12:03:00Z">
        <w:r w:rsidR="00031D79">
          <w:t>when</w:t>
        </w:r>
      </w:ins>
      <w:r w:rsidRPr="002E5E26">
        <w:t xml:space="preserve"> us</w:t>
      </w:r>
      <w:del w:id="676" w:author="AnneMarieW" w:date="2018-04-05T12:02:00Z">
        <w:r w:rsidRPr="002E5E26" w:rsidDel="00031D79">
          <w:delText>e o</w:delText>
        </w:r>
      </w:del>
      <w:ins w:id="677" w:author="AnneMarieW" w:date="2018-04-05T12:02:00Z">
        <w:r w:rsidR="00031D79">
          <w:t>ing</w:t>
        </w:r>
      </w:ins>
      <w:del w:id="678" w:author="AnneMarieW" w:date="2018-04-05T12:02:00Z">
        <w:r w:rsidRPr="002E5E26" w:rsidDel="00031D79">
          <w:delText>f</w:delText>
        </w:r>
      </w:del>
      <w:r w:rsidRPr="002E5E26">
        <w:t xml:space="preserve"> our procedural macro</w:t>
      </w:r>
    </w:p>
    <w:p w:rsidR="002E5E26" w:rsidRPr="002E5E26" w:rsidRDefault="002E5E26" w:rsidP="00831183">
      <w:pPr>
        <w:pStyle w:val="Body"/>
      </w:pPr>
      <w:r w:rsidRPr="00831183">
        <w:t xml:space="preserve">This code will print </w:t>
      </w:r>
      <w:r w:rsidRPr="00831183">
        <w:rPr>
          <w:rStyle w:val="Literal"/>
        </w:rPr>
        <w:t>Hello, Macro! My name is Pancakes!</w:t>
      </w:r>
      <w:r w:rsidRPr="002E5E26">
        <w:t xml:space="preserve"> </w:t>
      </w:r>
      <w:proofErr w:type="gramStart"/>
      <w:r w:rsidRPr="002E5E26">
        <w:t>when</w:t>
      </w:r>
      <w:proofErr w:type="gramEnd"/>
      <w:r w:rsidRPr="002E5E26">
        <w:t xml:space="preserve"> we’re done. </w:t>
      </w:r>
      <w:del w:id="679" w:author="AnneMarieW" w:date="2018-04-05T12:03:00Z">
        <w:r w:rsidRPr="002E5E26" w:rsidDel="00031D79">
          <w:delText>Let’s</w:delText>
        </w:r>
        <w:r w:rsidR="00831183" w:rsidDel="00031D79">
          <w:delText xml:space="preserve"> </w:delText>
        </w:r>
        <w:r w:rsidRPr="002E5E26" w:rsidDel="00031D79">
          <w:delText xml:space="preserve">get started! </w:delText>
        </w:r>
      </w:del>
      <w:ins w:id="680" w:author="AnneMarieW" w:date="2018-04-05T12:03:00Z">
        <w:r w:rsidR="00031D79">
          <w:t xml:space="preserve">The </w:t>
        </w:r>
      </w:ins>
      <w:del w:id="681" w:author="AnneMarieW" w:date="2018-04-05T12:03:00Z">
        <w:r w:rsidRPr="002E5E26" w:rsidDel="00031D79">
          <w:delText>F</w:delText>
        </w:r>
      </w:del>
      <w:ins w:id="682" w:author="AnneMarieW" w:date="2018-04-05T12:03:00Z">
        <w:r w:rsidR="00031D79">
          <w:t>f</w:t>
        </w:r>
      </w:ins>
      <w:r w:rsidRPr="002E5E26">
        <w:t xml:space="preserve">irst </w:t>
      </w:r>
      <w:ins w:id="683" w:author="AnneMarieW" w:date="2018-04-05T12:03:00Z">
        <w:r w:rsidR="00031D79">
          <w:t>step is</w:t>
        </w:r>
      </w:ins>
      <w:del w:id="684" w:author="AnneMarieW" w:date="2018-04-05T12:03:00Z">
        <w:r w:rsidRPr="002E5E26" w:rsidDel="00031D79">
          <w:delText>we need</w:delText>
        </w:r>
      </w:del>
      <w:r w:rsidRPr="002E5E26">
        <w:t xml:space="preserve"> to make a new library crate</w:t>
      </w:r>
      <w:ins w:id="685" w:author="AnneMarieW" w:date="2018-04-05T12:03:00Z">
        <w:r w:rsidR="00031D79">
          <w:t>, like this</w:t>
        </w:r>
      </w:ins>
      <w:r w:rsidRPr="002E5E26">
        <w:t>:</w:t>
      </w:r>
    </w:p>
    <w:p w:rsidR="002E5E26" w:rsidRPr="002E5E26" w:rsidRDefault="002E5E26" w:rsidP="00831183">
      <w:pPr>
        <w:pStyle w:val="CodeSingle"/>
      </w:pPr>
      <w:r w:rsidRPr="002E5E26">
        <w:t xml:space="preserve">$ </w:t>
      </w:r>
      <w:r w:rsidRPr="00F553F5">
        <w:rPr>
          <w:rStyle w:val="LiteralBold"/>
        </w:rPr>
        <w:t>cargo new hello_macro --lib</w:t>
      </w:r>
    </w:p>
    <w:p w:rsidR="002E5E26" w:rsidRPr="002E5E26" w:rsidRDefault="002E5E26" w:rsidP="00831183">
      <w:pPr>
        <w:pStyle w:val="Body"/>
      </w:pPr>
      <w:r w:rsidRPr="00831183">
        <w:t>N</w:t>
      </w:r>
      <w:del w:id="686" w:author="AnneMarieW" w:date="2018-04-05T12:04:00Z">
        <w:r w:rsidRPr="00831183" w:rsidDel="00031D79">
          <w:delText>ow</w:delText>
        </w:r>
      </w:del>
      <w:ins w:id="687" w:author="AnneMarieW" w:date="2018-04-05T12:04:00Z">
        <w:r w:rsidR="00031D79">
          <w:t>ext,</w:t>
        </w:r>
      </w:ins>
      <w:r w:rsidRPr="00831183">
        <w:t xml:space="preserve"> we’ll define the </w:t>
      </w:r>
      <w:proofErr w:type="spellStart"/>
      <w:r w:rsidRPr="00831183">
        <w:rPr>
          <w:rStyle w:val="Literal"/>
        </w:rPr>
        <w:t>HelloMacro</w:t>
      </w:r>
      <w:proofErr w:type="spellEnd"/>
      <w:r w:rsidRPr="002E5E26">
        <w:t xml:space="preserve"> trait and its associated function:</w:t>
      </w:r>
    </w:p>
    <w:p w:rsidR="002E5E26" w:rsidRPr="002E5E26" w:rsidRDefault="00831183" w:rsidP="009B7080">
      <w:pPr>
        <w:pStyle w:val="ProductionDirective"/>
      </w:pPr>
      <w:del w:id="688" w:author="janelle" w:date="2018-03-28T11:36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proofErr w:type="spellStart"/>
      <w:r w:rsidR="002E5E26" w:rsidRPr="002E5E26">
        <w:t>src</w:t>
      </w:r>
      <w:proofErr w:type="spellEnd"/>
      <w:r w:rsidR="002E5E26" w:rsidRPr="002E5E26">
        <w:t>/</w:t>
      </w:r>
      <w:proofErr w:type="spellStart"/>
      <w:r w:rsidR="002E5E26" w:rsidRPr="002E5E26">
        <w:t>lib.rs</w:t>
      </w:r>
      <w:proofErr w:type="spellEnd"/>
    </w:p>
    <w:p w:rsidR="002E5E26" w:rsidRPr="002E5E26" w:rsidRDefault="002E5E26" w:rsidP="008E16B5">
      <w:pPr>
        <w:pStyle w:val="CodeA"/>
      </w:pPr>
      <w:r w:rsidRPr="002E5E26">
        <w:t>pub trait HelloMacro {</w:t>
      </w:r>
    </w:p>
    <w:p w:rsidR="002E5E26" w:rsidRPr="002E5E26" w:rsidRDefault="002E5E26" w:rsidP="00831183">
      <w:pPr>
        <w:pStyle w:val="CodeB"/>
      </w:pPr>
      <w:r w:rsidRPr="002E5E26">
        <w:t xml:space="preserve">    fn hello_macro();</w:t>
      </w:r>
    </w:p>
    <w:p w:rsidR="002E5E26" w:rsidRPr="002E5E26" w:rsidRDefault="002E5E26" w:rsidP="008E16B5">
      <w:pPr>
        <w:pStyle w:val="CodeC"/>
      </w:pPr>
      <w:r w:rsidRPr="002E5E26">
        <w:t>}</w:t>
      </w:r>
    </w:p>
    <w:p w:rsidR="002E5E26" w:rsidRPr="002E5E26" w:rsidRDefault="002E5E26" w:rsidP="008E16B5">
      <w:pPr>
        <w:pStyle w:val="Body"/>
      </w:pPr>
      <w:r w:rsidRPr="002E5E26">
        <w:t>We have a trait and its function. At this point,</w:t>
      </w:r>
      <w:del w:id="689" w:author="AnneMarieW" w:date="2018-04-05T12:04:00Z">
        <w:r w:rsidRPr="002E5E26" w:rsidDel="00031D79">
          <w:delText xml:space="preserve"> a</w:delText>
        </w:r>
      </w:del>
      <w:r w:rsidRPr="002E5E26">
        <w:t xml:space="preserve"> </w:t>
      </w:r>
      <w:ins w:id="690" w:author="AnneMarieW" w:date="2018-04-05T12:04:00Z">
        <w:r w:rsidR="00031D79" w:rsidRPr="002E5E26">
          <w:t xml:space="preserve">our crate </w:t>
        </w:r>
      </w:ins>
      <w:r w:rsidRPr="002E5E26">
        <w:t xml:space="preserve">user </w:t>
      </w:r>
      <w:del w:id="691" w:author="AnneMarieW" w:date="2018-04-05T12:04:00Z">
        <w:r w:rsidRPr="002E5E26" w:rsidDel="00031D79">
          <w:delText>of our crate w</w:delText>
        </w:r>
      </w:del>
      <w:ins w:id="692" w:author="AnneMarieW" w:date="2018-04-05T12:04:00Z">
        <w:r w:rsidR="00031D79">
          <w:t>c</w:t>
        </w:r>
      </w:ins>
      <w:r w:rsidRPr="002E5E26">
        <w:t xml:space="preserve">ould </w:t>
      </w:r>
      <w:del w:id="693" w:author="AnneMarieW" w:date="2018-04-05T12:04:00Z">
        <w:r w:rsidRPr="002E5E26" w:rsidDel="00031D79">
          <w:delText>be</w:delText>
        </w:r>
        <w:r w:rsidR="00831183" w:rsidDel="00031D79">
          <w:delText xml:space="preserve"> </w:delText>
        </w:r>
        <w:r w:rsidRPr="002E5E26" w:rsidDel="00031D79">
          <w:delText xml:space="preserve">able to </w:delText>
        </w:r>
      </w:del>
      <w:r w:rsidRPr="002E5E26">
        <w:t xml:space="preserve">implement the trait </w:t>
      </w:r>
      <w:del w:id="694" w:author="AnneMarieW" w:date="2018-04-05T12:04:00Z">
        <w:r w:rsidRPr="002E5E26" w:rsidDel="00031D79">
          <w:delText xml:space="preserve">themselves </w:delText>
        </w:r>
      </w:del>
      <w:r w:rsidRPr="002E5E26">
        <w:t>to</w:t>
      </w:r>
      <w:del w:id="695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696" w:author="janelle" w:date="2018-03-28T11:44:00Z">
        <w:r w:rsidR="00E1749B">
          <w:t xml:space="preserve"> </w:t>
        </w:r>
      </w:ins>
      <w:r w:rsidRPr="002E5E26">
        <w:t>achieve the desired functionality,</w:t>
      </w:r>
      <w:r w:rsidR="00831183">
        <w:t xml:space="preserve"> </w:t>
      </w:r>
      <w:r w:rsidRPr="002E5E26">
        <w:t>like so:</w:t>
      </w:r>
    </w:p>
    <w:p w:rsidR="002E5E26" w:rsidRPr="002E5E26" w:rsidRDefault="002E5E26" w:rsidP="008E16B5">
      <w:pPr>
        <w:pStyle w:val="CodeA"/>
      </w:pPr>
      <w:r w:rsidRPr="002E5E26">
        <w:t>extern crate hello_macro;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use hello_macro::HelloMacro;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struct Pancakes;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impl HelloMacro for Pancakes {</w:t>
      </w:r>
    </w:p>
    <w:p w:rsidR="002E5E26" w:rsidRPr="002E5E26" w:rsidRDefault="002E5E26" w:rsidP="00831183">
      <w:pPr>
        <w:pStyle w:val="CodeB"/>
      </w:pPr>
      <w:r w:rsidRPr="002E5E26">
        <w:t xml:space="preserve">    fn hello_macro() {</w:t>
      </w:r>
    </w:p>
    <w:p w:rsidR="002E5E26" w:rsidRPr="002E5E26" w:rsidRDefault="002E5E26" w:rsidP="00831183">
      <w:pPr>
        <w:pStyle w:val="CodeB"/>
      </w:pPr>
      <w:r w:rsidRPr="002E5E26">
        <w:t xml:space="preserve">        println!("Hello, Macro! My name is Pancakes!");</w:t>
      </w:r>
    </w:p>
    <w:p w:rsidR="002E5E26" w:rsidRPr="002E5E26" w:rsidRDefault="002E5E26" w:rsidP="00831183">
      <w:pPr>
        <w:pStyle w:val="CodeB"/>
      </w:pPr>
      <w:r w:rsidRPr="002E5E26">
        <w:t xml:space="preserve">    }</w:t>
      </w:r>
    </w:p>
    <w:p w:rsidR="002E5E26" w:rsidRPr="002E5E26" w:rsidRDefault="002E5E26" w:rsidP="00831183">
      <w:pPr>
        <w:pStyle w:val="CodeB"/>
      </w:pPr>
      <w:r w:rsidRPr="002E5E26">
        <w:t>}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fn main() {</w:t>
      </w:r>
    </w:p>
    <w:p w:rsidR="002E5E26" w:rsidRPr="002E5E26" w:rsidRDefault="002E5E26" w:rsidP="00831183">
      <w:pPr>
        <w:pStyle w:val="CodeB"/>
      </w:pPr>
      <w:r w:rsidRPr="002E5E26">
        <w:t xml:space="preserve">    Pancakes::hello_macro();</w:t>
      </w:r>
    </w:p>
    <w:p w:rsidR="002E5E26" w:rsidRPr="002E5E26" w:rsidRDefault="002E5E26" w:rsidP="008E16B5">
      <w:pPr>
        <w:pStyle w:val="CodeC"/>
      </w:pPr>
      <w:r w:rsidRPr="002E5E26">
        <w:t>}</w:t>
      </w:r>
    </w:p>
    <w:p w:rsidR="002E5E26" w:rsidRPr="002E5E26" w:rsidRDefault="002E5E26" w:rsidP="00831183">
      <w:pPr>
        <w:pStyle w:val="Body"/>
      </w:pPr>
      <w:r w:rsidRPr="00831183">
        <w:t xml:space="preserve">However, they would need to write </w:t>
      </w:r>
      <w:del w:id="697" w:author="AnneMarieW" w:date="2018-04-05T12:05:00Z">
        <w:r w:rsidRPr="00831183" w:rsidDel="00031D79">
          <w:delText xml:space="preserve">out </w:delText>
        </w:r>
      </w:del>
      <w:r w:rsidRPr="00831183">
        <w:t>the implementation block for each type</w:t>
      </w:r>
      <w:r w:rsidR="00831183" w:rsidRPr="00831183">
        <w:t xml:space="preserve"> </w:t>
      </w:r>
      <w:r w:rsidRPr="00831183">
        <w:t xml:space="preserve">they wanted to use with </w:t>
      </w:r>
      <w:proofErr w:type="spellStart"/>
      <w:r w:rsidRPr="00831183">
        <w:rPr>
          <w:rStyle w:val="Literal"/>
        </w:rPr>
        <w:t>hello_macro</w:t>
      </w:r>
      <w:proofErr w:type="spellEnd"/>
      <w:r w:rsidRPr="002E5E26">
        <w:t>; we</w:t>
      </w:r>
      <w:del w:id="698" w:author="AnneMarieW" w:date="2018-04-05T12:05:00Z">
        <w:r w:rsidRPr="002E5E26" w:rsidDel="00031D79">
          <w:delText>’d</w:delText>
        </w:r>
      </w:del>
      <w:ins w:id="699" w:author="AnneMarieW" w:date="2018-04-05T12:05:00Z">
        <w:r w:rsidR="00031D79">
          <w:t xml:space="preserve"> want</w:t>
        </w:r>
      </w:ins>
      <w:del w:id="700" w:author="AnneMarieW" w:date="2018-04-05T12:05:00Z">
        <w:r w:rsidRPr="002E5E26" w:rsidDel="00031D79">
          <w:delText xml:space="preserve"> like</w:delText>
        </w:r>
      </w:del>
      <w:r w:rsidRPr="002E5E26">
        <w:t xml:space="preserve"> to s</w:t>
      </w:r>
      <w:del w:id="701" w:author="AnneMarieW" w:date="2018-04-05T12:05:00Z">
        <w:r w:rsidRPr="002E5E26" w:rsidDel="00031D79">
          <w:delText>a</w:delText>
        </w:r>
      </w:del>
      <w:del w:id="702" w:author="AnneMarieW" w:date="2018-04-05T12:06:00Z">
        <w:r w:rsidRPr="002E5E26" w:rsidDel="00031D79">
          <w:delText>ve</w:delText>
        </w:r>
      </w:del>
      <w:ins w:id="703" w:author="AnneMarieW" w:date="2018-04-05T12:06:00Z">
        <w:r w:rsidR="00031D79">
          <w:t>pare</w:t>
        </w:r>
      </w:ins>
      <w:r w:rsidRPr="002E5E26">
        <w:t xml:space="preserve"> them </w:t>
      </w:r>
      <w:ins w:id="704" w:author="AnneMarieW" w:date="2018-04-05T12:06:00Z">
        <w:r w:rsidR="00031D79">
          <w:t xml:space="preserve">from having to do </w:t>
        </w:r>
      </w:ins>
      <w:r w:rsidRPr="002E5E26">
        <w:t>this work.</w:t>
      </w:r>
    </w:p>
    <w:p w:rsidR="002E5E26" w:rsidRPr="002E5E26" w:rsidRDefault="002E5E26" w:rsidP="00831183">
      <w:pPr>
        <w:pStyle w:val="Body"/>
      </w:pPr>
      <w:r w:rsidRPr="002E5E26">
        <w:t>Additionally, we can’t yet provide a default implementation for the</w:t>
      </w:r>
      <w:r w:rsidR="00831183">
        <w:t xml:space="preserve"> </w:t>
      </w:r>
      <w:r w:rsidRPr="00831183">
        <w:rPr>
          <w:rStyle w:val="Literal"/>
        </w:rPr>
        <w:t>hello_</w:t>
      </w:r>
      <w:r w:rsidR="00831183" w:rsidRPr="00831183">
        <w:t xml:space="preserve"> </w:t>
      </w:r>
      <w:r w:rsidRPr="00831183">
        <w:rPr>
          <w:rStyle w:val="Literal"/>
        </w:rPr>
        <w:t>macro</w:t>
      </w:r>
      <w:r w:rsidRPr="002E5E26">
        <w:t xml:space="preserve"> function that will print </w:t>
      </w:r>
      <w:del w:id="705" w:author="AnneMarieW" w:date="2018-04-05T12:06:00Z">
        <w:r w:rsidRPr="002E5E26" w:rsidDel="00A25F87">
          <w:delText xml:space="preserve">out </w:delText>
        </w:r>
      </w:del>
      <w:r w:rsidRPr="002E5E26">
        <w:t>the name of the type the</w:t>
      </w:r>
      <w:del w:id="706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07" w:author="janelle" w:date="2018-03-28T11:44:00Z">
        <w:r w:rsidR="00E1749B">
          <w:t xml:space="preserve"> </w:t>
        </w:r>
      </w:ins>
      <w:r w:rsidRPr="002E5E26">
        <w:t>trait is</w:t>
      </w:r>
      <w:r w:rsidR="00831183">
        <w:t xml:space="preserve"> </w:t>
      </w:r>
      <w:r w:rsidRPr="002E5E26">
        <w:t xml:space="preserve">implemented on: Rust doesn’t have reflection capabilities, so </w:t>
      </w:r>
      <w:ins w:id="708" w:author="AnneMarieW" w:date="2018-04-05T12:06:00Z">
        <w:r w:rsidR="00A25F87">
          <w:t xml:space="preserve">it </w:t>
        </w:r>
      </w:ins>
      <w:r w:rsidRPr="002E5E26">
        <w:t>can’t</w:t>
      </w:r>
      <w:del w:id="709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10" w:author="janelle" w:date="2018-03-28T11:44:00Z">
        <w:r w:rsidR="00E1749B">
          <w:t xml:space="preserve"> </w:t>
        </w:r>
      </w:ins>
      <w:r w:rsidRPr="002E5E26">
        <w:t>look up the</w:t>
      </w:r>
      <w:r w:rsidR="00831183">
        <w:t xml:space="preserve"> </w:t>
      </w:r>
      <w:r w:rsidRPr="002E5E26">
        <w:t>type’s name at runtime. We need a macro to generate code at compile</w:t>
      </w:r>
      <w:del w:id="711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12" w:author="janelle" w:date="2018-03-28T11:44:00Z">
        <w:r w:rsidR="00E1749B">
          <w:t xml:space="preserve"> </w:t>
        </w:r>
      </w:ins>
      <w:r w:rsidRPr="002E5E26">
        <w:t>time.</w:t>
      </w:r>
    </w:p>
    <w:p w:rsidR="002E5E26" w:rsidRPr="002E5E26" w:rsidRDefault="002E5E26" w:rsidP="00831183">
      <w:pPr>
        <w:pStyle w:val="Body"/>
      </w:pPr>
      <w:r w:rsidRPr="00831183">
        <w:t xml:space="preserve">The next step is to define the procedural macro. At the time of </w:t>
      </w:r>
      <w:ins w:id="713" w:author="AnneMarieW" w:date="2018-04-05T12:06:00Z">
        <w:r w:rsidR="00A25F87">
          <w:t xml:space="preserve">this </w:t>
        </w:r>
      </w:ins>
      <w:r w:rsidRPr="00831183">
        <w:t>writing,</w:t>
      </w:r>
      <w:r w:rsidR="00831183" w:rsidRPr="00831183">
        <w:t xml:space="preserve"> </w:t>
      </w:r>
      <w:r w:rsidRPr="00831183">
        <w:t>procedural</w:t>
      </w:r>
      <w:del w:id="714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15" w:author="janelle" w:date="2018-03-28T11:44:00Z">
        <w:r w:rsidR="00E1749B">
          <w:t xml:space="preserve"> </w:t>
        </w:r>
      </w:ins>
      <w:r w:rsidRPr="00831183">
        <w:t>macros need to be in their own crate. Eventually, this restriction</w:t>
      </w:r>
      <w:r w:rsidR="00831183" w:rsidRPr="00831183">
        <w:t xml:space="preserve"> </w:t>
      </w:r>
      <w:r w:rsidRPr="00831183">
        <w:t>m</w:t>
      </w:r>
      <w:del w:id="716" w:author="AnneMarieW" w:date="2018-04-05T12:06:00Z">
        <w:r w:rsidRPr="00831183" w:rsidDel="00A25F87">
          <w:delText>ay</w:delText>
        </w:r>
      </w:del>
      <w:ins w:id="717" w:author="AnneMarieW" w:date="2018-04-05T12:06:00Z">
        <w:r w:rsidR="00A25F87">
          <w:t>ight</w:t>
        </w:r>
      </w:ins>
      <w:r w:rsidRPr="00831183">
        <w:t xml:space="preserve"> be</w:t>
      </w:r>
      <w:del w:id="71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19" w:author="janelle" w:date="2018-03-28T11:44:00Z">
        <w:r w:rsidR="00E1749B">
          <w:t xml:space="preserve"> </w:t>
        </w:r>
      </w:ins>
      <w:r w:rsidRPr="00831183">
        <w:t>lifted. The convention for structuring crates and macro crates is as</w:t>
      </w:r>
      <w:r w:rsidR="00831183" w:rsidRPr="00831183">
        <w:t xml:space="preserve"> </w:t>
      </w:r>
      <w:del w:id="720" w:author="AnneMarieW" w:date="2018-04-05T12:07:00Z">
        <w:r w:rsidRPr="00831183" w:rsidDel="00A25F87">
          <w:delText>such</w:delText>
        </w:r>
      </w:del>
      <w:ins w:id="721" w:author="AnneMarieW" w:date="2018-04-05T12:07:00Z">
        <w:r w:rsidR="00A25F87">
          <w:t>follows</w:t>
        </w:r>
      </w:ins>
      <w:r w:rsidRPr="00831183">
        <w:t>: for a crate</w:t>
      </w:r>
      <w:del w:id="722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23" w:author="janelle" w:date="2018-03-28T11:44:00Z">
        <w:r w:rsidR="00E1749B">
          <w:t xml:space="preserve"> </w:t>
        </w:r>
      </w:ins>
      <w:r w:rsidRPr="00831183">
        <w:t xml:space="preserve">named </w:t>
      </w:r>
      <w:proofErr w:type="spellStart"/>
      <w:r w:rsidRPr="00831183">
        <w:rPr>
          <w:rStyle w:val="Literal"/>
        </w:rPr>
        <w:t>foo</w:t>
      </w:r>
      <w:proofErr w:type="spellEnd"/>
      <w:r w:rsidRPr="00831183">
        <w:t>, a custom derive procedural macro crate is called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foo</w:t>
      </w:r>
      <w:proofErr w:type="spellEnd"/>
      <w:r w:rsidRPr="00831183">
        <w:rPr>
          <w:rStyle w:val="Literal"/>
        </w:rPr>
        <w:t>-derive</w:t>
      </w:r>
      <w:r w:rsidRPr="00831183">
        <w:t>.</w:t>
      </w:r>
      <w:del w:id="724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25" w:author="janelle" w:date="2018-03-28T11:44:00Z">
        <w:r w:rsidR="00E1749B">
          <w:t xml:space="preserve"> </w:t>
        </w:r>
      </w:ins>
      <w:r w:rsidRPr="00831183">
        <w:t xml:space="preserve">Let’s start a new crate called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inside our</w:t>
      </w:r>
      <w:r w:rsidR="00831183" w:rsidRPr="00831183">
        <w:t xml:space="preserve"> </w:t>
      </w:r>
      <w:r w:rsidRPr="00831183">
        <w:rPr>
          <w:rStyle w:val="Literal"/>
        </w:rPr>
        <w:t>hello</w:t>
      </w:r>
      <w:r w:rsidR="00831183" w:rsidRPr="00831183">
        <w:t xml:space="preserve"> </w:t>
      </w:r>
      <w:r w:rsidRPr="00831183">
        <w:rPr>
          <w:rStyle w:val="Literal"/>
        </w:rPr>
        <w:t>_macro</w:t>
      </w:r>
      <w:r w:rsidRPr="002E5E26">
        <w:t xml:space="preserve"> project:</w:t>
      </w:r>
    </w:p>
    <w:p w:rsidR="002E5E26" w:rsidRPr="00F553F5" w:rsidRDefault="002E5E26" w:rsidP="008E16B5">
      <w:pPr>
        <w:pStyle w:val="CodeSingle"/>
        <w:rPr>
          <w:rStyle w:val="LiteralBold"/>
        </w:rPr>
      </w:pPr>
      <w:r w:rsidRPr="002E5E26">
        <w:t xml:space="preserve">$ </w:t>
      </w:r>
      <w:r w:rsidRPr="00F553F5">
        <w:rPr>
          <w:rStyle w:val="LiteralBold"/>
        </w:rPr>
        <w:t>cargo new hello_macro_derive --lib</w:t>
      </w:r>
    </w:p>
    <w:p w:rsidR="002E5E26" w:rsidRPr="002E5E26" w:rsidRDefault="002E5E26" w:rsidP="00831183">
      <w:pPr>
        <w:pStyle w:val="Body"/>
      </w:pPr>
      <w:r w:rsidRPr="00831183">
        <w:t>Our two crates are tightly related, so we create the procedural macro crate</w:t>
      </w:r>
      <w:r w:rsidR="00831183" w:rsidRPr="00831183">
        <w:t xml:space="preserve"> </w:t>
      </w:r>
      <w:r w:rsidRPr="00831183">
        <w:t>within the directory of our</w:t>
      </w:r>
      <w:del w:id="72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27" w:author="janelle" w:date="2018-03-28T11:44:00Z">
        <w:r w:rsidR="00E1749B">
          <w:t xml:space="preserve"> </w:t>
        </w:r>
      </w:ins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crate. If we change</w:t>
      </w:r>
      <w:del w:id="72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29" w:author="janelle" w:date="2018-03-28T11:44:00Z">
        <w:r w:rsidR="00E1749B">
          <w:t xml:space="preserve"> </w:t>
        </w:r>
      </w:ins>
      <w:r w:rsidRPr="00831183">
        <w:t>the trait</w:t>
      </w:r>
      <w:r w:rsidR="00831183" w:rsidRPr="00831183">
        <w:t xml:space="preserve"> </w:t>
      </w:r>
      <w:r w:rsidRPr="00831183">
        <w:t xml:space="preserve">definition in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>, we’ll have to change the implementation</w:t>
      </w:r>
      <w:del w:id="730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31" w:author="janelle" w:date="2018-03-28T11:44:00Z">
        <w:r w:rsidR="00E1749B">
          <w:t xml:space="preserve"> </w:t>
        </w:r>
      </w:ins>
      <w:r w:rsidRPr="00831183">
        <w:t>of the</w:t>
      </w:r>
      <w:r w:rsidR="00831183" w:rsidRPr="00831183">
        <w:t xml:space="preserve"> </w:t>
      </w:r>
      <w:r w:rsidRPr="00831183">
        <w:t xml:space="preserve">procedural macro in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as well. The two crates will</w:t>
      </w:r>
      <w:del w:id="732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33" w:author="janelle" w:date="2018-03-28T11:44:00Z">
        <w:r w:rsidR="00E1749B">
          <w:t xml:space="preserve"> </w:t>
        </w:r>
      </w:ins>
      <w:r w:rsidRPr="00831183">
        <w:t>need to</w:t>
      </w:r>
      <w:r w:rsidR="00831183" w:rsidRPr="00831183">
        <w:t xml:space="preserve"> </w:t>
      </w:r>
      <w:r w:rsidRPr="00831183">
        <w:t xml:space="preserve">be published separately, </w:t>
      </w:r>
      <w:del w:id="734" w:author="AnneMarieW" w:date="2018-04-05T12:07:00Z">
        <w:r w:rsidRPr="00831183" w:rsidDel="00A25F87">
          <w:delText xml:space="preserve">though, </w:delText>
        </w:r>
      </w:del>
      <w:r w:rsidRPr="00831183">
        <w:t>and programmers using these crates will need</w:t>
      </w:r>
      <w:r w:rsidR="00831183" w:rsidRPr="00831183">
        <w:t xml:space="preserve"> </w:t>
      </w:r>
      <w:r w:rsidRPr="00831183">
        <w:t>to add both as dependencies and bring them both into scope. We could instead</w:t>
      </w:r>
      <w:r w:rsidR="00831183" w:rsidRPr="00831183">
        <w:t xml:space="preserve"> </w:t>
      </w:r>
      <w:r w:rsidRPr="00831183">
        <w:t xml:space="preserve">have the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crate use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as a dependency and</w:t>
      </w:r>
      <w:r w:rsidR="00831183" w:rsidRPr="00831183">
        <w:t xml:space="preserve"> </w:t>
      </w:r>
      <w:proofErr w:type="spellStart"/>
      <w:r w:rsidRPr="00831183">
        <w:t>re</w:t>
      </w:r>
      <w:del w:id="735" w:author="AnneMarieW" w:date="2018-04-05T12:08:00Z">
        <w:r w:rsidRPr="00831183" w:rsidDel="00A25F87">
          <w:delText>-</w:delText>
        </w:r>
      </w:del>
      <w:r w:rsidRPr="00831183">
        <w:t>export</w:t>
      </w:r>
      <w:proofErr w:type="spellEnd"/>
      <w:r w:rsidRPr="00831183">
        <w:t xml:space="preserve"> the procedural macro code</w:t>
      </w:r>
      <w:del w:id="736" w:author="AnneMarieW" w:date="2018-04-05T12:08:00Z">
        <w:r w:rsidRPr="00831183" w:rsidDel="00A25F87">
          <w:delText>,</w:delText>
        </w:r>
      </w:del>
      <w:ins w:id="737" w:author="AnneMarieW" w:date="2018-04-05T12:08:00Z">
        <w:r w:rsidR="00A25F87">
          <w:t>.</w:t>
        </w:r>
      </w:ins>
      <w:r w:rsidRPr="00831183">
        <w:t xml:space="preserve"> </w:t>
      </w:r>
      <w:del w:id="738" w:author="AnneMarieW" w:date="2018-04-05T12:08:00Z">
        <w:r w:rsidRPr="00831183" w:rsidDel="00A25F87">
          <w:delText>b</w:delText>
        </w:r>
      </w:del>
      <w:ins w:id="739" w:author="AnneMarieW" w:date="2018-04-05T12:08:00Z">
        <w:r w:rsidR="00A25F87">
          <w:t>B</w:t>
        </w:r>
      </w:ins>
      <w:r w:rsidRPr="00831183">
        <w:t>ut the way we’ve structured the project</w:t>
      </w:r>
      <w:r w:rsidR="00831183" w:rsidRPr="00831183">
        <w:t xml:space="preserve"> </w:t>
      </w:r>
      <w:r w:rsidRPr="00831183">
        <w:t>makes</w:t>
      </w:r>
      <w:del w:id="740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41" w:author="janelle" w:date="2018-03-28T11:44:00Z">
        <w:r w:rsidR="00E1749B">
          <w:t xml:space="preserve"> </w:t>
        </w:r>
      </w:ins>
      <w:r w:rsidRPr="00831183">
        <w:t>it possible for programmers to use</w:t>
      </w:r>
      <w:del w:id="742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43" w:author="janelle" w:date="2018-03-28T11:44:00Z">
        <w:r w:rsidR="00E1749B">
          <w:t xml:space="preserve"> </w:t>
        </w:r>
      </w:ins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even if they don’t want</w:t>
      </w:r>
      <w:r w:rsidR="00831183" w:rsidRPr="00831183">
        <w:t xml:space="preserve"> </w:t>
      </w:r>
      <w:r w:rsidRPr="00831183">
        <w:t xml:space="preserve">the </w:t>
      </w:r>
      <w:r w:rsidRPr="00831183">
        <w:rPr>
          <w:rStyle w:val="Literal"/>
        </w:rPr>
        <w:t>derive</w:t>
      </w:r>
      <w:r w:rsidRPr="002E5E26">
        <w:t xml:space="preserve"> functionality.</w:t>
      </w:r>
    </w:p>
    <w:p w:rsidR="002E5E26" w:rsidRPr="002E5E26" w:rsidRDefault="002E5E26" w:rsidP="00831183">
      <w:pPr>
        <w:pStyle w:val="Body"/>
      </w:pPr>
      <w:r w:rsidRPr="002E5E26">
        <w:lastRenderedPageBreak/>
        <w:t xml:space="preserve">We need to declare the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crate as a procedural macro</w:t>
      </w:r>
      <w:del w:id="744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45" w:author="janelle" w:date="2018-03-28T11:44:00Z">
        <w:r w:rsidR="00E1749B">
          <w:t xml:space="preserve"> </w:t>
        </w:r>
      </w:ins>
      <w:r w:rsidRPr="00831183">
        <w:t>crate.</w:t>
      </w:r>
      <w:r w:rsidR="00831183" w:rsidRPr="00831183">
        <w:t xml:space="preserve"> </w:t>
      </w:r>
      <w:r w:rsidRPr="00831183">
        <w:t xml:space="preserve">We’ll also need functionality from the </w:t>
      </w:r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and </w:t>
      </w:r>
      <w:r w:rsidRPr="00831183">
        <w:rPr>
          <w:rStyle w:val="Literal"/>
        </w:rPr>
        <w:t>quote</w:t>
      </w:r>
      <w:r w:rsidRPr="00831183">
        <w:t xml:space="preserve"> crates, as </w:t>
      </w:r>
      <w:del w:id="746" w:author="AnneMarieW" w:date="2018-04-05T12:08:00Z">
        <w:r w:rsidRPr="00831183" w:rsidDel="00A25F87">
          <w:delText>we</w:delText>
        </w:r>
      </w:del>
      <w:ins w:id="747" w:author="AnneMarieW" w:date="2018-04-05T12:08:00Z">
        <w:r w:rsidR="00A25F87">
          <w:t>you</w:t>
        </w:r>
      </w:ins>
      <w:r w:rsidRPr="00831183">
        <w:t>’ll see</w:t>
      </w:r>
      <w:r w:rsidR="00831183" w:rsidRPr="00831183">
        <w:t xml:space="preserve"> </w:t>
      </w:r>
      <w:r w:rsidRPr="00831183">
        <w:t>in a moment, so we need to add them as dependencies.</w:t>
      </w:r>
      <w:del w:id="74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49" w:author="janelle" w:date="2018-03-28T11:44:00Z">
        <w:r w:rsidR="00E1749B">
          <w:t xml:space="preserve"> </w:t>
        </w:r>
      </w:ins>
      <w:r w:rsidRPr="00831183">
        <w:t>Add</w:t>
      </w:r>
      <w:del w:id="750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51" w:author="janelle" w:date="2018-03-28T11:44:00Z">
        <w:r w:rsidR="00E1749B">
          <w:t xml:space="preserve"> </w:t>
        </w:r>
      </w:ins>
      <w:r w:rsidRPr="00831183">
        <w:t>the following to the</w:t>
      </w:r>
      <w:r w:rsidR="00831183" w:rsidRPr="00831183">
        <w:t xml:space="preserve"> </w:t>
      </w:r>
      <w:proofErr w:type="spellStart"/>
      <w:r w:rsidRPr="00831183">
        <w:rPr>
          <w:rStyle w:val="EmphasisItalic"/>
        </w:rPr>
        <w:t>Cargo.toml</w:t>
      </w:r>
      <w:proofErr w:type="spellEnd"/>
      <w:r w:rsidRPr="00831183">
        <w:t xml:space="preserve"> file for </w:t>
      </w:r>
      <w:proofErr w:type="spellStart"/>
      <w:r w:rsidRPr="00831183">
        <w:rPr>
          <w:rStyle w:val="Literal"/>
        </w:rPr>
        <w:t>hello_macro_derive</w:t>
      </w:r>
      <w:proofErr w:type="spellEnd"/>
      <w:r w:rsidRPr="002E5E26">
        <w:t>:</w:t>
      </w:r>
    </w:p>
    <w:p w:rsidR="002E5E26" w:rsidRPr="002E5E26" w:rsidRDefault="00831183" w:rsidP="009B7080">
      <w:pPr>
        <w:pStyle w:val="ProductionDirective"/>
      </w:pPr>
      <w:del w:id="752" w:author="janelle" w:date="2018-03-28T11:36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proofErr w:type="spellStart"/>
      <w:r w:rsidR="002E5E26" w:rsidRPr="002E5E26">
        <w:t>hello_macro_derive</w:t>
      </w:r>
      <w:proofErr w:type="spellEnd"/>
      <w:r w:rsidR="002E5E26" w:rsidRPr="002E5E26">
        <w:t>/</w:t>
      </w:r>
      <w:proofErr w:type="spellStart"/>
      <w:r w:rsidR="002E5E26" w:rsidRPr="002E5E26">
        <w:t>Cargo.toml</w:t>
      </w:r>
      <w:proofErr w:type="spellEnd"/>
    </w:p>
    <w:p w:rsidR="002E5E26" w:rsidRPr="002E5E26" w:rsidRDefault="002E5E26" w:rsidP="008E16B5">
      <w:pPr>
        <w:pStyle w:val="CodeA"/>
      </w:pPr>
      <w:r w:rsidRPr="002E5E26">
        <w:t>[lib]</w:t>
      </w:r>
    </w:p>
    <w:p w:rsidR="002E5E26" w:rsidRPr="002E5E26" w:rsidRDefault="002E5E26" w:rsidP="00831183">
      <w:pPr>
        <w:pStyle w:val="CodeB"/>
      </w:pPr>
      <w:r w:rsidRPr="002E5E26">
        <w:t>proc-macro = true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[dependencies]</w:t>
      </w:r>
    </w:p>
    <w:p w:rsidR="002E5E26" w:rsidRPr="002E5E26" w:rsidRDefault="002E5E26" w:rsidP="00831183">
      <w:pPr>
        <w:pStyle w:val="CodeB"/>
      </w:pPr>
      <w:r w:rsidRPr="002E5E26">
        <w:t>syn = "0.11.11"</w:t>
      </w:r>
    </w:p>
    <w:p w:rsidR="002E5E26" w:rsidRPr="002E5E26" w:rsidRDefault="002E5E26" w:rsidP="008E16B5">
      <w:pPr>
        <w:pStyle w:val="CodeC"/>
      </w:pPr>
      <w:r w:rsidRPr="002E5E26">
        <w:t>quote = "0.3.15"</w:t>
      </w:r>
    </w:p>
    <w:p w:rsidR="002E5E26" w:rsidRPr="002E5E26" w:rsidRDefault="002E5E26" w:rsidP="00831183">
      <w:pPr>
        <w:pStyle w:val="Body"/>
      </w:pPr>
      <w:r w:rsidRPr="00831183">
        <w:t xml:space="preserve">To start defining the procedural macro, place the code </w:t>
      </w:r>
      <w:del w:id="753" w:author="AnneMarieW" w:date="2018-04-05T12:09:00Z">
        <w:r w:rsidRPr="00831183" w:rsidDel="00D915FC">
          <w:delText>from</w:delText>
        </w:r>
      </w:del>
      <w:ins w:id="754" w:author="AnneMarieW" w:date="2018-04-05T12:09:00Z">
        <w:r w:rsidR="00D915FC">
          <w:t>in</w:t>
        </w:r>
      </w:ins>
      <w:r w:rsidRPr="00831183">
        <w:t xml:space="preserve"> Listing </w:t>
      </w:r>
      <w:del w:id="755" w:author="janelle" w:date="2018-03-28T11:46:00Z">
        <w:r w:rsidRPr="00831183" w:rsidDel="00CA7BB6">
          <w:delText>A</w:delText>
        </w:r>
      </w:del>
      <w:r w:rsidRPr="00831183">
        <w:t>D-3 in</w:t>
      </w:r>
      <w:ins w:id="756" w:author="AnneMarieW" w:date="2018-04-05T12:09:00Z">
        <w:r w:rsidR="00D915FC">
          <w:t>to</w:t>
        </w:r>
      </w:ins>
      <w:r w:rsidR="00831183" w:rsidRPr="00831183">
        <w:t xml:space="preserve"> </w:t>
      </w:r>
      <w:r w:rsidRPr="00831183">
        <w:t xml:space="preserve">your </w:t>
      </w:r>
      <w:proofErr w:type="spellStart"/>
      <w:r w:rsidRPr="00831183">
        <w:rPr>
          <w:rStyle w:val="EmphasisItalic"/>
        </w:rPr>
        <w:t>src</w:t>
      </w:r>
      <w:proofErr w:type="spellEnd"/>
      <w:r w:rsidRPr="00831183">
        <w:rPr>
          <w:rStyle w:val="EmphasisItalic"/>
        </w:rPr>
        <w:t>/</w:t>
      </w:r>
      <w:proofErr w:type="spellStart"/>
      <w:r w:rsidRPr="00831183">
        <w:rPr>
          <w:rStyle w:val="EmphasisItalic"/>
        </w:rPr>
        <w:t>lib.rs</w:t>
      </w:r>
      <w:proofErr w:type="spellEnd"/>
      <w:r w:rsidRPr="00831183">
        <w:t xml:space="preserve"> </w:t>
      </w:r>
      <w:ins w:id="757" w:author="AnneMarieW" w:date="2018-04-05T12:09:00Z">
        <w:r w:rsidR="00D915FC">
          <w:t xml:space="preserve">file </w:t>
        </w:r>
      </w:ins>
      <w:r w:rsidRPr="00831183">
        <w:t xml:space="preserve">for the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crate. Note that this </w:t>
      </w:r>
      <w:ins w:id="758" w:author="AnneMarieW" w:date="2018-04-05T12:09:00Z">
        <w:r w:rsidR="00D915FC">
          <w:t xml:space="preserve">code </w:t>
        </w:r>
      </w:ins>
      <w:r w:rsidRPr="00831183">
        <w:t>won’t</w:t>
      </w:r>
      <w:r w:rsidR="00831183" w:rsidRPr="00831183">
        <w:t xml:space="preserve"> </w:t>
      </w:r>
      <w:r w:rsidRPr="00831183">
        <w:t>compile</w:t>
      </w:r>
      <w:del w:id="75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60" w:author="janelle" w:date="2018-03-28T11:44:00Z">
        <w:r w:rsidR="00E1749B">
          <w:t xml:space="preserve"> </w:t>
        </w:r>
      </w:ins>
      <w:r w:rsidRPr="00831183">
        <w:t xml:space="preserve">until we add a definition for the </w:t>
      </w:r>
      <w:proofErr w:type="spellStart"/>
      <w:r w:rsidRPr="00831183">
        <w:rPr>
          <w:rStyle w:val="Literal"/>
        </w:rPr>
        <w:t>impl_hello_macro</w:t>
      </w:r>
      <w:proofErr w:type="spellEnd"/>
      <w:r w:rsidRPr="002E5E26">
        <w:t xml:space="preserve"> function.</w:t>
      </w:r>
    </w:p>
    <w:p w:rsidR="002E5E26" w:rsidRPr="002E5E26" w:rsidRDefault="002E5E26" w:rsidP="00831183">
      <w:pPr>
        <w:pStyle w:val="Body"/>
      </w:pPr>
      <w:r w:rsidRPr="002E5E26">
        <w:t>Not</w:t>
      </w:r>
      <w:del w:id="761" w:author="AnneMarieW" w:date="2018-04-05T12:12:00Z">
        <w:r w:rsidRPr="002E5E26" w:rsidDel="008634D0">
          <w:delText>e</w:delText>
        </w:r>
      </w:del>
      <w:ins w:id="762" w:author="AnneMarieW" w:date="2018-04-05T12:12:00Z">
        <w:r w:rsidR="008634D0">
          <w:t>ice</w:t>
        </w:r>
      </w:ins>
      <w:r w:rsidRPr="002E5E26">
        <w:t xml:space="preserve"> the way we’ve split the functions in </w:t>
      </w:r>
      <w:commentRangeStart w:id="763"/>
      <w:r w:rsidRPr="002E5E26">
        <w:t>AD-3</w:t>
      </w:r>
      <w:commentRangeEnd w:id="763"/>
      <w:r w:rsidR="00C7216D">
        <w:rPr>
          <w:rStyle w:val="CommentReference"/>
        </w:rPr>
        <w:commentReference w:id="763"/>
      </w:r>
      <w:r w:rsidRPr="002E5E26">
        <w:t>; this will be the</w:t>
      </w:r>
      <w:del w:id="764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65" w:author="janelle" w:date="2018-03-28T11:44:00Z">
        <w:r w:rsidR="00E1749B">
          <w:t xml:space="preserve"> </w:t>
        </w:r>
      </w:ins>
      <w:r w:rsidRPr="002E5E26">
        <w:t>same for</w:t>
      </w:r>
      <w:r w:rsidR="00831183">
        <w:t xml:space="preserve"> </w:t>
      </w:r>
      <w:r w:rsidRPr="002E5E26">
        <w:t xml:space="preserve">almost every procedural macro crate you see or create, </w:t>
      </w:r>
      <w:del w:id="766" w:author="AnneMarieW" w:date="2018-04-05T12:09:00Z">
        <w:r w:rsidRPr="002E5E26" w:rsidDel="00D915FC">
          <w:delText>as</w:delText>
        </w:r>
      </w:del>
      <w:ins w:id="767" w:author="AnneMarieW" w:date="2018-04-05T12:09:00Z">
        <w:r w:rsidR="00D915FC">
          <w:t>because</w:t>
        </w:r>
      </w:ins>
      <w:r w:rsidRPr="002E5E26">
        <w:t xml:space="preserve"> it makes writing a</w:t>
      </w:r>
      <w:r w:rsidR="00831183">
        <w:t xml:space="preserve"> </w:t>
      </w:r>
      <w:r w:rsidRPr="002E5E26">
        <w:t>procedural macro more convenient. What you choose to do in the place where the</w:t>
      </w:r>
      <w:r w:rsidR="00831183">
        <w:t xml:space="preserve"> </w:t>
      </w:r>
      <w:proofErr w:type="spellStart"/>
      <w:r w:rsidRPr="00831183">
        <w:rPr>
          <w:rStyle w:val="Literal"/>
        </w:rPr>
        <w:t>impl_hello_macro</w:t>
      </w:r>
      <w:proofErr w:type="spellEnd"/>
      <w:r w:rsidRPr="002E5E26">
        <w:t xml:space="preserve"> function is called will be different depending on </w:t>
      </w:r>
      <w:ins w:id="768" w:author="AnneMarieW" w:date="2018-04-05T12:12:00Z">
        <w:r w:rsidR="008634D0" w:rsidRPr="002E5E26">
          <w:t>your procedural macro</w:t>
        </w:r>
      </w:ins>
      <w:ins w:id="769" w:author="AnneMarieW" w:date="2018-04-05T12:13:00Z">
        <w:r w:rsidR="008634D0">
          <w:t>’s</w:t>
        </w:r>
      </w:ins>
      <w:del w:id="770" w:author="AnneMarieW" w:date="2018-04-05T12:13:00Z">
        <w:r w:rsidRPr="002E5E26" w:rsidDel="008634D0">
          <w:delText>the</w:delText>
        </w:r>
      </w:del>
      <w:r w:rsidR="00831183">
        <w:t xml:space="preserve"> </w:t>
      </w:r>
      <w:r w:rsidRPr="002E5E26">
        <w:t>purpose</w:t>
      </w:r>
      <w:del w:id="771" w:author="AnneMarieW" w:date="2018-04-05T12:13:00Z">
        <w:r w:rsidRPr="002E5E26" w:rsidDel="008634D0">
          <w:delText xml:space="preserve"> of</w:delText>
        </w:r>
      </w:del>
      <w:del w:id="772" w:author="AnneMarieW" w:date="2018-04-05T12:12:00Z">
        <w:r w:rsidRPr="002E5E26" w:rsidDel="008634D0">
          <w:delText xml:space="preserve"> your procedural macro</w:delText>
        </w:r>
      </w:del>
      <w:r w:rsidRPr="002E5E26">
        <w:t>.</w:t>
      </w:r>
    </w:p>
    <w:p w:rsidR="002E5E26" w:rsidRPr="002E5E26" w:rsidRDefault="00831183" w:rsidP="009B7080">
      <w:pPr>
        <w:pStyle w:val="ProductionDirective"/>
      </w:pPr>
      <w:del w:id="773" w:author="janelle" w:date="2018-03-28T11:36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proofErr w:type="spellStart"/>
      <w:r w:rsidR="002E5E26" w:rsidRPr="002E5E26">
        <w:t>hello_macro_derive</w:t>
      </w:r>
      <w:proofErr w:type="spellEnd"/>
      <w:r w:rsidR="002E5E26" w:rsidRPr="002E5E26">
        <w:t>/</w:t>
      </w:r>
      <w:proofErr w:type="spellStart"/>
      <w:r w:rsidR="002E5E26" w:rsidRPr="002E5E26">
        <w:t>src</w:t>
      </w:r>
      <w:proofErr w:type="spellEnd"/>
      <w:r w:rsidR="002E5E26" w:rsidRPr="002E5E26">
        <w:t>/</w:t>
      </w:r>
      <w:proofErr w:type="spellStart"/>
      <w:r w:rsidR="002E5E26" w:rsidRPr="002E5E26">
        <w:t>lib.rs</w:t>
      </w:r>
      <w:proofErr w:type="spellEnd"/>
    </w:p>
    <w:p w:rsidR="002E5E26" w:rsidRPr="002E5E26" w:rsidRDefault="002E5E26" w:rsidP="008E16B5">
      <w:pPr>
        <w:pStyle w:val="CodeA"/>
      </w:pPr>
      <w:r w:rsidRPr="002E5E26">
        <w:t>extern crate proc_macro;</w:t>
      </w:r>
    </w:p>
    <w:p w:rsidR="002E5E26" w:rsidRPr="002E5E26" w:rsidRDefault="002E5E26" w:rsidP="00831183">
      <w:pPr>
        <w:pStyle w:val="CodeB"/>
      </w:pPr>
      <w:r w:rsidRPr="002E5E26">
        <w:t>extern crate syn;</w:t>
      </w:r>
    </w:p>
    <w:p w:rsidR="002E5E26" w:rsidRPr="002E5E26" w:rsidRDefault="002E5E26" w:rsidP="00831183">
      <w:pPr>
        <w:pStyle w:val="CodeB"/>
      </w:pPr>
      <w:r w:rsidRPr="002E5E26">
        <w:t>#[macro_use]</w:t>
      </w:r>
    </w:p>
    <w:p w:rsidR="002E5E26" w:rsidRPr="002E5E26" w:rsidRDefault="002E5E26" w:rsidP="00831183">
      <w:pPr>
        <w:pStyle w:val="CodeB"/>
      </w:pPr>
      <w:r w:rsidRPr="002E5E26">
        <w:t>extern crate quote;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use proc_macro::TokenStream;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>#[proc_macro_derive(HelloMacro)]</w:t>
      </w:r>
    </w:p>
    <w:p w:rsidR="002E5E26" w:rsidRPr="002E5E26" w:rsidRDefault="002E5E26" w:rsidP="00831183">
      <w:pPr>
        <w:pStyle w:val="CodeB"/>
      </w:pPr>
      <w:r w:rsidRPr="002E5E26">
        <w:t>pub fn hello_macro_derive(input: TokenStream) -&gt; TokenStream {</w:t>
      </w:r>
    </w:p>
    <w:p w:rsidR="002E5E26" w:rsidRPr="002E5E26" w:rsidRDefault="002E5E26" w:rsidP="00831183">
      <w:pPr>
        <w:pStyle w:val="CodeB"/>
      </w:pPr>
      <w:r w:rsidRPr="002E5E26">
        <w:t xml:space="preserve">    // Construct a string representation of the type definition</w:t>
      </w:r>
    </w:p>
    <w:p w:rsidR="002E5E26" w:rsidRPr="002E5E26" w:rsidRDefault="002E5E26" w:rsidP="00831183">
      <w:pPr>
        <w:pStyle w:val="CodeB"/>
      </w:pPr>
      <w:r w:rsidRPr="002E5E26">
        <w:t xml:space="preserve">    let s = input.to_string();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 xml:space="preserve">    // Parse the string representation</w:t>
      </w:r>
    </w:p>
    <w:p w:rsidR="002E5E26" w:rsidRPr="002E5E26" w:rsidRDefault="002E5E26" w:rsidP="00831183">
      <w:pPr>
        <w:pStyle w:val="CodeB"/>
      </w:pPr>
      <w:r w:rsidRPr="002E5E26">
        <w:t xml:space="preserve">    let ast = syn::parse_derive_input(&amp;s).unwrap();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 xml:space="preserve">    // Build the impl</w:t>
      </w:r>
    </w:p>
    <w:p w:rsidR="002E5E26" w:rsidRPr="002E5E26" w:rsidRDefault="002E5E26" w:rsidP="00831183">
      <w:pPr>
        <w:pStyle w:val="CodeB"/>
      </w:pPr>
      <w:r w:rsidRPr="002E5E26">
        <w:t xml:space="preserve">    let gen = impl_hello_macro(&amp;ast);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 xml:space="preserve">    // Return the generated impl</w:t>
      </w:r>
    </w:p>
    <w:p w:rsidR="002E5E26" w:rsidRPr="002E5E26" w:rsidRDefault="002E5E26" w:rsidP="00831183">
      <w:pPr>
        <w:pStyle w:val="CodeB"/>
      </w:pPr>
      <w:r w:rsidRPr="002E5E26">
        <w:t xml:space="preserve">    gen.parse().unwrap()</w:t>
      </w:r>
    </w:p>
    <w:p w:rsidR="002E5E26" w:rsidRPr="002E5E26" w:rsidRDefault="002E5E26" w:rsidP="008E16B5">
      <w:pPr>
        <w:pStyle w:val="CodeC"/>
      </w:pPr>
      <w:r w:rsidRPr="002E5E26">
        <w:t>}</w:t>
      </w:r>
    </w:p>
    <w:p w:rsidR="002E5E26" w:rsidRPr="002E5E26" w:rsidRDefault="002E5E26" w:rsidP="00831183">
      <w:pPr>
        <w:pStyle w:val="Listing"/>
      </w:pPr>
      <w:r w:rsidRPr="002E5E26">
        <w:t xml:space="preserve">Listing </w:t>
      </w:r>
      <w:del w:id="774" w:author="janelle" w:date="2018-03-28T11:46:00Z">
        <w:r w:rsidRPr="002E5E26" w:rsidDel="00CA7BB6">
          <w:delText>A</w:delText>
        </w:r>
      </w:del>
      <w:r w:rsidRPr="002E5E26">
        <w:t>D-3: Code that most procedural macro crates will</w:t>
      </w:r>
      <w:r w:rsidR="00831183">
        <w:t xml:space="preserve"> </w:t>
      </w:r>
      <w:r w:rsidRPr="002E5E26">
        <w:t>need to have for</w:t>
      </w:r>
      <w:r w:rsidR="00831183">
        <w:t xml:space="preserve"> </w:t>
      </w:r>
      <w:del w:id="775" w:author="janelle" w:date="2018-03-28T11:36:00Z">
        <w:r w:rsidRPr="002E5E26" w:rsidDel="009B7080">
          <w:delText xml:space="preserve"> </w:delText>
        </w:r>
      </w:del>
      <w:r w:rsidRPr="002E5E26">
        <w:t>processing Rust code</w:t>
      </w:r>
    </w:p>
    <w:p w:rsidR="002E5E26" w:rsidRPr="002E5E26" w:rsidRDefault="002E5E26" w:rsidP="00831183">
      <w:pPr>
        <w:pStyle w:val="Body"/>
      </w:pPr>
      <w:r w:rsidRPr="00831183">
        <w:t>We</w:t>
      </w:r>
      <w:del w:id="776" w:author="AnneMarieW" w:date="2018-04-05T12:13:00Z">
        <w:r w:rsidRPr="00831183" w:rsidDel="00D251AA">
          <w:delText xml:space="preserve"> ha</w:delText>
        </w:r>
      </w:del>
      <w:ins w:id="777" w:author="AnneMarieW" w:date="2018-04-05T12:13:00Z">
        <w:r w:rsidR="00D251AA">
          <w:t>’</w:t>
        </w:r>
      </w:ins>
      <w:r w:rsidRPr="00831183">
        <w:t xml:space="preserve">ve introduced three new crates: </w:t>
      </w:r>
      <w:proofErr w:type="spellStart"/>
      <w:r w:rsidRPr="00831183">
        <w:rPr>
          <w:rStyle w:val="Literal"/>
        </w:rPr>
        <w:t>proc_macro</w:t>
      </w:r>
      <w:proofErr w:type="spellEnd"/>
      <w:r w:rsidRPr="00831183">
        <w:t xml:space="preserve">, </w:t>
      </w:r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(available from</w:t>
      </w:r>
      <w:r w:rsidR="00831183" w:rsidRPr="00831183">
        <w:t xml:space="preserve"> </w:t>
      </w:r>
      <w:hyperlink r:id="rId6" w:history="1">
        <w:r w:rsidRPr="002E5E26">
          <w:rPr>
            <w:i/>
            <w:iCs/>
            <w:color w:val="0000FF"/>
            <w:u w:val="single"/>
          </w:rPr>
          <w:t>https://crates.io/crates/syn</w:t>
        </w:r>
      </w:hyperlink>
      <w:r w:rsidRPr="00831183">
        <w:t xml:space="preserve">), and </w:t>
      </w:r>
      <w:r w:rsidRPr="00831183">
        <w:rPr>
          <w:rStyle w:val="Literal"/>
        </w:rPr>
        <w:t>quote</w:t>
      </w:r>
      <w:r w:rsidRPr="00831183">
        <w:t xml:space="preserve"> (available from</w:t>
      </w:r>
      <w:r w:rsidR="00831183" w:rsidRPr="00831183">
        <w:t xml:space="preserve"> </w:t>
      </w:r>
      <w:hyperlink r:id="rId7" w:history="1">
        <w:r w:rsidRPr="002E5E26">
          <w:rPr>
            <w:i/>
            <w:iCs/>
            <w:color w:val="0000FF"/>
            <w:u w:val="single"/>
          </w:rPr>
          <w:t>https://crates.io/crates/quote</w:t>
        </w:r>
      </w:hyperlink>
      <w:r w:rsidRPr="00831183">
        <w:t xml:space="preserve">). The </w:t>
      </w:r>
      <w:proofErr w:type="spellStart"/>
      <w:r w:rsidRPr="00831183">
        <w:rPr>
          <w:rStyle w:val="Literal"/>
        </w:rPr>
        <w:t>proc_macro</w:t>
      </w:r>
      <w:proofErr w:type="spellEnd"/>
      <w:r w:rsidRPr="00831183">
        <w:t xml:space="preserve"> crate comes with Rust, so</w:t>
      </w:r>
      <w:r w:rsidR="00831183" w:rsidRPr="00831183">
        <w:t xml:space="preserve"> </w:t>
      </w:r>
      <w:r w:rsidRPr="00831183">
        <w:t xml:space="preserve">we didn’t need to add that to the dependencies in </w:t>
      </w:r>
      <w:proofErr w:type="spellStart"/>
      <w:r w:rsidRPr="00831183">
        <w:rPr>
          <w:rStyle w:val="EmphasisItalic"/>
        </w:rPr>
        <w:t>Cargo.toml</w:t>
      </w:r>
      <w:proofErr w:type="spellEnd"/>
      <w:r w:rsidRPr="00831183">
        <w:t>.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proc_macro</w:t>
      </w:r>
      <w:proofErr w:type="spellEnd"/>
      <w:r w:rsidRPr="00831183">
        <w:t xml:space="preserve"> crate allows us to convert Rust code into a string containing that</w:t>
      </w:r>
      <w:r w:rsidR="00831183" w:rsidRPr="00831183">
        <w:t xml:space="preserve"> </w:t>
      </w:r>
      <w:r w:rsidRPr="00831183">
        <w:t xml:space="preserve">Rust code. The </w:t>
      </w:r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crate parses Rust code from a string into a data structure</w:t>
      </w:r>
      <w:r w:rsidR="00831183" w:rsidRPr="00831183">
        <w:t xml:space="preserve"> </w:t>
      </w:r>
      <w:r w:rsidRPr="00831183">
        <w:t xml:space="preserve">that we can perform operations on. The </w:t>
      </w:r>
      <w:r w:rsidRPr="00831183">
        <w:rPr>
          <w:rStyle w:val="Literal"/>
        </w:rPr>
        <w:t>quote</w:t>
      </w:r>
      <w:r w:rsidRPr="00831183">
        <w:t xml:space="preserve"> crate takes </w:t>
      </w:r>
      <w:proofErr w:type="spellStart"/>
      <w:r w:rsidRPr="00831183">
        <w:rPr>
          <w:rStyle w:val="Literal"/>
        </w:rPr>
        <w:t>syn</w:t>
      </w:r>
      <w:proofErr w:type="spellEnd"/>
      <w:r w:rsidRPr="002E5E26">
        <w:t xml:space="preserve"> data</w:t>
      </w:r>
      <w:r w:rsidR="00831183">
        <w:t xml:space="preserve"> </w:t>
      </w:r>
      <w:r w:rsidRPr="002E5E26">
        <w:t>structures and turns them back into Rust code. These crates make it much</w:t>
      </w:r>
      <w:r w:rsidR="00831183">
        <w:t xml:space="preserve"> </w:t>
      </w:r>
      <w:r w:rsidRPr="002E5E26">
        <w:t>simpler to parse any sort of Rust code we might want to handle: writing a full</w:t>
      </w:r>
      <w:r w:rsidR="00831183">
        <w:t xml:space="preserve"> </w:t>
      </w:r>
      <w:r w:rsidRPr="002E5E26">
        <w:t>parser for Rust code is no simple task.</w:t>
      </w:r>
    </w:p>
    <w:p w:rsidR="002E5E26" w:rsidRPr="002E5E26" w:rsidRDefault="002E5E26" w:rsidP="00831183">
      <w:pPr>
        <w:pStyle w:val="Body"/>
      </w:pPr>
      <w:r w:rsidRPr="002E5E26">
        <w:t xml:space="preserve">The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function will get called when a user</w:t>
      </w:r>
      <w:del w:id="778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79" w:author="janelle" w:date="2018-03-28T11:44:00Z">
        <w:r w:rsidR="00E1749B">
          <w:t xml:space="preserve"> </w:t>
        </w:r>
      </w:ins>
      <w:r w:rsidRPr="00831183">
        <w:t>of our library</w:t>
      </w:r>
      <w:r w:rsidR="00831183" w:rsidRPr="00831183">
        <w:t xml:space="preserve"> </w:t>
      </w:r>
      <w:r w:rsidRPr="00831183">
        <w:t xml:space="preserve">specifies </w:t>
      </w:r>
      <w:proofErr w:type="gramStart"/>
      <w:r w:rsidRPr="00831183">
        <w:rPr>
          <w:rStyle w:val="Literal"/>
        </w:rPr>
        <w:t>#[</w:t>
      </w:r>
      <w:proofErr w:type="gramEnd"/>
      <w:r w:rsidRPr="00831183">
        <w:rPr>
          <w:rStyle w:val="Literal"/>
        </w:rPr>
        <w:t>derive(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rPr>
          <w:rStyle w:val="Literal"/>
        </w:rPr>
        <w:t>)]</w:t>
      </w:r>
      <w:r w:rsidRPr="00831183">
        <w:t xml:space="preserve"> on a type</w:t>
      </w:r>
      <w:ins w:id="780" w:author="AnneMarieW" w:date="2018-04-05T12:15:00Z">
        <w:r w:rsidR="00D251AA">
          <w:t>. The reason is that</w:t>
        </w:r>
      </w:ins>
      <w:del w:id="781" w:author="AnneMarieW" w:date="2018-04-05T12:15:00Z">
        <w:r w:rsidRPr="00831183" w:rsidDel="00D251AA">
          <w:delText>,</w:delText>
        </w:r>
      </w:del>
      <w:del w:id="782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83" w:author="janelle" w:date="2018-03-28T11:44:00Z">
        <w:del w:id="784" w:author="AnneMarieW" w:date="2018-04-05T12:15:00Z">
          <w:r w:rsidR="00E1749B" w:rsidDel="00D251AA">
            <w:delText xml:space="preserve"> </w:delText>
          </w:r>
        </w:del>
      </w:ins>
      <w:del w:id="785" w:author="AnneMarieW" w:date="2018-04-05T12:15:00Z">
        <w:r w:rsidRPr="00831183" w:rsidDel="00D251AA">
          <w:delText>because</w:delText>
        </w:r>
      </w:del>
      <w:r w:rsidRPr="00831183">
        <w:t xml:space="preserve"> we’ve annotated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function here with</w:t>
      </w:r>
      <w:del w:id="78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87" w:author="janelle" w:date="2018-03-28T11:44:00Z">
        <w:r w:rsidR="00E1749B">
          <w:t xml:space="preserve"> </w:t>
        </w:r>
      </w:ins>
      <w:proofErr w:type="spellStart"/>
      <w:r w:rsidRPr="00831183">
        <w:rPr>
          <w:rStyle w:val="Literal"/>
        </w:rPr>
        <w:t>proc_macro_derive</w:t>
      </w:r>
      <w:proofErr w:type="spellEnd"/>
      <w:r w:rsidRPr="00831183">
        <w:t xml:space="preserve"> and specified the</w:t>
      </w:r>
      <w:r w:rsidR="00831183" w:rsidRPr="00831183">
        <w:t xml:space="preserve"> </w:t>
      </w:r>
      <w:r w:rsidRPr="00831183">
        <w:t xml:space="preserve">name, </w:t>
      </w:r>
      <w:proofErr w:type="spellStart"/>
      <w:r w:rsidRPr="00831183">
        <w:rPr>
          <w:rStyle w:val="Literal"/>
        </w:rPr>
        <w:t>HelloMacro</w:t>
      </w:r>
      <w:proofErr w:type="spellEnd"/>
      <w:r w:rsidRPr="002E5E26">
        <w:t>, which</w:t>
      </w:r>
      <w:del w:id="788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89" w:author="janelle" w:date="2018-03-28T11:44:00Z">
        <w:r w:rsidR="00E1749B">
          <w:t xml:space="preserve"> </w:t>
        </w:r>
      </w:ins>
      <w:r w:rsidRPr="002E5E26">
        <w:t>matches our trait name; that’s the convention most</w:t>
      </w:r>
      <w:r w:rsidR="00831183">
        <w:t xml:space="preserve"> </w:t>
      </w:r>
      <w:r w:rsidRPr="002E5E26">
        <w:t>procedural</w:t>
      </w:r>
      <w:del w:id="790" w:author="janelle" w:date="2018-03-28T11:44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791" w:author="janelle" w:date="2018-03-28T11:44:00Z">
        <w:r w:rsidR="00E1749B">
          <w:t xml:space="preserve"> </w:t>
        </w:r>
      </w:ins>
      <w:r w:rsidRPr="002E5E26">
        <w:t>macros follow.</w:t>
      </w:r>
    </w:p>
    <w:p w:rsidR="002E5E26" w:rsidRPr="002E5E26" w:rsidRDefault="002E5E26" w:rsidP="00831183">
      <w:pPr>
        <w:pStyle w:val="Body"/>
      </w:pPr>
      <w:r w:rsidRPr="002E5E26">
        <w:t xml:space="preserve">This function first converts the </w:t>
      </w:r>
      <w:r w:rsidRPr="00831183">
        <w:rPr>
          <w:rStyle w:val="Literal"/>
        </w:rPr>
        <w:t>input</w:t>
      </w:r>
      <w:r w:rsidRPr="00831183">
        <w:t xml:space="preserve"> from a </w:t>
      </w:r>
      <w:proofErr w:type="spellStart"/>
      <w:r w:rsidRPr="00831183">
        <w:rPr>
          <w:rStyle w:val="Literal"/>
        </w:rPr>
        <w:t>TokenStream</w:t>
      </w:r>
      <w:proofErr w:type="spellEnd"/>
      <w:del w:id="792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93" w:author="janelle" w:date="2018-03-28T11:44:00Z">
        <w:r w:rsidR="00E1749B">
          <w:t xml:space="preserve"> </w:t>
        </w:r>
      </w:ins>
      <w:r w:rsidRPr="00831183">
        <w:t xml:space="preserve">to a </w:t>
      </w:r>
      <w:r w:rsidRPr="00831183">
        <w:rPr>
          <w:rStyle w:val="Literal"/>
        </w:rPr>
        <w:t>String</w:t>
      </w:r>
      <w:r w:rsidRPr="00831183">
        <w:t xml:space="preserve"> by</w:t>
      </w:r>
      <w:r w:rsidR="00831183" w:rsidRPr="00831183">
        <w:t xml:space="preserve"> </w:t>
      </w:r>
      <w:r w:rsidRPr="00831183">
        <w:t xml:space="preserve">calling </w:t>
      </w:r>
      <w:proofErr w:type="spellStart"/>
      <w:r w:rsidRPr="00831183">
        <w:rPr>
          <w:rStyle w:val="Literal"/>
        </w:rPr>
        <w:t>to_string</w:t>
      </w:r>
      <w:proofErr w:type="spellEnd"/>
      <w:r w:rsidRPr="00831183">
        <w:t xml:space="preserve">. This </w:t>
      </w:r>
      <w:r w:rsidRPr="00831183">
        <w:rPr>
          <w:rStyle w:val="Literal"/>
        </w:rPr>
        <w:t>String</w:t>
      </w:r>
      <w:r w:rsidRPr="00831183">
        <w:t xml:space="preserve"> is a string representation</w:t>
      </w:r>
      <w:del w:id="794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95" w:author="janelle" w:date="2018-03-28T11:44:00Z">
        <w:r w:rsidR="00E1749B">
          <w:t xml:space="preserve"> </w:t>
        </w:r>
      </w:ins>
      <w:r w:rsidRPr="00831183">
        <w:t>of the Rust code</w:t>
      </w:r>
      <w:r w:rsidR="00831183" w:rsidRPr="00831183">
        <w:t xml:space="preserve"> </w:t>
      </w:r>
      <w:r w:rsidRPr="00831183">
        <w:t xml:space="preserve">for which we are deriving 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t>. In the example in</w:t>
      </w:r>
      <w:del w:id="796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797" w:author="janelle" w:date="2018-03-28T11:44:00Z">
        <w:r w:rsidR="00E1749B">
          <w:t xml:space="preserve"> </w:t>
        </w:r>
      </w:ins>
      <w:r w:rsidRPr="00831183">
        <w:t xml:space="preserve">Listing </w:t>
      </w:r>
      <w:del w:id="798" w:author="janelle" w:date="2018-03-28T11:47:00Z">
        <w:r w:rsidRPr="00831183" w:rsidDel="00CA7BB6">
          <w:delText>A</w:delText>
        </w:r>
      </w:del>
      <w:r w:rsidRPr="00831183">
        <w:t xml:space="preserve">D-2, </w:t>
      </w:r>
      <w:r w:rsidRPr="00831183">
        <w:rPr>
          <w:rStyle w:val="Literal"/>
        </w:rPr>
        <w:t>s</w:t>
      </w:r>
      <w:r w:rsidR="00831183" w:rsidRPr="00831183">
        <w:t xml:space="preserve"> </w:t>
      </w:r>
      <w:r w:rsidRPr="00831183">
        <w:t xml:space="preserve">will have the </w:t>
      </w:r>
      <w:r w:rsidRPr="00831183">
        <w:rPr>
          <w:rStyle w:val="Literal"/>
        </w:rPr>
        <w:t>String</w:t>
      </w:r>
      <w:r w:rsidRPr="00831183">
        <w:t xml:space="preserve"> value </w:t>
      </w:r>
      <w:proofErr w:type="spellStart"/>
      <w:r w:rsidRPr="00831183">
        <w:rPr>
          <w:rStyle w:val="Literal"/>
        </w:rPr>
        <w:t>struct</w:t>
      </w:r>
      <w:proofErr w:type="spellEnd"/>
      <w:r w:rsidRPr="00831183">
        <w:rPr>
          <w:rStyle w:val="Literal"/>
        </w:rPr>
        <w:t xml:space="preserve"> Pancakes;</w:t>
      </w:r>
      <w:r w:rsidRPr="00831183">
        <w:t xml:space="preserve"> because</w:t>
      </w:r>
      <w:del w:id="799" w:author="janelle" w:date="2018-03-28T11:44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00" w:author="janelle" w:date="2018-03-28T11:44:00Z">
        <w:r w:rsidR="00E1749B">
          <w:t xml:space="preserve"> </w:t>
        </w:r>
      </w:ins>
      <w:r w:rsidRPr="00831183">
        <w:t>that</w:t>
      </w:r>
      <w:del w:id="801" w:author="AnneMarieW" w:date="2018-04-05T12:16:00Z">
        <w:r w:rsidRPr="00831183" w:rsidDel="00D251AA">
          <w:delText>’</w:delText>
        </w:r>
      </w:del>
      <w:ins w:id="802" w:author="AnneMarieW" w:date="2018-04-05T12:16:00Z">
        <w:r w:rsidR="00D251AA">
          <w:t xml:space="preserve"> i</w:t>
        </w:r>
      </w:ins>
      <w:r w:rsidRPr="00831183">
        <w:t>s the Rust code we</w:t>
      </w:r>
      <w:r w:rsidR="00831183" w:rsidRPr="00831183">
        <w:t xml:space="preserve"> </w:t>
      </w:r>
      <w:r w:rsidRPr="00831183">
        <w:t xml:space="preserve">added the </w:t>
      </w:r>
      <w:proofErr w:type="gramStart"/>
      <w:r w:rsidRPr="00831183">
        <w:rPr>
          <w:rStyle w:val="Literal"/>
        </w:rPr>
        <w:t>#[</w:t>
      </w:r>
      <w:proofErr w:type="gramEnd"/>
      <w:r w:rsidRPr="00831183">
        <w:rPr>
          <w:rStyle w:val="Literal"/>
        </w:rPr>
        <w:t>derive(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rPr>
          <w:rStyle w:val="Literal"/>
        </w:rPr>
        <w:t>)]</w:t>
      </w:r>
      <w:r w:rsidRPr="002E5E26">
        <w:t xml:space="preserve"> annotation to.</w:t>
      </w:r>
    </w:p>
    <w:p w:rsidR="002E5E26" w:rsidRPr="002E5E26" w:rsidRDefault="002E5E26" w:rsidP="008E16B5">
      <w:pPr>
        <w:pStyle w:val="Note"/>
      </w:pPr>
      <w:r w:rsidRPr="002E5E26">
        <w:t>Note</w:t>
      </w:r>
      <w:ins w:id="803" w:author="janelle" w:date="2018-03-28T11:36:00Z">
        <w:r w:rsidR="009B7080">
          <w:tab/>
        </w:r>
      </w:ins>
      <w:del w:id="804" w:author="janelle" w:date="2018-03-28T11:36:00Z">
        <w:r w:rsidRPr="002E5E26" w:rsidDel="009B7080">
          <w:delText xml:space="preserve">: </w:delText>
        </w:r>
      </w:del>
      <w:r w:rsidRPr="002E5E26">
        <w:t xml:space="preserve">At the time of </w:t>
      </w:r>
      <w:ins w:id="805" w:author="AnneMarieW" w:date="2018-04-05T12:17:00Z">
        <w:r w:rsidR="00D251AA">
          <w:t xml:space="preserve">this </w:t>
        </w:r>
      </w:ins>
      <w:r w:rsidRPr="002E5E26">
        <w:t xml:space="preserve">writing, </w:t>
      </w:r>
      <w:del w:id="806" w:author="AnneMarieW" w:date="2018-04-05T12:17:00Z">
        <w:r w:rsidRPr="002E5E26" w:rsidDel="00D251AA">
          <w:delText xml:space="preserve">the only thing </w:delText>
        </w:r>
      </w:del>
      <w:r w:rsidRPr="002E5E26">
        <w:t>you can</w:t>
      </w:r>
      <w:ins w:id="807" w:author="AnneMarieW" w:date="2018-04-05T12:17:00Z">
        <w:r w:rsidR="00D251AA" w:rsidRPr="00D251AA">
          <w:t xml:space="preserve"> </w:t>
        </w:r>
        <w:r w:rsidR="00D251AA" w:rsidRPr="002E5E26">
          <w:t>only</w:t>
        </w:r>
      </w:ins>
      <w:r w:rsidRPr="002E5E26">
        <w:t xml:space="preserve"> </w:t>
      </w:r>
      <w:ins w:id="808" w:author="AnneMarieW" w:date="2018-04-05T12:17:00Z">
        <w:r w:rsidR="00D251AA" w:rsidRPr="002E5E26">
          <w:t xml:space="preserve">convert </w:t>
        </w:r>
      </w:ins>
      <w:del w:id="809" w:author="AnneMarieW" w:date="2018-04-05T12:18:00Z">
        <w:r w:rsidRPr="002E5E26" w:rsidDel="00D251AA">
          <w:delText xml:space="preserve">do with </w:delText>
        </w:r>
      </w:del>
      <w:r w:rsidRPr="002E5E26">
        <w:t xml:space="preserve">a </w:t>
      </w:r>
      <w:proofErr w:type="spellStart"/>
      <w:r w:rsidR="00A11DE4" w:rsidRPr="00A11DE4">
        <w:rPr>
          <w:rStyle w:val="LiteralItal"/>
          <w:rPrChange w:id="810" w:author="janelle" w:date="2018-03-28T11:36:00Z">
            <w:rPr>
              <w:rStyle w:val="Literal"/>
            </w:rPr>
          </w:rPrChange>
        </w:rPr>
        <w:t>TokenStream</w:t>
      </w:r>
      <w:proofErr w:type="spellEnd"/>
      <w:r w:rsidR="00831183">
        <w:t xml:space="preserve"> </w:t>
      </w:r>
      <w:del w:id="811" w:author="AnneMarieW" w:date="2018-04-05T12:18:00Z">
        <w:r w:rsidRPr="002E5E26" w:rsidDel="00D251AA">
          <w:delText xml:space="preserve">is </w:delText>
        </w:r>
      </w:del>
      <w:del w:id="812" w:author="AnneMarieW" w:date="2018-04-05T12:17:00Z">
        <w:r w:rsidRPr="002E5E26" w:rsidDel="00D251AA">
          <w:delText xml:space="preserve">convert </w:delText>
        </w:r>
      </w:del>
      <w:del w:id="813" w:author="AnneMarieW" w:date="2018-04-05T12:18:00Z">
        <w:r w:rsidRPr="002E5E26" w:rsidDel="00D251AA">
          <w:delText xml:space="preserve">it </w:delText>
        </w:r>
      </w:del>
      <w:r w:rsidRPr="002E5E26">
        <w:t>to</w:t>
      </w:r>
      <w:del w:id="814" w:author="janelle" w:date="2018-03-28T11:45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815" w:author="janelle" w:date="2018-03-28T11:45:00Z">
        <w:r w:rsidR="00E1749B">
          <w:t xml:space="preserve"> </w:t>
        </w:r>
      </w:ins>
      <w:r w:rsidRPr="002E5E26">
        <w:t>a string. A richer API will exist in the future.</w:t>
      </w:r>
    </w:p>
    <w:p w:rsidR="002E5E26" w:rsidRPr="002E5E26" w:rsidRDefault="002E5E26" w:rsidP="00831183">
      <w:pPr>
        <w:pStyle w:val="Body"/>
      </w:pPr>
      <w:r w:rsidRPr="002E5E26">
        <w:t>Now we need to</w:t>
      </w:r>
      <w:del w:id="816" w:author="AnneMarieW" w:date="2018-04-05T12:18:00Z">
        <w:r w:rsidRPr="002E5E26" w:rsidDel="00D251AA">
          <w:delText xml:space="preserve"> be able to</w:delText>
        </w:r>
      </w:del>
      <w:r w:rsidRPr="002E5E26">
        <w:t xml:space="preserve"> parse the Rust code </w:t>
      </w:r>
      <w:r w:rsidRPr="00831183">
        <w:rPr>
          <w:rStyle w:val="Literal"/>
        </w:rPr>
        <w:t>String</w:t>
      </w:r>
      <w:r w:rsidRPr="00831183">
        <w:t xml:space="preserve"> into a data</w:t>
      </w:r>
      <w:del w:id="817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18" w:author="janelle" w:date="2018-03-28T11:45:00Z">
        <w:r w:rsidR="00E1749B">
          <w:t xml:space="preserve"> </w:t>
        </w:r>
      </w:ins>
      <w:r w:rsidRPr="00831183">
        <w:t>structure</w:t>
      </w:r>
      <w:r w:rsidR="00831183" w:rsidRPr="00831183">
        <w:t xml:space="preserve"> </w:t>
      </w:r>
      <w:r w:rsidRPr="00831183">
        <w:t>that we can then interpret and perform operations on. This is where</w:t>
      </w:r>
      <w:del w:id="819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20" w:author="janelle" w:date="2018-03-28T11:45:00Z">
        <w:r w:rsidR="00E1749B">
          <w:t xml:space="preserve"> </w:t>
        </w:r>
      </w:ins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comes</w:t>
      </w:r>
      <w:r w:rsidR="00831183" w:rsidRPr="00831183">
        <w:t xml:space="preserve"> </w:t>
      </w:r>
      <w:ins w:id="821" w:author="AnneMarieW" w:date="2018-04-05T12:18:00Z">
        <w:r w:rsidR="00D251AA">
          <w:t>in</w:t>
        </w:r>
      </w:ins>
      <w:r w:rsidRPr="00831183">
        <w:t xml:space="preserve">to play. The </w:t>
      </w:r>
      <w:proofErr w:type="spellStart"/>
      <w:r w:rsidRPr="00831183">
        <w:rPr>
          <w:rStyle w:val="Literal"/>
        </w:rPr>
        <w:t>parse_derive_input</w:t>
      </w:r>
      <w:proofErr w:type="spellEnd"/>
      <w:r w:rsidRPr="00831183">
        <w:t xml:space="preserve"> function in </w:t>
      </w:r>
      <w:proofErr w:type="spellStart"/>
      <w:r w:rsidRPr="00831183">
        <w:rPr>
          <w:rStyle w:val="Literal"/>
        </w:rPr>
        <w:t>syn</w:t>
      </w:r>
      <w:proofErr w:type="spellEnd"/>
      <w:r w:rsidRPr="00831183">
        <w:t xml:space="preserve"> takes a</w:t>
      </w:r>
      <w:del w:id="822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23" w:author="janelle" w:date="2018-03-28T11:45:00Z">
        <w:r w:rsidR="00E1749B">
          <w:t xml:space="preserve"> </w:t>
        </w:r>
      </w:ins>
      <w:r w:rsidRPr="00831183">
        <w:rPr>
          <w:rStyle w:val="Literal"/>
        </w:rPr>
        <w:t>String</w:t>
      </w:r>
      <w:r w:rsidRPr="00831183">
        <w:t xml:space="preserve"> and</w:t>
      </w:r>
      <w:r w:rsidR="00831183" w:rsidRPr="00831183">
        <w:t xml:space="preserve"> </w:t>
      </w:r>
      <w:r w:rsidRPr="00831183">
        <w:t xml:space="preserve">returns a </w:t>
      </w:r>
      <w:proofErr w:type="spellStart"/>
      <w:r w:rsidRPr="00831183">
        <w:rPr>
          <w:rStyle w:val="Literal"/>
        </w:rPr>
        <w:t>DeriveInput</w:t>
      </w:r>
      <w:proofErr w:type="spellEnd"/>
      <w:r w:rsidRPr="00831183">
        <w:t xml:space="preserve"> </w:t>
      </w:r>
      <w:proofErr w:type="spellStart"/>
      <w:r w:rsidRPr="00831183">
        <w:t>struct</w:t>
      </w:r>
      <w:proofErr w:type="spellEnd"/>
      <w:r w:rsidRPr="00831183">
        <w:t xml:space="preserve"> </w:t>
      </w:r>
      <w:r w:rsidRPr="00831183">
        <w:lastRenderedPageBreak/>
        <w:t>representing the parsed Rust code.</w:t>
      </w:r>
      <w:del w:id="824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25" w:author="janelle" w:date="2018-03-28T11:45:00Z">
        <w:r w:rsidR="00E1749B">
          <w:t xml:space="preserve"> </w:t>
        </w:r>
      </w:ins>
      <w:r w:rsidRPr="00831183">
        <w:t>The following</w:t>
      </w:r>
      <w:r w:rsidR="00831183" w:rsidRPr="00831183">
        <w:t xml:space="preserve"> </w:t>
      </w:r>
      <w:ins w:id="826" w:author="AnneMarieW" w:date="2018-04-05T12:18:00Z">
        <w:r w:rsidR="00D251AA">
          <w:t xml:space="preserve">code </w:t>
        </w:r>
      </w:ins>
      <w:r w:rsidRPr="00831183">
        <w:t xml:space="preserve">shows the relevant parts of the </w:t>
      </w:r>
      <w:proofErr w:type="spellStart"/>
      <w:r w:rsidRPr="00831183">
        <w:rPr>
          <w:rStyle w:val="Literal"/>
        </w:rPr>
        <w:t>DeriveInput</w:t>
      </w:r>
      <w:proofErr w:type="spellEnd"/>
      <w:r w:rsidRPr="00831183">
        <w:t xml:space="preserve"> </w:t>
      </w:r>
      <w:proofErr w:type="spellStart"/>
      <w:r w:rsidRPr="00831183">
        <w:t>struct</w:t>
      </w:r>
      <w:proofErr w:type="spellEnd"/>
      <w:r w:rsidRPr="00831183">
        <w:t xml:space="preserve"> we get from parsing the</w:t>
      </w:r>
      <w:r w:rsidR="00831183" w:rsidRPr="00831183">
        <w:t xml:space="preserve"> </w:t>
      </w:r>
      <w:r w:rsidRPr="00831183">
        <w:t xml:space="preserve">string </w:t>
      </w:r>
      <w:proofErr w:type="spellStart"/>
      <w:r w:rsidRPr="00831183">
        <w:rPr>
          <w:rStyle w:val="Literal"/>
        </w:rPr>
        <w:t>struct</w:t>
      </w:r>
      <w:proofErr w:type="spellEnd"/>
      <w:r w:rsidRPr="00831183">
        <w:rPr>
          <w:rStyle w:val="Literal"/>
        </w:rPr>
        <w:t xml:space="preserve"> Pancakes</w:t>
      </w:r>
      <w:proofErr w:type="gramStart"/>
      <w:r w:rsidRPr="00831183">
        <w:rPr>
          <w:rStyle w:val="Literal"/>
        </w:rPr>
        <w:t>;</w:t>
      </w:r>
      <w:r w:rsidRPr="002E5E26">
        <w:t>:</w:t>
      </w:r>
      <w:proofErr w:type="gramEnd"/>
    </w:p>
    <w:p w:rsidR="002E5E26" w:rsidRPr="002E5E26" w:rsidRDefault="002E5E26" w:rsidP="008E16B5">
      <w:pPr>
        <w:pStyle w:val="CodeA"/>
      </w:pPr>
      <w:r w:rsidRPr="002E5E26">
        <w:t>DeriveInput {</w:t>
      </w:r>
    </w:p>
    <w:p w:rsidR="002E5E26" w:rsidRPr="002E5E26" w:rsidRDefault="002E5E26" w:rsidP="00831183">
      <w:pPr>
        <w:pStyle w:val="CodeB"/>
      </w:pPr>
      <w:r w:rsidRPr="002E5E26">
        <w:t xml:space="preserve">    // </w:t>
      </w:r>
      <w:r w:rsidR="00A11DE4" w:rsidRPr="00A11DE4">
        <w:rPr>
          <w:rStyle w:val="LiteralItal"/>
          <w:rPrChange w:id="827" w:author="janelle" w:date="2018-03-28T11:36:00Z">
            <w:rPr>
              <w:color w:val="0000FF"/>
            </w:rPr>
          </w:rPrChange>
        </w:rPr>
        <w:t>--snip--</w:t>
      </w:r>
    </w:p>
    <w:p w:rsidR="002E5E26" w:rsidRPr="002E5E26" w:rsidRDefault="002E5E26" w:rsidP="00831183">
      <w:pPr>
        <w:pStyle w:val="CodeB"/>
      </w:pPr>
    </w:p>
    <w:p w:rsidR="002E5E26" w:rsidRPr="002E5E26" w:rsidRDefault="002E5E26" w:rsidP="00831183">
      <w:pPr>
        <w:pStyle w:val="CodeB"/>
      </w:pPr>
      <w:r w:rsidRPr="002E5E26">
        <w:t xml:space="preserve">    ident: Ident(</w:t>
      </w:r>
    </w:p>
    <w:p w:rsidR="002E5E26" w:rsidRPr="002E5E26" w:rsidRDefault="002E5E26" w:rsidP="00831183">
      <w:pPr>
        <w:pStyle w:val="CodeB"/>
      </w:pPr>
      <w:r w:rsidRPr="002E5E26">
        <w:t xml:space="preserve">        "Pancakes"</w:t>
      </w:r>
    </w:p>
    <w:p w:rsidR="002E5E26" w:rsidRPr="002E5E26" w:rsidRDefault="002E5E26" w:rsidP="00831183">
      <w:pPr>
        <w:pStyle w:val="CodeB"/>
      </w:pPr>
      <w:r w:rsidRPr="002E5E26">
        <w:t xml:space="preserve">    ),</w:t>
      </w:r>
    </w:p>
    <w:p w:rsidR="002E5E26" w:rsidRPr="002E5E26" w:rsidRDefault="002E5E26" w:rsidP="00831183">
      <w:pPr>
        <w:pStyle w:val="CodeB"/>
      </w:pPr>
      <w:r w:rsidRPr="002E5E26">
        <w:t xml:space="preserve">    body: Struct(</w:t>
      </w:r>
    </w:p>
    <w:p w:rsidR="002E5E26" w:rsidRPr="002E5E26" w:rsidRDefault="002E5E26" w:rsidP="00831183">
      <w:pPr>
        <w:pStyle w:val="CodeB"/>
      </w:pPr>
      <w:r w:rsidRPr="002E5E26">
        <w:t xml:space="preserve">        Unit</w:t>
      </w:r>
    </w:p>
    <w:p w:rsidR="002E5E26" w:rsidRPr="002E5E26" w:rsidRDefault="002E5E26" w:rsidP="00831183">
      <w:pPr>
        <w:pStyle w:val="CodeB"/>
      </w:pPr>
      <w:r w:rsidRPr="002E5E26">
        <w:t xml:space="preserve">    )</w:t>
      </w:r>
    </w:p>
    <w:p w:rsidR="002E5E26" w:rsidRPr="002E5E26" w:rsidRDefault="002E5E26" w:rsidP="008E16B5">
      <w:pPr>
        <w:pStyle w:val="CodeC"/>
      </w:pPr>
      <w:r w:rsidRPr="002E5E26">
        <w:t>}</w:t>
      </w:r>
    </w:p>
    <w:p w:rsidR="002E5E26" w:rsidRPr="002E5E26" w:rsidRDefault="002E5E26" w:rsidP="00831183">
      <w:pPr>
        <w:pStyle w:val="Body"/>
      </w:pPr>
      <w:r w:rsidRPr="00831183">
        <w:t xml:space="preserve">The fields of this </w:t>
      </w:r>
      <w:proofErr w:type="spellStart"/>
      <w:r w:rsidRPr="00831183">
        <w:t>struct</w:t>
      </w:r>
      <w:proofErr w:type="spellEnd"/>
      <w:r w:rsidRPr="00831183">
        <w:t xml:space="preserve"> show that the Rust code we’ve parsed is a unit </w:t>
      </w:r>
      <w:proofErr w:type="spellStart"/>
      <w:r w:rsidRPr="00831183">
        <w:t>struct</w:t>
      </w:r>
      <w:proofErr w:type="spellEnd"/>
      <w:r w:rsidR="00831183" w:rsidRPr="00831183">
        <w:t xml:space="preserve"> </w:t>
      </w:r>
      <w:r w:rsidRPr="00831183">
        <w:t xml:space="preserve">with the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t xml:space="preserve"> (identifier, meaning the name) of </w:t>
      </w:r>
      <w:r w:rsidRPr="00831183">
        <w:rPr>
          <w:rStyle w:val="Literal"/>
        </w:rPr>
        <w:t>Pancakes</w:t>
      </w:r>
      <w:r w:rsidRPr="00831183">
        <w:t>. There are more</w:t>
      </w:r>
      <w:r w:rsidR="00831183" w:rsidRPr="00831183">
        <w:t xml:space="preserve"> </w:t>
      </w:r>
      <w:r w:rsidRPr="00831183">
        <w:t xml:space="preserve">fields on this </w:t>
      </w:r>
      <w:proofErr w:type="spellStart"/>
      <w:r w:rsidRPr="00831183">
        <w:t>struct</w:t>
      </w:r>
      <w:proofErr w:type="spellEnd"/>
      <w:r w:rsidRPr="00831183">
        <w:t xml:space="preserve"> for describing all sorts of Rust code; check the </w:t>
      </w:r>
      <w:proofErr w:type="spellStart"/>
      <w:r w:rsidRPr="00831183">
        <w:rPr>
          <w:rStyle w:val="Literal"/>
        </w:rPr>
        <w:t>syn</w:t>
      </w:r>
      <w:proofErr w:type="spellEnd"/>
      <w:r w:rsidR="00831183" w:rsidRPr="00831183">
        <w:t xml:space="preserve"> </w:t>
      </w:r>
      <w:ins w:id="828" w:author="AnneMarieW" w:date="2018-04-05T12:20:00Z">
        <w:r w:rsidR="00FD3BC8">
          <w:t>application programming interface</w:t>
        </w:r>
        <w:r w:rsidR="00FD3BC8" w:rsidRPr="00831183">
          <w:t xml:space="preserve"> </w:t>
        </w:r>
        <w:r w:rsidR="00FD3BC8">
          <w:t>(</w:t>
        </w:r>
      </w:ins>
      <w:r w:rsidRPr="00831183">
        <w:t>API</w:t>
      </w:r>
      <w:ins w:id="829" w:author="AnneMarieW" w:date="2018-04-05T12:20:00Z">
        <w:r w:rsidR="00FD3BC8">
          <w:t>)</w:t>
        </w:r>
      </w:ins>
      <w:r w:rsidRPr="00831183">
        <w:t xml:space="preserve"> docs for </w:t>
      </w:r>
      <w:proofErr w:type="spellStart"/>
      <w:r w:rsidRPr="00831183">
        <w:rPr>
          <w:rStyle w:val="Literal"/>
        </w:rPr>
        <w:t>DeriveInput</w:t>
      </w:r>
      <w:proofErr w:type="spellEnd"/>
      <w:r w:rsidRPr="00831183">
        <w:t xml:space="preserve"> at</w:t>
      </w:r>
      <w:r w:rsidR="00831183" w:rsidRPr="00831183">
        <w:t xml:space="preserve"> </w:t>
      </w:r>
      <w:r w:rsidRPr="00831183">
        <w:rPr>
          <w:rStyle w:val="EmphasisItalic"/>
        </w:rPr>
        <w:t>https://docs.rs/syn/0.11.11/syn/struct.DeriveInput.html</w:t>
      </w:r>
      <w:r w:rsidRPr="002E5E26">
        <w:t xml:space="preserve"> for more information.</w:t>
      </w:r>
    </w:p>
    <w:p w:rsidR="002E5E26" w:rsidRPr="002E5E26" w:rsidRDefault="002E5E26" w:rsidP="00831183">
      <w:pPr>
        <w:pStyle w:val="Body"/>
      </w:pPr>
      <w:r w:rsidRPr="002E5E26">
        <w:t>At this point</w:t>
      </w:r>
      <w:ins w:id="830" w:author="AnneMarieW" w:date="2018-04-05T12:20:00Z">
        <w:r w:rsidR="0047394A">
          <w:t>,</w:t>
        </w:r>
      </w:ins>
      <w:r w:rsidRPr="002E5E26">
        <w:t xml:space="preserve"> we haven’t defined the </w:t>
      </w:r>
      <w:proofErr w:type="spellStart"/>
      <w:r w:rsidRPr="00831183">
        <w:rPr>
          <w:rStyle w:val="Literal"/>
        </w:rPr>
        <w:t>impl_hello_macro</w:t>
      </w:r>
      <w:proofErr w:type="spellEnd"/>
      <w:r w:rsidRPr="00831183">
        <w:t xml:space="preserve"> function, which is</w:t>
      </w:r>
      <w:r w:rsidR="00831183" w:rsidRPr="00831183">
        <w:t xml:space="preserve"> </w:t>
      </w:r>
      <w:r w:rsidRPr="00831183">
        <w:t>where we’ll build</w:t>
      </w:r>
      <w:del w:id="831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32" w:author="janelle" w:date="2018-03-28T11:45:00Z">
        <w:r w:rsidR="00E1749B">
          <w:t xml:space="preserve"> </w:t>
        </w:r>
      </w:ins>
      <w:r w:rsidRPr="00831183">
        <w:t>the new Rust code we want to include. B</w:t>
      </w:r>
      <w:ins w:id="833" w:author="AnneMarieW" w:date="2018-04-05T12:21:00Z">
        <w:r w:rsidR="00EB72CE">
          <w:t>ut b</w:t>
        </w:r>
      </w:ins>
      <w:r w:rsidRPr="00831183">
        <w:t>efore we</w:t>
      </w:r>
      <w:del w:id="834" w:author="AnneMarieW" w:date="2018-04-05T12:21:00Z">
        <w:r w:rsidRPr="00831183" w:rsidDel="00EB72CE">
          <w:delText xml:space="preserve"> get to that</w:delText>
        </w:r>
      </w:del>
      <w:ins w:id="835" w:author="AnneMarieW" w:date="2018-04-05T12:21:00Z">
        <w:r w:rsidR="00EB72CE">
          <w:t xml:space="preserve"> do</w:t>
        </w:r>
      </w:ins>
      <w:r w:rsidRPr="00831183">
        <w:t>,</w:t>
      </w:r>
      <w:r w:rsidR="00831183" w:rsidRPr="00831183">
        <w:t xml:space="preserve"> </w:t>
      </w:r>
      <w:ins w:id="836" w:author="AnneMarieW" w:date="2018-04-05T12:22:00Z">
        <w:r w:rsidR="00EB72CE">
          <w:t xml:space="preserve">note that </w:t>
        </w:r>
      </w:ins>
      <w:r w:rsidRPr="00831183">
        <w:t>the last part of</w:t>
      </w:r>
      <w:del w:id="837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38" w:author="janelle" w:date="2018-03-28T11:45:00Z">
        <w:r w:rsidR="00E1749B">
          <w:t xml:space="preserve"> </w:t>
        </w:r>
      </w:ins>
      <w:r w:rsidRPr="00831183">
        <w:t xml:space="preserve">this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function </w:t>
      </w:r>
      <w:del w:id="839" w:author="AnneMarieW" w:date="2018-04-05T12:22:00Z">
        <w:r w:rsidRPr="00831183" w:rsidDel="00EB72CE">
          <w:delText xml:space="preserve">is </w:delText>
        </w:r>
      </w:del>
      <w:r w:rsidRPr="00831183">
        <w:t>us</w:t>
      </w:r>
      <w:ins w:id="840" w:author="AnneMarieW" w:date="2018-04-05T12:22:00Z">
        <w:r w:rsidR="00EB72CE">
          <w:t>es</w:t>
        </w:r>
      </w:ins>
      <w:del w:id="841" w:author="AnneMarieW" w:date="2018-04-05T12:22:00Z">
        <w:r w:rsidRPr="00831183" w:rsidDel="00EB72CE">
          <w:delText>ing</w:delText>
        </w:r>
      </w:del>
      <w:r w:rsidRPr="00831183">
        <w:t xml:space="preserve"> the </w:t>
      </w:r>
      <w:r w:rsidRPr="00831183">
        <w:rPr>
          <w:rStyle w:val="Literal"/>
        </w:rPr>
        <w:t>parse</w:t>
      </w:r>
      <w:r w:rsidR="00831183" w:rsidRPr="00831183">
        <w:t xml:space="preserve"> </w:t>
      </w:r>
      <w:r w:rsidRPr="00831183">
        <w:t xml:space="preserve">function from the </w:t>
      </w:r>
      <w:r w:rsidRPr="00831183">
        <w:rPr>
          <w:rStyle w:val="Literal"/>
        </w:rPr>
        <w:t>quote</w:t>
      </w:r>
      <w:r w:rsidRPr="00831183">
        <w:t xml:space="preserve"> crate to turn the output of the </w:t>
      </w:r>
      <w:proofErr w:type="spellStart"/>
      <w:r w:rsidRPr="00831183">
        <w:rPr>
          <w:rStyle w:val="Literal"/>
        </w:rPr>
        <w:t>impl_hello_macro</w:t>
      </w:r>
      <w:proofErr w:type="spellEnd"/>
      <w:r w:rsidR="00831183" w:rsidRPr="00831183">
        <w:t xml:space="preserve"> </w:t>
      </w:r>
      <w:r w:rsidRPr="00831183">
        <w:t>function back into a</w:t>
      </w:r>
      <w:del w:id="842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43" w:author="janelle" w:date="2018-03-28T11:45:00Z">
        <w:r w:rsidR="00E1749B">
          <w:t xml:space="preserve"> </w:t>
        </w:r>
      </w:ins>
      <w:proofErr w:type="spellStart"/>
      <w:r w:rsidRPr="00831183">
        <w:rPr>
          <w:rStyle w:val="Literal"/>
        </w:rPr>
        <w:t>TokenStream</w:t>
      </w:r>
      <w:proofErr w:type="spellEnd"/>
      <w:r w:rsidRPr="00831183">
        <w:t xml:space="preserve">. The returned </w:t>
      </w:r>
      <w:proofErr w:type="spellStart"/>
      <w:r w:rsidRPr="00831183">
        <w:rPr>
          <w:rStyle w:val="Literal"/>
        </w:rPr>
        <w:t>TokenStream</w:t>
      </w:r>
      <w:proofErr w:type="spellEnd"/>
      <w:r w:rsidRPr="002E5E26">
        <w:t xml:space="preserve"> is added to the</w:t>
      </w:r>
      <w:r w:rsidR="00831183">
        <w:t xml:space="preserve"> </w:t>
      </w:r>
      <w:r w:rsidRPr="002E5E26">
        <w:t xml:space="preserve">code that </w:t>
      </w:r>
      <w:ins w:id="844" w:author="AnneMarieW" w:date="2018-04-05T12:21:00Z">
        <w:r w:rsidR="00EB72CE" w:rsidRPr="002E5E26">
          <w:t xml:space="preserve">our crate </w:t>
        </w:r>
      </w:ins>
      <w:r w:rsidRPr="002E5E26">
        <w:t>users</w:t>
      </w:r>
      <w:del w:id="845" w:author="AnneMarieW" w:date="2018-04-05T12:21:00Z">
        <w:r w:rsidRPr="002E5E26" w:rsidDel="00EB72CE">
          <w:delText xml:space="preserve"> of</w:delText>
        </w:r>
      </w:del>
      <w:del w:id="846" w:author="janelle" w:date="2018-03-28T11:45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847" w:author="janelle" w:date="2018-03-28T11:45:00Z">
        <w:r w:rsidR="00E1749B">
          <w:t xml:space="preserve"> </w:t>
        </w:r>
      </w:ins>
      <w:del w:id="848" w:author="AnneMarieW" w:date="2018-04-05T12:21:00Z">
        <w:r w:rsidRPr="002E5E26" w:rsidDel="00EB72CE">
          <w:delText xml:space="preserve">our crate </w:delText>
        </w:r>
      </w:del>
      <w:r w:rsidRPr="002E5E26">
        <w:t>write</w:t>
      </w:r>
      <w:ins w:id="849" w:author="AnneMarieW" w:date="2018-04-05T12:21:00Z">
        <w:r w:rsidR="00EB72CE">
          <w:t>,</w:t>
        </w:r>
      </w:ins>
      <w:r w:rsidRPr="002E5E26">
        <w:t xml:space="preserve"> so </w:t>
      </w:r>
      <w:del w:id="850" w:author="AnneMarieW" w:date="2018-04-05T12:21:00Z">
        <w:r w:rsidRPr="002E5E26" w:rsidDel="00EB72CE">
          <w:delText xml:space="preserve">that </w:delText>
        </w:r>
      </w:del>
      <w:r w:rsidRPr="002E5E26">
        <w:t>when they compile their crate, they</w:t>
      </w:r>
      <w:r w:rsidR="00831183">
        <w:t xml:space="preserve"> </w:t>
      </w:r>
      <w:r w:rsidRPr="002E5E26">
        <w:t>get extra</w:t>
      </w:r>
      <w:del w:id="851" w:author="janelle" w:date="2018-03-28T11:45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852" w:author="janelle" w:date="2018-03-28T11:45:00Z">
        <w:r w:rsidR="00E1749B">
          <w:t xml:space="preserve"> </w:t>
        </w:r>
      </w:ins>
      <w:r w:rsidRPr="002E5E26">
        <w:t xml:space="preserve">functionality </w:t>
      </w:r>
      <w:ins w:id="853" w:author="AnneMarieW" w:date="2018-04-05T12:22:00Z">
        <w:r w:rsidR="00EB72CE">
          <w:t xml:space="preserve">that </w:t>
        </w:r>
      </w:ins>
      <w:r w:rsidRPr="002E5E26">
        <w:t>we provide.</w:t>
      </w:r>
    </w:p>
    <w:p w:rsidR="002E5E26" w:rsidRPr="002E5E26" w:rsidRDefault="002E5E26" w:rsidP="00831183">
      <w:pPr>
        <w:pStyle w:val="Body"/>
      </w:pPr>
      <w:r w:rsidRPr="002E5E26">
        <w:t>You m</w:t>
      </w:r>
      <w:del w:id="854" w:author="AnneMarieW" w:date="2018-04-05T12:22:00Z">
        <w:r w:rsidRPr="002E5E26" w:rsidDel="00EB72CE">
          <w:delText>ay</w:delText>
        </w:r>
      </w:del>
      <w:ins w:id="855" w:author="AnneMarieW" w:date="2018-04-05T12:22:00Z">
        <w:r w:rsidR="00EB72CE">
          <w:t>ight</w:t>
        </w:r>
      </w:ins>
      <w:r w:rsidRPr="002E5E26">
        <w:t xml:space="preserve"> have noticed that we’re calling </w:t>
      </w:r>
      <w:r w:rsidRPr="00831183">
        <w:rPr>
          <w:rStyle w:val="Literal"/>
        </w:rPr>
        <w:t>unwrap</w:t>
      </w:r>
      <w:r w:rsidRPr="00831183">
        <w:t xml:space="preserve"> to panic if the calls to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parse_derive_input</w:t>
      </w:r>
      <w:proofErr w:type="spellEnd"/>
      <w:r w:rsidRPr="00831183">
        <w:t xml:space="preserve"> or </w:t>
      </w:r>
      <w:r w:rsidRPr="00831183">
        <w:rPr>
          <w:rStyle w:val="Literal"/>
        </w:rPr>
        <w:t>parse</w:t>
      </w:r>
      <w:r w:rsidRPr="00831183">
        <w:t xml:space="preserve"> functions fail here. Panicking on errors is</w:t>
      </w:r>
      <w:r w:rsidR="00831183" w:rsidRPr="00831183">
        <w:t xml:space="preserve"> </w:t>
      </w:r>
      <w:r w:rsidRPr="00831183">
        <w:t>necessary</w:t>
      </w:r>
      <w:del w:id="856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57" w:author="janelle" w:date="2018-03-28T11:45:00Z">
        <w:r w:rsidR="00E1749B">
          <w:t xml:space="preserve"> </w:t>
        </w:r>
      </w:ins>
      <w:r w:rsidRPr="00831183">
        <w:t xml:space="preserve">in procedural macro code because </w:t>
      </w:r>
      <w:proofErr w:type="spellStart"/>
      <w:r w:rsidRPr="00831183">
        <w:rPr>
          <w:rStyle w:val="Literal"/>
        </w:rPr>
        <w:t>proc_macro_derive</w:t>
      </w:r>
      <w:proofErr w:type="spellEnd"/>
      <w:r w:rsidRPr="00831183">
        <w:t xml:space="preserve"> functions must</w:t>
      </w:r>
      <w:r w:rsidR="00831183" w:rsidRPr="00831183">
        <w:t xml:space="preserve"> </w:t>
      </w:r>
      <w:r w:rsidRPr="00831183">
        <w:t>return</w:t>
      </w:r>
      <w:del w:id="858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59" w:author="janelle" w:date="2018-03-28T11:45:00Z">
        <w:r w:rsidR="00E1749B">
          <w:t xml:space="preserve"> </w:t>
        </w:r>
      </w:ins>
      <w:proofErr w:type="spellStart"/>
      <w:r w:rsidRPr="00831183">
        <w:rPr>
          <w:rStyle w:val="Literal"/>
        </w:rPr>
        <w:t>TokenStream</w:t>
      </w:r>
      <w:proofErr w:type="spellEnd"/>
      <w:r w:rsidRPr="00831183">
        <w:t xml:space="preserve"> rather than </w:t>
      </w:r>
      <w:r w:rsidRPr="00831183">
        <w:rPr>
          <w:rStyle w:val="Literal"/>
        </w:rPr>
        <w:t>Result</w:t>
      </w:r>
      <w:r w:rsidRPr="00831183">
        <w:t xml:space="preserve"> </w:t>
      </w:r>
      <w:del w:id="860" w:author="AnneMarieW" w:date="2018-04-05T12:23:00Z">
        <w:r w:rsidRPr="00831183" w:rsidDel="00EB72CE">
          <w:delText xml:space="preserve">in order </w:delText>
        </w:r>
      </w:del>
      <w:r w:rsidRPr="00831183">
        <w:t>to conform to the procedural</w:t>
      </w:r>
      <w:r w:rsidR="00831183" w:rsidRPr="00831183">
        <w:t xml:space="preserve"> </w:t>
      </w:r>
      <w:r w:rsidRPr="00831183">
        <w:t>macro</w:t>
      </w:r>
      <w:del w:id="861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62" w:author="janelle" w:date="2018-03-28T11:45:00Z">
        <w:r w:rsidR="00E1749B">
          <w:t xml:space="preserve"> </w:t>
        </w:r>
      </w:ins>
      <w:r w:rsidRPr="00831183">
        <w:t xml:space="preserve">API. We’ve chosen to </w:t>
      </w:r>
      <w:del w:id="863" w:author="AnneMarieW" w:date="2018-04-05T12:23:00Z">
        <w:r w:rsidRPr="00831183" w:rsidDel="00EB72CE">
          <w:delText xml:space="preserve">keep this </w:delText>
        </w:r>
      </w:del>
      <w:ins w:id="864" w:author="AnneMarieW" w:date="2018-04-05T12:23:00Z">
        <w:r w:rsidR="00EB72CE">
          <w:t xml:space="preserve">simplify this </w:t>
        </w:r>
      </w:ins>
      <w:r w:rsidRPr="00831183">
        <w:t xml:space="preserve">example </w:t>
      </w:r>
      <w:del w:id="865" w:author="AnneMarieW" w:date="2018-04-05T12:24:00Z">
        <w:r w:rsidRPr="00831183" w:rsidDel="00EB72CE">
          <w:delText xml:space="preserve">simple </w:delText>
        </w:r>
      </w:del>
      <w:r w:rsidRPr="00831183">
        <w:t xml:space="preserve">by using </w:t>
      </w:r>
      <w:r w:rsidRPr="00831183">
        <w:rPr>
          <w:rStyle w:val="Literal"/>
        </w:rPr>
        <w:t>unwrap</w:t>
      </w:r>
      <w:r w:rsidRPr="00831183">
        <w:t>; in</w:t>
      </w:r>
      <w:r w:rsidR="00831183" w:rsidRPr="00831183">
        <w:t xml:space="preserve"> </w:t>
      </w:r>
      <w:r w:rsidRPr="00831183">
        <w:t>production</w:t>
      </w:r>
      <w:del w:id="866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67" w:author="janelle" w:date="2018-03-28T11:45:00Z">
        <w:r w:rsidR="00E1749B">
          <w:t xml:space="preserve"> </w:t>
        </w:r>
      </w:ins>
      <w:r w:rsidRPr="00831183">
        <w:t>code</w:t>
      </w:r>
      <w:ins w:id="868" w:author="AnneMarieW" w:date="2018-04-05T12:23:00Z">
        <w:r w:rsidR="00EB72CE">
          <w:t>,</w:t>
        </w:r>
      </w:ins>
      <w:r w:rsidRPr="00831183">
        <w:t xml:space="preserve"> you should provide more specific error messages about what went</w:t>
      </w:r>
      <w:r w:rsidR="00831183" w:rsidRPr="00831183">
        <w:t xml:space="preserve"> </w:t>
      </w:r>
      <w:r w:rsidRPr="00831183">
        <w:t>wrong by</w:t>
      </w:r>
      <w:del w:id="869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70" w:author="janelle" w:date="2018-03-28T11:45:00Z">
        <w:r w:rsidR="00E1749B">
          <w:t xml:space="preserve"> </w:t>
        </w:r>
      </w:ins>
      <w:r w:rsidRPr="00831183">
        <w:t>using</w:t>
      </w:r>
      <w:commentRangeStart w:id="871"/>
      <w:r w:rsidRPr="00831183">
        <w:t xml:space="preserve"> </w:t>
      </w:r>
      <w:ins w:id="872" w:author="AnneMarieW" w:date="2018-04-05T12:23:00Z">
        <w:r w:rsidR="00EB72CE" w:rsidRPr="00831183">
          <w:rPr>
            <w:rStyle w:val="Literal"/>
          </w:rPr>
          <w:t>panic!</w:t>
        </w:r>
      </w:ins>
      <w:del w:id="873" w:author="AnneMarieW" w:date="2018-04-05T12:23:00Z">
        <w:r w:rsidRPr="00831183" w:rsidDel="00EB72CE">
          <w:rPr>
            <w:rStyle w:val="Literal"/>
          </w:rPr>
          <w:delText>expect</w:delText>
        </w:r>
      </w:del>
      <w:r w:rsidRPr="00831183">
        <w:t xml:space="preserve"> </w:t>
      </w:r>
      <w:proofErr w:type="gramStart"/>
      <w:r w:rsidRPr="00831183">
        <w:t>or</w:t>
      </w:r>
      <w:proofErr w:type="gramEnd"/>
      <w:ins w:id="874" w:author="AnneMarieW" w:date="2018-04-05T12:23:00Z">
        <w:r w:rsidR="00EB72CE" w:rsidRPr="00EB72CE">
          <w:rPr>
            <w:rStyle w:val="Literal"/>
          </w:rPr>
          <w:t xml:space="preserve"> </w:t>
        </w:r>
        <w:r w:rsidR="00EB72CE" w:rsidRPr="00831183">
          <w:rPr>
            <w:rStyle w:val="Literal"/>
          </w:rPr>
          <w:t>expect</w:t>
        </w:r>
      </w:ins>
      <w:commentRangeEnd w:id="871"/>
      <w:ins w:id="875" w:author="AnneMarieW" w:date="2018-04-05T12:24:00Z">
        <w:r w:rsidR="00EB72CE">
          <w:rPr>
            <w:rStyle w:val="CommentReference"/>
          </w:rPr>
          <w:commentReference w:id="871"/>
        </w:r>
      </w:ins>
      <w:del w:id="876" w:author="AnneMarieW" w:date="2018-04-05T12:23:00Z">
        <w:r w:rsidRPr="00831183" w:rsidDel="00EB72CE">
          <w:delText xml:space="preserve"> </w:delText>
        </w:r>
        <w:r w:rsidRPr="00831183" w:rsidDel="00EB72CE">
          <w:rPr>
            <w:rStyle w:val="Literal"/>
          </w:rPr>
          <w:delText>panic!</w:delText>
        </w:r>
      </w:del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t xml:space="preserve">Now that we have the code to turn the annotated Rust code from a </w:t>
      </w:r>
      <w:proofErr w:type="spellStart"/>
      <w:r w:rsidRPr="00831183">
        <w:rPr>
          <w:rStyle w:val="Literal"/>
        </w:rPr>
        <w:t>TokenStream</w:t>
      </w:r>
      <w:proofErr w:type="spellEnd"/>
      <w:r w:rsidR="00831183" w:rsidRPr="00831183">
        <w:t xml:space="preserve"> </w:t>
      </w:r>
      <w:r w:rsidRPr="00831183">
        <w:t xml:space="preserve">into a </w:t>
      </w:r>
      <w:r w:rsidRPr="00831183">
        <w:rPr>
          <w:rStyle w:val="Literal"/>
        </w:rPr>
        <w:t>String</w:t>
      </w:r>
      <w:r w:rsidRPr="00831183">
        <w:t xml:space="preserve"> and a </w:t>
      </w:r>
      <w:proofErr w:type="spellStart"/>
      <w:r w:rsidRPr="00831183">
        <w:rPr>
          <w:rStyle w:val="Literal"/>
        </w:rPr>
        <w:t>DeriveInput</w:t>
      </w:r>
      <w:proofErr w:type="spellEnd"/>
      <w:r w:rsidRPr="00831183">
        <w:t xml:space="preserve"> instance, let’s generate the code</w:t>
      </w:r>
      <w:r w:rsidR="00831183" w:rsidRPr="00831183">
        <w:t xml:space="preserve"> </w:t>
      </w:r>
      <w:ins w:id="877" w:author="AnneMarieW" w:date="2018-04-05T12:25:00Z">
        <w:r w:rsidR="00EB72CE">
          <w:t xml:space="preserve">that </w:t>
        </w:r>
      </w:ins>
      <w:r w:rsidRPr="00831183">
        <w:t>implement</w:t>
      </w:r>
      <w:ins w:id="878" w:author="AnneMarieW" w:date="2018-04-05T12:25:00Z">
        <w:r w:rsidR="00EB72CE">
          <w:t>s</w:t>
        </w:r>
      </w:ins>
      <w:del w:id="879" w:author="AnneMarieW" w:date="2018-04-05T12:25:00Z">
        <w:r w:rsidRPr="00831183" w:rsidDel="00EB72CE">
          <w:delText>ing</w:delText>
        </w:r>
      </w:del>
      <w:r w:rsidRPr="00831183">
        <w:t xml:space="preserve"> the </w:t>
      </w:r>
      <w:proofErr w:type="spellStart"/>
      <w:r w:rsidRPr="00831183">
        <w:rPr>
          <w:rStyle w:val="Literal"/>
        </w:rPr>
        <w:t>HelloMacro</w:t>
      </w:r>
      <w:proofErr w:type="spellEnd"/>
      <w:r w:rsidRPr="002E5E26">
        <w:t xml:space="preserve"> trait on the annotated</w:t>
      </w:r>
      <w:del w:id="880" w:author="janelle" w:date="2018-03-28T11:45:00Z">
        <w:r w:rsidR="00831183" w:rsidDel="00E1749B">
          <w:delText xml:space="preserve"> </w:delText>
        </w:r>
        <w:r w:rsidRPr="002E5E26" w:rsidDel="00E1749B">
          <w:delText xml:space="preserve"> </w:delText>
        </w:r>
      </w:del>
      <w:ins w:id="881" w:author="janelle" w:date="2018-03-28T11:45:00Z">
        <w:r w:rsidR="00E1749B">
          <w:t xml:space="preserve"> </w:t>
        </w:r>
      </w:ins>
      <w:r w:rsidRPr="002E5E26">
        <w:t>type:</w:t>
      </w:r>
    </w:p>
    <w:p w:rsidR="002E5E26" w:rsidRPr="002E5E26" w:rsidRDefault="00831183" w:rsidP="009B7080">
      <w:pPr>
        <w:pStyle w:val="ProductionDirective"/>
      </w:pPr>
      <w:del w:id="882" w:author="janelle" w:date="2018-03-28T11:36:00Z">
        <w:r w:rsidDel="009B7080">
          <w:delText xml:space="preserve"> Filename</w:delText>
        </w:r>
        <w:r w:rsidR="002E5E26" w:rsidRPr="002E5E26" w:rsidDel="009B7080">
          <w:delText xml:space="preserve">: </w:delText>
        </w:r>
      </w:del>
      <w:proofErr w:type="spellStart"/>
      <w:r w:rsidR="002E5E26" w:rsidRPr="002E5E26">
        <w:t>hello_macro_derive</w:t>
      </w:r>
      <w:proofErr w:type="spellEnd"/>
      <w:r w:rsidR="002E5E26" w:rsidRPr="002E5E26">
        <w:t>/</w:t>
      </w:r>
      <w:proofErr w:type="spellStart"/>
      <w:r w:rsidR="002E5E26" w:rsidRPr="002E5E26">
        <w:t>src</w:t>
      </w:r>
      <w:proofErr w:type="spellEnd"/>
      <w:r w:rsidR="002E5E26" w:rsidRPr="002E5E26">
        <w:t>/</w:t>
      </w:r>
      <w:proofErr w:type="spellStart"/>
      <w:r w:rsidR="002E5E26" w:rsidRPr="002E5E26">
        <w:t>lib.rs</w:t>
      </w:r>
      <w:proofErr w:type="spellEnd"/>
    </w:p>
    <w:p w:rsidR="002E5E26" w:rsidRPr="002E5E26" w:rsidRDefault="002E5E26" w:rsidP="00831183">
      <w:pPr>
        <w:pStyle w:val="CodeA"/>
      </w:pPr>
      <w:r w:rsidRPr="002E5E26">
        <w:lastRenderedPageBreak/>
        <w:t>fn impl_hello_macro(ast: &amp;syn::DeriveInput) -&gt; quote::Tokens {</w:t>
      </w:r>
    </w:p>
    <w:p w:rsidR="002E5E26" w:rsidRPr="002E5E26" w:rsidRDefault="002E5E26" w:rsidP="00831183">
      <w:pPr>
        <w:pStyle w:val="CodeB"/>
      </w:pPr>
      <w:r w:rsidRPr="002E5E26">
        <w:t xml:space="preserve">    let name = &amp;ast.ident;</w:t>
      </w:r>
    </w:p>
    <w:p w:rsidR="002E5E26" w:rsidRPr="002E5E26" w:rsidRDefault="002E5E26" w:rsidP="00831183">
      <w:pPr>
        <w:pStyle w:val="CodeB"/>
      </w:pPr>
      <w:r w:rsidRPr="002E5E26">
        <w:t xml:space="preserve">    quote! {</w:t>
      </w:r>
    </w:p>
    <w:p w:rsidR="002E5E26" w:rsidRPr="002E5E26" w:rsidRDefault="002E5E26" w:rsidP="00831183">
      <w:pPr>
        <w:pStyle w:val="CodeB"/>
      </w:pPr>
      <w:r w:rsidRPr="002E5E26">
        <w:t xml:space="preserve">        impl HelloMacro for #name {</w:t>
      </w:r>
    </w:p>
    <w:p w:rsidR="002E5E26" w:rsidRPr="002E5E26" w:rsidRDefault="002E5E26" w:rsidP="00831183">
      <w:pPr>
        <w:pStyle w:val="CodeB"/>
      </w:pPr>
      <w:r w:rsidRPr="002E5E26">
        <w:t xml:space="preserve">            fn hello_macro() {</w:t>
      </w:r>
    </w:p>
    <w:p w:rsidR="002E5E26" w:rsidRPr="002E5E26" w:rsidRDefault="002E5E26" w:rsidP="00831183">
      <w:pPr>
        <w:pStyle w:val="CodeB"/>
      </w:pPr>
      <w:r w:rsidRPr="002E5E26">
        <w:t xml:space="preserve">                println!("Hello, Macro! My name is {}", stringify!(#name));</w:t>
      </w:r>
    </w:p>
    <w:p w:rsidR="002E5E26" w:rsidRPr="002E5E26" w:rsidRDefault="002E5E26" w:rsidP="00831183">
      <w:pPr>
        <w:pStyle w:val="CodeB"/>
      </w:pPr>
      <w:r w:rsidRPr="002E5E26">
        <w:t xml:space="preserve">            }</w:t>
      </w:r>
    </w:p>
    <w:p w:rsidR="002E5E26" w:rsidRPr="002E5E26" w:rsidRDefault="002E5E26" w:rsidP="00831183">
      <w:pPr>
        <w:pStyle w:val="CodeB"/>
      </w:pPr>
      <w:r w:rsidRPr="002E5E26">
        <w:t xml:space="preserve">        }</w:t>
      </w:r>
    </w:p>
    <w:p w:rsidR="002E5E26" w:rsidRPr="002E5E26" w:rsidRDefault="002E5E26" w:rsidP="00831183">
      <w:pPr>
        <w:pStyle w:val="CodeB"/>
      </w:pPr>
      <w:r w:rsidRPr="002E5E26">
        <w:t xml:space="preserve">    }</w:t>
      </w:r>
    </w:p>
    <w:p w:rsidR="002E5E26" w:rsidRPr="002E5E26" w:rsidRDefault="002E5E26" w:rsidP="00831183">
      <w:pPr>
        <w:pStyle w:val="CodeC"/>
      </w:pPr>
      <w:r w:rsidRPr="002E5E26">
        <w:t>}</w:t>
      </w:r>
    </w:p>
    <w:p w:rsidR="002E5E26" w:rsidRPr="002E5E26" w:rsidRDefault="002E5E26" w:rsidP="00831183">
      <w:pPr>
        <w:pStyle w:val="Body"/>
      </w:pPr>
      <w:r w:rsidRPr="00831183">
        <w:t xml:space="preserve">We get an </w:t>
      </w:r>
      <w:proofErr w:type="spellStart"/>
      <w:r w:rsidRPr="00831183">
        <w:rPr>
          <w:rStyle w:val="Literal"/>
        </w:rPr>
        <w:t>Ident</w:t>
      </w:r>
      <w:proofErr w:type="spellEnd"/>
      <w:r w:rsidRPr="00831183">
        <w:t xml:space="preserve"> </w:t>
      </w:r>
      <w:proofErr w:type="spellStart"/>
      <w:r w:rsidRPr="00831183">
        <w:t>struct</w:t>
      </w:r>
      <w:proofErr w:type="spellEnd"/>
      <w:r w:rsidRPr="00831183">
        <w:t xml:space="preserve"> instance containing the name (identifier)</w:t>
      </w:r>
      <w:del w:id="883" w:author="janelle" w:date="2018-03-28T11:36:00Z">
        <w:r w:rsidR="00831183" w:rsidRPr="00831183" w:rsidDel="009B7080">
          <w:delText xml:space="preserve"> </w:delText>
        </w:r>
      </w:del>
      <w:del w:id="884" w:author="janelle" w:date="2018-03-28T11:45:00Z">
        <w:r w:rsidRPr="00831183" w:rsidDel="00E1749B">
          <w:delText xml:space="preserve"> </w:delText>
        </w:r>
      </w:del>
      <w:ins w:id="885" w:author="janelle" w:date="2018-03-28T11:45:00Z">
        <w:r w:rsidR="00E1749B">
          <w:t xml:space="preserve"> </w:t>
        </w:r>
      </w:ins>
      <w:r w:rsidRPr="00831183">
        <w:t>of the</w:t>
      </w:r>
      <w:r w:rsidR="00831183" w:rsidRPr="00831183">
        <w:t xml:space="preserve"> </w:t>
      </w:r>
      <w:r w:rsidRPr="00831183">
        <w:t xml:space="preserve">annotated type using </w:t>
      </w:r>
      <w:proofErr w:type="spellStart"/>
      <w:r w:rsidRPr="00831183">
        <w:rPr>
          <w:rStyle w:val="Literal"/>
        </w:rPr>
        <w:t>ast.ident</w:t>
      </w:r>
      <w:proofErr w:type="spellEnd"/>
      <w:r w:rsidRPr="00831183">
        <w:t xml:space="preserve">. </w:t>
      </w:r>
      <w:del w:id="886" w:author="AnneMarieW" w:date="2018-04-05T12:26:00Z">
        <w:r w:rsidRPr="00831183" w:rsidDel="00EB72CE">
          <w:delText>With t</w:delText>
        </w:r>
      </w:del>
      <w:ins w:id="887" w:author="AnneMarieW" w:date="2018-04-05T12:26:00Z">
        <w:r w:rsidR="00EB72CE">
          <w:t>T</w:t>
        </w:r>
      </w:ins>
      <w:r w:rsidRPr="00831183">
        <w:t xml:space="preserve">he code </w:t>
      </w:r>
      <w:del w:id="888" w:author="AnneMarieW" w:date="2018-04-05T12:26:00Z">
        <w:r w:rsidRPr="00831183" w:rsidDel="00EB72CE">
          <w:delText>from</w:delText>
        </w:r>
      </w:del>
      <w:ins w:id="889" w:author="AnneMarieW" w:date="2018-04-05T12:26:00Z">
        <w:r w:rsidR="00EB72CE">
          <w:t>in</w:t>
        </w:r>
      </w:ins>
      <w:r w:rsidRPr="00831183">
        <w:t xml:space="preserve"> Listing </w:t>
      </w:r>
      <w:del w:id="890" w:author="janelle" w:date="2018-03-28T11:47:00Z">
        <w:r w:rsidRPr="00831183" w:rsidDel="00CA7BB6">
          <w:delText>A</w:delText>
        </w:r>
      </w:del>
      <w:r w:rsidRPr="00831183">
        <w:t>D-2</w:t>
      </w:r>
      <w:ins w:id="891" w:author="AnneMarieW" w:date="2018-04-05T12:26:00Z">
        <w:r w:rsidR="00EB72CE">
          <w:t xml:space="preserve"> specifies that the</w:t>
        </w:r>
      </w:ins>
      <w:del w:id="892" w:author="AnneMarieW" w:date="2018-04-05T12:26:00Z">
        <w:r w:rsidRPr="00831183" w:rsidDel="00EB72CE">
          <w:delText>,</w:delText>
        </w:r>
      </w:del>
      <w:del w:id="893" w:author="janelle" w:date="2018-03-28T11:45:00Z">
        <w:r w:rsidR="00831183" w:rsidRPr="00831183" w:rsidDel="00E1749B">
          <w:delText xml:space="preserve"> </w:delText>
        </w:r>
      </w:del>
      <w:del w:id="894" w:author="janelle" w:date="2018-03-28T11:36:00Z">
        <w:r w:rsidRPr="00831183" w:rsidDel="009B7080">
          <w:delText xml:space="preserve"> </w:delText>
        </w:r>
      </w:del>
      <w:ins w:id="895" w:author="janelle" w:date="2018-03-28T11:45:00Z">
        <w:r w:rsidR="00E1749B">
          <w:t xml:space="preserve"> </w:t>
        </w:r>
      </w:ins>
      <w:r w:rsidRPr="00831183">
        <w:rPr>
          <w:rStyle w:val="Literal"/>
        </w:rPr>
        <w:t>name</w:t>
      </w:r>
      <w:r w:rsidRPr="00831183">
        <w:t xml:space="preserve"> will</w:t>
      </w:r>
      <w:r w:rsidR="00831183" w:rsidRPr="00831183">
        <w:t xml:space="preserve"> </w:t>
      </w:r>
      <w:r w:rsidRPr="00831183">
        <w:t xml:space="preserve">be </w:t>
      </w:r>
      <w:proofErr w:type="spellStart"/>
      <w:proofErr w:type="gramStart"/>
      <w:r w:rsidRPr="00831183">
        <w:rPr>
          <w:rStyle w:val="Literal"/>
        </w:rPr>
        <w:t>Ident</w:t>
      </w:r>
      <w:proofErr w:type="spellEnd"/>
      <w:r w:rsidRPr="00831183">
        <w:rPr>
          <w:rStyle w:val="Literal"/>
        </w:rPr>
        <w:t>(</w:t>
      </w:r>
      <w:proofErr w:type="gramEnd"/>
      <w:r w:rsidRPr="00831183">
        <w:rPr>
          <w:rStyle w:val="Literal"/>
        </w:rPr>
        <w:t>"Pancakes")</w:t>
      </w:r>
      <w:r w:rsidRPr="002E5E26">
        <w:t>.</w:t>
      </w:r>
    </w:p>
    <w:p w:rsidR="002E5E26" w:rsidRPr="002E5E26" w:rsidRDefault="002E5E26" w:rsidP="00831183">
      <w:pPr>
        <w:pStyle w:val="Body"/>
      </w:pPr>
      <w:r w:rsidRPr="002E5E26">
        <w:t xml:space="preserve">The </w:t>
      </w:r>
      <w:r w:rsidRPr="00831183">
        <w:rPr>
          <w:rStyle w:val="Literal"/>
        </w:rPr>
        <w:t>quote!</w:t>
      </w:r>
      <w:r w:rsidRPr="00831183">
        <w:t xml:space="preserve"> </w:t>
      </w:r>
      <w:proofErr w:type="gramStart"/>
      <w:r w:rsidRPr="00831183">
        <w:t>macro</w:t>
      </w:r>
      <w:proofErr w:type="gramEnd"/>
      <w:r w:rsidRPr="00831183">
        <w:t xml:space="preserve"> lets us write</w:t>
      </w:r>
      <w:del w:id="896" w:author="AnneMarieW" w:date="2018-04-05T12:27:00Z">
        <w:r w:rsidRPr="00831183" w:rsidDel="00EB72CE">
          <w:delText xml:space="preserve"> up</w:delText>
        </w:r>
      </w:del>
      <w:r w:rsidRPr="00831183">
        <w:t xml:space="preserve"> the Rust code that</w:t>
      </w:r>
      <w:del w:id="897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898" w:author="janelle" w:date="2018-03-28T11:45:00Z">
        <w:r w:rsidR="00E1749B">
          <w:t xml:space="preserve"> </w:t>
        </w:r>
      </w:ins>
      <w:r w:rsidRPr="00831183">
        <w:t>we want to return and</w:t>
      </w:r>
      <w:r w:rsidR="00831183" w:rsidRPr="00831183">
        <w:t xml:space="preserve"> </w:t>
      </w:r>
      <w:r w:rsidRPr="00831183">
        <w:t xml:space="preserve">convert it into </w:t>
      </w:r>
      <w:r w:rsidRPr="00831183">
        <w:rPr>
          <w:rStyle w:val="Literal"/>
        </w:rPr>
        <w:t>quote::Tokens</w:t>
      </w:r>
      <w:r w:rsidRPr="00831183">
        <w:t>. This macro also provides</w:t>
      </w:r>
      <w:del w:id="899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00" w:author="janelle" w:date="2018-03-28T11:45:00Z">
        <w:r w:rsidR="00E1749B">
          <w:t xml:space="preserve"> </w:t>
        </w:r>
      </w:ins>
      <w:r w:rsidRPr="00831183">
        <w:t xml:space="preserve">some </w:t>
      </w:r>
      <w:del w:id="901" w:author="AnneMarieW" w:date="2018-04-05T12:27:00Z">
        <w:r w:rsidRPr="00831183" w:rsidDel="00EB72CE">
          <w:delText>reall</w:delText>
        </w:r>
      </w:del>
      <w:ins w:id="902" w:author="AnneMarieW" w:date="2018-04-05T12:27:00Z">
        <w:r w:rsidR="00EB72CE">
          <w:t>ver</w:t>
        </w:r>
      </w:ins>
      <w:r w:rsidRPr="00831183">
        <w:t>y cool</w:t>
      </w:r>
      <w:r w:rsidR="00831183" w:rsidRPr="00831183">
        <w:t xml:space="preserve"> </w:t>
      </w:r>
      <w:proofErr w:type="spellStart"/>
      <w:r w:rsidRPr="00831183">
        <w:t>templating</w:t>
      </w:r>
      <w:proofErr w:type="spellEnd"/>
      <w:r w:rsidRPr="00831183">
        <w:t xml:space="preserve"> mechanics; we can write </w:t>
      </w:r>
      <w:r w:rsidRPr="00831183">
        <w:rPr>
          <w:rStyle w:val="Literal"/>
        </w:rPr>
        <w:t>#name</w:t>
      </w:r>
      <w:r w:rsidRPr="00831183">
        <w:t xml:space="preserve"> and </w:t>
      </w:r>
      <w:r w:rsidRPr="00831183">
        <w:rPr>
          <w:rStyle w:val="Literal"/>
        </w:rPr>
        <w:t>quote!</w:t>
      </w:r>
      <w:del w:id="903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04" w:author="janelle" w:date="2018-03-28T11:45:00Z">
        <w:r w:rsidR="00E1749B">
          <w:t xml:space="preserve"> </w:t>
        </w:r>
      </w:ins>
      <w:proofErr w:type="gramStart"/>
      <w:r w:rsidRPr="00831183">
        <w:t>will</w:t>
      </w:r>
      <w:proofErr w:type="gramEnd"/>
      <w:r w:rsidRPr="00831183">
        <w:t xml:space="preserve"> replace it with</w:t>
      </w:r>
      <w:r w:rsidR="00831183" w:rsidRPr="00831183">
        <w:t xml:space="preserve"> </w:t>
      </w:r>
      <w:r w:rsidRPr="00831183">
        <w:t xml:space="preserve">the value in the variable named </w:t>
      </w:r>
      <w:r w:rsidRPr="00831183">
        <w:rPr>
          <w:rStyle w:val="Literal"/>
        </w:rPr>
        <w:t>name</w:t>
      </w:r>
      <w:r w:rsidRPr="00831183">
        <w:t>. You can even do</w:t>
      </w:r>
      <w:del w:id="905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06" w:author="janelle" w:date="2018-03-28T11:45:00Z">
        <w:r w:rsidR="00E1749B">
          <w:t xml:space="preserve"> </w:t>
        </w:r>
      </w:ins>
      <w:r w:rsidRPr="00831183">
        <w:t>some repetition similar</w:t>
      </w:r>
      <w:r w:rsidR="00831183" w:rsidRPr="00831183">
        <w:t xml:space="preserve"> </w:t>
      </w:r>
      <w:r w:rsidRPr="00831183">
        <w:t xml:space="preserve">to the way regular macros work. Check out the </w:t>
      </w:r>
      <w:r w:rsidRPr="00831183">
        <w:rPr>
          <w:rStyle w:val="Literal"/>
        </w:rPr>
        <w:t>quote</w:t>
      </w:r>
      <w:del w:id="907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08" w:author="janelle" w:date="2018-03-28T11:45:00Z">
        <w:r w:rsidR="00E1749B">
          <w:t xml:space="preserve"> </w:t>
        </w:r>
      </w:ins>
      <w:r w:rsidRPr="00831183">
        <w:t>crate’s docs at</w:t>
      </w:r>
      <w:r w:rsidR="00831183" w:rsidRPr="00831183">
        <w:t xml:space="preserve"> </w:t>
      </w:r>
      <w:r w:rsidRPr="00F553F5">
        <w:rPr>
          <w:rStyle w:val="EmphasisItalic"/>
        </w:rPr>
        <w:t>https://docs.rs/quote</w:t>
      </w:r>
      <w:r w:rsidRPr="002E5E26">
        <w:t xml:space="preserve"> for a thorough introduction.</w:t>
      </w:r>
    </w:p>
    <w:p w:rsidR="002E5E26" w:rsidRPr="002E5E26" w:rsidRDefault="002E5E26" w:rsidP="00831183">
      <w:pPr>
        <w:pStyle w:val="Body"/>
      </w:pPr>
      <w:r w:rsidRPr="002E5E26">
        <w:t>We want our procedural macro to generate an implementation of</w:t>
      </w:r>
      <w:del w:id="909" w:author="janelle" w:date="2018-03-28T11:45:00Z">
        <w:r w:rsidR="00831183" w:rsidDel="00E1749B">
          <w:delText xml:space="preserve"> </w:delText>
        </w:r>
      </w:del>
      <w:del w:id="910" w:author="janelle" w:date="2018-03-28T11:37:00Z">
        <w:r w:rsidRPr="002E5E26" w:rsidDel="009B7080">
          <w:delText xml:space="preserve"> </w:delText>
        </w:r>
      </w:del>
      <w:ins w:id="911" w:author="janelle" w:date="2018-03-28T11:45:00Z">
        <w:r w:rsidR="00E1749B">
          <w:t xml:space="preserve"> </w:t>
        </w:r>
      </w:ins>
      <w:r w:rsidRPr="002E5E26">
        <w:t xml:space="preserve">our </w:t>
      </w:r>
      <w:proofErr w:type="spellStart"/>
      <w:r w:rsidRPr="00831183">
        <w:rPr>
          <w:rStyle w:val="Literal"/>
        </w:rPr>
        <w:t>HelloMacro</w:t>
      </w:r>
      <w:proofErr w:type="spellEnd"/>
      <w:r w:rsidR="00831183" w:rsidRPr="00831183">
        <w:t xml:space="preserve"> </w:t>
      </w:r>
      <w:r w:rsidRPr="00831183">
        <w:t>trait for the type the user annotated, which</w:t>
      </w:r>
      <w:del w:id="912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13" w:author="janelle" w:date="2018-03-28T11:45:00Z">
        <w:r w:rsidR="00E1749B">
          <w:t xml:space="preserve"> </w:t>
        </w:r>
      </w:ins>
      <w:r w:rsidRPr="00831183">
        <w:t xml:space="preserve">we can get by using </w:t>
      </w:r>
      <w:r w:rsidRPr="00831183">
        <w:rPr>
          <w:rStyle w:val="Literal"/>
        </w:rPr>
        <w:t>#name</w:t>
      </w:r>
      <w:r w:rsidRPr="00831183">
        <w:t>. The</w:t>
      </w:r>
      <w:r w:rsidR="00831183" w:rsidRPr="00831183">
        <w:t xml:space="preserve"> </w:t>
      </w:r>
      <w:r w:rsidRPr="00831183">
        <w:t>trait implementation has one function,</w:t>
      </w:r>
      <w:del w:id="914" w:author="janelle" w:date="2018-03-28T11:37:00Z">
        <w:r w:rsidR="00831183" w:rsidRPr="00831183" w:rsidDel="009B7080">
          <w:delText xml:space="preserve"> </w:delText>
        </w:r>
      </w:del>
      <w:r w:rsidRPr="00831183">
        <w:t xml:space="preserve">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>, whose body contains the</w:t>
      </w:r>
      <w:r w:rsidR="00831183" w:rsidRPr="00831183">
        <w:t xml:space="preserve"> </w:t>
      </w:r>
      <w:r w:rsidRPr="00831183">
        <w:t>functionality we want to</w:t>
      </w:r>
      <w:del w:id="915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16" w:author="janelle" w:date="2018-03-28T11:45:00Z">
        <w:r w:rsidR="00E1749B">
          <w:t xml:space="preserve"> </w:t>
        </w:r>
      </w:ins>
      <w:r w:rsidRPr="00831183">
        <w:t xml:space="preserve">provide: printing </w:t>
      </w:r>
      <w:r w:rsidRPr="00831183">
        <w:rPr>
          <w:rStyle w:val="Literal"/>
        </w:rPr>
        <w:t>Hello, Macro! My name is</w:t>
      </w:r>
      <w:r w:rsidRPr="002E5E26">
        <w:t xml:space="preserve"> and then</w:t>
      </w:r>
      <w:r w:rsidR="00831183">
        <w:t xml:space="preserve"> </w:t>
      </w:r>
      <w:r w:rsidRPr="002E5E26">
        <w:t>the name of the annotated type.</w:t>
      </w:r>
    </w:p>
    <w:p w:rsidR="002E5E26" w:rsidRPr="002E5E26" w:rsidRDefault="002E5E26" w:rsidP="00831183">
      <w:pPr>
        <w:pStyle w:val="Body"/>
      </w:pPr>
      <w:proofErr w:type="gramStart"/>
      <w:r w:rsidRPr="002E5E26">
        <w:t xml:space="preserve">The </w:t>
      </w:r>
      <w:proofErr w:type="spellStart"/>
      <w:r w:rsidRPr="00831183">
        <w:rPr>
          <w:rStyle w:val="Literal"/>
        </w:rPr>
        <w:t>stringify</w:t>
      </w:r>
      <w:proofErr w:type="spellEnd"/>
      <w:proofErr w:type="gram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macro</w:t>
      </w:r>
      <w:proofErr w:type="gramEnd"/>
      <w:r w:rsidRPr="00831183">
        <w:t xml:space="preserve"> used here is built into</w:t>
      </w:r>
      <w:del w:id="917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18" w:author="janelle" w:date="2018-03-28T11:45:00Z">
        <w:r w:rsidR="00E1749B">
          <w:t xml:space="preserve"> </w:t>
        </w:r>
      </w:ins>
      <w:r w:rsidRPr="00831183">
        <w:t>Rust. It takes a Rust</w:t>
      </w:r>
      <w:r w:rsidR="00831183" w:rsidRPr="00831183">
        <w:t xml:space="preserve"> </w:t>
      </w:r>
      <w:r w:rsidRPr="00831183">
        <w:t xml:space="preserve">expression, such as </w:t>
      </w:r>
      <w:r w:rsidRPr="00831183">
        <w:rPr>
          <w:rStyle w:val="Literal"/>
        </w:rPr>
        <w:t>1 + 2</w:t>
      </w:r>
      <w:r w:rsidRPr="00831183">
        <w:t>, and at compile time turns</w:t>
      </w:r>
      <w:del w:id="919" w:author="janelle" w:date="2018-03-28T11:45:00Z">
        <w:r w:rsidR="00831183" w:rsidRPr="00831183" w:rsidDel="00E1749B">
          <w:delText xml:space="preserve"> </w:delText>
        </w:r>
      </w:del>
      <w:del w:id="920" w:author="janelle" w:date="2018-03-28T11:37:00Z">
        <w:r w:rsidRPr="00831183" w:rsidDel="009B7080">
          <w:delText xml:space="preserve"> </w:delText>
        </w:r>
      </w:del>
      <w:ins w:id="921" w:author="janelle" w:date="2018-03-28T11:45:00Z">
        <w:r w:rsidR="00E1749B">
          <w:t xml:space="preserve"> </w:t>
        </w:r>
      </w:ins>
      <w:r w:rsidRPr="00831183">
        <w:t>the expression into a</w:t>
      </w:r>
      <w:r w:rsidR="00831183" w:rsidRPr="00831183">
        <w:t xml:space="preserve"> </w:t>
      </w:r>
      <w:r w:rsidRPr="00831183">
        <w:t xml:space="preserve">string literal, such as </w:t>
      </w:r>
      <w:r w:rsidRPr="00831183">
        <w:rPr>
          <w:rStyle w:val="Literal"/>
        </w:rPr>
        <w:t>"1 + 2"</w:t>
      </w:r>
      <w:r w:rsidRPr="00831183">
        <w:t>. This is different than</w:t>
      </w:r>
      <w:del w:id="922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23" w:author="janelle" w:date="2018-03-28T11:45:00Z">
        <w:r w:rsidR="00E1749B">
          <w:t xml:space="preserve"> </w:t>
        </w:r>
      </w:ins>
      <w:r w:rsidRPr="00831183">
        <w:rPr>
          <w:rStyle w:val="Literal"/>
        </w:rPr>
        <w:t>format!</w:t>
      </w:r>
      <w:r w:rsidRPr="00831183">
        <w:t xml:space="preserve"> </w:t>
      </w:r>
      <w:proofErr w:type="gramStart"/>
      <w:r w:rsidRPr="00831183">
        <w:t>or</w:t>
      </w:r>
      <w:proofErr w:type="gramEnd"/>
      <w:r w:rsidR="00831183" w:rsidRPr="00831183">
        <w:t xml:space="preserve"> </w:t>
      </w:r>
      <w:proofErr w:type="spellStart"/>
      <w:r w:rsidRPr="00831183">
        <w:rPr>
          <w:rStyle w:val="Literal"/>
        </w:rPr>
        <w:t>println</w:t>
      </w:r>
      <w:proofErr w:type="spellEnd"/>
      <w:r w:rsidRPr="00831183">
        <w:rPr>
          <w:rStyle w:val="Literal"/>
        </w:rPr>
        <w:t>!</w:t>
      </w:r>
      <w:r w:rsidRPr="00831183">
        <w:t>, which evaluate the expression and then turn the result</w:t>
      </w:r>
      <w:del w:id="924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25" w:author="janelle" w:date="2018-03-28T11:45:00Z">
        <w:r w:rsidR="00E1749B">
          <w:t xml:space="preserve"> </w:t>
        </w:r>
      </w:ins>
      <w:r w:rsidRPr="00831183">
        <w:t>into a</w:t>
      </w:r>
      <w:r w:rsidR="00831183" w:rsidRPr="00831183">
        <w:t xml:space="preserve"> </w:t>
      </w:r>
      <w:r w:rsidRPr="00831183">
        <w:rPr>
          <w:rStyle w:val="Literal"/>
        </w:rPr>
        <w:t>String</w:t>
      </w:r>
      <w:r w:rsidRPr="00831183">
        <w:t>. There</w:t>
      </w:r>
      <w:del w:id="926" w:author="AnneMarieW" w:date="2018-04-05T12:29:00Z">
        <w:r w:rsidRPr="00831183" w:rsidDel="00A66745">
          <w:delText>’</w:delText>
        </w:r>
      </w:del>
      <w:ins w:id="927" w:author="AnneMarieW" w:date="2018-04-05T12:29:00Z">
        <w:r w:rsidR="00A66745">
          <w:t xml:space="preserve"> i</w:t>
        </w:r>
      </w:ins>
      <w:r w:rsidRPr="00831183">
        <w:t xml:space="preserve">s a possibility that the </w:t>
      </w:r>
      <w:r w:rsidRPr="00831183">
        <w:rPr>
          <w:rStyle w:val="Literal"/>
        </w:rPr>
        <w:t>#name</w:t>
      </w:r>
      <w:r w:rsidRPr="00831183">
        <w:t xml:space="preserve"> input might be an expression</w:t>
      </w:r>
      <w:r w:rsidR="00831183" w:rsidRPr="00831183">
        <w:t xml:space="preserve"> </w:t>
      </w:r>
      <w:r w:rsidRPr="00831183">
        <w:t xml:space="preserve">to print </w:t>
      </w:r>
      <w:del w:id="928" w:author="AnneMarieW" w:date="2018-04-05T12:28:00Z">
        <w:r w:rsidRPr="00831183" w:rsidDel="00A66745">
          <w:delText xml:space="preserve">out </w:delText>
        </w:r>
      </w:del>
      <w:r w:rsidRPr="00831183">
        <w:t>literally</w:t>
      </w:r>
      <w:ins w:id="929" w:author="AnneMarieW" w:date="2018-04-05T12:29:00Z">
        <w:r w:rsidR="00A66745">
          <w:t>,</w:t>
        </w:r>
      </w:ins>
      <w:r w:rsidRPr="00831183">
        <w:t xml:space="preserve"> so we use </w:t>
      </w:r>
      <w:proofErr w:type="spellStart"/>
      <w:r w:rsidRPr="00831183">
        <w:rPr>
          <w:rStyle w:val="Literal"/>
        </w:rPr>
        <w:t>stringify</w:t>
      </w:r>
      <w:proofErr w:type="spellEnd"/>
      <w:proofErr w:type="gramStart"/>
      <w:r w:rsidRPr="00831183">
        <w:rPr>
          <w:rStyle w:val="Literal"/>
        </w:rPr>
        <w:t>!</w:t>
      </w:r>
      <w:r w:rsidRPr="00831183">
        <w:t>.</w:t>
      </w:r>
      <w:proofErr w:type="gramEnd"/>
      <w:r w:rsidRPr="00831183">
        <w:t xml:space="preserve"> Using </w:t>
      </w:r>
      <w:proofErr w:type="spellStart"/>
      <w:r w:rsidRPr="00831183">
        <w:rPr>
          <w:rStyle w:val="Literal"/>
        </w:rPr>
        <w:t>stringify</w:t>
      </w:r>
      <w:proofErr w:type="spellEnd"/>
      <w:r w:rsidRPr="00831183">
        <w:rPr>
          <w:rStyle w:val="Literal"/>
        </w:rPr>
        <w:t>!</w:t>
      </w:r>
      <w:r w:rsidRPr="00831183">
        <w:t xml:space="preserve"> </w:t>
      </w:r>
      <w:proofErr w:type="gramStart"/>
      <w:r w:rsidRPr="00831183">
        <w:t>also</w:t>
      </w:r>
      <w:proofErr w:type="gramEnd"/>
      <w:r w:rsidRPr="00831183">
        <w:t xml:space="preserve"> saves an</w:t>
      </w:r>
      <w:r w:rsidR="00831183" w:rsidRPr="00831183">
        <w:t xml:space="preserve"> </w:t>
      </w:r>
      <w:r w:rsidRPr="00831183">
        <w:t>allocation</w:t>
      </w:r>
      <w:del w:id="930" w:author="janelle" w:date="2018-03-28T11:37:00Z">
        <w:r w:rsidR="00831183" w:rsidRPr="00831183" w:rsidDel="009B7080">
          <w:delText xml:space="preserve"> </w:delText>
        </w:r>
      </w:del>
      <w:r w:rsidRPr="00831183">
        <w:t xml:space="preserve"> by converting </w:t>
      </w:r>
      <w:r w:rsidRPr="00831183">
        <w:rPr>
          <w:rStyle w:val="Literal"/>
        </w:rPr>
        <w:t>#name</w:t>
      </w:r>
      <w:r w:rsidRPr="002E5E26">
        <w:t xml:space="preserve"> to a string literal at compile time.</w:t>
      </w:r>
    </w:p>
    <w:p w:rsidR="002E5E26" w:rsidRPr="002E5E26" w:rsidRDefault="002E5E26" w:rsidP="00831183">
      <w:pPr>
        <w:pStyle w:val="Body"/>
      </w:pPr>
      <w:r w:rsidRPr="002E5E26">
        <w:t xml:space="preserve">At this point, </w:t>
      </w:r>
      <w:r w:rsidRPr="00831183">
        <w:rPr>
          <w:rStyle w:val="Literal"/>
        </w:rPr>
        <w:t>cargo build</w:t>
      </w:r>
      <w:r w:rsidRPr="00831183">
        <w:t xml:space="preserve"> should complete successfully in both </w:t>
      </w:r>
      <w:proofErr w:type="spellStart"/>
      <w:r w:rsidRPr="00831183">
        <w:rPr>
          <w:rStyle w:val="Literal"/>
        </w:rPr>
        <w:t>hello_macro</w:t>
      </w:r>
      <w:proofErr w:type="spellEnd"/>
      <w:r w:rsidR="00831183" w:rsidRPr="00831183">
        <w:t xml:space="preserve"> </w:t>
      </w:r>
      <w:r w:rsidRPr="00831183">
        <w:t xml:space="preserve">and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. Let’s hook </w:t>
      </w:r>
      <w:ins w:id="931" w:author="AnneMarieW" w:date="2018-04-05T12:29:00Z">
        <w:r w:rsidR="00A66745" w:rsidRPr="00831183">
          <w:t xml:space="preserve">up </w:t>
        </w:r>
      </w:ins>
      <w:r w:rsidRPr="00831183">
        <w:t xml:space="preserve">these crates </w:t>
      </w:r>
      <w:del w:id="932" w:author="AnneMarieW" w:date="2018-04-05T12:29:00Z">
        <w:r w:rsidRPr="00831183" w:rsidDel="00A66745">
          <w:delText xml:space="preserve">up </w:delText>
        </w:r>
      </w:del>
      <w:r w:rsidRPr="00831183">
        <w:t>to the code in Listing</w:t>
      </w:r>
      <w:r w:rsidR="00831183" w:rsidRPr="00831183">
        <w:t xml:space="preserve"> </w:t>
      </w:r>
      <w:del w:id="933" w:author="janelle" w:date="2018-03-28T11:47:00Z">
        <w:r w:rsidRPr="00831183" w:rsidDel="00CA7BB6">
          <w:delText>A</w:delText>
        </w:r>
      </w:del>
      <w:r w:rsidRPr="00831183">
        <w:t xml:space="preserve">D-2 to see </w:t>
      </w:r>
      <w:commentRangeStart w:id="934"/>
      <w:r w:rsidRPr="00831183">
        <w:t xml:space="preserve">it </w:t>
      </w:r>
      <w:commentRangeEnd w:id="934"/>
      <w:r w:rsidR="00A66745">
        <w:rPr>
          <w:rStyle w:val="CommentReference"/>
        </w:rPr>
        <w:commentReference w:id="934"/>
      </w:r>
      <w:r w:rsidRPr="00831183">
        <w:t xml:space="preserve">in action! Create a new binary project in your </w:t>
      </w:r>
      <w:r w:rsidR="00A11DE4" w:rsidRPr="00A11DE4">
        <w:rPr>
          <w:rStyle w:val="EmphasisItalic"/>
          <w:rPrChange w:id="935" w:author="AnneMarieW" w:date="2018-04-05T12:30:00Z">
            <w:rPr>
              <w:rStyle w:val="Literal"/>
            </w:rPr>
          </w:rPrChange>
        </w:rPr>
        <w:t>projects</w:t>
      </w:r>
      <w:r w:rsidR="00831183" w:rsidRPr="00831183">
        <w:t xml:space="preserve"> </w:t>
      </w:r>
      <w:r w:rsidRPr="00831183">
        <w:t xml:space="preserve">directory </w:t>
      </w:r>
      <w:del w:id="936" w:author="AnneMarieW" w:date="2018-04-05T12:30:00Z">
        <w:r w:rsidRPr="00831183" w:rsidDel="00A66745">
          <w:delText>with</w:delText>
        </w:r>
      </w:del>
      <w:ins w:id="937" w:author="AnneMarieW" w:date="2018-04-05T12:30:00Z">
        <w:r w:rsidR="00A66745">
          <w:t>using</w:t>
        </w:r>
      </w:ins>
      <w:r w:rsidRPr="00831183">
        <w:t xml:space="preserve"> </w:t>
      </w:r>
      <w:r w:rsidR="00A11DE4" w:rsidRPr="00A11DE4">
        <w:rPr>
          <w:rStyle w:val="LiteralBold"/>
          <w:rPrChange w:id="938" w:author="AnneMarieW" w:date="2018-04-05T12:30:00Z">
            <w:rPr>
              <w:rStyle w:val="Literal"/>
            </w:rPr>
          </w:rPrChange>
        </w:rPr>
        <w:t>cargo new --bin pancakes</w:t>
      </w:r>
      <w:r w:rsidRPr="00831183">
        <w:t xml:space="preserve">. We need to add </w:t>
      </w:r>
      <w:del w:id="939" w:author="AnneMarieW" w:date="2018-04-05T12:30:00Z">
        <w:r w:rsidRPr="00831183" w:rsidDel="00A66745">
          <w:delText xml:space="preserve">both </w:delText>
        </w:r>
      </w:del>
      <w:proofErr w:type="spellStart"/>
      <w:r w:rsidRPr="00831183">
        <w:rPr>
          <w:rStyle w:val="Literal"/>
        </w:rPr>
        <w:t>hello_macro</w:t>
      </w:r>
      <w:proofErr w:type="spellEnd"/>
      <w:r w:rsidR="00831183" w:rsidRPr="00831183">
        <w:t xml:space="preserve"> </w:t>
      </w:r>
      <w:r w:rsidRPr="00831183">
        <w:t xml:space="preserve">and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as dependencies in the </w:t>
      </w:r>
      <w:r w:rsidRPr="00831183">
        <w:rPr>
          <w:rStyle w:val="Literal"/>
        </w:rPr>
        <w:lastRenderedPageBreak/>
        <w:t>pancakes</w:t>
      </w:r>
      <w:r w:rsidRPr="00831183">
        <w:t xml:space="preserve"> crate’s</w:t>
      </w:r>
      <w:r w:rsidR="00831183" w:rsidRPr="00831183">
        <w:t xml:space="preserve"> </w:t>
      </w:r>
      <w:proofErr w:type="spellStart"/>
      <w:r w:rsidRPr="00831183">
        <w:rPr>
          <w:rStyle w:val="EmphasisItalic"/>
        </w:rPr>
        <w:t>Cargo.toml</w:t>
      </w:r>
      <w:proofErr w:type="spellEnd"/>
      <w:r w:rsidRPr="00831183">
        <w:t>. If you’</w:t>
      </w:r>
      <w:del w:id="940" w:author="AnneMarieW" w:date="2018-04-05T12:31:00Z">
        <w:r w:rsidRPr="00831183" w:rsidDel="00A66745">
          <w:delText>v</w:delText>
        </w:r>
      </w:del>
      <w:ins w:id="941" w:author="AnneMarieW" w:date="2018-04-05T12:31:00Z">
        <w:r w:rsidR="00A66745">
          <w:t>r</w:t>
        </w:r>
      </w:ins>
      <w:r w:rsidRPr="00831183">
        <w:t xml:space="preserve">e </w:t>
      </w:r>
      <w:del w:id="942" w:author="AnneMarieW" w:date="2018-04-05T12:31:00Z">
        <w:r w:rsidRPr="00831183" w:rsidDel="00A66745">
          <w:delText xml:space="preserve">chosen to </w:delText>
        </w:r>
      </w:del>
      <w:r w:rsidRPr="00831183">
        <w:t>publish</w:t>
      </w:r>
      <w:ins w:id="943" w:author="AnneMarieW" w:date="2018-04-05T12:31:00Z">
        <w:r w:rsidR="00A66745">
          <w:t>ing</w:t>
        </w:r>
      </w:ins>
      <w:r w:rsidRPr="00831183">
        <w:t xml:space="preserve"> your versions of </w:t>
      </w:r>
      <w:proofErr w:type="spellStart"/>
      <w:r w:rsidRPr="00831183">
        <w:rPr>
          <w:rStyle w:val="Literal"/>
        </w:rPr>
        <w:t>hello_macro</w:t>
      </w:r>
      <w:proofErr w:type="spellEnd"/>
      <w:r w:rsidRPr="00831183">
        <w:t xml:space="preserve"> and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hello_macro_derive</w:t>
      </w:r>
      <w:proofErr w:type="spellEnd"/>
      <w:r w:rsidRPr="00831183">
        <w:t xml:space="preserve"> to </w:t>
      </w:r>
      <w:del w:id="944" w:author="janelle" w:date="2018-03-28T11:37:00Z">
        <w:r w:rsidR="00A11DE4" w:rsidDel="009B7080">
          <w:fldChar w:fldCharType="begin"/>
        </w:r>
        <w:r w:rsidR="00B575DD" w:rsidDel="009B7080">
          <w:delInstrText>HYPERLINK "https://crates.io"</w:delInstrText>
        </w:r>
        <w:r w:rsidR="00A11DE4" w:rsidDel="009B7080">
          <w:fldChar w:fldCharType="separate"/>
        </w:r>
        <w:r w:rsidRPr="002E5E26" w:rsidDel="009B7080">
          <w:rPr>
            <w:i/>
            <w:iCs/>
            <w:color w:val="0000FF"/>
            <w:u w:val="single"/>
          </w:rPr>
          <w:delText>https://crates.io</w:delText>
        </w:r>
        <w:r w:rsidR="00A11DE4" w:rsidDel="009B7080">
          <w:fldChar w:fldCharType="end"/>
        </w:r>
        <w:r w:rsidRPr="00831183" w:rsidDel="009B7080">
          <w:delText xml:space="preserve"> </w:delText>
        </w:r>
      </w:del>
      <w:ins w:id="945" w:author="janelle" w:date="2018-03-28T11:37:00Z">
        <w:r w:rsidR="00A11DE4" w:rsidRPr="00A11DE4">
          <w:rPr>
            <w:rStyle w:val="EmphasisItalic"/>
            <w:rPrChange w:id="946" w:author="janelle" w:date="2018-03-28T11:37:00Z">
              <w:rPr>
                <w:rFonts w:ascii="Courier New" w:hAnsi="Courier New"/>
                <w:color w:val="0000FF"/>
                <w:sz w:val="20"/>
              </w:rPr>
            </w:rPrChange>
          </w:rPr>
          <w:t>https://crates.io/</w:t>
        </w:r>
        <w:del w:id="947" w:author="AnneMarieW" w:date="2018-04-05T12:31:00Z">
          <w:r w:rsidR="009B7080" w:rsidDel="00A66745">
            <w:delText xml:space="preserve"> </w:delText>
          </w:r>
        </w:del>
      </w:ins>
      <w:ins w:id="948" w:author="AnneMarieW" w:date="2018-04-05T12:31:00Z">
        <w:r w:rsidR="00A66745">
          <w:t xml:space="preserve">, </w:t>
        </w:r>
      </w:ins>
      <w:r w:rsidRPr="00831183">
        <w:t>they would be regular dependencies;</w:t>
      </w:r>
      <w:r w:rsidR="00831183" w:rsidRPr="00831183">
        <w:t xml:space="preserve"> </w:t>
      </w:r>
      <w:r w:rsidRPr="00831183">
        <w:t xml:space="preserve">if not, you can specify them as </w:t>
      </w:r>
      <w:r w:rsidRPr="00831183">
        <w:rPr>
          <w:rStyle w:val="Literal"/>
        </w:rPr>
        <w:t>path</w:t>
      </w:r>
      <w:r w:rsidRPr="002E5E26">
        <w:t xml:space="preserve"> dependencies as follows:</w:t>
      </w:r>
    </w:p>
    <w:p w:rsidR="002E5E26" w:rsidRPr="002E5E26" w:rsidRDefault="002E5E26" w:rsidP="008E16B5">
      <w:pPr>
        <w:pStyle w:val="CodeA"/>
      </w:pPr>
      <w:r w:rsidRPr="002E5E26">
        <w:t>[dependencies]</w:t>
      </w:r>
    </w:p>
    <w:p w:rsidR="002E5E26" w:rsidRPr="002E5E26" w:rsidRDefault="002E5E26" w:rsidP="00831183">
      <w:pPr>
        <w:pStyle w:val="CodeB"/>
      </w:pPr>
      <w:r w:rsidRPr="002E5E26">
        <w:t>hello_macro = { path = "../hello_macro" }</w:t>
      </w:r>
    </w:p>
    <w:p w:rsidR="002E5E26" w:rsidRPr="002E5E26" w:rsidRDefault="002E5E26" w:rsidP="008E16B5">
      <w:pPr>
        <w:pStyle w:val="CodeC"/>
      </w:pPr>
      <w:r w:rsidRPr="002E5E26">
        <w:t>hello_macro_derive = { path = "../hello_macro/hello_macro_derive" }</w:t>
      </w:r>
    </w:p>
    <w:p w:rsidR="002E5E26" w:rsidRPr="002E5E26" w:rsidRDefault="002E5E26" w:rsidP="00831183">
      <w:pPr>
        <w:pStyle w:val="Body"/>
      </w:pPr>
      <w:r w:rsidRPr="00831183">
        <w:t xml:space="preserve">Put the code from Listing </w:t>
      </w:r>
      <w:del w:id="949" w:author="janelle" w:date="2018-03-28T11:47:00Z">
        <w:r w:rsidRPr="00831183" w:rsidDel="00CA7BB6">
          <w:delText>A</w:delText>
        </w:r>
      </w:del>
      <w:r w:rsidRPr="00831183">
        <w:t xml:space="preserve">D-2 into </w:t>
      </w:r>
      <w:proofErr w:type="spellStart"/>
      <w:r w:rsidRPr="00831183">
        <w:rPr>
          <w:rStyle w:val="EmphasisItalic"/>
        </w:rPr>
        <w:t>src</w:t>
      </w:r>
      <w:proofErr w:type="spellEnd"/>
      <w:r w:rsidRPr="00831183">
        <w:rPr>
          <w:rStyle w:val="EmphasisItalic"/>
        </w:rPr>
        <w:t>/</w:t>
      </w:r>
      <w:proofErr w:type="spellStart"/>
      <w:r w:rsidRPr="00831183">
        <w:rPr>
          <w:rStyle w:val="EmphasisItalic"/>
        </w:rPr>
        <w:t>main.rs</w:t>
      </w:r>
      <w:proofErr w:type="spellEnd"/>
      <w:r w:rsidRPr="00831183">
        <w:t xml:space="preserve">, and </w:t>
      </w:r>
      <w:del w:id="950" w:author="AnneMarieW" w:date="2018-04-05T12:31:00Z">
        <w:r w:rsidRPr="00831183" w:rsidDel="00A66745">
          <w:delText xml:space="preserve">when you </w:delText>
        </w:r>
      </w:del>
      <w:r w:rsidRPr="00831183">
        <w:t>run</w:t>
      </w:r>
      <w:r w:rsidR="00A11DE4" w:rsidRPr="00A11DE4">
        <w:rPr>
          <w:rStyle w:val="LiteralBold"/>
          <w:rPrChange w:id="951" w:author="AnneMarieW" w:date="2018-04-05T12:32:00Z">
            <w:rPr>
              <w:rFonts w:ascii="Courier New" w:hAnsi="Courier New"/>
              <w:color w:val="0000FF"/>
              <w:sz w:val="20"/>
            </w:rPr>
          </w:rPrChange>
        </w:rPr>
        <w:t xml:space="preserve"> cargo run</w:t>
      </w:r>
      <w:ins w:id="952" w:author="AnneMarieW" w:date="2018-04-05T12:32:00Z">
        <w:r w:rsidR="00A11DE4" w:rsidRPr="00A11DE4">
          <w:rPr>
            <w:rPrChange w:id="953" w:author="AnneMarieW" w:date="2018-04-05T12:32:00Z">
              <w:rPr>
                <w:rStyle w:val="LiteralBold"/>
              </w:rPr>
            </w:rPrChange>
          </w:rPr>
          <w:t>:</w:t>
        </w:r>
      </w:ins>
      <w:r w:rsidR="00831183" w:rsidRPr="00831183">
        <w:t xml:space="preserve"> </w:t>
      </w:r>
      <w:r w:rsidRPr="00831183">
        <w:t xml:space="preserve">it should print </w:t>
      </w:r>
      <w:r w:rsidRPr="00831183">
        <w:rPr>
          <w:rStyle w:val="Literal"/>
        </w:rPr>
        <w:t>Hello, Macro! My name is Pancakes!</w:t>
      </w:r>
      <w:r w:rsidRPr="00831183">
        <w:t xml:space="preserve"> The implementation of the</w:t>
      </w:r>
      <w:r w:rsidR="00831183" w:rsidRPr="00831183">
        <w:t xml:space="preserve"> 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t xml:space="preserve"> trait from the procedural macro was included without the</w:t>
      </w:r>
      <w:r w:rsidR="00831183" w:rsidRPr="00831183">
        <w:t xml:space="preserve"> </w:t>
      </w:r>
      <w:r w:rsidRPr="00831183">
        <w:rPr>
          <w:rStyle w:val="Literal"/>
        </w:rPr>
        <w:t>pancakes</w:t>
      </w:r>
      <w:r w:rsidRPr="00831183">
        <w:t xml:space="preserve"> crate needing to implement it; the </w:t>
      </w:r>
      <w:proofErr w:type="gramStart"/>
      <w:r w:rsidRPr="00831183">
        <w:rPr>
          <w:rStyle w:val="Literal"/>
        </w:rPr>
        <w:t>#[</w:t>
      </w:r>
      <w:proofErr w:type="gramEnd"/>
      <w:r w:rsidRPr="00831183">
        <w:rPr>
          <w:rStyle w:val="Literal"/>
        </w:rPr>
        <w:t>derive(</w:t>
      </w:r>
      <w:proofErr w:type="spellStart"/>
      <w:r w:rsidRPr="00831183">
        <w:rPr>
          <w:rStyle w:val="Literal"/>
        </w:rPr>
        <w:t>HelloMacro</w:t>
      </w:r>
      <w:proofErr w:type="spellEnd"/>
      <w:r w:rsidRPr="00831183">
        <w:rPr>
          <w:rStyle w:val="Literal"/>
        </w:rPr>
        <w:t>)]</w:t>
      </w:r>
      <w:r w:rsidRPr="002E5E26">
        <w:t xml:space="preserve"> </w:t>
      </w:r>
      <w:del w:id="954" w:author="AnneMarieW" w:date="2018-04-05T12:32:00Z">
        <w:r w:rsidRPr="002E5E26" w:rsidDel="00A66745">
          <w:delText>took care</w:delText>
        </w:r>
        <w:r w:rsidR="00831183" w:rsidDel="00A66745">
          <w:delText xml:space="preserve"> </w:delText>
        </w:r>
        <w:r w:rsidRPr="002E5E26" w:rsidDel="00A66745">
          <w:delText xml:space="preserve">of </w:delText>
        </w:r>
      </w:del>
      <w:r w:rsidRPr="002E5E26">
        <w:t>add</w:t>
      </w:r>
      <w:ins w:id="955" w:author="AnneMarieW" w:date="2018-04-05T12:32:00Z">
        <w:r w:rsidR="00A66745">
          <w:t>ed</w:t>
        </w:r>
      </w:ins>
      <w:del w:id="956" w:author="AnneMarieW" w:date="2018-04-05T12:32:00Z">
        <w:r w:rsidRPr="002E5E26" w:rsidDel="00A66745">
          <w:delText>ing</w:delText>
        </w:r>
      </w:del>
      <w:r w:rsidRPr="002E5E26">
        <w:t xml:space="preserve"> the trait implementation.</w:t>
      </w:r>
    </w:p>
    <w:p w:rsidR="002E5E26" w:rsidRPr="002E5E26" w:rsidRDefault="002E5E26" w:rsidP="00831183">
      <w:pPr>
        <w:pStyle w:val="HeadA"/>
      </w:pPr>
      <w:bookmarkStart w:id="957" w:name="the-future-of-macros"/>
      <w:bookmarkEnd w:id="957"/>
      <w:r w:rsidRPr="002E5E26">
        <w:t>The Future of Macros</w:t>
      </w:r>
    </w:p>
    <w:p w:rsidR="002E5E26" w:rsidRPr="002E5E26" w:rsidRDefault="002E5E26" w:rsidP="008E16B5">
      <w:pPr>
        <w:pStyle w:val="BodyFirst"/>
      </w:pPr>
      <w:r w:rsidRPr="00831183">
        <w:t xml:space="preserve">In the future, </w:t>
      </w:r>
      <w:del w:id="958" w:author="AnneMarieW" w:date="2018-04-05T12:33:00Z">
        <w:r w:rsidRPr="00831183" w:rsidDel="00A66745">
          <w:delText>we’ll</w:delText>
        </w:r>
      </w:del>
      <w:ins w:id="959" w:author="AnneMarieW" w:date="2018-04-05T12:33:00Z">
        <w:r w:rsidR="00A66745">
          <w:t>Rust will</w:t>
        </w:r>
      </w:ins>
      <w:r w:rsidRPr="00831183">
        <w:t xml:space="preserve"> </w:t>
      </w:r>
      <w:del w:id="960" w:author="AnneMarieW" w:date="2018-04-05T12:33:00Z">
        <w:r w:rsidRPr="00831183" w:rsidDel="00A66745">
          <w:delText xml:space="preserve">be </w:delText>
        </w:r>
      </w:del>
      <w:r w:rsidRPr="00831183">
        <w:t>expand</w:t>
      </w:r>
      <w:del w:id="961" w:author="AnneMarieW" w:date="2018-04-05T12:34:00Z">
        <w:r w:rsidRPr="00831183" w:rsidDel="00A66745">
          <w:delText>ing</w:delText>
        </w:r>
      </w:del>
      <w:r w:rsidRPr="00831183">
        <w:t xml:space="preserve"> </w:t>
      </w:r>
      <w:del w:id="962" w:author="AnneMarieW" w:date="2018-04-05T12:33:00Z">
        <w:r w:rsidRPr="00831183" w:rsidDel="00A66745">
          <w:delText xml:space="preserve">both </w:delText>
        </w:r>
      </w:del>
      <w:r w:rsidRPr="00831183">
        <w:t>declarative and procedural macros. Rust</w:t>
      </w:r>
      <w:r w:rsidR="00831183" w:rsidRPr="00831183">
        <w:t xml:space="preserve"> </w:t>
      </w:r>
      <w:r w:rsidRPr="00831183">
        <w:t>will use</w:t>
      </w:r>
      <w:del w:id="963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64" w:author="janelle" w:date="2018-03-28T11:45:00Z">
        <w:r w:rsidR="00E1749B">
          <w:t xml:space="preserve"> </w:t>
        </w:r>
      </w:ins>
      <w:ins w:id="965" w:author="AnneMarieW" w:date="2018-04-05T12:33:00Z">
        <w:r w:rsidR="00A66745">
          <w:t xml:space="preserve">a </w:t>
        </w:r>
      </w:ins>
      <w:r w:rsidRPr="00831183">
        <w:t xml:space="preserve">better declarative macro system with the </w:t>
      </w:r>
      <w:r w:rsidRPr="00831183">
        <w:rPr>
          <w:rStyle w:val="Literal"/>
        </w:rPr>
        <w:t>macro</w:t>
      </w:r>
      <w:r w:rsidRPr="00831183">
        <w:t xml:space="preserve"> keyword</w:t>
      </w:r>
      <w:del w:id="966" w:author="AnneMarieW" w:date="2018-04-05T12:34:00Z">
        <w:r w:rsidRPr="00831183" w:rsidDel="00A66745">
          <w:delText>,</w:delText>
        </w:r>
      </w:del>
      <w:r w:rsidRPr="00831183">
        <w:t xml:space="preserve"> and</w:t>
      </w:r>
      <w:del w:id="967" w:author="janelle" w:date="2018-03-28T11:45:00Z">
        <w:r w:rsidR="00831183" w:rsidRPr="00831183" w:rsidDel="00E1749B">
          <w:delText xml:space="preserve"> </w:delText>
        </w:r>
        <w:r w:rsidRPr="00831183" w:rsidDel="00E1749B">
          <w:delText xml:space="preserve"> </w:delText>
        </w:r>
      </w:del>
      <w:ins w:id="968" w:author="janelle" w:date="2018-03-28T11:45:00Z">
        <w:r w:rsidR="00E1749B">
          <w:t xml:space="preserve"> </w:t>
        </w:r>
      </w:ins>
      <w:r w:rsidRPr="00831183">
        <w:t>w</w:t>
      </w:r>
      <w:del w:id="969" w:author="AnneMarieW" w:date="2018-04-05T12:33:00Z">
        <w:r w:rsidRPr="00831183" w:rsidDel="00A66745">
          <w:delText>e’</w:delText>
        </w:r>
      </w:del>
      <w:ins w:id="970" w:author="AnneMarieW" w:date="2018-04-05T12:33:00Z">
        <w:r w:rsidR="00A66745">
          <w:t>i</w:t>
        </w:r>
      </w:ins>
      <w:r w:rsidRPr="00831183">
        <w:t>ll</w:t>
      </w:r>
      <w:r w:rsidR="00831183" w:rsidRPr="00831183">
        <w:t xml:space="preserve"> </w:t>
      </w:r>
      <w:r w:rsidRPr="00831183">
        <w:t>add more types of procedural macros</w:t>
      </w:r>
      <w:del w:id="971" w:author="AnneMarieW" w:date="2018-04-05T12:33:00Z">
        <w:r w:rsidRPr="00831183" w:rsidDel="00A66745">
          <w:delText>,</w:delText>
        </w:r>
      </w:del>
      <w:r w:rsidRPr="00831183">
        <w:t xml:space="preserve"> for more powerful tasks than just</w:t>
      </w:r>
      <w:r w:rsidR="00831183" w:rsidRPr="00831183">
        <w:t xml:space="preserve"> </w:t>
      </w:r>
      <w:r w:rsidRPr="00831183">
        <w:rPr>
          <w:rStyle w:val="Literal"/>
        </w:rPr>
        <w:t>derive</w:t>
      </w:r>
      <w:r w:rsidRPr="002E5E26">
        <w:t xml:space="preserve">. These systems are still under development at the time of </w:t>
      </w:r>
      <w:ins w:id="972" w:author="AnneMarieW" w:date="2018-04-05T12:33:00Z">
        <w:r w:rsidR="00A66745">
          <w:t xml:space="preserve">this </w:t>
        </w:r>
      </w:ins>
      <w:r w:rsidRPr="002E5E26">
        <w:t>publication;</w:t>
      </w:r>
      <w:r w:rsidR="00831183">
        <w:t xml:space="preserve"> </w:t>
      </w:r>
      <w:r w:rsidRPr="002E5E26">
        <w:t>please consult the online Rust documentation for the latest information.</w:t>
      </w:r>
      <w:bookmarkStart w:id="973" w:name="_GoBack"/>
      <w:bookmarkEnd w:id="973"/>
    </w:p>
    <w:sectPr w:rsidR="002E5E26" w:rsidRPr="002E5E26" w:rsidSect="0083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2" w:author="AnneMarieW" w:date="2018-04-05T09:07:00Z" w:initials="AM">
    <w:p w:rsidR="00A25F87" w:rsidRDefault="00A25F87">
      <w:pPr>
        <w:pStyle w:val="CommentText"/>
      </w:pPr>
      <w:r>
        <w:rPr>
          <w:rStyle w:val="CommentReference"/>
        </w:rPr>
        <w:annotationRef/>
      </w:r>
      <w:r>
        <w:t>A table format would certainly make it easier to read.</w:t>
      </w:r>
    </w:p>
  </w:comment>
  <w:comment w:id="33" w:author="janelle" w:date="2018-04-05T18:55:00Z" w:initials="j">
    <w:p w:rsidR="00611D49" w:rsidRDefault="00611D49">
      <w:pPr>
        <w:pStyle w:val="CommentText"/>
      </w:pPr>
      <w:r>
        <w:rPr>
          <w:rStyle w:val="CommentReference"/>
        </w:rPr>
        <w:annotationRef/>
      </w:r>
      <w:r>
        <w:t>I’ll try this out in a table when we get to layout, and see how it looks!</w:t>
      </w:r>
    </w:p>
  </w:comment>
  <w:comment w:id="34" w:author="janelle" w:date="2018-04-05T18:59:00Z" w:initials="j">
    <w:p w:rsidR="00611D49" w:rsidRDefault="00611D49">
      <w:pPr>
        <w:pStyle w:val="CommentText"/>
      </w:pPr>
      <w:r>
        <w:rPr>
          <w:rStyle w:val="CommentReference"/>
        </w:rPr>
        <w:annotationRef/>
      </w:r>
      <w:r>
        <w:t>We can’t use the ellipses character, so I replaced with three periods.</w:t>
      </w:r>
    </w:p>
  </w:comment>
  <w:comment w:id="180" w:author="AnneMarieW" w:date="2018-04-05T09:07:00Z" w:initials="AM">
    <w:p w:rsidR="00A25F87" w:rsidRDefault="00A25F87">
      <w:pPr>
        <w:pStyle w:val="CommentText"/>
        <w:rPr>
          <w:rStyle w:val="Literal"/>
        </w:rPr>
      </w:pPr>
      <w:r>
        <w:rPr>
          <w:rStyle w:val="CommentReference"/>
        </w:rPr>
        <w:annotationRef/>
      </w:r>
      <w:proofErr w:type="gramStart"/>
      <w:r>
        <w:t>add</w:t>
      </w:r>
      <w:proofErr w:type="gramEnd"/>
      <w:r>
        <w:t xml:space="preserve"> “and” or “or” here? </w:t>
      </w:r>
      <w:proofErr w:type="spellStart"/>
      <w:r w:rsidRPr="00831183">
        <w:rPr>
          <w:rStyle w:val="Literal"/>
        </w:rPr>
        <w:t>RangeTo</w:t>
      </w:r>
      <w:proofErr w:type="spellEnd"/>
      <w:r w:rsidRPr="00831183">
        <w:t xml:space="preserve">, </w:t>
      </w:r>
      <w:r>
        <w:t xml:space="preserve">and </w:t>
      </w:r>
      <w:proofErr w:type="spellStart"/>
      <w:r w:rsidRPr="00831183">
        <w:rPr>
          <w:rStyle w:val="Literal"/>
        </w:rPr>
        <w:t>Ran</w:t>
      </w:r>
      <w:r>
        <w:rPr>
          <w:rStyle w:val="CommentReference"/>
        </w:rPr>
        <w:annotationRef/>
      </w:r>
      <w:r w:rsidRPr="00831183">
        <w:rPr>
          <w:rStyle w:val="Literal"/>
        </w:rPr>
        <w:t>geFull</w:t>
      </w:r>
      <w:proofErr w:type="spellEnd"/>
    </w:p>
    <w:p w:rsidR="00A25F87" w:rsidRDefault="00A25F87">
      <w:pPr>
        <w:pStyle w:val="CommentText"/>
      </w:pPr>
      <w:proofErr w:type="spellStart"/>
      <w:r w:rsidRPr="00831183">
        <w:rPr>
          <w:rStyle w:val="Literal"/>
        </w:rPr>
        <w:t>RangeTo</w:t>
      </w:r>
      <w:proofErr w:type="spellEnd"/>
      <w:r w:rsidRPr="00831183">
        <w:t xml:space="preserve">, </w:t>
      </w:r>
      <w:r>
        <w:t xml:space="preserve">or </w:t>
      </w:r>
      <w:proofErr w:type="spellStart"/>
      <w:r w:rsidRPr="00831183">
        <w:rPr>
          <w:rStyle w:val="Literal"/>
        </w:rPr>
        <w:t>Ran</w:t>
      </w:r>
      <w:r>
        <w:rPr>
          <w:rStyle w:val="CommentReference"/>
        </w:rPr>
        <w:annotationRef/>
      </w:r>
      <w:r w:rsidRPr="00831183">
        <w:rPr>
          <w:rStyle w:val="Literal"/>
        </w:rPr>
        <w:t>geFull</w:t>
      </w:r>
      <w:proofErr w:type="spellEnd"/>
    </w:p>
  </w:comment>
  <w:comment w:id="408" w:author="AnneMarieW" w:date="2018-04-05T09:07:00Z" w:initials="AM">
    <w:p w:rsidR="00A25F87" w:rsidRDefault="00A25F87">
      <w:pPr>
        <w:pStyle w:val="CommentText"/>
      </w:pPr>
      <w:r>
        <w:rPr>
          <w:rStyle w:val="CommentReference"/>
        </w:rPr>
        <w:annotationRef/>
      </w:r>
      <w:r>
        <w:t>My edit okay here? We can’t have a Literal start a sentence.</w:t>
      </w:r>
    </w:p>
  </w:comment>
  <w:comment w:id="763" w:author="AnneMarieW" w:date="2018-04-05T12:11:00Z" w:initials="AM">
    <w:p w:rsidR="00C7216D" w:rsidRDefault="00C7216D">
      <w:pPr>
        <w:pStyle w:val="CommentText"/>
      </w:pPr>
      <w:r>
        <w:rPr>
          <w:rStyle w:val="CommentReference"/>
        </w:rPr>
        <w:annotationRef/>
      </w:r>
      <w:r w:rsidR="00A14C05">
        <w:t>Should this be Listing D-3?</w:t>
      </w:r>
    </w:p>
  </w:comment>
  <w:comment w:id="871" w:author="AnneMarieW" w:date="2018-04-05T12:25:00Z" w:initials="AM">
    <w:p w:rsidR="00EB72CE" w:rsidRDefault="00EB72CE">
      <w:pPr>
        <w:pStyle w:val="CommentText"/>
      </w:pPr>
      <w:r>
        <w:rPr>
          <w:rStyle w:val="CommentReference"/>
        </w:rPr>
        <w:annotationRef/>
      </w:r>
      <w:r w:rsidR="00A14C05">
        <w:t>Au: I switched placement to avoid double punctuation.</w:t>
      </w:r>
    </w:p>
  </w:comment>
  <w:comment w:id="934" w:author="AnneMarieW" w:date="2018-04-05T12:30:00Z" w:initials="AM">
    <w:p w:rsidR="00A66745" w:rsidRDefault="00A66745">
      <w:pPr>
        <w:pStyle w:val="CommentText"/>
      </w:pPr>
      <w:r>
        <w:rPr>
          <w:rStyle w:val="CommentReference"/>
        </w:rPr>
        <w:annotationRef/>
      </w:r>
      <w:r w:rsidR="00A14C05">
        <w:t>What does "it" refer to?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 Condens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Cambria"/>
    <w:charset w:val="01"/>
    <w:family w:val="roman"/>
    <w:pitch w:val="default"/>
    <w:sig w:usb0="00000003" w:usb1="00000000" w:usb2="00000000" w:usb3="00000000" w:csb0="00000001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A7A0C4B"/>
    <w:multiLevelType w:val="multilevel"/>
    <w:tmpl w:val="9A0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D9D6A9F"/>
    <w:multiLevelType w:val="multilevel"/>
    <w:tmpl w:val="6818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7E320D"/>
    <w:multiLevelType w:val="multilevel"/>
    <w:tmpl w:val="9CB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64289D"/>
    <w:multiLevelType w:val="multilevel"/>
    <w:tmpl w:val="79C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88A26E9"/>
    <w:multiLevelType w:val="multilevel"/>
    <w:tmpl w:val="CFE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4C0E2F"/>
    <w:multiLevelType w:val="multilevel"/>
    <w:tmpl w:val="9FD6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906C3"/>
    <w:multiLevelType w:val="multilevel"/>
    <w:tmpl w:val="4140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7411F1"/>
    <w:multiLevelType w:val="multilevel"/>
    <w:tmpl w:val="DED0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B93886"/>
    <w:multiLevelType w:val="multilevel"/>
    <w:tmpl w:val="5D04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F87437"/>
    <w:multiLevelType w:val="multilevel"/>
    <w:tmpl w:val="5BB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9BD594A"/>
    <w:multiLevelType w:val="multilevel"/>
    <w:tmpl w:val="7F9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360DB"/>
    <w:multiLevelType w:val="multilevel"/>
    <w:tmpl w:val="FF6C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A310757"/>
    <w:multiLevelType w:val="multilevel"/>
    <w:tmpl w:val="9ACC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5ACD3427"/>
    <w:multiLevelType w:val="multilevel"/>
    <w:tmpl w:val="DE6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4A21CF"/>
    <w:multiLevelType w:val="multilevel"/>
    <w:tmpl w:val="85D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291201"/>
    <w:multiLevelType w:val="multilevel"/>
    <w:tmpl w:val="E486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517588"/>
    <w:multiLevelType w:val="multilevel"/>
    <w:tmpl w:val="5A9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EF1C92"/>
    <w:multiLevelType w:val="multilevel"/>
    <w:tmpl w:val="9EA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D1022C"/>
    <w:multiLevelType w:val="multilevel"/>
    <w:tmpl w:val="EAF8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A029C1"/>
    <w:multiLevelType w:val="multilevel"/>
    <w:tmpl w:val="FEF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1476D3"/>
    <w:multiLevelType w:val="multilevel"/>
    <w:tmpl w:val="AA9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681626"/>
    <w:multiLevelType w:val="multilevel"/>
    <w:tmpl w:val="B67C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4B2A3F"/>
    <w:multiLevelType w:val="multilevel"/>
    <w:tmpl w:val="D8A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F30046"/>
    <w:multiLevelType w:val="multilevel"/>
    <w:tmpl w:val="3EEC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890AD0"/>
    <w:multiLevelType w:val="multilevel"/>
    <w:tmpl w:val="9D8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4B3D9C"/>
    <w:multiLevelType w:val="multilevel"/>
    <w:tmpl w:val="A3DA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3"/>
  </w:num>
  <w:num w:numId="3">
    <w:abstractNumId w:val="29"/>
  </w:num>
  <w:num w:numId="4">
    <w:abstractNumId w:val="27"/>
  </w:num>
  <w:num w:numId="5">
    <w:abstractNumId w:val="11"/>
  </w:num>
  <w:num w:numId="6">
    <w:abstractNumId w:val="23"/>
  </w:num>
  <w:num w:numId="7">
    <w:abstractNumId w:val="40"/>
  </w:num>
  <w:num w:numId="8">
    <w:abstractNumId w:val="37"/>
  </w:num>
  <w:num w:numId="9">
    <w:abstractNumId w:val="2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4"/>
  </w:num>
  <w:num w:numId="22">
    <w:abstractNumId w:val="26"/>
  </w:num>
  <w:num w:numId="23">
    <w:abstractNumId w:val="16"/>
  </w:num>
  <w:num w:numId="24">
    <w:abstractNumId w:val="32"/>
  </w:num>
  <w:num w:numId="25">
    <w:abstractNumId w:val="34"/>
  </w:num>
  <w:num w:numId="26">
    <w:abstractNumId w:val="25"/>
  </w:num>
  <w:num w:numId="27">
    <w:abstractNumId w:val="31"/>
  </w:num>
  <w:num w:numId="28">
    <w:abstractNumId w:val="35"/>
  </w:num>
  <w:num w:numId="29">
    <w:abstractNumId w:val="36"/>
  </w:num>
  <w:num w:numId="30">
    <w:abstractNumId w:val="30"/>
  </w:num>
  <w:num w:numId="31">
    <w:abstractNumId w:val="38"/>
  </w:num>
  <w:num w:numId="32">
    <w:abstractNumId w:val="19"/>
  </w:num>
  <w:num w:numId="33">
    <w:abstractNumId w:val="12"/>
  </w:num>
  <w:num w:numId="34">
    <w:abstractNumId w:val="15"/>
  </w:num>
  <w:num w:numId="35">
    <w:abstractNumId w:val="14"/>
  </w:num>
  <w:num w:numId="36">
    <w:abstractNumId w:val="17"/>
  </w:num>
  <w:num w:numId="37">
    <w:abstractNumId w:val="28"/>
  </w:num>
  <w:num w:numId="38">
    <w:abstractNumId w:val="33"/>
  </w:num>
  <w:num w:numId="39">
    <w:abstractNumId w:val="22"/>
  </w:num>
  <w:num w:numId="40">
    <w:abstractNumId w:val="18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linkStyles/>
  <w:stylePaneFormatFilter w:val="1724"/>
  <w:stylePaneSortMethod w:val="0000"/>
  <w:trackRevisions/>
  <w:defaultTabStop w:val="720"/>
  <w:noPunctuationKerning/>
  <w:characterSpacingControl w:val="doNotCompress"/>
  <w:compat/>
  <w:rsids>
    <w:rsidRoot w:val="009A07E2"/>
    <w:rsid w:val="00031D79"/>
    <w:rsid w:val="00064D6E"/>
    <w:rsid w:val="00093DD1"/>
    <w:rsid w:val="000F7BAE"/>
    <w:rsid w:val="001001E4"/>
    <w:rsid w:val="001074C0"/>
    <w:rsid w:val="00114811"/>
    <w:rsid w:val="00194A18"/>
    <w:rsid w:val="001D4CFA"/>
    <w:rsid w:val="00220958"/>
    <w:rsid w:val="002576C3"/>
    <w:rsid w:val="002613DB"/>
    <w:rsid w:val="00277ADF"/>
    <w:rsid w:val="00280F3A"/>
    <w:rsid w:val="00292EBD"/>
    <w:rsid w:val="002943D1"/>
    <w:rsid w:val="002A3109"/>
    <w:rsid w:val="002A3F6A"/>
    <w:rsid w:val="002B7D28"/>
    <w:rsid w:val="002E5E26"/>
    <w:rsid w:val="00311839"/>
    <w:rsid w:val="00336E76"/>
    <w:rsid w:val="00347209"/>
    <w:rsid w:val="00376A97"/>
    <w:rsid w:val="0038107E"/>
    <w:rsid w:val="00382701"/>
    <w:rsid w:val="003A201C"/>
    <w:rsid w:val="003B04FD"/>
    <w:rsid w:val="003D35CA"/>
    <w:rsid w:val="003D4D7B"/>
    <w:rsid w:val="00415D1A"/>
    <w:rsid w:val="004200A2"/>
    <w:rsid w:val="00443567"/>
    <w:rsid w:val="00462C85"/>
    <w:rsid w:val="0047394A"/>
    <w:rsid w:val="00495CC5"/>
    <w:rsid w:val="004F573B"/>
    <w:rsid w:val="00540941"/>
    <w:rsid w:val="00547373"/>
    <w:rsid w:val="00547DA9"/>
    <w:rsid w:val="00581EA8"/>
    <w:rsid w:val="00583E10"/>
    <w:rsid w:val="005D1064"/>
    <w:rsid w:val="00611D49"/>
    <w:rsid w:val="00675CF1"/>
    <w:rsid w:val="006C3603"/>
    <w:rsid w:val="006F6E13"/>
    <w:rsid w:val="00703667"/>
    <w:rsid w:val="0073688D"/>
    <w:rsid w:val="00752E59"/>
    <w:rsid w:val="00753CE3"/>
    <w:rsid w:val="00780797"/>
    <w:rsid w:val="0078103A"/>
    <w:rsid w:val="007B00F2"/>
    <w:rsid w:val="00803720"/>
    <w:rsid w:val="00821902"/>
    <w:rsid w:val="00822455"/>
    <w:rsid w:val="00831183"/>
    <w:rsid w:val="0083566C"/>
    <w:rsid w:val="008634D0"/>
    <w:rsid w:val="008A25B9"/>
    <w:rsid w:val="008B78F3"/>
    <w:rsid w:val="008E16B5"/>
    <w:rsid w:val="008F60DA"/>
    <w:rsid w:val="00912A0B"/>
    <w:rsid w:val="009228AE"/>
    <w:rsid w:val="00923F54"/>
    <w:rsid w:val="00965A29"/>
    <w:rsid w:val="009A07E2"/>
    <w:rsid w:val="009B7080"/>
    <w:rsid w:val="009C3DB2"/>
    <w:rsid w:val="009E66A8"/>
    <w:rsid w:val="009F0EFC"/>
    <w:rsid w:val="009F6E34"/>
    <w:rsid w:val="00A03D40"/>
    <w:rsid w:val="00A06C1F"/>
    <w:rsid w:val="00A102C0"/>
    <w:rsid w:val="00A11DE4"/>
    <w:rsid w:val="00A14C05"/>
    <w:rsid w:val="00A25F87"/>
    <w:rsid w:val="00A326D0"/>
    <w:rsid w:val="00A66745"/>
    <w:rsid w:val="00AA6AAA"/>
    <w:rsid w:val="00AD3B90"/>
    <w:rsid w:val="00AD41E7"/>
    <w:rsid w:val="00B118CA"/>
    <w:rsid w:val="00B2567F"/>
    <w:rsid w:val="00B575DD"/>
    <w:rsid w:val="00B64155"/>
    <w:rsid w:val="00B7333A"/>
    <w:rsid w:val="00B772E5"/>
    <w:rsid w:val="00B80E43"/>
    <w:rsid w:val="00B93832"/>
    <w:rsid w:val="00BC6175"/>
    <w:rsid w:val="00BE27F5"/>
    <w:rsid w:val="00BE3EF6"/>
    <w:rsid w:val="00C32183"/>
    <w:rsid w:val="00C3527A"/>
    <w:rsid w:val="00C7216D"/>
    <w:rsid w:val="00C7496E"/>
    <w:rsid w:val="00C84C0F"/>
    <w:rsid w:val="00C9593B"/>
    <w:rsid w:val="00C97A4E"/>
    <w:rsid w:val="00CA7BB6"/>
    <w:rsid w:val="00CF0B32"/>
    <w:rsid w:val="00D251AA"/>
    <w:rsid w:val="00D915FC"/>
    <w:rsid w:val="00E00D2E"/>
    <w:rsid w:val="00E074CF"/>
    <w:rsid w:val="00E1749B"/>
    <w:rsid w:val="00E371DF"/>
    <w:rsid w:val="00E64B9D"/>
    <w:rsid w:val="00E765AF"/>
    <w:rsid w:val="00EB72CE"/>
    <w:rsid w:val="00F224F6"/>
    <w:rsid w:val="00F553F5"/>
    <w:rsid w:val="00F619D2"/>
    <w:rsid w:val="00F72EA8"/>
    <w:rsid w:val="00FC343F"/>
    <w:rsid w:val="00FD3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7080"/>
  </w:style>
  <w:style w:type="paragraph" w:styleId="Heading1">
    <w:name w:val="heading 1"/>
    <w:basedOn w:val="Normal"/>
    <w:next w:val="Normal"/>
    <w:link w:val="Heading1Char"/>
    <w:uiPriority w:val="9"/>
    <w:qFormat/>
    <w:rsid w:val="00753CE3"/>
    <w:pPr>
      <w:keepNext/>
      <w:numPr>
        <w:numId w:val="2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CE3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CE3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CE3"/>
    <w:pPr>
      <w:keepNext/>
      <w:numPr>
        <w:ilvl w:val="3"/>
        <w:numId w:val="2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753CE3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753CE3"/>
    <w:pPr>
      <w:numPr>
        <w:ilvl w:val="5"/>
        <w:numId w:val="2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753CE3"/>
    <w:pPr>
      <w:numPr>
        <w:ilvl w:val="6"/>
        <w:numId w:val="2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753CE3"/>
    <w:pPr>
      <w:numPr>
        <w:ilvl w:val="7"/>
        <w:numId w:val="2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753CE3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753CE3"/>
    <w:rPr>
      <w:color w:val="0000FF"/>
      <w:u w:val="single"/>
    </w:rPr>
  </w:style>
  <w:style w:type="character" w:styleId="FollowedHyperlink">
    <w:name w:val="FollowedHyperlink"/>
    <w:uiPriority w:val="99"/>
    <w:semiHidden/>
    <w:rsid w:val="00753CE3"/>
    <w:rPr>
      <w:color w:val="800080"/>
      <w:u w:val="single"/>
    </w:rPr>
  </w:style>
  <w:style w:type="character" w:styleId="HTMLCode">
    <w:name w:val="HTML Code"/>
    <w:uiPriority w:val="99"/>
    <w:semiHidden/>
    <w:rsid w:val="00753CE3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3566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66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566C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566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3566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3566C"/>
    <w:rPr>
      <w:b/>
      <w:bCs/>
      <w:sz w:val="22"/>
      <w:szCs w:val="22"/>
    </w:rPr>
  </w:style>
  <w:style w:type="character" w:styleId="HTMLKeyboard">
    <w:name w:val="HTML Keyboard"/>
    <w:semiHidden/>
    <w:rsid w:val="00753C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53CE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6C"/>
    <w:rPr>
      <w:rFonts w:ascii="Courier New" w:hAnsi="Courier New" w:cs="Courier New"/>
    </w:rPr>
  </w:style>
  <w:style w:type="character" w:styleId="Strong">
    <w:name w:val="Strong"/>
    <w:rsid w:val="00753CE3"/>
    <w:rPr>
      <w:b/>
      <w:bCs/>
    </w:rPr>
  </w:style>
  <w:style w:type="paragraph" w:customStyle="1" w:styleId="tocul">
    <w:name w:val="toc&gt;ul"/>
    <w:basedOn w:val="Normal"/>
    <w:rsid w:val="0083566C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uiPriority w:val="99"/>
    <w:semiHidden/>
    <w:rsid w:val="00753CE3"/>
    <w:rPr>
      <w:sz w:val="24"/>
      <w:szCs w:val="24"/>
    </w:rPr>
  </w:style>
  <w:style w:type="paragraph" w:customStyle="1" w:styleId="oembedall-description">
    <w:name w:val="oembedall-description"/>
    <w:basedOn w:val="Normal"/>
    <w:rsid w:val="0083566C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83566C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83566C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83566C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83566C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83566C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83566C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83566C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83566C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83566C"/>
    <w:pPr>
      <w:spacing w:before="100" w:beforeAutospacing="1"/>
    </w:pPr>
  </w:style>
  <w:style w:type="paragraph" w:customStyle="1" w:styleId="markdown">
    <w:name w:val="markdown"/>
    <w:basedOn w:val="Normal"/>
    <w:rsid w:val="0083566C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83566C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83566C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83566C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83566C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83566C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83566C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83566C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83566C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83566C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83566C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83566C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83566C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83566C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83566C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83566C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83566C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83566C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83566C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83566C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83566C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83566C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83566C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83566C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83566C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83566C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83566C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83566C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83566C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83566C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83566C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83566C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83566C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83566C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83566C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83566C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83566C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83566C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83566C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83566C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83566C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83566C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83566C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83566C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83566C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83566C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83566C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83566C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83566C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83566C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83566C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83566C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83566C"/>
    <w:rPr>
      <w:shd w:val="clear" w:color="auto" w:fill="AAAAAA"/>
    </w:rPr>
  </w:style>
  <w:style w:type="paragraph" w:customStyle="1" w:styleId="oembedall-body1">
    <w:name w:val="oembedall-body1"/>
    <w:basedOn w:val="Normal"/>
    <w:rsid w:val="0083566C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83566C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83566C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83566C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83566C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83566C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83566C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83566C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83566C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83566C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83566C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83566C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83566C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83566C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83566C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83566C"/>
  </w:style>
  <w:style w:type="paragraph" w:customStyle="1" w:styleId="oembedall-tags1">
    <w:name w:val="oembedall-tags1"/>
    <w:basedOn w:val="Normal"/>
    <w:rsid w:val="0083566C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83566C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83566C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83566C"/>
    <w:pPr>
      <w:spacing w:before="180" w:after="100" w:afterAutospacing="1"/>
    </w:pPr>
  </w:style>
  <w:style w:type="paragraph" w:customStyle="1" w:styleId="contents1">
    <w:name w:val="contents1"/>
    <w:basedOn w:val="Normal"/>
    <w:rsid w:val="0083566C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83566C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83566C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83566C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83566C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83566C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83566C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83566C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83566C"/>
    <w:pPr>
      <w:ind w:left="244"/>
    </w:pPr>
  </w:style>
  <w:style w:type="paragraph" w:customStyle="1" w:styleId="label1">
    <w:name w:val="label1"/>
    <w:basedOn w:val="Normal"/>
    <w:rsid w:val="0083566C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83566C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83566C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83566C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83566C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83566C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83566C"/>
  </w:style>
  <w:style w:type="character" w:styleId="Emphasis">
    <w:name w:val="Emphasis"/>
    <w:uiPriority w:val="20"/>
    <w:qFormat/>
    <w:rsid w:val="00753CE3"/>
    <w:rPr>
      <w:i/>
      <w:iCs/>
    </w:rPr>
  </w:style>
  <w:style w:type="character" w:customStyle="1" w:styleId="Heading7Char">
    <w:name w:val="Heading 7 Char"/>
    <w:basedOn w:val="DefaultParagraphFont"/>
    <w:link w:val="Heading7"/>
    <w:rsid w:val="00B80E4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E4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E43"/>
    <w:rPr>
      <w:rFonts w:ascii="Arial" w:hAnsi="Arial" w:cs="Arial"/>
      <w:sz w:val="22"/>
      <w:szCs w:val="22"/>
    </w:rPr>
  </w:style>
  <w:style w:type="numbering" w:styleId="111111">
    <w:name w:val="Outline List 2"/>
    <w:basedOn w:val="NoList"/>
    <w:semiHidden/>
    <w:rsid w:val="00753CE3"/>
    <w:pPr>
      <w:numPr>
        <w:numId w:val="20"/>
      </w:numPr>
    </w:pPr>
  </w:style>
  <w:style w:type="numbering" w:styleId="1ai">
    <w:name w:val="Outline List 1"/>
    <w:basedOn w:val="NoList"/>
    <w:semiHidden/>
    <w:rsid w:val="00753CE3"/>
    <w:pPr>
      <w:numPr>
        <w:numId w:val="21"/>
      </w:numPr>
    </w:pPr>
  </w:style>
  <w:style w:type="numbering" w:styleId="ArticleSection">
    <w:name w:val="Outline List 3"/>
    <w:basedOn w:val="NoList"/>
    <w:semiHidden/>
    <w:rsid w:val="00753CE3"/>
    <w:pPr>
      <w:numPr>
        <w:numId w:val="22"/>
      </w:numPr>
    </w:pPr>
  </w:style>
  <w:style w:type="paragraph" w:styleId="BlockText">
    <w:name w:val="Block Text"/>
    <w:basedOn w:val="Normal"/>
    <w:semiHidden/>
    <w:rsid w:val="00753CE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53CE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80E43"/>
  </w:style>
  <w:style w:type="paragraph" w:styleId="BodyText2">
    <w:name w:val="Body Text 2"/>
    <w:basedOn w:val="Normal"/>
    <w:link w:val="BodyText2Char"/>
    <w:semiHidden/>
    <w:rsid w:val="00753C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80E43"/>
  </w:style>
  <w:style w:type="paragraph" w:styleId="BodyText3">
    <w:name w:val="Body Text 3"/>
    <w:basedOn w:val="Normal"/>
    <w:link w:val="BodyText3Char"/>
    <w:semiHidden/>
    <w:rsid w:val="00753C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80E4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53CE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80E43"/>
  </w:style>
  <w:style w:type="paragraph" w:styleId="BodyTextIndent">
    <w:name w:val="Body Text Indent"/>
    <w:basedOn w:val="Normal"/>
    <w:link w:val="BodyTextIndentChar"/>
    <w:semiHidden/>
    <w:rsid w:val="00753C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80E43"/>
  </w:style>
  <w:style w:type="paragraph" w:styleId="BodyTextFirstIndent2">
    <w:name w:val="Body Text First Indent 2"/>
    <w:basedOn w:val="BodyTextIndent"/>
    <w:link w:val="BodyTextFirstIndent2Char"/>
    <w:semiHidden/>
    <w:rsid w:val="00753C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80E43"/>
  </w:style>
  <w:style w:type="paragraph" w:styleId="BodyTextIndent2">
    <w:name w:val="Body Text Indent 2"/>
    <w:basedOn w:val="Normal"/>
    <w:link w:val="BodyTextIndent2Char"/>
    <w:semiHidden/>
    <w:rsid w:val="00753C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80E43"/>
  </w:style>
  <w:style w:type="paragraph" w:styleId="BodyTextIndent3">
    <w:name w:val="Body Text Indent 3"/>
    <w:basedOn w:val="Normal"/>
    <w:link w:val="BodyTextIndent3Char"/>
    <w:semiHidden/>
    <w:rsid w:val="00753C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80E43"/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753CE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80E43"/>
  </w:style>
  <w:style w:type="paragraph" w:styleId="Date">
    <w:name w:val="Date"/>
    <w:basedOn w:val="Normal"/>
    <w:next w:val="Normal"/>
    <w:link w:val="DateChar"/>
    <w:semiHidden/>
    <w:rsid w:val="00753CE3"/>
  </w:style>
  <w:style w:type="character" w:customStyle="1" w:styleId="DateChar">
    <w:name w:val="Date Char"/>
    <w:basedOn w:val="DefaultParagraphFont"/>
    <w:link w:val="Date"/>
    <w:semiHidden/>
    <w:rsid w:val="00B80E43"/>
  </w:style>
  <w:style w:type="paragraph" w:styleId="E-mailSignature">
    <w:name w:val="E-mail Signature"/>
    <w:basedOn w:val="Normal"/>
    <w:link w:val="E-mailSignatureChar"/>
    <w:semiHidden/>
    <w:rsid w:val="00753CE3"/>
  </w:style>
  <w:style w:type="character" w:customStyle="1" w:styleId="E-mailSignatureChar">
    <w:name w:val="E-mail Signature Char"/>
    <w:basedOn w:val="DefaultParagraphFont"/>
    <w:link w:val="E-mailSignature"/>
    <w:semiHidden/>
    <w:rsid w:val="00B80E43"/>
  </w:style>
  <w:style w:type="paragraph" w:styleId="EnvelopeAddress">
    <w:name w:val="envelope address"/>
    <w:basedOn w:val="Normal"/>
    <w:semiHidden/>
    <w:rsid w:val="00753CE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53CE3"/>
    <w:rPr>
      <w:rFonts w:ascii="Arial" w:hAnsi="Arial" w:cs="Arial"/>
    </w:rPr>
  </w:style>
  <w:style w:type="paragraph" w:styleId="Footer">
    <w:name w:val="footer"/>
    <w:basedOn w:val="Normal"/>
    <w:link w:val="FooterChar"/>
    <w:semiHidden/>
    <w:rsid w:val="00753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80E43"/>
  </w:style>
  <w:style w:type="paragraph" w:styleId="Header">
    <w:name w:val="header"/>
    <w:basedOn w:val="Normal"/>
    <w:link w:val="HeaderChar"/>
    <w:semiHidden/>
    <w:rsid w:val="00753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80E43"/>
  </w:style>
  <w:style w:type="character" w:styleId="HTMLAcronym">
    <w:name w:val="HTML Acronym"/>
    <w:basedOn w:val="DefaultParagraphFont"/>
    <w:semiHidden/>
    <w:rsid w:val="00753CE3"/>
  </w:style>
  <w:style w:type="paragraph" w:styleId="HTMLAddress">
    <w:name w:val="HTML Address"/>
    <w:basedOn w:val="Normal"/>
    <w:link w:val="HTMLAddressChar"/>
    <w:semiHidden/>
    <w:rsid w:val="00753CE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80E43"/>
    <w:rPr>
      <w:i/>
      <w:iCs/>
    </w:rPr>
  </w:style>
  <w:style w:type="character" w:styleId="HTMLCite">
    <w:name w:val="HTML Cite"/>
    <w:semiHidden/>
    <w:rsid w:val="00753CE3"/>
    <w:rPr>
      <w:i/>
      <w:iCs/>
    </w:rPr>
  </w:style>
  <w:style w:type="character" w:styleId="HTMLDefinition">
    <w:name w:val="HTML Definition"/>
    <w:semiHidden/>
    <w:rsid w:val="00753CE3"/>
    <w:rPr>
      <w:i/>
      <w:iCs/>
    </w:rPr>
  </w:style>
  <w:style w:type="character" w:styleId="HTMLSample">
    <w:name w:val="HTML Sample"/>
    <w:semiHidden/>
    <w:rsid w:val="00753CE3"/>
    <w:rPr>
      <w:rFonts w:ascii="Courier New" w:hAnsi="Courier New" w:cs="Courier New"/>
    </w:rPr>
  </w:style>
  <w:style w:type="character" w:styleId="HTMLTypewriter">
    <w:name w:val="HTML Typewriter"/>
    <w:semiHidden/>
    <w:rsid w:val="00753CE3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53CE3"/>
    <w:rPr>
      <w:i/>
      <w:iCs/>
    </w:rPr>
  </w:style>
  <w:style w:type="character" w:styleId="LineNumber">
    <w:name w:val="line number"/>
    <w:basedOn w:val="DefaultParagraphFont"/>
    <w:semiHidden/>
    <w:rsid w:val="00753CE3"/>
  </w:style>
  <w:style w:type="paragraph" w:styleId="List">
    <w:name w:val="List"/>
    <w:basedOn w:val="Normal"/>
    <w:semiHidden/>
    <w:rsid w:val="00753CE3"/>
    <w:pPr>
      <w:ind w:left="360" w:hanging="360"/>
    </w:pPr>
  </w:style>
  <w:style w:type="paragraph" w:styleId="List2">
    <w:name w:val="List 2"/>
    <w:basedOn w:val="Normal"/>
    <w:semiHidden/>
    <w:rsid w:val="00753CE3"/>
    <w:pPr>
      <w:ind w:left="720" w:hanging="360"/>
    </w:pPr>
  </w:style>
  <w:style w:type="paragraph" w:styleId="List3">
    <w:name w:val="List 3"/>
    <w:basedOn w:val="Normal"/>
    <w:semiHidden/>
    <w:rsid w:val="00753CE3"/>
    <w:pPr>
      <w:ind w:left="1080" w:hanging="360"/>
    </w:pPr>
  </w:style>
  <w:style w:type="paragraph" w:styleId="List4">
    <w:name w:val="List 4"/>
    <w:basedOn w:val="Normal"/>
    <w:semiHidden/>
    <w:rsid w:val="00753CE3"/>
    <w:pPr>
      <w:ind w:left="1440" w:hanging="360"/>
    </w:pPr>
  </w:style>
  <w:style w:type="paragraph" w:styleId="List5">
    <w:name w:val="List 5"/>
    <w:basedOn w:val="Normal"/>
    <w:semiHidden/>
    <w:rsid w:val="00753CE3"/>
    <w:pPr>
      <w:ind w:left="1800" w:hanging="360"/>
    </w:pPr>
  </w:style>
  <w:style w:type="paragraph" w:styleId="ListBullet">
    <w:name w:val="List Bullet"/>
    <w:basedOn w:val="Normal"/>
    <w:autoRedefine/>
    <w:semiHidden/>
    <w:rsid w:val="00753CE3"/>
    <w:pPr>
      <w:numPr>
        <w:numId w:val="10"/>
      </w:numPr>
    </w:pPr>
  </w:style>
  <w:style w:type="paragraph" w:styleId="ListBullet2">
    <w:name w:val="List Bullet 2"/>
    <w:basedOn w:val="Normal"/>
    <w:autoRedefine/>
    <w:semiHidden/>
    <w:rsid w:val="00753CE3"/>
    <w:pPr>
      <w:numPr>
        <w:numId w:val="11"/>
      </w:numPr>
    </w:pPr>
  </w:style>
  <w:style w:type="paragraph" w:styleId="ListBullet3">
    <w:name w:val="List Bullet 3"/>
    <w:basedOn w:val="Normal"/>
    <w:autoRedefine/>
    <w:semiHidden/>
    <w:rsid w:val="00753CE3"/>
    <w:pPr>
      <w:numPr>
        <w:numId w:val="12"/>
      </w:numPr>
    </w:pPr>
  </w:style>
  <w:style w:type="paragraph" w:styleId="ListBullet4">
    <w:name w:val="List Bullet 4"/>
    <w:basedOn w:val="Normal"/>
    <w:autoRedefine/>
    <w:semiHidden/>
    <w:rsid w:val="00753CE3"/>
    <w:pPr>
      <w:numPr>
        <w:numId w:val="13"/>
      </w:numPr>
    </w:pPr>
  </w:style>
  <w:style w:type="paragraph" w:styleId="ListBullet5">
    <w:name w:val="List Bullet 5"/>
    <w:basedOn w:val="Normal"/>
    <w:autoRedefine/>
    <w:semiHidden/>
    <w:rsid w:val="00753CE3"/>
    <w:pPr>
      <w:numPr>
        <w:numId w:val="14"/>
      </w:numPr>
    </w:pPr>
  </w:style>
  <w:style w:type="paragraph" w:styleId="ListContinue">
    <w:name w:val="List Continue"/>
    <w:basedOn w:val="Normal"/>
    <w:semiHidden/>
    <w:rsid w:val="00753CE3"/>
    <w:pPr>
      <w:spacing w:after="120"/>
      <w:ind w:left="360"/>
    </w:pPr>
  </w:style>
  <w:style w:type="paragraph" w:styleId="ListContinue2">
    <w:name w:val="List Continue 2"/>
    <w:basedOn w:val="Normal"/>
    <w:semiHidden/>
    <w:rsid w:val="00753CE3"/>
    <w:pPr>
      <w:spacing w:after="120"/>
      <w:ind w:left="720"/>
    </w:pPr>
  </w:style>
  <w:style w:type="paragraph" w:styleId="ListContinue3">
    <w:name w:val="List Continue 3"/>
    <w:basedOn w:val="Normal"/>
    <w:semiHidden/>
    <w:rsid w:val="00753CE3"/>
    <w:pPr>
      <w:spacing w:after="120"/>
      <w:ind w:left="1080"/>
    </w:pPr>
  </w:style>
  <w:style w:type="paragraph" w:styleId="ListContinue4">
    <w:name w:val="List Continue 4"/>
    <w:basedOn w:val="Normal"/>
    <w:semiHidden/>
    <w:rsid w:val="00753CE3"/>
    <w:pPr>
      <w:spacing w:after="120"/>
      <w:ind w:left="1440"/>
    </w:pPr>
  </w:style>
  <w:style w:type="paragraph" w:styleId="ListContinue5">
    <w:name w:val="List Continue 5"/>
    <w:basedOn w:val="Normal"/>
    <w:semiHidden/>
    <w:rsid w:val="00753CE3"/>
    <w:pPr>
      <w:spacing w:after="120"/>
      <w:ind w:left="1800"/>
    </w:pPr>
  </w:style>
  <w:style w:type="paragraph" w:styleId="ListNumber">
    <w:name w:val="List Number"/>
    <w:basedOn w:val="Normal"/>
    <w:semiHidden/>
    <w:rsid w:val="00753CE3"/>
    <w:pPr>
      <w:numPr>
        <w:numId w:val="15"/>
      </w:numPr>
    </w:pPr>
  </w:style>
  <w:style w:type="paragraph" w:styleId="ListNumber2">
    <w:name w:val="List Number 2"/>
    <w:basedOn w:val="Normal"/>
    <w:semiHidden/>
    <w:rsid w:val="00753CE3"/>
    <w:pPr>
      <w:numPr>
        <w:numId w:val="16"/>
      </w:numPr>
    </w:pPr>
  </w:style>
  <w:style w:type="paragraph" w:styleId="ListNumber3">
    <w:name w:val="List Number 3"/>
    <w:basedOn w:val="Normal"/>
    <w:semiHidden/>
    <w:rsid w:val="00753CE3"/>
    <w:pPr>
      <w:numPr>
        <w:numId w:val="17"/>
      </w:numPr>
    </w:pPr>
  </w:style>
  <w:style w:type="paragraph" w:styleId="ListNumber4">
    <w:name w:val="List Number 4"/>
    <w:basedOn w:val="Normal"/>
    <w:semiHidden/>
    <w:rsid w:val="00753CE3"/>
    <w:pPr>
      <w:numPr>
        <w:numId w:val="18"/>
      </w:numPr>
    </w:pPr>
  </w:style>
  <w:style w:type="paragraph" w:styleId="ListNumber5">
    <w:name w:val="List Number 5"/>
    <w:basedOn w:val="Normal"/>
    <w:semiHidden/>
    <w:rsid w:val="00753CE3"/>
    <w:pPr>
      <w:numPr>
        <w:numId w:val="19"/>
      </w:numPr>
    </w:pPr>
  </w:style>
  <w:style w:type="paragraph" w:styleId="MessageHeader">
    <w:name w:val="Message Header"/>
    <w:basedOn w:val="Normal"/>
    <w:link w:val="MessageHeaderChar"/>
    <w:semiHidden/>
    <w:rsid w:val="00753C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80E43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53CE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53CE3"/>
  </w:style>
  <w:style w:type="character" w:customStyle="1" w:styleId="NoteHeadingChar">
    <w:name w:val="Note Heading Char"/>
    <w:basedOn w:val="DefaultParagraphFont"/>
    <w:link w:val="NoteHeading"/>
    <w:semiHidden/>
    <w:rsid w:val="00B80E43"/>
  </w:style>
  <w:style w:type="character" w:styleId="PageNumber">
    <w:name w:val="page number"/>
    <w:basedOn w:val="DefaultParagraphFont"/>
    <w:semiHidden/>
    <w:rsid w:val="00753CE3"/>
  </w:style>
  <w:style w:type="paragraph" w:styleId="PlainText">
    <w:name w:val="Plain Text"/>
    <w:basedOn w:val="Normal"/>
    <w:link w:val="PlainTextChar"/>
    <w:semiHidden/>
    <w:rsid w:val="00753CE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80E4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753CE3"/>
  </w:style>
  <w:style w:type="character" w:customStyle="1" w:styleId="SalutationChar">
    <w:name w:val="Salutation Char"/>
    <w:basedOn w:val="DefaultParagraphFont"/>
    <w:link w:val="Salutation"/>
    <w:semiHidden/>
    <w:rsid w:val="00B80E43"/>
  </w:style>
  <w:style w:type="paragraph" w:styleId="Signature">
    <w:name w:val="Signature"/>
    <w:basedOn w:val="Normal"/>
    <w:link w:val="SignatureChar"/>
    <w:semiHidden/>
    <w:rsid w:val="00753CE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80E43"/>
  </w:style>
  <w:style w:type="paragraph" w:styleId="Subtitle">
    <w:name w:val="Subtitle"/>
    <w:basedOn w:val="Normal"/>
    <w:link w:val="SubtitleChar"/>
    <w:rsid w:val="00753CE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80E43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53C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53CE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53C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53CE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53CE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53CE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53CE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53CE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53CE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53CE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53CE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53CE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53CE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53CE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53CE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53CE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53CE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5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53C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53CE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53CE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53CE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53CE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53CE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53CE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53CE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53CE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53CE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53CE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53CE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53C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53CE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53CE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53CE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53C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53CE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53C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53CE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53CE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53CE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5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53CE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53CE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53CE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753CE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0E43"/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753CE3"/>
    <w:pPr>
      <w:jc w:val="center"/>
    </w:pPr>
    <w:rPr>
      <w:b/>
      <w:sz w:val="24"/>
    </w:rPr>
  </w:style>
  <w:style w:type="paragraph" w:customStyle="1" w:styleId="ChapterTitle">
    <w:name w:val="ChapterTitle"/>
    <w:next w:val="1stPara"/>
    <w:autoRedefine/>
    <w:qFormat/>
    <w:rsid w:val="00753CE3"/>
    <w:pPr>
      <w:spacing w:line="360" w:lineRule="auto"/>
    </w:pPr>
    <w:rPr>
      <w:b/>
      <w:sz w:val="24"/>
    </w:rPr>
  </w:style>
  <w:style w:type="paragraph" w:customStyle="1" w:styleId="1stPara">
    <w:name w:val="1st Para"/>
    <w:next w:val="Body"/>
    <w:autoRedefine/>
    <w:qFormat/>
    <w:rsid w:val="00753CE3"/>
    <w:pPr>
      <w:spacing w:after="40" w:line="360" w:lineRule="auto"/>
    </w:pPr>
    <w:rPr>
      <w:sz w:val="24"/>
    </w:rPr>
  </w:style>
  <w:style w:type="paragraph" w:customStyle="1" w:styleId="BodyFirst">
    <w:name w:val="BodyFirst"/>
    <w:next w:val="Body"/>
    <w:autoRedefine/>
    <w:qFormat/>
    <w:rsid w:val="00753CE3"/>
    <w:pPr>
      <w:spacing w:line="360" w:lineRule="auto"/>
    </w:pPr>
    <w:rPr>
      <w:sz w:val="24"/>
    </w:rPr>
  </w:style>
  <w:style w:type="paragraph" w:customStyle="1" w:styleId="Body">
    <w:name w:val="Body"/>
    <w:autoRedefine/>
    <w:qFormat/>
    <w:rsid w:val="00753CE3"/>
    <w:pPr>
      <w:spacing w:line="360" w:lineRule="auto"/>
      <w:ind w:firstLine="360"/>
    </w:pPr>
    <w:rPr>
      <w:sz w:val="24"/>
    </w:rPr>
  </w:style>
  <w:style w:type="paragraph" w:customStyle="1" w:styleId="HeadA">
    <w:name w:val="HeadA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B">
    <w:name w:val="HeadB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</w:rPr>
  </w:style>
  <w:style w:type="paragraph" w:customStyle="1" w:styleId="CodeA">
    <w:name w:val="CodeA"/>
    <w:next w:val="CodeB"/>
    <w:autoRedefine/>
    <w:qFormat/>
    <w:rsid w:val="00753CE3"/>
    <w:pPr>
      <w:pBdr>
        <w:top w:val="single" w:sz="4" w:space="2" w:color="auto"/>
      </w:pBdr>
      <w:spacing w:before="120" w:line="360" w:lineRule="auto"/>
    </w:pPr>
    <w:rPr>
      <w:rFonts w:ascii="Courier New" w:hAnsi="Courier New"/>
      <w:noProof/>
    </w:rPr>
  </w:style>
  <w:style w:type="paragraph" w:customStyle="1" w:styleId="CodeB">
    <w:name w:val="CodeB"/>
    <w:autoRedefine/>
    <w:qFormat/>
    <w:rsid w:val="00753CE3"/>
    <w:pPr>
      <w:spacing w:line="360" w:lineRule="auto"/>
    </w:pPr>
    <w:rPr>
      <w:rFonts w:ascii="Courier New" w:hAnsi="Courier New"/>
      <w:noProof/>
    </w:rPr>
  </w:style>
  <w:style w:type="paragraph" w:customStyle="1" w:styleId="CodeC">
    <w:name w:val="CodeC"/>
    <w:next w:val="Body"/>
    <w:autoRedefine/>
    <w:qFormat/>
    <w:rsid w:val="00753CE3"/>
    <w:pPr>
      <w:pBdr>
        <w:bottom w:val="single" w:sz="4" w:space="2" w:color="auto"/>
      </w:pBdr>
      <w:spacing w:after="120" w:line="360" w:lineRule="auto"/>
    </w:pPr>
    <w:rPr>
      <w:rFonts w:ascii="Courier New" w:hAnsi="Courier New"/>
      <w:noProof/>
    </w:rPr>
  </w:style>
  <w:style w:type="paragraph" w:customStyle="1" w:styleId="CodeSingle">
    <w:name w:val="CodeSingle"/>
    <w:next w:val="Body"/>
    <w:autoRedefine/>
    <w:qFormat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hAnsi="Courier New"/>
      <w:noProof/>
    </w:rPr>
  </w:style>
  <w:style w:type="paragraph" w:customStyle="1" w:styleId="CodeAWide">
    <w:name w:val="CodeA Wide"/>
    <w:next w:val="CodeBWide"/>
    <w:autoRedefine/>
    <w:rsid w:val="00753CE3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BWide">
    <w:name w:val="CodeB Wide"/>
    <w:autoRedefine/>
    <w:rsid w:val="00753CE3"/>
    <w:pPr>
      <w:spacing w:line="360" w:lineRule="auto"/>
    </w:pPr>
    <w:rPr>
      <w:rFonts w:ascii="Courier" w:hAnsi="Courier"/>
      <w:noProof/>
      <w:sz w:val="16"/>
    </w:rPr>
  </w:style>
  <w:style w:type="paragraph" w:customStyle="1" w:styleId="CodeCWide">
    <w:name w:val="CodeC Wide"/>
    <w:next w:val="Normal"/>
    <w:autoRedefine/>
    <w:rsid w:val="00753CE3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SingleWide">
    <w:name w:val="CodeSingle Wide"/>
    <w:next w:val="Body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Note">
    <w:name w:val="Note"/>
    <w:next w:val="Body"/>
    <w:autoRedefine/>
    <w:rsid w:val="00753CE3"/>
    <w:pPr>
      <w:spacing w:before="120" w:after="120" w:line="360" w:lineRule="auto"/>
    </w:pPr>
    <w:rPr>
      <w:i/>
      <w:sz w:val="24"/>
    </w:rPr>
  </w:style>
  <w:style w:type="paragraph" w:customStyle="1" w:styleId="ListPlainA">
    <w:name w:val="List Plain A"/>
    <w:autoRedefine/>
    <w:rsid w:val="00753CE3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Head">
    <w:name w:val="ListHead"/>
    <w:next w:val="ListBody"/>
    <w:autoRedefine/>
    <w:rsid w:val="00753CE3"/>
    <w:pPr>
      <w:spacing w:before="120" w:line="360" w:lineRule="auto"/>
    </w:pPr>
    <w:rPr>
      <w:b/>
      <w:sz w:val="24"/>
    </w:rPr>
  </w:style>
  <w:style w:type="paragraph" w:customStyle="1" w:styleId="ListBody">
    <w:name w:val="ListBody"/>
    <w:next w:val="Normal"/>
    <w:autoRedefine/>
    <w:rsid w:val="00753CE3"/>
    <w:pPr>
      <w:spacing w:after="120" w:line="360" w:lineRule="auto"/>
      <w:ind w:left="360"/>
    </w:pPr>
    <w:rPr>
      <w:sz w:val="24"/>
    </w:rPr>
  </w:style>
  <w:style w:type="paragraph" w:customStyle="1" w:styleId="NumListA">
    <w:name w:val="NumListA"/>
    <w:next w:val="Normal"/>
    <w:autoRedefine/>
    <w:rsid w:val="00753CE3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B">
    <w:name w:val="NumListB"/>
    <w:next w:val="Normal"/>
    <w:autoRedefine/>
    <w:rsid w:val="00753CE3"/>
    <w:pPr>
      <w:spacing w:line="360" w:lineRule="auto"/>
      <w:ind w:left="720"/>
    </w:pPr>
    <w:rPr>
      <w:color w:val="008000"/>
      <w:sz w:val="24"/>
    </w:rPr>
  </w:style>
  <w:style w:type="paragraph" w:customStyle="1" w:styleId="NumListC">
    <w:name w:val="NumListC"/>
    <w:next w:val="Normal"/>
    <w:autoRedefine/>
    <w:rsid w:val="00753CE3"/>
    <w:pPr>
      <w:spacing w:after="120" w:line="360" w:lineRule="auto"/>
      <w:ind w:left="720"/>
    </w:pPr>
    <w:rPr>
      <w:color w:val="008000"/>
      <w:sz w:val="24"/>
    </w:rPr>
  </w:style>
  <w:style w:type="paragraph" w:customStyle="1" w:styleId="ListSimple">
    <w:name w:val="ListSimple"/>
    <w:next w:val="Normal"/>
    <w:autoRedefine/>
    <w:rsid w:val="00753CE3"/>
    <w:pPr>
      <w:spacing w:line="360" w:lineRule="auto"/>
      <w:ind w:left="360" w:firstLine="360"/>
    </w:pPr>
    <w:rPr>
      <w:sz w:val="24"/>
    </w:rPr>
  </w:style>
  <w:style w:type="paragraph" w:customStyle="1" w:styleId="CodeAIndent">
    <w:name w:val="CodeA Indent"/>
    <w:next w:val="Normal"/>
    <w:autoRedefine/>
    <w:rsid w:val="00753CE3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53CE3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53CE3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BulletA">
    <w:name w:val="BulletA"/>
    <w:next w:val="Normal"/>
    <w:autoRedefine/>
    <w:rsid w:val="00753CE3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B">
    <w:name w:val="BulletB"/>
    <w:next w:val="Normal"/>
    <w:autoRedefine/>
    <w:rsid w:val="00753CE3"/>
    <w:pPr>
      <w:spacing w:line="360" w:lineRule="auto"/>
      <w:ind w:left="720"/>
    </w:pPr>
    <w:rPr>
      <w:color w:val="008080"/>
      <w:sz w:val="24"/>
    </w:rPr>
  </w:style>
  <w:style w:type="paragraph" w:customStyle="1" w:styleId="BulletC">
    <w:name w:val="BulletC"/>
    <w:next w:val="Normal"/>
    <w:autoRedefine/>
    <w:rsid w:val="00753CE3"/>
    <w:pPr>
      <w:spacing w:after="120" w:line="360" w:lineRule="auto"/>
      <w:ind w:left="720"/>
    </w:pPr>
    <w:rPr>
      <w:color w:val="008080"/>
      <w:sz w:val="24"/>
    </w:rPr>
  </w:style>
  <w:style w:type="paragraph" w:customStyle="1" w:styleId="BlockQuote">
    <w:name w:val="Block Quote"/>
    <w:next w:val="Normal"/>
    <w:autoRedefine/>
    <w:rsid w:val="00753CE3"/>
    <w:pPr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rsid w:val="00753CE3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753CE3"/>
    <w:pPr>
      <w:spacing w:before="120" w:after="120" w:line="360" w:lineRule="auto"/>
    </w:pPr>
    <w:rPr>
      <w:rFonts w:ascii="Arial" w:hAnsi="Arial"/>
    </w:rPr>
  </w:style>
  <w:style w:type="paragraph" w:customStyle="1" w:styleId="TableHeader">
    <w:name w:val="Table Header"/>
    <w:next w:val="Normal"/>
    <w:autoRedefine/>
    <w:rsid w:val="00753CE3"/>
    <w:pPr>
      <w:spacing w:before="60" w:after="60" w:line="360" w:lineRule="auto"/>
    </w:pPr>
    <w:rPr>
      <w:rFonts w:ascii="Futura-Book" w:hAnsi="Futura-Book"/>
      <w:b/>
    </w:rPr>
  </w:style>
  <w:style w:type="paragraph" w:customStyle="1" w:styleId="TableBody">
    <w:name w:val="Table Body"/>
    <w:autoRedefine/>
    <w:rsid w:val="00753CE3"/>
    <w:pPr>
      <w:spacing w:line="360" w:lineRule="auto"/>
    </w:pPr>
    <w:rPr>
      <w:rFonts w:ascii="Futura-Book" w:hAnsi="Futura-Book"/>
    </w:rPr>
  </w:style>
  <w:style w:type="paragraph" w:customStyle="1" w:styleId="AuthorQuery">
    <w:name w:val="Author Query"/>
    <w:autoRedefine/>
    <w:qFormat/>
    <w:rsid w:val="00753CE3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9B7080"/>
    <w:pPr>
      <w:spacing w:before="120" w:after="120" w:line="360" w:lineRule="auto"/>
      <w:pPrChange w:id="0" w:author="janelle" w:date="2018-03-28T11:40:00Z">
        <w:pPr>
          <w:spacing w:before="120" w:after="120" w:line="360" w:lineRule="auto"/>
        </w:pPr>
      </w:pPrChange>
    </w:pPr>
    <w:rPr>
      <w:smallCaps/>
      <w:color w:val="FF0000"/>
      <w:rPrChange w:id="0" w:author="janelle" w:date="2018-03-28T11:40:00Z">
        <w:rPr>
          <w:smallCaps/>
          <w:color w:val="FF0000"/>
          <w:lang w:val="en-US" w:eastAsia="en-US" w:bidi="ar-SA"/>
        </w:rPr>
      </w:rPrChange>
    </w:rPr>
  </w:style>
  <w:style w:type="character" w:customStyle="1" w:styleId="EmphasisBold">
    <w:name w:val="EmphasisBold"/>
    <w:rsid w:val="00753CE3"/>
    <w:rPr>
      <w:b/>
      <w:color w:val="0000FF"/>
    </w:rPr>
  </w:style>
  <w:style w:type="character" w:customStyle="1" w:styleId="EmphasisItalic">
    <w:name w:val="EmphasisItalic"/>
    <w:qFormat/>
    <w:rsid w:val="00753CE3"/>
    <w:rPr>
      <w:i/>
      <w:color w:val="0000FF"/>
    </w:rPr>
  </w:style>
  <w:style w:type="character" w:customStyle="1" w:styleId="EmphasisBoldItal">
    <w:name w:val="EmphasisBoldItal"/>
    <w:rsid w:val="00753CE3"/>
    <w:rPr>
      <w:b/>
      <w:i/>
      <w:color w:val="0000FF"/>
    </w:rPr>
  </w:style>
  <w:style w:type="character" w:customStyle="1" w:styleId="EmphasisRevItal">
    <w:name w:val="EmphasisRevItal"/>
    <w:rsid w:val="00753CE3"/>
    <w:rPr>
      <w:color w:val="0000FF"/>
    </w:rPr>
  </w:style>
  <w:style w:type="character" w:customStyle="1" w:styleId="Keycap">
    <w:name w:val="Keycap"/>
    <w:rsid w:val="00753CE3"/>
    <w:rPr>
      <w:smallCaps/>
      <w:color w:val="0000FF"/>
    </w:rPr>
  </w:style>
  <w:style w:type="character" w:customStyle="1" w:styleId="Literal">
    <w:name w:val="Literal"/>
    <w:qFormat/>
    <w:rsid w:val="00753CE3"/>
    <w:rPr>
      <w:rFonts w:ascii="Courier New" w:hAnsi="Courier New"/>
      <w:color w:val="0000FF"/>
      <w:sz w:val="20"/>
    </w:rPr>
  </w:style>
  <w:style w:type="character" w:customStyle="1" w:styleId="LiteralBold">
    <w:name w:val="LiteralBold"/>
    <w:qFormat/>
    <w:rsid w:val="00753CE3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753CE3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753CE3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753CE3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</w:rPr>
  </w:style>
  <w:style w:type="paragraph" w:customStyle="1" w:styleId="NoteWarning">
    <w:name w:val="Note Warning"/>
    <w:next w:val="Normal"/>
    <w:autoRedefine/>
    <w:rsid w:val="00753CE3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SubBullet">
    <w:name w:val="SubBullet"/>
    <w:next w:val="Normal"/>
    <w:autoRedefine/>
    <w:rsid w:val="00753CE3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character" w:customStyle="1" w:styleId="EmphasisItalicBox">
    <w:name w:val="EmphasisItalicBox"/>
    <w:rsid w:val="00753CE3"/>
    <w:rPr>
      <w:i/>
      <w:color w:val="CC99FF"/>
    </w:rPr>
  </w:style>
  <w:style w:type="character" w:customStyle="1" w:styleId="Wingdings">
    <w:name w:val="Wingdings"/>
    <w:qFormat/>
    <w:rsid w:val="00753CE3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753CE3"/>
    <w:pPr>
      <w:spacing w:line="360" w:lineRule="auto"/>
      <w:ind w:left="360"/>
    </w:pPr>
    <w:rPr>
      <w:color w:val="800080"/>
      <w:sz w:val="24"/>
    </w:rPr>
  </w:style>
  <w:style w:type="paragraph" w:customStyle="1" w:styleId="Listing">
    <w:name w:val="Listing"/>
    <w:next w:val="Body"/>
    <w:autoRedefine/>
    <w:rsid w:val="00753CE3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Footnote">
    <w:name w:val="Footnote"/>
    <w:autoRedefine/>
    <w:rsid w:val="00753CE3"/>
    <w:pPr>
      <w:spacing w:line="360" w:lineRule="auto"/>
    </w:pPr>
    <w:rPr>
      <w:sz w:val="16"/>
    </w:rPr>
  </w:style>
  <w:style w:type="paragraph" w:customStyle="1" w:styleId="ListPlainC">
    <w:name w:val="List Plain C"/>
    <w:next w:val="Body"/>
    <w:autoRedefine/>
    <w:rsid w:val="00753CE3"/>
    <w:pPr>
      <w:spacing w:after="120" w:line="360" w:lineRule="auto"/>
      <w:ind w:left="360"/>
    </w:pPr>
    <w:rPr>
      <w:color w:val="800080"/>
      <w:sz w:val="24"/>
    </w:rPr>
  </w:style>
  <w:style w:type="character" w:customStyle="1" w:styleId="EmphasisRevCaption">
    <w:name w:val="EmphasisRevCaption"/>
    <w:rsid w:val="00753CE3"/>
    <w:rPr>
      <w:i/>
      <w:color w:val="CC99FF"/>
    </w:rPr>
  </w:style>
  <w:style w:type="character" w:customStyle="1" w:styleId="LiteralBox">
    <w:name w:val="LiteralBox"/>
    <w:rsid w:val="00753CE3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753CE3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753CE3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753CE3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753CE3"/>
    <w:rPr>
      <w:color w:val="808080"/>
    </w:rPr>
  </w:style>
  <w:style w:type="paragraph" w:customStyle="1" w:styleId="BodyBox">
    <w:name w:val="BodyBox"/>
    <w:basedOn w:val="Body"/>
    <w:rsid w:val="00753CE3"/>
    <w:rPr>
      <w:color w:val="808080"/>
    </w:rPr>
  </w:style>
  <w:style w:type="paragraph" w:customStyle="1" w:styleId="ListHeadBox">
    <w:name w:val="ListHeadBox"/>
    <w:basedOn w:val="ListHead"/>
    <w:autoRedefine/>
    <w:rsid w:val="00753CE3"/>
    <w:rPr>
      <w:color w:val="808080"/>
    </w:rPr>
  </w:style>
  <w:style w:type="paragraph" w:customStyle="1" w:styleId="ListBodyBox">
    <w:name w:val="ListBodyBox"/>
    <w:basedOn w:val="ListBody"/>
    <w:autoRedefine/>
    <w:rsid w:val="00753CE3"/>
    <w:rPr>
      <w:color w:val="808080"/>
    </w:rPr>
  </w:style>
  <w:style w:type="paragraph" w:customStyle="1" w:styleId="NumListABox">
    <w:name w:val="NumListA Box"/>
    <w:basedOn w:val="NumListA"/>
    <w:autoRedefine/>
    <w:rsid w:val="00753CE3"/>
    <w:rPr>
      <w:color w:val="666699"/>
    </w:rPr>
  </w:style>
  <w:style w:type="paragraph" w:customStyle="1" w:styleId="NumListBBox">
    <w:name w:val="NumListB Box"/>
    <w:basedOn w:val="NumListB"/>
    <w:autoRedefine/>
    <w:rsid w:val="00753CE3"/>
    <w:rPr>
      <w:color w:val="666699"/>
    </w:rPr>
  </w:style>
  <w:style w:type="paragraph" w:customStyle="1" w:styleId="NumListCBox">
    <w:name w:val="NumListC Box"/>
    <w:basedOn w:val="NumListC"/>
    <w:autoRedefine/>
    <w:rsid w:val="00753CE3"/>
    <w:rPr>
      <w:color w:val="666699"/>
    </w:rPr>
  </w:style>
  <w:style w:type="paragraph" w:customStyle="1" w:styleId="FootnoteBox">
    <w:name w:val="FootnoteBox"/>
    <w:basedOn w:val="BodyFirstBox"/>
    <w:autoRedefine/>
    <w:rsid w:val="00753CE3"/>
    <w:rPr>
      <w:sz w:val="20"/>
    </w:rPr>
  </w:style>
  <w:style w:type="paragraph" w:customStyle="1" w:styleId="AnchorSidehead">
    <w:name w:val="Anchor Sidehead"/>
    <w:autoRedefine/>
    <w:rsid w:val="00753CE3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753CE3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753CE3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753CE3"/>
    <w:rPr>
      <w:color w:val="999999"/>
    </w:rPr>
  </w:style>
  <w:style w:type="character" w:customStyle="1" w:styleId="WingdingsSmall">
    <w:name w:val="Wingdings Small"/>
    <w:rsid w:val="00753CE3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753CE3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753CE3"/>
    <w:rPr>
      <w:color w:val="999999"/>
    </w:rPr>
  </w:style>
  <w:style w:type="paragraph" w:customStyle="1" w:styleId="CodeSingleWingding">
    <w:name w:val="CodeSingle Wingding"/>
    <w:basedOn w:val="CodeSingle"/>
    <w:autoRedefine/>
    <w:rsid w:val="00753CE3"/>
    <w:rPr>
      <w:color w:val="999999"/>
    </w:rPr>
  </w:style>
  <w:style w:type="character" w:customStyle="1" w:styleId="EmphasisItalicFoot">
    <w:name w:val="EmphasisItalicFoot"/>
    <w:rsid w:val="00753CE3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753CE3"/>
  </w:style>
  <w:style w:type="character" w:customStyle="1" w:styleId="Italic">
    <w:name w:val="Italic"/>
    <w:rsid w:val="00753CE3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753CE3"/>
    <w:rPr>
      <w:color w:val="CC99FF"/>
    </w:rPr>
  </w:style>
  <w:style w:type="paragraph" w:customStyle="1" w:styleId="ListPlainBBox">
    <w:name w:val="List Plain B Box"/>
    <w:basedOn w:val="ListPlainB"/>
    <w:autoRedefine/>
    <w:rsid w:val="00753CE3"/>
    <w:rPr>
      <w:color w:val="CC99FF"/>
    </w:rPr>
  </w:style>
  <w:style w:type="paragraph" w:customStyle="1" w:styleId="ListPlainCBox">
    <w:name w:val="List Plain C Box"/>
    <w:basedOn w:val="ListPlainC"/>
    <w:autoRedefine/>
    <w:rsid w:val="00753CE3"/>
    <w:rPr>
      <w:color w:val="CC99FF"/>
    </w:rPr>
  </w:style>
  <w:style w:type="paragraph" w:customStyle="1" w:styleId="BulletABox">
    <w:name w:val="BulletA Box"/>
    <w:basedOn w:val="BulletA"/>
    <w:autoRedefine/>
    <w:rsid w:val="00753CE3"/>
    <w:rPr>
      <w:color w:val="33CCCC"/>
    </w:rPr>
  </w:style>
  <w:style w:type="paragraph" w:customStyle="1" w:styleId="BulletBBox">
    <w:name w:val="BulletB Box"/>
    <w:basedOn w:val="BulletB"/>
    <w:autoRedefine/>
    <w:rsid w:val="00753CE3"/>
    <w:rPr>
      <w:color w:val="33CCCC"/>
    </w:rPr>
  </w:style>
  <w:style w:type="paragraph" w:customStyle="1" w:styleId="BulletCBox">
    <w:name w:val="BulletC Box"/>
    <w:basedOn w:val="BulletC"/>
    <w:autoRedefine/>
    <w:rsid w:val="00753CE3"/>
    <w:rPr>
      <w:color w:val="33CCCC"/>
    </w:rPr>
  </w:style>
  <w:style w:type="paragraph" w:customStyle="1" w:styleId="CaptionBox">
    <w:name w:val="CaptionBox"/>
    <w:basedOn w:val="Caption"/>
    <w:autoRedefine/>
    <w:rsid w:val="00753CE3"/>
    <w:rPr>
      <w:color w:val="808080"/>
    </w:rPr>
  </w:style>
  <w:style w:type="character" w:customStyle="1" w:styleId="EmphasisNote">
    <w:name w:val="EmphasisNote"/>
    <w:rsid w:val="00753CE3"/>
    <w:rPr>
      <w:color w:val="3366FF"/>
    </w:rPr>
  </w:style>
  <w:style w:type="character" w:customStyle="1" w:styleId="EmphasisBoldBox">
    <w:name w:val="EmphasisBoldBox"/>
    <w:rsid w:val="00753CE3"/>
    <w:rPr>
      <w:b/>
      <w:color w:val="3366FF"/>
    </w:rPr>
  </w:style>
  <w:style w:type="paragraph" w:customStyle="1" w:styleId="Epigraph">
    <w:name w:val="Epigraph"/>
    <w:basedOn w:val="BlockQuote"/>
    <w:autoRedefine/>
    <w:rsid w:val="00753CE3"/>
    <w:pPr>
      <w:ind w:left="1080" w:right="108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6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A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A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AAA"/>
    <w:rPr>
      <w:b/>
      <w:bCs/>
    </w:rPr>
  </w:style>
  <w:style w:type="paragraph" w:styleId="Revision">
    <w:name w:val="Revision"/>
    <w:hidden/>
    <w:uiPriority w:val="99"/>
    <w:semiHidden/>
    <w:rsid w:val="00C72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7080"/>
  </w:style>
  <w:style w:type="paragraph" w:styleId="Heading1">
    <w:name w:val="heading 1"/>
    <w:basedOn w:val="Normal"/>
    <w:next w:val="Normal"/>
    <w:link w:val="Heading1Char"/>
    <w:uiPriority w:val="9"/>
    <w:qFormat/>
    <w:rsid w:val="00753CE3"/>
    <w:pPr>
      <w:keepNext/>
      <w:numPr>
        <w:numId w:val="2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CE3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CE3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CE3"/>
    <w:pPr>
      <w:keepNext/>
      <w:numPr>
        <w:ilvl w:val="3"/>
        <w:numId w:val="2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753CE3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753CE3"/>
    <w:pPr>
      <w:numPr>
        <w:ilvl w:val="5"/>
        <w:numId w:val="2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753CE3"/>
    <w:pPr>
      <w:numPr>
        <w:ilvl w:val="6"/>
        <w:numId w:val="2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753CE3"/>
    <w:pPr>
      <w:numPr>
        <w:ilvl w:val="7"/>
        <w:numId w:val="2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753CE3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753CE3"/>
    <w:rPr>
      <w:color w:val="0000FF"/>
      <w:u w:val="single"/>
    </w:rPr>
  </w:style>
  <w:style w:type="character" w:styleId="FollowedHyperlink">
    <w:name w:val="FollowedHyperlink"/>
    <w:uiPriority w:val="99"/>
    <w:semiHidden/>
    <w:rsid w:val="00753CE3"/>
    <w:rPr>
      <w:color w:val="800080"/>
      <w:u w:val="single"/>
    </w:rPr>
  </w:style>
  <w:style w:type="character" w:styleId="HTMLCode">
    <w:name w:val="HTML Code"/>
    <w:uiPriority w:val="99"/>
    <w:semiHidden/>
    <w:rsid w:val="00753CE3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3566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66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566C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566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3566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3566C"/>
    <w:rPr>
      <w:b/>
      <w:bCs/>
      <w:sz w:val="22"/>
      <w:szCs w:val="22"/>
    </w:rPr>
  </w:style>
  <w:style w:type="character" w:styleId="HTMLKeyboard">
    <w:name w:val="HTML Keyboard"/>
    <w:semiHidden/>
    <w:rsid w:val="00753C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53CE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6C"/>
    <w:rPr>
      <w:rFonts w:ascii="Courier New" w:hAnsi="Courier New" w:cs="Courier New"/>
    </w:rPr>
  </w:style>
  <w:style w:type="character" w:styleId="Strong">
    <w:name w:val="Strong"/>
    <w:rsid w:val="00753CE3"/>
    <w:rPr>
      <w:b/>
      <w:bCs/>
    </w:rPr>
  </w:style>
  <w:style w:type="paragraph" w:customStyle="1" w:styleId="tocul">
    <w:name w:val="toc&gt;ul"/>
    <w:basedOn w:val="Normal"/>
    <w:rsid w:val="0083566C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uiPriority w:val="99"/>
    <w:semiHidden/>
    <w:rsid w:val="00753CE3"/>
    <w:rPr>
      <w:sz w:val="24"/>
      <w:szCs w:val="24"/>
    </w:rPr>
  </w:style>
  <w:style w:type="paragraph" w:customStyle="1" w:styleId="oembedall-description">
    <w:name w:val="oembedall-description"/>
    <w:basedOn w:val="Normal"/>
    <w:rsid w:val="0083566C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83566C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83566C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83566C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83566C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83566C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83566C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83566C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83566C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83566C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83566C"/>
    <w:pPr>
      <w:spacing w:before="100" w:beforeAutospacing="1"/>
    </w:pPr>
  </w:style>
  <w:style w:type="paragraph" w:customStyle="1" w:styleId="markdown">
    <w:name w:val="markdown"/>
    <w:basedOn w:val="Normal"/>
    <w:rsid w:val="0083566C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83566C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83566C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83566C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83566C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83566C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83566C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83566C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83566C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83566C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83566C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83566C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83566C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83566C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83566C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83566C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83566C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83566C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83566C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83566C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83566C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83566C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83566C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83566C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83566C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83566C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83566C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83566C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83566C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83566C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83566C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83566C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83566C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83566C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83566C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83566C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83566C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83566C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83566C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83566C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83566C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83566C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83566C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83566C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83566C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83566C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83566C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83566C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83566C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83566C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83566C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83566C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83566C"/>
    <w:rPr>
      <w:shd w:val="clear" w:color="auto" w:fill="AAAAAA"/>
    </w:rPr>
  </w:style>
  <w:style w:type="paragraph" w:customStyle="1" w:styleId="oembedall-body1">
    <w:name w:val="oembedall-body1"/>
    <w:basedOn w:val="Normal"/>
    <w:rsid w:val="0083566C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83566C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83566C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83566C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83566C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83566C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83566C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83566C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83566C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83566C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83566C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83566C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83566C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83566C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83566C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83566C"/>
  </w:style>
  <w:style w:type="paragraph" w:customStyle="1" w:styleId="oembedall-tags1">
    <w:name w:val="oembedall-tags1"/>
    <w:basedOn w:val="Normal"/>
    <w:rsid w:val="0083566C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83566C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83566C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83566C"/>
    <w:pPr>
      <w:spacing w:before="180" w:after="100" w:afterAutospacing="1"/>
    </w:pPr>
  </w:style>
  <w:style w:type="paragraph" w:customStyle="1" w:styleId="contents1">
    <w:name w:val="contents1"/>
    <w:basedOn w:val="Normal"/>
    <w:rsid w:val="0083566C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83566C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83566C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83566C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83566C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83566C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83566C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83566C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83566C"/>
    <w:pPr>
      <w:ind w:left="244"/>
    </w:pPr>
  </w:style>
  <w:style w:type="paragraph" w:customStyle="1" w:styleId="label1">
    <w:name w:val="label1"/>
    <w:basedOn w:val="Normal"/>
    <w:rsid w:val="0083566C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83566C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83566C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83566C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83566C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83566C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83566C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83566C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83566C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83566C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83566C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83566C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83566C"/>
  </w:style>
  <w:style w:type="character" w:styleId="Emphasis">
    <w:name w:val="Emphasis"/>
    <w:uiPriority w:val="20"/>
    <w:qFormat/>
    <w:rsid w:val="00753CE3"/>
    <w:rPr>
      <w:i/>
      <w:iCs/>
    </w:rPr>
  </w:style>
  <w:style w:type="character" w:customStyle="1" w:styleId="Heading7Char">
    <w:name w:val="Heading 7 Char"/>
    <w:basedOn w:val="DefaultParagraphFont"/>
    <w:link w:val="Heading7"/>
    <w:rsid w:val="00B80E4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E4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E43"/>
    <w:rPr>
      <w:rFonts w:ascii="Arial" w:hAnsi="Arial" w:cs="Arial"/>
      <w:sz w:val="22"/>
      <w:szCs w:val="22"/>
    </w:rPr>
  </w:style>
  <w:style w:type="numbering" w:styleId="111111">
    <w:name w:val="Outline List 2"/>
    <w:basedOn w:val="NoList"/>
    <w:semiHidden/>
    <w:rsid w:val="00753CE3"/>
    <w:pPr>
      <w:numPr>
        <w:numId w:val="20"/>
      </w:numPr>
    </w:pPr>
  </w:style>
  <w:style w:type="numbering" w:styleId="1ai">
    <w:name w:val="Outline List 1"/>
    <w:basedOn w:val="NoList"/>
    <w:semiHidden/>
    <w:rsid w:val="00753CE3"/>
    <w:pPr>
      <w:numPr>
        <w:numId w:val="21"/>
      </w:numPr>
    </w:pPr>
  </w:style>
  <w:style w:type="numbering" w:styleId="ArticleSection">
    <w:name w:val="Outline List 3"/>
    <w:basedOn w:val="NoList"/>
    <w:semiHidden/>
    <w:rsid w:val="00753CE3"/>
    <w:pPr>
      <w:numPr>
        <w:numId w:val="22"/>
      </w:numPr>
    </w:pPr>
  </w:style>
  <w:style w:type="paragraph" w:styleId="BlockText">
    <w:name w:val="Block Text"/>
    <w:basedOn w:val="Normal"/>
    <w:semiHidden/>
    <w:rsid w:val="00753CE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53CE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80E43"/>
  </w:style>
  <w:style w:type="paragraph" w:styleId="BodyText2">
    <w:name w:val="Body Text 2"/>
    <w:basedOn w:val="Normal"/>
    <w:link w:val="BodyText2Char"/>
    <w:semiHidden/>
    <w:rsid w:val="00753C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80E43"/>
  </w:style>
  <w:style w:type="paragraph" w:styleId="BodyText3">
    <w:name w:val="Body Text 3"/>
    <w:basedOn w:val="Normal"/>
    <w:link w:val="BodyText3Char"/>
    <w:semiHidden/>
    <w:rsid w:val="00753C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80E4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53CE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80E43"/>
  </w:style>
  <w:style w:type="paragraph" w:styleId="BodyTextIndent">
    <w:name w:val="Body Text Indent"/>
    <w:basedOn w:val="Normal"/>
    <w:link w:val="BodyTextIndentChar"/>
    <w:semiHidden/>
    <w:rsid w:val="00753C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80E43"/>
  </w:style>
  <w:style w:type="paragraph" w:styleId="BodyTextFirstIndent2">
    <w:name w:val="Body Text First Indent 2"/>
    <w:basedOn w:val="BodyTextIndent"/>
    <w:link w:val="BodyTextFirstIndent2Char"/>
    <w:semiHidden/>
    <w:rsid w:val="00753C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80E43"/>
  </w:style>
  <w:style w:type="paragraph" w:styleId="BodyTextIndent2">
    <w:name w:val="Body Text Indent 2"/>
    <w:basedOn w:val="Normal"/>
    <w:link w:val="BodyTextIndent2Char"/>
    <w:semiHidden/>
    <w:rsid w:val="00753C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80E43"/>
  </w:style>
  <w:style w:type="paragraph" w:styleId="BodyTextIndent3">
    <w:name w:val="Body Text Indent 3"/>
    <w:basedOn w:val="Normal"/>
    <w:link w:val="BodyTextIndent3Char"/>
    <w:semiHidden/>
    <w:rsid w:val="00753C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80E43"/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753CE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80E43"/>
  </w:style>
  <w:style w:type="paragraph" w:styleId="Date">
    <w:name w:val="Date"/>
    <w:basedOn w:val="Normal"/>
    <w:next w:val="Normal"/>
    <w:link w:val="DateChar"/>
    <w:semiHidden/>
    <w:rsid w:val="00753CE3"/>
  </w:style>
  <w:style w:type="character" w:customStyle="1" w:styleId="DateChar">
    <w:name w:val="Date Char"/>
    <w:basedOn w:val="DefaultParagraphFont"/>
    <w:link w:val="Date"/>
    <w:semiHidden/>
    <w:rsid w:val="00B80E43"/>
  </w:style>
  <w:style w:type="paragraph" w:styleId="E-mailSignature">
    <w:name w:val="E-mail Signature"/>
    <w:basedOn w:val="Normal"/>
    <w:link w:val="E-mailSignatureChar"/>
    <w:semiHidden/>
    <w:rsid w:val="00753CE3"/>
  </w:style>
  <w:style w:type="character" w:customStyle="1" w:styleId="E-mailSignatureChar">
    <w:name w:val="E-mail Signature Char"/>
    <w:basedOn w:val="DefaultParagraphFont"/>
    <w:link w:val="E-mailSignature"/>
    <w:semiHidden/>
    <w:rsid w:val="00B80E43"/>
  </w:style>
  <w:style w:type="paragraph" w:styleId="EnvelopeAddress">
    <w:name w:val="envelope address"/>
    <w:basedOn w:val="Normal"/>
    <w:semiHidden/>
    <w:rsid w:val="00753CE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53CE3"/>
    <w:rPr>
      <w:rFonts w:ascii="Arial" w:hAnsi="Arial" w:cs="Arial"/>
    </w:rPr>
  </w:style>
  <w:style w:type="paragraph" w:styleId="Footer">
    <w:name w:val="footer"/>
    <w:basedOn w:val="Normal"/>
    <w:link w:val="FooterChar"/>
    <w:semiHidden/>
    <w:rsid w:val="00753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80E43"/>
  </w:style>
  <w:style w:type="paragraph" w:styleId="Header">
    <w:name w:val="header"/>
    <w:basedOn w:val="Normal"/>
    <w:link w:val="HeaderChar"/>
    <w:semiHidden/>
    <w:rsid w:val="00753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80E43"/>
  </w:style>
  <w:style w:type="character" w:styleId="HTMLAcronym">
    <w:name w:val="HTML Acronym"/>
    <w:basedOn w:val="DefaultParagraphFont"/>
    <w:semiHidden/>
    <w:rsid w:val="00753CE3"/>
  </w:style>
  <w:style w:type="paragraph" w:styleId="HTMLAddress">
    <w:name w:val="HTML Address"/>
    <w:basedOn w:val="Normal"/>
    <w:link w:val="HTMLAddressChar"/>
    <w:semiHidden/>
    <w:rsid w:val="00753CE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80E43"/>
    <w:rPr>
      <w:i/>
      <w:iCs/>
    </w:rPr>
  </w:style>
  <w:style w:type="character" w:styleId="HTMLCite">
    <w:name w:val="HTML Cite"/>
    <w:semiHidden/>
    <w:rsid w:val="00753CE3"/>
    <w:rPr>
      <w:i/>
      <w:iCs/>
    </w:rPr>
  </w:style>
  <w:style w:type="character" w:styleId="HTMLDefinition">
    <w:name w:val="HTML Definition"/>
    <w:semiHidden/>
    <w:rsid w:val="00753CE3"/>
    <w:rPr>
      <w:i/>
      <w:iCs/>
    </w:rPr>
  </w:style>
  <w:style w:type="character" w:styleId="HTMLSample">
    <w:name w:val="HTML Sample"/>
    <w:semiHidden/>
    <w:rsid w:val="00753CE3"/>
    <w:rPr>
      <w:rFonts w:ascii="Courier New" w:hAnsi="Courier New" w:cs="Courier New"/>
    </w:rPr>
  </w:style>
  <w:style w:type="character" w:styleId="HTMLTypewriter">
    <w:name w:val="HTML Typewriter"/>
    <w:semiHidden/>
    <w:rsid w:val="00753CE3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53CE3"/>
    <w:rPr>
      <w:i/>
      <w:iCs/>
    </w:rPr>
  </w:style>
  <w:style w:type="character" w:styleId="LineNumber">
    <w:name w:val="line number"/>
    <w:basedOn w:val="DefaultParagraphFont"/>
    <w:semiHidden/>
    <w:rsid w:val="00753CE3"/>
  </w:style>
  <w:style w:type="paragraph" w:styleId="List">
    <w:name w:val="List"/>
    <w:basedOn w:val="Normal"/>
    <w:semiHidden/>
    <w:rsid w:val="00753CE3"/>
    <w:pPr>
      <w:ind w:left="360" w:hanging="360"/>
    </w:pPr>
  </w:style>
  <w:style w:type="paragraph" w:styleId="List2">
    <w:name w:val="List 2"/>
    <w:basedOn w:val="Normal"/>
    <w:semiHidden/>
    <w:rsid w:val="00753CE3"/>
    <w:pPr>
      <w:ind w:left="720" w:hanging="360"/>
    </w:pPr>
  </w:style>
  <w:style w:type="paragraph" w:styleId="List3">
    <w:name w:val="List 3"/>
    <w:basedOn w:val="Normal"/>
    <w:semiHidden/>
    <w:rsid w:val="00753CE3"/>
    <w:pPr>
      <w:ind w:left="1080" w:hanging="360"/>
    </w:pPr>
  </w:style>
  <w:style w:type="paragraph" w:styleId="List4">
    <w:name w:val="List 4"/>
    <w:basedOn w:val="Normal"/>
    <w:semiHidden/>
    <w:rsid w:val="00753CE3"/>
    <w:pPr>
      <w:ind w:left="1440" w:hanging="360"/>
    </w:pPr>
  </w:style>
  <w:style w:type="paragraph" w:styleId="List5">
    <w:name w:val="List 5"/>
    <w:basedOn w:val="Normal"/>
    <w:semiHidden/>
    <w:rsid w:val="00753CE3"/>
    <w:pPr>
      <w:ind w:left="1800" w:hanging="360"/>
    </w:pPr>
  </w:style>
  <w:style w:type="paragraph" w:styleId="ListBullet">
    <w:name w:val="List Bullet"/>
    <w:basedOn w:val="Normal"/>
    <w:autoRedefine/>
    <w:semiHidden/>
    <w:rsid w:val="00753CE3"/>
    <w:pPr>
      <w:numPr>
        <w:numId w:val="10"/>
      </w:numPr>
    </w:pPr>
  </w:style>
  <w:style w:type="paragraph" w:styleId="ListBullet2">
    <w:name w:val="List Bullet 2"/>
    <w:basedOn w:val="Normal"/>
    <w:autoRedefine/>
    <w:semiHidden/>
    <w:rsid w:val="00753CE3"/>
    <w:pPr>
      <w:numPr>
        <w:numId w:val="11"/>
      </w:numPr>
    </w:pPr>
  </w:style>
  <w:style w:type="paragraph" w:styleId="ListBullet3">
    <w:name w:val="List Bullet 3"/>
    <w:basedOn w:val="Normal"/>
    <w:autoRedefine/>
    <w:semiHidden/>
    <w:rsid w:val="00753CE3"/>
    <w:pPr>
      <w:numPr>
        <w:numId w:val="12"/>
      </w:numPr>
    </w:pPr>
  </w:style>
  <w:style w:type="paragraph" w:styleId="ListBullet4">
    <w:name w:val="List Bullet 4"/>
    <w:basedOn w:val="Normal"/>
    <w:autoRedefine/>
    <w:semiHidden/>
    <w:rsid w:val="00753CE3"/>
    <w:pPr>
      <w:numPr>
        <w:numId w:val="13"/>
      </w:numPr>
    </w:pPr>
  </w:style>
  <w:style w:type="paragraph" w:styleId="ListBullet5">
    <w:name w:val="List Bullet 5"/>
    <w:basedOn w:val="Normal"/>
    <w:autoRedefine/>
    <w:semiHidden/>
    <w:rsid w:val="00753CE3"/>
    <w:pPr>
      <w:numPr>
        <w:numId w:val="14"/>
      </w:numPr>
    </w:pPr>
  </w:style>
  <w:style w:type="paragraph" w:styleId="ListContinue">
    <w:name w:val="List Continue"/>
    <w:basedOn w:val="Normal"/>
    <w:semiHidden/>
    <w:rsid w:val="00753CE3"/>
    <w:pPr>
      <w:spacing w:after="120"/>
      <w:ind w:left="360"/>
    </w:pPr>
  </w:style>
  <w:style w:type="paragraph" w:styleId="ListContinue2">
    <w:name w:val="List Continue 2"/>
    <w:basedOn w:val="Normal"/>
    <w:semiHidden/>
    <w:rsid w:val="00753CE3"/>
    <w:pPr>
      <w:spacing w:after="120"/>
      <w:ind w:left="720"/>
    </w:pPr>
  </w:style>
  <w:style w:type="paragraph" w:styleId="ListContinue3">
    <w:name w:val="List Continue 3"/>
    <w:basedOn w:val="Normal"/>
    <w:semiHidden/>
    <w:rsid w:val="00753CE3"/>
    <w:pPr>
      <w:spacing w:after="120"/>
      <w:ind w:left="1080"/>
    </w:pPr>
  </w:style>
  <w:style w:type="paragraph" w:styleId="ListContinue4">
    <w:name w:val="List Continue 4"/>
    <w:basedOn w:val="Normal"/>
    <w:semiHidden/>
    <w:rsid w:val="00753CE3"/>
    <w:pPr>
      <w:spacing w:after="120"/>
      <w:ind w:left="1440"/>
    </w:pPr>
  </w:style>
  <w:style w:type="paragraph" w:styleId="ListContinue5">
    <w:name w:val="List Continue 5"/>
    <w:basedOn w:val="Normal"/>
    <w:semiHidden/>
    <w:rsid w:val="00753CE3"/>
    <w:pPr>
      <w:spacing w:after="120"/>
      <w:ind w:left="1800"/>
    </w:pPr>
  </w:style>
  <w:style w:type="paragraph" w:styleId="ListNumber">
    <w:name w:val="List Number"/>
    <w:basedOn w:val="Normal"/>
    <w:semiHidden/>
    <w:rsid w:val="00753CE3"/>
    <w:pPr>
      <w:numPr>
        <w:numId w:val="15"/>
      </w:numPr>
    </w:pPr>
  </w:style>
  <w:style w:type="paragraph" w:styleId="ListNumber2">
    <w:name w:val="List Number 2"/>
    <w:basedOn w:val="Normal"/>
    <w:semiHidden/>
    <w:rsid w:val="00753CE3"/>
    <w:pPr>
      <w:numPr>
        <w:numId w:val="16"/>
      </w:numPr>
    </w:pPr>
  </w:style>
  <w:style w:type="paragraph" w:styleId="ListNumber3">
    <w:name w:val="List Number 3"/>
    <w:basedOn w:val="Normal"/>
    <w:semiHidden/>
    <w:rsid w:val="00753CE3"/>
    <w:pPr>
      <w:numPr>
        <w:numId w:val="17"/>
      </w:numPr>
    </w:pPr>
  </w:style>
  <w:style w:type="paragraph" w:styleId="ListNumber4">
    <w:name w:val="List Number 4"/>
    <w:basedOn w:val="Normal"/>
    <w:semiHidden/>
    <w:rsid w:val="00753CE3"/>
    <w:pPr>
      <w:numPr>
        <w:numId w:val="18"/>
      </w:numPr>
    </w:pPr>
  </w:style>
  <w:style w:type="paragraph" w:styleId="ListNumber5">
    <w:name w:val="List Number 5"/>
    <w:basedOn w:val="Normal"/>
    <w:semiHidden/>
    <w:rsid w:val="00753CE3"/>
    <w:pPr>
      <w:numPr>
        <w:numId w:val="19"/>
      </w:numPr>
    </w:pPr>
  </w:style>
  <w:style w:type="paragraph" w:styleId="MessageHeader">
    <w:name w:val="Message Header"/>
    <w:basedOn w:val="Normal"/>
    <w:link w:val="MessageHeaderChar"/>
    <w:semiHidden/>
    <w:rsid w:val="00753C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80E43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53CE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53CE3"/>
  </w:style>
  <w:style w:type="character" w:customStyle="1" w:styleId="NoteHeadingChar">
    <w:name w:val="Note Heading Char"/>
    <w:basedOn w:val="DefaultParagraphFont"/>
    <w:link w:val="NoteHeading"/>
    <w:semiHidden/>
    <w:rsid w:val="00B80E43"/>
  </w:style>
  <w:style w:type="character" w:styleId="PageNumber">
    <w:name w:val="page number"/>
    <w:basedOn w:val="DefaultParagraphFont"/>
    <w:semiHidden/>
    <w:rsid w:val="00753CE3"/>
  </w:style>
  <w:style w:type="paragraph" w:styleId="PlainText">
    <w:name w:val="Plain Text"/>
    <w:basedOn w:val="Normal"/>
    <w:link w:val="PlainTextChar"/>
    <w:semiHidden/>
    <w:rsid w:val="00753CE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80E4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753CE3"/>
  </w:style>
  <w:style w:type="character" w:customStyle="1" w:styleId="SalutationChar">
    <w:name w:val="Salutation Char"/>
    <w:basedOn w:val="DefaultParagraphFont"/>
    <w:link w:val="Salutation"/>
    <w:semiHidden/>
    <w:rsid w:val="00B80E43"/>
  </w:style>
  <w:style w:type="paragraph" w:styleId="Signature">
    <w:name w:val="Signature"/>
    <w:basedOn w:val="Normal"/>
    <w:link w:val="SignatureChar"/>
    <w:semiHidden/>
    <w:rsid w:val="00753CE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80E43"/>
  </w:style>
  <w:style w:type="paragraph" w:styleId="Subtitle">
    <w:name w:val="Subtitle"/>
    <w:basedOn w:val="Normal"/>
    <w:link w:val="SubtitleChar"/>
    <w:rsid w:val="00753CE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80E43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53C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53C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53C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53C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53C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53C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53C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53C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53C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53C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53C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53C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53C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53C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53C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53C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53C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5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53C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53C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53C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53C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53C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53C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53C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53C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53C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53C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53C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53C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53C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53C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53C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5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53C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53C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53C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753CE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0E43"/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753CE3"/>
    <w:pPr>
      <w:jc w:val="center"/>
    </w:pPr>
    <w:rPr>
      <w:b/>
      <w:sz w:val="24"/>
    </w:rPr>
  </w:style>
  <w:style w:type="paragraph" w:customStyle="1" w:styleId="ChapterTitle">
    <w:name w:val="ChapterTitle"/>
    <w:next w:val="1stPara"/>
    <w:autoRedefine/>
    <w:qFormat/>
    <w:rsid w:val="00753CE3"/>
    <w:pPr>
      <w:spacing w:line="360" w:lineRule="auto"/>
    </w:pPr>
    <w:rPr>
      <w:b/>
      <w:sz w:val="24"/>
    </w:rPr>
  </w:style>
  <w:style w:type="paragraph" w:customStyle="1" w:styleId="1stPara">
    <w:name w:val="1st Para"/>
    <w:next w:val="Body"/>
    <w:autoRedefine/>
    <w:qFormat/>
    <w:rsid w:val="00753CE3"/>
    <w:pPr>
      <w:spacing w:after="40" w:line="360" w:lineRule="auto"/>
    </w:pPr>
    <w:rPr>
      <w:sz w:val="24"/>
    </w:rPr>
  </w:style>
  <w:style w:type="paragraph" w:customStyle="1" w:styleId="BodyFirst">
    <w:name w:val="BodyFirst"/>
    <w:next w:val="Body"/>
    <w:autoRedefine/>
    <w:qFormat/>
    <w:rsid w:val="00753CE3"/>
    <w:pPr>
      <w:spacing w:line="360" w:lineRule="auto"/>
    </w:pPr>
    <w:rPr>
      <w:sz w:val="24"/>
    </w:rPr>
  </w:style>
  <w:style w:type="paragraph" w:customStyle="1" w:styleId="Body">
    <w:name w:val="Body"/>
    <w:autoRedefine/>
    <w:qFormat/>
    <w:rsid w:val="00753CE3"/>
    <w:pPr>
      <w:spacing w:line="360" w:lineRule="auto"/>
      <w:ind w:firstLine="360"/>
    </w:pPr>
    <w:rPr>
      <w:sz w:val="24"/>
    </w:rPr>
  </w:style>
  <w:style w:type="paragraph" w:customStyle="1" w:styleId="HeadA">
    <w:name w:val="HeadA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B">
    <w:name w:val="HeadB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</w:rPr>
  </w:style>
  <w:style w:type="paragraph" w:customStyle="1" w:styleId="CodeA">
    <w:name w:val="CodeA"/>
    <w:next w:val="CodeB"/>
    <w:autoRedefine/>
    <w:qFormat/>
    <w:rsid w:val="00753CE3"/>
    <w:pPr>
      <w:pBdr>
        <w:top w:val="single" w:sz="4" w:space="2" w:color="auto"/>
      </w:pBdr>
      <w:spacing w:before="120" w:line="360" w:lineRule="auto"/>
    </w:pPr>
    <w:rPr>
      <w:rFonts w:ascii="Courier New" w:hAnsi="Courier New"/>
      <w:noProof/>
    </w:rPr>
  </w:style>
  <w:style w:type="paragraph" w:customStyle="1" w:styleId="CodeB">
    <w:name w:val="CodeB"/>
    <w:autoRedefine/>
    <w:qFormat/>
    <w:rsid w:val="00753CE3"/>
    <w:pPr>
      <w:spacing w:line="360" w:lineRule="auto"/>
    </w:pPr>
    <w:rPr>
      <w:rFonts w:ascii="Courier New" w:hAnsi="Courier New"/>
      <w:noProof/>
    </w:rPr>
  </w:style>
  <w:style w:type="paragraph" w:customStyle="1" w:styleId="CodeC">
    <w:name w:val="CodeC"/>
    <w:next w:val="Body"/>
    <w:autoRedefine/>
    <w:qFormat/>
    <w:rsid w:val="00753CE3"/>
    <w:pPr>
      <w:pBdr>
        <w:bottom w:val="single" w:sz="4" w:space="2" w:color="auto"/>
      </w:pBdr>
      <w:spacing w:after="120" w:line="360" w:lineRule="auto"/>
    </w:pPr>
    <w:rPr>
      <w:rFonts w:ascii="Courier New" w:hAnsi="Courier New"/>
      <w:noProof/>
    </w:rPr>
  </w:style>
  <w:style w:type="paragraph" w:customStyle="1" w:styleId="CodeSingle">
    <w:name w:val="CodeSingle"/>
    <w:next w:val="Body"/>
    <w:autoRedefine/>
    <w:qFormat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hAnsi="Courier New"/>
      <w:noProof/>
    </w:rPr>
  </w:style>
  <w:style w:type="paragraph" w:customStyle="1" w:styleId="CodeAWide">
    <w:name w:val="CodeA Wide"/>
    <w:next w:val="CodeBWide"/>
    <w:autoRedefine/>
    <w:rsid w:val="00753CE3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BWide">
    <w:name w:val="CodeB Wide"/>
    <w:autoRedefine/>
    <w:rsid w:val="00753CE3"/>
    <w:pPr>
      <w:spacing w:line="360" w:lineRule="auto"/>
    </w:pPr>
    <w:rPr>
      <w:rFonts w:ascii="Courier" w:hAnsi="Courier"/>
      <w:noProof/>
      <w:sz w:val="16"/>
    </w:rPr>
  </w:style>
  <w:style w:type="paragraph" w:customStyle="1" w:styleId="CodeCWide">
    <w:name w:val="CodeC Wide"/>
    <w:next w:val="Normal"/>
    <w:autoRedefine/>
    <w:rsid w:val="00753CE3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SingleWide">
    <w:name w:val="CodeSingle Wide"/>
    <w:next w:val="Body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Note">
    <w:name w:val="Note"/>
    <w:next w:val="Body"/>
    <w:autoRedefine/>
    <w:rsid w:val="00753CE3"/>
    <w:pPr>
      <w:spacing w:before="120" w:after="120" w:line="360" w:lineRule="auto"/>
    </w:pPr>
    <w:rPr>
      <w:i/>
      <w:sz w:val="24"/>
    </w:rPr>
  </w:style>
  <w:style w:type="paragraph" w:customStyle="1" w:styleId="ListPlainA">
    <w:name w:val="List Plain A"/>
    <w:autoRedefine/>
    <w:rsid w:val="00753CE3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Head">
    <w:name w:val="ListHead"/>
    <w:next w:val="ListBody"/>
    <w:autoRedefine/>
    <w:rsid w:val="00753CE3"/>
    <w:pPr>
      <w:spacing w:before="120" w:line="360" w:lineRule="auto"/>
    </w:pPr>
    <w:rPr>
      <w:b/>
      <w:sz w:val="24"/>
    </w:rPr>
  </w:style>
  <w:style w:type="paragraph" w:customStyle="1" w:styleId="ListBody">
    <w:name w:val="ListBody"/>
    <w:next w:val="Normal"/>
    <w:autoRedefine/>
    <w:rsid w:val="00753CE3"/>
    <w:pPr>
      <w:spacing w:after="120" w:line="360" w:lineRule="auto"/>
      <w:ind w:left="360"/>
    </w:pPr>
    <w:rPr>
      <w:sz w:val="24"/>
    </w:rPr>
  </w:style>
  <w:style w:type="paragraph" w:customStyle="1" w:styleId="NumListA">
    <w:name w:val="NumListA"/>
    <w:next w:val="Normal"/>
    <w:autoRedefine/>
    <w:rsid w:val="00753CE3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B">
    <w:name w:val="NumListB"/>
    <w:next w:val="Normal"/>
    <w:autoRedefine/>
    <w:rsid w:val="00753CE3"/>
    <w:pPr>
      <w:spacing w:line="360" w:lineRule="auto"/>
      <w:ind w:left="720"/>
    </w:pPr>
    <w:rPr>
      <w:color w:val="008000"/>
      <w:sz w:val="24"/>
    </w:rPr>
  </w:style>
  <w:style w:type="paragraph" w:customStyle="1" w:styleId="NumListC">
    <w:name w:val="NumListC"/>
    <w:next w:val="Normal"/>
    <w:autoRedefine/>
    <w:rsid w:val="00753CE3"/>
    <w:pPr>
      <w:spacing w:after="120" w:line="360" w:lineRule="auto"/>
      <w:ind w:left="720"/>
    </w:pPr>
    <w:rPr>
      <w:color w:val="008000"/>
      <w:sz w:val="24"/>
    </w:rPr>
  </w:style>
  <w:style w:type="paragraph" w:customStyle="1" w:styleId="ListSimple">
    <w:name w:val="ListSimple"/>
    <w:next w:val="Normal"/>
    <w:autoRedefine/>
    <w:rsid w:val="00753CE3"/>
    <w:pPr>
      <w:spacing w:line="360" w:lineRule="auto"/>
      <w:ind w:left="360" w:firstLine="360"/>
    </w:pPr>
    <w:rPr>
      <w:sz w:val="24"/>
    </w:rPr>
  </w:style>
  <w:style w:type="paragraph" w:customStyle="1" w:styleId="CodeAIndent">
    <w:name w:val="CodeA Indent"/>
    <w:next w:val="Normal"/>
    <w:autoRedefine/>
    <w:rsid w:val="00753CE3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53CE3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53CE3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BulletA">
    <w:name w:val="BulletA"/>
    <w:next w:val="Normal"/>
    <w:autoRedefine/>
    <w:rsid w:val="00753CE3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B">
    <w:name w:val="BulletB"/>
    <w:next w:val="Normal"/>
    <w:autoRedefine/>
    <w:rsid w:val="00753CE3"/>
    <w:pPr>
      <w:spacing w:line="360" w:lineRule="auto"/>
      <w:ind w:left="720"/>
    </w:pPr>
    <w:rPr>
      <w:color w:val="008080"/>
      <w:sz w:val="24"/>
    </w:rPr>
  </w:style>
  <w:style w:type="paragraph" w:customStyle="1" w:styleId="BulletC">
    <w:name w:val="BulletC"/>
    <w:next w:val="Normal"/>
    <w:autoRedefine/>
    <w:rsid w:val="00753CE3"/>
    <w:pPr>
      <w:spacing w:after="120" w:line="360" w:lineRule="auto"/>
      <w:ind w:left="720"/>
    </w:pPr>
    <w:rPr>
      <w:color w:val="008080"/>
      <w:sz w:val="24"/>
    </w:rPr>
  </w:style>
  <w:style w:type="paragraph" w:customStyle="1" w:styleId="BlockQuote">
    <w:name w:val="Block Quote"/>
    <w:next w:val="Normal"/>
    <w:autoRedefine/>
    <w:rsid w:val="00753CE3"/>
    <w:pPr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rsid w:val="00753CE3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753CE3"/>
    <w:pPr>
      <w:spacing w:before="120" w:after="120" w:line="360" w:lineRule="auto"/>
    </w:pPr>
    <w:rPr>
      <w:rFonts w:ascii="Arial" w:hAnsi="Arial"/>
    </w:rPr>
  </w:style>
  <w:style w:type="paragraph" w:customStyle="1" w:styleId="TableHeader">
    <w:name w:val="Table Header"/>
    <w:next w:val="Normal"/>
    <w:autoRedefine/>
    <w:rsid w:val="00753CE3"/>
    <w:pPr>
      <w:spacing w:before="60" w:after="60" w:line="360" w:lineRule="auto"/>
    </w:pPr>
    <w:rPr>
      <w:rFonts w:ascii="Futura-Book" w:hAnsi="Futura-Book"/>
      <w:b/>
    </w:rPr>
  </w:style>
  <w:style w:type="paragraph" w:customStyle="1" w:styleId="TableBody">
    <w:name w:val="Table Body"/>
    <w:autoRedefine/>
    <w:rsid w:val="00753CE3"/>
    <w:pPr>
      <w:spacing w:line="360" w:lineRule="auto"/>
    </w:pPr>
    <w:rPr>
      <w:rFonts w:ascii="Futura-Book" w:hAnsi="Futura-Book"/>
    </w:rPr>
  </w:style>
  <w:style w:type="paragraph" w:customStyle="1" w:styleId="AuthorQuery">
    <w:name w:val="Author Query"/>
    <w:autoRedefine/>
    <w:qFormat/>
    <w:rsid w:val="00753CE3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9B7080"/>
    <w:pPr>
      <w:spacing w:before="120" w:after="120" w:line="360" w:lineRule="auto"/>
      <w:pPrChange w:id="1" w:author="janelle" w:date="2018-03-28T11:40:00Z">
        <w:pPr>
          <w:spacing w:before="120" w:after="120" w:line="360" w:lineRule="auto"/>
        </w:pPr>
      </w:pPrChange>
    </w:pPr>
    <w:rPr>
      <w:smallCaps/>
      <w:color w:val="FF0000"/>
      <w:rPrChange w:id="1" w:author="janelle" w:date="2018-03-28T11:40:00Z">
        <w:rPr>
          <w:smallCaps/>
          <w:color w:val="FF0000"/>
          <w:lang w:val="en-US" w:eastAsia="en-US" w:bidi="ar-SA"/>
        </w:rPr>
      </w:rPrChange>
    </w:rPr>
  </w:style>
  <w:style w:type="character" w:customStyle="1" w:styleId="EmphasisBold">
    <w:name w:val="EmphasisBold"/>
    <w:rsid w:val="00753CE3"/>
    <w:rPr>
      <w:b/>
      <w:color w:val="0000FF"/>
    </w:rPr>
  </w:style>
  <w:style w:type="character" w:customStyle="1" w:styleId="EmphasisItalic">
    <w:name w:val="EmphasisItalic"/>
    <w:qFormat/>
    <w:rsid w:val="00753CE3"/>
    <w:rPr>
      <w:i/>
      <w:color w:val="0000FF"/>
    </w:rPr>
  </w:style>
  <w:style w:type="character" w:customStyle="1" w:styleId="EmphasisBoldItal">
    <w:name w:val="EmphasisBoldItal"/>
    <w:rsid w:val="00753CE3"/>
    <w:rPr>
      <w:b/>
      <w:i/>
      <w:color w:val="0000FF"/>
    </w:rPr>
  </w:style>
  <w:style w:type="character" w:customStyle="1" w:styleId="EmphasisRevItal">
    <w:name w:val="EmphasisRevItal"/>
    <w:rsid w:val="00753CE3"/>
    <w:rPr>
      <w:color w:val="0000FF"/>
    </w:rPr>
  </w:style>
  <w:style w:type="character" w:customStyle="1" w:styleId="Keycap">
    <w:name w:val="Keycap"/>
    <w:rsid w:val="00753CE3"/>
    <w:rPr>
      <w:smallCaps/>
      <w:color w:val="0000FF"/>
    </w:rPr>
  </w:style>
  <w:style w:type="character" w:customStyle="1" w:styleId="Literal">
    <w:name w:val="Literal"/>
    <w:qFormat/>
    <w:rsid w:val="00753CE3"/>
    <w:rPr>
      <w:rFonts w:ascii="Courier New" w:hAnsi="Courier New"/>
      <w:color w:val="0000FF"/>
      <w:sz w:val="20"/>
    </w:rPr>
  </w:style>
  <w:style w:type="character" w:customStyle="1" w:styleId="LiteralBold">
    <w:name w:val="LiteralBold"/>
    <w:qFormat/>
    <w:rsid w:val="00753CE3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753CE3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753CE3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753CE3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</w:rPr>
  </w:style>
  <w:style w:type="paragraph" w:customStyle="1" w:styleId="NoteWarning">
    <w:name w:val="Note Warning"/>
    <w:next w:val="Normal"/>
    <w:autoRedefine/>
    <w:rsid w:val="00753CE3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SubBullet">
    <w:name w:val="SubBullet"/>
    <w:next w:val="Normal"/>
    <w:autoRedefine/>
    <w:rsid w:val="00753CE3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character" w:customStyle="1" w:styleId="EmphasisItalicBox">
    <w:name w:val="EmphasisItalicBox"/>
    <w:rsid w:val="00753CE3"/>
    <w:rPr>
      <w:i/>
      <w:color w:val="CC99FF"/>
    </w:rPr>
  </w:style>
  <w:style w:type="character" w:customStyle="1" w:styleId="Wingdings">
    <w:name w:val="Wingdings"/>
    <w:qFormat/>
    <w:rsid w:val="00753CE3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753CE3"/>
    <w:pPr>
      <w:spacing w:line="360" w:lineRule="auto"/>
      <w:ind w:left="360"/>
    </w:pPr>
    <w:rPr>
      <w:color w:val="800080"/>
      <w:sz w:val="24"/>
    </w:rPr>
  </w:style>
  <w:style w:type="paragraph" w:customStyle="1" w:styleId="Listing">
    <w:name w:val="Listing"/>
    <w:next w:val="Body"/>
    <w:autoRedefine/>
    <w:rsid w:val="00753CE3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Footnote">
    <w:name w:val="Footnote"/>
    <w:autoRedefine/>
    <w:rsid w:val="00753CE3"/>
    <w:pPr>
      <w:spacing w:line="360" w:lineRule="auto"/>
    </w:pPr>
    <w:rPr>
      <w:sz w:val="16"/>
    </w:rPr>
  </w:style>
  <w:style w:type="paragraph" w:customStyle="1" w:styleId="ListPlainC">
    <w:name w:val="List Plain C"/>
    <w:next w:val="Body"/>
    <w:autoRedefine/>
    <w:rsid w:val="00753CE3"/>
    <w:pPr>
      <w:spacing w:after="120" w:line="360" w:lineRule="auto"/>
      <w:ind w:left="360"/>
    </w:pPr>
    <w:rPr>
      <w:color w:val="800080"/>
      <w:sz w:val="24"/>
    </w:rPr>
  </w:style>
  <w:style w:type="character" w:customStyle="1" w:styleId="EmphasisRevCaption">
    <w:name w:val="EmphasisRevCaption"/>
    <w:rsid w:val="00753CE3"/>
    <w:rPr>
      <w:i/>
      <w:color w:val="CC99FF"/>
    </w:rPr>
  </w:style>
  <w:style w:type="character" w:customStyle="1" w:styleId="LiteralBox">
    <w:name w:val="LiteralBox"/>
    <w:rsid w:val="00753CE3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753CE3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753CE3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753CE3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753CE3"/>
    <w:rPr>
      <w:color w:val="808080"/>
    </w:rPr>
  </w:style>
  <w:style w:type="paragraph" w:customStyle="1" w:styleId="BodyBox">
    <w:name w:val="BodyBox"/>
    <w:basedOn w:val="Body"/>
    <w:rsid w:val="00753CE3"/>
    <w:rPr>
      <w:color w:val="808080"/>
    </w:rPr>
  </w:style>
  <w:style w:type="paragraph" w:customStyle="1" w:styleId="ListHeadBox">
    <w:name w:val="ListHeadBox"/>
    <w:basedOn w:val="ListHead"/>
    <w:autoRedefine/>
    <w:rsid w:val="00753CE3"/>
    <w:rPr>
      <w:color w:val="808080"/>
    </w:rPr>
  </w:style>
  <w:style w:type="paragraph" w:customStyle="1" w:styleId="ListBodyBox">
    <w:name w:val="ListBodyBox"/>
    <w:basedOn w:val="ListBody"/>
    <w:autoRedefine/>
    <w:rsid w:val="00753CE3"/>
    <w:rPr>
      <w:color w:val="808080"/>
    </w:rPr>
  </w:style>
  <w:style w:type="paragraph" w:customStyle="1" w:styleId="NumListABox">
    <w:name w:val="NumListA Box"/>
    <w:basedOn w:val="NumListA"/>
    <w:autoRedefine/>
    <w:rsid w:val="00753CE3"/>
    <w:rPr>
      <w:color w:val="666699"/>
    </w:rPr>
  </w:style>
  <w:style w:type="paragraph" w:customStyle="1" w:styleId="NumListBBox">
    <w:name w:val="NumListB Box"/>
    <w:basedOn w:val="NumListB"/>
    <w:autoRedefine/>
    <w:rsid w:val="00753CE3"/>
    <w:rPr>
      <w:color w:val="666699"/>
    </w:rPr>
  </w:style>
  <w:style w:type="paragraph" w:customStyle="1" w:styleId="NumListCBox">
    <w:name w:val="NumListC Box"/>
    <w:basedOn w:val="NumListC"/>
    <w:autoRedefine/>
    <w:rsid w:val="00753CE3"/>
    <w:rPr>
      <w:color w:val="666699"/>
    </w:rPr>
  </w:style>
  <w:style w:type="paragraph" w:customStyle="1" w:styleId="FootnoteBox">
    <w:name w:val="FootnoteBox"/>
    <w:basedOn w:val="BodyFirstBox"/>
    <w:autoRedefine/>
    <w:rsid w:val="00753CE3"/>
    <w:rPr>
      <w:sz w:val="20"/>
    </w:rPr>
  </w:style>
  <w:style w:type="paragraph" w:customStyle="1" w:styleId="AnchorSidehead">
    <w:name w:val="Anchor Sidehead"/>
    <w:autoRedefine/>
    <w:rsid w:val="00753CE3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753CE3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753CE3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753CE3"/>
    <w:rPr>
      <w:color w:val="999999"/>
    </w:rPr>
  </w:style>
  <w:style w:type="character" w:customStyle="1" w:styleId="WingdingsSmall">
    <w:name w:val="Wingdings Small"/>
    <w:rsid w:val="00753CE3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753CE3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753CE3"/>
    <w:rPr>
      <w:color w:val="999999"/>
    </w:rPr>
  </w:style>
  <w:style w:type="paragraph" w:customStyle="1" w:styleId="CodeSingleWingding">
    <w:name w:val="CodeSingle Wingding"/>
    <w:basedOn w:val="CodeSingle"/>
    <w:autoRedefine/>
    <w:rsid w:val="00753CE3"/>
    <w:rPr>
      <w:color w:val="999999"/>
    </w:rPr>
  </w:style>
  <w:style w:type="character" w:customStyle="1" w:styleId="EmphasisItalicFoot">
    <w:name w:val="EmphasisItalicFoot"/>
    <w:rsid w:val="00753CE3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753CE3"/>
  </w:style>
  <w:style w:type="character" w:customStyle="1" w:styleId="Italic">
    <w:name w:val="Italic"/>
    <w:rsid w:val="00753CE3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753CE3"/>
    <w:rPr>
      <w:color w:val="CC99FF"/>
    </w:rPr>
  </w:style>
  <w:style w:type="paragraph" w:customStyle="1" w:styleId="ListPlainBBox">
    <w:name w:val="List Plain B Box"/>
    <w:basedOn w:val="ListPlainB"/>
    <w:autoRedefine/>
    <w:rsid w:val="00753CE3"/>
    <w:rPr>
      <w:color w:val="CC99FF"/>
    </w:rPr>
  </w:style>
  <w:style w:type="paragraph" w:customStyle="1" w:styleId="ListPlainCBox">
    <w:name w:val="List Plain C Box"/>
    <w:basedOn w:val="ListPlainC"/>
    <w:autoRedefine/>
    <w:rsid w:val="00753CE3"/>
    <w:rPr>
      <w:color w:val="CC99FF"/>
    </w:rPr>
  </w:style>
  <w:style w:type="paragraph" w:customStyle="1" w:styleId="BulletABox">
    <w:name w:val="BulletA Box"/>
    <w:basedOn w:val="BulletA"/>
    <w:autoRedefine/>
    <w:rsid w:val="00753CE3"/>
    <w:rPr>
      <w:color w:val="33CCCC"/>
    </w:rPr>
  </w:style>
  <w:style w:type="paragraph" w:customStyle="1" w:styleId="BulletBBox">
    <w:name w:val="BulletB Box"/>
    <w:basedOn w:val="BulletB"/>
    <w:autoRedefine/>
    <w:rsid w:val="00753CE3"/>
    <w:rPr>
      <w:color w:val="33CCCC"/>
    </w:rPr>
  </w:style>
  <w:style w:type="paragraph" w:customStyle="1" w:styleId="BulletCBox">
    <w:name w:val="BulletC Box"/>
    <w:basedOn w:val="BulletC"/>
    <w:autoRedefine/>
    <w:rsid w:val="00753CE3"/>
    <w:rPr>
      <w:color w:val="33CCCC"/>
    </w:rPr>
  </w:style>
  <w:style w:type="paragraph" w:customStyle="1" w:styleId="CaptionBox">
    <w:name w:val="CaptionBox"/>
    <w:basedOn w:val="Caption"/>
    <w:autoRedefine/>
    <w:rsid w:val="00753CE3"/>
    <w:rPr>
      <w:color w:val="808080"/>
    </w:rPr>
  </w:style>
  <w:style w:type="character" w:customStyle="1" w:styleId="EmphasisNote">
    <w:name w:val="EmphasisNote"/>
    <w:rsid w:val="00753CE3"/>
    <w:rPr>
      <w:color w:val="3366FF"/>
    </w:rPr>
  </w:style>
  <w:style w:type="character" w:customStyle="1" w:styleId="EmphasisBoldBox">
    <w:name w:val="EmphasisBoldBox"/>
    <w:rsid w:val="00753CE3"/>
    <w:rPr>
      <w:b/>
      <w:color w:val="3366FF"/>
    </w:rPr>
  </w:style>
  <w:style w:type="paragraph" w:customStyle="1" w:styleId="Epigraph">
    <w:name w:val="Epigraph"/>
    <w:basedOn w:val="BlockQuote"/>
    <w:autoRedefine/>
    <w:rsid w:val="00753CE3"/>
    <w:pPr>
      <w:ind w:left="1080" w:right="108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B9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A6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A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A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AAA"/>
    <w:rPr>
      <w:b/>
      <w:bCs/>
    </w:rPr>
  </w:style>
  <w:style w:type="paragraph" w:styleId="Revision">
    <w:name w:val="Revision"/>
    <w:hidden/>
    <w:uiPriority w:val="99"/>
    <w:semiHidden/>
    <w:rsid w:val="00C72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0390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tes.io/crates/qu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tes.io/crates/syn" TargetMode="External"/><Relationship Id="rId5" Type="http://schemas.openxmlformats.org/officeDocument/2006/relationships/comments" Target="comment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WordTemplate_2015.dotm</Template>
  <TotalTime>8</TotalTime>
  <Pages>23</Pages>
  <Words>6081</Words>
  <Characters>34664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chapter19.html</vt:lpstr>
    </vt:vector>
  </TitlesOfParts>
  <Company>Hewlett-Packard Company</Company>
  <LinksUpToDate>false</LinksUpToDate>
  <CharactersWithSpaces>40664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chapter19.html</dc:title>
  <dc:creator>Meg Sneeringer</dc:creator>
  <cp:lastModifiedBy>janelle</cp:lastModifiedBy>
  <cp:revision>3</cp:revision>
  <dcterms:created xsi:type="dcterms:W3CDTF">2018-04-06T01:53:00Z</dcterms:created>
  <dcterms:modified xsi:type="dcterms:W3CDTF">2018-04-06T02:01:00Z</dcterms:modified>
</cp:coreProperties>
</file>